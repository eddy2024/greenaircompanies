
<file path=[Content_Types].xml><?xml version="1.0" encoding="utf-8"?>
<Types xmlns="http://schemas.openxmlformats.org/package/2006/content-types">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1E4" w:rsidRPr="00B631E4" w:rsidRDefault="0016480F" w:rsidP="00B631E4">
      <w:pPr>
        <w:spacing w:after="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4" type="#_x0000_t75" style="width:.75pt;height:.75pt" o:ole="">
            <v:imagedata r:id="rId5" o:title=""/>
          </v:shape>
          <w:control r:id="rId6" w:name="0.947934350897904" w:shapeid="_x0000_i1864"/>
        </w:object>
      </w:r>
    </w:p>
    <w:p w:rsidR="001445BB" w:rsidRDefault="001445BB" w:rsidP="001445BB">
      <w:pPr>
        <w:pStyle w:val="Heading1"/>
        <w:rPr>
          <w:rFonts w:cs="Helvetica"/>
          <w:color w:val="333333"/>
        </w:rPr>
      </w:pPr>
      <w:proofErr w:type="gramStart"/>
      <w:r>
        <w:rPr>
          <w:rFonts w:cs="Helvetica"/>
          <w:color w:val="333333"/>
        </w:rPr>
        <w:t>HTML(</w:t>
      </w:r>
      <w:proofErr w:type="gramEnd"/>
      <w:r>
        <w:rPr>
          <w:rFonts w:cs="Helvetica"/>
          <w:color w:val="333333"/>
        </w:rPr>
        <w:t>5)</w:t>
      </w:r>
      <w:r>
        <w:rPr>
          <w:rStyle w:val="colorh1"/>
          <w:rFonts w:cs="Helvetica"/>
          <w:color w:val="333333"/>
        </w:rPr>
        <w:t xml:space="preserve"> Tutorial</w:t>
      </w:r>
    </w:p>
    <w:p w:rsidR="001445BB" w:rsidRDefault="001445BB" w:rsidP="001445BB">
      <w:pPr>
        <w:rPr>
          <w:rFonts w:ascii="Helvetica" w:hAnsi="Helvetica" w:cs="Helvetica"/>
          <w:color w:val="333333"/>
          <w:sz w:val="30"/>
          <w:szCs w:val="30"/>
        </w:rPr>
      </w:pPr>
      <w:hyperlink r:id="rId7" w:history="1">
        <w:r>
          <w:rPr>
            <w:rStyle w:val="Hyperlink"/>
            <w:rFonts w:ascii="Helvetica" w:hAnsi="Helvetica" w:cs="Helvetica"/>
            <w:color w:val="8AC007"/>
            <w:sz w:val="30"/>
            <w:szCs w:val="30"/>
          </w:rPr>
          <w:t>« W3Schools Home</w:t>
        </w:r>
      </w:hyperlink>
    </w:p>
    <w:p w:rsidR="001445BB" w:rsidRDefault="001445BB" w:rsidP="001445BB">
      <w:pPr>
        <w:jc w:val="right"/>
        <w:rPr>
          <w:rFonts w:ascii="Helvetica" w:hAnsi="Helvetica" w:cs="Helvetica"/>
          <w:color w:val="333333"/>
          <w:sz w:val="30"/>
          <w:szCs w:val="30"/>
        </w:rPr>
      </w:pPr>
      <w:hyperlink r:id="rId8" w:history="1">
        <w:r>
          <w:rPr>
            <w:rStyle w:val="Hyperlink"/>
            <w:rFonts w:ascii="Helvetica" w:hAnsi="Helvetica" w:cs="Helvetica"/>
            <w:color w:val="8AC007"/>
            <w:sz w:val="30"/>
            <w:szCs w:val="30"/>
          </w:rPr>
          <w:t>Next Chapter »</w:t>
        </w:r>
      </w:hyperlink>
    </w:p>
    <w:p w:rsidR="001445BB" w:rsidRDefault="001445BB" w:rsidP="001445BB">
      <w:pPr>
        <w:rPr>
          <w:rFonts w:ascii="Helvetica" w:hAnsi="Helvetica" w:cs="Helvetica"/>
          <w:color w:val="333333"/>
          <w:sz w:val="21"/>
          <w:szCs w:val="21"/>
        </w:rPr>
      </w:pPr>
    </w:p>
    <w:p w:rsidR="001445BB" w:rsidRDefault="001445BB" w:rsidP="001445BB">
      <w:pP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219200" cy="1219200"/>
            <wp:effectExtent l="0" t="0" r="0" b="0"/>
            <wp:docPr id="841" name="Picture 841"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ML"/>
                    <pic:cNvPicPr>
                      <a:picLocks noChangeAspect="1" noChangeArrowheads="1"/>
                    </pic:cNvPicPr>
                  </pic:nvPicPr>
                  <pic:blipFill>
                    <a:blip r:embed="rId9"/>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1445BB" w:rsidRDefault="001445BB" w:rsidP="001445BB">
      <w:pPr>
        <w:spacing w:after="150"/>
        <w:rPr>
          <w:rFonts w:ascii="Helvetica" w:hAnsi="Helvetica" w:cs="Helvetica"/>
          <w:color w:val="333333"/>
        </w:rPr>
      </w:pPr>
      <w:r>
        <w:rPr>
          <w:rFonts w:ascii="Helvetica" w:hAnsi="Helvetica" w:cs="Helvetica"/>
          <w:color w:val="333333"/>
        </w:rPr>
        <w:t>With HTML you can create your own Web site.</w:t>
      </w:r>
    </w:p>
    <w:p w:rsidR="001445BB" w:rsidRDefault="001445BB" w:rsidP="001445BB">
      <w:pPr>
        <w:spacing w:after="150"/>
        <w:rPr>
          <w:rFonts w:ascii="Helvetica" w:hAnsi="Helvetica" w:cs="Helvetica"/>
          <w:color w:val="333333"/>
        </w:rPr>
      </w:pPr>
      <w:r>
        <w:rPr>
          <w:rFonts w:ascii="Helvetica" w:hAnsi="Helvetica" w:cs="Helvetica"/>
          <w:color w:val="333333"/>
        </w:rPr>
        <w:t>This tutorial teaches you everything about HTML.</w:t>
      </w:r>
    </w:p>
    <w:p w:rsidR="001445BB" w:rsidRDefault="001445BB" w:rsidP="001445BB">
      <w:pPr>
        <w:spacing w:after="150"/>
        <w:rPr>
          <w:rFonts w:ascii="Helvetica" w:hAnsi="Helvetica" w:cs="Helvetica"/>
          <w:color w:val="333333"/>
        </w:rPr>
      </w:pPr>
      <w:r>
        <w:rPr>
          <w:rFonts w:ascii="Helvetica" w:hAnsi="Helvetica" w:cs="Helvetica"/>
          <w:color w:val="333333"/>
        </w:rPr>
        <w:t>HTML is easy to learn - You will enjoy it.</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866" style="width:0;height:0" o:hralign="center" o:hrstd="t" o:hr="t" fillcolor="#a0a0a0" stroked="f"/>
        </w:pict>
      </w:r>
    </w:p>
    <w:p w:rsidR="001445BB" w:rsidRDefault="001445BB" w:rsidP="001445BB">
      <w:pPr>
        <w:pStyle w:val="Heading2"/>
        <w:rPr>
          <w:rFonts w:cs="Helvetica"/>
          <w:color w:val="333333"/>
        </w:rPr>
      </w:pPr>
      <w:r>
        <w:rPr>
          <w:rFonts w:cs="Helvetica"/>
          <w:color w:val="333333"/>
        </w:rPr>
        <w:t>Examples in Every Chapter</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This HTML tutorial contains hundreds of HTML examples.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With our online HTML editor, you can edit the HTML, and click on a button to view the result.</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Page Title</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This is a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0"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843" name="Picture 8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Click on the "Try it Yourself" button to see how it works.</w:t>
            </w:r>
          </w:p>
        </w:tc>
      </w:tr>
    </w:tbl>
    <w:p w:rsidR="001445BB" w:rsidRDefault="001445BB" w:rsidP="001445BB">
      <w:pPr>
        <w:pStyle w:val="NormalWeb"/>
        <w:rPr>
          <w:rFonts w:ascii="Helvetica" w:hAnsi="Helvetica" w:cs="Helvetica"/>
          <w:color w:val="333333"/>
          <w:sz w:val="21"/>
          <w:szCs w:val="21"/>
        </w:rPr>
      </w:pPr>
      <w:hyperlink r:id="rId12" w:history="1">
        <w:r>
          <w:rPr>
            <w:rStyle w:val="Hyperlink"/>
            <w:rFonts w:ascii="Helvetica" w:hAnsi="Helvetica" w:cs="Helvetica"/>
            <w:sz w:val="21"/>
            <w:szCs w:val="21"/>
          </w:rPr>
          <w:t>Start learning HTML now!</w:t>
        </w:r>
      </w:hyperlink>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868" style="width:0;height:0" o:hralign="center" o:hrstd="t" o:hr="t" fillcolor="#a0a0a0" stroked="f"/>
        </w:pict>
      </w:r>
    </w:p>
    <w:p w:rsidR="001445BB" w:rsidRDefault="001445BB" w:rsidP="001445BB">
      <w:pPr>
        <w:pStyle w:val="Heading2"/>
        <w:rPr>
          <w:rFonts w:cs="Helvetica"/>
          <w:color w:val="333333"/>
        </w:rPr>
      </w:pPr>
      <w:r>
        <w:rPr>
          <w:rFonts w:cs="Helvetica"/>
          <w:color w:val="333333"/>
        </w:rPr>
        <w:t>HTML Examples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At the end of the HTML tutorial, you can find more than 200 examples.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With our online editor, you can edit and test each example yourself.</w:t>
      </w:r>
    </w:p>
    <w:p w:rsidR="001445BB" w:rsidRDefault="001445BB" w:rsidP="001445BB">
      <w:pPr>
        <w:pStyle w:val="NormalWeb"/>
        <w:rPr>
          <w:rFonts w:ascii="Helvetica" w:hAnsi="Helvetica" w:cs="Helvetica"/>
          <w:color w:val="333333"/>
          <w:sz w:val="21"/>
          <w:szCs w:val="21"/>
        </w:rPr>
      </w:pPr>
      <w:hyperlink r:id="rId13" w:history="1">
        <w:r>
          <w:rPr>
            <w:rStyle w:val="Hyperlink"/>
            <w:rFonts w:ascii="Helvetica" w:hAnsi="Helvetica" w:cs="Helvetica"/>
            <w:sz w:val="21"/>
            <w:szCs w:val="21"/>
          </w:rPr>
          <w:t>Go to HTML Examples!</w:t>
        </w:r>
      </w:hyperlink>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869" style="width:0;height:0" o:hralign="center" o:hrstd="t" o:hr="t" fillcolor="#a0a0a0" stroked="f"/>
        </w:pict>
      </w:r>
    </w:p>
    <w:p w:rsidR="001445BB" w:rsidRDefault="001445BB" w:rsidP="001445BB">
      <w:pPr>
        <w:pStyle w:val="Heading2"/>
        <w:rPr>
          <w:rFonts w:cs="Helvetica"/>
          <w:color w:val="333333"/>
        </w:rPr>
      </w:pPr>
      <w:r>
        <w:rPr>
          <w:rFonts w:cs="Helvetica"/>
          <w:color w:val="333333"/>
        </w:rPr>
        <w:t>HTML Quiz Test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Test your HTML skills at W3Schools!</w:t>
      </w:r>
    </w:p>
    <w:p w:rsidR="001445BB" w:rsidRDefault="001445BB" w:rsidP="001445BB">
      <w:pPr>
        <w:pStyle w:val="NormalWeb"/>
        <w:rPr>
          <w:rFonts w:ascii="Helvetica" w:hAnsi="Helvetica" w:cs="Helvetica"/>
          <w:color w:val="333333"/>
          <w:sz w:val="21"/>
          <w:szCs w:val="21"/>
        </w:rPr>
      </w:pPr>
      <w:hyperlink r:id="rId14" w:history="1">
        <w:r>
          <w:rPr>
            <w:rStyle w:val="Hyperlink"/>
            <w:rFonts w:ascii="Helvetica" w:hAnsi="Helvetica" w:cs="Helvetica"/>
            <w:sz w:val="21"/>
            <w:szCs w:val="21"/>
          </w:rPr>
          <w:t>Start HTML Quiz!</w:t>
        </w:r>
      </w:hyperlink>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870" style="width:0;height:0" o:hralign="center" o:hrstd="t" o:hr="t" fillcolor="#a0a0a0" stroked="f"/>
        </w:pict>
      </w:r>
    </w:p>
    <w:p w:rsidR="001445BB" w:rsidRDefault="001445BB" w:rsidP="001445BB">
      <w:pPr>
        <w:pStyle w:val="Heading2"/>
        <w:rPr>
          <w:rFonts w:cs="Helvetica"/>
          <w:color w:val="333333"/>
        </w:rPr>
      </w:pPr>
      <w:r>
        <w:rPr>
          <w:rFonts w:cs="Helvetica"/>
          <w:color w:val="333333"/>
        </w:rPr>
        <w:t>HTML References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At W3Schools you will find complete references about tags, attributes, events, color names, entities, character-sets, URL encoding, language codes, HTTP messages, and more.</w:t>
      </w:r>
    </w:p>
    <w:p w:rsidR="001445BB" w:rsidRDefault="001445BB" w:rsidP="001445BB">
      <w:pPr>
        <w:pStyle w:val="NormalWeb"/>
        <w:rPr>
          <w:rFonts w:ascii="Helvetica" w:hAnsi="Helvetica" w:cs="Helvetica"/>
          <w:color w:val="333333"/>
          <w:sz w:val="21"/>
          <w:szCs w:val="21"/>
        </w:rPr>
      </w:pPr>
      <w:hyperlink r:id="rId15" w:history="1">
        <w:r>
          <w:rPr>
            <w:rStyle w:val="Hyperlink"/>
            <w:rFonts w:ascii="Helvetica" w:hAnsi="Helvetica" w:cs="Helvetica"/>
            <w:sz w:val="21"/>
            <w:szCs w:val="21"/>
          </w:rPr>
          <w:t>HTML Tag Reference</w:t>
        </w:r>
      </w:hyperlink>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871" style="width:0;height:0" o:hralign="center" o:hrstd="t" o:hr="t" fillcolor="#a0a0a0" stroked="f"/>
        </w:pict>
      </w:r>
    </w:p>
    <w:p w:rsidR="001445BB" w:rsidRDefault="001445BB" w:rsidP="001445BB">
      <w:pPr>
        <w:pStyle w:val="Heading2"/>
        <w:rPr>
          <w:rFonts w:cs="Helvetica"/>
          <w:color w:val="333333"/>
        </w:rPr>
      </w:pPr>
      <w:r>
        <w:rPr>
          <w:rFonts w:cs="Helvetica"/>
          <w:color w:val="333333"/>
        </w:rPr>
        <w:t>HTML Exam - Get Your Diploma!</w:t>
      </w:r>
    </w:p>
    <w:p w:rsidR="001445BB" w:rsidRDefault="001445BB" w:rsidP="001445BB">
      <w:pPr>
        <w:rPr>
          <w:rFonts w:ascii="Helvetica" w:hAnsi="Helvetica" w:cs="Helvetica"/>
          <w:color w:val="333333"/>
          <w:sz w:val="21"/>
          <w:szCs w:val="21"/>
        </w:rPr>
      </w:pPr>
      <w:r>
        <w:rPr>
          <w:rFonts w:ascii="Helvetica" w:hAnsi="Helvetica" w:cs="Helvetica"/>
          <w:noProof/>
          <w:color w:val="337AB7"/>
          <w:sz w:val="21"/>
          <w:szCs w:val="21"/>
        </w:rPr>
        <w:drawing>
          <wp:inline distT="0" distB="0" distL="0" distR="0">
            <wp:extent cx="1905000" cy="647700"/>
            <wp:effectExtent l="19050" t="0" r="0" b="0"/>
            <wp:docPr id="848" name="Picture 848" descr="W3Schools Certific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3Schools Certification">
                      <a:hlinkClick r:id="rId16"/>
                    </pic:cNvPr>
                    <pic:cNvPicPr>
                      <a:picLocks noChangeAspect="1" noChangeArrowheads="1"/>
                    </pic:cNvPicPr>
                  </pic:nvPicPr>
                  <pic:blipFill>
                    <a:blip r:embed="rId17"/>
                    <a:srcRect/>
                    <a:stretch>
                      <a:fillRect/>
                    </a:stretch>
                  </pic:blipFill>
                  <pic:spPr bwMode="auto">
                    <a:xfrm>
                      <a:off x="0" y="0"/>
                      <a:ext cx="1905000" cy="647700"/>
                    </a:xfrm>
                    <a:prstGeom prst="rect">
                      <a:avLst/>
                    </a:prstGeom>
                    <a:noFill/>
                    <a:ln w="9525">
                      <a:noFill/>
                      <a:miter lim="800000"/>
                      <a:headEnd/>
                      <a:tailEnd/>
                    </a:ln>
                  </pic:spPr>
                </pic:pic>
              </a:graphicData>
            </a:graphic>
          </wp:inline>
        </w:drawing>
      </w:r>
    </w:p>
    <w:p w:rsidR="001445BB" w:rsidRDefault="001445BB" w:rsidP="001445BB">
      <w:pPr>
        <w:pStyle w:val="Heading2"/>
        <w:rPr>
          <w:rFonts w:cs="Helvetica"/>
          <w:color w:val="333333"/>
        </w:rPr>
      </w:pPr>
      <w:r>
        <w:rPr>
          <w:rFonts w:cs="Helvetica"/>
          <w:color w:val="333333"/>
        </w:rPr>
        <w:t>W3Schools' Online Certification</w:t>
      </w:r>
    </w:p>
    <w:p w:rsidR="001445BB" w:rsidRDefault="001445BB" w:rsidP="001445BB">
      <w:pPr>
        <w:pStyle w:val="NormalWeb"/>
        <w:rPr>
          <w:rFonts w:ascii="Helvetica" w:hAnsi="Helvetica" w:cs="Helvetica"/>
          <w:color w:val="333333"/>
          <w:sz w:val="21"/>
          <w:szCs w:val="21"/>
        </w:rPr>
      </w:pPr>
      <w:proofErr w:type="gramStart"/>
      <w:r>
        <w:rPr>
          <w:rFonts w:ascii="Helvetica" w:hAnsi="Helvetica" w:cs="Helvetica"/>
          <w:color w:val="333333"/>
          <w:sz w:val="21"/>
          <w:szCs w:val="21"/>
        </w:rPr>
        <w:lastRenderedPageBreak/>
        <w:t>The perfect solution for professionals who need to balance work, family, and career building.</w:t>
      </w:r>
      <w:proofErr w:type="gramEnd"/>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More than 10 000 certificates already issued!</w:t>
      </w:r>
    </w:p>
    <w:p w:rsidR="001445BB" w:rsidRDefault="001445BB" w:rsidP="001445BB">
      <w:pPr>
        <w:pStyle w:val="NormalWeb"/>
        <w:spacing w:after="0"/>
        <w:rPr>
          <w:rFonts w:ascii="Helvetica" w:hAnsi="Helvetica" w:cs="Helvetica"/>
          <w:color w:val="333333"/>
          <w:sz w:val="21"/>
          <w:szCs w:val="21"/>
        </w:rPr>
      </w:pPr>
      <w:hyperlink r:id="rId18" w:history="1">
        <w:r>
          <w:rPr>
            <w:rStyle w:val="Hyperlink"/>
            <w:rFonts w:ascii="Verdana" w:hAnsi="Verdana" w:cs="Helvetica"/>
            <w:color w:val="FFFFFF"/>
            <w:sz w:val="21"/>
            <w:szCs w:val="21"/>
            <w:bdr w:val="single" w:sz="6" w:space="4" w:color="8AC007" w:frame="1"/>
            <w:shd w:val="clear" w:color="auto" w:fill="8AC007"/>
          </w:rPr>
          <w:t>Get Your Certificate »</w:t>
        </w:r>
      </w:hyperlink>
    </w:p>
    <w:p w:rsidR="001445BB" w:rsidRDefault="001445BB" w:rsidP="001445BB">
      <w:pPr>
        <w:rPr>
          <w:rFonts w:ascii="Helvetica" w:hAnsi="Helvetica" w:cs="Helvetica"/>
          <w:color w:val="333333"/>
          <w:sz w:val="21"/>
          <w:szCs w:val="21"/>
        </w:rPr>
      </w:pP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hyperlink r:id="rId19" w:history="1">
        <w:r>
          <w:rPr>
            <w:rStyle w:val="Hyperlink"/>
            <w:rFonts w:ascii="Helvetica" w:hAnsi="Helvetica" w:cs="Helvetica"/>
            <w:sz w:val="21"/>
            <w:szCs w:val="21"/>
          </w:rPr>
          <w:t>HTML Certificate</w:t>
        </w:r>
      </w:hyperlink>
      <w:r>
        <w:rPr>
          <w:rFonts w:ascii="Helvetica" w:hAnsi="Helvetica" w:cs="Helvetica"/>
          <w:color w:val="333333"/>
          <w:sz w:val="21"/>
          <w:szCs w:val="21"/>
        </w:rPr>
        <w:t xml:space="preserve"> documents your knowledge of HTML.</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hyperlink r:id="rId20" w:history="1">
        <w:r>
          <w:rPr>
            <w:rStyle w:val="Hyperlink"/>
            <w:rFonts w:ascii="Helvetica" w:hAnsi="Helvetica" w:cs="Helvetica"/>
            <w:sz w:val="21"/>
            <w:szCs w:val="21"/>
          </w:rPr>
          <w:t>HTML5 Certificate</w:t>
        </w:r>
      </w:hyperlink>
      <w:r>
        <w:rPr>
          <w:rFonts w:ascii="Helvetica" w:hAnsi="Helvetica" w:cs="Helvetica"/>
          <w:color w:val="333333"/>
          <w:sz w:val="21"/>
          <w:szCs w:val="21"/>
        </w:rPr>
        <w:t xml:space="preserve"> documents your knowledge of advanced HTML5.</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hyperlink r:id="rId21" w:history="1">
        <w:r>
          <w:rPr>
            <w:rStyle w:val="Hyperlink"/>
            <w:rFonts w:ascii="Helvetica" w:hAnsi="Helvetica" w:cs="Helvetica"/>
            <w:sz w:val="21"/>
            <w:szCs w:val="21"/>
          </w:rPr>
          <w:t>CSS Certificate</w:t>
        </w:r>
      </w:hyperlink>
      <w:r>
        <w:rPr>
          <w:rFonts w:ascii="Helvetica" w:hAnsi="Helvetica" w:cs="Helvetica"/>
          <w:color w:val="333333"/>
          <w:sz w:val="21"/>
          <w:szCs w:val="21"/>
        </w:rPr>
        <w:t xml:space="preserve"> documents your knowledge of advanced CSS.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hyperlink r:id="rId22" w:history="1">
        <w:r>
          <w:rPr>
            <w:rStyle w:val="Hyperlink"/>
            <w:rFonts w:ascii="Helvetica" w:hAnsi="Helvetica" w:cs="Helvetica"/>
            <w:sz w:val="21"/>
            <w:szCs w:val="21"/>
          </w:rPr>
          <w:t>JavaScript Certificate</w:t>
        </w:r>
      </w:hyperlink>
      <w:r>
        <w:rPr>
          <w:rFonts w:ascii="Helvetica" w:hAnsi="Helvetica" w:cs="Helvetica"/>
          <w:color w:val="333333"/>
          <w:sz w:val="21"/>
          <w:szCs w:val="21"/>
        </w:rPr>
        <w:t xml:space="preserve"> documents your knowledge of JavaScript and HTML DOM.</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hyperlink r:id="rId23" w:history="1">
        <w:r>
          <w:rPr>
            <w:rStyle w:val="Hyperlink"/>
            <w:rFonts w:ascii="Helvetica" w:hAnsi="Helvetica" w:cs="Helvetica"/>
            <w:sz w:val="21"/>
            <w:szCs w:val="21"/>
          </w:rPr>
          <w:t>jQuery Certificate</w:t>
        </w:r>
      </w:hyperlink>
      <w:r>
        <w:rPr>
          <w:rFonts w:ascii="Helvetica" w:hAnsi="Helvetica" w:cs="Helvetica"/>
          <w:color w:val="333333"/>
          <w:sz w:val="21"/>
          <w:szCs w:val="21"/>
        </w:rPr>
        <w:t xml:space="preserve"> documents your knowledge of jQuery.</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hyperlink r:id="rId24" w:history="1">
        <w:r>
          <w:rPr>
            <w:rStyle w:val="Hyperlink"/>
            <w:rFonts w:ascii="Helvetica" w:hAnsi="Helvetica" w:cs="Helvetica"/>
            <w:sz w:val="21"/>
            <w:szCs w:val="21"/>
          </w:rPr>
          <w:t>PHP Certificate</w:t>
        </w:r>
      </w:hyperlink>
      <w:r>
        <w:rPr>
          <w:rFonts w:ascii="Helvetica" w:hAnsi="Helvetica" w:cs="Helvetica"/>
          <w:color w:val="333333"/>
          <w:sz w:val="21"/>
          <w:szCs w:val="21"/>
        </w:rPr>
        <w:t xml:space="preserve"> documents your knowledge of PHP and SQL (MySQL).</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hyperlink r:id="rId25" w:history="1">
        <w:r>
          <w:rPr>
            <w:rStyle w:val="Hyperlink"/>
            <w:rFonts w:ascii="Helvetica" w:hAnsi="Helvetica" w:cs="Helvetica"/>
            <w:sz w:val="21"/>
            <w:szCs w:val="21"/>
          </w:rPr>
          <w:t>XML Certificate</w:t>
        </w:r>
      </w:hyperlink>
      <w:r>
        <w:rPr>
          <w:rFonts w:ascii="Helvetica" w:hAnsi="Helvetica" w:cs="Helvetica"/>
          <w:color w:val="333333"/>
          <w:sz w:val="21"/>
          <w:szCs w:val="21"/>
        </w:rPr>
        <w:t xml:space="preserve"> documents your knowledge of XML, XML DOM and XSLT.</w:t>
      </w:r>
    </w:p>
    <w:p w:rsidR="001445BB" w:rsidRDefault="001445BB" w:rsidP="001445BB">
      <w:pPr>
        <w:rPr>
          <w:rFonts w:ascii="Helvetica" w:hAnsi="Helvetica" w:cs="Helvetica"/>
          <w:color w:val="333333"/>
          <w:sz w:val="21"/>
          <w:szCs w:val="21"/>
        </w:rPr>
      </w:pPr>
    </w:p>
    <w:p w:rsidR="001445BB" w:rsidRDefault="001445BB" w:rsidP="001445BB">
      <w:pPr>
        <w:rPr>
          <w:rFonts w:ascii="Helvetica" w:hAnsi="Helvetica" w:cs="Helvetica"/>
          <w:color w:val="333333"/>
          <w:sz w:val="30"/>
          <w:szCs w:val="30"/>
        </w:rPr>
      </w:pPr>
      <w:hyperlink r:id="rId26" w:history="1">
        <w:r>
          <w:rPr>
            <w:rStyle w:val="Hyperlink"/>
            <w:rFonts w:ascii="Helvetica" w:hAnsi="Helvetica" w:cs="Helvetica"/>
            <w:color w:val="8AC007"/>
            <w:sz w:val="30"/>
            <w:szCs w:val="30"/>
          </w:rPr>
          <w:t>« W3Schools Home</w:t>
        </w:r>
      </w:hyperlink>
    </w:p>
    <w:p w:rsidR="001445BB" w:rsidRDefault="001445BB" w:rsidP="001445BB">
      <w:pPr>
        <w:jc w:val="right"/>
        <w:rPr>
          <w:rFonts w:ascii="Helvetica" w:hAnsi="Helvetica" w:cs="Helvetica"/>
          <w:color w:val="333333"/>
          <w:sz w:val="30"/>
          <w:szCs w:val="30"/>
        </w:rPr>
      </w:pPr>
      <w:hyperlink r:id="rId27" w:history="1">
        <w:r>
          <w:rPr>
            <w:rStyle w:val="Hyperlink"/>
            <w:rFonts w:ascii="Helvetica" w:hAnsi="Helvetica" w:cs="Helvetica"/>
            <w:color w:val="8AC007"/>
            <w:sz w:val="30"/>
            <w:szCs w:val="30"/>
          </w:rPr>
          <w:t>Next Chapter »</w:t>
        </w:r>
      </w:hyperlink>
    </w:p>
    <w:p w:rsidR="001445BB" w:rsidRDefault="001445BB" w:rsidP="001445BB">
      <w:pPr>
        <w:pStyle w:val="Heading1"/>
        <w:rPr>
          <w:rFonts w:cs="Helvetica"/>
          <w:color w:val="333333"/>
        </w:rPr>
      </w:pPr>
      <w:r>
        <w:rPr>
          <w:rFonts w:cs="Helvetica"/>
          <w:color w:val="333333"/>
        </w:rPr>
        <w:t xml:space="preserve">HTML </w:t>
      </w:r>
      <w:r>
        <w:rPr>
          <w:rStyle w:val="colorh1"/>
          <w:rFonts w:cs="Helvetica"/>
          <w:color w:val="333333"/>
        </w:rPr>
        <w:t>Introduction</w:t>
      </w:r>
    </w:p>
    <w:p w:rsidR="001445BB" w:rsidRDefault="001445BB" w:rsidP="001445BB">
      <w:pPr>
        <w:rPr>
          <w:rFonts w:ascii="Helvetica" w:hAnsi="Helvetica" w:cs="Helvetica"/>
          <w:color w:val="333333"/>
          <w:sz w:val="30"/>
          <w:szCs w:val="30"/>
        </w:rPr>
      </w:pPr>
      <w:hyperlink r:id="rId28" w:history="1">
        <w:r>
          <w:rPr>
            <w:rStyle w:val="Hyperlink"/>
            <w:rFonts w:ascii="Helvetica" w:hAnsi="Helvetica" w:cs="Helvetica"/>
            <w:color w:val="8AC007"/>
            <w:sz w:val="30"/>
            <w:szCs w:val="30"/>
          </w:rPr>
          <w:t>« Previous</w:t>
        </w:r>
      </w:hyperlink>
    </w:p>
    <w:p w:rsidR="001445BB" w:rsidRDefault="001445BB" w:rsidP="001445BB">
      <w:pPr>
        <w:jc w:val="right"/>
        <w:rPr>
          <w:rFonts w:ascii="Helvetica" w:hAnsi="Helvetica" w:cs="Helvetica"/>
          <w:color w:val="333333"/>
          <w:sz w:val="30"/>
          <w:szCs w:val="30"/>
        </w:rPr>
      </w:pPr>
      <w:hyperlink r:id="rId29" w:history="1">
        <w:r>
          <w:rPr>
            <w:rStyle w:val="Hyperlink"/>
            <w:rFonts w:ascii="Helvetica" w:hAnsi="Helvetica" w:cs="Helvetica"/>
            <w:color w:val="8AC007"/>
            <w:sz w:val="30"/>
            <w:szCs w:val="30"/>
          </w:rPr>
          <w:t>Next Chapter »</w:t>
        </w:r>
      </w:hyperlink>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881" style="width:0;height:0" o:hralign="center" o:hrstd="t" o:hr="t" fillcolor="#a0a0a0" stroked="f"/>
        </w:pict>
      </w:r>
    </w:p>
    <w:p w:rsidR="001445BB" w:rsidRDefault="001445BB" w:rsidP="001445BB">
      <w:pPr>
        <w:pStyle w:val="Heading2"/>
        <w:rPr>
          <w:rFonts w:cs="Helvetica"/>
          <w:color w:val="333333"/>
        </w:rPr>
      </w:pPr>
      <w:r>
        <w:rPr>
          <w:rFonts w:cs="Helvetica"/>
          <w:color w:val="333333"/>
        </w:rPr>
        <w:t>What is HTML?</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HTML is a </w:t>
      </w:r>
      <w:r>
        <w:rPr>
          <w:rStyle w:val="Strong"/>
          <w:rFonts w:ascii="Helvetica" w:hAnsi="Helvetica" w:cs="Helvetica"/>
          <w:color w:val="333333"/>
          <w:sz w:val="21"/>
          <w:szCs w:val="21"/>
        </w:rPr>
        <w:t>markup</w:t>
      </w:r>
      <w:r>
        <w:rPr>
          <w:rFonts w:ascii="Helvetica" w:hAnsi="Helvetica" w:cs="Helvetica"/>
          <w:color w:val="333333"/>
          <w:sz w:val="21"/>
          <w:szCs w:val="21"/>
        </w:rPr>
        <w:t xml:space="preserve"> language for </w:t>
      </w:r>
      <w:r>
        <w:rPr>
          <w:rStyle w:val="Strong"/>
          <w:rFonts w:ascii="Helvetica" w:hAnsi="Helvetica" w:cs="Helvetica"/>
          <w:color w:val="333333"/>
          <w:sz w:val="21"/>
          <w:szCs w:val="21"/>
        </w:rPr>
        <w:t>describing</w:t>
      </w:r>
      <w:r>
        <w:rPr>
          <w:rFonts w:ascii="Helvetica" w:hAnsi="Helvetica" w:cs="Helvetica"/>
          <w:color w:val="333333"/>
          <w:sz w:val="21"/>
          <w:szCs w:val="21"/>
        </w:rPr>
        <w:t xml:space="preserve"> web documents (web pages).</w:t>
      </w:r>
    </w:p>
    <w:p w:rsidR="001445BB" w:rsidRDefault="001445BB" w:rsidP="001445BB">
      <w:pPr>
        <w:numPr>
          <w:ilvl w:val="0"/>
          <w:numId w:val="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HTML stands for </w:t>
      </w:r>
      <w:r>
        <w:rPr>
          <w:rFonts w:ascii="Helvetica" w:hAnsi="Helvetica" w:cs="Helvetica"/>
          <w:b/>
          <w:bCs/>
          <w:color w:val="333333"/>
          <w:sz w:val="21"/>
          <w:szCs w:val="21"/>
        </w:rPr>
        <w:t>H</w:t>
      </w:r>
      <w:r>
        <w:rPr>
          <w:rFonts w:ascii="Helvetica" w:hAnsi="Helvetica" w:cs="Helvetica"/>
          <w:color w:val="333333"/>
          <w:sz w:val="21"/>
          <w:szCs w:val="21"/>
        </w:rPr>
        <w:t xml:space="preserve">yper </w:t>
      </w:r>
      <w:r>
        <w:rPr>
          <w:rFonts w:ascii="Helvetica" w:hAnsi="Helvetica" w:cs="Helvetica"/>
          <w:b/>
          <w:bCs/>
          <w:color w:val="333333"/>
          <w:sz w:val="21"/>
          <w:szCs w:val="21"/>
        </w:rPr>
        <w:t>T</w:t>
      </w:r>
      <w:r>
        <w:rPr>
          <w:rFonts w:ascii="Helvetica" w:hAnsi="Helvetica" w:cs="Helvetica"/>
          <w:color w:val="333333"/>
          <w:sz w:val="21"/>
          <w:szCs w:val="21"/>
        </w:rPr>
        <w:t xml:space="preserve">ext </w:t>
      </w:r>
      <w:r>
        <w:rPr>
          <w:rFonts w:ascii="Helvetica" w:hAnsi="Helvetica" w:cs="Helvetica"/>
          <w:b/>
          <w:bCs/>
          <w:color w:val="333333"/>
          <w:sz w:val="21"/>
          <w:szCs w:val="21"/>
        </w:rPr>
        <w:t>M</w:t>
      </w:r>
      <w:r>
        <w:rPr>
          <w:rFonts w:ascii="Helvetica" w:hAnsi="Helvetica" w:cs="Helvetica"/>
          <w:color w:val="333333"/>
          <w:sz w:val="21"/>
          <w:szCs w:val="21"/>
        </w:rPr>
        <w:t xml:space="preserve">arkup </w:t>
      </w:r>
      <w:r>
        <w:rPr>
          <w:rFonts w:ascii="Helvetica" w:hAnsi="Helvetica" w:cs="Helvetica"/>
          <w:b/>
          <w:bCs/>
          <w:color w:val="333333"/>
          <w:sz w:val="21"/>
          <w:szCs w:val="21"/>
        </w:rPr>
        <w:t>L</w:t>
      </w:r>
      <w:r>
        <w:rPr>
          <w:rFonts w:ascii="Helvetica" w:hAnsi="Helvetica" w:cs="Helvetica"/>
          <w:color w:val="333333"/>
          <w:sz w:val="21"/>
          <w:szCs w:val="21"/>
        </w:rPr>
        <w:t>anguage</w:t>
      </w:r>
    </w:p>
    <w:p w:rsidR="001445BB" w:rsidRDefault="001445BB" w:rsidP="001445BB">
      <w:pPr>
        <w:numPr>
          <w:ilvl w:val="0"/>
          <w:numId w:val="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 markup language is a set of </w:t>
      </w:r>
      <w:r>
        <w:rPr>
          <w:rFonts w:ascii="Helvetica" w:hAnsi="Helvetica" w:cs="Helvetica"/>
          <w:b/>
          <w:bCs/>
          <w:color w:val="333333"/>
          <w:sz w:val="21"/>
          <w:szCs w:val="21"/>
        </w:rPr>
        <w:t>markup tags</w:t>
      </w:r>
    </w:p>
    <w:p w:rsidR="001445BB" w:rsidRDefault="001445BB" w:rsidP="001445BB">
      <w:pPr>
        <w:numPr>
          <w:ilvl w:val="0"/>
          <w:numId w:val="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HTML documents are described by </w:t>
      </w:r>
      <w:r>
        <w:rPr>
          <w:rFonts w:ascii="Helvetica" w:hAnsi="Helvetica" w:cs="Helvetica"/>
          <w:b/>
          <w:bCs/>
          <w:color w:val="333333"/>
          <w:sz w:val="21"/>
          <w:szCs w:val="21"/>
        </w:rPr>
        <w:t>HTML tags</w:t>
      </w:r>
    </w:p>
    <w:p w:rsidR="001445BB" w:rsidRDefault="001445BB" w:rsidP="001445BB">
      <w:pPr>
        <w:numPr>
          <w:ilvl w:val="0"/>
          <w:numId w:val="5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Each HTML tag </w:t>
      </w:r>
      <w:r>
        <w:rPr>
          <w:rFonts w:ascii="Helvetica" w:hAnsi="Helvetica" w:cs="Helvetica"/>
          <w:b/>
          <w:bCs/>
          <w:color w:val="333333"/>
          <w:sz w:val="21"/>
          <w:szCs w:val="21"/>
        </w:rPr>
        <w:t>describes</w:t>
      </w:r>
      <w:r>
        <w:rPr>
          <w:rFonts w:ascii="Helvetica" w:hAnsi="Helvetica" w:cs="Helvetica"/>
          <w:color w:val="333333"/>
          <w:sz w:val="21"/>
          <w:szCs w:val="21"/>
        </w:rPr>
        <w:t xml:space="preserve"> different document content</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882" style="width:0;height:0" o:hralign="center" o:hrstd="t" o:hr="t" fillcolor="#a0a0a0" stroked="f"/>
        </w:pict>
      </w:r>
    </w:p>
    <w:p w:rsidR="001445BB" w:rsidRDefault="001445BB" w:rsidP="001445BB">
      <w:pPr>
        <w:pStyle w:val="Heading2"/>
        <w:rPr>
          <w:rFonts w:cs="Helvetica"/>
          <w:color w:val="333333"/>
        </w:rPr>
      </w:pPr>
      <w:r>
        <w:rPr>
          <w:rFonts w:cs="Helvetica"/>
          <w:color w:val="333333"/>
        </w:rPr>
        <w:t>HTML Example</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A small HTML document:</w:t>
      </w:r>
    </w:p>
    <w:p w:rsidR="001445BB" w:rsidRDefault="001445BB" w:rsidP="001445BB">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lastRenderedPageBreak/>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Page Title</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My First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My first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0"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p w:rsidR="001445BB" w:rsidRDefault="001445BB" w:rsidP="001445BB">
      <w:pPr>
        <w:spacing w:before="300" w:after="300" w:line="240" w:lineRule="auto"/>
        <w:rPr>
          <w:rFonts w:ascii="Helvetica" w:hAnsi="Helvetica" w:cs="Helvetica"/>
          <w:color w:val="333333"/>
          <w:sz w:val="21"/>
          <w:szCs w:val="21"/>
        </w:rPr>
      </w:pPr>
      <w:r>
        <w:rPr>
          <w:rFonts w:ascii="Helvetica" w:hAnsi="Helvetica" w:cs="Helvetica"/>
          <w:color w:val="333333"/>
          <w:sz w:val="21"/>
          <w:szCs w:val="21"/>
        </w:rPr>
        <w:pict>
          <v:rect id="_x0000_i1883" style="width:0;height:0" o:hralign="center" o:hrstd="t" o:hr="t" fillcolor="#a0a0a0" stroked="f"/>
        </w:pict>
      </w:r>
    </w:p>
    <w:p w:rsidR="001445BB" w:rsidRDefault="001445BB" w:rsidP="001445BB">
      <w:pPr>
        <w:pStyle w:val="Heading2"/>
        <w:rPr>
          <w:rFonts w:cs="Helvetica"/>
          <w:color w:val="333333"/>
        </w:rPr>
      </w:pPr>
      <w:r>
        <w:rPr>
          <w:rFonts w:cs="Helvetica"/>
          <w:color w:val="333333"/>
        </w:rPr>
        <w:t>Example Explained</w:t>
      </w:r>
    </w:p>
    <w:p w:rsidR="001445BB" w:rsidRDefault="001445BB" w:rsidP="001445BB">
      <w:pPr>
        <w:numPr>
          <w:ilvl w:val="0"/>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DOCTYPE</w:t>
      </w:r>
      <w:r>
        <w:rPr>
          <w:rFonts w:ascii="Helvetica" w:hAnsi="Helvetica" w:cs="Helvetica"/>
          <w:color w:val="333333"/>
          <w:sz w:val="21"/>
          <w:szCs w:val="21"/>
        </w:rPr>
        <w:t xml:space="preserve"> declaration defines the document type to be HTML</w:t>
      </w:r>
    </w:p>
    <w:p w:rsidR="001445BB" w:rsidRDefault="001445BB" w:rsidP="001445BB">
      <w:pPr>
        <w:numPr>
          <w:ilvl w:val="0"/>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text between </w:t>
      </w:r>
      <w:r>
        <w:rPr>
          <w:rStyle w:val="Strong"/>
          <w:rFonts w:ascii="Helvetica" w:hAnsi="Helvetica" w:cs="Helvetica"/>
          <w:color w:val="333333"/>
          <w:sz w:val="21"/>
          <w:szCs w:val="21"/>
        </w:rPr>
        <w:t>&lt;html&gt;</w:t>
      </w:r>
      <w:r>
        <w:rPr>
          <w:rFonts w:ascii="Helvetica" w:hAnsi="Helvetica" w:cs="Helvetica"/>
          <w:color w:val="333333"/>
          <w:sz w:val="21"/>
          <w:szCs w:val="21"/>
        </w:rPr>
        <w:t xml:space="preserve"> and </w:t>
      </w:r>
      <w:r>
        <w:rPr>
          <w:rStyle w:val="Strong"/>
          <w:rFonts w:ascii="Helvetica" w:hAnsi="Helvetica" w:cs="Helvetica"/>
          <w:color w:val="333333"/>
          <w:sz w:val="21"/>
          <w:szCs w:val="21"/>
        </w:rPr>
        <w:t>&lt;/html&gt;</w:t>
      </w:r>
      <w:r>
        <w:rPr>
          <w:rFonts w:ascii="Helvetica" w:hAnsi="Helvetica" w:cs="Helvetica"/>
          <w:color w:val="333333"/>
          <w:sz w:val="21"/>
          <w:szCs w:val="21"/>
        </w:rPr>
        <w:t xml:space="preserve"> describes an HTML document</w:t>
      </w:r>
    </w:p>
    <w:p w:rsidR="001445BB" w:rsidRDefault="001445BB" w:rsidP="001445BB">
      <w:pPr>
        <w:numPr>
          <w:ilvl w:val="0"/>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text between </w:t>
      </w:r>
      <w:r>
        <w:rPr>
          <w:rStyle w:val="Strong"/>
          <w:rFonts w:ascii="Helvetica" w:hAnsi="Helvetica" w:cs="Helvetica"/>
          <w:color w:val="333333"/>
          <w:sz w:val="21"/>
          <w:szCs w:val="21"/>
        </w:rPr>
        <w:t>&lt;head&gt;</w:t>
      </w:r>
      <w:r>
        <w:rPr>
          <w:rFonts w:ascii="Helvetica" w:hAnsi="Helvetica" w:cs="Helvetica"/>
          <w:color w:val="333333"/>
          <w:sz w:val="21"/>
          <w:szCs w:val="21"/>
        </w:rPr>
        <w:t xml:space="preserve"> and </w:t>
      </w:r>
      <w:r>
        <w:rPr>
          <w:rStyle w:val="Strong"/>
          <w:rFonts w:ascii="Helvetica" w:hAnsi="Helvetica" w:cs="Helvetica"/>
          <w:color w:val="333333"/>
          <w:sz w:val="21"/>
          <w:szCs w:val="21"/>
        </w:rPr>
        <w:t>&lt;/head&gt;</w:t>
      </w:r>
      <w:r>
        <w:rPr>
          <w:rFonts w:ascii="Helvetica" w:hAnsi="Helvetica" w:cs="Helvetica"/>
          <w:color w:val="333333"/>
          <w:sz w:val="21"/>
          <w:szCs w:val="21"/>
        </w:rPr>
        <w:t xml:space="preserve"> provides information about the document</w:t>
      </w:r>
    </w:p>
    <w:p w:rsidR="001445BB" w:rsidRDefault="001445BB" w:rsidP="001445BB">
      <w:pPr>
        <w:numPr>
          <w:ilvl w:val="0"/>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text between </w:t>
      </w:r>
      <w:r>
        <w:rPr>
          <w:rStyle w:val="Strong"/>
          <w:rFonts w:ascii="Helvetica" w:hAnsi="Helvetica" w:cs="Helvetica"/>
          <w:color w:val="333333"/>
          <w:sz w:val="21"/>
          <w:szCs w:val="21"/>
        </w:rPr>
        <w:t>&lt;title&gt;</w:t>
      </w:r>
      <w:r>
        <w:rPr>
          <w:rFonts w:ascii="Helvetica" w:hAnsi="Helvetica" w:cs="Helvetica"/>
          <w:color w:val="333333"/>
          <w:sz w:val="21"/>
          <w:szCs w:val="21"/>
        </w:rPr>
        <w:t xml:space="preserve"> and </w:t>
      </w:r>
      <w:r>
        <w:rPr>
          <w:rStyle w:val="Strong"/>
          <w:rFonts w:ascii="Helvetica" w:hAnsi="Helvetica" w:cs="Helvetica"/>
          <w:color w:val="333333"/>
          <w:sz w:val="21"/>
          <w:szCs w:val="21"/>
        </w:rPr>
        <w:t>&lt;/title&gt;</w:t>
      </w:r>
      <w:r>
        <w:rPr>
          <w:rFonts w:ascii="Helvetica" w:hAnsi="Helvetica" w:cs="Helvetica"/>
          <w:color w:val="333333"/>
          <w:sz w:val="21"/>
          <w:szCs w:val="21"/>
        </w:rPr>
        <w:t xml:space="preserve"> provides a title for the document</w:t>
      </w:r>
    </w:p>
    <w:p w:rsidR="001445BB" w:rsidRDefault="001445BB" w:rsidP="001445BB">
      <w:pPr>
        <w:numPr>
          <w:ilvl w:val="0"/>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text between </w:t>
      </w:r>
      <w:r>
        <w:rPr>
          <w:rStyle w:val="Strong"/>
          <w:rFonts w:ascii="Helvetica" w:hAnsi="Helvetica" w:cs="Helvetica"/>
          <w:color w:val="333333"/>
          <w:sz w:val="21"/>
          <w:szCs w:val="21"/>
        </w:rPr>
        <w:t>&lt;body&gt;</w:t>
      </w:r>
      <w:r>
        <w:rPr>
          <w:rFonts w:ascii="Helvetica" w:hAnsi="Helvetica" w:cs="Helvetica"/>
          <w:color w:val="333333"/>
          <w:sz w:val="21"/>
          <w:szCs w:val="21"/>
        </w:rPr>
        <w:t xml:space="preserve"> and </w:t>
      </w:r>
      <w:r>
        <w:rPr>
          <w:rStyle w:val="Strong"/>
          <w:rFonts w:ascii="Helvetica" w:hAnsi="Helvetica" w:cs="Helvetica"/>
          <w:color w:val="333333"/>
          <w:sz w:val="21"/>
          <w:szCs w:val="21"/>
        </w:rPr>
        <w:t>&lt;/body&gt;</w:t>
      </w:r>
      <w:r>
        <w:rPr>
          <w:rFonts w:ascii="Helvetica" w:hAnsi="Helvetica" w:cs="Helvetica"/>
          <w:color w:val="333333"/>
          <w:sz w:val="21"/>
          <w:szCs w:val="21"/>
        </w:rPr>
        <w:t xml:space="preserve"> describes the visible page content</w:t>
      </w:r>
    </w:p>
    <w:p w:rsidR="001445BB" w:rsidRDefault="001445BB" w:rsidP="001445BB">
      <w:pPr>
        <w:numPr>
          <w:ilvl w:val="0"/>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text between </w:t>
      </w:r>
      <w:r>
        <w:rPr>
          <w:rStyle w:val="Strong"/>
          <w:rFonts w:ascii="Helvetica" w:hAnsi="Helvetica" w:cs="Helvetica"/>
          <w:color w:val="333333"/>
          <w:sz w:val="21"/>
          <w:szCs w:val="21"/>
        </w:rPr>
        <w:t>&lt;h1&gt;</w:t>
      </w:r>
      <w:r>
        <w:rPr>
          <w:rFonts w:ascii="Helvetica" w:hAnsi="Helvetica" w:cs="Helvetica"/>
          <w:color w:val="333333"/>
          <w:sz w:val="21"/>
          <w:szCs w:val="21"/>
        </w:rPr>
        <w:t xml:space="preserve"> and </w:t>
      </w:r>
      <w:r>
        <w:rPr>
          <w:rStyle w:val="Strong"/>
          <w:rFonts w:ascii="Helvetica" w:hAnsi="Helvetica" w:cs="Helvetica"/>
          <w:color w:val="333333"/>
          <w:sz w:val="21"/>
          <w:szCs w:val="21"/>
        </w:rPr>
        <w:t>&lt;/h1&gt;</w:t>
      </w:r>
      <w:r>
        <w:rPr>
          <w:rFonts w:ascii="Helvetica" w:hAnsi="Helvetica" w:cs="Helvetica"/>
          <w:color w:val="333333"/>
          <w:sz w:val="21"/>
          <w:szCs w:val="21"/>
        </w:rPr>
        <w:t xml:space="preserve"> describes a heading</w:t>
      </w:r>
    </w:p>
    <w:p w:rsidR="001445BB" w:rsidRDefault="001445BB" w:rsidP="001445BB">
      <w:pPr>
        <w:numPr>
          <w:ilvl w:val="0"/>
          <w:numId w:val="5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text between </w:t>
      </w:r>
      <w:r>
        <w:rPr>
          <w:rStyle w:val="Strong"/>
          <w:rFonts w:ascii="Helvetica" w:hAnsi="Helvetica" w:cs="Helvetica"/>
          <w:color w:val="333333"/>
          <w:sz w:val="21"/>
          <w:szCs w:val="21"/>
        </w:rPr>
        <w:t>&lt;p&gt;</w:t>
      </w:r>
      <w:r>
        <w:rPr>
          <w:rFonts w:ascii="Helvetica" w:hAnsi="Helvetica" w:cs="Helvetica"/>
          <w:color w:val="333333"/>
          <w:sz w:val="21"/>
          <w:szCs w:val="21"/>
        </w:rPr>
        <w:t xml:space="preserve"> and </w:t>
      </w:r>
      <w:r>
        <w:rPr>
          <w:rStyle w:val="Strong"/>
          <w:rFonts w:ascii="Helvetica" w:hAnsi="Helvetica" w:cs="Helvetica"/>
          <w:color w:val="333333"/>
          <w:sz w:val="21"/>
          <w:szCs w:val="21"/>
        </w:rPr>
        <w:t>&lt;/p&gt;</w:t>
      </w:r>
      <w:r>
        <w:rPr>
          <w:rFonts w:ascii="Helvetica" w:hAnsi="Helvetica" w:cs="Helvetica"/>
          <w:color w:val="333333"/>
          <w:sz w:val="21"/>
          <w:szCs w:val="21"/>
        </w:rPr>
        <w:t xml:space="preserve"> describes a paragraph</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Using this description, a web browser can display a document with a heading and a paragraph.</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884" style="width:0;height:0" o:hralign="center" o:hrstd="t" o:hr="t" fillcolor="#a0a0a0" stroked="f"/>
        </w:pict>
      </w:r>
    </w:p>
    <w:p w:rsidR="001445BB" w:rsidRDefault="001445BB" w:rsidP="001445BB">
      <w:pPr>
        <w:pStyle w:val="Heading2"/>
        <w:rPr>
          <w:rFonts w:cs="Helvetica"/>
          <w:color w:val="333333"/>
        </w:rPr>
      </w:pPr>
      <w:r>
        <w:rPr>
          <w:rFonts w:cs="Helvetica"/>
          <w:color w:val="333333"/>
        </w:rPr>
        <w:t>HTML Tags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HTML tags are </w:t>
      </w:r>
      <w:r>
        <w:rPr>
          <w:rStyle w:val="Strong"/>
          <w:rFonts w:ascii="Helvetica" w:hAnsi="Helvetica" w:cs="Helvetica"/>
          <w:color w:val="333333"/>
          <w:sz w:val="21"/>
          <w:szCs w:val="21"/>
        </w:rPr>
        <w:t>keywords</w:t>
      </w:r>
      <w:r>
        <w:rPr>
          <w:rFonts w:ascii="Helvetica" w:hAnsi="Helvetica" w:cs="Helvetica"/>
          <w:color w:val="333333"/>
          <w:sz w:val="21"/>
          <w:szCs w:val="21"/>
        </w:rPr>
        <w:t xml:space="preserve"> (tag names) surrounded by </w:t>
      </w:r>
      <w:r>
        <w:rPr>
          <w:rFonts w:ascii="Helvetica" w:hAnsi="Helvetica" w:cs="Helvetica"/>
          <w:b/>
          <w:bCs/>
          <w:color w:val="333333"/>
          <w:sz w:val="21"/>
          <w:szCs w:val="21"/>
        </w:rPr>
        <w:t>angle brackets</w:t>
      </w:r>
      <w:r>
        <w:rPr>
          <w:rFonts w:ascii="Helvetica" w:hAnsi="Helvetica" w:cs="Helvetica"/>
          <w:color w:val="333333"/>
          <w:sz w:val="21"/>
          <w:szCs w:val="21"/>
        </w:rPr>
        <w:t>:</w:t>
      </w:r>
    </w:p>
    <w:p w:rsidR="001445BB" w:rsidRDefault="001445BB" w:rsidP="001445BB">
      <w:pPr>
        <w:rPr>
          <w:rFonts w:ascii="Consolas" w:hAnsi="Consolas" w:cs="Consolas"/>
          <w:color w:val="333333"/>
          <w:sz w:val="30"/>
          <w:szCs w:val="30"/>
        </w:rPr>
      </w:pPr>
      <w:r>
        <w:rPr>
          <w:rStyle w:val="highlt1"/>
          <w:rFonts w:ascii="Consolas" w:hAnsi="Consolas" w:cs="Consolas"/>
          <w:sz w:val="30"/>
          <w:szCs w:val="30"/>
        </w:rPr>
        <w:t>&lt;</w:t>
      </w:r>
      <w:proofErr w:type="gramStart"/>
      <w:r>
        <w:rPr>
          <w:rStyle w:val="highele1"/>
          <w:rFonts w:ascii="Consolas" w:hAnsi="Consolas" w:cs="Consolas"/>
          <w:sz w:val="30"/>
          <w:szCs w:val="30"/>
        </w:rPr>
        <w:t>tagname</w:t>
      </w:r>
      <w:r>
        <w:rPr>
          <w:rStyle w:val="highgt1"/>
          <w:rFonts w:ascii="Consolas" w:hAnsi="Consolas" w:cs="Consolas"/>
          <w:sz w:val="30"/>
          <w:szCs w:val="30"/>
        </w:rPr>
        <w:t>&gt;</w:t>
      </w:r>
      <w:proofErr w:type="gramEnd"/>
      <w:r>
        <w:rPr>
          <w:rFonts w:ascii="Consolas" w:hAnsi="Consolas" w:cs="Consolas"/>
          <w:color w:val="333333"/>
          <w:sz w:val="30"/>
          <w:szCs w:val="30"/>
        </w:rPr>
        <w:t>content</w:t>
      </w:r>
      <w:r>
        <w:rPr>
          <w:rStyle w:val="highlt1"/>
          <w:rFonts w:ascii="Consolas" w:hAnsi="Consolas" w:cs="Consolas"/>
          <w:sz w:val="30"/>
          <w:szCs w:val="30"/>
        </w:rPr>
        <w:t>&lt;</w:t>
      </w:r>
      <w:r>
        <w:rPr>
          <w:rStyle w:val="highele1"/>
          <w:rFonts w:ascii="Consolas" w:hAnsi="Consolas" w:cs="Consolas"/>
          <w:sz w:val="30"/>
          <w:szCs w:val="30"/>
        </w:rPr>
        <w:t>/tagname</w:t>
      </w:r>
      <w:r>
        <w:rPr>
          <w:rStyle w:val="highgt1"/>
          <w:rFonts w:ascii="Consolas" w:hAnsi="Consolas" w:cs="Consolas"/>
          <w:sz w:val="30"/>
          <w:szCs w:val="30"/>
        </w:rPr>
        <w:t>&gt;</w:t>
      </w:r>
      <w:r>
        <w:rPr>
          <w:rFonts w:ascii="Consolas" w:hAnsi="Consolas" w:cs="Consolas"/>
          <w:color w:val="333333"/>
          <w:sz w:val="30"/>
          <w:szCs w:val="30"/>
        </w:rPr>
        <w:t xml:space="preserve"> </w:t>
      </w:r>
    </w:p>
    <w:p w:rsidR="001445BB" w:rsidRDefault="001445BB" w:rsidP="001445BB">
      <w:pPr>
        <w:numPr>
          <w:ilvl w:val="0"/>
          <w:numId w:val="5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HTML tags normally come </w:t>
      </w:r>
      <w:r>
        <w:rPr>
          <w:rFonts w:ascii="Helvetica" w:hAnsi="Helvetica" w:cs="Helvetica"/>
          <w:b/>
          <w:bCs/>
          <w:color w:val="333333"/>
          <w:sz w:val="21"/>
          <w:szCs w:val="21"/>
        </w:rPr>
        <w:t>in pairs</w:t>
      </w:r>
      <w:r>
        <w:rPr>
          <w:rFonts w:ascii="Helvetica" w:hAnsi="Helvetica" w:cs="Helvetica"/>
          <w:color w:val="333333"/>
          <w:sz w:val="21"/>
          <w:szCs w:val="21"/>
        </w:rPr>
        <w:t xml:space="preserve"> like &lt;p&gt; and &lt;/p&gt;</w:t>
      </w:r>
    </w:p>
    <w:p w:rsidR="001445BB" w:rsidRDefault="001445BB" w:rsidP="001445BB">
      <w:pPr>
        <w:numPr>
          <w:ilvl w:val="0"/>
          <w:numId w:val="5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first tag in a pair is the </w:t>
      </w:r>
      <w:r>
        <w:rPr>
          <w:rFonts w:ascii="Helvetica" w:hAnsi="Helvetica" w:cs="Helvetica"/>
          <w:b/>
          <w:bCs/>
          <w:color w:val="333333"/>
          <w:sz w:val="21"/>
          <w:szCs w:val="21"/>
        </w:rPr>
        <w:t>start tag,</w:t>
      </w:r>
      <w:r>
        <w:rPr>
          <w:rFonts w:ascii="Helvetica" w:hAnsi="Helvetica" w:cs="Helvetica"/>
          <w:color w:val="333333"/>
          <w:sz w:val="21"/>
          <w:szCs w:val="21"/>
        </w:rPr>
        <w:t xml:space="preserve"> the second tag is the </w:t>
      </w:r>
      <w:r>
        <w:rPr>
          <w:rFonts w:ascii="Helvetica" w:hAnsi="Helvetica" w:cs="Helvetica"/>
          <w:b/>
          <w:bCs/>
          <w:color w:val="333333"/>
          <w:sz w:val="21"/>
          <w:szCs w:val="21"/>
        </w:rPr>
        <w:t>end tag</w:t>
      </w:r>
    </w:p>
    <w:p w:rsidR="001445BB" w:rsidRDefault="001445BB" w:rsidP="001445BB">
      <w:pPr>
        <w:numPr>
          <w:ilvl w:val="0"/>
          <w:numId w:val="5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end tag is written like the start tag, but with a </w:t>
      </w:r>
      <w:r>
        <w:rPr>
          <w:rStyle w:val="Strong"/>
          <w:rFonts w:ascii="Helvetica" w:hAnsi="Helvetica" w:cs="Helvetica"/>
          <w:color w:val="333333"/>
          <w:sz w:val="21"/>
          <w:szCs w:val="21"/>
        </w:rPr>
        <w:t>slash</w:t>
      </w:r>
      <w:r>
        <w:rPr>
          <w:rFonts w:ascii="Helvetica" w:hAnsi="Helvetica" w:cs="Helvetica"/>
          <w:color w:val="333333"/>
          <w:sz w:val="21"/>
          <w:szCs w:val="21"/>
        </w:rPr>
        <w:t xml:space="preserve"> before the tag name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861" name="Picture 8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 xml:space="preserve">The start tag is often called the </w:t>
            </w:r>
            <w:r>
              <w:rPr>
                <w:rFonts w:ascii="Helvetica" w:hAnsi="Helvetica" w:cs="Helvetica"/>
                <w:b/>
                <w:bCs/>
                <w:color w:val="333333"/>
                <w:sz w:val="21"/>
                <w:szCs w:val="21"/>
              </w:rPr>
              <w:t>opening tag</w:t>
            </w:r>
            <w:r>
              <w:rPr>
                <w:rFonts w:ascii="Helvetica" w:hAnsi="Helvetica" w:cs="Helvetica"/>
                <w:color w:val="333333"/>
                <w:sz w:val="21"/>
                <w:szCs w:val="21"/>
              </w:rPr>
              <w:t xml:space="preserve">. The end tag is often called the </w:t>
            </w:r>
            <w:r>
              <w:rPr>
                <w:rFonts w:ascii="Helvetica" w:hAnsi="Helvetica" w:cs="Helvetica"/>
                <w:b/>
                <w:bCs/>
                <w:color w:val="333333"/>
                <w:sz w:val="21"/>
                <w:szCs w:val="21"/>
              </w:rPr>
              <w:t>closing tag</w:t>
            </w:r>
            <w:r>
              <w:rPr>
                <w:rFonts w:ascii="Helvetica" w:hAnsi="Helvetica" w:cs="Helvetica"/>
                <w:color w:val="333333"/>
                <w:sz w:val="21"/>
                <w:szCs w:val="21"/>
              </w:rPr>
              <w:t>.</w:t>
            </w:r>
          </w:p>
        </w:tc>
      </w:tr>
    </w:tbl>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lastRenderedPageBreak/>
        <w:pict>
          <v:rect id="_x0000_i1886" style="width:0;height:0" o:hralign="center" o:hrstd="t" o:hr="t" fillcolor="#a0a0a0" stroked="f"/>
        </w:pict>
      </w:r>
    </w:p>
    <w:p w:rsidR="001445BB" w:rsidRDefault="001445BB" w:rsidP="001445BB">
      <w:pPr>
        <w:pStyle w:val="Heading2"/>
        <w:rPr>
          <w:rFonts w:cs="Helvetica"/>
          <w:color w:val="333333"/>
        </w:rPr>
      </w:pPr>
      <w:r>
        <w:rPr>
          <w:rFonts w:cs="Helvetica"/>
          <w:color w:val="333333"/>
        </w:rPr>
        <w:t>Web Browsers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purpose of a web browser (Chrome, IE, Firefox, </w:t>
      </w:r>
      <w:proofErr w:type="gramStart"/>
      <w:r>
        <w:rPr>
          <w:rFonts w:ascii="Helvetica" w:hAnsi="Helvetica" w:cs="Helvetica"/>
          <w:color w:val="333333"/>
          <w:sz w:val="21"/>
          <w:szCs w:val="21"/>
        </w:rPr>
        <w:t>Safari</w:t>
      </w:r>
      <w:proofErr w:type="gramEnd"/>
      <w:r>
        <w:rPr>
          <w:rFonts w:ascii="Helvetica" w:hAnsi="Helvetica" w:cs="Helvetica"/>
          <w:color w:val="333333"/>
          <w:sz w:val="21"/>
          <w:szCs w:val="21"/>
        </w:rPr>
        <w:t>) is to read HTML documents and display them.</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The browser does not display the HTML tags, but uses them to determine how to display the document:</w:t>
      </w:r>
    </w:p>
    <w:p w:rsidR="001445BB" w:rsidRDefault="001445BB" w:rsidP="001445B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48375" cy="3438525"/>
            <wp:effectExtent l="19050" t="0" r="9525" b="0"/>
            <wp:docPr id="863" name="Picture 863"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View in Browser"/>
                    <pic:cNvPicPr>
                      <a:picLocks noChangeAspect="1" noChangeArrowheads="1"/>
                    </pic:cNvPicPr>
                  </pic:nvPicPr>
                  <pic:blipFill>
                    <a:blip r:embed="rId31"/>
                    <a:srcRect/>
                    <a:stretch>
                      <a:fillRect/>
                    </a:stretch>
                  </pic:blipFill>
                  <pic:spPr bwMode="auto">
                    <a:xfrm>
                      <a:off x="0" y="0"/>
                      <a:ext cx="6048375" cy="3438525"/>
                    </a:xfrm>
                    <a:prstGeom prst="rect">
                      <a:avLst/>
                    </a:prstGeom>
                    <a:noFill/>
                    <a:ln w="9525">
                      <a:noFill/>
                      <a:miter lim="800000"/>
                      <a:headEnd/>
                      <a:tailEnd/>
                    </a:ln>
                  </pic:spPr>
                </pic:pic>
              </a:graphicData>
            </a:graphic>
          </wp:inline>
        </w:drawing>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888" style="width:0;height:0" o:hralign="center" o:hrstd="t" o:hr="t" fillcolor="#a0a0a0" stroked="f"/>
        </w:pict>
      </w:r>
    </w:p>
    <w:p w:rsidR="001445BB" w:rsidRDefault="001445BB" w:rsidP="001445BB">
      <w:pPr>
        <w:pStyle w:val="Heading2"/>
        <w:rPr>
          <w:rFonts w:cs="Helvetica"/>
          <w:color w:val="333333"/>
        </w:rPr>
      </w:pPr>
      <w:r>
        <w:rPr>
          <w:rFonts w:cs="Helvetica"/>
          <w:color w:val="333333"/>
        </w:rPr>
        <w:t>HTML Page Structure</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Below is a visualization of an HTML page structure:</w:t>
      </w:r>
    </w:p>
    <w:p w:rsidR="001445BB" w:rsidRDefault="001445BB" w:rsidP="001445BB">
      <w:pPr>
        <w:shd w:val="clear" w:color="auto" w:fill="DDDDDD"/>
        <w:rPr>
          <w:rFonts w:ascii="Helvetica" w:hAnsi="Helvetica" w:cs="Helvetica"/>
          <w:color w:val="333333"/>
          <w:sz w:val="21"/>
          <w:szCs w:val="21"/>
        </w:rPr>
      </w:pPr>
      <w:r>
        <w:rPr>
          <w:rFonts w:ascii="Helvetica" w:hAnsi="Helvetica" w:cs="Helvetica"/>
          <w:color w:val="333333"/>
          <w:sz w:val="21"/>
          <w:szCs w:val="21"/>
        </w:rPr>
        <w:t>&lt;</w:t>
      </w:r>
      <w:proofErr w:type="gramStart"/>
      <w:r>
        <w:rPr>
          <w:rFonts w:ascii="Helvetica" w:hAnsi="Helvetica" w:cs="Helvetica"/>
          <w:color w:val="333333"/>
          <w:sz w:val="21"/>
          <w:szCs w:val="21"/>
        </w:rPr>
        <w:t>html</w:t>
      </w:r>
      <w:proofErr w:type="gramEnd"/>
      <w:r>
        <w:rPr>
          <w:rFonts w:ascii="Helvetica" w:hAnsi="Helvetica" w:cs="Helvetica"/>
          <w:color w:val="333333"/>
          <w:sz w:val="21"/>
          <w:szCs w:val="21"/>
        </w:rPr>
        <w:t xml:space="preserve">&gt; </w:t>
      </w:r>
    </w:p>
    <w:p w:rsidR="001445BB" w:rsidRDefault="001445BB" w:rsidP="001445BB">
      <w:pPr>
        <w:shd w:val="clear" w:color="auto" w:fill="DDDDDD"/>
        <w:rPr>
          <w:rFonts w:ascii="Helvetica" w:hAnsi="Helvetica" w:cs="Helvetica"/>
          <w:color w:val="333333"/>
          <w:sz w:val="21"/>
          <w:szCs w:val="21"/>
        </w:rPr>
      </w:pPr>
      <w:r>
        <w:rPr>
          <w:rFonts w:ascii="Helvetica" w:hAnsi="Helvetica" w:cs="Helvetica"/>
          <w:color w:val="333333"/>
          <w:sz w:val="21"/>
          <w:szCs w:val="21"/>
        </w:rPr>
        <w:t>&lt;</w:t>
      </w:r>
      <w:proofErr w:type="gramStart"/>
      <w:r>
        <w:rPr>
          <w:rFonts w:ascii="Helvetica" w:hAnsi="Helvetica" w:cs="Helvetica"/>
          <w:color w:val="333333"/>
          <w:sz w:val="21"/>
          <w:szCs w:val="21"/>
        </w:rPr>
        <w:t>head</w:t>
      </w:r>
      <w:proofErr w:type="gramEnd"/>
      <w:r>
        <w:rPr>
          <w:rFonts w:ascii="Helvetica" w:hAnsi="Helvetica" w:cs="Helvetica"/>
          <w:color w:val="333333"/>
          <w:sz w:val="21"/>
          <w:szCs w:val="21"/>
        </w:rPr>
        <w:t xml:space="preserve">&gt; </w:t>
      </w:r>
    </w:p>
    <w:p w:rsidR="001445BB" w:rsidRDefault="001445BB" w:rsidP="001445BB">
      <w:pPr>
        <w:shd w:val="clear" w:color="auto" w:fill="DDDDDD"/>
        <w:rPr>
          <w:rFonts w:ascii="Helvetica" w:hAnsi="Helvetica" w:cs="Helvetica"/>
          <w:color w:val="333333"/>
          <w:sz w:val="21"/>
          <w:szCs w:val="21"/>
        </w:rPr>
      </w:pPr>
      <w:r>
        <w:rPr>
          <w:rFonts w:ascii="Helvetica" w:hAnsi="Helvetica" w:cs="Helvetica"/>
          <w:color w:val="333333"/>
          <w:sz w:val="21"/>
          <w:szCs w:val="21"/>
        </w:rPr>
        <w:t>&lt;</w:t>
      </w:r>
      <w:proofErr w:type="gramStart"/>
      <w:r>
        <w:rPr>
          <w:rFonts w:ascii="Helvetica" w:hAnsi="Helvetica" w:cs="Helvetica"/>
          <w:color w:val="333333"/>
          <w:sz w:val="21"/>
          <w:szCs w:val="21"/>
        </w:rPr>
        <w:t>title&gt;</w:t>
      </w:r>
      <w:proofErr w:type="gramEnd"/>
      <w:r>
        <w:rPr>
          <w:rFonts w:ascii="Helvetica" w:hAnsi="Helvetica" w:cs="Helvetica"/>
          <w:color w:val="333333"/>
          <w:sz w:val="21"/>
          <w:szCs w:val="21"/>
        </w:rPr>
        <w:t xml:space="preserve">Page title&lt;/title&gt; </w:t>
      </w:r>
    </w:p>
    <w:p w:rsidR="001445BB" w:rsidRDefault="001445BB" w:rsidP="001445BB">
      <w:pPr>
        <w:shd w:val="clear" w:color="auto" w:fill="DDDDDD"/>
        <w:rPr>
          <w:rFonts w:ascii="Helvetica" w:hAnsi="Helvetica" w:cs="Helvetica"/>
          <w:color w:val="333333"/>
          <w:sz w:val="21"/>
          <w:szCs w:val="21"/>
        </w:rPr>
      </w:pPr>
      <w:r>
        <w:rPr>
          <w:rFonts w:ascii="Helvetica" w:hAnsi="Helvetica" w:cs="Helvetica"/>
          <w:color w:val="333333"/>
          <w:sz w:val="21"/>
          <w:szCs w:val="21"/>
        </w:rPr>
        <w:t xml:space="preserve">&lt;/head&gt; </w:t>
      </w:r>
    </w:p>
    <w:p w:rsidR="001445BB" w:rsidRDefault="001445BB" w:rsidP="001445BB">
      <w:pPr>
        <w:shd w:val="clear" w:color="auto" w:fill="FFFFFF"/>
        <w:rPr>
          <w:rFonts w:ascii="Helvetica" w:hAnsi="Helvetica" w:cs="Helvetica"/>
          <w:color w:val="333333"/>
          <w:sz w:val="21"/>
          <w:szCs w:val="21"/>
        </w:rPr>
      </w:pPr>
      <w:r>
        <w:rPr>
          <w:rFonts w:ascii="Helvetica" w:hAnsi="Helvetica" w:cs="Helvetica"/>
          <w:color w:val="333333"/>
          <w:sz w:val="21"/>
          <w:szCs w:val="21"/>
        </w:rPr>
        <w:t>&lt;</w:t>
      </w:r>
      <w:proofErr w:type="gramStart"/>
      <w:r>
        <w:rPr>
          <w:rFonts w:ascii="Helvetica" w:hAnsi="Helvetica" w:cs="Helvetica"/>
          <w:color w:val="333333"/>
          <w:sz w:val="21"/>
          <w:szCs w:val="21"/>
        </w:rPr>
        <w:t>body</w:t>
      </w:r>
      <w:proofErr w:type="gramEnd"/>
      <w:r>
        <w:rPr>
          <w:rFonts w:ascii="Helvetica" w:hAnsi="Helvetica" w:cs="Helvetica"/>
          <w:color w:val="333333"/>
          <w:sz w:val="21"/>
          <w:szCs w:val="21"/>
        </w:rPr>
        <w:t xml:space="preserve">&gt; </w:t>
      </w:r>
    </w:p>
    <w:p w:rsidR="001445BB" w:rsidRDefault="001445BB" w:rsidP="001445BB">
      <w:pPr>
        <w:shd w:val="clear" w:color="auto" w:fill="FFFFFF"/>
        <w:rPr>
          <w:rFonts w:ascii="Helvetica" w:hAnsi="Helvetica" w:cs="Helvetica"/>
          <w:color w:val="333333"/>
          <w:sz w:val="21"/>
          <w:szCs w:val="21"/>
        </w:rPr>
      </w:pPr>
      <w:r>
        <w:rPr>
          <w:rFonts w:ascii="Helvetica" w:hAnsi="Helvetica" w:cs="Helvetica"/>
          <w:color w:val="333333"/>
          <w:sz w:val="21"/>
          <w:szCs w:val="21"/>
        </w:rPr>
        <w:t>&lt;h1&gt;</w:t>
      </w:r>
      <w:proofErr w:type="gramStart"/>
      <w:r>
        <w:rPr>
          <w:rFonts w:ascii="Helvetica" w:hAnsi="Helvetica" w:cs="Helvetica"/>
          <w:color w:val="333333"/>
          <w:sz w:val="21"/>
          <w:szCs w:val="21"/>
        </w:rPr>
        <w:t>This</w:t>
      </w:r>
      <w:proofErr w:type="gramEnd"/>
      <w:r>
        <w:rPr>
          <w:rFonts w:ascii="Helvetica" w:hAnsi="Helvetica" w:cs="Helvetica"/>
          <w:color w:val="333333"/>
          <w:sz w:val="21"/>
          <w:szCs w:val="21"/>
        </w:rPr>
        <w:t xml:space="preserve"> is a heading&lt;/h1&gt;</w:t>
      </w:r>
    </w:p>
    <w:p w:rsidR="001445BB" w:rsidRDefault="001445BB" w:rsidP="001445BB">
      <w:p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&lt;p&gt;This is a paragraph</w:t>
      </w:r>
      <w:proofErr w:type="gramStart"/>
      <w:r>
        <w:rPr>
          <w:rFonts w:ascii="Helvetica" w:hAnsi="Helvetica" w:cs="Helvetica"/>
          <w:color w:val="333333"/>
          <w:sz w:val="21"/>
          <w:szCs w:val="21"/>
        </w:rPr>
        <w:t>.&lt;</w:t>
      </w:r>
      <w:proofErr w:type="gramEnd"/>
      <w:r>
        <w:rPr>
          <w:rFonts w:ascii="Helvetica" w:hAnsi="Helvetica" w:cs="Helvetica"/>
          <w:color w:val="333333"/>
          <w:sz w:val="21"/>
          <w:szCs w:val="21"/>
        </w:rPr>
        <w:t>/p&gt;</w:t>
      </w:r>
    </w:p>
    <w:p w:rsidR="001445BB" w:rsidRDefault="001445BB" w:rsidP="001445BB">
      <w:pPr>
        <w:shd w:val="clear" w:color="auto" w:fill="FFFFFF"/>
        <w:rPr>
          <w:rFonts w:ascii="Helvetica" w:hAnsi="Helvetica" w:cs="Helvetica"/>
          <w:color w:val="333333"/>
          <w:sz w:val="21"/>
          <w:szCs w:val="21"/>
        </w:rPr>
      </w:pPr>
      <w:r>
        <w:rPr>
          <w:rFonts w:ascii="Helvetica" w:hAnsi="Helvetica" w:cs="Helvetica"/>
          <w:color w:val="333333"/>
          <w:sz w:val="21"/>
          <w:szCs w:val="21"/>
        </w:rPr>
        <w:t>&lt;p&gt;This is another paragraph</w:t>
      </w:r>
      <w:proofErr w:type="gramStart"/>
      <w:r>
        <w:rPr>
          <w:rFonts w:ascii="Helvetica" w:hAnsi="Helvetica" w:cs="Helvetica"/>
          <w:color w:val="333333"/>
          <w:sz w:val="21"/>
          <w:szCs w:val="21"/>
        </w:rPr>
        <w:t>.&lt;</w:t>
      </w:r>
      <w:proofErr w:type="gramEnd"/>
      <w:r>
        <w:rPr>
          <w:rFonts w:ascii="Helvetica" w:hAnsi="Helvetica" w:cs="Helvetica"/>
          <w:color w:val="333333"/>
          <w:sz w:val="21"/>
          <w:szCs w:val="21"/>
        </w:rPr>
        <w:t>/p&gt;</w:t>
      </w:r>
    </w:p>
    <w:p w:rsidR="001445BB" w:rsidRDefault="001445BB" w:rsidP="001445BB">
      <w:pPr>
        <w:shd w:val="clear" w:color="auto" w:fill="FFFFFF"/>
        <w:rPr>
          <w:rFonts w:ascii="Helvetica" w:hAnsi="Helvetica" w:cs="Helvetica"/>
          <w:color w:val="333333"/>
          <w:sz w:val="21"/>
          <w:szCs w:val="21"/>
        </w:rPr>
      </w:pPr>
      <w:r>
        <w:rPr>
          <w:rFonts w:ascii="Helvetica" w:hAnsi="Helvetica" w:cs="Helvetica"/>
          <w:color w:val="333333"/>
          <w:sz w:val="21"/>
          <w:szCs w:val="21"/>
        </w:rPr>
        <w:t xml:space="preserve">&lt;/body&gt; </w:t>
      </w:r>
    </w:p>
    <w:p w:rsidR="001445BB" w:rsidRDefault="001445BB" w:rsidP="001445BB">
      <w:pPr>
        <w:shd w:val="clear" w:color="auto" w:fill="DDDDDD"/>
        <w:rPr>
          <w:rFonts w:ascii="Helvetica" w:hAnsi="Helvetica" w:cs="Helvetica"/>
          <w:color w:val="333333"/>
          <w:sz w:val="21"/>
          <w:szCs w:val="21"/>
        </w:rPr>
      </w:pPr>
      <w:r>
        <w:rPr>
          <w:rFonts w:ascii="Helvetica" w:hAnsi="Helvetica" w:cs="Helvetica"/>
          <w:color w:val="333333"/>
          <w:sz w:val="21"/>
          <w:szCs w:val="21"/>
        </w:rPr>
        <w:t xml:space="preserve">&lt;/html&gt;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865" name="Picture 8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Only the &lt;body&gt; area (the white area) is displayed by the browser.</w:t>
            </w:r>
          </w:p>
        </w:tc>
      </w:tr>
    </w:tbl>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890" style="width:0;height:0" o:hralign="center" o:hrstd="t" o:hr="t" fillcolor="#a0a0a0" stroked="f"/>
        </w:pict>
      </w:r>
    </w:p>
    <w:p w:rsidR="001445BB" w:rsidRDefault="001445BB" w:rsidP="001445BB">
      <w:pPr>
        <w:pStyle w:val="Heading2"/>
        <w:rPr>
          <w:rFonts w:cs="Helvetica"/>
          <w:color w:val="333333"/>
        </w:rPr>
      </w:pPr>
      <w:r>
        <w:rPr>
          <w:rFonts w:cs="Helvetica"/>
          <w:color w:val="333333"/>
        </w:rPr>
        <w:t>The &lt;</w:t>
      </w:r>
      <w:proofErr w:type="gramStart"/>
      <w:r>
        <w:rPr>
          <w:rFonts w:cs="Helvetica"/>
          <w:color w:val="333333"/>
        </w:rPr>
        <w:t>!DOCTYPE</w:t>
      </w:r>
      <w:proofErr w:type="gramEnd"/>
      <w:r>
        <w:rPr>
          <w:rFonts w:cs="Helvetica"/>
          <w:color w:val="333333"/>
        </w:rPr>
        <w:t>&gt; Declaration</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The &lt;</w:t>
      </w:r>
      <w:proofErr w:type="gramStart"/>
      <w:r>
        <w:rPr>
          <w:rFonts w:ascii="Helvetica" w:hAnsi="Helvetica" w:cs="Helvetica"/>
          <w:color w:val="333333"/>
          <w:sz w:val="21"/>
          <w:szCs w:val="21"/>
        </w:rPr>
        <w:t>!DOCTYPE</w:t>
      </w:r>
      <w:proofErr w:type="gramEnd"/>
      <w:r>
        <w:rPr>
          <w:rFonts w:ascii="Helvetica" w:hAnsi="Helvetica" w:cs="Helvetica"/>
          <w:color w:val="333333"/>
          <w:sz w:val="21"/>
          <w:szCs w:val="21"/>
        </w:rPr>
        <w:t>&gt; declaration helps the browser to display a web page correctly.</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There are different document types on the web.</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To display a document correctly, the browser must know both type and version.</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The doctype declaration is not case sensitive. All cases are acceptable:</w:t>
      </w:r>
    </w:p>
    <w:p w:rsidR="001445BB" w:rsidRDefault="001445BB" w:rsidP="001445BB">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!DOCTYPE</w:t>
      </w:r>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!doctype</w:t>
      </w:r>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!Doctype</w:t>
      </w:r>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p>
    <w:p w:rsidR="001445BB" w:rsidRDefault="001445BB" w:rsidP="001445BB">
      <w:pPr>
        <w:spacing w:before="300" w:after="300" w:line="240" w:lineRule="auto"/>
        <w:rPr>
          <w:rFonts w:ascii="Helvetica" w:hAnsi="Helvetica" w:cs="Helvetica"/>
          <w:color w:val="333333"/>
          <w:sz w:val="21"/>
          <w:szCs w:val="21"/>
        </w:rPr>
      </w:pPr>
      <w:r>
        <w:rPr>
          <w:rFonts w:ascii="Helvetica" w:hAnsi="Helvetica" w:cs="Helvetica"/>
          <w:color w:val="333333"/>
          <w:sz w:val="21"/>
          <w:szCs w:val="21"/>
        </w:rPr>
        <w:pict>
          <v:rect id="_x0000_i1891" style="width:0;height:0" o:hralign="center" o:hrstd="t" o:hr="t" fillcolor="#a0a0a0" stroked="f"/>
        </w:pict>
      </w:r>
    </w:p>
    <w:p w:rsidR="001445BB" w:rsidRDefault="001445BB" w:rsidP="001445BB">
      <w:pPr>
        <w:pStyle w:val="Heading2"/>
        <w:rPr>
          <w:rFonts w:cs="Helvetica"/>
          <w:color w:val="333333"/>
        </w:rPr>
      </w:pPr>
      <w:r>
        <w:rPr>
          <w:rFonts w:cs="Helvetica"/>
          <w:color w:val="333333"/>
        </w:rPr>
        <w:t>Common Declarations</w:t>
      </w:r>
    </w:p>
    <w:p w:rsidR="001445BB" w:rsidRDefault="001445BB" w:rsidP="001445BB">
      <w:pPr>
        <w:pStyle w:val="Heading3"/>
        <w:rPr>
          <w:rFonts w:cs="Helvetica"/>
          <w:color w:val="333333"/>
        </w:rPr>
      </w:pPr>
      <w:r>
        <w:rPr>
          <w:rFonts w:cs="Helvetica"/>
          <w:color w:val="333333"/>
        </w:rPr>
        <w:t>HTML5</w:t>
      </w:r>
    </w:p>
    <w:p w:rsidR="001445BB" w:rsidRDefault="001445BB" w:rsidP="001445BB">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&lt;!DOCTYPE</w:t>
      </w:r>
      <w:proofErr w:type="gramEnd"/>
      <w:r>
        <w:rPr>
          <w:rFonts w:ascii="Consolas" w:hAnsi="Consolas" w:cs="Consolas"/>
          <w:color w:val="444444"/>
          <w:sz w:val="21"/>
          <w:szCs w:val="21"/>
        </w:rPr>
        <w:t xml:space="preserve"> html&gt; </w:t>
      </w:r>
    </w:p>
    <w:p w:rsidR="001445BB" w:rsidRDefault="001445BB" w:rsidP="001445BB">
      <w:pPr>
        <w:pStyle w:val="Heading3"/>
        <w:rPr>
          <w:rFonts w:cs="Helvetica"/>
          <w:color w:val="333333"/>
        </w:rPr>
      </w:pPr>
      <w:r>
        <w:rPr>
          <w:rFonts w:cs="Helvetica"/>
          <w:color w:val="333333"/>
        </w:rPr>
        <w:t>HTML 4.01</w:t>
      </w:r>
    </w:p>
    <w:p w:rsidR="001445BB" w:rsidRDefault="001445BB" w:rsidP="001445BB">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&lt;!DOCTYPE</w:t>
      </w:r>
      <w:proofErr w:type="gramEnd"/>
      <w:r>
        <w:rPr>
          <w:rFonts w:ascii="Consolas" w:hAnsi="Consolas" w:cs="Consolas"/>
          <w:color w:val="444444"/>
          <w:sz w:val="21"/>
          <w:szCs w:val="21"/>
        </w:rPr>
        <w:t xml:space="preserve"> HTML PUBLIC "-//W3C//DTD HTML 4.01 Transitional//EN" "http://www.w3.org/TR/html4/loose.dtd"&gt; </w:t>
      </w:r>
    </w:p>
    <w:p w:rsidR="001445BB" w:rsidRDefault="001445BB" w:rsidP="001445BB">
      <w:pPr>
        <w:pStyle w:val="Heading3"/>
        <w:rPr>
          <w:rFonts w:cs="Helvetica"/>
          <w:color w:val="333333"/>
        </w:rPr>
      </w:pPr>
      <w:r>
        <w:rPr>
          <w:rFonts w:cs="Helvetica"/>
          <w:color w:val="333333"/>
        </w:rPr>
        <w:t>XHTML 1.0</w:t>
      </w:r>
    </w:p>
    <w:p w:rsidR="001445BB" w:rsidRDefault="001445BB" w:rsidP="001445BB">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lastRenderedPageBreak/>
        <w:t>&lt;!DOCTYPE</w:t>
      </w:r>
      <w:proofErr w:type="gramEnd"/>
      <w:r>
        <w:rPr>
          <w:rFonts w:ascii="Consolas" w:hAnsi="Consolas" w:cs="Consolas"/>
          <w:color w:val="444444"/>
          <w:sz w:val="21"/>
          <w:szCs w:val="21"/>
        </w:rPr>
        <w:t xml:space="preserve"> html PUBLIC "-//W3C//DTD XHTML 1.0 Transitional//EN" "http://www.w3.org/TR/xhtml1/DTD/xhtml1-transitional.dtd"&gt;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868" name="Picture 8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 xml:space="preserve">All tutorials and examples at W3Schools use HTML5. </w:t>
            </w:r>
          </w:p>
        </w:tc>
      </w:tr>
    </w:tbl>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893" style="width:0;height:0" o:hralign="center" o:hrstd="t" o:hr="t" fillcolor="#a0a0a0" stroked="f"/>
        </w:pict>
      </w:r>
    </w:p>
    <w:p w:rsidR="001445BB" w:rsidRDefault="001445BB" w:rsidP="001445BB">
      <w:pPr>
        <w:pStyle w:val="Heading2"/>
        <w:rPr>
          <w:rFonts w:cs="Helvetica"/>
          <w:color w:val="333333"/>
        </w:rPr>
      </w:pPr>
      <w:r>
        <w:rPr>
          <w:rFonts w:cs="Helvetica"/>
          <w:color w:val="333333"/>
        </w:rPr>
        <w:t>HTML Versions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Since the early days of the web, there have been many versions of HTML:</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46"/>
        <w:gridCol w:w="2930"/>
      </w:tblGrid>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b/>
                <w:bCs/>
                <w:color w:val="333333"/>
                <w:sz w:val="21"/>
                <w:szCs w:val="21"/>
              </w:rPr>
            </w:pPr>
            <w:r>
              <w:rPr>
                <w:rFonts w:ascii="Helvetica" w:hAnsi="Helvetica" w:cs="Helvetica"/>
                <w:b/>
                <w:bCs/>
                <w:color w:val="333333"/>
                <w:sz w:val="21"/>
                <w:szCs w:val="21"/>
              </w:rPr>
              <w:t>Version</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b/>
                <w:bCs/>
                <w:color w:val="333333"/>
                <w:sz w:val="21"/>
                <w:szCs w:val="21"/>
              </w:rPr>
            </w:pPr>
            <w:r>
              <w:rPr>
                <w:rFonts w:ascii="Helvetica" w:hAnsi="Helvetica" w:cs="Helvetica"/>
                <w:b/>
                <w:bCs/>
                <w:color w:val="333333"/>
                <w:sz w:val="21"/>
                <w:szCs w:val="21"/>
              </w:rPr>
              <w:t>Year</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HTML</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1991</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HTML 2.0</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1995</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HTML 3.2</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1997</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HTML 4.01</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1999</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XHTML</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2000</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HTML5</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2014</w:t>
            </w:r>
          </w:p>
        </w:tc>
      </w:tr>
    </w:tbl>
    <w:p w:rsidR="001445BB" w:rsidRDefault="001445BB" w:rsidP="001445BB">
      <w:pPr>
        <w:rPr>
          <w:rFonts w:ascii="Helvetica" w:hAnsi="Helvetica" w:cs="Helvetica"/>
          <w:color w:val="333333"/>
          <w:sz w:val="21"/>
          <w:szCs w:val="21"/>
        </w:rPr>
      </w:pPr>
    </w:p>
    <w:p w:rsidR="001445BB" w:rsidRDefault="001445BB" w:rsidP="001445BB">
      <w:pPr>
        <w:rPr>
          <w:rFonts w:ascii="Helvetica" w:hAnsi="Helvetica" w:cs="Helvetica"/>
          <w:color w:val="333333"/>
          <w:sz w:val="30"/>
          <w:szCs w:val="30"/>
        </w:rPr>
      </w:pPr>
      <w:hyperlink r:id="rId32" w:history="1">
        <w:r>
          <w:rPr>
            <w:rStyle w:val="Hyperlink"/>
            <w:rFonts w:ascii="Helvetica" w:hAnsi="Helvetica" w:cs="Helvetica"/>
            <w:color w:val="8AC007"/>
            <w:sz w:val="30"/>
            <w:szCs w:val="30"/>
          </w:rPr>
          <w:t>« Previous</w:t>
        </w:r>
      </w:hyperlink>
    </w:p>
    <w:p w:rsidR="001445BB" w:rsidRDefault="001445BB" w:rsidP="001445BB">
      <w:pPr>
        <w:jc w:val="right"/>
        <w:rPr>
          <w:rFonts w:ascii="Helvetica" w:hAnsi="Helvetica" w:cs="Helvetica"/>
          <w:color w:val="333333"/>
          <w:sz w:val="30"/>
          <w:szCs w:val="30"/>
        </w:rPr>
      </w:pPr>
      <w:hyperlink r:id="rId33" w:history="1">
        <w:r>
          <w:rPr>
            <w:rStyle w:val="Hyperlink"/>
            <w:rFonts w:ascii="Helvetica" w:hAnsi="Helvetica" w:cs="Helvetica"/>
            <w:color w:val="8AC007"/>
            <w:sz w:val="30"/>
            <w:szCs w:val="30"/>
          </w:rPr>
          <w:t>Next Chapter »</w:t>
        </w:r>
      </w:hyperlink>
    </w:p>
    <w:p w:rsidR="001445BB" w:rsidRDefault="001445BB" w:rsidP="001445BB">
      <w:pPr>
        <w:pStyle w:val="Heading1"/>
        <w:rPr>
          <w:rFonts w:cs="Helvetica"/>
          <w:color w:val="333333"/>
        </w:rPr>
      </w:pPr>
      <w:r>
        <w:rPr>
          <w:rFonts w:cs="Helvetica"/>
          <w:color w:val="333333"/>
        </w:rPr>
        <w:t xml:space="preserve">HTML </w:t>
      </w:r>
      <w:r>
        <w:rPr>
          <w:rStyle w:val="colorh1"/>
          <w:rFonts w:cs="Helvetica"/>
          <w:color w:val="333333"/>
        </w:rPr>
        <w:t>Editors</w:t>
      </w:r>
    </w:p>
    <w:p w:rsidR="001445BB" w:rsidRDefault="001445BB" w:rsidP="001445BB">
      <w:pPr>
        <w:rPr>
          <w:rFonts w:ascii="Helvetica" w:hAnsi="Helvetica" w:cs="Helvetica"/>
          <w:color w:val="333333"/>
          <w:sz w:val="30"/>
          <w:szCs w:val="30"/>
        </w:rPr>
      </w:pPr>
      <w:hyperlink r:id="rId34" w:history="1">
        <w:r>
          <w:rPr>
            <w:rStyle w:val="Hyperlink"/>
            <w:rFonts w:ascii="Helvetica" w:hAnsi="Helvetica" w:cs="Helvetica"/>
            <w:color w:val="8AC007"/>
            <w:sz w:val="30"/>
            <w:szCs w:val="30"/>
          </w:rPr>
          <w:t>« Previous</w:t>
        </w:r>
      </w:hyperlink>
    </w:p>
    <w:p w:rsidR="001445BB" w:rsidRDefault="001445BB" w:rsidP="001445BB">
      <w:pPr>
        <w:jc w:val="right"/>
        <w:rPr>
          <w:rFonts w:ascii="Helvetica" w:hAnsi="Helvetica" w:cs="Helvetica"/>
          <w:color w:val="333333"/>
          <w:sz w:val="30"/>
          <w:szCs w:val="30"/>
        </w:rPr>
      </w:pPr>
      <w:hyperlink r:id="rId35" w:history="1">
        <w:r>
          <w:rPr>
            <w:rStyle w:val="Hyperlink"/>
            <w:rFonts w:ascii="Helvetica" w:hAnsi="Helvetica" w:cs="Helvetica"/>
            <w:color w:val="8AC007"/>
            <w:sz w:val="30"/>
            <w:szCs w:val="30"/>
          </w:rPr>
          <w:t>Next Chapter »</w:t>
        </w:r>
      </w:hyperlink>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07" style="width:0;height:0" o:hralign="center" o:hrstd="t" o:hr="t" fillcolor="#a0a0a0" stroked="f"/>
        </w:pict>
      </w:r>
    </w:p>
    <w:p w:rsidR="001445BB" w:rsidRDefault="001445BB" w:rsidP="001445BB">
      <w:pPr>
        <w:pStyle w:val="Heading2"/>
        <w:rPr>
          <w:rFonts w:cs="Helvetica"/>
          <w:color w:val="333333"/>
        </w:rPr>
      </w:pPr>
      <w:r>
        <w:rPr>
          <w:rFonts w:cs="Helvetica"/>
          <w:color w:val="333333"/>
        </w:rPr>
        <w:t>Write HTML Using Notepad or TextEdit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HTML can be edited by using a professional HTML editor like:</w:t>
      </w:r>
    </w:p>
    <w:p w:rsidR="001445BB" w:rsidRDefault="001445BB" w:rsidP="001445BB">
      <w:pPr>
        <w:numPr>
          <w:ilvl w:val="0"/>
          <w:numId w:val="5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Adobe Dreamweaver</w:t>
      </w:r>
    </w:p>
    <w:p w:rsidR="001445BB" w:rsidRDefault="001445BB" w:rsidP="001445BB">
      <w:pPr>
        <w:numPr>
          <w:ilvl w:val="0"/>
          <w:numId w:val="5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Microsoft Expression Web</w:t>
      </w:r>
    </w:p>
    <w:p w:rsidR="001445BB" w:rsidRDefault="001445BB" w:rsidP="001445BB">
      <w:pPr>
        <w:numPr>
          <w:ilvl w:val="0"/>
          <w:numId w:val="5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CoffeeCup HTML Editor</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However, for learning HTML we recommend a text editor like Notepad (PC) or TextEdit (Mac).</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We believe using a simple text editor is a good way to learn HTML.</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Follow the 4 steps below to create your first web page with Notepad.</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08" style="width:0;height:0" o:hralign="center" o:hrstd="t" o:hr="t" fillcolor="#a0a0a0" stroked="f"/>
        </w:pict>
      </w:r>
    </w:p>
    <w:p w:rsidR="001445BB" w:rsidRDefault="001445BB" w:rsidP="001445BB">
      <w:pPr>
        <w:pStyle w:val="Heading2"/>
        <w:rPr>
          <w:rFonts w:cs="Helvetica"/>
          <w:color w:val="333333"/>
        </w:rPr>
      </w:pPr>
      <w:r>
        <w:rPr>
          <w:rFonts w:cs="Helvetica"/>
          <w:color w:val="333333"/>
        </w:rPr>
        <w:t>Step 1: Open Notepad</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To open Notepad in Windows 7 or earlier:</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Click </w:t>
      </w:r>
      <w:r>
        <w:rPr>
          <w:rStyle w:val="Strong"/>
          <w:rFonts w:ascii="Helvetica" w:hAnsi="Helvetica" w:cs="Helvetica"/>
          <w:color w:val="333333"/>
          <w:sz w:val="21"/>
          <w:szCs w:val="21"/>
        </w:rPr>
        <w:t>Start</w:t>
      </w:r>
      <w:r>
        <w:rPr>
          <w:rFonts w:ascii="Helvetica" w:hAnsi="Helvetica" w:cs="Helvetica"/>
          <w:color w:val="333333"/>
          <w:sz w:val="21"/>
          <w:szCs w:val="21"/>
        </w:rPr>
        <w:t xml:space="preserve"> (bottom left on your screen). Click </w:t>
      </w:r>
      <w:r>
        <w:rPr>
          <w:rStyle w:val="Strong"/>
          <w:rFonts w:ascii="Helvetica" w:hAnsi="Helvetica" w:cs="Helvetica"/>
          <w:color w:val="333333"/>
          <w:sz w:val="21"/>
          <w:szCs w:val="21"/>
        </w:rPr>
        <w:t>All Programs</w:t>
      </w:r>
      <w:r>
        <w:rPr>
          <w:rFonts w:ascii="Helvetica" w:hAnsi="Helvetica" w:cs="Helvetica"/>
          <w:color w:val="333333"/>
          <w:sz w:val="21"/>
          <w:szCs w:val="21"/>
        </w:rPr>
        <w:t xml:space="preserve">. Click </w:t>
      </w:r>
      <w:r>
        <w:rPr>
          <w:rStyle w:val="Strong"/>
          <w:rFonts w:ascii="Helvetica" w:hAnsi="Helvetica" w:cs="Helvetica"/>
          <w:color w:val="333333"/>
          <w:sz w:val="21"/>
          <w:szCs w:val="21"/>
        </w:rPr>
        <w:t>Accessories</w:t>
      </w:r>
      <w:r>
        <w:rPr>
          <w:rFonts w:ascii="Helvetica" w:hAnsi="Helvetica" w:cs="Helvetica"/>
          <w:color w:val="333333"/>
          <w:sz w:val="21"/>
          <w:szCs w:val="21"/>
        </w:rPr>
        <w:t xml:space="preserve">. Click </w:t>
      </w:r>
      <w:r>
        <w:rPr>
          <w:rStyle w:val="Strong"/>
          <w:rFonts w:ascii="Helvetica" w:hAnsi="Helvetica" w:cs="Helvetica"/>
          <w:color w:val="333333"/>
          <w:sz w:val="21"/>
          <w:szCs w:val="21"/>
        </w:rPr>
        <w:t>Notepad</w:t>
      </w:r>
      <w:r>
        <w:rPr>
          <w:rFonts w:ascii="Helvetica" w:hAnsi="Helvetica" w:cs="Helvetica"/>
          <w:color w:val="333333"/>
          <w:sz w:val="21"/>
          <w:szCs w:val="21"/>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To open Notepad in Windows 8 or later:</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Open the </w:t>
      </w:r>
      <w:r>
        <w:rPr>
          <w:rStyle w:val="Strong"/>
          <w:rFonts w:ascii="Helvetica" w:hAnsi="Helvetica" w:cs="Helvetica"/>
          <w:color w:val="333333"/>
          <w:sz w:val="21"/>
          <w:szCs w:val="21"/>
        </w:rPr>
        <w:t>Start Screen</w:t>
      </w:r>
      <w:r>
        <w:rPr>
          <w:rFonts w:ascii="Helvetica" w:hAnsi="Helvetica" w:cs="Helvetica"/>
          <w:color w:val="333333"/>
          <w:sz w:val="21"/>
          <w:szCs w:val="21"/>
        </w:rPr>
        <w:t xml:space="preserve"> (the window symbol at the bottom left on your screen). </w:t>
      </w:r>
      <w:proofErr w:type="gramStart"/>
      <w:r>
        <w:rPr>
          <w:rFonts w:ascii="Helvetica" w:hAnsi="Helvetica" w:cs="Helvetica"/>
          <w:color w:val="333333"/>
          <w:sz w:val="21"/>
          <w:szCs w:val="21"/>
        </w:rPr>
        <w:t xml:space="preserve">Type </w:t>
      </w:r>
      <w:r>
        <w:rPr>
          <w:rStyle w:val="Strong"/>
          <w:rFonts w:ascii="Helvetica" w:hAnsi="Helvetica" w:cs="Helvetica"/>
          <w:color w:val="333333"/>
          <w:sz w:val="21"/>
          <w:szCs w:val="21"/>
        </w:rPr>
        <w:t>Notepad</w:t>
      </w:r>
      <w:r>
        <w:rPr>
          <w:rFonts w:ascii="Helvetica" w:hAnsi="Helvetica" w:cs="Helvetica"/>
          <w:color w:val="333333"/>
          <w:sz w:val="21"/>
          <w:szCs w:val="21"/>
        </w:rPr>
        <w:t>.</w:t>
      </w:r>
      <w:proofErr w:type="gramEnd"/>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09" style="width:0;height:0" o:hralign="center" o:hrstd="t" o:hr="t" fillcolor="#a0a0a0" stroked="f"/>
        </w:pict>
      </w:r>
    </w:p>
    <w:p w:rsidR="001445BB" w:rsidRDefault="001445BB" w:rsidP="001445BB">
      <w:pPr>
        <w:pStyle w:val="Heading2"/>
        <w:rPr>
          <w:rFonts w:cs="Helvetica"/>
          <w:color w:val="333333"/>
        </w:rPr>
      </w:pPr>
      <w:r>
        <w:rPr>
          <w:rFonts w:cs="Helvetica"/>
          <w:color w:val="333333"/>
        </w:rPr>
        <w:t>Step 2: Write Some HTML</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Write or copy some HTML into Notepad.</w:t>
      </w:r>
    </w:p>
    <w:p w:rsidR="001445BB" w:rsidRDefault="001445BB" w:rsidP="001445BB">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My First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My first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1445BB" w:rsidRDefault="001445BB" w:rsidP="001445B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591050" cy="2657475"/>
            <wp:effectExtent l="19050" t="0" r="0" b="0"/>
            <wp:docPr id="886" name="Picture 886"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Notepad"/>
                    <pic:cNvPicPr>
                      <a:picLocks noChangeAspect="1" noChangeArrowheads="1"/>
                    </pic:cNvPicPr>
                  </pic:nvPicPr>
                  <pic:blipFill>
                    <a:blip r:embed="rId36"/>
                    <a:srcRect/>
                    <a:stretch>
                      <a:fillRect/>
                    </a:stretch>
                  </pic:blipFill>
                  <pic:spPr bwMode="auto">
                    <a:xfrm>
                      <a:off x="0" y="0"/>
                      <a:ext cx="4591050" cy="2657475"/>
                    </a:xfrm>
                    <a:prstGeom prst="rect">
                      <a:avLst/>
                    </a:prstGeom>
                    <a:noFill/>
                    <a:ln w="9525">
                      <a:noFill/>
                      <a:miter lim="800000"/>
                      <a:headEnd/>
                      <a:tailEnd/>
                    </a:ln>
                  </pic:spPr>
                </pic:pic>
              </a:graphicData>
            </a:graphic>
          </wp:inline>
        </w:drawing>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11" style="width:0;height:0" o:hralign="center" o:hrstd="t" o:hr="t" fillcolor="#a0a0a0" stroked="f"/>
        </w:pict>
      </w:r>
    </w:p>
    <w:p w:rsidR="001445BB" w:rsidRDefault="001445BB" w:rsidP="001445BB">
      <w:pPr>
        <w:pStyle w:val="Heading2"/>
        <w:rPr>
          <w:rFonts w:cs="Helvetica"/>
          <w:color w:val="333333"/>
        </w:rPr>
      </w:pPr>
      <w:r>
        <w:rPr>
          <w:rFonts w:cs="Helvetica"/>
          <w:color w:val="333333"/>
        </w:rPr>
        <w:t>Step 3: Save the HTML Page</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Save the file on your computer.</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File &gt; Save as</w:t>
      </w:r>
      <w:r>
        <w:rPr>
          <w:rFonts w:ascii="Helvetica" w:hAnsi="Helvetica" w:cs="Helvetica"/>
          <w:color w:val="333333"/>
          <w:sz w:val="21"/>
          <w:szCs w:val="21"/>
        </w:rPr>
        <w:t xml:space="preserve"> in the Notepad menu.</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Name the file "index.htm" or any other name ending with htm.</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UTF-8 is the preferred encoding for HTML files.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ANSI encoding covers US and Western European characters only.</w:t>
      </w:r>
    </w:p>
    <w:p w:rsidR="001445BB" w:rsidRDefault="001445BB" w:rsidP="001445B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10275" cy="1828800"/>
            <wp:effectExtent l="19050" t="0" r="9525" b="0"/>
            <wp:docPr id="888" name="Picture 888"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View in Browser"/>
                    <pic:cNvPicPr>
                      <a:picLocks noChangeAspect="1" noChangeArrowheads="1"/>
                    </pic:cNvPicPr>
                  </pic:nvPicPr>
                  <pic:blipFill>
                    <a:blip r:embed="rId37"/>
                    <a:srcRect/>
                    <a:stretch>
                      <a:fillRect/>
                    </a:stretch>
                  </pic:blipFill>
                  <pic:spPr bwMode="auto">
                    <a:xfrm>
                      <a:off x="0" y="0"/>
                      <a:ext cx="6010275" cy="1828800"/>
                    </a:xfrm>
                    <a:prstGeom prst="rect">
                      <a:avLst/>
                    </a:prstGeom>
                    <a:noFill/>
                    <a:ln w="9525">
                      <a:noFill/>
                      <a:miter lim="800000"/>
                      <a:headEnd/>
                      <a:tailEnd/>
                    </a:ln>
                  </pic:spPr>
                </pic:pic>
              </a:graphicData>
            </a:graphic>
          </wp:inline>
        </w:drawing>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889" name="Picture 8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You can use either .htm or .html as file extension. There is no difference, it is up to you.</w:t>
            </w:r>
          </w:p>
        </w:tc>
      </w:tr>
    </w:tbl>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14" style="width:0;height:0" o:hralign="center" o:hrstd="t" o:hr="t" fillcolor="#a0a0a0" stroked="f"/>
        </w:pict>
      </w:r>
    </w:p>
    <w:p w:rsidR="001445BB" w:rsidRDefault="001445BB" w:rsidP="001445BB">
      <w:pPr>
        <w:pStyle w:val="Heading2"/>
        <w:rPr>
          <w:rFonts w:cs="Helvetica"/>
          <w:color w:val="333333"/>
        </w:rPr>
      </w:pPr>
      <w:r>
        <w:rPr>
          <w:rFonts w:cs="Helvetica"/>
          <w:color w:val="333333"/>
        </w:rPr>
        <w:lastRenderedPageBreak/>
        <w:t>Step 4: View HTML Page in Your Browser</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Open the saved HTML file in your favorite browser. The result will look much like this:</w:t>
      </w:r>
    </w:p>
    <w:p w:rsidR="001445BB" w:rsidRDefault="001445BB" w:rsidP="001445B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48375" cy="3438525"/>
            <wp:effectExtent l="19050" t="0" r="9525" b="0"/>
            <wp:docPr id="891" name="Picture 891"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View in Browser"/>
                    <pic:cNvPicPr>
                      <a:picLocks noChangeAspect="1" noChangeArrowheads="1"/>
                    </pic:cNvPicPr>
                  </pic:nvPicPr>
                  <pic:blipFill>
                    <a:blip r:embed="rId31"/>
                    <a:srcRect/>
                    <a:stretch>
                      <a:fillRect/>
                    </a:stretch>
                  </pic:blipFill>
                  <pic:spPr bwMode="auto">
                    <a:xfrm>
                      <a:off x="0" y="0"/>
                      <a:ext cx="6048375" cy="3438525"/>
                    </a:xfrm>
                    <a:prstGeom prst="rect">
                      <a:avLst/>
                    </a:prstGeom>
                    <a:noFill/>
                    <a:ln w="9525">
                      <a:noFill/>
                      <a:miter lim="800000"/>
                      <a:headEnd/>
                      <a:tailEnd/>
                    </a:ln>
                  </pic:spPr>
                </pic:pic>
              </a:graphicData>
            </a:graphic>
          </wp:inline>
        </w:drawing>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892" name="Picture 8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To open a file in a browser, double click on the file, or right-click, and choose open with.</w:t>
            </w:r>
          </w:p>
        </w:tc>
      </w:tr>
    </w:tbl>
    <w:p w:rsidR="001445BB" w:rsidRDefault="001445BB" w:rsidP="001445BB">
      <w:pPr>
        <w:rPr>
          <w:rFonts w:ascii="Helvetica" w:hAnsi="Helvetica" w:cs="Helvetica"/>
          <w:color w:val="333333"/>
          <w:sz w:val="21"/>
          <w:szCs w:val="21"/>
        </w:rPr>
      </w:pPr>
    </w:p>
    <w:p w:rsidR="001445BB" w:rsidRDefault="001445BB" w:rsidP="001445BB">
      <w:pPr>
        <w:rPr>
          <w:rFonts w:ascii="Helvetica" w:hAnsi="Helvetica" w:cs="Helvetica"/>
          <w:color w:val="333333"/>
          <w:sz w:val="30"/>
          <w:szCs w:val="30"/>
        </w:rPr>
      </w:pPr>
      <w:hyperlink r:id="rId38" w:history="1">
        <w:r>
          <w:rPr>
            <w:rStyle w:val="Hyperlink"/>
            <w:rFonts w:ascii="Helvetica" w:hAnsi="Helvetica" w:cs="Helvetica"/>
            <w:color w:val="8AC007"/>
            <w:sz w:val="30"/>
            <w:szCs w:val="30"/>
          </w:rPr>
          <w:t>« Previous</w:t>
        </w:r>
      </w:hyperlink>
    </w:p>
    <w:p w:rsidR="001445BB" w:rsidRDefault="001445BB" w:rsidP="001445BB">
      <w:pPr>
        <w:jc w:val="right"/>
        <w:rPr>
          <w:rFonts w:ascii="Helvetica" w:hAnsi="Helvetica" w:cs="Helvetica"/>
          <w:color w:val="333333"/>
          <w:sz w:val="30"/>
          <w:szCs w:val="30"/>
        </w:rPr>
      </w:pPr>
      <w:hyperlink r:id="rId39" w:history="1">
        <w:r>
          <w:rPr>
            <w:rStyle w:val="Hyperlink"/>
            <w:rFonts w:ascii="Helvetica" w:hAnsi="Helvetica" w:cs="Helvetica"/>
            <w:color w:val="8AC007"/>
            <w:sz w:val="30"/>
            <w:szCs w:val="30"/>
          </w:rPr>
          <w:t>Next Chapter »</w:t>
        </w:r>
      </w:hyperlink>
    </w:p>
    <w:p w:rsidR="001445BB" w:rsidRDefault="001445BB" w:rsidP="001445BB">
      <w:pPr>
        <w:pStyle w:val="Heading1"/>
        <w:rPr>
          <w:rFonts w:cs="Helvetica"/>
          <w:color w:val="333333"/>
        </w:rPr>
      </w:pPr>
      <w:r>
        <w:rPr>
          <w:rFonts w:cs="Helvetica"/>
          <w:color w:val="333333"/>
        </w:rPr>
        <w:t>HTML</w:t>
      </w:r>
      <w:r>
        <w:rPr>
          <w:rStyle w:val="colorh1"/>
          <w:rFonts w:cs="Helvetica"/>
          <w:color w:val="333333"/>
        </w:rPr>
        <w:t xml:space="preserve"> Basic Examples</w:t>
      </w:r>
    </w:p>
    <w:p w:rsidR="001445BB" w:rsidRDefault="001445BB" w:rsidP="001445BB">
      <w:pPr>
        <w:rPr>
          <w:rFonts w:ascii="Helvetica" w:hAnsi="Helvetica" w:cs="Helvetica"/>
          <w:color w:val="333333"/>
          <w:sz w:val="30"/>
          <w:szCs w:val="30"/>
        </w:rPr>
      </w:pPr>
      <w:hyperlink r:id="rId40" w:history="1">
        <w:r>
          <w:rPr>
            <w:rStyle w:val="Hyperlink"/>
            <w:rFonts w:ascii="Helvetica" w:hAnsi="Helvetica" w:cs="Helvetica"/>
            <w:color w:val="8AC007"/>
            <w:sz w:val="30"/>
            <w:szCs w:val="30"/>
          </w:rPr>
          <w:t>« Previous</w:t>
        </w:r>
      </w:hyperlink>
    </w:p>
    <w:p w:rsidR="001445BB" w:rsidRDefault="001445BB" w:rsidP="001445BB">
      <w:pPr>
        <w:jc w:val="right"/>
        <w:rPr>
          <w:rFonts w:ascii="Helvetica" w:hAnsi="Helvetica" w:cs="Helvetica"/>
          <w:color w:val="333333"/>
          <w:sz w:val="30"/>
          <w:szCs w:val="30"/>
        </w:rPr>
      </w:pPr>
      <w:hyperlink r:id="rId41" w:history="1">
        <w:r>
          <w:rPr>
            <w:rStyle w:val="Hyperlink"/>
            <w:rFonts w:ascii="Helvetica" w:hAnsi="Helvetica" w:cs="Helvetica"/>
            <w:color w:val="8AC007"/>
            <w:sz w:val="30"/>
            <w:szCs w:val="30"/>
          </w:rPr>
          <w:t>Next Chapter »</w:t>
        </w:r>
      </w:hyperlink>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27" style="width:0;height:0" o:hralign="center" o:hrstd="t" o:hr="t" fillcolor="#a0a0a0" stroked="f"/>
        </w:pict>
      </w:r>
    </w:p>
    <w:p w:rsidR="001445BB" w:rsidRDefault="001445BB" w:rsidP="001445BB">
      <w:pPr>
        <w:pStyle w:val="intro"/>
        <w:rPr>
          <w:rFonts w:ascii="Helvetica" w:hAnsi="Helvetica" w:cs="Helvetica"/>
        </w:rPr>
      </w:pPr>
      <w:r>
        <w:rPr>
          <w:rFonts w:ascii="Helvetica" w:hAnsi="Helvetica" w:cs="Helvetica"/>
        </w:rPr>
        <w:t>Don't worry if these examples use tags you have not learned.</w:t>
      </w:r>
    </w:p>
    <w:p w:rsidR="001445BB" w:rsidRDefault="001445BB" w:rsidP="001445BB">
      <w:pPr>
        <w:pStyle w:val="intro"/>
        <w:rPr>
          <w:rFonts w:ascii="Helvetica" w:hAnsi="Helvetica" w:cs="Helvetica"/>
        </w:rPr>
      </w:pPr>
      <w:r>
        <w:rPr>
          <w:rFonts w:ascii="Helvetica" w:hAnsi="Helvetica" w:cs="Helvetica"/>
        </w:rPr>
        <w:t>You will learn them in the next chapters.</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lastRenderedPageBreak/>
        <w:pict>
          <v:rect id="_x0000_i1928" style="width:0;height:0" o:hralign="center" o:hrstd="t" o:hr="t" fillcolor="#a0a0a0" stroked="f"/>
        </w:pict>
      </w:r>
    </w:p>
    <w:p w:rsidR="001445BB" w:rsidRDefault="001445BB" w:rsidP="001445BB">
      <w:pPr>
        <w:pStyle w:val="Heading2"/>
        <w:rPr>
          <w:rFonts w:cs="Helvetica"/>
          <w:color w:val="333333"/>
        </w:rPr>
      </w:pPr>
      <w:r>
        <w:rPr>
          <w:rFonts w:cs="Helvetica"/>
          <w:color w:val="333333"/>
        </w:rPr>
        <w:t>HTML Documents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All HTML documents must start with a type declaration: </w:t>
      </w:r>
      <w:r>
        <w:rPr>
          <w:rStyle w:val="Strong"/>
          <w:rFonts w:ascii="Helvetica" w:hAnsi="Helvetica" w:cs="Helvetica"/>
          <w:color w:val="333333"/>
          <w:sz w:val="21"/>
          <w:szCs w:val="21"/>
        </w:rPr>
        <w:t>&lt;</w:t>
      </w:r>
      <w:proofErr w:type="gramStart"/>
      <w:r>
        <w:rPr>
          <w:rStyle w:val="Strong"/>
          <w:rFonts w:ascii="Helvetica" w:hAnsi="Helvetica" w:cs="Helvetica"/>
          <w:color w:val="333333"/>
          <w:sz w:val="21"/>
          <w:szCs w:val="21"/>
        </w:rPr>
        <w:t>!DOCTYPE</w:t>
      </w:r>
      <w:proofErr w:type="gramEnd"/>
      <w:r>
        <w:rPr>
          <w:rStyle w:val="Strong"/>
          <w:rFonts w:ascii="Helvetica" w:hAnsi="Helvetica" w:cs="Helvetica"/>
          <w:color w:val="333333"/>
          <w:sz w:val="21"/>
          <w:szCs w:val="21"/>
        </w:rPr>
        <w:t xml:space="preserve"> html&gt;</w:t>
      </w:r>
      <w:r>
        <w:rPr>
          <w:rFonts w:ascii="Helvetica" w:hAnsi="Helvetica" w:cs="Helvetica"/>
          <w:color w:val="333333"/>
          <w:sz w:val="21"/>
          <w:szCs w:val="21"/>
        </w:rPr>
        <w: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HTML document itself begins with </w:t>
      </w:r>
      <w:r>
        <w:rPr>
          <w:rStyle w:val="Strong"/>
          <w:rFonts w:ascii="Helvetica" w:hAnsi="Helvetica" w:cs="Helvetica"/>
          <w:color w:val="333333"/>
          <w:sz w:val="21"/>
          <w:szCs w:val="21"/>
        </w:rPr>
        <w:t>&lt;html&gt;</w:t>
      </w:r>
      <w:r>
        <w:rPr>
          <w:rFonts w:ascii="Helvetica" w:hAnsi="Helvetica" w:cs="Helvetica"/>
          <w:color w:val="333333"/>
          <w:sz w:val="21"/>
          <w:szCs w:val="21"/>
        </w:rPr>
        <w:t xml:space="preserve"> and ends with </w:t>
      </w:r>
      <w:r>
        <w:rPr>
          <w:rStyle w:val="Strong"/>
          <w:rFonts w:ascii="Helvetica" w:hAnsi="Helvetica" w:cs="Helvetica"/>
          <w:color w:val="333333"/>
          <w:sz w:val="21"/>
          <w:szCs w:val="21"/>
        </w:rPr>
        <w:t>&lt;/html&gt;</w:t>
      </w:r>
      <w:r>
        <w:rPr>
          <w:rFonts w:ascii="Helvetica" w:hAnsi="Helvetica" w:cs="Helvetica"/>
          <w:color w:val="333333"/>
          <w:sz w:val="21"/>
          <w:szCs w:val="21"/>
        </w:rPr>
        <w: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visible part of the HTML document is between </w:t>
      </w:r>
      <w:r>
        <w:rPr>
          <w:rStyle w:val="Strong"/>
          <w:rFonts w:ascii="Helvetica" w:hAnsi="Helvetica" w:cs="Helvetica"/>
          <w:color w:val="333333"/>
          <w:sz w:val="21"/>
          <w:szCs w:val="21"/>
        </w:rPr>
        <w:t>&lt;body&gt;</w:t>
      </w:r>
      <w:r>
        <w:rPr>
          <w:rFonts w:ascii="Helvetica" w:hAnsi="Helvetica" w:cs="Helvetica"/>
          <w:color w:val="333333"/>
          <w:sz w:val="21"/>
          <w:szCs w:val="21"/>
        </w:rPr>
        <w:t xml:space="preserve"> and </w:t>
      </w:r>
      <w:r>
        <w:rPr>
          <w:rStyle w:val="Strong"/>
          <w:rFonts w:ascii="Helvetica" w:hAnsi="Helvetica" w:cs="Helvetica"/>
          <w:color w:val="333333"/>
          <w:sz w:val="21"/>
          <w:szCs w:val="21"/>
        </w:rPr>
        <w:t>&lt;/body&gt;</w:t>
      </w:r>
      <w:r>
        <w:rPr>
          <w:rFonts w:ascii="Helvetica" w:hAnsi="Helvetica" w:cs="Helvetica"/>
          <w:color w:val="333333"/>
          <w:sz w:val="21"/>
          <w:szCs w:val="21"/>
        </w:rPr>
        <w:t xml:space="preserve">. </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My First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My first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42"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p w:rsidR="001445BB" w:rsidRDefault="001445BB" w:rsidP="001445BB">
      <w:pPr>
        <w:spacing w:before="300" w:after="300" w:line="240" w:lineRule="auto"/>
        <w:rPr>
          <w:rFonts w:ascii="Helvetica" w:hAnsi="Helvetica" w:cs="Helvetica"/>
          <w:color w:val="333333"/>
          <w:sz w:val="21"/>
          <w:szCs w:val="21"/>
        </w:rPr>
      </w:pPr>
      <w:r>
        <w:rPr>
          <w:rFonts w:ascii="Helvetica" w:hAnsi="Helvetica" w:cs="Helvetica"/>
          <w:color w:val="333333"/>
          <w:sz w:val="21"/>
          <w:szCs w:val="21"/>
        </w:rPr>
        <w:pict>
          <v:rect id="_x0000_i1929" style="width:0;height:0" o:hralign="center" o:hrstd="t" o:hr="t" fillcolor="#a0a0a0" stroked="f"/>
        </w:pict>
      </w:r>
    </w:p>
    <w:p w:rsidR="001445BB" w:rsidRDefault="001445BB" w:rsidP="001445BB">
      <w:pPr>
        <w:pStyle w:val="Heading2"/>
        <w:rPr>
          <w:rFonts w:cs="Helvetica"/>
          <w:color w:val="333333"/>
        </w:rPr>
      </w:pPr>
      <w:r>
        <w:rPr>
          <w:rFonts w:cs="Helvetica"/>
          <w:color w:val="333333"/>
        </w:rPr>
        <w:t>HTML Headings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HTML headings are defined with the </w:t>
      </w:r>
      <w:r>
        <w:rPr>
          <w:rStyle w:val="Strong"/>
          <w:rFonts w:ascii="Helvetica" w:hAnsi="Helvetica" w:cs="Helvetica"/>
          <w:color w:val="333333"/>
          <w:sz w:val="21"/>
          <w:szCs w:val="21"/>
        </w:rPr>
        <w:t>&lt;h1&gt;</w:t>
      </w:r>
      <w:r>
        <w:rPr>
          <w:rFonts w:ascii="Helvetica" w:hAnsi="Helvetica" w:cs="Helvetica"/>
          <w:color w:val="333333"/>
          <w:sz w:val="21"/>
          <w:szCs w:val="21"/>
        </w:rPr>
        <w:t xml:space="preserve"> to </w:t>
      </w:r>
      <w:r>
        <w:rPr>
          <w:rStyle w:val="Strong"/>
          <w:rFonts w:ascii="Helvetica" w:hAnsi="Helvetica" w:cs="Helvetica"/>
          <w:color w:val="333333"/>
          <w:sz w:val="21"/>
          <w:szCs w:val="21"/>
        </w:rPr>
        <w:t>&lt;h6&gt;</w:t>
      </w:r>
      <w:r>
        <w:rPr>
          <w:rFonts w:ascii="Helvetica" w:hAnsi="Helvetica" w:cs="Helvetica"/>
          <w:color w:val="333333"/>
          <w:sz w:val="21"/>
          <w:szCs w:val="21"/>
        </w:rPr>
        <w:t xml:space="preserve"> tags:</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proofErr w:type="gramStart"/>
      <w:r>
        <w:rPr>
          <w:rFonts w:ascii="Consolas" w:hAnsi="Consolas" w:cs="Consolas"/>
          <w:color w:val="000000"/>
          <w:sz w:val="21"/>
          <w:szCs w:val="21"/>
        </w:rPr>
        <w:t>This</w:t>
      </w:r>
      <w:proofErr w:type="gramEnd"/>
      <w:r>
        <w:rPr>
          <w:rFonts w:ascii="Consolas" w:hAnsi="Consolas" w:cs="Consolas"/>
          <w:color w:val="000000"/>
          <w:sz w:val="21"/>
          <w:szCs w:val="21"/>
        </w:rPr>
        <w:t xml:space="preserve"> is a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This is a heading</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h3</w:t>
      </w:r>
      <w:r>
        <w:rPr>
          <w:rStyle w:val="highgt1"/>
          <w:rFonts w:ascii="Consolas" w:hAnsi="Consolas" w:cs="Consolas"/>
          <w:sz w:val="21"/>
          <w:szCs w:val="21"/>
        </w:rPr>
        <w:t>&gt;</w:t>
      </w:r>
      <w:r>
        <w:rPr>
          <w:rFonts w:ascii="Consolas" w:hAnsi="Consolas" w:cs="Consolas"/>
          <w:color w:val="000000"/>
          <w:sz w:val="21"/>
          <w:szCs w:val="21"/>
        </w:rPr>
        <w:t>This is a heading</w:t>
      </w:r>
      <w:r>
        <w:rPr>
          <w:rStyle w:val="highlt1"/>
          <w:rFonts w:ascii="Consolas" w:hAnsi="Consolas" w:cs="Consolas"/>
          <w:sz w:val="21"/>
          <w:szCs w:val="21"/>
        </w:rPr>
        <w:t>&lt;</w:t>
      </w:r>
      <w:r>
        <w:rPr>
          <w:rStyle w:val="highele1"/>
          <w:rFonts w:ascii="Consolas" w:hAnsi="Consolas" w:cs="Consolas"/>
          <w:sz w:val="21"/>
          <w:szCs w:val="21"/>
        </w:rPr>
        <w:t>/h3</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43"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p w:rsidR="001445BB" w:rsidRDefault="001445BB" w:rsidP="001445BB">
      <w:pPr>
        <w:spacing w:before="300" w:after="300" w:line="240" w:lineRule="auto"/>
        <w:rPr>
          <w:rFonts w:ascii="Helvetica" w:hAnsi="Helvetica" w:cs="Helvetica"/>
          <w:color w:val="333333"/>
          <w:sz w:val="21"/>
          <w:szCs w:val="21"/>
        </w:rPr>
      </w:pPr>
      <w:r>
        <w:rPr>
          <w:rFonts w:ascii="Helvetica" w:hAnsi="Helvetica" w:cs="Helvetica"/>
          <w:color w:val="333333"/>
          <w:sz w:val="21"/>
          <w:szCs w:val="21"/>
        </w:rPr>
        <w:pict>
          <v:rect id="_x0000_i1930" style="width:0;height:0" o:hralign="center" o:hrstd="t" o:hr="t" fillcolor="#a0a0a0" stroked="f"/>
        </w:pict>
      </w:r>
    </w:p>
    <w:p w:rsidR="001445BB" w:rsidRDefault="001445BB" w:rsidP="001445BB">
      <w:pPr>
        <w:pStyle w:val="Heading2"/>
        <w:rPr>
          <w:rFonts w:cs="Helvetica"/>
          <w:color w:val="333333"/>
        </w:rPr>
      </w:pPr>
      <w:r>
        <w:rPr>
          <w:rFonts w:cs="Helvetica"/>
          <w:color w:val="333333"/>
        </w:rPr>
        <w:t>HTML Paragraphs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HTML paragraphs are defined with the </w:t>
      </w:r>
      <w:r>
        <w:rPr>
          <w:rStyle w:val="Strong"/>
          <w:rFonts w:ascii="Helvetica" w:hAnsi="Helvetica" w:cs="Helvetica"/>
          <w:color w:val="333333"/>
          <w:sz w:val="21"/>
          <w:szCs w:val="21"/>
        </w:rPr>
        <w:t>&lt;p&gt;</w:t>
      </w:r>
      <w:r>
        <w:rPr>
          <w:rFonts w:ascii="Helvetica" w:hAnsi="Helvetica" w:cs="Helvetica"/>
          <w:color w:val="333333"/>
          <w:sz w:val="21"/>
          <w:szCs w:val="21"/>
        </w:rPr>
        <w:t xml:space="preserve"> tag:</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lastRenderedPageBreak/>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another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44"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p w:rsidR="001445BB" w:rsidRDefault="001445BB" w:rsidP="001445BB">
      <w:pPr>
        <w:spacing w:before="300" w:after="300" w:line="240" w:lineRule="auto"/>
        <w:rPr>
          <w:rFonts w:ascii="Helvetica" w:hAnsi="Helvetica" w:cs="Helvetica"/>
          <w:color w:val="333333"/>
          <w:sz w:val="21"/>
          <w:szCs w:val="21"/>
        </w:rPr>
      </w:pPr>
      <w:r>
        <w:rPr>
          <w:rFonts w:ascii="Helvetica" w:hAnsi="Helvetica" w:cs="Helvetica"/>
          <w:color w:val="333333"/>
          <w:sz w:val="21"/>
          <w:szCs w:val="21"/>
        </w:rPr>
        <w:pict>
          <v:rect id="_x0000_i1931" style="width:0;height:0" o:hralign="center" o:hrstd="t" o:hr="t" fillcolor="#a0a0a0" stroked="f"/>
        </w:pict>
      </w:r>
    </w:p>
    <w:p w:rsidR="001445BB" w:rsidRDefault="001445BB" w:rsidP="001445BB">
      <w:pPr>
        <w:pStyle w:val="Heading2"/>
        <w:rPr>
          <w:rFonts w:cs="Helvetica"/>
          <w:color w:val="333333"/>
        </w:rPr>
      </w:pPr>
      <w:r>
        <w:rPr>
          <w:rFonts w:cs="Helvetica"/>
          <w:color w:val="333333"/>
        </w:rPr>
        <w:t>HTML Links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HTML links are defined with the </w:t>
      </w:r>
      <w:r>
        <w:rPr>
          <w:rStyle w:val="Strong"/>
          <w:rFonts w:ascii="Helvetica" w:hAnsi="Helvetica" w:cs="Helvetica"/>
          <w:color w:val="333333"/>
          <w:sz w:val="21"/>
          <w:szCs w:val="21"/>
        </w:rPr>
        <w:t>&lt;a&gt;</w:t>
      </w:r>
      <w:r>
        <w:rPr>
          <w:rFonts w:ascii="Helvetica" w:hAnsi="Helvetica" w:cs="Helvetica"/>
          <w:color w:val="333333"/>
          <w:sz w:val="21"/>
          <w:szCs w:val="21"/>
        </w:rPr>
        <w:t xml:space="preserve"> tag:</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"http://www.w3schools.com"</w:t>
      </w:r>
      <w:r>
        <w:rPr>
          <w:rStyle w:val="highgt1"/>
          <w:rFonts w:ascii="Consolas" w:hAnsi="Consolas" w:cs="Consolas"/>
          <w:sz w:val="21"/>
          <w:szCs w:val="21"/>
        </w:rPr>
        <w:t>&gt;</w:t>
      </w:r>
      <w:r>
        <w:rPr>
          <w:rFonts w:ascii="Consolas" w:hAnsi="Consolas" w:cs="Consolas"/>
          <w:color w:val="000000"/>
          <w:sz w:val="21"/>
          <w:szCs w:val="21"/>
        </w:rPr>
        <w:t>This is a link</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45"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link address is specified in the </w:t>
      </w:r>
      <w:r>
        <w:rPr>
          <w:rStyle w:val="Strong"/>
          <w:rFonts w:ascii="Helvetica" w:hAnsi="Helvetica" w:cs="Helvetica"/>
          <w:color w:val="333333"/>
          <w:sz w:val="21"/>
          <w:szCs w:val="21"/>
        </w:rPr>
        <w:t>href attribute</w:t>
      </w:r>
      <w:r>
        <w:rPr>
          <w:rFonts w:ascii="Helvetica" w:hAnsi="Helvetica" w:cs="Helvetica"/>
          <w:color w:val="333333"/>
          <w:sz w:val="21"/>
          <w:szCs w:val="21"/>
        </w:rPr>
        <w: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Attributes are used to provide additional information about HTML elements.</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32" style="width:0;height:0" o:hralign="center" o:hrstd="t" o:hr="t" fillcolor="#a0a0a0" stroked="f"/>
        </w:pict>
      </w:r>
    </w:p>
    <w:p w:rsidR="001445BB" w:rsidRDefault="001445BB" w:rsidP="001445BB">
      <w:pPr>
        <w:pStyle w:val="Heading2"/>
        <w:rPr>
          <w:rFonts w:cs="Helvetica"/>
          <w:color w:val="333333"/>
        </w:rPr>
      </w:pPr>
      <w:r>
        <w:rPr>
          <w:rFonts w:cs="Helvetica"/>
          <w:color w:val="333333"/>
        </w:rPr>
        <w:t>HTML Images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HTML images are defined with the </w:t>
      </w:r>
      <w:r>
        <w:rPr>
          <w:rStyle w:val="Strong"/>
          <w:rFonts w:ascii="Helvetica" w:hAnsi="Helvetica" w:cs="Helvetica"/>
          <w:color w:val="333333"/>
          <w:sz w:val="21"/>
          <w:szCs w:val="21"/>
        </w:rPr>
        <w:t>&lt;img&gt;</w:t>
      </w:r>
      <w:r>
        <w:rPr>
          <w:rFonts w:ascii="Helvetica" w:hAnsi="Helvetica" w:cs="Helvetica"/>
          <w:color w:val="333333"/>
          <w:sz w:val="21"/>
          <w:szCs w:val="21"/>
        </w:rPr>
        <w:t xml:space="preserve"> tag.</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The source file (</w:t>
      </w:r>
      <w:r>
        <w:rPr>
          <w:rStyle w:val="Strong"/>
          <w:rFonts w:ascii="Helvetica" w:hAnsi="Helvetica" w:cs="Helvetica"/>
          <w:color w:val="333333"/>
          <w:sz w:val="21"/>
          <w:szCs w:val="21"/>
        </w:rPr>
        <w:t>src</w:t>
      </w:r>
      <w:r>
        <w:rPr>
          <w:rFonts w:ascii="Helvetica" w:hAnsi="Helvetica" w:cs="Helvetica"/>
          <w:color w:val="333333"/>
          <w:sz w:val="21"/>
          <w:szCs w:val="21"/>
        </w:rPr>
        <w:t>), alternative text (</w:t>
      </w:r>
      <w:r>
        <w:rPr>
          <w:rStyle w:val="Strong"/>
          <w:rFonts w:ascii="Helvetica" w:hAnsi="Helvetica" w:cs="Helvetica"/>
          <w:color w:val="333333"/>
          <w:sz w:val="21"/>
          <w:szCs w:val="21"/>
        </w:rPr>
        <w:t>alt</w:t>
      </w:r>
      <w:r>
        <w:rPr>
          <w:rFonts w:ascii="Helvetica" w:hAnsi="Helvetica" w:cs="Helvetica"/>
          <w:color w:val="333333"/>
          <w:sz w:val="21"/>
          <w:szCs w:val="21"/>
        </w:rPr>
        <w:t>), and size (</w:t>
      </w:r>
      <w:r>
        <w:rPr>
          <w:rStyle w:val="Strong"/>
          <w:rFonts w:ascii="Helvetica" w:hAnsi="Helvetica" w:cs="Helvetica"/>
          <w:color w:val="333333"/>
          <w:sz w:val="21"/>
          <w:szCs w:val="21"/>
        </w:rPr>
        <w:t>width</w:t>
      </w:r>
      <w:r>
        <w:rPr>
          <w:rFonts w:ascii="Helvetica" w:hAnsi="Helvetica" w:cs="Helvetica"/>
          <w:color w:val="333333"/>
          <w:sz w:val="21"/>
          <w:szCs w:val="21"/>
        </w:rPr>
        <w:t xml:space="preserve"> and </w:t>
      </w:r>
      <w:r>
        <w:rPr>
          <w:rStyle w:val="Strong"/>
          <w:rFonts w:ascii="Helvetica" w:hAnsi="Helvetica" w:cs="Helvetica"/>
          <w:color w:val="333333"/>
          <w:sz w:val="21"/>
          <w:szCs w:val="21"/>
        </w:rPr>
        <w:t>height</w:t>
      </w:r>
      <w:r>
        <w:rPr>
          <w:rFonts w:ascii="Helvetica" w:hAnsi="Helvetica" w:cs="Helvetica"/>
          <w:color w:val="333333"/>
          <w:sz w:val="21"/>
          <w:szCs w:val="21"/>
        </w:rPr>
        <w:t xml:space="preserve">) are provided as </w:t>
      </w:r>
      <w:r>
        <w:rPr>
          <w:rStyle w:val="Strong"/>
          <w:rFonts w:ascii="Helvetica" w:hAnsi="Helvetica" w:cs="Helvetica"/>
          <w:color w:val="333333"/>
          <w:sz w:val="21"/>
          <w:szCs w:val="21"/>
        </w:rPr>
        <w:t>attributes</w:t>
      </w:r>
      <w:r>
        <w:rPr>
          <w:rFonts w:ascii="Helvetica" w:hAnsi="Helvetica" w:cs="Helvetica"/>
          <w:color w:val="333333"/>
          <w:sz w:val="21"/>
          <w:szCs w:val="21"/>
        </w:rPr>
        <w:t>:</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"w3schools.jpg"</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"W3Schools.com"</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"104"</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"142"</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46"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909" name="Picture 9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You will learn more about attributes in a later chapter.</w:t>
            </w:r>
          </w:p>
        </w:tc>
      </w:tr>
    </w:tbl>
    <w:p w:rsidR="001445BB" w:rsidRDefault="001445BB" w:rsidP="001445BB">
      <w:pPr>
        <w:spacing w:line="240" w:lineRule="auto"/>
        <w:rPr>
          <w:rFonts w:ascii="Helvetica" w:hAnsi="Helvetica" w:cs="Helvetica"/>
          <w:color w:val="333333"/>
          <w:sz w:val="21"/>
          <w:szCs w:val="21"/>
        </w:rPr>
      </w:pPr>
    </w:p>
    <w:p w:rsidR="001445BB" w:rsidRDefault="001445BB" w:rsidP="001445BB">
      <w:pPr>
        <w:rPr>
          <w:rFonts w:ascii="Helvetica" w:hAnsi="Helvetica" w:cs="Helvetica"/>
          <w:color w:val="333333"/>
          <w:sz w:val="30"/>
          <w:szCs w:val="30"/>
        </w:rPr>
      </w:pPr>
      <w:hyperlink r:id="rId47" w:history="1">
        <w:r>
          <w:rPr>
            <w:rStyle w:val="Hyperlink"/>
            <w:rFonts w:ascii="Helvetica" w:hAnsi="Helvetica" w:cs="Helvetica"/>
            <w:color w:val="8AC007"/>
            <w:sz w:val="30"/>
            <w:szCs w:val="30"/>
          </w:rPr>
          <w:t>« Previous</w:t>
        </w:r>
      </w:hyperlink>
      <w:r>
        <w:rPr>
          <w:rFonts w:ascii="Helvetica" w:hAnsi="Helvetica" w:cs="Helvetica"/>
          <w:color w:val="333333"/>
          <w:sz w:val="30"/>
          <w:szCs w:val="30"/>
        </w:rPr>
        <w:t xml:space="preserve"> </w:t>
      </w:r>
      <w:r>
        <w:rPr>
          <w:rFonts w:ascii="Helvetica" w:hAnsi="Helvetica" w:cs="Helvetica"/>
          <w:color w:val="333333"/>
          <w:sz w:val="30"/>
          <w:szCs w:val="30"/>
        </w:rPr>
        <w:tab/>
      </w:r>
      <w:r>
        <w:rPr>
          <w:rFonts w:ascii="Helvetica" w:hAnsi="Helvetica" w:cs="Helvetica"/>
          <w:color w:val="333333"/>
          <w:sz w:val="30"/>
          <w:szCs w:val="30"/>
        </w:rPr>
        <w:tab/>
      </w:r>
      <w:r>
        <w:rPr>
          <w:rFonts w:ascii="Helvetica" w:hAnsi="Helvetica" w:cs="Helvetica"/>
          <w:color w:val="333333"/>
          <w:sz w:val="30"/>
          <w:szCs w:val="30"/>
        </w:rPr>
        <w:tab/>
      </w:r>
      <w:r>
        <w:rPr>
          <w:rFonts w:ascii="Helvetica" w:hAnsi="Helvetica" w:cs="Helvetica"/>
          <w:color w:val="333333"/>
          <w:sz w:val="30"/>
          <w:szCs w:val="30"/>
        </w:rPr>
        <w:tab/>
      </w:r>
      <w:r>
        <w:rPr>
          <w:rFonts w:ascii="Helvetica" w:hAnsi="Helvetica" w:cs="Helvetica"/>
          <w:color w:val="333333"/>
          <w:sz w:val="30"/>
          <w:szCs w:val="30"/>
        </w:rPr>
        <w:tab/>
      </w:r>
      <w:r>
        <w:rPr>
          <w:rFonts w:ascii="Helvetica" w:hAnsi="Helvetica" w:cs="Helvetica"/>
          <w:color w:val="333333"/>
          <w:sz w:val="30"/>
          <w:szCs w:val="30"/>
        </w:rPr>
        <w:tab/>
      </w:r>
      <w:r>
        <w:rPr>
          <w:rFonts w:ascii="Helvetica" w:hAnsi="Helvetica" w:cs="Helvetica"/>
          <w:color w:val="333333"/>
          <w:sz w:val="30"/>
          <w:szCs w:val="30"/>
        </w:rPr>
        <w:tab/>
      </w:r>
      <w:r>
        <w:rPr>
          <w:rFonts w:ascii="Helvetica" w:hAnsi="Helvetica" w:cs="Helvetica"/>
          <w:color w:val="333333"/>
          <w:sz w:val="30"/>
          <w:szCs w:val="30"/>
        </w:rPr>
        <w:tab/>
      </w:r>
      <w:hyperlink r:id="rId48" w:history="1">
        <w:r>
          <w:rPr>
            <w:rStyle w:val="Hyperlink"/>
            <w:rFonts w:ascii="Helvetica" w:hAnsi="Helvetica" w:cs="Helvetica"/>
            <w:color w:val="8AC007"/>
            <w:sz w:val="30"/>
            <w:szCs w:val="30"/>
          </w:rPr>
          <w:t>Next Chapter »</w:t>
        </w:r>
      </w:hyperlink>
    </w:p>
    <w:p w:rsidR="001445BB" w:rsidRDefault="001445BB" w:rsidP="001445BB">
      <w:pPr>
        <w:pStyle w:val="Heading1"/>
        <w:rPr>
          <w:rFonts w:cs="Helvetica"/>
          <w:color w:val="333333"/>
        </w:rPr>
      </w:pPr>
      <w:r>
        <w:rPr>
          <w:rFonts w:cs="Helvetica"/>
          <w:color w:val="333333"/>
        </w:rPr>
        <w:lastRenderedPageBreak/>
        <w:t xml:space="preserve">HTML </w:t>
      </w:r>
      <w:r>
        <w:rPr>
          <w:rStyle w:val="colorh1"/>
          <w:rFonts w:cs="Helvetica"/>
          <w:color w:val="333333"/>
        </w:rPr>
        <w:t>Elements</w:t>
      </w:r>
    </w:p>
    <w:p w:rsidR="001445BB" w:rsidRDefault="001445BB" w:rsidP="001445BB">
      <w:pPr>
        <w:rPr>
          <w:rFonts w:ascii="Helvetica" w:hAnsi="Helvetica" w:cs="Helvetica"/>
          <w:color w:val="333333"/>
          <w:sz w:val="30"/>
          <w:szCs w:val="30"/>
        </w:rPr>
      </w:pPr>
      <w:hyperlink r:id="rId49" w:history="1">
        <w:r>
          <w:rPr>
            <w:rStyle w:val="Hyperlink"/>
            <w:rFonts w:ascii="Helvetica" w:hAnsi="Helvetica" w:cs="Helvetica"/>
            <w:color w:val="8AC007"/>
            <w:sz w:val="30"/>
            <w:szCs w:val="30"/>
          </w:rPr>
          <w:t>« Previous</w:t>
        </w:r>
      </w:hyperlink>
    </w:p>
    <w:p w:rsidR="001445BB" w:rsidRDefault="001445BB" w:rsidP="001445BB">
      <w:pPr>
        <w:jc w:val="right"/>
        <w:rPr>
          <w:rFonts w:ascii="Helvetica" w:hAnsi="Helvetica" w:cs="Helvetica"/>
          <w:color w:val="333333"/>
          <w:sz w:val="30"/>
          <w:szCs w:val="30"/>
        </w:rPr>
      </w:pPr>
      <w:hyperlink r:id="rId50" w:history="1">
        <w:r>
          <w:rPr>
            <w:rStyle w:val="Hyperlink"/>
            <w:rFonts w:ascii="Helvetica" w:hAnsi="Helvetica" w:cs="Helvetica"/>
            <w:color w:val="8AC007"/>
            <w:sz w:val="30"/>
            <w:szCs w:val="30"/>
          </w:rPr>
          <w:t>Next Chapter »</w:t>
        </w:r>
      </w:hyperlink>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55" style="width:0;height:0" o:hralign="center" o:hrstd="t" o:hr="t" fillcolor="#a0a0a0" stroked="f"/>
        </w:pict>
      </w:r>
    </w:p>
    <w:p w:rsidR="001445BB" w:rsidRDefault="001445BB" w:rsidP="001445BB">
      <w:pPr>
        <w:pStyle w:val="intro"/>
        <w:rPr>
          <w:rFonts w:ascii="Helvetica" w:hAnsi="Helvetica" w:cs="Helvetica"/>
        </w:rPr>
      </w:pPr>
      <w:r>
        <w:rPr>
          <w:rFonts w:ascii="Helvetica" w:hAnsi="Helvetica" w:cs="Helvetica"/>
        </w:rPr>
        <w:t xml:space="preserve">HTML </w:t>
      </w:r>
      <w:r>
        <w:rPr>
          <w:rStyle w:val="Strong"/>
          <w:rFonts w:ascii="Helvetica" w:hAnsi="Helvetica" w:cs="Helvetica"/>
        </w:rPr>
        <w:t>documents</w:t>
      </w:r>
      <w:r>
        <w:rPr>
          <w:rFonts w:ascii="Helvetica" w:hAnsi="Helvetica" w:cs="Helvetica"/>
        </w:rPr>
        <w:t xml:space="preserve"> are made up by HTML </w:t>
      </w:r>
      <w:r>
        <w:rPr>
          <w:rStyle w:val="Strong"/>
          <w:rFonts w:ascii="Helvetica" w:hAnsi="Helvetica" w:cs="Helvetica"/>
        </w:rPr>
        <w:t>elements</w:t>
      </w:r>
      <w:r>
        <w:rPr>
          <w:rFonts w:ascii="Helvetica" w:hAnsi="Helvetica" w:cs="Helvetica"/>
        </w:rPr>
        <w:t>.</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56" style="width:0;height:0" o:hralign="center" o:hrstd="t" o:hr="t" fillcolor="#a0a0a0" stroked="f"/>
        </w:pict>
      </w:r>
    </w:p>
    <w:p w:rsidR="001445BB" w:rsidRDefault="001445BB" w:rsidP="001445BB">
      <w:pPr>
        <w:pStyle w:val="Heading2"/>
        <w:rPr>
          <w:rFonts w:cs="Helvetica"/>
          <w:color w:val="333333"/>
        </w:rPr>
      </w:pPr>
      <w:r>
        <w:rPr>
          <w:rFonts w:cs="Helvetica"/>
          <w:color w:val="333333"/>
        </w:rPr>
        <w:t>HTML Elements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HTML elements are written with a </w:t>
      </w:r>
      <w:r>
        <w:rPr>
          <w:rStyle w:val="Strong"/>
          <w:rFonts w:ascii="Helvetica" w:hAnsi="Helvetica" w:cs="Helvetica"/>
          <w:color w:val="333333"/>
          <w:sz w:val="21"/>
          <w:szCs w:val="21"/>
        </w:rPr>
        <w:t>start</w:t>
      </w:r>
      <w:r>
        <w:rPr>
          <w:rFonts w:ascii="Helvetica" w:hAnsi="Helvetica" w:cs="Helvetica"/>
          <w:color w:val="333333"/>
          <w:sz w:val="21"/>
          <w:szCs w:val="21"/>
        </w:rPr>
        <w:t xml:space="preserve"> tag, with an </w:t>
      </w:r>
      <w:r>
        <w:rPr>
          <w:rStyle w:val="Strong"/>
          <w:rFonts w:ascii="Helvetica" w:hAnsi="Helvetica" w:cs="Helvetica"/>
          <w:color w:val="333333"/>
          <w:sz w:val="21"/>
          <w:szCs w:val="21"/>
        </w:rPr>
        <w:t>end</w:t>
      </w:r>
      <w:r>
        <w:rPr>
          <w:rFonts w:ascii="Helvetica" w:hAnsi="Helvetica" w:cs="Helvetica"/>
          <w:color w:val="333333"/>
          <w:sz w:val="21"/>
          <w:szCs w:val="21"/>
        </w:rPr>
        <w:t xml:space="preserve"> tag, with the </w:t>
      </w:r>
      <w:r>
        <w:rPr>
          <w:rStyle w:val="Strong"/>
          <w:rFonts w:ascii="Helvetica" w:hAnsi="Helvetica" w:cs="Helvetica"/>
          <w:color w:val="333333"/>
          <w:sz w:val="21"/>
          <w:szCs w:val="21"/>
        </w:rPr>
        <w:t>content</w:t>
      </w:r>
      <w:r>
        <w:rPr>
          <w:rFonts w:ascii="Helvetica" w:hAnsi="Helvetica" w:cs="Helvetica"/>
          <w:color w:val="333333"/>
          <w:sz w:val="21"/>
          <w:szCs w:val="21"/>
        </w:rPr>
        <w:t xml:space="preserve"> in between:</w:t>
      </w:r>
    </w:p>
    <w:p w:rsidR="001445BB" w:rsidRDefault="001445BB" w:rsidP="001445BB">
      <w:pPr>
        <w:rPr>
          <w:rFonts w:ascii="Helvetica" w:hAnsi="Helvetica" w:cs="Helvetica"/>
          <w:color w:val="333333"/>
          <w:sz w:val="30"/>
          <w:szCs w:val="30"/>
        </w:rPr>
      </w:pPr>
      <w:r>
        <w:rPr>
          <w:rStyle w:val="highlt1"/>
          <w:rFonts w:ascii="Helvetica" w:hAnsi="Helvetica" w:cs="Helvetica"/>
          <w:sz w:val="30"/>
          <w:szCs w:val="30"/>
        </w:rPr>
        <w:t>&lt;</w:t>
      </w:r>
      <w:proofErr w:type="gramStart"/>
      <w:r>
        <w:rPr>
          <w:rStyle w:val="highele1"/>
          <w:rFonts w:ascii="Helvetica" w:hAnsi="Helvetica" w:cs="Helvetica"/>
          <w:sz w:val="30"/>
          <w:szCs w:val="30"/>
        </w:rPr>
        <w:t>tagname</w:t>
      </w:r>
      <w:r>
        <w:rPr>
          <w:rStyle w:val="highgt1"/>
          <w:rFonts w:ascii="Helvetica" w:hAnsi="Helvetica" w:cs="Helvetica"/>
          <w:sz w:val="30"/>
          <w:szCs w:val="30"/>
        </w:rPr>
        <w:t>&gt;</w:t>
      </w:r>
      <w:proofErr w:type="gramEnd"/>
      <w:r>
        <w:rPr>
          <w:rFonts w:ascii="Helvetica" w:hAnsi="Helvetica" w:cs="Helvetica"/>
          <w:color w:val="333333"/>
          <w:sz w:val="30"/>
          <w:szCs w:val="30"/>
        </w:rPr>
        <w:t>content</w:t>
      </w:r>
      <w:r>
        <w:rPr>
          <w:rStyle w:val="highlt1"/>
          <w:rFonts w:ascii="Helvetica" w:hAnsi="Helvetica" w:cs="Helvetica"/>
          <w:sz w:val="30"/>
          <w:szCs w:val="30"/>
        </w:rPr>
        <w:t>&lt;</w:t>
      </w:r>
      <w:r>
        <w:rPr>
          <w:rStyle w:val="highele1"/>
          <w:rFonts w:ascii="Helvetica" w:hAnsi="Helvetica" w:cs="Helvetica"/>
          <w:sz w:val="30"/>
          <w:szCs w:val="30"/>
        </w:rPr>
        <w:t>/tagname</w:t>
      </w:r>
      <w:r>
        <w:rPr>
          <w:rStyle w:val="highgt1"/>
          <w:rFonts w:ascii="Helvetica" w:hAnsi="Helvetica" w:cs="Helvetica"/>
          <w:sz w:val="30"/>
          <w:szCs w:val="30"/>
        </w:rPr>
        <w:t>&gt;</w:t>
      </w:r>
      <w:r>
        <w:rPr>
          <w:rFonts w:ascii="Helvetica" w:hAnsi="Helvetica" w:cs="Helvetica"/>
          <w:color w:val="333333"/>
          <w:sz w:val="30"/>
          <w:szCs w:val="30"/>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HTML </w:t>
      </w:r>
      <w:r>
        <w:rPr>
          <w:rStyle w:val="Strong"/>
          <w:rFonts w:ascii="Helvetica" w:hAnsi="Helvetica" w:cs="Helvetica"/>
          <w:color w:val="333333"/>
          <w:sz w:val="21"/>
          <w:szCs w:val="21"/>
        </w:rPr>
        <w:t>element</w:t>
      </w:r>
      <w:r>
        <w:rPr>
          <w:rFonts w:ascii="Helvetica" w:hAnsi="Helvetica" w:cs="Helvetica"/>
          <w:color w:val="333333"/>
          <w:sz w:val="21"/>
          <w:szCs w:val="21"/>
        </w:rPr>
        <w:t xml:space="preserve"> is everything from the start tag to the end tag:</w:t>
      </w:r>
    </w:p>
    <w:p w:rsidR="001445BB" w:rsidRDefault="001445BB" w:rsidP="001445BB">
      <w:pPr>
        <w:rPr>
          <w:rFonts w:ascii="Helvetica" w:hAnsi="Helvetica" w:cs="Helvetica"/>
          <w:color w:val="333333"/>
          <w:sz w:val="30"/>
          <w:szCs w:val="30"/>
        </w:rPr>
      </w:pPr>
      <w:r>
        <w:rPr>
          <w:rStyle w:val="highlt1"/>
          <w:rFonts w:ascii="Helvetica" w:hAnsi="Helvetica" w:cs="Helvetica"/>
          <w:sz w:val="30"/>
          <w:szCs w:val="30"/>
        </w:rPr>
        <w:t>&lt;</w:t>
      </w:r>
      <w:r>
        <w:rPr>
          <w:rStyle w:val="highele1"/>
          <w:rFonts w:ascii="Helvetica" w:hAnsi="Helvetica" w:cs="Helvetica"/>
          <w:sz w:val="30"/>
          <w:szCs w:val="30"/>
        </w:rPr>
        <w:t>p</w:t>
      </w:r>
      <w:r>
        <w:rPr>
          <w:rStyle w:val="highgt1"/>
          <w:rFonts w:ascii="Helvetica" w:hAnsi="Helvetica" w:cs="Helvetica"/>
          <w:sz w:val="30"/>
          <w:szCs w:val="30"/>
        </w:rPr>
        <w:t>&gt;</w:t>
      </w:r>
      <w:r>
        <w:rPr>
          <w:rFonts w:ascii="Helvetica" w:hAnsi="Helvetica" w:cs="Helvetica"/>
          <w:color w:val="333333"/>
          <w:sz w:val="30"/>
          <w:szCs w:val="30"/>
        </w:rPr>
        <w:t>My first HTML paragraph</w:t>
      </w:r>
      <w:proofErr w:type="gramStart"/>
      <w:r>
        <w:rPr>
          <w:rFonts w:ascii="Helvetica" w:hAnsi="Helvetica" w:cs="Helvetica"/>
          <w:color w:val="333333"/>
          <w:sz w:val="30"/>
          <w:szCs w:val="30"/>
        </w:rPr>
        <w:t>.</w:t>
      </w:r>
      <w:r>
        <w:rPr>
          <w:rStyle w:val="highlt1"/>
          <w:rFonts w:ascii="Helvetica" w:hAnsi="Helvetica" w:cs="Helvetica"/>
          <w:sz w:val="30"/>
          <w:szCs w:val="30"/>
        </w:rPr>
        <w:t>&lt;</w:t>
      </w:r>
      <w:proofErr w:type="gramEnd"/>
      <w:r>
        <w:rPr>
          <w:rStyle w:val="highele1"/>
          <w:rFonts w:ascii="Helvetica" w:hAnsi="Helvetica" w:cs="Helvetica"/>
          <w:sz w:val="30"/>
          <w:szCs w:val="30"/>
        </w:rPr>
        <w:t>/p</w:t>
      </w:r>
      <w:r>
        <w:rPr>
          <w:rStyle w:val="highgt1"/>
          <w:rFonts w:ascii="Helvetica" w:hAnsi="Helvetica" w:cs="Helvetica"/>
          <w:sz w:val="30"/>
          <w:szCs w:val="30"/>
        </w:rPr>
        <w:t>&gt;</w:t>
      </w:r>
      <w:r>
        <w:rPr>
          <w:rFonts w:ascii="Helvetica" w:hAnsi="Helvetica" w:cs="Helvetica"/>
          <w:color w:val="333333"/>
          <w:sz w:val="30"/>
          <w:szCs w:val="30"/>
        </w:rPr>
        <w:t xml:space="preserve"> </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94"/>
        <w:gridCol w:w="3094"/>
        <w:gridCol w:w="3188"/>
      </w:tblGrid>
      <w:tr w:rsidR="001445BB" w:rsidTr="001445BB">
        <w:tc>
          <w:tcPr>
            <w:tcW w:w="1650" w:type="pct"/>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b/>
                <w:bCs/>
                <w:color w:val="333333"/>
                <w:sz w:val="21"/>
                <w:szCs w:val="21"/>
              </w:rPr>
            </w:pPr>
            <w:r>
              <w:rPr>
                <w:rFonts w:ascii="Helvetica" w:hAnsi="Helvetica" w:cs="Helvetica"/>
                <w:b/>
                <w:bCs/>
                <w:color w:val="333333"/>
                <w:sz w:val="21"/>
                <w:szCs w:val="21"/>
              </w:rPr>
              <w:t>Start tag</w:t>
            </w:r>
          </w:p>
        </w:tc>
        <w:tc>
          <w:tcPr>
            <w:tcW w:w="1650" w:type="pct"/>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b/>
                <w:bCs/>
                <w:color w:val="333333"/>
                <w:sz w:val="21"/>
                <w:szCs w:val="21"/>
              </w:rPr>
            </w:pPr>
            <w:r>
              <w:rPr>
                <w:rFonts w:ascii="Helvetica" w:hAnsi="Helvetica" w:cs="Helvetica"/>
                <w:b/>
                <w:bCs/>
                <w:color w:val="333333"/>
                <w:sz w:val="21"/>
                <w:szCs w:val="21"/>
              </w:rPr>
              <w:t>Element content</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b/>
                <w:bCs/>
                <w:color w:val="333333"/>
                <w:sz w:val="21"/>
                <w:szCs w:val="21"/>
              </w:rPr>
            </w:pPr>
            <w:r>
              <w:rPr>
                <w:rFonts w:ascii="Helvetica" w:hAnsi="Helvetica" w:cs="Helvetica"/>
                <w:b/>
                <w:bCs/>
                <w:color w:val="333333"/>
                <w:sz w:val="21"/>
                <w:szCs w:val="21"/>
              </w:rPr>
              <w:t>End tag</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&lt;h1&gt;</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My First Heading</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&lt;/h1&gt;</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&lt;p&gt;</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My first paragraph.</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&lt;/p&gt;</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&lt;br&gt;</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 </w:t>
            </w:r>
          </w:p>
        </w:tc>
      </w:tr>
    </w:tbl>
    <w:p w:rsidR="001445BB" w:rsidRDefault="001445BB" w:rsidP="001445BB">
      <w:pPr>
        <w:rPr>
          <w:rFonts w:ascii="Helvetica" w:hAnsi="Helvetica" w:cs="Helvetica"/>
          <w:vanish/>
          <w:color w:val="333333"/>
          <w:sz w:val="21"/>
          <w:szCs w:val="21"/>
        </w:rPr>
      </w:pP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933" name="Picture 9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Some HTML elements do not have an end tag.</w:t>
            </w:r>
          </w:p>
        </w:tc>
      </w:tr>
    </w:tbl>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58" style="width:0;height:0" o:hralign="center" o:hrstd="t" o:hr="t" fillcolor="#a0a0a0" stroked="f"/>
        </w:pict>
      </w:r>
    </w:p>
    <w:p w:rsidR="001445BB" w:rsidRDefault="001445BB" w:rsidP="001445BB">
      <w:pPr>
        <w:pStyle w:val="Heading2"/>
        <w:rPr>
          <w:rFonts w:cs="Helvetica"/>
          <w:color w:val="333333"/>
        </w:rPr>
      </w:pPr>
      <w:r>
        <w:rPr>
          <w:rFonts w:cs="Helvetica"/>
          <w:color w:val="333333"/>
        </w:rPr>
        <w:t>Nested HTML Elements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HTML elements can be nested (elements can contain elements).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All HTML documents consist of nested HTML elements.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This example contains 4 HTML elements:</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lastRenderedPageBreak/>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My First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My first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51" w:tgtFrame="_blank" w:history="1">
        <w:r>
          <w:rPr>
            <w:rStyle w:val="Hyperlink"/>
            <w:rFonts w:ascii="Verdana" w:hAnsi="Verdana" w:cs="Helvetica"/>
            <w:color w:val="FFFFFF"/>
            <w:sz w:val="23"/>
            <w:szCs w:val="23"/>
            <w:bdr w:val="single" w:sz="6" w:space="4" w:color="8AC007" w:frame="1"/>
            <w:shd w:val="clear" w:color="auto" w:fill="8AC007"/>
          </w:rPr>
          <w:t>Try it yourself »</w:t>
        </w:r>
      </w:hyperlink>
      <w:r>
        <w:rPr>
          <w:rFonts w:ascii="Helvetica" w:hAnsi="Helvetica" w:cs="Helvetica"/>
          <w:color w:val="000000"/>
          <w:sz w:val="21"/>
          <w:szCs w:val="21"/>
        </w:rPr>
        <w:t xml:space="preserve"> </w:t>
      </w:r>
    </w:p>
    <w:p w:rsidR="001445BB" w:rsidRDefault="001445BB" w:rsidP="001445BB">
      <w:pPr>
        <w:spacing w:before="300" w:after="300" w:line="240" w:lineRule="auto"/>
        <w:rPr>
          <w:rFonts w:ascii="Helvetica" w:hAnsi="Helvetica" w:cs="Helvetica"/>
          <w:color w:val="333333"/>
          <w:sz w:val="21"/>
          <w:szCs w:val="21"/>
        </w:rPr>
      </w:pPr>
      <w:r>
        <w:rPr>
          <w:rFonts w:ascii="Helvetica" w:hAnsi="Helvetica" w:cs="Helvetica"/>
          <w:color w:val="333333"/>
          <w:sz w:val="21"/>
          <w:szCs w:val="21"/>
        </w:rPr>
        <w:pict>
          <v:rect id="_x0000_i1959" style="width:0;height:0" o:hralign="center" o:hrstd="t" o:hr="t" fillcolor="#a0a0a0" stroked="f"/>
        </w:pict>
      </w:r>
    </w:p>
    <w:p w:rsidR="001445BB" w:rsidRDefault="001445BB" w:rsidP="001445BB">
      <w:pPr>
        <w:pStyle w:val="Heading2"/>
        <w:rPr>
          <w:rFonts w:cs="Helvetica"/>
          <w:color w:val="333333"/>
        </w:rPr>
      </w:pPr>
      <w:r>
        <w:rPr>
          <w:rFonts w:cs="Helvetica"/>
          <w:color w:val="333333"/>
        </w:rPr>
        <w:t>HTML Example Explained</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&lt;html&gt;</w:t>
      </w:r>
      <w:r>
        <w:rPr>
          <w:rFonts w:ascii="Helvetica" w:hAnsi="Helvetica" w:cs="Helvetica"/>
          <w:color w:val="333333"/>
          <w:sz w:val="21"/>
          <w:szCs w:val="21"/>
        </w:rPr>
        <w:t xml:space="preserve"> element defines the </w:t>
      </w:r>
      <w:r>
        <w:rPr>
          <w:rStyle w:val="Strong"/>
          <w:rFonts w:ascii="Helvetica" w:hAnsi="Helvetica" w:cs="Helvetica"/>
          <w:color w:val="333333"/>
          <w:sz w:val="21"/>
          <w:szCs w:val="21"/>
        </w:rPr>
        <w:t>whole document</w:t>
      </w:r>
      <w:r>
        <w:rPr>
          <w:rFonts w:ascii="Helvetica" w:hAnsi="Helvetica" w:cs="Helvetica"/>
          <w:color w:val="333333"/>
          <w:sz w:val="21"/>
          <w:szCs w:val="21"/>
        </w:rPr>
        <w: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It has a </w:t>
      </w:r>
      <w:r>
        <w:rPr>
          <w:rStyle w:val="Strong"/>
          <w:rFonts w:ascii="Helvetica" w:hAnsi="Helvetica" w:cs="Helvetica"/>
          <w:color w:val="333333"/>
          <w:sz w:val="21"/>
          <w:szCs w:val="21"/>
        </w:rPr>
        <w:t>start</w:t>
      </w:r>
      <w:r>
        <w:rPr>
          <w:rFonts w:ascii="Helvetica" w:hAnsi="Helvetica" w:cs="Helvetica"/>
          <w:color w:val="333333"/>
          <w:sz w:val="21"/>
          <w:szCs w:val="21"/>
        </w:rPr>
        <w:t xml:space="preserve"> tag &lt;html&gt; and an </w:t>
      </w:r>
      <w:r>
        <w:rPr>
          <w:rStyle w:val="Strong"/>
          <w:rFonts w:ascii="Helvetica" w:hAnsi="Helvetica" w:cs="Helvetica"/>
          <w:color w:val="333333"/>
          <w:sz w:val="21"/>
          <w:szCs w:val="21"/>
        </w:rPr>
        <w:t>end</w:t>
      </w:r>
      <w:r>
        <w:rPr>
          <w:rFonts w:ascii="Helvetica" w:hAnsi="Helvetica" w:cs="Helvetica"/>
          <w:color w:val="333333"/>
          <w:sz w:val="21"/>
          <w:szCs w:val="21"/>
        </w:rPr>
        <w:t xml:space="preserve"> tag &lt;/html&gt;.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element </w:t>
      </w:r>
      <w:r>
        <w:rPr>
          <w:rStyle w:val="Strong"/>
          <w:rFonts w:ascii="Helvetica" w:hAnsi="Helvetica" w:cs="Helvetica"/>
          <w:color w:val="333333"/>
          <w:sz w:val="21"/>
          <w:szCs w:val="21"/>
        </w:rPr>
        <w:t>content</w:t>
      </w:r>
      <w:r>
        <w:rPr>
          <w:rFonts w:ascii="Helvetica" w:hAnsi="Helvetica" w:cs="Helvetica"/>
          <w:color w:val="333333"/>
          <w:sz w:val="21"/>
          <w:szCs w:val="21"/>
        </w:rPr>
        <w:t xml:space="preserve"> is another HTML element (the &lt;body&gt; element).</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html</w:t>
      </w:r>
      <w:proofErr w:type="gramEnd"/>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My First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My first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&lt;body&gt;</w:t>
      </w:r>
      <w:r>
        <w:rPr>
          <w:rFonts w:ascii="Helvetica" w:hAnsi="Helvetica" w:cs="Helvetica"/>
          <w:color w:val="333333"/>
          <w:sz w:val="21"/>
          <w:szCs w:val="21"/>
        </w:rPr>
        <w:t xml:space="preserve"> element defines the </w:t>
      </w:r>
      <w:r>
        <w:rPr>
          <w:rStyle w:val="Strong"/>
          <w:rFonts w:ascii="Helvetica" w:hAnsi="Helvetica" w:cs="Helvetica"/>
          <w:color w:val="333333"/>
          <w:sz w:val="21"/>
          <w:szCs w:val="21"/>
        </w:rPr>
        <w:t>document body</w:t>
      </w:r>
      <w:r>
        <w:rPr>
          <w:rFonts w:ascii="Helvetica" w:hAnsi="Helvetica" w:cs="Helvetica"/>
          <w:color w:val="333333"/>
          <w:sz w:val="21"/>
          <w:szCs w:val="21"/>
        </w:rPr>
        <w: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It has a </w:t>
      </w:r>
      <w:r>
        <w:rPr>
          <w:rStyle w:val="Strong"/>
          <w:rFonts w:ascii="Helvetica" w:hAnsi="Helvetica" w:cs="Helvetica"/>
          <w:color w:val="333333"/>
          <w:sz w:val="21"/>
          <w:szCs w:val="21"/>
        </w:rPr>
        <w:t>start</w:t>
      </w:r>
      <w:r>
        <w:rPr>
          <w:rFonts w:ascii="Helvetica" w:hAnsi="Helvetica" w:cs="Helvetica"/>
          <w:color w:val="333333"/>
          <w:sz w:val="21"/>
          <w:szCs w:val="21"/>
        </w:rPr>
        <w:t xml:space="preserve"> tag &lt;body&gt; and an </w:t>
      </w:r>
      <w:r>
        <w:rPr>
          <w:rStyle w:val="Strong"/>
          <w:rFonts w:ascii="Helvetica" w:hAnsi="Helvetica" w:cs="Helvetica"/>
          <w:color w:val="333333"/>
          <w:sz w:val="21"/>
          <w:szCs w:val="21"/>
        </w:rPr>
        <w:t>end</w:t>
      </w:r>
      <w:r>
        <w:rPr>
          <w:rFonts w:ascii="Helvetica" w:hAnsi="Helvetica" w:cs="Helvetica"/>
          <w:color w:val="333333"/>
          <w:sz w:val="21"/>
          <w:szCs w:val="21"/>
        </w:rPr>
        <w:t xml:space="preserve"> tag &lt;/body&gt;.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element </w:t>
      </w:r>
      <w:r>
        <w:rPr>
          <w:rStyle w:val="Strong"/>
          <w:rFonts w:ascii="Helvetica" w:hAnsi="Helvetica" w:cs="Helvetica"/>
          <w:color w:val="333333"/>
          <w:sz w:val="21"/>
          <w:szCs w:val="21"/>
        </w:rPr>
        <w:t>content</w:t>
      </w:r>
      <w:r>
        <w:rPr>
          <w:rFonts w:ascii="Helvetica" w:hAnsi="Helvetica" w:cs="Helvetica"/>
          <w:color w:val="333333"/>
          <w:sz w:val="21"/>
          <w:szCs w:val="21"/>
        </w:rPr>
        <w:t xml:space="preserve"> is two other HTML elements (&lt;h1&gt; and &lt;p&gt;).</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body</w:t>
      </w:r>
      <w:proofErr w:type="gramEnd"/>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My First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My first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&lt;h1&gt;</w:t>
      </w:r>
      <w:r>
        <w:rPr>
          <w:rFonts w:ascii="Helvetica" w:hAnsi="Helvetica" w:cs="Helvetica"/>
          <w:color w:val="333333"/>
          <w:sz w:val="21"/>
          <w:szCs w:val="21"/>
        </w:rPr>
        <w:t xml:space="preserve"> element defines a </w:t>
      </w:r>
      <w:r>
        <w:rPr>
          <w:rStyle w:val="Strong"/>
          <w:rFonts w:ascii="Helvetica" w:hAnsi="Helvetica" w:cs="Helvetica"/>
          <w:color w:val="333333"/>
          <w:sz w:val="21"/>
          <w:szCs w:val="21"/>
        </w:rPr>
        <w:t>heading</w:t>
      </w:r>
      <w:r>
        <w:rPr>
          <w:rFonts w:ascii="Helvetica" w:hAnsi="Helvetica" w:cs="Helvetica"/>
          <w:color w:val="333333"/>
          <w:sz w:val="21"/>
          <w:szCs w:val="21"/>
        </w:rPr>
        <w: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It has a </w:t>
      </w:r>
      <w:r>
        <w:rPr>
          <w:rStyle w:val="Strong"/>
          <w:rFonts w:ascii="Helvetica" w:hAnsi="Helvetica" w:cs="Helvetica"/>
          <w:color w:val="333333"/>
          <w:sz w:val="21"/>
          <w:szCs w:val="21"/>
        </w:rPr>
        <w:t>start</w:t>
      </w:r>
      <w:r>
        <w:rPr>
          <w:rFonts w:ascii="Helvetica" w:hAnsi="Helvetica" w:cs="Helvetica"/>
          <w:color w:val="333333"/>
          <w:sz w:val="21"/>
          <w:szCs w:val="21"/>
        </w:rPr>
        <w:t xml:space="preserve"> tag &lt;h1&gt; and an </w:t>
      </w:r>
      <w:r>
        <w:rPr>
          <w:rStyle w:val="Strong"/>
          <w:rFonts w:ascii="Helvetica" w:hAnsi="Helvetica" w:cs="Helvetica"/>
          <w:color w:val="333333"/>
          <w:sz w:val="21"/>
          <w:szCs w:val="21"/>
        </w:rPr>
        <w:t>end</w:t>
      </w:r>
      <w:r>
        <w:rPr>
          <w:rFonts w:ascii="Helvetica" w:hAnsi="Helvetica" w:cs="Helvetica"/>
          <w:color w:val="333333"/>
          <w:sz w:val="21"/>
          <w:szCs w:val="21"/>
        </w:rPr>
        <w:t xml:space="preserve"> tag &lt;/h1&gt;.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element </w:t>
      </w:r>
      <w:r>
        <w:rPr>
          <w:rStyle w:val="Strong"/>
          <w:rFonts w:ascii="Helvetica" w:hAnsi="Helvetica" w:cs="Helvetica"/>
          <w:color w:val="333333"/>
          <w:sz w:val="21"/>
          <w:szCs w:val="21"/>
        </w:rPr>
        <w:t>content</w:t>
      </w:r>
      <w:r>
        <w:rPr>
          <w:rFonts w:ascii="Helvetica" w:hAnsi="Helvetica" w:cs="Helvetica"/>
          <w:color w:val="333333"/>
          <w:sz w:val="21"/>
          <w:szCs w:val="21"/>
        </w:rPr>
        <w:t xml:space="preserve"> is: My First Heading.</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lastRenderedPageBreak/>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My First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&lt;p&gt;</w:t>
      </w:r>
      <w:r>
        <w:rPr>
          <w:rFonts w:ascii="Helvetica" w:hAnsi="Helvetica" w:cs="Helvetica"/>
          <w:color w:val="333333"/>
          <w:sz w:val="21"/>
          <w:szCs w:val="21"/>
        </w:rPr>
        <w:t xml:space="preserve"> element defines a </w:t>
      </w:r>
      <w:r>
        <w:rPr>
          <w:rStyle w:val="Strong"/>
          <w:rFonts w:ascii="Helvetica" w:hAnsi="Helvetica" w:cs="Helvetica"/>
          <w:color w:val="333333"/>
          <w:sz w:val="21"/>
          <w:szCs w:val="21"/>
        </w:rPr>
        <w:t>paragraph</w:t>
      </w:r>
      <w:r>
        <w:rPr>
          <w:rFonts w:ascii="Helvetica" w:hAnsi="Helvetica" w:cs="Helvetica"/>
          <w:color w:val="333333"/>
          <w:sz w:val="21"/>
          <w:szCs w:val="21"/>
        </w:rPr>
        <w: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It has a </w:t>
      </w:r>
      <w:r>
        <w:rPr>
          <w:rStyle w:val="Strong"/>
          <w:rFonts w:ascii="Helvetica" w:hAnsi="Helvetica" w:cs="Helvetica"/>
          <w:color w:val="333333"/>
          <w:sz w:val="21"/>
          <w:szCs w:val="21"/>
        </w:rPr>
        <w:t>start</w:t>
      </w:r>
      <w:r>
        <w:rPr>
          <w:rFonts w:ascii="Helvetica" w:hAnsi="Helvetica" w:cs="Helvetica"/>
          <w:color w:val="333333"/>
          <w:sz w:val="21"/>
          <w:szCs w:val="21"/>
        </w:rPr>
        <w:t xml:space="preserve"> tag &lt;p&gt; and an </w:t>
      </w:r>
      <w:r>
        <w:rPr>
          <w:rStyle w:val="Strong"/>
          <w:rFonts w:ascii="Helvetica" w:hAnsi="Helvetica" w:cs="Helvetica"/>
          <w:color w:val="333333"/>
          <w:sz w:val="21"/>
          <w:szCs w:val="21"/>
        </w:rPr>
        <w:t>end</w:t>
      </w:r>
      <w:r>
        <w:rPr>
          <w:rFonts w:ascii="Helvetica" w:hAnsi="Helvetica" w:cs="Helvetica"/>
          <w:color w:val="333333"/>
          <w:sz w:val="21"/>
          <w:szCs w:val="21"/>
        </w:rPr>
        <w:t xml:space="preserve"> tag &lt;/p&gt;.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element </w:t>
      </w:r>
      <w:r>
        <w:rPr>
          <w:rStyle w:val="Strong"/>
          <w:rFonts w:ascii="Helvetica" w:hAnsi="Helvetica" w:cs="Helvetica"/>
          <w:color w:val="333333"/>
          <w:sz w:val="21"/>
          <w:szCs w:val="21"/>
        </w:rPr>
        <w:t>content</w:t>
      </w:r>
      <w:r>
        <w:rPr>
          <w:rFonts w:ascii="Helvetica" w:hAnsi="Helvetica" w:cs="Helvetica"/>
          <w:color w:val="333333"/>
          <w:sz w:val="21"/>
          <w:szCs w:val="21"/>
        </w:rPr>
        <w:t xml:space="preserve"> is: My first paragraph.</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My first paragraph</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pacing w:before="300" w:after="300" w:line="240" w:lineRule="auto"/>
        <w:rPr>
          <w:rFonts w:ascii="Helvetica" w:hAnsi="Helvetica" w:cs="Helvetica"/>
          <w:color w:val="333333"/>
          <w:sz w:val="21"/>
          <w:szCs w:val="21"/>
        </w:rPr>
      </w:pPr>
      <w:r>
        <w:rPr>
          <w:rFonts w:ascii="Helvetica" w:hAnsi="Helvetica" w:cs="Helvetica"/>
          <w:color w:val="333333"/>
          <w:sz w:val="21"/>
          <w:szCs w:val="21"/>
        </w:rPr>
        <w:pict>
          <v:rect id="_x0000_i1960" style="width:0;height:0" o:hralign="center" o:hrstd="t" o:hr="t" fillcolor="#a0a0a0" stroked="f"/>
        </w:pict>
      </w:r>
    </w:p>
    <w:p w:rsidR="001445BB" w:rsidRDefault="001445BB" w:rsidP="001445BB">
      <w:pPr>
        <w:pStyle w:val="Heading2"/>
        <w:rPr>
          <w:rFonts w:cs="Helvetica"/>
          <w:color w:val="333333"/>
        </w:rPr>
      </w:pPr>
      <w:r>
        <w:rPr>
          <w:rFonts w:cs="Helvetica"/>
          <w:color w:val="333333"/>
        </w:rPr>
        <w:t>Don't Forget the End Tag</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Some HTML elements will display correctly, even if you forget the end tag:</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html</w:t>
      </w:r>
      <w:proofErr w:type="gramEnd"/>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52" w:tgtFrame="_blank" w:history="1">
        <w:r>
          <w:rPr>
            <w:rStyle w:val="Hyperlink"/>
            <w:rFonts w:ascii="Verdana" w:hAnsi="Verdana" w:cs="Helvetica"/>
            <w:color w:val="FFFFFF"/>
            <w:sz w:val="23"/>
            <w:szCs w:val="23"/>
            <w:bdr w:val="single" w:sz="6" w:space="4" w:color="8AC007" w:frame="1"/>
            <w:shd w:val="clear" w:color="auto" w:fill="8AC007"/>
          </w:rPr>
          <w:t>Try it yourself »</w:t>
        </w:r>
      </w:hyperlink>
      <w:r>
        <w:rPr>
          <w:rFonts w:ascii="Helvetica" w:hAnsi="Helvetica" w:cs="Helvetica"/>
          <w:color w:val="000000"/>
          <w:sz w:val="21"/>
          <w:szCs w:val="21"/>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example above works in all browsers, because the closing tag is considered optional.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Never rely on this. It might produce unexpected results and/or errors if you forget the end tag.</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61" style="width:0;height:0" o:hralign="center" o:hrstd="t" o:hr="t" fillcolor="#a0a0a0" stroked="f"/>
        </w:pict>
      </w:r>
    </w:p>
    <w:p w:rsidR="001445BB" w:rsidRDefault="001445BB" w:rsidP="001445BB">
      <w:pPr>
        <w:pStyle w:val="Heading2"/>
        <w:rPr>
          <w:rFonts w:cs="Helvetica"/>
          <w:color w:val="333333"/>
        </w:rPr>
      </w:pPr>
      <w:r>
        <w:rPr>
          <w:rFonts w:cs="Helvetica"/>
          <w:color w:val="333333"/>
        </w:rPr>
        <w:t>Empty HTML Elements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HTML elements with no content are called empty elements.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&lt;</w:t>
      </w:r>
      <w:proofErr w:type="gramStart"/>
      <w:r>
        <w:rPr>
          <w:rFonts w:ascii="Helvetica" w:hAnsi="Helvetica" w:cs="Helvetica"/>
          <w:color w:val="333333"/>
          <w:sz w:val="21"/>
          <w:szCs w:val="21"/>
        </w:rPr>
        <w:t>br</w:t>
      </w:r>
      <w:proofErr w:type="gramEnd"/>
      <w:r>
        <w:rPr>
          <w:rFonts w:ascii="Helvetica" w:hAnsi="Helvetica" w:cs="Helvetica"/>
          <w:color w:val="333333"/>
          <w:sz w:val="21"/>
          <w:szCs w:val="21"/>
        </w:rPr>
        <w:t>&gt; is an empty element without a closing tag (the &lt;br&gt; tag defines a line break).</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Empty elements can be "closed" in the opening tag like this: &lt;br /&gt;.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HTML5 does not require empty elements to be closed. But if you want stricter validation, or you need to make your document readable by XML parsers, you should close all HTML elements.</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62" style="width:0;height:0" o:hralign="center" o:hrstd="t" o:hr="t" fillcolor="#a0a0a0" stroked="f"/>
        </w:pict>
      </w:r>
    </w:p>
    <w:p w:rsidR="001445BB" w:rsidRDefault="001445BB" w:rsidP="001445BB">
      <w:pPr>
        <w:pStyle w:val="Heading2"/>
        <w:rPr>
          <w:rFonts w:cs="Helvetica"/>
          <w:color w:val="333333"/>
        </w:rPr>
      </w:pPr>
      <w:r>
        <w:rPr>
          <w:rFonts w:cs="Helvetica"/>
          <w:color w:val="333333"/>
        </w:rPr>
        <w:t>HTML Tip: Use Lowercase Tags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lastRenderedPageBreak/>
        <w:t>HTML tags are not case sensitive: &lt;P&gt; means the same as &lt;p&gt;.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HTML5 standard does not require lowercase tags, but W3C </w:t>
      </w:r>
      <w:r>
        <w:rPr>
          <w:rFonts w:ascii="Helvetica" w:hAnsi="Helvetica" w:cs="Helvetica"/>
          <w:b/>
          <w:bCs/>
          <w:color w:val="333333"/>
          <w:sz w:val="21"/>
          <w:szCs w:val="21"/>
        </w:rPr>
        <w:t>recommends</w:t>
      </w:r>
      <w:r>
        <w:rPr>
          <w:rFonts w:ascii="Helvetica" w:hAnsi="Helvetica" w:cs="Helvetica"/>
          <w:color w:val="333333"/>
          <w:sz w:val="21"/>
          <w:szCs w:val="21"/>
        </w:rPr>
        <w:t xml:space="preserve"> lowercase in HTML4, and </w:t>
      </w:r>
      <w:r>
        <w:rPr>
          <w:rFonts w:ascii="Helvetica" w:hAnsi="Helvetica" w:cs="Helvetica"/>
          <w:b/>
          <w:bCs/>
          <w:color w:val="333333"/>
          <w:sz w:val="21"/>
          <w:szCs w:val="21"/>
        </w:rPr>
        <w:t>demands</w:t>
      </w:r>
      <w:r>
        <w:rPr>
          <w:rFonts w:ascii="Helvetica" w:hAnsi="Helvetica" w:cs="Helvetica"/>
          <w:color w:val="333333"/>
          <w:sz w:val="21"/>
          <w:szCs w:val="21"/>
        </w:rPr>
        <w:t xml:space="preserve"> lowercase for stricter document types like XHTML.</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939" name="Picture 9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At W3Schools we always use lowercase tags.</w:t>
            </w:r>
          </w:p>
        </w:tc>
      </w:tr>
    </w:tbl>
    <w:p w:rsidR="001445BB" w:rsidRDefault="001445BB" w:rsidP="001445BB">
      <w:pPr>
        <w:rPr>
          <w:rFonts w:ascii="Helvetica" w:hAnsi="Helvetica" w:cs="Helvetica"/>
          <w:color w:val="333333"/>
          <w:sz w:val="21"/>
          <w:szCs w:val="21"/>
        </w:rPr>
      </w:pPr>
    </w:p>
    <w:p w:rsidR="001445BB" w:rsidRDefault="001445BB" w:rsidP="001445BB">
      <w:pPr>
        <w:rPr>
          <w:rFonts w:ascii="Helvetica" w:hAnsi="Helvetica" w:cs="Helvetica"/>
          <w:color w:val="333333"/>
          <w:sz w:val="30"/>
          <w:szCs w:val="30"/>
        </w:rPr>
      </w:pPr>
      <w:hyperlink r:id="rId53" w:history="1">
        <w:r>
          <w:rPr>
            <w:rStyle w:val="Hyperlink"/>
            <w:rFonts w:ascii="Helvetica" w:hAnsi="Helvetica" w:cs="Helvetica"/>
            <w:color w:val="8AC007"/>
            <w:sz w:val="30"/>
            <w:szCs w:val="30"/>
          </w:rPr>
          <w:t>« Previous</w:t>
        </w:r>
      </w:hyperlink>
    </w:p>
    <w:p w:rsidR="001445BB" w:rsidRDefault="001445BB" w:rsidP="001445BB">
      <w:pPr>
        <w:jc w:val="right"/>
        <w:rPr>
          <w:rFonts w:ascii="Helvetica" w:hAnsi="Helvetica" w:cs="Helvetica"/>
          <w:color w:val="333333"/>
          <w:sz w:val="30"/>
          <w:szCs w:val="30"/>
        </w:rPr>
      </w:pPr>
      <w:hyperlink r:id="rId54" w:history="1">
        <w:r>
          <w:rPr>
            <w:rStyle w:val="Hyperlink"/>
            <w:rFonts w:ascii="Helvetica" w:hAnsi="Helvetica" w:cs="Helvetica"/>
            <w:color w:val="8AC007"/>
            <w:sz w:val="30"/>
            <w:szCs w:val="30"/>
          </w:rPr>
          <w:t>Next Chapter »</w:t>
        </w:r>
      </w:hyperlink>
    </w:p>
    <w:p w:rsidR="001445BB" w:rsidRDefault="001445BB" w:rsidP="001445BB">
      <w:pPr>
        <w:pStyle w:val="Heading1"/>
        <w:rPr>
          <w:rFonts w:cs="Helvetica"/>
          <w:color w:val="333333"/>
        </w:rPr>
      </w:pPr>
      <w:r>
        <w:rPr>
          <w:rFonts w:cs="Helvetica"/>
          <w:color w:val="333333"/>
        </w:rPr>
        <w:t xml:space="preserve">HTML </w:t>
      </w:r>
      <w:r>
        <w:rPr>
          <w:rStyle w:val="colorh1"/>
          <w:rFonts w:cs="Helvetica"/>
          <w:color w:val="333333"/>
        </w:rPr>
        <w:t>Attributes</w:t>
      </w:r>
    </w:p>
    <w:p w:rsidR="001445BB" w:rsidRDefault="001445BB" w:rsidP="001445BB">
      <w:pPr>
        <w:rPr>
          <w:rFonts w:ascii="Helvetica" w:hAnsi="Helvetica" w:cs="Helvetica"/>
          <w:color w:val="333333"/>
          <w:sz w:val="30"/>
          <w:szCs w:val="30"/>
        </w:rPr>
      </w:pPr>
      <w:hyperlink r:id="rId55" w:history="1">
        <w:r>
          <w:rPr>
            <w:rStyle w:val="Hyperlink"/>
            <w:rFonts w:ascii="Helvetica" w:hAnsi="Helvetica" w:cs="Helvetica"/>
            <w:color w:val="8AC007"/>
            <w:sz w:val="30"/>
            <w:szCs w:val="30"/>
          </w:rPr>
          <w:t>« Previous</w:t>
        </w:r>
      </w:hyperlink>
    </w:p>
    <w:p w:rsidR="001445BB" w:rsidRDefault="001445BB" w:rsidP="001445BB">
      <w:pPr>
        <w:jc w:val="right"/>
        <w:rPr>
          <w:rFonts w:ascii="Helvetica" w:hAnsi="Helvetica" w:cs="Helvetica"/>
          <w:color w:val="333333"/>
          <w:sz w:val="30"/>
          <w:szCs w:val="30"/>
        </w:rPr>
      </w:pPr>
      <w:hyperlink r:id="rId56" w:history="1">
        <w:r>
          <w:rPr>
            <w:rStyle w:val="Hyperlink"/>
            <w:rFonts w:ascii="Helvetica" w:hAnsi="Helvetica" w:cs="Helvetica"/>
            <w:color w:val="8AC007"/>
            <w:sz w:val="30"/>
            <w:szCs w:val="30"/>
          </w:rPr>
          <w:t>Next Chapter »</w:t>
        </w:r>
      </w:hyperlink>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73" style="width:0;height:0" o:hralign="center" o:hrstd="t" o:hr="t" fillcolor="#a0a0a0" stroked="f"/>
        </w:pict>
      </w:r>
    </w:p>
    <w:p w:rsidR="001445BB" w:rsidRDefault="001445BB" w:rsidP="001445BB">
      <w:pPr>
        <w:pStyle w:val="intro"/>
        <w:rPr>
          <w:rFonts w:ascii="Helvetica" w:hAnsi="Helvetica" w:cs="Helvetica"/>
        </w:rPr>
      </w:pPr>
      <w:r>
        <w:rPr>
          <w:rFonts w:ascii="Helvetica" w:hAnsi="Helvetica" w:cs="Helvetica"/>
        </w:rPr>
        <w:t>Attributes provide additional information about HTML elements.</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74" style="width:0;height:0" o:hralign="center" o:hrstd="t" o:hr="t" fillcolor="#a0a0a0" stroked="f"/>
        </w:pict>
      </w:r>
    </w:p>
    <w:p w:rsidR="001445BB" w:rsidRDefault="001445BB" w:rsidP="001445BB">
      <w:pPr>
        <w:pStyle w:val="Heading2"/>
        <w:rPr>
          <w:rFonts w:cs="Helvetica"/>
          <w:color w:val="333333"/>
        </w:rPr>
      </w:pPr>
      <w:r>
        <w:rPr>
          <w:rFonts w:cs="Helvetica"/>
          <w:color w:val="333333"/>
        </w:rPr>
        <w:t>HTML Attributes</w:t>
      </w:r>
    </w:p>
    <w:p w:rsidR="001445BB" w:rsidRDefault="001445BB" w:rsidP="001445BB">
      <w:pPr>
        <w:numPr>
          <w:ilvl w:val="0"/>
          <w:numId w:val="5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HTML elements can have </w:t>
      </w:r>
      <w:r>
        <w:rPr>
          <w:rFonts w:ascii="Helvetica" w:hAnsi="Helvetica" w:cs="Helvetica"/>
          <w:b/>
          <w:bCs/>
          <w:color w:val="333333"/>
          <w:sz w:val="21"/>
          <w:szCs w:val="21"/>
        </w:rPr>
        <w:t>attributes</w:t>
      </w:r>
    </w:p>
    <w:p w:rsidR="001445BB" w:rsidRDefault="001445BB" w:rsidP="001445BB">
      <w:pPr>
        <w:numPr>
          <w:ilvl w:val="0"/>
          <w:numId w:val="5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Attributes provide </w:t>
      </w:r>
      <w:r>
        <w:rPr>
          <w:rFonts w:ascii="Helvetica" w:hAnsi="Helvetica" w:cs="Helvetica"/>
          <w:b/>
          <w:bCs/>
          <w:color w:val="333333"/>
          <w:sz w:val="21"/>
          <w:szCs w:val="21"/>
        </w:rPr>
        <w:t>additional information</w:t>
      </w:r>
      <w:r>
        <w:rPr>
          <w:rFonts w:ascii="Helvetica" w:hAnsi="Helvetica" w:cs="Helvetica"/>
          <w:color w:val="333333"/>
          <w:sz w:val="21"/>
          <w:szCs w:val="21"/>
        </w:rPr>
        <w:t xml:space="preserve"> about an element</w:t>
      </w:r>
    </w:p>
    <w:p w:rsidR="001445BB" w:rsidRDefault="001445BB" w:rsidP="001445BB">
      <w:pPr>
        <w:numPr>
          <w:ilvl w:val="0"/>
          <w:numId w:val="5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Attributes are always specified in </w:t>
      </w:r>
      <w:r>
        <w:rPr>
          <w:rFonts w:ascii="Helvetica" w:hAnsi="Helvetica" w:cs="Helvetica"/>
          <w:b/>
          <w:bCs/>
          <w:color w:val="333333"/>
          <w:sz w:val="21"/>
          <w:szCs w:val="21"/>
        </w:rPr>
        <w:t>the start tag</w:t>
      </w:r>
    </w:p>
    <w:p w:rsidR="001445BB" w:rsidRDefault="001445BB" w:rsidP="001445BB">
      <w:pPr>
        <w:numPr>
          <w:ilvl w:val="0"/>
          <w:numId w:val="5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Attributes come in name/value pairs like: </w:t>
      </w:r>
      <w:r>
        <w:rPr>
          <w:rFonts w:ascii="Helvetica" w:hAnsi="Helvetica" w:cs="Helvetica"/>
          <w:b/>
          <w:bCs/>
          <w:color w:val="333333"/>
          <w:sz w:val="21"/>
          <w:szCs w:val="21"/>
        </w:rPr>
        <w:t>name="value"</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75" style="width:0;height:0" o:hralign="center" o:hrstd="t" o:hr="t" fillcolor="#a0a0a0" stroked="f"/>
        </w:pict>
      </w:r>
    </w:p>
    <w:p w:rsidR="001445BB" w:rsidRDefault="001445BB" w:rsidP="001445BB">
      <w:pPr>
        <w:pStyle w:val="Heading2"/>
        <w:rPr>
          <w:rFonts w:cs="Helvetica"/>
          <w:color w:val="333333"/>
        </w:rPr>
      </w:pPr>
      <w:r>
        <w:rPr>
          <w:rFonts w:cs="Helvetica"/>
          <w:color w:val="333333"/>
        </w:rPr>
        <w:t xml:space="preserve">The </w:t>
      </w:r>
      <w:proofErr w:type="gramStart"/>
      <w:r>
        <w:rPr>
          <w:rFonts w:cs="Helvetica"/>
          <w:color w:val="333333"/>
        </w:rPr>
        <w:t>lang</w:t>
      </w:r>
      <w:proofErr w:type="gramEnd"/>
      <w:r>
        <w:rPr>
          <w:rFonts w:cs="Helvetica"/>
          <w:color w:val="333333"/>
        </w:rPr>
        <w:t xml:space="preserve"> Attribute</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document language can be declared in the </w:t>
      </w:r>
      <w:r>
        <w:rPr>
          <w:rStyle w:val="Strong"/>
          <w:rFonts w:ascii="Helvetica" w:hAnsi="Helvetica" w:cs="Helvetica"/>
          <w:color w:val="333333"/>
          <w:sz w:val="21"/>
          <w:szCs w:val="21"/>
        </w:rPr>
        <w:t>&lt;html&gt;</w:t>
      </w:r>
      <w:r>
        <w:rPr>
          <w:rFonts w:ascii="Helvetica" w:hAnsi="Helvetica" w:cs="Helvetica"/>
          <w:color w:val="333333"/>
          <w:sz w:val="21"/>
          <w:szCs w:val="21"/>
        </w:rPr>
        <w:t xml:space="preserve"> tag.</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language is declared in the </w:t>
      </w:r>
      <w:proofErr w:type="gramStart"/>
      <w:r>
        <w:rPr>
          <w:rStyle w:val="Strong"/>
          <w:rFonts w:ascii="Helvetica" w:hAnsi="Helvetica" w:cs="Helvetica"/>
          <w:color w:val="333333"/>
          <w:sz w:val="21"/>
          <w:szCs w:val="21"/>
        </w:rPr>
        <w:t>lang</w:t>
      </w:r>
      <w:proofErr w:type="gramEnd"/>
      <w:r>
        <w:rPr>
          <w:rFonts w:ascii="Helvetica" w:hAnsi="Helvetica" w:cs="Helvetica"/>
          <w:color w:val="333333"/>
          <w:sz w:val="21"/>
          <w:szCs w:val="21"/>
        </w:rPr>
        <w:t xml:space="preserve"> attribute.</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Declaring a language is important for accessibility applications (screen readers) and search engines:</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lastRenderedPageBreak/>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Fonts w:ascii="Consolas" w:hAnsi="Consolas" w:cs="Consolas"/>
          <w:color w:val="000000"/>
          <w:sz w:val="21"/>
          <w:szCs w:val="21"/>
        </w:rPr>
        <w:t xml:space="preserve"> </w:t>
      </w:r>
      <w:r>
        <w:rPr>
          <w:rStyle w:val="highatt1"/>
          <w:rFonts w:ascii="Consolas" w:hAnsi="Consolas" w:cs="Consolas"/>
          <w:sz w:val="21"/>
          <w:szCs w:val="21"/>
        </w:rPr>
        <w:t>lang=</w:t>
      </w:r>
      <w:r>
        <w:rPr>
          <w:rStyle w:val="highval1"/>
          <w:rFonts w:ascii="Consolas" w:hAnsi="Consolas" w:cs="Consolas"/>
          <w:sz w:val="21"/>
          <w:szCs w:val="21"/>
        </w:rPr>
        <w:t>"en-US"</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My First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My first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The first two letters specify the language (en). If there is a dialect, use two more letters (US).</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76" style="width:0;height:0" o:hralign="center" o:hrstd="t" o:hr="t" fillcolor="#a0a0a0" stroked="f"/>
        </w:pict>
      </w:r>
    </w:p>
    <w:p w:rsidR="001445BB" w:rsidRDefault="001445BB" w:rsidP="001445BB">
      <w:pPr>
        <w:pStyle w:val="Heading2"/>
        <w:rPr>
          <w:rFonts w:cs="Helvetica"/>
          <w:color w:val="333333"/>
        </w:rPr>
      </w:pPr>
      <w:r>
        <w:rPr>
          <w:rFonts w:cs="Helvetica"/>
          <w:color w:val="333333"/>
        </w:rPr>
        <w:t>The title Attribute</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HTML paragraphs are defined with the </w:t>
      </w:r>
      <w:r>
        <w:rPr>
          <w:rStyle w:val="Strong"/>
          <w:rFonts w:ascii="Helvetica" w:hAnsi="Helvetica" w:cs="Helvetica"/>
          <w:color w:val="333333"/>
          <w:sz w:val="21"/>
          <w:szCs w:val="21"/>
        </w:rPr>
        <w:t>&lt;p&gt;</w:t>
      </w:r>
      <w:r>
        <w:rPr>
          <w:rFonts w:ascii="Helvetica" w:hAnsi="Helvetica" w:cs="Helvetica"/>
          <w:color w:val="333333"/>
          <w:sz w:val="21"/>
          <w:szCs w:val="21"/>
        </w:rPr>
        <w:t xml:space="preserve"> tag.</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In this example, the </w:t>
      </w:r>
      <w:r>
        <w:rPr>
          <w:rStyle w:val="Strong"/>
          <w:rFonts w:ascii="Helvetica" w:hAnsi="Helvetica" w:cs="Helvetica"/>
          <w:color w:val="333333"/>
          <w:sz w:val="21"/>
          <w:szCs w:val="21"/>
        </w:rPr>
        <w:t>&lt;p&gt;</w:t>
      </w:r>
      <w:r>
        <w:rPr>
          <w:rFonts w:ascii="Helvetica" w:hAnsi="Helvetica" w:cs="Helvetica"/>
          <w:color w:val="333333"/>
          <w:sz w:val="21"/>
          <w:szCs w:val="21"/>
        </w:rPr>
        <w:t xml:space="preserve"> element has a </w:t>
      </w:r>
      <w:r>
        <w:rPr>
          <w:rStyle w:val="Strong"/>
          <w:rFonts w:ascii="Helvetica" w:hAnsi="Helvetica" w:cs="Helvetica"/>
          <w:color w:val="333333"/>
          <w:sz w:val="21"/>
          <w:szCs w:val="21"/>
        </w:rPr>
        <w:t>title</w:t>
      </w:r>
      <w:r>
        <w:rPr>
          <w:rFonts w:ascii="Helvetica" w:hAnsi="Helvetica" w:cs="Helvetica"/>
          <w:color w:val="333333"/>
          <w:sz w:val="21"/>
          <w:szCs w:val="21"/>
        </w:rPr>
        <w:t xml:space="preserve"> attribute. The value of the attribute is "</w:t>
      </w:r>
      <w:r>
        <w:rPr>
          <w:rStyle w:val="Strong"/>
          <w:rFonts w:ascii="Helvetica" w:hAnsi="Helvetica" w:cs="Helvetica"/>
          <w:color w:val="333333"/>
          <w:sz w:val="21"/>
          <w:szCs w:val="21"/>
        </w:rPr>
        <w:t>About W3Schools</w:t>
      </w:r>
      <w:r>
        <w:rPr>
          <w:rFonts w:ascii="Helvetica" w:hAnsi="Helvetica" w:cs="Helvetica"/>
          <w:color w:val="333333"/>
          <w:sz w:val="21"/>
          <w:szCs w:val="21"/>
        </w:rPr>
        <w:t>":</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p</w:t>
      </w:r>
      <w:r>
        <w:rPr>
          <w:rFonts w:ascii="Consolas" w:hAnsi="Consolas" w:cs="Consolas"/>
          <w:color w:val="000000"/>
          <w:sz w:val="21"/>
          <w:szCs w:val="21"/>
        </w:rPr>
        <w:t xml:space="preserve"> </w:t>
      </w:r>
      <w:r>
        <w:rPr>
          <w:rStyle w:val="highatt1"/>
          <w:rFonts w:ascii="Consolas" w:hAnsi="Consolas" w:cs="Consolas"/>
          <w:sz w:val="21"/>
          <w:szCs w:val="21"/>
        </w:rPr>
        <w:t>title=</w:t>
      </w:r>
      <w:r>
        <w:rPr>
          <w:rStyle w:val="highval1"/>
          <w:rFonts w:ascii="Consolas" w:hAnsi="Consolas" w:cs="Consolas"/>
          <w:sz w:val="21"/>
          <w:szCs w:val="21"/>
        </w:rPr>
        <w:t>"About W3Schools"</w:t>
      </w:r>
      <w:r>
        <w:rPr>
          <w:rStyle w:val="highgt1"/>
          <w:rFonts w:ascii="Consolas" w:hAnsi="Consolas" w:cs="Consolas"/>
          <w:sz w:val="21"/>
          <w:szCs w:val="21"/>
        </w:rPr>
        <w:t>&gt;</w:t>
      </w:r>
      <w:r>
        <w:rPr>
          <w:rFonts w:ascii="Consolas" w:hAnsi="Consolas" w:cs="Consolas"/>
          <w:color w:val="000000"/>
          <w:sz w:val="21"/>
          <w:szCs w:val="21"/>
        </w:rPr>
        <w:br/>
        <w:t>W3Schools is a web developer's site.</w:t>
      </w:r>
      <w:r>
        <w:rPr>
          <w:rFonts w:ascii="Consolas" w:hAnsi="Consolas" w:cs="Consolas"/>
          <w:color w:val="000000"/>
          <w:sz w:val="21"/>
          <w:szCs w:val="21"/>
        </w:rPr>
        <w:br/>
        <w:t>It provides tutorials and references covering</w:t>
      </w:r>
      <w:r>
        <w:rPr>
          <w:rFonts w:ascii="Consolas" w:hAnsi="Consolas" w:cs="Consolas"/>
          <w:color w:val="000000"/>
          <w:sz w:val="21"/>
          <w:szCs w:val="21"/>
        </w:rPr>
        <w:br/>
        <w:t>many aspects of web programming,</w:t>
      </w:r>
      <w:r>
        <w:rPr>
          <w:rFonts w:ascii="Consolas" w:hAnsi="Consolas" w:cs="Consolas"/>
          <w:color w:val="000000"/>
          <w:sz w:val="21"/>
          <w:szCs w:val="21"/>
        </w:rPr>
        <w:br/>
        <w:t>including HTML, CSS, JavaScript, XML, SQL, PHP, ASP, etc.</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57"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953" name="Picture 9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When you move the mouse over the element, the title will be displayed as a tooltip.</w:t>
            </w:r>
          </w:p>
        </w:tc>
      </w:tr>
    </w:tbl>
    <w:p w:rsidR="001445BB" w:rsidRDefault="001445BB" w:rsidP="001445BB">
      <w:pPr>
        <w:spacing w:before="300" w:after="300" w:line="240" w:lineRule="auto"/>
        <w:rPr>
          <w:rFonts w:ascii="Helvetica" w:hAnsi="Helvetica" w:cs="Helvetica"/>
          <w:color w:val="333333"/>
          <w:sz w:val="21"/>
          <w:szCs w:val="21"/>
        </w:rPr>
      </w:pPr>
      <w:r>
        <w:rPr>
          <w:rFonts w:ascii="Helvetica" w:hAnsi="Helvetica" w:cs="Helvetica"/>
          <w:color w:val="333333"/>
          <w:sz w:val="21"/>
          <w:szCs w:val="21"/>
        </w:rPr>
        <w:pict>
          <v:rect id="_x0000_i1978" style="width:0;height:0" o:hralign="center" o:hrstd="t" o:hr="t" fillcolor="#a0a0a0" stroked="f"/>
        </w:pict>
      </w:r>
    </w:p>
    <w:p w:rsidR="001445BB" w:rsidRDefault="001445BB" w:rsidP="001445BB">
      <w:pPr>
        <w:pStyle w:val="Heading2"/>
        <w:rPr>
          <w:rFonts w:cs="Helvetica"/>
          <w:color w:val="333333"/>
        </w:rPr>
      </w:pPr>
      <w:r>
        <w:rPr>
          <w:rFonts w:cs="Helvetica"/>
          <w:color w:val="333333"/>
        </w:rPr>
        <w:t>The href Attribute</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HTML links are defined with the </w:t>
      </w:r>
      <w:r>
        <w:rPr>
          <w:rStyle w:val="Strong"/>
          <w:rFonts w:ascii="Helvetica" w:hAnsi="Helvetica" w:cs="Helvetica"/>
          <w:color w:val="333333"/>
          <w:sz w:val="21"/>
          <w:szCs w:val="21"/>
        </w:rPr>
        <w:t>&lt;a&gt;</w:t>
      </w:r>
      <w:r>
        <w:rPr>
          <w:rFonts w:ascii="Helvetica" w:hAnsi="Helvetica" w:cs="Helvetica"/>
          <w:color w:val="333333"/>
          <w:sz w:val="21"/>
          <w:szCs w:val="21"/>
        </w:rPr>
        <w:t xml:space="preserve"> tag. The link address is specified in the </w:t>
      </w:r>
      <w:r>
        <w:rPr>
          <w:rFonts w:ascii="Helvetica" w:hAnsi="Helvetica" w:cs="Helvetica"/>
          <w:b/>
          <w:bCs/>
          <w:color w:val="333333"/>
          <w:sz w:val="21"/>
          <w:szCs w:val="21"/>
        </w:rPr>
        <w:t>href</w:t>
      </w:r>
      <w:r>
        <w:rPr>
          <w:rFonts w:ascii="Helvetica" w:hAnsi="Helvetica" w:cs="Helvetica"/>
          <w:color w:val="333333"/>
          <w:sz w:val="21"/>
          <w:szCs w:val="21"/>
        </w:rPr>
        <w:t xml:space="preserve"> attribute:</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"http://www.w3schools.com"</w:t>
      </w:r>
      <w:r>
        <w:rPr>
          <w:rStyle w:val="highgt1"/>
          <w:rFonts w:ascii="Consolas" w:hAnsi="Consolas" w:cs="Consolas"/>
          <w:sz w:val="21"/>
          <w:szCs w:val="21"/>
        </w:rPr>
        <w:t>&gt;</w:t>
      </w:r>
      <w:r>
        <w:rPr>
          <w:rFonts w:ascii="Consolas" w:hAnsi="Consolas" w:cs="Consolas"/>
          <w:color w:val="000000"/>
          <w:sz w:val="21"/>
          <w:szCs w:val="21"/>
        </w:rPr>
        <w:t>This is a link</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58"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You will learn more about links and the &lt;a&gt; tag later in this tutorial.</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79" style="width:0;height:0" o:hralign="center" o:hrstd="t" o:hr="t" fillcolor="#a0a0a0" stroked="f"/>
        </w:pict>
      </w:r>
    </w:p>
    <w:p w:rsidR="001445BB" w:rsidRDefault="001445BB" w:rsidP="001445BB">
      <w:pPr>
        <w:pStyle w:val="Heading2"/>
        <w:rPr>
          <w:rFonts w:cs="Helvetica"/>
          <w:color w:val="333333"/>
        </w:rPr>
      </w:pPr>
      <w:r>
        <w:rPr>
          <w:rFonts w:cs="Helvetica"/>
          <w:color w:val="333333"/>
        </w:rPr>
        <w:t>Size Attributes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HTML images are defined with the </w:t>
      </w:r>
      <w:r>
        <w:rPr>
          <w:rStyle w:val="Strong"/>
          <w:rFonts w:ascii="Helvetica" w:hAnsi="Helvetica" w:cs="Helvetica"/>
          <w:color w:val="333333"/>
          <w:sz w:val="21"/>
          <w:szCs w:val="21"/>
        </w:rPr>
        <w:t>&lt;img&gt;</w:t>
      </w:r>
      <w:r>
        <w:rPr>
          <w:rFonts w:ascii="Helvetica" w:hAnsi="Helvetica" w:cs="Helvetica"/>
          <w:color w:val="333333"/>
          <w:sz w:val="21"/>
          <w:szCs w:val="21"/>
        </w:rPr>
        <w:t xml:space="preserve"> tag.</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The filename of the source (</w:t>
      </w:r>
      <w:proofErr w:type="gramStart"/>
      <w:r>
        <w:rPr>
          <w:rStyle w:val="Strong"/>
          <w:rFonts w:ascii="Helvetica" w:hAnsi="Helvetica" w:cs="Helvetica"/>
          <w:color w:val="333333"/>
          <w:sz w:val="21"/>
          <w:szCs w:val="21"/>
        </w:rPr>
        <w:t>src</w:t>
      </w:r>
      <w:r>
        <w:rPr>
          <w:rFonts w:ascii="Helvetica" w:hAnsi="Helvetica" w:cs="Helvetica"/>
          <w:color w:val="333333"/>
          <w:sz w:val="21"/>
          <w:szCs w:val="21"/>
        </w:rPr>
        <w:t>),</w:t>
      </w:r>
      <w:proofErr w:type="gramEnd"/>
      <w:r>
        <w:rPr>
          <w:rFonts w:ascii="Helvetica" w:hAnsi="Helvetica" w:cs="Helvetica"/>
          <w:color w:val="333333"/>
          <w:sz w:val="21"/>
          <w:szCs w:val="21"/>
        </w:rPr>
        <w:t xml:space="preserve"> and the size of the image (</w:t>
      </w:r>
      <w:r>
        <w:rPr>
          <w:rStyle w:val="Strong"/>
          <w:rFonts w:ascii="Helvetica" w:hAnsi="Helvetica" w:cs="Helvetica"/>
          <w:color w:val="333333"/>
          <w:sz w:val="21"/>
          <w:szCs w:val="21"/>
        </w:rPr>
        <w:t>width</w:t>
      </w:r>
      <w:r>
        <w:rPr>
          <w:rFonts w:ascii="Helvetica" w:hAnsi="Helvetica" w:cs="Helvetica"/>
          <w:color w:val="333333"/>
          <w:sz w:val="21"/>
          <w:szCs w:val="21"/>
        </w:rPr>
        <w:t xml:space="preserve"> and </w:t>
      </w:r>
      <w:r>
        <w:rPr>
          <w:rStyle w:val="Strong"/>
          <w:rFonts w:ascii="Helvetica" w:hAnsi="Helvetica" w:cs="Helvetica"/>
          <w:color w:val="333333"/>
          <w:sz w:val="21"/>
          <w:szCs w:val="21"/>
        </w:rPr>
        <w:t>height</w:t>
      </w:r>
      <w:r>
        <w:rPr>
          <w:rFonts w:ascii="Helvetica" w:hAnsi="Helvetica" w:cs="Helvetica"/>
          <w:color w:val="333333"/>
          <w:sz w:val="21"/>
          <w:szCs w:val="21"/>
        </w:rPr>
        <w:t xml:space="preserve">) are all provided as </w:t>
      </w:r>
      <w:r>
        <w:rPr>
          <w:rStyle w:val="Strong"/>
          <w:rFonts w:ascii="Helvetica" w:hAnsi="Helvetica" w:cs="Helvetica"/>
          <w:color w:val="333333"/>
          <w:sz w:val="21"/>
          <w:szCs w:val="21"/>
        </w:rPr>
        <w:t>attributes</w:t>
      </w:r>
      <w:r>
        <w:rPr>
          <w:rFonts w:ascii="Helvetica" w:hAnsi="Helvetica" w:cs="Helvetica"/>
          <w:color w:val="333333"/>
          <w:sz w:val="21"/>
          <w:szCs w:val="21"/>
        </w:rPr>
        <w:t>:</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"w3schools.jpg"</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"104"</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"142"</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59"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The image size is specified in pixels: width="104" means 104 screen pixels wide.</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You will learn more about images and the &lt;img&gt; tag later in this tutorial.</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80" style="width:0;height:0" o:hralign="center" o:hrstd="t" o:hr="t" fillcolor="#a0a0a0" stroked="f"/>
        </w:pict>
      </w:r>
    </w:p>
    <w:p w:rsidR="001445BB" w:rsidRDefault="001445BB" w:rsidP="001445BB">
      <w:pPr>
        <w:pStyle w:val="Heading2"/>
        <w:rPr>
          <w:rFonts w:cs="Helvetica"/>
          <w:color w:val="333333"/>
        </w:rPr>
      </w:pPr>
      <w:r>
        <w:rPr>
          <w:rFonts w:cs="Helvetica"/>
          <w:color w:val="333333"/>
        </w:rPr>
        <w:t>The alt Attribute</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alt</w:t>
      </w:r>
      <w:r>
        <w:rPr>
          <w:rFonts w:ascii="Helvetica" w:hAnsi="Helvetica" w:cs="Helvetica"/>
          <w:color w:val="333333"/>
          <w:sz w:val="21"/>
          <w:szCs w:val="21"/>
        </w:rPr>
        <w:t xml:space="preserve"> attribute specifies an alternative text to be used, when an HTML element cannot be displayed.</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The value of the attribute can be read by "screen readers". This way, someone "listening" to the webpage, i.e. a blind person, can "hear" the element.</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"w3schools.jpg"</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"W3Schools.com"</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"104"</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"142"</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60"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p w:rsidR="001445BB" w:rsidRDefault="001445BB" w:rsidP="001445BB">
      <w:pPr>
        <w:spacing w:before="300" w:after="300" w:line="240" w:lineRule="auto"/>
        <w:rPr>
          <w:rFonts w:ascii="Helvetica" w:hAnsi="Helvetica" w:cs="Helvetica"/>
          <w:color w:val="333333"/>
          <w:sz w:val="21"/>
          <w:szCs w:val="21"/>
        </w:rPr>
      </w:pPr>
      <w:r>
        <w:rPr>
          <w:rFonts w:ascii="Helvetica" w:hAnsi="Helvetica" w:cs="Helvetica"/>
          <w:color w:val="333333"/>
          <w:sz w:val="21"/>
          <w:szCs w:val="21"/>
        </w:rPr>
        <w:pict>
          <v:rect id="_x0000_i1981" style="width:0;height:0" o:hralign="center" o:hrstd="t" o:hr="t" fillcolor="#a0a0a0" stroked="f"/>
        </w:pict>
      </w:r>
    </w:p>
    <w:p w:rsidR="001445BB" w:rsidRDefault="001445BB" w:rsidP="001445BB">
      <w:pPr>
        <w:pStyle w:val="Heading2"/>
        <w:rPr>
          <w:rFonts w:cs="Helvetica"/>
          <w:color w:val="333333"/>
        </w:rPr>
      </w:pPr>
      <w:r>
        <w:rPr>
          <w:rFonts w:cs="Helvetica"/>
          <w:color w:val="333333"/>
        </w:rPr>
        <w:t>We Suggest: Always Use Lowercase Attributes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The HTML5 standard does not require lower case attribute names.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The title attribute can be written with upper or lower case like </w:t>
      </w:r>
      <w:r>
        <w:rPr>
          <w:rStyle w:val="Strong"/>
          <w:rFonts w:ascii="Helvetica" w:hAnsi="Helvetica" w:cs="Helvetica"/>
          <w:color w:val="333333"/>
          <w:sz w:val="21"/>
          <w:szCs w:val="21"/>
        </w:rPr>
        <w:t>Title</w:t>
      </w:r>
      <w:r>
        <w:rPr>
          <w:rFonts w:ascii="Helvetica" w:hAnsi="Helvetica" w:cs="Helvetica"/>
          <w:color w:val="333333"/>
          <w:sz w:val="21"/>
          <w:szCs w:val="21"/>
        </w:rPr>
        <w:t xml:space="preserve"> and/or </w:t>
      </w:r>
      <w:r>
        <w:rPr>
          <w:rStyle w:val="Strong"/>
          <w:rFonts w:ascii="Helvetica" w:hAnsi="Helvetica" w:cs="Helvetica"/>
          <w:color w:val="333333"/>
          <w:sz w:val="21"/>
          <w:szCs w:val="21"/>
        </w:rPr>
        <w:t>TITLE</w:t>
      </w:r>
      <w:r>
        <w:rPr>
          <w:rFonts w:ascii="Helvetica" w:hAnsi="Helvetica" w:cs="Helvetica"/>
          <w:color w:val="333333"/>
          <w:sz w:val="21"/>
          <w:szCs w:val="21"/>
        </w:rPr>
        <w:t>.</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W3C </w:t>
      </w:r>
      <w:r>
        <w:rPr>
          <w:rStyle w:val="Strong"/>
          <w:rFonts w:ascii="Helvetica" w:hAnsi="Helvetica" w:cs="Helvetica"/>
          <w:color w:val="333333"/>
          <w:sz w:val="21"/>
          <w:szCs w:val="21"/>
        </w:rPr>
        <w:t>recommends</w:t>
      </w:r>
      <w:r>
        <w:rPr>
          <w:rFonts w:ascii="Helvetica" w:hAnsi="Helvetica" w:cs="Helvetica"/>
          <w:color w:val="333333"/>
          <w:sz w:val="21"/>
          <w:szCs w:val="21"/>
        </w:rPr>
        <w:t xml:space="preserve"> lowercase in HTML4, and </w:t>
      </w:r>
      <w:r>
        <w:rPr>
          <w:rStyle w:val="Strong"/>
          <w:rFonts w:ascii="Helvetica" w:hAnsi="Helvetica" w:cs="Helvetica"/>
          <w:color w:val="333333"/>
          <w:sz w:val="21"/>
          <w:szCs w:val="21"/>
        </w:rPr>
        <w:t>demands</w:t>
      </w:r>
      <w:r>
        <w:rPr>
          <w:rFonts w:ascii="Helvetica" w:hAnsi="Helvetica" w:cs="Helvetica"/>
          <w:color w:val="333333"/>
          <w:sz w:val="21"/>
          <w:szCs w:val="21"/>
        </w:rPr>
        <w:t xml:space="preserve"> lowercase for stricter document types like XHTML.</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958" name="Picture 9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Lower case is the most common. Lower case is easier to type.</w:t>
            </w:r>
            <w:r>
              <w:rPr>
                <w:rFonts w:ascii="Helvetica" w:hAnsi="Helvetica" w:cs="Helvetica"/>
                <w:color w:val="333333"/>
                <w:sz w:val="21"/>
                <w:szCs w:val="21"/>
              </w:rPr>
              <w:br/>
              <w:t>At W3Schools we always use lower case attribute names.</w:t>
            </w:r>
          </w:p>
        </w:tc>
      </w:tr>
    </w:tbl>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83" style="width:0;height:0" o:hralign="center" o:hrstd="t" o:hr="t" fillcolor="#a0a0a0" stroked="f"/>
        </w:pict>
      </w:r>
    </w:p>
    <w:p w:rsidR="001445BB" w:rsidRDefault="001445BB" w:rsidP="001445BB">
      <w:pPr>
        <w:pStyle w:val="Heading2"/>
        <w:rPr>
          <w:rFonts w:cs="Helvetica"/>
          <w:color w:val="333333"/>
        </w:rPr>
      </w:pPr>
      <w:r>
        <w:rPr>
          <w:rFonts w:cs="Helvetica"/>
          <w:color w:val="333333"/>
        </w:rPr>
        <w:t>We Suggest: Always Quote Attribute Values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The HTML5 standard does not require quotes around attribute values.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href</w:t>
      </w:r>
      <w:r>
        <w:rPr>
          <w:rFonts w:ascii="Helvetica" w:hAnsi="Helvetica" w:cs="Helvetica"/>
          <w:color w:val="333333"/>
          <w:sz w:val="21"/>
          <w:szCs w:val="21"/>
        </w:rPr>
        <w:t xml:space="preserve"> attribute, demonstrated above, can be written as:</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a</w:t>
      </w:r>
      <w:proofErr w:type="gramEnd"/>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http://www.w3schools.com&gt;</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61"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W3C </w:t>
      </w:r>
      <w:r>
        <w:rPr>
          <w:rFonts w:ascii="Helvetica" w:hAnsi="Helvetica" w:cs="Helvetica"/>
          <w:b/>
          <w:bCs/>
          <w:color w:val="333333"/>
          <w:sz w:val="21"/>
          <w:szCs w:val="21"/>
        </w:rPr>
        <w:t>recommends</w:t>
      </w:r>
      <w:r>
        <w:rPr>
          <w:rFonts w:ascii="Helvetica" w:hAnsi="Helvetica" w:cs="Helvetica"/>
          <w:color w:val="333333"/>
          <w:sz w:val="21"/>
          <w:szCs w:val="21"/>
        </w:rPr>
        <w:t xml:space="preserve"> quotes in HTML4, and </w:t>
      </w:r>
      <w:r>
        <w:rPr>
          <w:rStyle w:val="Strong"/>
          <w:rFonts w:ascii="Helvetica" w:hAnsi="Helvetica" w:cs="Helvetica"/>
          <w:color w:val="333333"/>
          <w:sz w:val="21"/>
          <w:szCs w:val="21"/>
        </w:rPr>
        <w:t>demands</w:t>
      </w:r>
      <w:r>
        <w:rPr>
          <w:rFonts w:ascii="Helvetica" w:hAnsi="Helvetica" w:cs="Helvetica"/>
          <w:color w:val="333333"/>
          <w:sz w:val="21"/>
          <w:szCs w:val="21"/>
        </w:rPr>
        <w:t xml:space="preserve"> quotes for stricter document types like XHTML.</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Sometimes it is </w:t>
      </w:r>
      <w:r>
        <w:rPr>
          <w:rStyle w:val="Strong"/>
          <w:rFonts w:ascii="Helvetica" w:hAnsi="Helvetica" w:cs="Helvetica"/>
          <w:color w:val="333333"/>
          <w:sz w:val="21"/>
          <w:szCs w:val="21"/>
        </w:rPr>
        <w:t>necessary</w:t>
      </w:r>
      <w:r>
        <w:rPr>
          <w:rFonts w:ascii="Helvetica" w:hAnsi="Helvetica" w:cs="Helvetica"/>
          <w:color w:val="333333"/>
          <w:sz w:val="21"/>
          <w:szCs w:val="21"/>
        </w:rPr>
        <w:t xml:space="preserve"> to use quotes. This will not display correctly, because it contains a space:</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p</w:t>
      </w:r>
      <w:r>
        <w:rPr>
          <w:rFonts w:ascii="Consolas" w:hAnsi="Consolas" w:cs="Consolas"/>
          <w:color w:val="000000"/>
          <w:sz w:val="21"/>
          <w:szCs w:val="21"/>
        </w:rPr>
        <w:t xml:space="preserve"> </w:t>
      </w:r>
      <w:r>
        <w:rPr>
          <w:rStyle w:val="highatt1"/>
          <w:rFonts w:ascii="Consolas" w:hAnsi="Consolas" w:cs="Consolas"/>
          <w:sz w:val="21"/>
          <w:szCs w:val="21"/>
        </w:rPr>
        <w:t>title=</w:t>
      </w:r>
      <w:r>
        <w:rPr>
          <w:rStyle w:val="highval1"/>
          <w:rFonts w:ascii="Consolas" w:hAnsi="Consolas" w:cs="Consolas"/>
          <w:sz w:val="21"/>
          <w:szCs w:val="21"/>
        </w:rPr>
        <w:t>About W3Schools&gt;</w:t>
      </w:r>
    </w:p>
    <w:p w:rsidR="001445BB" w:rsidRDefault="001445BB" w:rsidP="001445B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62" w:tgtFrame="_blank" w:history="1">
        <w:r>
          <w:rPr>
            <w:rStyle w:val="Hyperlink"/>
            <w:rFonts w:ascii="Verdana" w:hAnsi="Verdana" w:cs="Helvetica"/>
            <w:color w:val="FFFFFF"/>
            <w:sz w:val="23"/>
            <w:szCs w:val="23"/>
            <w:bdr w:val="single" w:sz="6" w:space="4" w:color="8AC007" w:frame="1"/>
            <w:shd w:val="clear" w:color="auto" w:fill="8AC007"/>
          </w:rPr>
          <w:t xml:space="preserve">Try it </w:t>
        </w:r>
        <w:proofErr w:type="gramStart"/>
        <w:r>
          <w:rPr>
            <w:rStyle w:val="Hyperlink"/>
            <w:rFonts w:ascii="Verdana" w:hAnsi="Verdana" w:cs="Helvetica"/>
            <w:color w:val="FFFFFF"/>
            <w:sz w:val="23"/>
            <w:szCs w:val="23"/>
            <w:bdr w:val="single" w:sz="6" w:space="4" w:color="8AC007" w:frame="1"/>
            <w:shd w:val="clear" w:color="auto" w:fill="8AC007"/>
          </w:rPr>
          <w:t>Yourself</w:t>
        </w:r>
        <w:proofErr w:type="gramEnd"/>
        <w:r>
          <w:rPr>
            <w:rStyle w:val="Hyperlink"/>
            <w:rFonts w:ascii="Verdana" w:hAnsi="Verdana" w:cs="Helvetica"/>
            <w:color w:val="FFFFFF"/>
            <w:sz w:val="23"/>
            <w:szCs w:val="23"/>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445BB" w:rsidTr="001445BB">
        <w:tc>
          <w:tcPr>
            <w:tcW w:w="510" w:type="dxa"/>
            <w:shd w:val="clear" w:color="auto" w:fill="FFFFFF"/>
            <w:tcMar>
              <w:top w:w="150" w:type="dxa"/>
              <w:left w:w="150" w:type="dxa"/>
              <w:bottom w:w="150" w:type="dxa"/>
              <w:right w:w="75" w:type="dxa"/>
            </w:tcMar>
            <w:vAlign w:val="center"/>
            <w:hideMark/>
          </w:tcPr>
          <w:p w:rsidR="001445BB" w:rsidRDefault="001445B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960" name="Picture 9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 xml:space="preserve">Using quotes are the most common. Omitting quotes can produce errors. </w:t>
            </w:r>
            <w:r>
              <w:rPr>
                <w:rFonts w:ascii="Helvetica" w:hAnsi="Helvetica" w:cs="Helvetica"/>
                <w:color w:val="333333"/>
                <w:sz w:val="21"/>
                <w:szCs w:val="21"/>
              </w:rPr>
              <w:br/>
              <w:t>At W3Schools we always use quotes around attribute values.</w:t>
            </w:r>
          </w:p>
        </w:tc>
      </w:tr>
    </w:tbl>
    <w:p w:rsidR="001445BB" w:rsidRDefault="001445BB" w:rsidP="001445BB">
      <w:pPr>
        <w:spacing w:before="300" w:after="300" w:line="240" w:lineRule="auto"/>
        <w:rPr>
          <w:rFonts w:ascii="Helvetica" w:hAnsi="Helvetica" w:cs="Helvetica"/>
          <w:color w:val="333333"/>
          <w:sz w:val="21"/>
          <w:szCs w:val="21"/>
        </w:rPr>
      </w:pPr>
      <w:r>
        <w:rPr>
          <w:rFonts w:ascii="Helvetica" w:hAnsi="Helvetica" w:cs="Helvetica"/>
          <w:color w:val="333333"/>
          <w:sz w:val="21"/>
          <w:szCs w:val="21"/>
        </w:rPr>
        <w:pict>
          <v:rect id="_x0000_i1985" style="width:0;height:0" o:hralign="center" o:hrstd="t" o:hr="t" fillcolor="#a0a0a0" stroked="f"/>
        </w:pict>
      </w:r>
    </w:p>
    <w:p w:rsidR="001445BB" w:rsidRDefault="001445BB" w:rsidP="001445BB">
      <w:pPr>
        <w:pStyle w:val="Heading2"/>
        <w:rPr>
          <w:rFonts w:cs="Helvetica"/>
          <w:color w:val="333333"/>
        </w:rPr>
      </w:pPr>
      <w:proofErr w:type="gramStart"/>
      <w:r>
        <w:rPr>
          <w:rFonts w:cs="Helvetica"/>
          <w:color w:val="333333"/>
        </w:rPr>
        <w:t>Single or Double Quotes?</w:t>
      </w:r>
      <w:proofErr w:type="gramEnd"/>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Double style quotes are the most common in HTML, but single style can also be used.</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lastRenderedPageBreak/>
        <w:t>In some situations, when the attribute value itself contains double quotes, it is necessary to use single quotes:</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p</w:t>
      </w:r>
      <w:r>
        <w:rPr>
          <w:rFonts w:ascii="Consolas" w:hAnsi="Consolas" w:cs="Consolas"/>
          <w:color w:val="000000"/>
          <w:sz w:val="21"/>
          <w:szCs w:val="21"/>
        </w:rPr>
        <w:t xml:space="preserve"> </w:t>
      </w:r>
      <w:r>
        <w:rPr>
          <w:rStyle w:val="highatt1"/>
          <w:rFonts w:ascii="Consolas" w:hAnsi="Consolas" w:cs="Consolas"/>
          <w:sz w:val="21"/>
          <w:szCs w:val="21"/>
        </w:rPr>
        <w:t>title=</w:t>
      </w:r>
      <w:r>
        <w:rPr>
          <w:rStyle w:val="highval1"/>
          <w:rFonts w:ascii="Consolas" w:hAnsi="Consolas" w:cs="Consolas"/>
          <w:sz w:val="21"/>
          <w:szCs w:val="21"/>
        </w:rPr>
        <w:t>'John "ShotGun" Nelson'</w:t>
      </w:r>
      <w:r>
        <w:rPr>
          <w:rStyle w:val="highgt1"/>
          <w:rFonts w:ascii="Consolas" w:hAnsi="Consolas" w:cs="Consolas"/>
          <w:sz w:val="21"/>
          <w:szCs w:val="21"/>
        </w:rPr>
        <w:t>&gt;</w:t>
      </w:r>
      <w:r>
        <w:rPr>
          <w:rFonts w:ascii="Consolas" w:hAnsi="Consolas" w:cs="Consolas"/>
          <w:color w:val="000000"/>
          <w:sz w:val="21"/>
          <w:szCs w:val="21"/>
        </w:rPr>
        <w:t xml:space="preserve"> </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Or vice versa:</w:t>
      </w:r>
    </w:p>
    <w:p w:rsidR="001445BB" w:rsidRDefault="001445BB" w:rsidP="001445BB">
      <w:pPr>
        <w:pStyle w:val="Heading2"/>
        <w:shd w:val="clear" w:color="auto" w:fill="F1F1F1"/>
        <w:spacing w:before="15"/>
        <w:rPr>
          <w:rFonts w:cs="Helvetica"/>
          <w:color w:val="555555"/>
          <w:sz w:val="30"/>
          <w:szCs w:val="30"/>
        </w:rPr>
      </w:pPr>
      <w:r>
        <w:rPr>
          <w:rFonts w:cs="Helvetica"/>
          <w:color w:val="555555"/>
          <w:sz w:val="30"/>
          <w:szCs w:val="30"/>
        </w:rPr>
        <w:t>Example</w:t>
      </w:r>
    </w:p>
    <w:p w:rsidR="001445BB" w:rsidRDefault="001445BB" w:rsidP="001445B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p</w:t>
      </w:r>
      <w:r>
        <w:rPr>
          <w:rFonts w:ascii="Consolas" w:hAnsi="Consolas" w:cs="Consolas"/>
          <w:color w:val="000000"/>
          <w:sz w:val="21"/>
          <w:szCs w:val="21"/>
        </w:rPr>
        <w:t xml:space="preserve"> </w:t>
      </w:r>
      <w:r>
        <w:rPr>
          <w:rStyle w:val="highatt1"/>
          <w:rFonts w:ascii="Consolas" w:hAnsi="Consolas" w:cs="Consolas"/>
          <w:sz w:val="21"/>
          <w:szCs w:val="21"/>
        </w:rPr>
        <w:t>title=</w:t>
      </w:r>
      <w:r>
        <w:rPr>
          <w:rStyle w:val="highval1"/>
          <w:rFonts w:ascii="Consolas" w:hAnsi="Consolas" w:cs="Consolas"/>
          <w:sz w:val="21"/>
          <w:szCs w:val="21"/>
        </w:rPr>
        <w:t>"John 'ShotGun' Nelson"</w:t>
      </w:r>
      <w:r>
        <w:rPr>
          <w:rStyle w:val="highgt1"/>
          <w:rFonts w:ascii="Consolas" w:hAnsi="Consolas" w:cs="Consolas"/>
          <w:sz w:val="21"/>
          <w:szCs w:val="21"/>
        </w:rPr>
        <w:t>&gt;</w:t>
      </w:r>
    </w:p>
    <w:p w:rsidR="001445BB" w:rsidRDefault="001445BB" w:rsidP="001445BB">
      <w:pPr>
        <w:spacing w:before="300" w:after="300" w:line="240" w:lineRule="auto"/>
        <w:rPr>
          <w:rFonts w:ascii="Helvetica" w:hAnsi="Helvetica" w:cs="Helvetica"/>
          <w:color w:val="333333"/>
          <w:sz w:val="21"/>
          <w:szCs w:val="21"/>
        </w:rPr>
      </w:pPr>
      <w:r>
        <w:rPr>
          <w:rFonts w:ascii="Helvetica" w:hAnsi="Helvetica" w:cs="Helvetica"/>
          <w:color w:val="333333"/>
          <w:sz w:val="21"/>
          <w:szCs w:val="21"/>
        </w:rPr>
        <w:pict>
          <v:rect id="_x0000_i1986" style="width:0;height:0" o:hralign="center" o:hrstd="t" o:hr="t" fillcolor="#a0a0a0" stroked="f"/>
        </w:pict>
      </w:r>
    </w:p>
    <w:p w:rsidR="001445BB" w:rsidRDefault="001445BB" w:rsidP="001445BB">
      <w:pPr>
        <w:pStyle w:val="Heading2"/>
        <w:rPr>
          <w:rFonts w:cs="Helvetica"/>
          <w:color w:val="333333"/>
        </w:rPr>
      </w:pPr>
      <w:r>
        <w:rPr>
          <w:rFonts w:cs="Helvetica"/>
          <w:color w:val="333333"/>
        </w:rPr>
        <w:t>Chapter Summary</w:t>
      </w:r>
    </w:p>
    <w:p w:rsidR="001445BB" w:rsidRDefault="001445BB" w:rsidP="001445BB">
      <w:pPr>
        <w:numPr>
          <w:ilvl w:val="0"/>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All HTML elements can have </w:t>
      </w:r>
      <w:r>
        <w:rPr>
          <w:rStyle w:val="Strong"/>
          <w:rFonts w:ascii="Helvetica" w:hAnsi="Helvetica" w:cs="Helvetica"/>
          <w:color w:val="333333"/>
          <w:sz w:val="21"/>
          <w:szCs w:val="21"/>
        </w:rPr>
        <w:t>attributes</w:t>
      </w:r>
    </w:p>
    <w:p w:rsidR="001445BB" w:rsidRDefault="001445BB" w:rsidP="001445BB">
      <w:pPr>
        <w:numPr>
          <w:ilvl w:val="0"/>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HTML </w:t>
      </w:r>
      <w:r>
        <w:rPr>
          <w:rStyle w:val="Strong"/>
          <w:rFonts w:ascii="Helvetica" w:hAnsi="Helvetica" w:cs="Helvetica"/>
          <w:color w:val="333333"/>
          <w:sz w:val="21"/>
          <w:szCs w:val="21"/>
        </w:rPr>
        <w:t>title</w:t>
      </w:r>
      <w:r>
        <w:rPr>
          <w:rFonts w:ascii="Helvetica" w:hAnsi="Helvetica" w:cs="Helvetica"/>
          <w:color w:val="333333"/>
          <w:sz w:val="21"/>
          <w:szCs w:val="21"/>
        </w:rPr>
        <w:t xml:space="preserve"> attribute provides additional "tool-tip" information</w:t>
      </w:r>
    </w:p>
    <w:p w:rsidR="001445BB" w:rsidRDefault="001445BB" w:rsidP="001445BB">
      <w:pPr>
        <w:numPr>
          <w:ilvl w:val="0"/>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HTML </w:t>
      </w:r>
      <w:r>
        <w:rPr>
          <w:rStyle w:val="Strong"/>
          <w:rFonts w:ascii="Helvetica" w:hAnsi="Helvetica" w:cs="Helvetica"/>
          <w:color w:val="333333"/>
          <w:sz w:val="21"/>
          <w:szCs w:val="21"/>
        </w:rPr>
        <w:t>href</w:t>
      </w:r>
      <w:r>
        <w:rPr>
          <w:rFonts w:ascii="Helvetica" w:hAnsi="Helvetica" w:cs="Helvetica"/>
          <w:color w:val="333333"/>
          <w:sz w:val="21"/>
          <w:szCs w:val="21"/>
        </w:rPr>
        <w:t xml:space="preserve"> attribute provides address information for links</w:t>
      </w:r>
    </w:p>
    <w:p w:rsidR="001445BB" w:rsidRDefault="001445BB" w:rsidP="001445BB">
      <w:pPr>
        <w:numPr>
          <w:ilvl w:val="0"/>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HTML </w:t>
      </w:r>
      <w:r>
        <w:rPr>
          <w:rStyle w:val="Strong"/>
          <w:rFonts w:ascii="Helvetica" w:hAnsi="Helvetica" w:cs="Helvetica"/>
          <w:color w:val="333333"/>
          <w:sz w:val="21"/>
          <w:szCs w:val="21"/>
        </w:rPr>
        <w:t>width</w:t>
      </w:r>
      <w:r>
        <w:rPr>
          <w:rFonts w:ascii="Helvetica" w:hAnsi="Helvetica" w:cs="Helvetica"/>
          <w:color w:val="333333"/>
          <w:sz w:val="21"/>
          <w:szCs w:val="21"/>
        </w:rPr>
        <w:t xml:space="preserve"> and </w:t>
      </w:r>
      <w:r>
        <w:rPr>
          <w:rStyle w:val="Strong"/>
          <w:rFonts w:ascii="Helvetica" w:hAnsi="Helvetica" w:cs="Helvetica"/>
          <w:color w:val="333333"/>
          <w:sz w:val="21"/>
          <w:szCs w:val="21"/>
        </w:rPr>
        <w:t>height</w:t>
      </w:r>
      <w:r>
        <w:rPr>
          <w:rFonts w:ascii="Helvetica" w:hAnsi="Helvetica" w:cs="Helvetica"/>
          <w:color w:val="333333"/>
          <w:sz w:val="21"/>
          <w:szCs w:val="21"/>
        </w:rPr>
        <w:t xml:space="preserve"> attributes provide size information for images</w:t>
      </w:r>
    </w:p>
    <w:p w:rsidR="001445BB" w:rsidRDefault="001445BB" w:rsidP="001445BB">
      <w:pPr>
        <w:numPr>
          <w:ilvl w:val="0"/>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HTML </w:t>
      </w:r>
      <w:r>
        <w:rPr>
          <w:rStyle w:val="Strong"/>
          <w:rFonts w:ascii="Helvetica" w:hAnsi="Helvetica" w:cs="Helvetica"/>
          <w:color w:val="333333"/>
          <w:sz w:val="21"/>
          <w:szCs w:val="21"/>
        </w:rPr>
        <w:t>alt</w:t>
      </w:r>
      <w:r>
        <w:rPr>
          <w:rFonts w:ascii="Helvetica" w:hAnsi="Helvetica" w:cs="Helvetica"/>
          <w:color w:val="333333"/>
          <w:sz w:val="21"/>
          <w:szCs w:val="21"/>
        </w:rPr>
        <w:t xml:space="preserve"> attribute provides text for screen readers</w:t>
      </w:r>
    </w:p>
    <w:p w:rsidR="001445BB" w:rsidRDefault="001445BB" w:rsidP="001445BB">
      <w:pPr>
        <w:numPr>
          <w:ilvl w:val="0"/>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At W3Schools we always use </w:t>
      </w:r>
      <w:r>
        <w:rPr>
          <w:rStyle w:val="Strong"/>
          <w:rFonts w:ascii="Helvetica" w:hAnsi="Helvetica" w:cs="Helvetica"/>
          <w:color w:val="333333"/>
          <w:sz w:val="21"/>
          <w:szCs w:val="21"/>
        </w:rPr>
        <w:t>lowercase</w:t>
      </w:r>
      <w:r>
        <w:rPr>
          <w:rFonts w:ascii="Helvetica" w:hAnsi="Helvetica" w:cs="Helvetica"/>
          <w:color w:val="333333"/>
          <w:sz w:val="21"/>
          <w:szCs w:val="21"/>
        </w:rPr>
        <w:t xml:space="preserve"> HTML attribute names</w:t>
      </w:r>
    </w:p>
    <w:p w:rsidR="001445BB" w:rsidRDefault="001445BB" w:rsidP="001445BB">
      <w:pPr>
        <w:numPr>
          <w:ilvl w:val="0"/>
          <w:numId w:val="5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At W3Schools we always </w:t>
      </w:r>
      <w:r>
        <w:rPr>
          <w:rStyle w:val="Strong"/>
          <w:rFonts w:ascii="Helvetica" w:hAnsi="Helvetica" w:cs="Helvetica"/>
          <w:color w:val="333333"/>
          <w:sz w:val="21"/>
          <w:szCs w:val="21"/>
        </w:rPr>
        <w:t>quote</w:t>
      </w:r>
      <w:r>
        <w:rPr>
          <w:rFonts w:ascii="Helvetica" w:hAnsi="Helvetica" w:cs="Helvetica"/>
          <w:color w:val="333333"/>
          <w:sz w:val="21"/>
          <w:szCs w:val="21"/>
        </w:rPr>
        <w:t xml:space="preserve"> attributes with double quotes</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87" style="width:0;height:0" o:hralign="center" o:hrstd="t" o:hr="t" fillcolor="#a0a0a0" stroked="f"/>
        </w:pict>
      </w:r>
    </w:p>
    <w:p w:rsidR="001445BB" w:rsidRDefault="001445BB" w:rsidP="001445BB">
      <w:pPr>
        <w:pStyle w:val="Heading2"/>
        <w:rPr>
          <w:rFonts w:cs="Helvetica"/>
          <w:color w:val="333333"/>
        </w:rPr>
      </w:pPr>
      <w:r>
        <w:rPr>
          <w:rFonts w:cs="Helvetica"/>
          <w:color w:val="333333"/>
        </w:rPr>
        <w:t>Test Yourself with Exercises!</w:t>
      </w:r>
    </w:p>
    <w:p w:rsidR="001445BB" w:rsidRDefault="001445BB" w:rsidP="001445BB">
      <w:pPr>
        <w:pStyle w:val="NormalWeb"/>
        <w:spacing w:after="0"/>
        <w:rPr>
          <w:rFonts w:ascii="Helvetica" w:hAnsi="Helvetica" w:cs="Helvetica"/>
          <w:color w:val="333333"/>
          <w:sz w:val="21"/>
          <w:szCs w:val="21"/>
        </w:rPr>
      </w:pPr>
      <w:hyperlink r:id="rId63" w:tgtFrame="_blank" w:history="1">
        <w:r>
          <w:rPr>
            <w:rStyle w:val="Hyperlink"/>
            <w:rFonts w:ascii="Verdana" w:hAnsi="Verdana" w:cs="Helvetica"/>
            <w:color w:val="FFFFFF"/>
            <w:sz w:val="23"/>
            <w:szCs w:val="23"/>
            <w:bdr w:val="single" w:sz="6" w:space="4" w:color="8AC007" w:frame="1"/>
            <w:shd w:val="clear" w:color="auto" w:fill="8AC007"/>
          </w:rPr>
          <w:t>Exercise 1 »</w:t>
        </w:r>
      </w:hyperlink>
      <w:r>
        <w:rPr>
          <w:rFonts w:ascii="Helvetica" w:hAnsi="Helvetica" w:cs="Helvetica"/>
          <w:color w:val="333333"/>
          <w:sz w:val="21"/>
          <w:szCs w:val="21"/>
        </w:rPr>
        <w:t xml:space="preserve">  </w:t>
      </w:r>
      <w:hyperlink r:id="rId64" w:tgtFrame="_blank" w:history="1">
        <w:r>
          <w:rPr>
            <w:rStyle w:val="Hyperlink"/>
            <w:rFonts w:ascii="Verdana" w:hAnsi="Verdana" w:cs="Helvetica"/>
            <w:color w:val="FFFFFF"/>
            <w:sz w:val="23"/>
            <w:szCs w:val="23"/>
            <w:bdr w:val="single" w:sz="6" w:space="4" w:color="8AC007" w:frame="1"/>
            <w:shd w:val="clear" w:color="auto" w:fill="8AC007"/>
          </w:rPr>
          <w:t>Exercise 2 »</w:t>
        </w:r>
      </w:hyperlink>
      <w:r>
        <w:rPr>
          <w:rFonts w:ascii="Helvetica" w:hAnsi="Helvetica" w:cs="Helvetica"/>
          <w:color w:val="333333"/>
          <w:sz w:val="21"/>
          <w:szCs w:val="21"/>
        </w:rPr>
        <w:t xml:space="preserve">  </w:t>
      </w:r>
      <w:hyperlink r:id="rId65" w:tgtFrame="_blank" w:history="1">
        <w:r>
          <w:rPr>
            <w:rStyle w:val="Hyperlink"/>
            <w:rFonts w:ascii="Verdana" w:hAnsi="Verdana" w:cs="Helvetica"/>
            <w:color w:val="FFFFFF"/>
            <w:sz w:val="23"/>
            <w:szCs w:val="23"/>
            <w:bdr w:val="single" w:sz="6" w:space="4" w:color="8AC007" w:frame="1"/>
            <w:shd w:val="clear" w:color="auto" w:fill="8AC007"/>
          </w:rPr>
          <w:t>Exercise 3 »</w:t>
        </w:r>
      </w:hyperlink>
      <w:r>
        <w:rPr>
          <w:rFonts w:ascii="Helvetica" w:hAnsi="Helvetica" w:cs="Helvetica"/>
          <w:color w:val="333333"/>
          <w:sz w:val="21"/>
          <w:szCs w:val="21"/>
        </w:rPr>
        <w:t xml:space="preserve">  </w:t>
      </w:r>
      <w:hyperlink r:id="rId66" w:tgtFrame="_blank" w:history="1">
        <w:r>
          <w:rPr>
            <w:rStyle w:val="Hyperlink"/>
            <w:rFonts w:ascii="Verdana" w:hAnsi="Verdana" w:cs="Helvetica"/>
            <w:color w:val="FFFFFF"/>
            <w:sz w:val="23"/>
            <w:szCs w:val="23"/>
            <w:bdr w:val="single" w:sz="6" w:space="4" w:color="8AC007" w:frame="1"/>
            <w:shd w:val="clear" w:color="auto" w:fill="8AC007"/>
          </w:rPr>
          <w:t>Exercise 4 »</w:t>
        </w:r>
      </w:hyperlink>
      <w:r>
        <w:rPr>
          <w:rFonts w:ascii="Helvetica" w:hAnsi="Helvetica" w:cs="Helvetica"/>
          <w:color w:val="333333"/>
          <w:sz w:val="21"/>
          <w:szCs w:val="21"/>
        </w:rPr>
        <w:t xml:space="preserve">  </w:t>
      </w:r>
      <w:hyperlink r:id="rId67" w:tgtFrame="_blank" w:history="1">
        <w:r>
          <w:rPr>
            <w:rStyle w:val="Hyperlink"/>
            <w:rFonts w:ascii="Verdana" w:hAnsi="Verdana" w:cs="Helvetica"/>
            <w:color w:val="FFFFFF"/>
            <w:sz w:val="23"/>
            <w:szCs w:val="23"/>
            <w:bdr w:val="single" w:sz="6" w:space="4" w:color="8AC007" w:frame="1"/>
            <w:shd w:val="clear" w:color="auto" w:fill="8AC007"/>
          </w:rPr>
          <w:t>Exercise 5 »</w:t>
        </w:r>
      </w:hyperlink>
      <w:r>
        <w:rPr>
          <w:rFonts w:ascii="Helvetica" w:hAnsi="Helvetica" w:cs="Helvetica"/>
          <w:color w:val="333333"/>
          <w:sz w:val="21"/>
          <w:szCs w:val="21"/>
        </w:rPr>
        <w:t xml:space="preserve"> </w:t>
      </w:r>
    </w:p>
    <w:p w:rsidR="001445BB" w:rsidRDefault="001445BB" w:rsidP="001445BB">
      <w:pPr>
        <w:spacing w:before="300" w:after="300"/>
        <w:rPr>
          <w:rFonts w:ascii="Helvetica" w:hAnsi="Helvetica" w:cs="Helvetica"/>
          <w:color w:val="333333"/>
          <w:sz w:val="21"/>
          <w:szCs w:val="21"/>
        </w:rPr>
      </w:pPr>
      <w:r>
        <w:rPr>
          <w:rFonts w:ascii="Helvetica" w:hAnsi="Helvetica" w:cs="Helvetica"/>
          <w:color w:val="333333"/>
          <w:sz w:val="21"/>
          <w:szCs w:val="21"/>
        </w:rPr>
        <w:pict>
          <v:rect id="_x0000_i1988" style="width:0;height:0" o:hralign="center" o:hrstd="t" o:hr="t" fillcolor="#a0a0a0" stroked="f"/>
        </w:pict>
      </w:r>
    </w:p>
    <w:p w:rsidR="001445BB" w:rsidRDefault="001445BB" w:rsidP="001445BB">
      <w:pPr>
        <w:pStyle w:val="Heading2"/>
        <w:rPr>
          <w:rFonts w:cs="Helvetica"/>
          <w:color w:val="333333"/>
        </w:rPr>
      </w:pPr>
      <w:r>
        <w:rPr>
          <w:rFonts w:cs="Helvetica"/>
          <w:color w:val="333333"/>
        </w:rPr>
        <w:t>HTML Attributes</w:t>
      </w:r>
    </w:p>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Below is an alphabetical list of some attributes often used in </w:t>
      </w:r>
      <w:proofErr w:type="gramStart"/>
      <w:r>
        <w:rPr>
          <w:rFonts w:ascii="Helvetica" w:hAnsi="Helvetica" w:cs="Helvetica"/>
          <w:color w:val="333333"/>
          <w:sz w:val="21"/>
          <w:szCs w:val="21"/>
        </w:rPr>
        <w:t>HTML:</w:t>
      </w:r>
      <w:proofErr w:type="gramEnd"/>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06"/>
        <w:gridCol w:w="7970"/>
      </w:tblGrid>
      <w:tr w:rsidR="001445BB" w:rsidTr="001445BB">
        <w:tc>
          <w:tcPr>
            <w:tcW w:w="750" w:type="pct"/>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b/>
                <w:bCs/>
                <w:color w:val="333333"/>
                <w:sz w:val="21"/>
                <w:szCs w:val="21"/>
              </w:rPr>
            </w:pPr>
            <w:r>
              <w:rPr>
                <w:rFonts w:ascii="Helvetica" w:hAnsi="Helvetica" w:cs="Helvetica"/>
                <w:b/>
                <w:bCs/>
                <w:color w:val="333333"/>
                <w:sz w:val="21"/>
                <w:szCs w:val="21"/>
              </w:rPr>
              <w:t>Attribute</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alt</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Specifies an alternative text for an image</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disabled</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Specifies that an input element should be disabled</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href</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Specifies the URL (web address) for a link</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id</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Specifies a unique id for an element</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src</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Specifies the URL (web address) for an image</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lastRenderedPageBreak/>
              <w:t>style</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Specifies an inline CSS style for an element</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title</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Specifies extra information about an element (displayed as a tool tip)</w:t>
            </w:r>
          </w:p>
        </w:tc>
      </w:tr>
      <w:tr w:rsidR="001445BB" w:rsidTr="001445BB">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value</w:t>
            </w:r>
          </w:p>
        </w:tc>
        <w:tc>
          <w:tcPr>
            <w:tcW w:w="0" w:type="auto"/>
            <w:shd w:val="clear" w:color="auto" w:fill="auto"/>
            <w:tcMar>
              <w:top w:w="0" w:type="dxa"/>
              <w:left w:w="0" w:type="dxa"/>
              <w:bottom w:w="0" w:type="dxa"/>
              <w:right w:w="0" w:type="dxa"/>
            </w:tcMar>
            <w:vAlign w:val="center"/>
            <w:hideMark/>
          </w:tcPr>
          <w:p w:rsidR="001445BB" w:rsidRDefault="001445BB">
            <w:pPr>
              <w:spacing w:after="180"/>
              <w:rPr>
                <w:rFonts w:ascii="Helvetica" w:hAnsi="Helvetica" w:cs="Helvetica"/>
                <w:color w:val="333333"/>
                <w:sz w:val="21"/>
                <w:szCs w:val="21"/>
              </w:rPr>
            </w:pPr>
            <w:r>
              <w:rPr>
                <w:rFonts w:ascii="Helvetica" w:hAnsi="Helvetica" w:cs="Helvetica"/>
                <w:color w:val="333333"/>
                <w:sz w:val="21"/>
                <w:szCs w:val="21"/>
              </w:rPr>
              <w:t>Specifies the value (text content) for an input element.</w:t>
            </w:r>
          </w:p>
        </w:tc>
      </w:tr>
    </w:tbl>
    <w:p w:rsidR="001445BB" w:rsidRDefault="001445BB" w:rsidP="001445BB">
      <w:pPr>
        <w:pStyle w:val="NormalWeb"/>
        <w:rPr>
          <w:rFonts w:ascii="Helvetica" w:hAnsi="Helvetica" w:cs="Helvetica"/>
          <w:color w:val="333333"/>
          <w:sz w:val="21"/>
          <w:szCs w:val="21"/>
        </w:rPr>
      </w:pPr>
      <w:r>
        <w:rPr>
          <w:rFonts w:ascii="Helvetica" w:hAnsi="Helvetica" w:cs="Helvetica"/>
          <w:color w:val="333333"/>
          <w:sz w:val="21"/>
          <w:szCs w:val="21"/>
        </w:rPr>
        <w:t xml:space="preserve">A complete list of all attributes for each HTML </w:t>
      </w:r>
      <w:proofErr w:type="gramStart"/>
      <w:r>
        <w:rPr>
          <w:rFonts w:ascii="Helvetica" w:hAnsi="Helvetica" w:cs="Helvetica"/>
          <w:color w:val="333333"/>
          <w:sz w:val="21"/>
          <w:szCs w:val="21"/>
        </w:rPr>
        <w:t>element,</w:t>
      </w:r>
      <w:proofErr w:type="gramEnd"/>
      <w:r>
        <w:rPr>
          <w:rFonts w:ascii="Helvetica" w:hAnsi="Helvetica" w:cs="Helvetica"/>
          <w:color w:val="333333"/>
          <w:sz w:val="21"/>
          <w:szCs w:val="21"/>
        </w:rPr>
        <w:t xml:space="preserve"> is listed in our: </w:t>
      </w:r>
      <w:hyperlink r:id="rId68" w:history="1">
        <w:r>
          <w:rPr>
            <w:rStyle w:val="Hyperlink"/>
            <w:rFonts w:ascii="Helvetica" w:hAnsi="Helvetica" w:cs="Helvetica"/>
            <w:sz w:val="21"/>
            <w:szCs w:val="21"/>
          </w:rPr>
          <w:t>HTML Tag Reference</w:t>
        </w:r>
      </w:hyperlink>
      <w:r>
        <w:rPr>
          <w:rFonts w:ascii="Helvetica" w:hAnsi="Helvetica" w:cs="Helvetica"/>
          <w:color w:val="333333"/>
          <w:sz w:val="21"/>
          <w:szCs w:val="21"/>
        </w:rPr>
        <w:t>.</w:t>
      </w:r>
    </w:p>
    <w:p w:rsidR="001445BB" w:rsidRDefault="001445BB" w:rsidP="001445BB">
      <w:pPr>
        <w:rPr>
          <w:rFonts w:ascii="Helvetica" w:hAnsi="Helvetica" w:cs="Helvetica"/>
          <w:color w:val="333333"/>
          <w:sz w:val="21"/>
          <w:szCs w:val="21"/>
        </w:rPr>
      </w:pPr>
    </w:p>
    <w:p w:rsidR="001445BB" w:rsidRDefault="001445BB" w:rsidP="001445BB">
      <w:pPr>
        <w:rPr>
          <w:rFonts w:ascii="Helvetica" w:hAnsi="Helvetica" w:cs="Helvetica"/>
          <w:color w:val="333333"/>
          <w:sz w:val="30"/>
          <w:szCs w:val="30"/>
        </w:rPr>
      </w:pPr>
      <w:hyperlink r:id="rId69" w:history="1">
        <w:r>
          <w:rPr>
            <w:rStyle w:val="Hyperlink"/>
            <w:rFonts w:ascii="Helvetica" w:hAnsi="Helvetica" w:cs="Helvetica"/>
            <w:color w:val="8AC007"/>
            <w:sz w:val="30"/>
            <w:szCs w:val="30"/>
          </w:rPr>
          <w:t>« Previous</w:t>
        </w:r>
      </w:hyperlink>
    </w:p>
    <w:p w:rsidR="001445BB" w:rsidRDefault="001445BB" w:rsidP="001445BB">
      <w:pPr>
        <w:jc w:val="right"/>
        <w:rPr>
          <w:rFonts w:ascii="Helvetica" w:hAnsi="Helvetica" w:cs="Helvetica"/>
          <w:color w:val="333333"/>
          <w:sz w:val="30"/>
          <w:szCs w:val="30"/>
        </w:rPr>
      </w:pPr>
      <w:hyperlink r:id="rId70" w:history="1">
        <w:r>
          <w:rPr>
            <w:rStyle w:val="Hyperlink"/>
            <w:rFonts w:ascii="Helvetica" w:hAnsi="Helvetica" w:cs="Helvetica"/>
            <w:color w:val="8AC007"/>
            <w:sz w:val="30"/>
            <w:szCs w:val="30"/>
          </w:rPr>
          <w:t>Next Chapter »</w:t>
        </w:r>
      </w:hyperlink>
    </w:p>
    <w:p w:rsidR="001445BB" w:rsidRDefault="001445BB" w:rsidP="001445BB">
      <w:pPr>
        <w:rPr>
          <w:rFonts w:ascii="Helvetica" w:hAnsi="Helvetica" w:cs="Helvetica"/>
          <w:color w:val="333333"/>
          <w:sz w:val="21"/>
          <w:szCs w:val="21"/>
        </w:rPr>
      </w:pPr>
    </w:p>
    <w:p w:rsidR="00B631E4" w:rsidRPr="00B631E4" w:rsidRDefault="00B631E4" w:rsidP="00B631E4">
      <w:pPr>
        <w:spacing w:before="300" w:after="150" w:line="240" w:lineRule="auto"/>
        <w:outlineLvl w:val="0"/>
        <w:rPr>
          <w:rFonts w:ascii="inherit" w:eastAsia="Times New Roman" w:hAnsi="inherit" w:cs="Helvetica"/>
          <w:color w:val="333333"/>
          <w:kern w:val="36"/>
          <w:sz w:val="54"/>
          <w:szCs w:val="54"/>
        </w:rPr>
      </w:pPr>
      <w:r w:rsidRPr="00B631E4">
        <w:rPr>
          <w:rFonts w:ascii="inherit" w:eastAsia="Times New Roman" w:hAnsi="inherit" w:cs="Helvetica"/>
          <w:color w:val="333333"/>
          <w:kern w:val="36"/>
          <w:sz w:val="54"/>
          <w:szCs w:val="54"/>
        </w:rPr>
        <w:t>HTML Headings</w:t>
      </w:r>
    </w:p>
    <w:p w:rsidR="00B631E4" w:rsidRPr="00B631E4" w:rsidRDefault="0016480F" w:rsidP="00B631E4">
      <w:pPr>
        <w:spacing w:after="0" w:line="240" w:lineRule="auto"/>
        <w:rPr>
          <w:rFonts w:ascii="Helvetica" w:eastAsia="Times New Roman" w:hAnsi="Helvetica" w:cs="Helvetica"/>
          <w:color w:val="333333"/>
          <w:sz w:val="30"/>
          <w:szCs w:val="30"/>
        </w:rPr>
      </w:pPr>
      <w:hyperlink r:id="rId71" w:history="1">
        <w:r w:rsidR="00B631E4" w:rsidRPr="00B631E4">
          <w:rPr>
            <w:rFonts w:ascii="Helvetica" w:eastAsia="Times New Roman" w:hAnsi="Helvetica" w:cs="Helvetica"/>
            <w:color w:val="8AC007"/>
            <w:sz w:val="30"/>
          </w:rPr>
          <w:t>« Previous</w:t>
        </w:r>
      </w:hyperlink>
    </w:p>
    <w:p w:rsidR="00B631E4" w:rsidRPr="00B631E4" w:rsidRDefault="0016480F" w:rsidP="00B631E4">
      <w:pPr>
        <w:spacing w:after="0" w:line="240" w:lineRule="auto"/>
        <w:jc w:val="right"/>
        <w:rPr>
          <w:rFonts w:ascii="Helvetica" w:eastAsia="Times New Roman" w:hAnsi="Helvetica" w:cs="Helvetica"/>
          <w:color w:val="333333"/>
          <w:sz w:val="30"/>
          <w:szCs w:val="30"/>
        </w:rPr>
      </w:pPr>
      <w:hyperlink r:id="rId72" w:history="1">
        <w:r w:rsidR="00B631E4" w:rsidRPr="00B631E4">
          <w:rPr>
            <w:rFonts w:ascii="Helvetica" w:eastAsia="Times New Roman" w:hAnsi="Helvetica" w:cs="Helvetica"/>
            <w:color w:val="8AC007"/>
            <w:sz w:val="30"/>
          </w:rPr>
          <w:t>Next Chapter »</w:t>
        </w:r>
      </w:hyperlink>
    </w:p>
    <w:p w:rsidR="00B631E4" w:rsidRPr="00B631E4" w:rsidRDefault="0016480F" w:rsidP="00B631E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27" style="width:0;height:0" o:hralign="center" o:hrstd="t" o:hr="t" fillcolor="#a0a0a0" stroked="f"/>
        </w:pict>
      </w:r>
    </w:p>
    <w:p w:rsidR="00B631E4" w:rsidRPr="00B631E4" w:rsidRDefault="00B631E4" w:rsidP="00B631E4">
      <w:pPr>
        <w:spacing w:before="150" w:after="150" w:line="240" w:lineRule="auto"/>
        <w:rPr>
          <w:rFonts w:ascii="Helvetica" w:eastAsia="Times New Roman" w:hAnsi="Helvetica" w:cs="Helvetica"/>
          <w:color w:val="404040"/>
        </w:rPr>
      </w:pPr>
      <w:r w:rsidRPr="00B631E4">
        <w:rPr>
          <w:rFonts w:ascii="Helvetica" w:eastAsia="Times New Roman" w:hAnsi="Helvetica" w:cs="Helvetica"/>
          <w:color w:val="404040"/>
        </w:rPr>
        <w:t>Headings are important in HTML documents.</w:t>
      </w:r>
    </w:p>
    <w:p w:rsidR="00B631E4" w:rsidRPr="00B631E4" w:rsidRDefault="0016480F" w:rsidP="00B631E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28"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HTML Headings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Headings are defined with the &lt;h1&gt; to &lt;h6&gt; tags.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&lt;h1&gt; defines the most important heading. &lt;h6&gt; defines the least important heading.</w:t>
      </w:r>
    </w:p>
    <w:p w:rsidR="00B631E4" w:rsidRPr="00B631E4" w:rsidRDefault="00B631E4" w:rsidP="00B631E4">
      <w:pPr>
        <w:shd w:val="clear" w:color="auto" w:fill="F1F1F1"/>
        <w:spacing w:after="150" w:line="240" w:lineRule="auto"/>
        <w:outlineLvl w:val="1"/>
        <w:rPr>
          <w:rFonts w:ascii="inherit" w:eastAsia="Times New Roman" w:hAnsi="inherit" w:cs="Helvetica"/>
          <w:color w:val="555555"/>
          <w:sz w:val="30"/>
          <w:szCs w:val="30"/>
        </w:rPr>
      </w:pPr>
      <w:r w:rsidRPr="00B631E4">
        <w:rPr>
          <w:rFonts w:ascii="inherit" w:eastAsia="Times New Roman" w:hAnsi="inherit" w:cs="Helvetica"/>
          <w:color w:val="555555"/>
          <w:sz w:val="30"/>
          <w:szCs w:val="30"/>
        </w:rPr>
        <w:t>Example</w:t>
      </w:r>
    </w:p>
    <w:p w:rsidR="00B631E4" w:rsidRPr="00B631E4" w:rsidRDefault="00B631E4" w:rsidP="00B631E4">
      <w:pPr>
        <w:shd w:val="clear" w:color="auto" w:fill="FFFFFF"/>
        <w:spacing w:after="0" w:line="276" w:lineRule="atLeast"/>
        <w:rPr>
          <w:rFonts w:ascii="Consolas" w:eastAsia="Times New Roman" w:hAnsi="Consolas" w:cs="Consolas"/>
          <w:color w:val="000000"/>
          <w:sz w:val="21"/>
          <w:szCs w:val="21"/>
        </w:rPr>
      </w:pP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h1</w:t>
      </w:r>
      <w:r w:rsidRPr="00B631E4">
        <w:rPr>
          <w:rFonts w:ascii="Consolas" w:eastAsia="Times New Roman" w:hAnsi="Consolas" w:cs="Consolas"/>
          <w:color w:val="0000FF"/>
          <w:sz w:val="21"/>
        </w:rPr>
        <w:t>&gt;</w:t>
      </w:r>
      <w:proofErr w:type="gramStart"/>
      <w:r w:rsidRPr="00B631E4">
        <w:rPr>
          <w:rFonts w:ascii="Consolas" w:eastAsia="Times New Roman" w:hAnsi="Consolas" w:cs="Consolas"/>
          <w:color w:val="000000"/>
          <w:sz w:val="21"/>
          <w:szCs w:val="21"/>
        </w:rPr>
        <w:t>This</w:t>
      </w:r>
      <w:proofErr w:type="gramEnd"/>
      <w:r w:rsidRPr="00B631E4">
        <w:rPr>
          <w:rFonts w:ascii="Consolas" w:eastAsia="Times New Roman" w:hAnsi="Consolas" w:cs="Consolas"/>
          <w:color w:val="000000"/>
          <w:sz w:val="21"/>
          <w:szCs w:val="21"/>
        </w:rPr>
        <w:t xml:space="preserve"> is a heading</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/h1</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h2</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This is a heading</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/h2</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h3</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This is a heading</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/h3</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 xml:space="preserve"> </w:t>
      </w:r>
    </w:p>
    <w:p w:rsidR="00B631E4" w:rsidRPr="00B631E4" w:rsidRDefault="00B631E4" w:rsidP="00B631E4">
      <w:pPr>
        <w:shd w:val="clear" w:color="auto" w:fill="F1F1F1"/>
        <w:spacing w:after="180" w:line="276" w:lineRule="atLeast"/>
        <w:rPr>
          <w:rFonts w:ascii="Helvetica" w:eastAsia="Times New Roman" w:hAnsi="Helvetica" w:cs="Helvetica"/>
          <w:color w:val="000000"/>
          <w:sz w:val="21"/>
          <w:szCs w:val="21"/>
        </w:rPr>
      </w:pPr>
      <w:r w:rsidRPr="00B631E4">
        <w:rPr>
          <w:rFonts w:ascii="Helvetica" w:eastAsia="Times New Roman" w:hAnsi="Helvetica" w:cs="Helvetica"/>
          <w:color w:val="000000"/>
          <w:sz w:val="21"/>
          <w:szCs w:val="21"/>
        </w:rPr>
        <w:br/>
      </w:r>
      <w:hyperlink r:id="rId73" w:tgtFrame="_blank" w:history="1">
        <w:r w:rsidRPr="00B631E4">
          <w:rPr>
            <w:rFonts w:ascii="Verdana" w:eastAsia="Times New Roman" w:hAnsi="Verdana" w:cs="Helvetica"/>
            <w:b/>
            <w:bCs/>
            <w:color w:val="FFFFFF"/>
            <w:sz w:val="20"/>
          </w:rPr>
          <w:t xml:space="preserve">Try it </w:t>
        </w:r>
        <w:proofErr w:type="gramStart"/>
        <w:r w:rsidRPr="00B631E4">
          <w:rPr>
            <w:rFonts w:ascii="Verdana" w:eastAsia="Times New Roman" w:hAnsi="Verdana" w:cs="Helvetica"/>
            <w:b/>
            <w:bCs/>
            <w:color w:val="FFFFFF"/>
            <w:sz w:val="20"/>
          </w:rPr>
          <w:t>Yourself</w:t>
        </w:r>
        <w:proofErr w:type="gramEnd"/>
        <w:r w:rsidRPr="00B631E4">
          <w:rPr>
            <w:rFonts w:ascii="Verdana" w:eastAsia="Times New Roman" w:hAnsi="Verdana" w:cs="Helvetica"/>
            <w:b/>
            <w:bCs/>
            <w:color w:val="FFFFFF"/>
            <w:sz w:val="20"/>
          </w:rPr>
          <w:t xml:space="preserve"> »</w:t>
        </w:r>
      </w:hyperlink>
      <w:r w:rsidRPr="00B631E4">
        <w:rPr>
          <w:rFonts w:ascii="Helvetica" w:eastAsia="Times New Roman" w:hAnsi="Helvetica" w:cs="Helvetica"/>
          <w:color w:val="000000"/>
          <w:sz w:val="21"/>
          <w:szCs w:val="21"/>
        </w:rPr>
        <w:t xml:space="preserve"> </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b/>
          <w:bCs/>
          <w:color w:val="333333"/>
          <w:sz w:val="21"/>
          <w:szCs w:val="21"/>
        </w:rPr>
        <w:t>Note:</w:t>
      </w:r>
      <w:r w:rsidRPr="00B631E4">
        <w:rPr>
          <w:rFonts w:ascii="Helvetica" w:eastAsia="Times New Roman" w:hAnsi="Helvetica" w:cs="Helvetica"/>
          <w:color w:val="333333"/>
          <w:sz w:val="21"/>
          <w:szCs w:val="21"/>
        </w:rPr>
        <w:t xml:space="preserve"> Browsers automatically add some empty space (a margin) before and after each heading.</w:t>
      </w:r>
    </w:p>
    <w:p w:rsidR="00B631E4" w:rsidRPr="00B631E4" w:rsidRDefault="0016480F" w:rsidP="00B631E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29"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Headings Are Important</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Use HTML headings for headings only. Don't use headings to make text </w:t>
      </w:r>
      <w:r w:rsidRPr="00B631E4">
        <w:rPr>
          <w:rFonts w:ascii="Helvetica" w:eastAsia="Times New Roman" w:hAnsi="Helvetica" w:cs="Helvetica"/>
          <w:b/>
          <w:bCs/>
          <w:color w:val="333333"/>
          <w:sz w:val="21"/>
          <w:szCs w:val="21"/>
        </w:rPr>
        <w:t>BIG</w:t>
      </w:r>
      <w:r w:rsidRPr="00B631E4">
        <w:rPr>
          <w:rFonts w:ascii="Helvetica" w:eastAsia="Times New Roman" w:hAnsi="Helvetica" w:cs="Helvetica"/>
          <w:color w:val="333333"/>
          <w:sz w:val="21"/>
          <w:szCs w:val="21"/>
        </w:rPr>
        <w:t xml:space="preserve"> or </w:t>
      </w:r>
      <w:r w:rsidRPr="00B631E4">
        <w:rPr>
          <w:rFonts w:ascii="Helvetica" w:eastAsia="Times New Roman" w:hAnsi="Helvetica" w:cs="Helvetica"/>
          <w:b/>
          <w:bCs/>
          <w:color w:val="333333"/>
          <w:sz w:val="21"/>
          <w:szCs w:val="21"/>
        </w:rPr>
        <w:t>bold</w:t>
      </w:r>
      <w:r w:rsidRPr="00B631E4">
        <w:rPr>
          <w:rFonts w:ascii="Helvetica" w:eastAsia="Times New Roman" w:hAnsi="Helvetica" w:cs="Helvetica"/>
          <w:color w:val="333333"/>
          <w:sz w:val="21"/>
          <w:szCs w:val="21"/>
        </w:rPr>
        <w:t>.</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lastRenderedPageBreak/>
        <w:t>Search engines use your headings to index the structure and content of your web pages.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Users skim your pages by its headings. It is important to use headings to show the document structure.</w:t>
      </w:r>
    </w:p>
    <w:p w:rsidR="00B631E4" w:rsidRPr="00B631E4" w:rsidRDefault="00B631E4" w:rsidP="00B631E4">
      <w:pPr>
        <w:spacing w:after="150" w:line="240" w:lineRule="auto"/>
        <w:rPr>
          <w:rFonts w:ascii="Helvetica" w:eastAsia="Times New Roman" w:hAnsi="Helvetica" w:cs="Helvetica"/>
          <w:color w:val="333333"/>
          <w:sz w:val="21"/>
          <w:szCs w:val="21"/>
        </w:rPr>
      </w:pPr>
      <w:proofErr w:type="gramStart"/>
      <w:r w:rsidRPr="00B631E4">
        <w:rPr>
          <w:rFonts w:ascii="Helvetica" w:eastAsia="Times New Roman" w:hAnsi="Helvetica" w:cs="Helvetica"/>
          <w:color w:val="333333"/>
          <w:sz w:val="21"/>
          <w:szCs w:val="21"/>
        </w:rPr>
        <w:t>h1</w:t>
      </w:r>
      <w:proofErr w:type="gramEnd"/>
      <w:r w:rsidRPr="00B631E4">
        <w:rPr>
          <w:rFonts w:ascii="Helvetica" w:eastAsia="Times New Roman" w:hAnsi="Helvetica" w:cs="Helvetica"/>
          <w:color w:val="333333"/>
          <w:sz w:val="21"/>
          <w:szCs w:val="21"/>
        </w:rPr>
        <w:t xml:space="preserve"> headings should be main headings, followed by h2 headings, then the less important h3, and so on.</w:t>
      </w:r>
    </w:p>
    <w:p w:rsidR="00B631E4" w:rsidRPr="00B631E4" w:rsidRDefault="0016480F" w:rsidP="00B631E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30"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HTML Horizontal Rules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w:t>
      </w:r>
      <w:r w:rsidRPr="00B631E4">
        <w:rPr>
          <w:rFonts w:ascii="Helvetica" w:eastAsia="Times New Roman" w:hAnsi="Helvetica" w:cs="Helvetica"/>
          <w:b/>
          <w:bCs/>
          <w:color w:val="333333"/>
          <w:sz w:val="21"/>
        </w:rPr>
        <w:t>&lt;hr&gt;</w:t>
      </w:r>
      <w:r w:rsidRPr="00B631E4">
        <w:rPr>
          <w:rFonts w:ascii="Helvetica" w:eastAsia="Times New Roman" w:hAnsi="Helvetica" w:cs="Helvetica"/>
          <w:color w:val="333333"/>
          <w:sz w:val="21"/>
          <w:szCs w:val="21"/>
        </w:rPr>
        <w:t xml:space="preserve"> tag creates a horizontal line in an HTML page.</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The hr element can be used to separate content:</w:t>
      </w:r>
    </w:p>
    <w:p w:rsidR="00B631E4" w:rsidRPr="00B631E4" w:rsidRDefault="00B631E4" w:rsidP="00B631E4">
      <w:pPr>
        <w:shd w:val="clear" w:color="auto" w:fill="F1F1F1"/>
        <w:spacing w:after="150" w:line="240" w:lineRule="auto"/>
        <w:outlineLvl w:val="1"/>
        <w:rPr>
          <w:rFonts w:ascii="inherit" w:eastAsia="Times New Roman" w:hAnsi="inherit" w:cs="Helvetica"/>
          <w:color w:val="555555"/>
          <w:sz w:val="30"/>
          <w:szCs w:val="30"/>
        </w:rPr>
      </w:pPr>
      <w:r w:rsidRPr="00B631E4">
        <w:rPr>
          <w:rFonts w:ascii="inherit" w:eastAsia="Times New Roman" w:hAnsi="inherit" w:cs="Helvetica"/>
          <w:color w:val="555555"/>
          <w:sz w:val="30"/>
          <w:szCs w:val="30"/>
        </w:rPr>
        <w:t>Example</w:t>
      </w:r>
    </w:p>
    <w:p w:rsidR="00B631E4" w:rsidRPr="00B631E4" w:rsidRDefault="00B631E4" w:rsidP="00B631E4">
      <w:pPr>
        <w:shd w:val="clear" w:color="auto" w:fill="FFFFFF"/>
        <w:spacing w:after="0" w:line="276" w:lineRule="atLeast"/>
        <w:rPr>
          <w:rFonts w:ascii="Consolas" w:eastAsia="Times New Roman" w:hAnsi="Consolas" w:cs="Consolas"/>
          <w:color w:val="000000"/>
          <w:sz w:val="21"/>
          <w:szCs w:val="21"/>
        </w:rPr>
      </w:pP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This is a paragraph</w:t>
      </w:r>
      <w:proofErr w:type="gramStart"/>
      <w:r w:rsidRPr="00B631E4">
        <w:rPr>
          <w:rFonts w:ascii="Consolas" w:eastAsia="Times New Roman" w:hAnsi="Consolas" w:cs="Consolas"/>
          <w:color w:val="000000"/>
          <w:sz w:val="21"/>
          <w:szCs w:val="21"/>
        </w:rPr>
        <w:t>.</w:t>
      </w:r>
      <w:r w:rsidRPr="00B631E4">
        <w:rPr>
          <w:rFonts w:ascii="Consolas" w:eastAsia="Times New Roman" w:hAnsi="Consolas" w:cs="Consolas"/>
          <w:color w:val="0000FF"/>
          <w:sz w:val="21"/>
        </w:rPr>
        <w:t>&lt;</w:t>
      </w:r>
      <w:proofErr w:type="gramEnd"/>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hr</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This is a paragraph.</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hr</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This is a paragraph.</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/p</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 xml:space="preserve"> </w:t>
      </w:r>
    </w:p>
    <w:p w:rsidR="00B631E4" w:rsidRPr="00B631E4" w:rsidRDefault="00B631E4" w:rsidP="00B631E4">
      <w:pPr>
        <w:shd w:val="clear" w:color="auto" w:fill="F1F1F1"/>
        <w:spacing w:after="180" w:line="276" w:lineRule="atLeast"/>
        <w:rPr>
          <w:rFonts w:ascii="Helvetica" w:eastAsia="Times New Roman" w:hAnsi="Helvetica" w:cs="Helvetica"/>
          <w:color w:val="000000"/>
          <w:sz w:val="21"/>
          <w:szCs w:val="21"/>
        </w:rPr>
      </w:pPr>
      <w:r w:rsidRPr="00B631E4">
        <w:rPr>
          <w:rFonts w:ascii="Helvetica" w:eastAsia="Times New Roman" w:hAnsi="Helvetica" w:cs="Helvetica"/>
          <w:color w:val="000000"/>
          <w:sz w:val="21"/>
          <w:szCs w:val="21"/>
        </w:rPr>
        <w:br/>
      </w:r>
      <w:hyperlink r:id="rId74" w:tgtFrame="_blank" w:history="1">
        <w:r w:rsidRPr="00B631E4">
          <w:rPr>
            <w:rFonts w:ascii="Verdana" w:eastAsia="Times New Roman" w:hAnsi="Verdana" w:cs="Helvetica"/>
            <w:b/>
            <w:bCs/>
            <w:color w:val="FFFFFF"/>
            <w:sz w:val="20"/>
          </w:rPr>
          <w:t xml:space="preserve">Try it </w:t>
        </w:r>
        <w:proofErr w:type="gramStart"/>
        <w:r w:rsidRPr="00B631E4">
          <w:rPr>
            <w:rFonts w:ascii="Verdana" w:eastAsia="Times New Roman" w:hAnsi="Verdana" w:cs="Helvetica"/>
            <w:b/>
            <w:bCs/>
            <w:color w:val="FFFFFF"/>
            <w:sz w:val="20"/>
          </w:rPr>
          <w:t>Yourself</w:t>
        </w:r>
        <w:proofErr w:type="gramEnd"/>
        <w:r w:rsidRPr="00B631E4">
          <w:rPr>
            <w:rFonts w:ascii="Verdana" w:eastAsia="Times New Roman" w:hAnsi="Verdana" w:cs="Helvetica"/>
            <w:b/>
            <w:bCs/>
            <w:color w:val="FFFFFF"/>
            <w:sz w:val="20"/>
          </w:rPr>
          <w:t xml:space="preserve"> »</w:t>
        </w:r>
      </w:hyperlink>
      <w:r w:rsidRPr="00B631E4">
        <w:rPr>
          <w:rFonts w:ascii="Helvetica" w:eastAsia="Times New Roman" w:hAnsi="Helvetica" w:cs="Helvetica"/>
          <w:color w:val="000000"/>
          <w:sz w:val="21"/>
          <w:szCs w:val="21"/>
        </w:rPr>
        <w:t xml:space="preserve"> </w:t>
      </w:r>
    </w:p>
    <w:p w:rsidR="00B631E4" w:rsidRPr="00B631E4" w:rsidRDefault="0016480F" w:rsidP="00B631E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31"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The HTML &lt;head&gt; Element</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w:t>
      </w:r>
      <w:r w:rsidRPr="00B631E4">
        <w:rPr>
          <w:rFonts w:ascii="Helvetica" w:eastAsia="Times New Roman" w:hAnsi="Helvetica" w:cs="Helvetica"/>
          <w:b/>
          <w:bCs/>
          <w:color w:val="333333"/>
          <w:sz w:val="21"/>
        </w:rPr>
        <w:t>&lt;head&gt;</w:t>
      </w:r>
      <w:r w:rsidRPr="00B631E4">
        <w:rPr>
          <w:rFonts w:ascii="Helvetica" w:eastAsia="Times New Roman" w:hAnsi="Helvetica" w:cs="Helvetica"/>
          <w:color w:val="333333"/>
          <w:sz w:val="21"/>
          <w:szCs w:val="21"/>
        </w:rPr>
        <w:t xml:space="preserve"> element has nothing to do with HTML headings. </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&lt;head&gt; element contains </w:t>
      </w:r>
      <w:proofErr w:type="gramStart"/>
      <w:r w:rsidRPr="00B631E4">
        <w:rPr>
          <w:rFonts w:ascii="Helvetica" w:eastAsia="Times New Roman" w:hAnsi="Helvetica" w:cs="Helvetica"/>
          <w:b/>
          <w:bCs/>
          <w:color w:val="333333"/>
          <w:sz w:val="21"/>
        </w:rPr>
        <w:t>meta</w:t>
      </w:r>
      <w:proofErr w:type="gramEnd"/>
      <w:r w:rsidRPr="00B631E4">
        <w:rPr>
          <w:rFonts w:ascii="Helvetica" w:eastAsia="Times New Roman" w:hAnsi="Helvetica" w:cs="Helvetica"/>
          <w:b/>
          <w:bCs/>
          <w:color w:val="333333"/>
          <w:sz w:val="21"/>
        </w:rPr>
        <w:t xml:space="preserve"> data</w:t>
      </w:r>
      <w:r w:rsidRPr="00B631E4">
        <w:rPr>
          <w:rFonts w:ascii="Helvetica" w:eastAsia="Times New Roman" w:hAnsi="Helvetica" w:cs="Helvetica"/>
          <w:color w:val="333333"/>
          <w:sz w:val="21"/>
          <w:szCs w:val="21"/>
        </w:rPr>
        <w:t xml:space="preserve">. Meta data are not displayed. </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The HTML &lt;head&gt; element is placed between the &lt;html&gt; tag and the &lt;body&gt; tag:</w:t>
      </w:r>
    </w:p>
    <w:p w:rsidR="00B631E4" w:rsidRPr="00B631E4" w:rsidRDefault="00B631E4" w:rsidP="00B631E4">
      <w:pPr>
        <w:shd w:val="clear" w:color="auto" w:fill="F1F1F1"/>
        <w:spacing w:after="150" w:line="240" w:lineRule="auto"/>
        <w:outlineLvl w:val="1"/>
        <w:rPr>
          <w:rFonts w:ascii="inherit" w:eastAsia="Times New Roman" w:hAnsi="inherit" w:cs="Helvetica"/>
          <w:color w:val="555555"/>
          <w:sz w:val="30"/>
          <w:szCs w:val="30"/>
        </w:rPr>
      </w:pPr>
      <w:r w:rsidRPr="00B631E4">
        <w:rPr>
          <w:rFonts w:ascii="inherit" w:eastAsia="Times New Roman" w:hAnsi="inherit" w:cs="Helvetica"/>
          <w:color w:val="555555"/>
          <w:sz w:val="30"/>
          <w:szCs w:val="30"/>
        </w:rPr>
        <w:t>Example</w:t>
      </w:r>
    </w:p>
    <w:p w:rsidR="00B631E4" w:rsidRPr="00B631E4" w:rsidRDefault="00B631E4" w:rsidP="00B631E4">
      <w:pPr>
        <w:shd w:val="clear" w:color="auto" w:fill="FFFFFF"/>
        <w:spacing w:after="0" w:line="276" w:lineRule="atLeast"/>
        <w:rPr>
          <w:rFonts w:ascii="Consolas" w:eastAsia="Times New Roman" w:hAnsi="Consolas" w:cs="Consolas"/>
          <w:color w:val="000000"/>
          <w:sz w:val="21"/>
          <w:szCs w:val="21"/>
        </w:rPr>
      </w:pPr>
      <w:proofErr w:type="gramStart"/>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!DOCTYPE</w:t>
      </w:r>
      <w:proofErr w:type="gramEnd"/>
      <w:r w:rsidRPr="00B631E4">
        <w:rPr>
          <w:rFonts w:ascii="Consolas" w:eastAsia="Times New Roman" w:hAnsi="Consolas" w:cs="Consolas"/>
          <w:color w:val="000000"/>
          <w:sz w:val="21"/>
          <w:szCs w:val="21"/>
        </w:rPr>
        <w:t xml:space="preserve"> </w:t>
      </w:r>
      <w:r w:rsidRPr="00B631E4">
        <w:rPr>
          <w:rFonts w:ascii="Consolas" w:eastAsia="Times New Roman" w:hAnsi="Consolas" w:cs="Consolas"/>
          <w:color w:val="DC143C"/>
          <w:sz w:val="21"/>
        </w:rPr>
        <w:t>html</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html</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head</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t xml:space="preserve">  </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title</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t>My First HTML</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/title</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t xml:space="preserve">  </w:t>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meta</w:t>
      </w:r>
      <w:r w:rsidRPr="00B631E4">
        <w:rPr>
          <w:rFonts w:ascii="Consolas" w:eastAsia="Times New Roman" w:hAnsi="Consolas" w:cs="Consolas"/>
          <w:color w:val="000000"/>
          <w:sz w:val="21"/>
          <w:szCs w:val="21"/>
        </w:rPr>
        <w:t xml:space="preserve"> </w:t>
      </w:r>
      <w:r w:rsidRPr="00B631E4">
        <w:rPr>
          <w:rFonts w:ascii="Consolas" w:eastAsia="Times New Roman" w:hAnsi="Consolas" w:cs="Consolas"/>
          <w:color w:val="DC143C"/>
          <w:sz w:val="21"/>
        </w:rPr>
        <w:t>charset=</w:t>
      </w:r>
      <w:r w:rsidRPr="00B631E4">
        <w:rPr>
          <w:rFonts w:ascii="Consolas" w:eastAsia="Times New Roman" w:hAnsi="Consolas" w:cs="Consolas"/>
          <w:color w:val="0000CD"/>
          <w:sz w:val="21"/>
        </w:rPr>
        <w:t>"UTF-8"</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/head</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r>
      <w:r w:rsidRPr="00B631E4">
        <w:rPr>
          <w:rFonts w:ascii="Consolas" w:eastAsia="Times New Roman" w:hAnsi="Consolas" w:cs="Consolas"/>
          <w:color w:val="000000"/>
          <w:sz w:val="21"/>
          <w:szCs w:val="21"/>
        </w:rPr>
        <w:br/>
      </w:r>
      <w:r w:rsidRPr="00B631E4">
        <w:rPr>
          <w:rFonts w:ascii="Consolas" w:eastAsia="Times New Roman" w:hAnsi="Consolas" w:cs="Consolas"/>
          <w:color w:val="0000FF"/>
          <w:sz w:val="21"/>
        </w:rPr>
        <w:t>&lt;</w:t>
      </w:r>
      <w:r w:rsidRPr="00B631E4">
        <w:rPr>
          <w:rFonts w:ascii="Consolas" w:eastAsia="Times New Roman" w:hAnsi="Consolas" w:cs="Consolas"/>
          <w:color w:val="A52A2A"/>
          <w:sz w:val="21"/>
        </w:rPr>
        <w:t>body</w:t>
      </w:r>
      <w:r w:rsidRPr="00B631E4">
        <w:rPr>
          <w:rFonts w:ascii="Consolas" w:eastAsia="Times New Roman" w:hAnsi="Consolas" w:cs="Consolas"/>
          <w:color w:val="0000FF"/>
          <w:sz w:val="21"/>
        </w:rPr>
        <w:t>&gt;</w:t>
      </w:r>
      <w:r w:rsidRPr="00B631E4">
        <w:rPr>
          <w:rFonts w:ascii="Consolas" w:eastAsia="Times New Roman" w:hAnsi="Consolas" w:cs="Consolas"/>
          <w:color w:val="000000"/>
          <w:sz w:val="21"/>
          <w:szCs w:val="21"/>
        </w:rPr>
        <w:br/>
        <w:t>.</w:t>
      </w:r>
      <w:r w:rsidRPr="00B631E4">
        <w:rPr>
          <w:rFonts w:ascii="Consolas" w:eastAsia="Times New Roman" w:hAnsi="Consolas" w:cs="Consolas"/>
          <w:color w:val="000000"/>
          <w:sz w:val="21"/>
          <w:szCs w:val="21"/>
        </w:rPr>
        <w:br/>
        <w:t>.</w:t>
      </w:r>
      <w:r w:rsidRPr="00B631E4">
        <w:rPr>
          <w:rFonts w:ascii="Consolas" w:eastAsia="Times New Roman" w:hAnsi="Consolas" w:cs="Consolas"/>
          <w:color w:val="000000"/>
          <w:sz w:val="21"/>
          <w:szCs w:val="21"/>
        </w:rPr>
        <w:br/>
        <w:t>.</w:t>
      </w:r>
    </w:p>
    <w:p w:rsidR="00B631E4" w:rsidRPr="00B631E4" w:rsidRDefault="00B631E4" w:rsidP="00B631E4">
      <w:pPr>
        <w:shd w:val="clear" w:color="auto" w:fill="F1F1F1"/>
        <w:spacing w:after="180" w:line="276" w:lineRule="atLeast"/>
        <w:rPr>
          <w:rFonts w:ascii="Helvetica" w:eastAsia="Times New Roman" w:hAnsi="Helvetica" w:cs="Helvetica"/>
          <w:color w:val="000000"/>
          <w:sz w:val="21"/>
          <w:szCs w:val="21"/>
        </w:rPr>
      </w:pPr>
      <w:r w:rsidRPr="00B631E4">
        <w:rPr>
          <w:rFonts w:ascii="Helvetica" w:eastAsia="Times New Roman" w:hAnsi="Helvetica" w:cs="Helvetica"/>
          <w:color w:val="000000"/>
          <w:sz w:val="21"/>
          <w:szCs w:val="21"/>
        </w:rPr>
        <w:lastRenderedPageBreak/>
        <w:br/>
      </w:r>
      <w:hyperlink r:id="rId75" w:tgtFrame="_blank" w:history="1">
        <w:r w:rsidRPr="00B631E4">
          <w:rPr>
            <w:rFonts w:ascii="Verdana" w:eastAsia="Times New Roman" w:hAnsi="Verdana" w:cs="Helvetica"/>
            <w:b/>
            <w:bCs/>
            <w:color w:val="FFFFFF"/>
            <w:sz w:val="20"/>
          </w:rPr>
          <w:t xml:space="preserve">Try it </w:t>
        </w:r>
        <w:proofErr w:type="gramStart"/>
        <w:r w:rsidRPr="00B631E4">
          <w:rPr>
            <w:rFonts w:ascii="Verdana" w:eastAsia="Times New Roman" w:hAnsi="Verdana" w:cs="Helvetica"/>
            <w:b/>
            <w:bCs/>
            <w:color w:val="FFFFFF"/>
            <w:sz w:val="20"/>
          </w:rPr>
          <w:t>Yourself</w:t>
        </w:r>
        <w:proofErr w:type="gramEnd"/>
        <w:r w:rsidRPr="00B631E4">
          <w:rPr>
            <w:rFonts w:ascii="Verdana" w:eastAsia="Times New Roman" w:hAnsi="Verdana" w:cs="Helvetica"/>
            <w:b/>
            <w:bCs/>
            <w:color w:val="FFFFFF"/>
            <w:sz w:val="20"/>
          </w:rPr>
          <w:t xml:space="preserve"> »</w:t>
        </w:r>
      </w:hyperlink>
      <w:r w:rsidRPr="00B631E4">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B631E4" w:rsidRPr="00B631E4" w:rsidTr="00B631E4">
        <w:tc>
          <w:tcPr>
            <w:tcW w:w="510" w:type="dxa"/>
            <w:shd w:val="clear" w:color="auto" w:fill="FFFFFF"/>
            <w:tcMar>
              <w:top w:w="150" w:type="dxa"/>
              <w:left w:w="150" w:type="dxa"/>
              <w:bottom w:w="150" w:type="dxa"/>
              <w:right w:w="75" w:type="dxa"/>
            </w:tcMar>
            <w:vAlign w:val="center"/>
            <w:hideMark/>
          </w:tcPr>
          <w:p w:rsidR="00B631E4" w:rsidRPr="00B631E4" w:rsidRDefault="00B631E4" w:rsidP="00B631E4">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B631E4" w:rsidRPr="00B631E4" w:rsidRDefault="00B631E4" w:rsidP="00B631E4">
            <w:pPr>
              <w:spacing w:after="18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Meta data means data </w:t>
            </w:r>
            <w:r w:rsidRPr="00B631E4">
              <w:rPr>
                <w:rFonts w:ascii="Helvetica" w:eastAsia="Times New Roman" w:hAnsi="Helvetica" w:cs="Helvetica"/>
                <w:b/>
                <w:bCs/>
                <w:color w:val="333333"/>
                <w:sz w:val="21"/>
              </w:rPr>
              <w:t>about</w:t>
            </w:r>
            <w:r w:rsidRPr="00B631E4">
              <w:rPr>
                <w:rFonts w:ascii="Helvetica" w:eastAsia="Times New Roman" w:hAnsi="Helvetica" w:cs="Helvetica"/>
                <w:color w:val="333333"/>
                <w:sz w:val="21"/>
                <w:szCs w:val="21"/>
              </w:rPr>
              <w:t xml:space="preserve"> data. HTML meta data is data </w:t>
            </w:r>
            <w:r w:rsidRPr="00B631E4">
              <w:rPr>
                <w:rFonts w:ascii="Helvetica" w:eastAsia="Times New Roman" w:hAnsi="Helvetica" w:cs="Helvetica"/>
                <w:b/>
                <w:bCs/>
                <w:color w:val="333333"/>
                <w:sz w:val="21"/>
              </w:rPr>
              <w:t>about</w:t>
            </w:r>
            <w:r w:rsidRPr="00B631E4">
              <w:rPr>
                <w:rFonts w:ascii="Helvetica" w:eastAsia="Times New Roman" w:hAnsi="Helvetica" w:cs="Helvetica"/>
                <w:color w:val="333333"/>
                <w:sz w:val="21"/>
                <w:szCs w:val="21"/>
              </w:rPr>
              <w:t xml:space="preserve"> the HTML document. </w:t>
            </w:r>
          </w:p>
        </w:tc>
      </w:tr>
    </w:tbl>
    <w:p w:rsidR="00B631E4" w:rsidRPr="00B631E4" w:rsidRDefault="0016480F" w:rsidP="00B631E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32"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The HTML &lt;title&gt; Element</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w:t>
      </w:r>
      <w:r w:rsidRPr="00B631E4">
        <w:rPr>
          <w:rFonts w:ascii="Helvetica" w:eastAsia="Times New Roman" w:hAnsi="Helvetica" w:cs="Helvetica"/>
          <w:b/>
          <w:bCs/>
          <w:color w:val="333333"/>
          <w:sz w:val="21"/>
        </w:rPr>
        <w:t>&lt;title&gt;</w:t>
      </w:r>
      <w:r w:rsidRPr="00B631E4">
        <w:rPr>
          <w:rFonts w:ascii="Helvetica" w:eastAsia="Times New Roman" w:hAnsi="Helvetica" w:cs="Helvetica"/>
          <w:color w:val="333333"/>
          <w:sz w:val="21"/>
          <w:szCs w:val="21"/>
        </w:rPr>
        <w:t xml:space="preserve"> element is </w:t>
      </w:r>
      <w:proofErr w:type="gramStart"/>
      <w:r w:rsidRPr="00B631E4">
        <w:rPr>
          <w:rFonts w:ascii="Helvetica" w:eastAsia="Times New Roman" w:hAnsi="Helvetica" w:cs="Helvetica"/>
          <w:color w:val="333333"/>
          <w:sz w:val="21"/>
          <w:szCs w:val="21"/>
        </w:rPr>
        <w:t>meta</w:t>
      </w:r>
      <w:proofErr w:type="gramEnd"/>
      <w:r w:rsidRPr="00B631E4">
        <w:rPr>
          <w:rFonts w:ascii="Helvetica" w:eastAsia="Times New Roman" w:hAnsi="Helvetica" w:cs="Helvetica"/>
          <w:color w:val="333333"/>
          <w:sz w:val="21"/>
          <w:szCs w:val="21"/>
        </w:rPr>
        <w:t xml:space="preserve"> data. It defines the HTML document's title.</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title will not be displayed in the document, but might be displayed in the browser tab. </w:t>
      </w:r>
    </w:p>
    <w:p w:rsidR="00B631E4" w:rsidRPr="00B631E4" w:rsidRDefault="0016480F" w:rsidP="00B631E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33"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The HTML &lt;</w:t>
      </w:r>
      <w:proofErr w:type="gramStart"/>
      <w:r w:rsidRPr="00B631E4">
        <w:rPr>
          <w:rFonts w:ascii="inherit" w:eastAsia="Times New Roman" w:hAnsi="inherit" w:cs="Helvetica"/>
          <w:color w:val="333333"/>
          <w:sz w:val="45"/>
          <w:szCs w:val="45"/>
        </w:rPr>
        <w:t>meta</w:t>
      </w:r>
      <w:proofErr w:type="gramEnd"/>
      <w:r w:rsidRPr="00B631E4">
        <w:rPr>
          <w:rFonts w:ascii="inherit" w:eastAsia="Times New Roman" w:hAnsi="inherit" w:cs="Helvetica"/>
          <w:color w:val="333333"/>
          <w:sz w:val="45"/>
          <w:szCs w:val="45"/>
        </w:rPr>
        <w:t>&gt; Element</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w:t>
      </w:r>
      <w:r w:rsidRPr="00B631E4">
        <w:rPr>
          <w:rFonts w:ascii="Helvetica" w:eastAsia="Times New Roman" w:hAnsi="Helvetica" w:cs="Helvetica"/>
          <w:b/>
          <w:bCs/>
          <w:color w:val="333333"/>
          <w:sz w:val="21"/>
        </w:rPr>
        <w:t>&lt;</w:t>
      </w:r>
      <w:proofErr w:type="gramStart"/>
      <w:r w:rsidRPr="00B631E4">
        <w:rPr>
          <w:rFonts w:ascii="Helvetica" w:eastAsia="Times New Roman" w:hAnsi="Helvetica" w:cs="Helvetica"/>
          <w:b/>
          <w:bCs/>
          <w:color w:val="333333"/>
          <w:sz w:val="21"/>
        </w:rPr>
        <w:t>meta</w:t>
      </w:r>
      <w:proofErr w:type="gramEnd"/>
      <w:r w:rsidRPr="00B631E4">
        <w:rPr>
          <w:rFonts w:ascii="Helvetica" w:eastAsia="Times New Roman" w:hAnsi="Helvetica" w:cs="Helvetica"/>
          <w:b/>
          <w:bCs/>
          <w:color w:val="333333"/>
          <w:sz w:val="21"/>
        </w:rPr>
        <w:t>&gt;</w:t>
      </w:r>
      <w:r w:rsidRPr="00B631E4">
        <w:rPr>
          <w:rFonts w:ascii="Helvetica" w:eastAsia="Times New Roman" w:hAnsi="Helvetica" w:cs="Helvetica"/>
          <w:color w:val="333333"/>
          <w:sz w:val="21"/>
          <w:szCs w:val="21"/>
        </w:rPr>
        <w:t xml:space="preserve"> element is also meta data.</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It can be used to define the character set, and other information about the HTML document.</w:t>
      </w:r>
    </w:p>
    <w:p w:rsidR="00B631E4" w:rsidRPr="00B631E4" w:rsidRDefault="0016480F" w:rsidP="00B631E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34"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More Meta Elements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In the chapter about HTML styles you discover more </w:t>
      </w:r>
      <w:proofErr w:type="gramStart"/>
      <w:r w:rsidRPr="00B631E4">
        <w:rPr>
          <w:rFonts w:ascii="Helvetica" w:eastAsia="Times New Roman" w:hAnsi="Helvetica" w:cs="Helvetica"/>
          <w:color w:val="333333"/>
          <w:sz w:val="21"/>
          <w:szCs w:val="21"/>
        </w:rPr>
        <w:t>meta</w:t>
      </w:r>
      <w:proofErr w:type="gramEnd"/>
      <w:r w:rsidRPr="00B631E4">
        <w:rPr>
          <w:rFonts w:ascii="Helvetica" w:eastAsia="Times New Roman" w:hAnsi="Helvetica" w:cs="Helvetica"/>
          <w:color w:val="333333"/>
          <w:sz w:val="21"/>
          <w:szCs w:val="21"/>
        </w:rPr>
        <w:t xml:space="preserve"> elements: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w:t>
      </w:r>
      <w:r w:rsidRPr="00B631E4">
        <w:rPr>
          <w:rFonts w:ascii="Helvetica" w:eastAsia="Times New Roman" w:hAnsi="Helvetica" w:cs="Helvetica"/>
          <w:b/>
          <w:bCs/>
          <w:color w:val="333333"/>
          <w:sz w:val="21"/>
        </w:rPr>
        <w:t>&lt;style&gt;</w:t>
      </w:r>
      <w:r w:rsidRPr="00B631E4">
        <w:rPr>
          <w:rFonts w:ascii="Helvetica" w:eastAsia="Times New Roman" w:hAnsi="Helvetica" w:cs="Helvetica"/>
          <w:color w:val="333333"/>
          <w:sz w:val="21"/>
          <w:szCs w:val="21"/>
        </w:rPr>
        <w:t xml:space="preserve"> element is used to define internal CSS style sheets.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 xml:space="preserve">The HTML </w:t>
      </w:r>
      <w:r w:rsidRPr="00B631E4">
        <w:rPr>
          <w:rFonts w:ascii="Helvetica" w:eastAsia="Times New Roman" w:hAnsi="Helvetica" w:cs="Helvetica"/>
          <w:b/>
          <w:bCs/>
          <w:color w:val="333333"/>
          <w:sz w:val="21"/>
        </w:rPr>
        <w:t>&lt;link&gt;</w:t>
      </w:r>
      <w:r w:rsidRPr="00B631E4">
        <w:rPr>
          <w:rFonts w:ascii="Helvetica" w:eastAsia="Times New Roman" w:hAnsi="Helvetica" w:cs="Helvetica"/>
          <w:color w:val="333333"/>
          <w:sz w:val="21"/>
          <w:szCs w:val="21"/>
        </w:rPr>
        <w:t xml:space="preserve"> element is used to define external CSS style sheets.</w:t>
      </w:r>
    </w:p>
    <w:p w:rsidR="00B631E4" w:rsidRPr="00B631E4" w:rsidRDefault="0016480F" w:rsidP="00B631E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35"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HTML Tip - How to View HTML Source</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Have you ever seen a Web page and wondered "Hey! How did they do that?"</w:t>
      </w:r>
    </w:p>
    <w:p w:rsidR="00B631E4" w:rsidRPr="00B631E4" w:rsidRDefault="00B631E4" w:rsidP="00B631E4">
      <w:pPr>
        <w:spacing w:after="150" w:line="240" w:lineRule="auto"/>
        <w:rPr>
          <w:rFonts w:ascii="Helvetica" w:eastAsia="Times New Roman" w:hAnsi="Helvetica" w:cs="Helvetica"/>
          <w:color w:val="333333"/>
          <w:sz w:val="21"/>
          <w:szCs w:val="21"/>
        </w:rPr>
      </w:pPr>
      <w:proofErr w:type="gramStart"/>
      <w:r w:rsidRPr="00B631E4">
        <w:rPr>
          <w:rFonts w:ascii="Helvetica" w:eastAsia="Times New Roman" w:hAnsi="Helvetica" w:cs="Helvetica"/>
          <w:color w:val="333333"/>
          <w:sz w:val="21"/>
          <w:szCs w:val="21"/>
        </w:rPr>
        <w:t>To find out, right-click in the page and select "View Page Source" (in Chrome) or "View Source" (in IE), or similar in another browser.</w:t>
      </w:r>
      <w:proofErr w:type="gramEnd"/>
      <w:r w:rsidRPr="00B631E4">
        <w:rPr>
          <w:rFonts w:ascii="Helvetica" w:eastAsia="Times New Roman" w:hAnsi="Helvetica" w:cs="Helvetica"/>
          <w:color w:val="333333"/>
          <w:sz w:val="21"/>
          <w:szCs w:val="21"/>
        </w:rPr>
        <w:t xml:space="preserve"> This will open a window containing the HTML code of the page.</w:t>
      </w:r>
    </w:p>
    <w:p w:rsidR="00B631E4" w:rsidRPr="00B631E4" w:rsidRDefault="0016480F" w:rsidP="00B631E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36"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Test Yourself with Exercises!</w:t>
      </w:r>
    </w:p>
    <w:p w:rsidR="00B631E4" w:rsidRPr="00B631E4" w:rsidRDefault="0016480F" w:rsidP="00B631E4">
      <w:pPr>
        <w:spacing w:after="0" w:line="240" w:lineRule="auto"/>
        <w:rPr>
          <w:rFonts w:ascii="Helvetica" w:eastAsia="Times New Roman" w:hAnsi="Helvetica" w:cs="Helvetica"/>
          <w:color w:val="333333"/>
          <w:sz w:val="21"/>
          <w:szCs w:val="21"/>
        </w:rPr>
      </w:pPr>
      <w:hyperlink r:id="rId76" w:tgtFrame="_blank" w:history="1">
        <w:r w:rsidR="00B631E4" w:rsidRPr="00B631E4">
          <w:rPr>
            <w:rFonts w:ascii="Verdana" w:eastAsia="Times New Roman" w:hAnsi="Verdana" w:cs="Helvetica"/>
            <w:b/>
            <w:bCs/>
            <w:color w:val="FFFFFF"/>
            <w:sz w:val="20"/>
          </w:rPr>
          <w:t>Exercise 1 »</w:t>
        </w:r>
      </w:hyperlink>
      <w:r w:rsidR="00B631E4" w:rsidRPr="00B631E4">
        <w:rPr>
          <w:rFonts w:ascii="Helvetica" w:eastAsia="Times New Roman" w:hAnsi="Helvetica" w:cs="Helvetica"/>
          <w:color w:val="333333"/>
          <w:sz w:val="21"/>
          <w:szCs w:val="21"/>
        </w:rPr>
        <w:t xml:space="preserve">   </w:t>
      </w:r>
      <w:hyperlink r:id="rId77" w:tgtFrame="_blank" w:history="1">
        <w:r w:rsidR="00B631E4" w:rsidRPr="00B631E4">
          <w:rPr>
            <w:rFonts w:ascii="Verdana" w:eastAsia="Times New Roman" w:hAnsi="Verdana" w:cs="Helvetica"/>
            <w:b/>
            <w:bCs/>
            <w:color w:val="FFFFFF"/>
            <w:sz w:val="20"/>
          </w:rPr>
          <w:t>Exercise 2 »</w:t>
        </w:r>
      </w:hyperlink>
      <w:r w:rsidR="00B631E4" w:rsidRPr="00B631E4">
        <w:rPr>
          <w:rFonts w:ascii="Helvetica" w:eastAsia="Times New Roman" w:hAnsi="Helvetica" w:cs="Helvetica"/>
          <w:color w:val="333333"/>
          <w:sz w:val="21"/>
          <w:szCs w:val="21"/>
        </w:rPr>
        <w:t xml:space="preserve">   </w:t>
      </w:r>
      <w:hyperlink r:id="rId78" w:tgtFrame="_blank" w:history="1">
        <w:r w:rsidR="00B631E4" w:rsidRPr="00B631E4">
          <w:rPr>
            <w:rFonts w:ascii="Verdana" w:eastAsia="Times New Roman" w:hAnsi="Verdana" w:cs="Helvetica"/>
            <w:b/>
            <w:bCs/>
            <w:color w:val="FFFFFF"/>
            <w:sz w:val="20"/>
          </w:rPr>
          <w:t>Exercise 3 »</w:t>
        </w:r>
      </w:hyperlink>
      <w:r w:rsidR="00B631E4" w:rsidRPr="00B631E4">
        <w:rPr>
          <w:rFonts w:ascii="Helvetica" w:eastAsia="Times New Roman" w:hAnsi="Helvetica" w:cs="Helvetica"/>
          <w:color w:val="333333"/>
          <w:sz w:val="21"/>
          <w:szCs w:val="21"/>
        </w:rPr>
        <w:t xml:space="preserve">   </w:t>
      </w:r>
      <w:hyperlink r:id="rId79" w:tgtFrame="_blank" w:history="1">
        <w:r w:rsidR="00B631E4" w:rsidRPr="00B631E4">
          <w:rPr>
            <w:rFonts w:ascii="Verdana" w:eastAsia="Times New Roman" w:hAnsi="Verdana" w:cs="Helvetica"/>
            <w:b/>
            <w:bCs/>
            <w:color w:val="FFFFFF"/>
            <w:sz w:val="20"/>
          </w:rPr>
          <w:t>Exercise 4 »</w:t>
        </w:r>
      </w:hyperlink>
      <w:r w:rsidR="00B631E4" w:rsidRPr="00B631E4">
        <w:rPr>
          <w:rFonts w:ascii="Helvetica" w:eastAsia="Times New Roman" w:hAnsi="Helvetica" w:cs="Helvetica"/>
          <w:color w:val="333333"/>
          <w:sz w:val="21"/>
          <w:szCs w:val="21"/>
        </w:rPr>
        <w:t xml:space="preserve"> </w:t>
      </w:r>
    </w:p>
    <w:p w:rsidR="00B631E4" w:rsidRPr="00B631E4" w:rsidRDefault="0016480F" w:rsidP="00B631E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lastRenderedPageBreak/>
        <w:pict>
          <v:rect id="_x0000_i1037" style="width:0;height:0" o:hralign="center" o:hrstd="t" o:hr="t" fillcolor="#a0a0a0" stroked="f"/>
        </w:pict>
      </w:r>
    </w:p>
    <w:p w:rsidR="00B631E4" w:rsidRPr="00B631E4" w:rsidRDefault="00B631E4" w:rsidP="00B631E4">
      <w:pPr>
        <w:spacing w:before="300" w:after="150" w:line="240" w:lineRule="auto"/>
        <w:outlineLvl w:val="1"/>
        <w:rPr>
          <w:rFonts w:ascii="inherit" w:eastAsia="Times New Roman" w:hAnsi="inherit" w:cs="Helvetica"/>
          <w:color w:val="333333"/>
          <w:sz w:val="45"/>
          <w:szCs w:val="45"/>
        </w:rPr>
      </w:pPr>
      <w:r w:rsidRPr="00B631E4">
        <w:rPr>
          <w:rFonts w:ascii="inherit" w:eastAsia="Times New Roman" w:hAnsi="inherit" w:cs="Helvetica"/>
          <w:color w:val="333333"/>
          <w:sz w:val="45"/>
          <w:szCs w:val="45"/>
        </w:rPr>
        <w:t>HTML Tag Reference</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W3Schools' tag reference contains additional information about these tags and their attributes.</w:t>
      </w:r>
    </w:p>
    <w:p w:rsidR="00B631E4" w:rsidRPr="00B631E4" w:rsidRDefault="00B631E4" w:rsidP="00B631E4">
      <w:pPr>
        <w:spacing w:after="15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You will learn more about HTML tags and attributes in the next chapters of this tutorial.</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44"/>
        <w:gridCol w:w="7432"/>
      </w:tblGrid>
      <w:tr w:rsidR="00B631E4" w:rsidRPr="00B631E4" w:rsidTr="00B631E4">
        <w:tc>
          <w:tcPr>
            <w:tcW w:w="0" w:type="auto"/>
            <w:shd w:val="clear" w:color="auto" w:fill="auto"/>
            <w:tcMar>
              <w:top w:w="0" w:type="dxa"/>
              <w:left w:w="0" w:type="dxa"/>
              <w:bottom w:w="0" w:type="dxa"/>
              <w:right w:w="0" w:type="dxa"/>
            </w:tcMar>
            <w:vAlign w:val="center"/>
            <w:hideMark/>
          </w:tcPr>
          <w:p w:rsidR="00B631E4" w:rsidRPr="00B631E4" w:rsidRDefault="00B631E4" w:rsidP="00B631E4">
            <w:pPr>
              <w:spacing w:after="180" w:line="240" w:lineRule="auto"/>
              <w:rPr>
                <w:rFonts w:ascii="Helvetica" w:eastAsia="Times New Roman" w:hAnsi="Helvetica" w:cs="Helvetica"/>
                <w:b/>
                <w:bCs/>
                <w:color w:val="333333"/>
                <w:sz w:val="21"/>
                <w:szCs w:val="21"/>
              </w:rPr>
            </w:pPr>
            <w:r w:rsidRPr="00B631E4">
              <w:rPr>
                <w:rFonts w:ascii="Helvetica" w:eastAsia="Times New Roman"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B631E4" w:rsidRPr="00B631E4" w:rsidRDefault="00B631E4" w:rsidP="00B631E4">
            <w:pPr>
              <w:spacing w:after="180" w:line="240" w:lineRule="auto"/>
              <w:rPr>
                <w:rFonts w:ascii="Helvetica" w:eastAsia="Times New Roman" w:hAnsi="Helvetica" w:cs="Helvetica"/>
                <w:b/>
                <w:bCs/>
                <w:color w:val="333333"/>
                <w:sz w:val="21"/>
                <w:szCs w:val="21"/>
              </w:rPr>
            </w:pPr>
            <w:r w:rsidRPr="00B631E4">
              <w:rPr>
                <w:rFonts w:ascii="Helvetica" w:eastAsia="Times New Roman" w:hAnsi="Helvetica" w:cs="Helvetica"/>
                <w:b/>
                <w:bCs/>
                <w:color w:val="333333"/>
                <w:sz w:val="21"/>
                <w:szCs w:val="21"/>
              </w:rPr>
              <w:t>Description</w:t>
            </w:r>
          </w:p>
        </w:tc>
      </w:tr>
      <w:tr w:rsidR="00B631E4" w:rsidRPr="00B631E4" w:rsidTr="00B631E4">
        <w:tc>
          <w:tcPr>
            <w:tcW w:w="0" w:type="auto"/>
            <w:shd w:val="clear" w:color="auto" w:fill="auto"/>
            <w:tcMar>
              <w:top w:w="0" w:type="dxa"/>
              <w:left w:w="0" w:type="dxa"/>
              <w:bottom w:w="0" w:type="dxa"/>
              <w:right w:w="0" w:type="dxa"/>
            </w:tcMar>
            <w:vAlign w:val="center"/>
            <w:hideMark/>
          </w:tcPr>
          <w:p w:rsidR="00B631E4" w:rsidRPr="00B631E4" w:rsidRDefault="0016480F" w:rsidP="00B631E4">
            <w:pPr>
              <w:spacing w:after="180" w:line="240" w:lineRule="auto"/>
              <w:rPr>
                <w:rFonts w:ascii="Helvetica" w:eastAsia="Times New Roman" w:hAnsi="Helvetica" w:cs="Helvetica"/>
                <w:color w:val="333333"/>
                <w:sz w:val="21"/>
                <w:szCs w:val="21"/>
              </w:rPr>
            </w:pPr>
            <w:hyperlink r:id="rId80" w:history="1">
              <w:r w:rsidR="00B631E4" w:rsidRPr="00B631E4">
                <w:rPr>
                  <w:rFonts w:ascii="Helvetica" w:eastAsia="Times New Roman" w:hAnsi="Helvetica" w:cs="Helvetica"/>
                  <w:color w:val="337AB7"/>
                  <w:sz w:val="21"/>
                </w:rPr>
                <w:t>&lt;html&gt;</w:t>
              </w:r>
            </w:hyperlink>
          </w:p>
        </w:tc>
        <w:tc>
          <w:tcPr>
            <w:tcW w:w="0" w:type="auto"/>
            <w:shd w:val="clear" w:color="auto" w:fill="auto"/>
            <w:tcMar>
              <w:top w:w="0" w:type="dxa"/>
              <w:left w:w="0" w:type="dxa"/>
              <w:bottom w:w="0" w:type="dxa"/>
              <w:right w:w="0" w:type="dxa"/>
            </w:tcMar>
            <w:vAlign w:val="center"/>
            <w:hideMark/>
          </w:tcPr>
          <w:p w:rsidR="00B631E4" w:rsidRPr="00B631E4" w:rsidRDefault="00B631E4" w:rsidP="00B631E4">
            <w:pPr>
              <w:spacing w:after="18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Defines an HTML document</w:t>
            </w:r>
          </w:p>
        </w:tc>
      </w:tr>
      <w:tr w:rsidR="00B631E4" w:rsidRPr="00B631E4" w:rsidTr="00B631E4">
        <w:tc>
          <w:tcPr>
            <w:tcW w:w="0" w:type="auto"/>
            <w:shd w:val="clear" w:color="auto" w:fill="auto"/>
            <w:tcMar>
              <w:top w:w="0" w:type="dxa"/>
              <w:left w:w="0" w:type="dxa"/>
              <w:bottom w:w="0" w:type="dxa"/>
              <w:right w:w="0" w:type="dxa"/>
            </w:tcMar>
            <w:vAlign w:val="center"/>
            <w:hideMark/>
          </w:tcPr>
          <w:p w:rsidR="00B631E4" w:rsidRPr="00B631E4" w:rsidRDefault="0016480F" w:rsidP="00B631E4">
            <w:pPr>
              <w:spacing w:after="180" w:line="240" w:lineRule="auto"/>
              <w:rPr>
                <w:rFonts w:ascii="Helvetica" w:eastAsia="Times New Roman" w:hAnsi="Helvetica" w:cs="Helvetica"/>
                <w:color w:val="333333"/>
                <w:sz w:val="21"/>
                <w:szCs w:val="21"/>
              </w:rPr>
            </w:pPr>
            <w:hyperlink r:id="rId81" w:history="1">
              <w:r w:rsidR="00B631E4" w:rsidRPr="00B631E4">
                <w:rPr>
                  <w:rFonts w:ascii="Helvetica" w:eastAsia="Times New Roman" w:hAnsi="Helvetica" w:cs="Helvetica"/>
                  <w:color w:val="337AB7"/>
                  <w:sz w:val="21"/>
                </w:rPr>
                <w:t>&lt;body&gt;</w:t>
              </w:r>
            </w:hyperlink>
          </w:p>
        </w:tc>
        <w:tc>
          <w:tcPr>
            <w:tcW w:w="0" w:type="auto"/>
            <w:shd w:val="clear" w:color="auto" w:fill="auto"/>
            <w:tcMar>
              <w:top w:w="0" w:type="dxa"/>
              <w:left w:w="0" w:type="dxa"/>
              <w:bottom w:w="0" w:type="dxa"/>
              <w:right w:w="0" w:type="dxa"/>
            </w:tcMar>
            <w:vAlign w:val="center"/>
            <w:hideMark/>
          </w:tcPr>
          <w:p w:rsidR="00B631E4" w:rsidRPr="00B631E4" w:rsidRDefault="00B631E4" w:rsidP="00B631E4">
            <w:pPr>
              <w:spacing w:after="180" w:line="240" w:lineRule="auto"/>
              <w:rPr>
                <w:rFonts w:ascii="Helvetica" w:eastAsia="Times New Roman" w:hAnsi="Helvetica" w:cs="Helvetica"/>
                <w:color w:val="333333"/>
                <w:sz w:val="21"/>
                <w:szCs w:val="21"/>
              </w:rPr>
            </w:pPr>
            <w:r w:rsidRPr="00B631E4">
              <w:rPr>
                <w:rFonts w:ascii="Helvetica" w:eastAsia="Times New Roman" w:hAnsi="Helvetica" w:cs="Helvetica"/>
                <w:color w:val="333333"/>
                <w:sz w:val="21"/>
                <w:szCs w:val="21"/>
              </w:rPr>
              <w:t>Defines the document's body</w:t>
            </w:r>
          </w:p>
        </w:tc>
      </w:tr>
    </w:tbl>
    <w:p w:rsidR="00B631E4" w:rsidRPr="00B631E4" w:rsidRDefault="00B631E4" w:rsidP="00B631E4">
      <w:pPr>
        <w:spacing w:after="0" w:line="240" w:lineRule="auto"/>
        <w:rPr>
          <w:rFonts w:ascii="Helvetica" w:eastAsia="Times New Roman" w:hAnsi="Helvetica" w:cs="Helvetica"/>
          <w:color w:val="333333"/>
          <w:sz w:val="21"/>
          <w:szCs w:val="21"/>
        </w:rPr>
      </w:pPr>
    </w:p>
    <w:p w:rsidR="00D6223D" w:rsidRPr="00D6223D" w:rsidRDefault="00D6223D" w:rsidP="00D6223D">
      <w:pPr>
        <w:spacing w:before="300" w:after="150" w:line="240" w:lineRule="auto"/>
        <w:outlineLvl w:val="0"/>
        <w:rPr>
          <w:rFonts w:ascii="inherit" w:eastAsia="Times New Roman" w:hAnsi="inherit" w:cs="Helvetica"/>
          <w:color w:val="333333"/>
          <w:kern w:val="36"/>
          <w:sz w:val="54"/>
          <w:szCs w:val="54"/>
        </w:rPr>
      </w:pPr>
      <w:r w:rsidRPr="00D6223D">
        <w:rPr>
          <w:rFonts w:ascii="inherit" w:eastAsia="Times New Roman" w:hAnsi="inherit" w:cs="Helvetica"/>
          <w:color w:val="333333"/>
          <w:kern w:val="36"/>
          <w:sz w:val="54"/>
          <w:szCs w:val="54"/>
        </w:rPr>
        <w:t>HTML Paragraphs</w:t>
      </w:r>
    </w:p>
    <w:p w:rsidR="00D6223D" w:rsidRPr="00D6223D" w:rsidRDefault="0016480F" w:rsidP="00D6223D">
      <w:pPr>
        <w:spacing w:after="0" w:line="240" w:lineRule="auto"/>
        <w:rPr>
          <w:rFonts w:ascii="Helvetica" w:eastAsia="Times New Roman" w:hAnsi="Helvetica" w:cs="Helvetica"/>
          <w:color w:val="333333"/>
          <w:sz w:val="30"/>
          <w:szCs w:val="30"/>
        </w:rPr>
      </w:pPr>
      <w:hyperlink r:id="rId82" w:history="1">
        <w:r w:rsidR="00D6223D" w:rsidRPr="00D6223D">
          <w:rPr>
            <w:rFonts w:ascii="Helvetica" w:eastAsia="Times New Roman" w:hAnsi="Helvetica" w:cs="Helvetica"/>
            <w:color w:val="8AC007"/>
            <w:sz w:val="30"/>
          </w:rPr>
          <w:t>« Previous</w:t>
        </w:r>
      </w:hyperlink>
    </w:p>
    <w:p w:rsidR="00D6223D" w:rsidRPr="00D6223D" w:rsidRDefault="0016480F" w:rsidP="00D6223D">
      <w:pPr>
        <w:spacing w:after="0" w:line="240" w:lineRule="auto"/>
        <w:jc w:val="right"/>
        <w:rPr>
          <w:rFonts w:ascii="Helvetica" w:eastAsia="Times New Roman" w:hAnsi="Helvetica" w:cs="Helvetica"/>
          <w:color w:val="333333"/>
          <w:sz w:val="30"/>
          <w:szCs w:val="30"/>
        </w:rPr>
      </w:pPr>
      <w:hyperlink r:id="rId83" w:history="1">
        <w:r w:rsidR="00D6223D" w:rsidRPr="00D6223D">
          <w:rPr>
            <w:rFonts w:ascii="Helvetica" w:eastAsia="Times New Roman" w:hAnsi="Helvetica" w:cs="Helvetica"/>
            <w:color w:val="8AC007"/>
            <w:sz w:val="30"/>
          </w:rPr>
          <w:t>Next Chapter »</w:t>
        </w:r>
      </w:hyperlink>
    </w:p>
    <w:p w:rsidR="00D6223D" w:rsidRPr="00D6223D" w:rsidRDefault="0016480F" w:rsidP="00D6223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38" style="width:0;height:0" o:hralign="center" o:hrstd="t" o:hr="t" fillcolor="#a0a0a0" stroked="f"/>
        </w:pict>
      </w:r>
    </w:p>
    <w:p w:rsidR="00D6223D" w:rsidRPr="00D6223D" w:rsidRDefault="00D6223D" w:rsidP="00D6223D">
      <w:pPr>
        <w:spacing w:before="150" w:after="150" w:line="240" w:lineRule="auto"/>
        <w:rPr>
          <w:rFonts w:ascii="Helvetica" w:eastAsia="Times New Roman" w:hAnsi="Helvetica" w:cs="Helvetica"/>
          <w:color w:val="404040"/>
        </w:rPr>
      </w:pPr>
      <w:r w:rsidRPr="00D6223D">
        <w:rPr>
          <w:rFonts w:ascii="Helvetica" w:eastAsia="Times New Roman" w:hAnsi="Helvetica" w:cs="Helvetica"/>
          <w:color w:val="404040"/>
        </w:rPr>
        <w:t>HTML documents are divided into paragraphs.</w:t>
      </w:r>
    </w:p>
    <w:p w:rsidR="00D6223D" w:rsidRPr="00D6223D" w:rsidRDefault="0016480F" w:rsidP="00D6223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39"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HTML Paragraphs</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 xml:space="preserve">The HTML </w:t>
      </w:r>
      <w:r w:rsidRPr="00D6223D">
        <w:rPr>
          <w:rFonts w:ascii="Helvetica" w:eastAsia="Times New Roman" w:hAnsi="Helvetica" w:cs="Helvetica"/>
          <w:b/>
          <w:bCs/>
          <w:color w:val="333333"/>
          <w:sz w:val="21"/>
        </w:rPr>
        <w:t>&lt;p&gt;</w:t>
      </w:r>
      <w:r w:rsidRPr="00D6223D">
        <w:rPr>
          <w:rFonts w:ascii="Helvetica" w:eastAsia="Times New Roman" w:hAnsi="Helvetica" w:cs="Helvetica"/>
          <w:color w:val="333333"/>
          <w:sz w:val="21"/>
          <w:szCs w:val="21"/>
        </w:rPr>
        <w:t xml:space="preserve"> element defines a </w:t>
      </w:r>
      <w:r w:rsidRPr="00D6223D">
        <w:rPr>
          <w:rFonts w:ascii="Helvetica" w:eastAsia="Times New Roman" w:hAnsi="Helvetica" w:cs="Helvetica"/>
          <w:b/>
          <w:bCs/>
          <w:color w:val="333333"/>
          <w:sz w:val="21"/>
        </w:rPr>
        <w:t>paragraph</w:t>
      </w:r>
      <w:r w:rsidRPr="00D6223D">
        <w:rPr>
          <w:rFonts w:ascii="Helvetica" w:eastAsia="Times New Roman" w:hAnsi="Helvetica" w:cs="Helvetica"/>
          <w:color w:val="333333"/>
          <w:sz w:val="21"/>
          <w:szCs w:val="21"/>
        </w:rPr>
        <w:t>.</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proofErr w:type="gramStart"/>
      <w:r w:rsidRPr="00D6223D">
        <w:rPr>
          <w:rFonts w:ascii="Consolas" w:eastAsia="Times New Roman" w:hAnsi="Consolas" w:cs="Consolas"/>
          <w:color w:val="000000"/>
          <w:sz w:val="21"/>
          <w:szCs w:val="21"/>
        </w:rPr>
        <w:t>This</w:t>
      </w:r>
      <w:proofErr w:type="gramEnd"/>
      <w:r w:rsidRPr="00D6223D">
        <w:rPr>
          <w:rFonts w:ascii="Consolas" w:eastAsia="Times New Roman" w:hAnsi="Consolas" w:cs="Consolas"/>
          <w:color w:val="000000"/>
          <w:sz w:val="21"/>
          <w:szCs w:val="21"/>
        </w:rPr>
        <w:t xml:space="preserve"> is a paragraph</w:t>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This is another paragraph</w:t>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 xml:space="preserve"> </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84"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D6223D" w:rsidRPr="00D6223D" w:rsidTr="00D6223D">
        <w:tc>
          <w:tcPr>
            <w:tcW w:w="510" w:type="dxa"/>
            <w:shd w:val="clear" w:color="auto" w:fill="FFFFFF"/>
            <w:tcMar>
              <w:top w:w="150" w:type="dxa"/>
              <w:left w:w="150" w:type="dxa"/>
              <w:bottom w:w="150" w:type="dxa"/>
              <w:right w:w="75" w:type="dxa"/>
            </w:tcMar>
            <w:vAlign w:val="center"/>
            <w:hideMark/>
          </w:tcPr>
          <w:p w:rsidR="00D6223D" w:rsidRPr="00D6223D" w:rsidRDefault="00D6223D" w:rsidP="00D6223D">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Browsers automatically add an empty line before and after a paragraph.</w:t>
            </w:r>
          </w:p>
        </w:tc>
      </w:tr>
    </w:tbl>
    <w:p w:rsidR="00D6223D" w:rsidRPr="00D6223D" w:rsidRDefault="0016480F" w:rsidP="00D6223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40"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HTML Display</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You cannot be sure how HTML will be displayed.</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lastRenderedPageBreak/>
        <w:t xml:space="preserve">Large or small </w:t>
      </w:r>
      <w:proofErr w:type="gramStart"/>
      <w:r w:rsidRPr="00D6223D">
        <w:rPr>
          <w:rFonts w:ascii="Helvetica" w:eastAsia="Times New Roman" w:hAnsi="Helvetica" w:cs="Helvetica"/>
          <w:color w:val="333333"/>
          <w:sz w:val="21"/>
          <w:szCs w:val="21"/>
        </w:rPr>
        <w:t>screens,</w:t>
      </w:r>
      <w:proofErr w:type="gramEnd"/>
      <w:r w:rsidRPr="00D6223D">
        <w:rPr>
          <w:rFonts w:ascii="Helvetica" w:eastAsia="Times New Roman" w:hAnsi="Helvetica" w:cs="Helvetica"/>
          <w:color w:val="333333"/>
          <w:sz w:val="21"/>
          <w:szCs w:val="21"/>
        </w:rPr>
        <w:t xml:space="preserve"> and resized windows will create different results. </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With HTML, you cannot change the output by adding extra spaces or extra lines in your HTML code.</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The browser will remove extra spaces and extra lines when the page is displayed.</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 xml:space="preserve">Any </w:t>
      </w:r>
      <w:proofErr w:type="gramStart"/>
      <w:r w:rsidRPr="00D6223D">
        <w:rPr>
          <w:rFonts w:ascii="Helvetica" w:eastAsia="Times New Roman" w:hAnsi="Helvetica" w:cs="Helvetica"/>
          <w:color w:val="333333"/>
          <w:sz w:val="21"/>
          <w:szCs w:val="21"/>
        </w:rPr>
        <w:t>number of spaces, and any number of new lines, count</w:t>
      </w:r>
      <w:proofErr w:type="gramEnd"/>
      <w:r w:rsidRPr="00D6223D">
        <w:rPr>
          <w:rFonts w:ascii="Helvetica" w:eastAsia="Times New Roman" w:hAnsi="Helvetica" w:cs="Helvetica"/>
          <w:color w:val="333333"/>
          <w:sz w:val="21"/>
          <w:szCs w:val="21"/>
        </w:rPr>
        <w:t xml:space="preserve"> as </w:t>
      </w:r>
      <w:r w:rsidRPr="00D6223D">
        <w:rPr>
          <w:rFonts w:ascii="Helvetica" w:eastAsia="Times New Roman" w:hAnsi="Helvetica" w:cs="Helvetica"/>
          <w:b/>
          <w:bCs/>
          <w:color w:val="333333"/>
          <w:sz w:val="21"/>
        </w:rPr>
        <w:t>only one space</w:t>
      </w:r>
      <w:r w:rsidRPr="00D6223D">
        <w:rPr>
          <w:rFonts w:ascii="Helvetica" w:eastAsia="Times New Roman" w:hAnsi="Helvetica" w:cs="Helvetica"/>
          <w:color w:val="333333"/>
          <w:sz w:val="21"/>
          <w:szCs w:val="21"/>
        </w:rPr>
        <w:t>.</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t>This paragraph</w:t>
      </w:r>
      <w:r w:rsidRPr="00D6223D">
        <w:rPr>
          <w:rFonts w:ascii="Consolas" w:eastAsia="Times New Roman" w:hAnsi="Consolas" w:cs="Consolas"/>
          <w:color w:val="000000"/>
          <w:sz w:val="21"/>
          <w:szCs w:val="21"/>
        </w:rPr>
        <w:br/>
        <w:t>contains a lot of lines</w:t>
      </w:r>
      <w:r w:rsidRPr="00D6223D">
        <w:rPr>
          <w:rFonts w:ascii="Consolas" w:eastAsia="Times New Roman" w:hAnsi="Consolas" w:cs="Consolas"/>
          <w:color w:val="000000"/>
          <w:sz w:val="21"/>
          <w:szCs w:val="21"/>
        </w:rPr>
        <w:br/>
        <w:t>in the source code</w:t>
      </w:r>
      <w:proofErr w:type="gramStart"/>
      <w:r w:rsidRPr="00D6223D">
        <w:rPr>
          <w:rFonts w:ascii="Consolas" w:eastAsia="Times New Roman" w:hAnsi="Consolas" w:cs="Consolas"/>
          <w:color w:val="000000"/>
          <w:sz w:val="21"/>
          <w:szCs w:val="21"/>
        </w:rPr>
        <w:t>,</w:t>
      </w:r>
      <w:proofErr w:type="gramEnd"/>
      <w:r w:rsidRPr="00D6223D">
        <w:rPr>
          <w:rFonts w:ascii="Consolas" w:eastAsia="Times New Roman" w:hAnsi="Consolas" w:cs="Consolas"/>
          <w:color w:val="000000"/>
          <w:sz w:val="21"/>
          <w:szCs w:val="21"/>
        </w:rPr>
        <w:br/>
        <w:t xml:space="preserve">but the browser </w:t>
      </w:r>
      <w:r w:rsidRPr="00D6223D">
        <w:rPr>
          <w:rFonts w:ascii="Consolas" w:eastAsia="Times New Roman" w:hAnsi="Consolas" w:cs="Consolas"/>
          <w:color w:val="000000"/>
          <w:sz w:val="21"/>
          <w:szCs w:val="21"/>
        </w:rPr>
        <w:br/>
        <w:t>ignores it.</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t>This paragraph</w:t>
      </w:r>
      <w:r w:rsidRPr="00D6223D">
        <w:rPr>
          <w:rFonts w:ascii="Consolas" w:eastAsia="Times New Roman" w:hAnsi="Consolas" w:cs="Consolas"/>
          <w:color w:val="000000"/>
          <w:sz w:val="21"/>
          <w:szCs w:val="21"/>
        </w:rPr>
        <w:br/>
        <w:t>contains         a lot of spaces</w:t>
      </w:r>
      <w:r w:rsidRPr="00D6223D">
        <w:rPr>
          <w:rFonts w:ascii="Consolas" w:eastAsia="Times New Roman" w:hAnsi="Consolas" w:cs="Consolas"/>
          <w:color w:val="000000"/>
          <w:sz w:val="21"/>
          <w:szCs w:val="21"/>
        </w:rPr>
        <w:br/>
        <w:t>in the source         code</w:t>
      </w:r>
      <w:proofErr w:type="gramStart"/>
      <w:r w:rsidRPr="00D6223D">
        <w:rPr>
          <w:rFonts w:ascii="Consolas" w:eastAsia="Times New Roman" w:hAnsi="Consolas" w:cs="Consolas"/>
          <w:color w:val="000000"/>
          <w:sz w:val="21"/>
          <w:szCs w:val="21"/>
        </w:rPr>
        <w:t>,</w:t>
      </w:r>
      <w:proofErr w:type="gramEnd"/>
      <w:r w:rsidRPr="00D6223D">
        <w:rPr>
          <w:rFonts w:ascii="Consolas" w:eastAsia="Times New Roman" w:hAnsi="Consolas" w:cs="Consolas"/>
          <w:color w:val="000000"/>
          <w:sz w:val="21"/>
          <w:szCs w:val="21"/>
        </w:rPr>
        <w:br/>
        <w:t xml:space="preserve">but the        browser </w:t>
      </w:r>
      <w:r w:rsidRPr="00D6223D">
        <w:rPr>
          <w:rFonts w:ascii="Consolas" w:eastAsia="Times New Roman" w:hAnsi="Consolas" w:cs="Consolas"/>
          <w:color w:val="000000"/>
          <w:sz w:val="21"/>
          <w:szCs w:val="21"/>
        </w:rPr>
        <w:br/>
        <w:t>ignores it.</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85"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p w:rsidR="00D6223D" w:rsidRPr="00D6223D" w:rsidRDefault="0016480F" w:rsidP="00D6223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41"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Don't Forget the End Tag</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Most browsers will display HTML correctly even if you forget the end tag:</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proofErr w:type="gramStart"/>
      <w:r w:rsidRPr="00D6223D">
        <w:rPr>
          <w:rFonts w:ascii="Consolas" w:eastAsia="Times New Roman" w:hAnsi="Consolas" w:cs="Consolas"/>
          <w:color w:val="000000"/>
          <w:sz w:val="21"/>
          <w:szCs w:val="21"/>
        </w:rPr>
        <w:t>This</w:t>
      </w:r>
      <w:proofErr w:type="gramEnd"/>
      <w:r w:rsidRPr="00D6223D">
        <w:rPr>
          <w:rFonts w:ascii="Consolas" w:eastAsia="Times New Roman" w:hAnsi="Consolas" w:cs="Consolas"/>
          <w:color w:val="000000"/>
          <w:sz w:val="21"/>
          <w:szCs w:val="21"/>
        </w:rPr>
        <w:t xml:space="preserve"> is a paragraph</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 xml:space="preserve">This is another paragraph </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86"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The example above will work in most browsers, but do not rely on it.</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Forgetting the end tag can produce unexpected results or errors.</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D6223D" w:rsidRPr="00D6223D" w:rsidTr="00D6223D">
        <w:tc>
          <w:tcPr>
            <w:tcW w:w="510" w:type="dxa"/>
            <w:shd w:val="clear" w:color="auto" w:fill="FFFFFF"/>
            <w:tcMar>
              <w:top w:w="150" w:type="dxa"/>
              <w:left w:w="150" w:type="dxa"/>
              <w:bottom w:w="150" w:type="dxa"/>
              <w:right w:w="75" w:type="dxa"/>
            </w:tcMar>
            <w:vAlign w:val="center"/>
            <w:hideMark/>
          </w:tcPr>
          <w:p w:rsidR="00D6223D" w:rsidRPr="00D6223D" w:rsidRDefault="00D6223D" w:rsidP="00D6223D">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Stricter versions of HTML, like XHTML, do not allow you to skip the end tag.</w:t>
            </w:r>
          </w:p>
        </w:tc>
      </w:tr>
    </w:tbl>
    <w:p w:rsidR="00D6223D" w:rsidRPr="00D6223D" w:rsidRDefault="0016480F" w:rsidP="00D6223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42"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lastRenderedPageBreak/>
        <w:t>HTML Line Breaks</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 xml:space="preserve">The HTML </w:t>
      </w:r>
      <w:r w:rsidRPr="00D6223D">
        <w:rPr>
          <w:rFonts w:ascii="Helvetica" w:eastAsia="Times New Roman" w:hAnsi="Helvetica" w:cs="Helvetica"/>
          <w:b/>
          <w:bCs/>
          <w:color w:val="333333"/>
          <w:sz w:val="21"/>
        </w:rPr>
        <w:t>&lt;br&gt;</w:t>
      </w:r>
      <w:r w:rsidRPr="00D6223D">
        <w:rPr>
          <w:rFonts w:ascii="Helvetica" w:eastAsia="Times New Roman" w:hAnsi="Helvetica" w:cs="Helvetica"/>
          <w:color w:val="333333"/>
          <w:sz w:val="21"/>
          <w:szCs w:val="21"/>
        </w:rPr>
        <w:t xml:space="preserve"> element defines a </w:t>
      </w:r>
      <w:r w:rsidRPr="00D6223D">
        <w:rPr>
          <w:rFonts w:ascii="Helvetica" w:eastAsia="Times New Roman" w:hAnsi="Helvetica" w:cs="Helvetica"/>
          <w:b/>
          <w:bCs/>
          <w:color w:val="333333"/>
          <w:sz w:val="21"/>
        </w:rPr>
        <w:t>line break</w:t>
      </w:r>
      <w:r w:rsidRPr="00D6223D">
        <w:rPr>
          <w:rFonts w:ascii="Helvetica" w:eastAsia="Times New Roman" w:hAnsi="Helvetica" w:cs="Helvetica"/>
          <w:color w:val="333333"/>
          <w:sz w:val="21"/>
          <w:szCs w:val="21"/>
        </w:rPr>
        <w:t>.</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Use &lt;br&gt; if you want a line break (a new line) without starting a new paragraph:</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proofErr w:type="gramStart"/>
      <w:r w:rsidRPr="00D6223D">
        <w:rPr>
          <w:rFonts w:ascii="Consolas" w:eastAsia="Times New Roman" w:hAnsi="Consolas" w:cs="Consolas"/>
          <w:color w:val="000000"/>
          <w:sz w:val="21"/>
          <w:szCs w:val="21"/>
        </w:rPr>
        <w:t>This</w:t>
      </w:r>
      <w:proofErr w:type="gramEnd"/>
      <w:r w:rsidRPr="00D6223D">
        <w:rPr>
          <w:rFonts w:ascii="Consolas" w:eastAsia="Times New Roman" w:hAnsi="Consolas" w:cs="Consolas"/>
          <w:color w:val="000000"/>
          <w:sz w:val="21"/>
          <w:szCs w:val="21"/>
        </w:rPr>
        <w:t xml:space="preserve"> is</w:t>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br</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a para</w:t>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br</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graph with line breaks</w:t>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 xml:space="preserve"> </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87"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The &lt;br&gt; element is an empty HTML element. It has no end tag.</w:t>
      </w:r>
    </w:p>
    <w:p w:rsidR="00D6223D" w:rsidRPr="00D6223D" w:rsidRDefault="0016480F" w:rsidP="00D6223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43"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The Poem Problem</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t xml:space="preserve">This poem will display as one </w:t>
      </w:r>
      <w:proofErr w:type="gramStart"/>
      <w:r w:rsidRPr="00D6223D">
        <w:rPr>
          <w:rFonts w:ascii="Consolas" w:eastAsia="Times New Roman" w:hAnsi="Consolas" w:cs="Consolas"/>
          <w:color w:val="000000"/>
          <w:sz w:val="21"/>
          <w:szCs w:val="21"/>
        </w:rPr>
        <w:t>line:</w:t>
      </w:r>
      <w:proofErr w:type="gramEnd"/>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t>  My Bonnie lies over the ocean.</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t>  My Bonnie lies over the sea.</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t>  My Bonnie lies over the ocean.</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t>  Oh, bring back my Bonnie to me.</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w:t>
      </w:r>
      <w:r w:rsidRPr="00D6223D">
        <w:rPr>
          <w:rFonts w:ascii="Consolas" w:eastAsia="Times New Roman" w:hAnsi="Consolas" w:cs="Consolas"/>
          <w:color w:val="0000FF"/>
          <w:sz w:val="21"/>
        </w:rPr>
        <w:t>&gt;</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88"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p w:rsidR="00D6223D" w:rsidRPr="00D6223D" w:rsidRDefault="0016480F" w:rsidP="00D6223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44"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The HTML &lt;pre&gt; Element</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The HTML &lt;pre&gt; element defines preformatted text.</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The text inside a &lt;pre&gt; element is displayed in a fixed-width font (usually Courier), and it preserves both spaces and line breaks:</w:t>
      </w:r>
    </w:p>
    <w:p w:rsidR="00D6223D" w:rsidRPr="00D6223D" w:rsidRDefault="00D6223D" w:rsidP="00D6223D">
      <w:pPr>
        <w:shd w:val="clear" w:color="auto" w:fill="F1F1F1"/>
        <w:spacing w:after="150" w:line="240" w:lineRule="auto"/>
        <w:outlineLvl w:val="1"/>
        <w:rPr>
          <w:rFonts w:ascii="inherit" w:eastAsia="Times New Roman" w:hAnsi="inherit" w:cs="Helvetica"/>
          <w:color w:val="555555"/>
          <w:sz w:val="30"/>
          <w:szCs w:val="30"/>
        </w:rPr>
      </w:pPr>
      <w:r w:rsidRPr="00D6223D">
        <w:rPr>
          <w:rFonts w:ascii="inherit" w:eastAsia="Times New Roman" w:hAnsi="inherit" w:cs="Helvetica"/>
          <w:color w:val="555555"/>
          <w:sz w:val="30"/>
          <w:szCs w:val="30"/>
        </w:rPr>
        <w:t>Example</w:t>
      </w:r>
    </w:p>
    <w:p w:rsidR="00D6223D" w:rsidRPr="00D6223D" w:rsidRDefault="00D6223D" w:rsidP="00D6223D">
      <w:pPr>
        <w:shd w:val="clear" w:color="auto" w:fill="FFFFFF"/>
        <w:spacing w:after="0" w:line="276" w:lineRule="atLeast"/>
        <w:rPr>
          <w:rFonts w:ascii="Consolas" w:eastAsia="Times New Roman" w:hAnsi="Consolas" w:cs="Consolas"/>
          <w:color w:val="000000"/>
          <w:sz w:val="21"/>
          <w:szCs w:val="21"/>
        </w:rPr>
      </w:pPr>
      <w:r w:rsidRPr="00D6223D">
        <w:rPr>
          <w:rFonts w:ascii="Consolas" w:eastAsia="Times New Roman" w:hAnsi="Consolas" w:cs="Consolas"/>
          <w:color w:val="0000FF"/>
          <w:sz w:val="21"/>
        </w:rPr>
        <w:t>&lt;</w:t>
      </w:r>
      <w:proofErr w:type="gramStart"/>
      <w:r w:rsidRPr="00D6223D">
        <w:rPr>
          <w:rFonts w:ascii="Consolas" w:eastAsia="Times New Roman" w:hAnsi="Consolas" w:cs="Consolas"/>
          <w:color w:val="A52A2A"/>
          <w:sz w:val="21"/>
        </w:rPr>
        <w:t>pre</w:t>
      </w:r>
      <w:proofErr w:type="gramEnd"/>
      <w:r w:rsidRPr="00D6223D">
        <w:rPr>
          <w:rFonts w:ascii="Consolas" w:eastAsia="Times New Roman" w:hAnsi="Consolas" w:cs="Consolas"/>
          <w:color w:val="0000FF"/>
          <w:sz w:val="21"/>
        </w:rPr>
        <w:t>&gt;</w:t>
      </w:r>
      <w:r w:rsidRPr="00D6223D">
        <w:rPr>
          <w:rFonts w:ascii="Consolas" w:eastAsia="Times New Roman" w:hAnsi="Consolas" w:cs="Consolas"/>
          <w:color w:val="000000"/>
          <w:sz w:val="21"/>
          <w:szCs w:val="21"/>
        </w:rPr>
        <w:br/>
        <w:t>  My Bonnie lies over the ocean.</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t>  My Bonnie lies over the sea.</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lastRenderedPageBreak/>
        <w:t>  My Bonnie lies over the ocean.</w:t>
      </w:r>
      <w:r w:rsidRPr="00D6223D">
        <w:rPr>
          <w:rFonts w:ascii="Consolas" w:eastAsia="Times New Roman" w:hAnsi="Consolas" w:cs="Consolas"/>
          <w:color w:val="000000"/>
          <w:sz w:val="21"/>
          <w:szCs w:val="21"/>
        </w:rPr>
        <w:br/>
      </w:r>
      <w:r w:rsidRPr="00D6223D">
        <w:rPr>
          <w:rFonts w:ascii="Consolas" w:eastAsia="Times New Roman" w:hAnsi="Consolas" w:cs="Consolas"/>
          <w:color w:val="000000"/>
          <w:sz w:val="21"/>
          <w:szCs w:val="21"/>
        </w:rPr>
        <w:br/>
        <w:t>  Oh, bring back my Bonnie to me.</w:t>
      </w:r>
      <w:r w:rsidRPr="00D6223D">
        <w:rPr>
          <w:rFonts w:ascii="Consolas" w:eastAsia="Times New Roman" w:hAnsi="Consolas" w:cs="Consolas"/>
          <w:color w:val="000000"/>
          <w:sz w:val="21"/>
          <w:szCs w:val="21"/>
        </w:rPr>
        <w:br/>
      </w:r>
      <w:r w:rsidRPr="00D6223D">
        <w:rPr>
          <w:rFonts w:ascii="Consolas" w:eastAsia="Times New Roman" w:hAnsi="Consolas" w:cs="Consolas"/>
          <w:color w:val="0000FF"/>
          <w:sz w:val="21"/>
        </w:rPr>
        <w:t>&lt;</w:t>
      </w:r>
      <w:r w:rsidRPr="00D6223D">
        <w:rPr>
          <w:rFonts w:ascii="Consolas" w:eastAsia="Times New Roman" w:hAnsi="Consolas" w:cs="Consolas"/>
          <w:color w:val="A52A2A"/>
          <w:sz w:val="21"/>
        </w:rPr>
        <w:t>/pre</w:t>
      </w:r>
      <w:r w:rsidRPr="00D6223D">
        <w:rPr>
          <w:rFonts w:ascii="Consolas" w:eastAsia="Times New Roman" w:hAnsi="Consolas" w:cs="Consolas"/>
          <w:color w:val="0000FF"/>
          <w:sz w:val="21"/>
        </w:rPr>
        <w:t>&gt;</w:t>
      </w:r>
    </w:p>
    <w:p w:rsidR="00D6223D" w:rsidRPr="00D6223D" w:rsidRDefault="00D6223D" w:rsidP="00D6223D">
      <w:pPr>
        <w:shd w:val="clear" w:color="auto" w:fill="F1F1F1"/>
        <w:spacing w:after="180" w:line="276" w:lineRule="atLeast"/>
        <w:rPr>
          <w:rFonts w:ascii="Helvetica" w:eastAsia="Times New Roman" w:hAnsi="Helvetica" w:cs="Helvetica"/>
          <w:color w:val="000000"/>
          <w:sz w:val="21"/>
          <w:szCs w:val="21"/>
        </w:rPr>
      </w:pPr>
      <w:r w:rsidRPr="00D6223D">
        <w:rPr>
          <w:rFonts w:ascii="Helvetica" w:eastAsia="Times New Roman" w:hAnsi="Helvetica" w:cs="Helvetica"/>
          <w:color w:val="000000"/>
          <w:sz w:val="21"/>
          <w:szCs w:val="21"/>
        </w:rPr>
        <w:br/>
      </w:r>
      <w:hyperlink r:id="rId89" w:tgtFrame="_blank" w:history="1">
        <w:r w:rsidRPr="00D6223D">
          <w:rPr>
            <w:rFonts w:ascii="Verdana" w:eastAsia="Times New Roman" w:hAnsi="Verdana" w:cs="Helvetica"/>
            <w:b/>
            <w:bCs/>
            <w:color w:val="FFFFFF"/>
            <w:sz w:val="20"/>
          </w:rPr>
          <w:t xml:space="preserve">Try it </w:t>
        </w:r>
        <w:proofErr w:type="gramStart"/>
        <w:r w:rsidRPr="00D6223D">
          <w:rPr>
            <w:rFonts w:ascii="Verdana" w:eastAsia="Times New Roman" w:hAnsi="Verdana" w:cs="Helvetica"/>
            <w:b/>
            <w:bCs/>
            <w:color w:val="FFFFFF"/>
            <w:sz w:val="20"/>
          </w:rPr>
          <w:t>Yourself</w:t>
        </w:r>
        <w:proofErr w:type="gramEnd"/>
        <w:r w:rsidRPr="00D6223D">
          <w:rPr>
            <w:rFonts w:ascii="Verdana" w:eastAsia="Times New Roman" w:hAnsi="Verdana" w:cs="Helvetica"/>
            <w:b/>
            <w:bCs/>
            <w:color w:val="FFFFFF"/>
            <w:sz w:val="20"/>
          </w:rPr>
          <w:t xml:space="preserve"> »</w:t>
        </w:r>
      </w:hyperlink>
      <w:r w:rsidRPr="00D6223D">
        <w:rPr>
          <w:rFonts w:ascii="Helvetica" w:eastAsia="Times New Roman" w:hAnsi="Helvetica" w:cs="Helvetica"/>
          <w:color w:val="000000"/>
          <w:sz w:val="21"/>
          <w:szCs w:val="21"/>
        </w:rPr>
        <w:t xml:space="preserve"> </w:t>
      </w:r>
    </w:p>
    <w:p w:rsidR="00D6223D" w:rsidRPr="00D6223D" w:rsidRDefault="0016480F" w:rsidP="00D6223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45"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Test Yourself with Exercises!</w:t>
      </w:r>
    </w:p>
    <w:p w:rsidR="00D6223D" w:rsidRPr="00D6223D" w:rsidRDefault="0016480F" w:rsidP="00D6223D">
      <w:pPr>
        <w:spacing w:after="0" w:line="240" w:lineRule="auto"/>
        <w:rPr>
          <w:rFonts w:ascii="Helvetica" w:eastAsia="Times New Roman" w:hAnsi="Helvetica" w:cs="Helvetica"/>
          <w:color w:val="333333"/>
          <w:sz w:val="21"/>
          <w:szCs w:val="21"/>
        </w:rPr>
      </w:pPr>
      <w:hyperlink r:id="rId90" w:tgtFrame="_blank" w:history="1">
        <w:r w:rsidR="00D6223D" w:rsidRPr="00D6223D">
          <w:rPr>
            <w:rFonts w:ascii="Verdana" w:eastAsia="Times New Roman" w:hAnsi="Verdana" w:cs="Helvetica"/>
            <w:b/>
            <w:bCs/>
            <w:color w:val="FFFFFF"/>
            <w:sz w:val="20"/>
          </w:rPr>
          <w:t>Exercise 1 »</w:t>
        </w:r>
      </w:hyperlink>
      <w:r w:rsidR="00D6223D" w:rsidRPr="00D6223D">
        <w:rPr>
          <w:rFonts w:ascii="Helvetica" w:eastAsia="Times New Roman" w:hAnsi="Helvetica" w:cs="Helvetica"/>
          <w:color w:val="333333"/>
          <w:sz w:val="21"/>
          <w:szCs w:val="21"/>
        </w:rPr>
        <w:t xml:space="preserve">    </w:t>
      </w:r>
      <w:hyperlink r:id="rId91" w:tgtFrame="_blank" w:history="1">
        <w:r w:rsidR="00D6223D" w:rsidRPr="00D6223D">
          <w:rPr>
            <w:rFonts w:ascii="Verdana" w:eastAsia="Times New Roman" w:hAnsi="Verdana" w:cs="Helvetica"/>
            <w:b/>
            <w:bCs/>
            <w:color w:val="FFFFFF"/>
            <w:sz w:val="20"/>
          </w:rPr>
          <w:t>Exercise 2 »</w:t>
        </w:r>
      </w:hyperlink>
      <w:r w:rsidR="00D6223D" w:rsidRPr="00D6223D">
        <w:rPr>
          <w:rFonts w:ascii="Helvetica" w:eastAsia="Times New Roman" w:hAnsi="Helvetica" w:cs="Helvetica"/>
          <w:color w:val="333333"/>
          <w:sz w:val="21"/>
          <w:szCs w:val="21"/>
        </w:rPr>
        <w:t xml:space="preserve">    </w:t>
      </w:r>
      <w:hyperlink r:id="rId92" w:tgtFrame="_blank" w:history="1">
        <w:r w:rsidR="00D6223D" w:rsidRPr="00D6223D">
          <w:rPr>
            <w:rFonts w:ascii="Verdana" w:eastAsia="Times New Roman" w:hAnsi="Verdana" w:cs="Helvetica"/>
            <w:b/>
            <w:bCs/>
            <w:color w:val="FFFFFF"/>
            <w:sz w:val="20"/>
          </w:rPr>
          <w:t>Exercise 3 »</w:t>
        </w:r>
      </w:hyperlink>
      <w:r w:rsidR="00D6223D" w:rsidRPr="00D6223D">
        <w:rPr>
          <w:rFonts w:ascii="Helvetica" w:eastAsia="Times New Roman" w:hAnsi="Helvetica" w:cs="Helvetica"/>
          <w:color w:val="333333"/>
          <w:sz w:val="21"/>
          <w:szCs w:val="21"/>
        </w:rPr>
        <w:t xml:space="preserve">    </w:t>
      </w:r>
      <w:hyperlink r:id="rId93" w:tgtFrame="_blank" w:history="1">
        <w:r w:rsidR="00D6223D" w:rsidRPr="00D6223D">
          <w:rPr>
            <w:rFonts w:ascii="Verdana" w:eastAsia="Times New Roman" w:hAnsi="Verdana" w:cs="Helvetica"/>
            <w:b/>
            <w:bCs/>
            <w:color w:val="FFFFFF"/>
            <w:sz w:val="20"/>
          </w:rPr>
          <w:t>Exercise 4 »</w:t>
        </w:r>
      </w:hyperlink>
      <w:r w:rsidR="00D6223D" w:rsidRPr="00D6223D">
        <w:rPr>
          <w:rFonts w:ascii="Helvetica" w:eastAsia="Times New Roman" w:hAnsi="Helvetica" w:cs="Helvetica"/>
          <w:color w:val="333333"/>
          <w:sz w:val="21"/>
          <w:szCs w:val="21"/>
        </w:rPr>
        <w:t xml:space="preserve"> </w:t>
      </w:r>
    </w:p>
    <w:p w:rsidR="00D6223D" w:rsidRPr="00D6223D" w:rsidRDefault="0016480F" w:rsidP="00D6223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46" style="width:0;height:0" o:hralign="center" o:hrstd="t" o:hr="t" fillcolor="#a0a0a0" stroked="f"/>
        </w:pict>
      </w:r>
    </w:p>
    <w:p w:rsidR="00D6223D" w:rsidRPr="00D6223D" w:rsidRDefault="00D6223D" w:rsidP="00D6223D">
      <w:pPr>
        <w:spacing w:before="300" w:after="150" w:line="240" w:lineRule="auto"/>
        <w:outlineLvl w:val="1"/>
        <w:rPr>
          <w:rFonts w:ascii="inherit" w:eastAsia="Times New Roman" w:hAnsi="inherit" w:cs="Helvetica"/>
          <w:color w:val="333333"/>
          <w:sz w:val="45"/>
          <w:szCs w:val="45"/>
        </w:rPr>
      </w:pPr>
      <w:r w:rsidRPr="00D6223D">
        <w:rPr>
          <w:rFonts w:ascii="inherit" w:eastAsia="Times New Roman" w:hAnsi="inherit" w:cs="Helvetica"/>
          <w:color w:val="333333"/>
          <w:sz w:val="45"/>
          <w:szCs w:val="45"/>
        </w:rPr>
        <w:t>HTML Tag Reference</w:t>
      </w:r>
    </w:p>
    <w:p w:rsidR="00D6223D" w:rsidRPr="00D6223D" w:rsidRDefault="00D6223D" w:rsidP="00D6223D">
      <w:pPr>
        <w:spacing w:after="15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W3Schools' tag reference contains additional information about HTML elements and their attributes.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45"/>
        <w:gridCol w:w="7631"/>
      </w:tblGrid>
      <w:tr w:rsidR="00D6223D" w:rsidRPr="00D6223D" w:rsidTr="00D6223D">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b/>
                <w:bCs/>
                <w:color w:val="333333"/>
                <w:sz w:val="21"/>
                <w:szCs w:val="21"/>
              </w:rPr>
            </w:pPr>
            <w:r w:rsidRPr="00D6223D">
              <w:rPr>
                <w:rFonts w:ascii="Helvetica" w:eastAsia="Times New Roman"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b/>
                <w:bCs/>
                <w:color w:val="333333"/>
                <w:sz w:val="21"/>
                <w:szCs w:val="21"/>
              </w:rPr>
            </w:pPr>
            <w:r w:rsidRPr="00D6223D">
              <w:rPr>
                <w:rFonts w:ascii="Helvetica" w:eastAsia="Times New Roman" w:hAnsi="Helvetica" w:cs="Helvetica"/>
                <w:b/>
                <w:bCs/>
                <w:color w:val="333333"/>
                <w:sz w:val="21"/>
                <w:szCs w:val="21"/>
              </w:rPr>
              <w:t>Description</w:t>
            </w:r>
          </w:p>
        </w:tc>
      </w:tr>
      <w:tr w:rsidR="00D6223D" w:rsidRPr="00D6223D" w:rsidTr="00D6223D">
        <w:tc>
          <w:tcPr>
            <w:tcW w:w="0" w:type="auto"/>
            <w:shd w:val="clear" w:color="auto" w:fill="auto"/>
            <w:tcMar>
              <w:top w:w="0" w:type="dxa"/>
              <w:left w:w="0" w:type="dxa"/>
              <w:bottom w:w="0" w:type="dxa"/>
              <w:right w:w="0" w:type="dxa"/>
            </w:tcMar>
            <w:vAlign w:val="center"/>
            <w:hideMark/>
          </w:tcPr>
          <w:p w:rsidR="00D6223D" w:rsidRPr="00D6223D" w:rsidRDefault="0016480F" w:rsidP="00D6223D">
            <w:pPr>
              <w:spacing w:after="180" w:line="240" w:lineRule="auto"/>
              <w:rPr>
                <w:rFonts w:ascii="Helvetica" w:eastAsia="Times New Roman" w:hAnsi="Helvetica" w:cs="Helvetica"/>
                <w:color w:val="333333"/>
                <w:sz w:val="21"/>
                <w:szCs w:val="21"/>
              </w:rPr>
            </w:pPr>
            <w:hyperlink r:id="rId94" w:history="1">
              <w:r w:rsidR="00D6223D" w:rsidRPr="00D6223D">
                <w:rPr>
                  <w:rFonts w:ascii="Helvetica" w:eastAsia="Times New Roman" w:hAnsi="Helvetica" w:cs="Helvetica"/>
                  <w:color w:val="337AB7"/>
                  <w:sz w:val="21"/>
                </w:rPr>
                <w:t>&lt;p&gt;</w:t>
              </w:r>
            </w:hyperlink>
          </w:p>
        </w:tc>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Defines a paragraph</w:t>
            </w:r>
          </w:p>
        </w:tc>
      </w:tr>
      <w:tr w:rsidR="00D6223D" w:rsidRPr="00D6223D" w:rsidTr="00D6223D">
        <w:tc>
          <w:tcPr>
            <w:tcW w:w="0" w:type="auto"/>
            <w:shd w:val="clear" w:color="auto" w:fill="auto"/>
            <w:tcMar>
              <w:top w:w="0" w:type="dxa"/>
              <w:left w:w="0" w:type="dxa"/>
              <w:bottom w:w="0" w:type="dxa"/>
              <w:right w:w="0" w:type="dxa"/>
            </w:tcMar>
            <w:vAlign w:val="center"/>
            <w:hideMark/>
          </w:tcPr>
          <w:p w:rsidR="00D6223D" w:rsidRPr="00D6223D" w:rsidRDefault="0016480F" w:rsidP="00D6223D">
            <w:pPr>
              <w:spacing w:after="180" w:line="240" w:lineRule="auto"/>
              <w:rPr>
                <w:rFonts w:ascii="Helvetica" w:eastAsia="Times New Roman" w:hAnsi="Helvetica" w:cs="Helvetica"/>
                <w:color w:val="333333"/>
                <w:sz w:val="21"/>
                <w:szCs w:val="21"/>
              </w:rPr>
            </w:pPr>
            <w:hyperlink r:id="rId95" w:history="1">
              <w:r w:rsidR="00D6223D" w:rsidRPr="00D6223D">
                <w:rPr>
                  <w:rFonts w:ascii="Helvetica" w:eastAsia="Times New Roman" w:hAnsi="Helvetica" w:cs="Helvetica"/>
                  <w:color w:val="337AB7"/>
                  <w:sz w:val="21"/>
                </w:rPr>
                <w:t>&lt;br&gt;</w:t>
              </w:r>
            </w:hyperlink>
          </w:p>
        </w:tc>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Inserts a single line break</w:t>
            </w:r>
          </w:p>
        </w:tc>
      </w:tr>
      <w:tr w:rsidR="00D6223D" w:rsidRPr="00D6223D" w:rsidTr="00D6223D">
        <w:tc>
          <w:tcPr>
            <w:tcW w:w="0" w:type="auto"/>
            <w:shd w:val="clear" w:color="auto" w:fill="auto"/>
            <w:tcMar>
              <w:top w:w="0" w:type="dxa"/>
              <w:left w:w="0" w:type="dxa"/>
              <w:bottom w:w="0" w:type="dxa"/>
              <w:right w:w="0" w:type="dxa"/>
            </w:tcMar>
            <w:vAlign w:val="center"/>
            <w:hideMark/>
          </w:tcPr>
          <w:p w:rsidR="00D6223D" w:rsidRPr="00D6223D" w:rsidRDefault="0016480F" w:rsidP="00D6223D">
            <w:pPr>
              <w:spacing w:after="180" w:line="240" w:lineRule="auto"/>
              <w:rPr>
                <w:rFonts w:ascii="Helvetica" w:eastAsia="Times New Roman" w:hAnsi="Helvetica" w:cs="Helvetica"/>
                <w:color w:val="333333"/>
                <w:sz w:val="21"/>
                <w:szCs w:val="21"/>
              </w:rPr>
            </w:pPr>
            <w:hyperlink r:id="rId96" w:history="1">
              <w:r w:rsidR="00D6223D" w:rsidRPr="00D6223D">
                <w:rPr>
                  <w:rFonts w:ascii="Helvetica" w:eastAsia="Times New Roman" w:hAnsi="Helvetica" w:cs="Helvetica"/>
                  <w:color w:val="337AB7"/>
                  <w:sz w:val="21"/>
                </w:rPr>
                <w:t>&lt;pre&gt;</w:t>
              </w:r>
            </w:hyperlink>
          </w:p>
        </w:tc>
        <w:tc>
          <w:tcPr>
            <w:tcW w:w="0" w:type="auto"/>
            <w:shd w:val="clear" w:color="auto" w:fill="auto"/>
            <w:tcMar>
              <w:top w:w="0" w:type="dxa"/>
              <w:left w:w="0" w:type="dxa"/>
              <w:bottom w:w="0" w:type="dxa"/>
              <w:right w:w="0" w:type="dxa"/>
            </w:tcMar>
            <w:vAlign w:val="center"/>
            <w:hideMark/>
          </w:tcPr>
          <w:p w:rsidR="00D6223D" w:rsidRPr="00D6223D" w:rsidRDefault="00D6223D" w:rsidP="00D6223D">
            <w:pPr>
              <w:spacing w:after="180" w:line="240" w:lineRule="auto"/>
              <w:rPr>
                <w:rFonts w:ascii="Helvetica" w:eastAsia="Times New Roman" w:hAnsi="Helvetica" w:cs="Helvetica"/>
                <w:color w:val="333333"/>
                <w:sz w:val="21"/>
                <w:szCs w:val="21"/>
              </w:rPr>
            </w:pPr>
            <w:r w:rsidRPr="00D6223D">
              <w:rPr>
                <w:rFonts w:ascii="Helvetica" w:eastAsia="Times New Roman" w:hAnsi="Helvetica" w:cs="Helvetica"/>
                <w:color w:val="333333"/>
                <w:sz w:val="21"/>
                <w:szCs w:val="21"/>
              </w:rPr>
              <w:t>Defines pre-formatted text</w:t>
            </w:r>
          </w:p>
        </w:tc>
      </w:tr>
    </w:tbl>
    <w:p w:rsidR="00D6223D" w:rsidRPr="00D6223D" w:rsidRDefault="00D6223D" w:rsidP="00D6223D">
      <w:pPr>
        <w:spacing w:after="0" w:line="240" w:lineRule="auto"/>
        <w:rPr>
          <w:rFonts w:ascii="Helvetica" w:eastAsia="Times New Roman" w:hAnsi="Helvetica" w:cs="Helvetica"/>
          <w:color w:val="333333"/>
          <w:sz w:val="21"/>
          <w:szCs w:val="21"/>
        </w:rPr>
      </w:pPr>
    </w:p>
    <w:p w:rsidR="00D6223D" w:rsidRPr="00D6223D" w:rsidRDefault="0016480F" w:rsidP="00D6223D">
      <w:pPr>
        <w:spacing w:after="0" w:line="240" w:lineRule="auto"/>
        <w:rPr>
          <w:rFonts w:ascii="Helvetica" w:eastAsia="Times New Roman" w:hAnsi="Helvetica" w:cs="Helvetica"/>
          <w:color w:val="333333"/>
          <w:sz w:val="30"/>
          <w:szCs w:val="30"/>
        </w:rPr>
      </w:pPr>
      <w:hyperlink r:id="rId97" w:history="1">
        <w:r w:rsidR="00D6223D" w:rsidRPr="00D6223D">
          <w:rPr>
            <w:rFonts w:ascii="Helvetica" w:eastAsia="Times New Roman" w:hAnsi="Helvetica" w:cs="Helvetica"/>
            <w:color w:val="8AC007"/>
            <w:sz w:val="30"/>
          </w:rPr>
          <w:t>« Previous</w:t>
        </w:r>
      </w:hyperlink>
    </w:p>
    <w:p w:rsidR="00D6223D" w:rsidRPr="00D6223D" w:rsidRDefault="0016480F" w:rsidP="00D6223D">
      <w:pPr>
        <w:spacing w:after="0" w:line="240" w:lineRule="auto"/>
        <w:jc w:val="right"/>
        <w:rPr>
          <w:rFonts w:ascii="Helvetica" w:eastAsia="Times New Roman" w:hAnsi="Helvetica" w:cs="Helvetica"/>
          <w:color w:val="333333"/>
          <w:sz w:val="30"/>
          <w:szCs w:val="30"/>
        </w:rPr>
      </w:pPr>
      <w:hyperlink r:id="rId98" w:history="1">
        <w:r w:rsidR="00D6223D" w:rsidRPr="00D6223D">
          <w:rPr>
            <w:rFonts w:ascii="Helvetica" w:eastAsia="Times New Roman" w:hAnsi="Helvetica" w:cs="Helvetica"/>
            <w:color w:val="8AC007"/>
            <w:sz w:val="30"/>
          </w:rPr>
          <w:t>Next Chapter »</w:t>
        </w:r>
      </w:hyperlink>
    </w:p>
    <w:p w:rsidR="006F6588" w:rsidRPr="006F6588" w:rsidRDefault="006F6588" w:rsidP="006F6588">
      <w:pPr>
        <w:spacing w:before="300" w:after="150" w:line="240" w:lineRule="auto"/>
        <w:outlineLvl w:val="0"/>
        <w:rPr>
          <w:rFonts w:ascii="inherit" w:eastAsia="Times New Roman" w:hAnsi="inherit" w:cs="Helvetica"/>
          <w:color w:val="333333"/>
          <w:kern w:val="36"/>
          <w:sz w:val="54"/>
          <w:szCs w:val="54"/>
        </w:rPr>
      </w:pPr>
      <w:r w:rsidRPr="006F6588">
        <w:rPr>
          <w:rFonts w:ascii="inherit" w:eastAsia="Times New Roman" w:hAnsi="inherit" w:cs="Helvetica"/>
          <w:color w:val="333333"/>
          <w:kern w:val="36"/>
          <w:sz w:val="54"/>
          <w:szCs w:val="54"/>
        </w:rPr>
        <w:t>HTML Styles</w:t>
      </w:r>
    </w:p>
    <w:p w:rsidR="006F6588" w:rsidRPr="006F6588" w:rsidRDefault="0016480F" w:rsidP="006F6588">
      <w:pPr>
        <w:spacing w:after="0" w:line="240" w:lineRule="auto"/>
        <w:rPr>
          <w:rFonts w:ascii="Helvetica" w:eastAsia="Times New Roman" w:hAnsi="Helvetica" w:cs="Helvetica"/>
          <w:color w:val="333333"/>
          <w:sz w:val="30"/>
          <w:szCs w:val="30"/>
        </w:rPr>
      </w:pPr>
      <w:hyperlink r:id="rId99" w:history="1">
        <w:r w:rsidR="006F6588" w:rsidRPr="006F6588">
          <w:rPr>
            <w:rFonts w:ascii="Helvetica" w:eastAsia="Times New Roman" w:hAnsi="Helvetica" w:cs="Helvetica"/>
            <w:color w:val="8AC007"/>
            <w:sz w:val="30"/>
          </w:rPr>
          <w:t>« Previous</w:t>
        </w:r>
      </w:hyperlink>
    </w:p>
    <w:p w:rsidR="006F6588" w:rsidRPr="006F6588" w:rsidRDefault="0016480F" w:rsidP="006F6588">
      <w:pPr>
        <w:spacing w:after="0" w:line="240" w:lineRule="auto"/>
        <w:jc w:val="right"/>
        <w:rPr>
          <w:rFonts w:ascii="Helvetica" w:eastAsia="Times New Roman" w:hAnsi="Helvetica" w:cs="Helvetica"/>
          <w:color w:val="333333"/>
          <w:sz w:val="30"/>
          <w:szCs w:val="30"/>
        </w:rPr>
      </w:pPr>
      <w:hyperlink r:id="rId100" w:history="1">
        <w:r w:rsidR="006F6588" w:rsidRPr="006F6588">
          <w:rPr>
            <w:rFonts w:ascii="Helvetica" w:eastAsia="Times New Roman" w:hAnsi="Helvetica" w:cs="Helvetica"/>
            <w:color w:val="8AC007"/>
            <w:sz w:val="30"/>
          </w:rPr>
          <w:t>Next Chapter »</w:t>
        </w:r>
      </w:hyperlink>
    </w:p>
    <w:p w:rsidR="006F6588" w:rsidRPr="006F6588" w:rsidRDefault="006F6588" w:rsidP="006F6588">
      <w:pPr>
        <w:spacing w:after="0" w:line="240" w:lineRule="auto"/>
        <w:ind w:firstLine="720"/>
        <w:rPr>
          <w:rFonts w:ascii="Helvetica" w:eastAsia="Times New Roman" w:hAnsi="Helvetica" w:cs="Helvetica"/>
          <w:color w:val="333333"/>
          <w:sz w:val="21"/>
          <w:szCs w:val="21"/>
        </w:rPr>
      </w:pPr>
    </w:p>
    <w:p w:rsidR="006F6588" w:rsidRPr="006F6588" w:rsidRDefault="006F6588" w:rsidP="006F6588">
      <w:pPr>
        <w:shd w:val="clear" w:color="auto" w:fill="FFFFFF"/>
        <w:spacing w:before="300" w:after="150" w:line="240" w:lineRule="auto"/>
        <w:outlineLvl w:val="1"/>
        <w:rPr>
          <w:rFonts w:ascii="inherit" w:eastAsia="Times New Roman" w:hAnsi="inherit" w:cs="Helvetica"/>
          <w:color w:val="FF0000"/>
          <w:sz w:val="45"/>
          <w:szCs w:val="45"/>
        </w:rPr>
      </w:pPr>
      <w:r w:rsidRPr="006F6588">
        <w:rPr>
          <w:rFonts w:ascii="inherit" w:eastAsia="Times New Roman" w:hAnsi="inherit" w:cs="Helvetica"/>
          <w:color w:val="FF0000"/>
          <w:sz w:val="45"/>
          <w:szCs w:val="45"/>
        </w:rPr>
        <w:t>I am Red</w:t>
      </w:r>
    </w:p>
    <w:p w:rsidR="006F6588" w:rsidRPr="006F6588" w:rsidRDefault="006F6588" w:rsidP="006F6588">
      <w:pPr>
        <w:shd w:val="clear" w:color="auto" w:fill="FFFFFF"/>
        <w:spacing w:before="300" w:after="150" w:line="240" w:lineRule="auto"/>
        <w:outlineLvl w:val="1"/>
        <w:rPr>
          <w:rFonts w:ascii="inherit" w:eastAsia="Times New Roman" w:hAnsi="inherit" w:cs="Helvetica"/>
          <w:color w:val="0000FF"/>
          <w:sz w:val="45"/>
          <w:szCs w:val="45"/>
        </w:rPr>
      </w:pPr>
      <w:r w:rsidRPr="006F6588">
        <w:rPr>
          <w:rFonts w:ascii="inherit" w:eastAsia="Times New Roman" w:hAnsi="inherit" w:cs="Helvetica"/>
          <w:color w:val="0000FF"/>
          <w:sz w:val="45"/>
          <w:szCs w:val="45"/>
        </w:rPr>
        <w:t>I am Blue</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br/>
      </w:r>
      <w:hyperlink r:id="rId101"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p w:rsidR="006F6588" w:rsidRPr="006F6588" w:rsidRDefault="0016480F" w:rsidP="006F6588">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47"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lastRenderedPageBreak/>
        <w:t>HTML Styling</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Every HTML element has a </w:t>
      </w:r>
      <w:r w:rsidRPr="006F6588">
        <w:rPr>
          <w:rFonts w:ascii="Helvetica" w:eastAsia="Times New Roman" w:hAnsi="Helvetica" w:cs="Helvetica"/>
          <w:b/>
          <w:bCs/>
          <w:color w:val="333333"/>
          <w:sz w:val="21"/>
        </w:rPr>
        <w:t>default style</w:t>
      </w:r>
      <w:r w:rsidRPr="006F6588">
        <w:rPr>
          <w:rFonts w:ascii="Helvetica" w:eastAsia="Times New Roman" w:hAnsi="Helvetica" w:cs="Helvetica"/>
          <w:color w:val="333333"/>
          <w:sz w:val="21"/>
          <w:szCs w:val="21"/>
        </w:rPr>
        <w:t xml:space="preserve"> (background color is white and text color is black).</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Changing the default style of an HTML element, can be done with the </w:t>
      </w:r>
      <w:r w:rsidRPr="006F6588">
        <w:rPr>
          <w:rFonts w:ascii="Helvetica" w:eastAsia="Times New Roman" w:hAnsi="Helvetica" w:cs="Helvetica"/>
          <w:b/>
          <w:bCs/>
          <w:color w:val="333333"/>
          <w:sz w:val="21"/>
        </w:rPr>
        <w:t>style attribute</w:t>
      </w:r>
      <w:r w:rsidRPr="006F6588">
        <w:rPr>
          <w:rFonts w:ascii="Helvetica" w:eastAsia="Times New Roman" w:hAnsi="Helvetica" w:cs="Helvetica"/>
          <w:color w:val="333333"/>
          <w:sz w:val="21"/>
          <w:szCs w:val="21"/>
        </w:rPr>
        <w:t>.</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This example changes the default background color from white to lightgrey:</w:t>
      </w:r>
    </w:p>
    <w:p w:rsidR="006F6588" w:rsidRPr="006F6588" w:rsidRDefault="006F6588" w:rsidP="006F6588">
      <w:pPr>
        <w:shd w:val="clear" w:color="auto" w:fill="F1F1F1"/>
        <w:spacing w:after="150" w:line="240" w:lineRule="auto"/>
        <w:outlineLvl w:val="1"/>
        <w:rPr>
          <w:rFonts w:ascii="inherit" w:eastAsia="Times New Roman" w:hAnsi="inherit" w:cs="Helvetica"/>
          <w:color w:val="555555"/>
          <w:sz w:val="30"/>
          <w:szCs w:val="30"/>
        </w:rPr>
      </w:pPr>
      <w:r w:rsidRPr="006F6588">
        <w:rPr>
          <w:rFonts w:ascii="inherit" w:eastAsia="Times New Roman" w:hAnsi="inherit" w:cs="Helvetica"/>
          <w:color w:val="555555"/>
          <w:sz w:val="30"/>
          <w:szCs w:val="30"/>
        </w:rPr>
        <w:t>Example</w:t>
      </w:r>
    </w:p>
    <w:p w:rsidR="006F6588" w:rsidRPr="006F6588" w:rsidRDefault="006F6588" w:rsidP="006F6588">
      <w:pPr>
        <w:shd w:val="clear" w:color="auto" w:fill="FFFFFF"/>
        <w:spacing w:after="0" w:line="276" w:lineRule="atLeast"/>
        <w:rPr>
          <w:rFonts w:ascii="Consolas" w:eastAsia="Times New Roman" w:hAnsi="Consolas" w:cs="Consolas"/>
          <w:color w:val="000000"/>
          <w:sz w:val="21"/>
          <w:szCs w:val="21"/>
        </w:rPr>
      </w:pP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body</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"background-color</w:t>
      </w:r>
      <w:proofErr w:type="gramStart"/>
      <w:r w:rsidRPr="006F6588">
        <w:rPr>
          <w:rFonts w:ascii="Consolas" w:eastAsia="Times New Roman" w:hAnsi="Consolas" w:cs="Consolas"/>
          <w:color w:val="0000CD"/>
          <w:sz w:val="21"/>
        </w:rPr>
        <w:t>:lightgrey</w:t>
      </w:r>
      <w:proofErr w:type="gram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heading</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paragraph.</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/body</w:t>
      </w:r>
      <w:r w:rsidRPr="006F6588">
        <w:rPr>
          <w:rFonts w:ascii="Consolas" w:eastAsia="Times New Roman" w:hAnsi="Consolas" w:cs="Consolas"/>
          <w:color w:val="0000FF"/>
          <w:sz w:val="21"/>
        </w:rPr>
        <w:t>&gt;</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br/>
      </w:r>
      <w:hyperlink r:id="rId102"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F6588" w:rsidRPr="006F6588" w:rsidTr="006F6588">
        <w:tc>
          <w:tcPr>
            <w:tcW w:w="510" w:type="dxa"/>
            <w:shd w:val="clear" w:color="auto" w:fill="FFFFFF"/>
            <w:tcMar>
              <w:top w:w="150" w:type="dxa"/>
              <w:left w:w="150" w:type="dxa"/>
              <w:bottom w:w="150" w:type="dxa"/>
              <w:right w:w="75" w:type="dxa"/>
            </w:tcMar>
            <w:vAlign w:val="center"/>
            <w:hideMark/>
          </w:tcPr>
          <w:p w:rsidR="006F6588" w:rsidRPr="006F6588" w:rsidRDefault="006F6588" w:rsidP="006F6588">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539" name="Picture 15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F6588" w:rsidRPr="006F6588" w:rsidRDefault="006F6588" w:rsidP="006F6588">
            <w:pPr>
              <w:spacing w:after="18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The bgcolor attribute, supported in older versions of HTML, is not valid in HTML5.</w:t>
            </w:r>
          </w:p>
        </w:tc>
      </w:tr>
    </w:tbl>
    <w:p w:rsidR="006F6588" w:rsidRPr="006F6588" w:rsidRDefault="0016480F" w:rsidP="006F6588">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48"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The HTML Style Attribute</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HTML style attribute has the following </w:t>
      </w:r>
      <w:r w:rsidRPr="006F6588">
        <w:rPr>
          <w:rFonts w:ascii="Helvetica" w:eastAsia="Times New Roman" w:hAnsi="Helvetica" w:cs="Helvetica"/>
          <w:b/>
          <w:bCs/>
          <w:color w:val="333333"/>
          <w:sz w:val="21"/>
        </w:rPr>
        <w:t>syntax</w:t>
      </w:r>
      <w:r w:rsidRPr="006F6588">
        <w:rPr>
          <w:rFonts w:ascii="Helvetica" w:eastAsia="Times New Roman" w:hAnsi="Helvetica" w:cs="Helvetica"/>
          <w:color w:val="333333"/>
          <w:sz w:val="21"/>
          <w:szCs w:val="21"/>
        </w:rPr>
        <w:t>:</w:t>
      </w:r>
    </w:p>
    <w:p w:rsidR="006F6588" w:rsidRPr="006F6588" w:rsidRDefault="006F6588" w:rsidP="006F6588">
      <w:pPr>
        <w:shd w:val="clear" w:color="auto" w:fill="FFFFFF"/>
        <w:spacing w:after="180" w:line="276" w:lineRule="atLeast"/>
        <w:rPr>
          <w:rFonts w:ascii="Consolas" w:eastAsia="Times New Roman" w:hAnsi="Consolas" w:cs="Consolas"/>
          <w:color w:val="000000"/>
          <w:sz w:val="21"/>
          <w:szCs w:val="21"/>
        </w:rPr>
      </w:pPr>
      <w:proofErr w:type="gramStart"/>
      <w:r w:rsidRPr="006F6588">
        <w:rPr>
          <w:rFonts w:ascii="Consolas" w:eastAsia="Times New Roman" w:hAnsi="Consolas" w:cs="Consolas"/>
          <w:color w:val="000000"/>
          <w:sz w:val="21"/>
          <w:szCs w:val="21"/>
        </w:rPr>
        <w:t>style</w:t>
      </w:r>
      <w:proofErr w:type="gramEnd"/>
      <w:r w:rsidRPr="006F6588">
        <w:rPr>
          <w:rFonts w:ascii="Consolas" w:eastAsia="Times New Roman" w:hAnsi="Consolas" w:cs="Consolas"/>
          <w:color w:val="000000"/>
          <w:sz w:val="21"/>
          <w:szCs w:val="21"/>
        </w:rPr>
        <w:t>="</w:t>
      </w:r>
      <w:r w:rsidRPr="006F6588">
        <w:rPr>
          <w:rFonts w:ascii="Consolas" w:eastAsia="Times New Roman" w:hAnsi="Consolas" w:cs="Consolas"/>
          <w:i/>
          <w:iCs/>
          <w:color w:val="000000"/>
          <w:sz w:val="21"/>
        </w:rPr>
        <w:t>property</w:t>
      </w:r>
      <w:r w:rsidRPr="006F6588">
        <w:rPr>
          <w:rFonts w:ascii="Consolas" w:eastAsia="Times New Roman" w:hAnsi="Consolas" w:cs="Consolas"/>
          <w:color w:val="000000"/>
          <w:sz w:val="21"/>
          <w:szCs w:val="21"/>
        </w:rPr>
        <w:t>:</w:t>
      </w:r>
      <w:r w:rsidRPr="006F6588">
        <w:rPr>
          <w:rFonts w:ascii="Consolas" w:eastAsia="Times New Roman" w:hAnsi="Consolas" w:cs="Consolas"/>
          <w:i/>
          <w:iCs/>
          <w:color w:val="000000"/>
          <w:sz w:val="21"/>
        </w:rPr>
        <w:t>value</w:t>
      </w:r>
      <w:r w:rsidRPr="006F6588">
        <w:rPr>
          <w:rFonts w:ascii="Consolas" w:eastAsia="Times New Roman" w:hAnsi="Consolas" w:cs="Consolas"/>
          <w:color w:val="000000"/>
          <w:sz w:val="21"/>
          <w:szCs w:val="21"/>
        </w:rPr>
        <w:t xml:space="preserve">" </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w:t>
      </w:r>
      <w:r w:rsidRPr="006F6588">
        <w:rPr>
          <w:rFonts w:ascii="Helvetica" w:eastAsia="Times New Roman" w:hAnsi="Helvetica" w:cs="Helvetica"/>
          <w:b/>
          <w:bCs/>
          <w:i/>
          <w:iCs/>
          <w:color w:val="333333"/>
          <w:sz w:val="21"/>
        </w:rPr>
        <w:t>property</w:t>
      </w:r>
      <w:r w:rsidRPr="006F6588">
        <w:rPr>
          <w:rFonts w:ascii="Helvetica" w:eastAsia="Times New Roman" w:hAnsi="Helvetica" w:cs="Helvetica"/>
          <w:color w:val="333333"/>
          <w:sz w:val="21"/>
          <w:szCs w:val="21"/>
        </w:rPr>
        <w:t xml:space="preserve"> is a CSS property. The </w:t>
      </w:r>
      <w:r w:rsidRPr="006F6588">
        <w:rPr>
          <w:rFonts w:ascii="Helvetica" w:eastAsia="Times New Roman" w:hAnsi="Helvetica" w:cs="Helvetica"/>
          <w:b/>
          <w:bCs/>
          <w:i/>
          <w:iCs/>
          <w:color w:val="333333"/>
          <w:sz w:val="21"/>
        </w:rPr>
        <w:t>value</w:t>
      </w:r>
      <w:r w:rsidRPr="006F6588">
        <w:rPr>
          <w:rFonts w:ascii="Helvetica" w:eastAsia="Times New Roman" w:hAnsi="Helvetica" w:cs="Helvetica"/>
          <w:color w:val="333333"/>
          <w:sz w:val="21"/>
          <w:szCs w:val="21"/>
        </w:rPr>
        <w:t xml:space="preserve"> is a CSS value.</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F6588" w:rsidRPr="006F6588" w:rsidTr="006F6588">
        <w:tc>
          <w:tcPr>
            <w:tcW w:w="510" w:type="dxa"/>
            <w:shd w:val="clear" w:color="auto" w:fill="FFFFFF"/>
            <w:tcMar>
              <w:top w:w="150" w:type="dxa"/>
              <w:left w:w="150" w:type="dxa"/>
              <w:bottom w:w="150" w:type="dxa"/>
              <w:right w:w="75" w:type="dxa"/>
            </w:tcMar>
            <w:vAlign w:val="center"/>
            <w:hideMark/>
          </w:tcPr>
          <w:p w:rsidR="006F6588" w:rsidRPr="006F6588" w:rsidRDefault="006F6588" w:rsidP="006F6588">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541" name="Picture 15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F6588" w:rsidRPr="006F6588" w:rsidRDefault="006F6588" w:rsidP="006F6588">
            <w:pPr>
              <w:spacing w:after="18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You will learn more about CSS later in this tutorial.</w:t>
            </w:r>
          </w:p>
        </w:tc>
      </w:tr>
    </w:tbl>
    <w:p w:rsidR="006F6588" w:rsidRPr="006F6588" w:rsidRDefault="0016480F" w:rsidP="006F6588">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49"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HTML Text Color</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w:t>
      </w:r>
      <w:r w:rsidRPr="006F6588">
        <w:rPr>
          <w:rFonts w:ascii="Helvetica" w:eastAsia="Times New Roman" w:hAnsi="Helvetica" w:cs="Helvetica"/>
          <w:b/>
          <w:bCs/>
          <w:color w:val="333333"/>
          <w:sz w:val="21"/>
        </w:rPr>
        <w:t>color</w:t>
      </w:r>
      <w:r w:rsidRPr="006F6588">
        <w:rPr>
          <w:rFonts w:ascii="Helvetica" w:eastAsia="Times New Roman" w:hAnsi="Helvetica" w:cs="Helvetica"/>
          <w:color w:val="333333"/>
          <w:sz w:val="21"/>
          <w:szCs w:val="21"/>
        </w:rPr>
        <w:t xml:space="preserve"> property defines the text color to be used for an HTML element:</w:t>
      </w:r>
    </w:p>
    <w:p w:rsidR="006F6588" w:rsidRPr="006F6588" w:rsidRDefault="006F6588" w:rsidP="006F6588">
      <w:pPr>
        <w:shd w:val="clear" w:color="auto" w:fill="F1F1F1"/>
        <w:spacing w:after="150" w:line="240" w:lineRule="auto"/>
        <w:outlineLvl w:val="1"/>
        <w:rPr>
          <w:rFonts w:ascii="inherit" w:eastAsia="Times New Roman" w:hAnsi="inherit" w:cs="Helvetica"/>
          <w:color w:val="555555"/>
          <w:sz w:val="30"/>
          <w:szCs w:val="30"/>
        </w:rPr>
      </w:pPr>
      <w:r w:rsidRPr="006F6588">
        <w:rPr>
          <w:rFonts w:ascii="inherit" w:eastAsia="Times New Roman" w:hAnsi="inherit" w:cs="Helvetica"/>
          <w:color w:val="555555"/>
          <w:sz w:val="30"/>
          <w:szCs w:val="30"/>
        </w:rPr>
        <w:t>Example</w:t>
      </w:r>
    </w:p>
    <w:p w:rsidR="006F6588" w:rsidRPr="006F6588" w:rsidRDefault="006F6588" w:rsidP="006F6588">
      <w:pPr>
        <w:shd w:val="clear" w:color="auto" w:fill="FFFFFF"/>
        <w:spacing w:after="0" w:line="276" w:lineRule="atLeast"/>
        <w:rPr>
          <w:rFonts w:ascii="Consolas" w:eastAsia="Times New Roman" w:hAnsi="Consolas" w:cs="Consolas"/>
          <w:color w:val="000000"/>
          <w:sz w:val="21"/>
          <w:szCs w:val="21"/>
        </w:rPr>
      </w:pP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"color</w:t>
      </w:r>
      <w:proofErr w:type="gramStart"/>
      <w:r w:rsidRPr="006F6588">
        <w:rPr>
          <w:rFonts w:ascii="Consolas" w:eastAsia="Times New Roman" w:hAnsi="Consolas" w:cs="Consolas"/>
          <w:color w:val="0000CD"/>
          <w:sz w:val="21"/>
        </w:rPr>
        <w:t>:blue</w:t>
      </w:r>
      <w:proofErr w:type="gram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heading</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"color:red"</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paragraph.</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br/>
      </w:r>
      <w:hyperlink r:id="rId103"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p w:rsidR="006F6588" w:rsidRPr="006F6588" w:rsidRDefault="0016480F" w:rsidP="006F6588">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lastRenderedPageBreak/>
        <w:pict>
          <v:rect id="_x0000_i1050"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HTML Fonts</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w:t>
      </w:r>
      <w:r w:rsidRPr="006F6588">
        <w:rPr>
          <w:rFonts w:ascii="Helvetica" w:eastAsia="Times New Roman" w:hAnsi="Helvetica" w:cs="Helvetica"/>
          <w:b/>
          <w:bCs/>
          <w:color w:val="333333"/>
          <w:sz w:val="21"/>
        </w:rPr>
        <w:t>font-family</w:t>
      </w:r>
      <w:r w:rsidRPr="006F6588">
        <w:rPr>
          <w:rFonts w:ascii="Helvetica" w:eastAsia="Times New Roman" w:hAnsi="Helvetica" w:cs="Helvetica"/>
          <w:color w:val="333333"/>
          <w:sz w:val="21"/>
          <w:szCs w:val="21"/>
        </w:rPr>
        <w:t xml:space="preserve"> property defines the font to be used for an HTML element:</w:t>
      </w:r>
    </w:p>
    <w:p w:rsidR="006F6588" w:rsidRPr="006F6588" w:rsidRDefault="006F6588" w:rsidP="006F6588">
      <w:pPr>
        <w:shd w:val="clear" w:color="auto" w:fill="F1F1F1"/>
        <w:spacing w:after="150" w:line="240" w:lineRule="auto"/>
        <w:outlineLvl w:val="1"/>
        <w:rPr>
          <w:rFonts w:ascii="inherit" w:eastAsia="Times New Roman" w:hAnsi="inherit" w:cs="Helvetica"/>
          <w:color w:val="555555"/>
          <w:sz w:val="30"/>
          <w:szCs w:val="30"/>
        </w:rPr>
      </w:pPr>
      <w:r w:rsidRPr="006F6588">
        <w:rPr>
          <w:rFonts w:ascii="inherit" w:eastAsia="Times New Roman" w:hAnsi="inherit" w:cs="Helvetica"/>
          <w:color w:val="555555"/>
          <w:sz w:val="30"/>
          <w:szCs w:val="30"/>
        </w:rPr>
        <w:t>Example</w:t>
      </w:r>
    </w:p>
    <w:p w:rsidR="006F6588" w:rsidRPr="006F6588" w:rsidRDefault="006F6588" w:rsidP="006F6588">
      <w:pPr>
        <w:shd w:val="clear" w:color="auto" w:fill="FFFFFF"/>
        <w:spacing w:after="0" w:line="276" w:lineRule="atLeast"/>
        <w:rPr>
          <w:rFonts w:ascii="Consolas" w:eastAsia="Times New Roman" w:hAnsi="Consolas" w:cs="Consolas"/>
          <w:color w:val="000000"/>
          <w:sz w:val="21"/>
          <w:szCs w:val="21"/>
        </w:rPr>
      </w:pP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"font-family</w:t>
      </w:r>
      <w:proofErr w:type="gramStart"/>
      <w:r w:rsidRPr="006F6588">
        <w:rPr>
          <w:rFonts w:ascii="Consolas" w:eastAsia="Times New Roman" w:hAnsi="Consolas" w:cs="Consolas"/>
          <w:color w:val="0000CD"/>
          <w:sz w:val="21"/>
        </w:rPr>
        <w:t>:verdana</w:t>
      </w:r>
      <w:proofErr w:type="gram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heading</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"font-family:courier"</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paragraph.</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br/>
      </w:r>
      <w:hyperlink r:id="rId104"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F6588" w:rsidRPr="006F6588" w:rsidTr="006F6588">
        <w:tc>
          <w:tcPr>
            <w:tcW w:w="510" w:type="dxa"/>
            <w:shd w:val="clear" w:color="auto" w:fill="FFFFFF"/>
            <w:tcMar>
              <w:top w:w="150" w:type="dxa"/>
              <w:left w:w="150" w:type="dxa"/>
              <w:bottom w:w="150" w:type="dxa"/>
              <w:right w:w="75" w:type="dxa"/>
            </w:tcMar>
            <w:vAlign w:val="center"/>
            <w:hideMark/>
          </w:tcPr>
          <w:p w:rsidR="006F6588" w:rsidRPr="006F6588" w:rsidRDefault="006F6588" w:rsidP="006F6588">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544" name="Picture 15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F6588" w:rsidRPr="006F6588" w:rsidRDefault="006F6588" w:rsidP="006F6588">
            <w:pPr>
              <w:spacing w:after="18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The &lt;font&gt; tag, supported in older versions of HTML, is not valid in HTML5.</w:t>
            </w:r>
          </w:p>
        </w:tc>
      </w:tr>
    </w:tbl>
    <w:p w:rsidR="006F6588" w:rsidRPr="006F6588" w:rsidRDefault="0016480F" w:rsidP="006F6588">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51"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HTML Text Size</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w:t>
      </w:r>
      <w:r w:rsidRPr="006F6588">
        <w:rPr>
          <w:rFonts w:ascii="Helvetica" w:eastAsia="Times New Roman" w:hAnsi="Helvetica" w:cs="Helvetica"/>
          <w:b/>
          <w:bCs/>
          <w:color w:val="333333"/>
          <w:sz w:val="21"/>
        </w:rPr>
        <w:t>font-size</w:t>
      </w:r>
      <w:r w:rsidRPr="006F6588">
        <w:rPr>
          <w:rFonts w:ascii="Helvetica" w:eastAsia="Times New Roman" w:hAnsi="Helvetica" w:cs="Helvetica"/>
          <w:color w:val="333333"/>
          <w:sz w:val="21"/>
          <w:szCs w:val="21"/>
        </w:rPr>
        <w:t xml:space="preserve"> property defines the text size to be used for an HTML element:</w:t>
      </w:r>
    </w:p>
    <w:p w:rsidR="006F6588" w:rsidRPr="006F6588" w:rsidRDefault="006F6588" w:rsidP="006F6588">
      <w:pPr>
        <w:shd w:val="clear" w:color="auto" w:fill="F1F1F1"/>
        <w:spacing w:after="150" w:line="240" w:lineRule="auto"/>
        <w:outlineLvl w:val="1"/>
        <w:rPr>
          <w:rFonts w:ascii="inherit" w:eastAsia="Times New Roman" w:hAnsi="inherit" w:cs="Helvetica"/>
          <w:color w:val="555555"/>
          <w:sz w:val="30"/>
          <w:szCs w:val="30"/>
        </w:rPr>
      </w:pPr>
      <w:r w:rsidRPr="006F6588">
        <w:rPr>
          <w:rFonts w:ascii="inherit" w:eastAsia="Times New Roman" w:hAnsi="inherit" w:cs="Helvetica"/>
          <w:color w:val="555555"/>
          <w:sz w:val="30"/>
          <w:szCs w:val="30"/>
        </w:rPr>
        <w:t>Example</w:t>
      </w:r>
    </w:p>
    <w:p w:rsidR="006F6588" w:rsidRPr="006F6588" w:rsidRDefault="006F6588" w:rsidP="006F6588">
      <w:pPr>
        <w:shd w:val="clear" w:color="auto" w:fill="FFFFFF"/>
        <w:spacing w:after="0" w:line="276" w:lineRule="atLeast"/>
        <w:rPr>
          <w:rFonts w:ascii="Consolas" w:eastAsia="Times New Roman" w:hAnsi="Consolas" w:cs="Consolas"/>
          <w:color w:val="000000"/>
          <w:sz w:val="21"/>
          <w:szCs w:val="21"/>
        </w:rPr>
      </w:pP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"font-size</w:t>
      </w:r>
      <w:proofErr w:type="gramStart"/>
      <w:r w:rsidRPr="006F6588">
        <w:rPr>
          <w:rFonts w:ascii="Consolas" w:eastAsia="Times New Roman" w:hAnsi="Consolas" w:cs="Consolas"/>
          <w:color w:val="0000CD"/>
          <w:sz w:val="21"/>
        </w:rPr>
        <w:t>:300</w:t>
      </w:r>
      <w:proofErr w:type="gram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heading</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"font-size:160%"</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paragraph.</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br/>
      </w:r>
      <w:hyperlink r:id="rId105"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p w:rsidR="006F6588" w:rsidRPr="006F6588" w:rsidRDefault="0016480F" w:rsidP="006F6588">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52"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HTML Text Alignment</w:t>
      </w:r>
    </w:p>
    <w:p w:rsidR="006F6588" w:rsidRPr="006F6588" w:rsidRDefault="006F6588" w:rsidP="006F6588">
      <w:pPr>
        <w:spacing w:after="15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The </w:t>
      </w:r>
      <w:r w:rsidRPr="006F6588">
        <w:rPr>
          <w:rFonts w:ascii="Helvetica" w:eastAsia="Times New Roman" w:hAnsi="Helvetica" w:cs="Helvetica"/>
          <w:b/>
          <w:bCs/>
          <w:color w:val="333333"/>
          <w:sz w:val="21"/>
        </w:rPr>
        <w:t>text-align</w:t>
      </w:r>
      <w:r w:rsidRPr="006F6588">
        <w:rPr>
          <w:rFonts w:ascii="Helvetica" w:eastAsia="Times New Roman" w:hAnsi="Helvetica" w:cs="Helvetica"/>
          <w:color w:val="333333"/>
          <w:sz w:val="21"/>
          <w:szCs w:val="21"/>
        </w:rPr>
        <w:t xml:space="preserve"> property defines the horizontal text alignment for an HTML element:</w:t>
      </w:r>
    </w:p>
    <w:p w:rsidR="006F6588" w:rsidRPr="006F6588" w:rsidRDefault="006F6588" w:rsidP="006F6588">
      <w:pPr>
        <w:shd w:val="clear" w:color="auto" w:fill="F1F1F1"/>
        <w:spacing w:after="150" w:line="240" w:lineRule="auto"/>
        <w:outlineLvl w:val="1"/>
        <w:rPr>
          <w:rFonts w:ascii="inherit" w:eastAsia="Times New Roman" w:hAnsi="inherit" w:cs="Helvetica"/>
          <w:color w:val="555555"/>
          <w:sz w:val="30"/>
          <w:szCs w:val="30"/>
        </w:rPr>
      </w:pPr>
      <w:r w:rsidRPr="006F6588">
        <w:rPr>
          <w:rFonts w:ascii="inherit" w:eastAsia="Times New Roman" w:hAnsi="inherit" w:cs="Helvetica"/>
          <w:color w:val="555555"/>
          <w:sz w:val="30"/>
          <w:szCs w:val="30"/>
        </w:rPr>
        <w:t>Example</w:t>
      </w:r>
    </w:p>
    <w:p w:rsidR="006F6588" w:rsidRPr="006F6588" w:rsidRDefault="006F6588" w:rsidP="006F6588">
      <w:pPr>
        <w:shd w:val="clear" w:color="auto" w:fill="FFFFFF"/>
        <w:spacing w:after="0" w:line="276" w:lineRule="atLeast"/>
        <w:rPr>
          <w:rFonts w:ascii="Consolas" w:eastAsia="Times New Roman" w:hAnsi="Consolas" w:cs="Consolas"/>
          <w:color w:val="000000"/>
          <w:sz w:val="21"/>
          <w:szCs w:val="21"/>
        </w:rPr>
      </w:pP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00"/>
          <w:sz w:val="21"/>
          <w:szCs w:val="21"/>
        </w:rPr>
        <w:t xml:space="preserve"> </w:t>
      </w:r>
      <w:r w:rsidRPr="006F6588">
        <w:rPr>
          <w:rFonts w:ascii="Consolas" w:eastAsia="Times New Roman" w:hAnsi="Consolas" w:cs="Consolas"/>
          <w:color w:val="DC143C"/>
          <w:sz w:val="21"/>
        </w:rPr>
        <w:t>style=</w:t>
      </w:r>
      <w:r w:rsidRPr="006F6588">
        <w:rPr>
          <w:rFonts w:ascii="Consolas" w:eastAsia="Times New Roman" w:hAnsi="Consolas" w:cs="Consolas"/>
          <w:color w:val="0000CD"/>
          <w:sz w:val="21"/>
        </w:rPr>
        <w:t>"text-align</w:t>
      </w:r>
      <w:proofErr w:type="gramStart"/>
      <w:r w:rsidRPr="006F6588">
        <w:rPr>
          <w:rFonts w:ascii="Consolas" w:eastAsia="Times New Roman" w:hAnsi="Consolas" w:cs="Consolas"/>
          <w:color w:val="0000CD"/>
          <w:sz w:val="21"/>
        </w:rPr>
        <w:t>:center</w:t>
      </w:r>
      <w:proofErr w:type="gramEnd"/>
      <w:r w:rsidRPr="006F6588">
        <w:rPr>
          <w:rFonts w:ascii="Consolas" w:eastAsia="Times New Roman" w:hAnsi="Consolas" w:cs="Consolas"/>
          <w:color w:val="0000CD"/>
          <w:sz w:val="21"/>
        </w:rPr>
        <w:t>"</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Centered Heading</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/h1</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br/>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r w:rsidRPr="006F6588">
        <w:rPr>
          <w:rFonts w:ascii="Consolas" w:eastAsia="Times New Roman" w:hAnsi="Consolas" w:cs="Consolas"/>
          <w:color w:val="000000"/>
          <w:sz w:val="21"/>
          <w:szCs w:val="21"/>
        </w:rPr>
        <w:t>This is a paragraph.</w:t>
      </w:r>
      <w:r w:rsidRPr="006F6588">
        <w:rPr>
          <w:rFonts w:ascii="Consolas" w:eastAsia="Times New Roman" w:hAnsi="Consolas" w:cs="Consolas"/>
          <w:color w:val="0000FF"/>
          <w:sz w:val="21"/>
        </w:rPr>
        <w:t>&lt;</w:t>
      </w:r>
      <w:r w:rsidRPr="006F6588">
        <w:rPr>
          <w:rFonts w:ascii="Consolas" w:eastAsia="Times New Roman" w:hAnsi="Consolas" w:cs="Consolas"/>
          <w:color w:val="A52A2A"/>
          <w:sz w:val="21"/>
        </w:rPr>
        <w:t>/p</w:t>
      </w:r>
      <w:r w:rsidRPr="006F6588">
        <w:rPr>
          <w:rFonts w:ascii="Consolas" w:eastAsia="Times New Roman" w:hAnsi="Consolas" w:cs="Consolas"/>
          <w:color w:val="0000FF"/>
          <w:sz w:val="21"/>
        </w:rPr>
        <w:t>&gt;</w:t>
      </w:r>
    </w:p>
    <w:p w:rsidR="006F6588" w:rsidRPr="006F6588" w:rsidRDefault="006F6588" w:rsidP="006F6588">
      <w:pPr>
        <w:shd w:val="clear" w:color="auto" w:fill="F1F1F1"/>
        <w:spacing w:after="180" w:line="276" w:lineRule="atLeast"/>
        <w:rPr>
          <w:rFonts w:ascii="Helvetica" w:eastAsia="Times New Roman" w:hAnsi="Helvetica" w:cs="Helvetica"/>
          <w:color w:val="000000"/>
          <w:sz w:val="21"/>
          <w:szCs w:val="21"/>
        </w:rPr>
      </w:pPr>
      <w:r w:rsidRPr="006F6588">
        <w:rPr>
          <w:rFonts w:ascii="Helvetica" w:eastAsia="Times New Roman" w:hAnsi="Helvetica" w:cs="Helvetica"/>
          <w:color w:val="000000"/>
          <w:sz w:val="21"/>
          <w:szCs w:val="21"/>
        </w:rPr>
        <w:br/>
      </w:r>
      <w:hyperlink r:id="rId106" w:tgtFrame="_blank" w:history="1">
        <w:r w:rsidRPr="006F6588">
          <w:rPr>
            <w:rFonts w:ascii="Verdana" w:eastAsia="Times New Roman" w:hAnsi="Verdana" w:cs="Helvetica"/>
            <w:b/>
            <w:bCs/>
            <w:color w:val="FFFFFF"/>
            <w:sz w:val="20"/>
          </w:rPr>
          <w:t xml:space="preserve">Try it </w:t>
        </w:r>
        <w:proofErr w:type="gramStart"/>
        <w:r w:rsidRPr="006F6588">
          <w:rPr>
            <w:rFonts w:ascii="Verdana" w:eastAsia="Times New Roman" w:hAnsi="Verdana" w:cs="Helvetica"/>
            <w:b/>
            <w:bCs/>
            <w:color w:val="FFFFFF"/>
            <w:sz w:val="20"/>
          </w:rPr>
          <w:t>Yourself</w:t>
        </w:r>
        <w:proofErr w:type="gramEnd"/>
        <w:r w:rsidRPr="006F6588">
          <w:rPr>
            <w:rFonts w:ascii="Verdana" w:eastAsia="Times New Roman" w:hAnsi="Verdana" w:cs="Helvetica"/>
            <w:b/>
            <w:bCs/>
            <w:color w:val="FFFFFF"/>
            <w:sz w:val="20"/>
          </w:rPr>
          <w:t xml:space="preserve"> »</w:t>
        </w:r>
      </w:hyperlink>
      <w:r w:rsidRPr="006F6588">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F6588" w:rsidRPr="006F6588" w:rsidTr="006F6588">
        <w:tc>
          <w:tcPr>
            <w:tcW w:w="510" w:type="dxa"/>
            <w:shd w:val="clear" w:color="auto" w:fill="FFFFFF"/>
            <w:tcMar>
              <w:top w:w="150" w:type="dxa"/>
              <w:left w:w="150" w:type="dxa"/>
              <w:bottom w:w="150" w:type="dxa"/>
              <w:right w:w="75" w:type="dxa"/>
            </w:tcMar>
            <w:vAlign w:val="center"/>
            <w:hideMark/>
          </w:tcPr>
          <w:p w:rsidR="006F6588" w:rsidRPr="006F6588" w:rsidRDefault="006F6588" w:rsidP="006F6588">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547" name="Picture 15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F6588" w:rsidRPr="006F6588" w:rsidRDefault="006F6588" w:rsidP="006F6588">
            <w:pPr>
              <w:spacing w:after="180" w:line="240" w:lineRule="auto"/>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The &lt;center&gt; tag, supported in older versions of HTML, is not valid in HTML5.</w:t>
            </w:r>
          </w:p>
        </w:tc>
      </w:tr>
    </w:tbl>
    <w:p w:rsidR="006F6588" w:rsidRPr="006F6588" w:rsidRDefault="0016480F" w:rsidP="006F6588">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lastRenderedPageBreak/>
        <w:pict>
          <v:rect id="_x0000_i1053"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Chapter Summary</w:t>
      </w:r>
    </w:p>
    <w:p w:rsidR="006F6588" w:rsidRPr="006F6588" w:rsidRDefault="006F6588" w:rsidP="007D4F60">
      <w:pPr>
        <w:numPr>
          <w:ilvl w:val="0"/>
          <w:numId w:val="1"/>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Use the </w:t>
      </w:r>
      <w:r w:rsidRPr="006F6588">
        <w:rPr>
          <w:rFonts w:ascii="Helvetica" w:eastAsia="Times New Roman" w:hAnsi="Helvetica" w:cs="Helvetica"/>
          <w:b/>
          <w:bCs/>
          <w:color w:val="333333"/>
          <w:sz w:val="21"/>
        </w:rPr>
        <w:t>style</w:t>
      </w:r>
      <w:r w:rsidRPr="006F6588">
        <w:rPr>
          <w:rFonts w:ascii="Helvetica" w:eastAsia="Times New Roman" w:hAnsi="Helvetica" w:cs="Helvetica"/>
          <w:color w:val="333333"/>
          <w:sz w:val="21"/>
          <w:szCs w:val="21"/>
        </w:rPr>
        <w:t xml:space="preserve"> attribute for styling HTML elements</w:t>
      </w:r>
    </w:p>
    <w:p w:rsidR="006F6588" w:rsidRPr="006F6588" w:rsidRDefault="006F6588" w:rsidP="007D4F60">
      <w:pPr>
        <w:numPr>
          <w:ilvl w:val="0"/>
          <w:numId w:val="1"/>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Use </w:t>
      </w:r>
      <w:r w:rsidRPr="006F6588">
        <w:rPr>
          <w:rFonts w:ascii="Helvetica" w:eastAsia="Times New Roman" w:hAnsi="Helvetica" w:cs="Helvetica"/>
          <w:b/>
          <w:bCs/>
          <w:color w:val="333333"/>
          <w:sz w:val="21"/>
        </w:rPr>
        <w:t>background-color</w:t>
      </w:r>
      <w:r w:rsidRPr="006F6588">
        <w:rPr>
          <w:rFonts w:ascii="Helvetica" w:eastAsia="Times New Roman" w:hAnsi="Helvetica" w:cs="Helvetica"/>
          <w:color w:val="333333"/>
          <w:sz w:val="21"/>
          <w:szCs w:val="21"/>
        </w:rPr>
        <w:t xml:space="preserve"> for background color</w:t>
      </w:r>
    </w:p>
    <w:p w:rsidR="006F6588" w:rsidRPr="006F6588" w:rsidRDefault="006F6588" w:rsidP="007D4F60">
      <w:pPr>
        <w:numPr>
          <w:ilvl w:val="0"/>
          <w:numId w:val="1"/>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Use </w:t>
      </w:r>
      <w:r w:rsidRPr="006F6588">
        <w:rPr>
          <w:rFonts w:ascii="Helvetica" w:eastAsia="Times New Roman" w:hAnsi="Helvetica" w:cs="Helvetica"/>
          <w:b/>
          <w:bCs/>
          <w:color w:val="333333"/>
          <w:sz w:val="21"/>
        </w:rPr>
        <w:t>color</w:t>
      </w:r>
      <w:r w:rsidRPr="006F6588">
        <w:rPr>
          <w:rFonts w:ascii="Helvetica" w:eastAsia="Times New Roman" w:hAnsi="Helvetica" w:cs="Helvetica"/>
          <w:color w:val="333333"/>
          <w:sz w:val="21"/>
          <w:szCs w:val="21"/>
        </w:rPr>
        <w:t xml:space="preserve"> for text colors</w:t>
      </w:r>
    </w:p>
    <w:p w:rsidR="006F6588" w:rsidRPr="006F6588" w:rsidRDefault="006F6588" w:rsidP="007D4F60">
      <w:pPr>
        <w:numPr>
          <w:ilvl w:val="0"/>
          <w:numId w:val="1"/>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Use </w:t>
      </w:r>
      <w:r w:rsidRPr="006F6588">
        <w:rPr>
          <w:rFonts w:ascii="Helvetica" w:eastAsia="Times New Roman" w:hAnsi="Helvetica" w:cs="Helvetica"/>
          <w:b/>
          <w:bCs/>
          <w:color w:val="333333"/>
          <w:sz w:val="21"/>
        </w:rPr>
        <w:t>font-family</w:t>
      </w:r>
      <w:r w:rsidRPr="006F6588">
        <w:rPr>
          <w:rFonts w:ascii="Helvetica" w:eastAsia="Times New Roman" w:hAnsi="Helvetica" w:cs="Helvetica"/>
          <w:color w:val="333333"/>
          <w:sz w:val="21"/>
          <w:szCs w:val="21"/>
        </w:rPr>
        <w:t xml:space="preserve"> for text fonts</w:t>
      </w:r>
    </w:p>
    <w:p w:rsidR="006F6588" w:rsidRPr="006F6588" w:rsidRDefault="006F6588" w:rsidP="007D4F60">
      <w:pPr>
        <w:numPr>
          <w:ilvl w:val="0"/>
          <w:numId w:val="1"/>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Use </w:t>
      </w:r>
      <w:r w:rsidRPr="006F6588">
        <w:rPr>
          <w:rFonts w:ascii="Helvetica" w:eastAsia="Times New Roman" w:hAnsi="Helvetica" w:cs="Helvetica"/>
          <w:b/>
          <w:bCs/>
          <w:color w:val="333333"/>
          <w:sz w:val="21"/>
        </w:rPr>
        <w:t>font-size</w:t>
      </w:r>
      <w:r w:rsidRPr="006F6588">
        <w:rPr>
          <w:rFonts w:ascii="Helvetica" w:eastAsia="Times New Roman" w:hAnsi="Helvetica" w:cs="Helvetica"/>
          <w:color w:val="333333"/>
          <w:sz w:val="21"/>
          <w:szCs w:val="21"/>
        </w:rPr>
        <w:t xml:space="preserve"> for text sizes</w:t>
      </w:r>
    </w:p>
    <w:p w:rsidR="006F6588" w:rsidRPr="006F6588" w:rsidRDefault="006F6588" w:rsidP="007D4F60">
      <w:pPr>
        <w:numPr>
          <w:ilvl w:val="0"/>
          <w:numId w:val="1"/>
        </w:numPr>
        <w:spacing w:before="100" w:beforeAutospacing="1" w:after="100" w:afterAutospacing="1" w:line="240" w:lineRule="auto"/>
        <w:ind w:left="270"/>
        <w:rPr>
          <w:rFonts w:ascii="Helvetica" w:eastAsia="Times New Roman" w:hAnsi="Helvetica" w:cs="Helvetica"/>
          <w:color w:val="333333"/>
          <w:sz w:val="21"/>
          <w:szCs w:val="21"/>
        </w:rPr>
      </w:pPr>
      <w:r w:rsidRPr="006F6588">
        <w:rPr>
          <w:rFonts w:ascii="Helvetica" w:eastAsia="Times New Roman" w:hAnsi="Helvetica" w:cs="Helvetica"/>
          <w:color w:val="333333"/>
          <w:sz w:val="21"/>
          <w:szCs w:val="21"/>
        </w:rPr>
        <w:t xml:space="preserve">Use </w:t>
      </w:r>
      <w:r w:rsidRPr="006F6588">
        <w:rPr>
          <w:rFonts w:ascii="Helvetica" w:eastAsia="Times New Roman" w:hAnsi="Helvetica" w:cs="Helvetica"/>
          <w:b/>
          <w:bCs/>
          <w:color w:val="333333"/>
          <w:sz w:val="21"/>
        </w:rPr>
        <w:t>text-align</w:t>
      </w:r>
      <w:r w:rsidRPr="006F6588">
        <w:rPr>
          <w:rFonts w:ascii="Helvetica" w:eastAsia="Times New Roman" w:hAnsi="Helvetica" w:cs="Helvetica"/>
          <w:color w:val="333333"/>
          <w:sz w:val="21"/>
          <w:szCs w:val="21"/>
        </w:rPr>
        <w:t xml:space="preserve"> for text alignment</w:t>
      </w:r>
    </w:p>
    <w:p w:rsidR="006F6588" w:rsidRPr="006F6588" w:rsidRDefault="0016480F" w:rsidP="006F6588">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54" style="width:0;height:0" o:hralign="center" o:hrstd="t" o:hr="t" fillcolor="#a0a0a0" stroked="f"/>
        </w:pict>
      </w:r>
    </w:p>
    <w:p w:rsidR="006F6588" w:rsidRPr="006F6588" w:rsidRDefault="006F6588" w:rsidP="006F6588">
      <w:pPr>
        <w:spacing w:before="300" w:after="150" w:line="240" w:lineRule="auto"/>
        <w:outlineLvl w:val="1"/>
        <w:rPr>
          <w:rFonts w:ascii="inherit" w:eastAsia="Times New Roman" w:hAnsi="inherit" w:cs="Helvetica"/>
          <w:color w:val="333333"/>
          <w:sz w:val="45"/>
          <w:szCs w:val="45"/>
        </w:rPr>
      </w:pPr>
      <w:r w:rsidRPr="006F6588">
        <w:rPr>
          <w:rFonts w:ascii="inherit" w:eastAsia="Times New Roman" w:hAnsi="inherit" w:cs="Helvetica"/>
          <w:color w:val="333333"/>
          <w:sz w:val="45"/>
          <w:szCs w:val="45"/>
        </w:rPr>
        <w:t>Test Yourself with Exercises!</w:t>
      </w:r>
    </w:p>
    <w:p w:rsidR="006F6588" w:rsidRPr="006F6588" w:rsidRDefault="0016480F" w:rsidP="006F6588">
      <w:pPr>
        <w:spacing w:after="0" w:line="240" w:lineRule="auto"/>
        <w:rPr>
          <w:rFonts w:ascii="Helvetica" w:eastAsia="Times New Roman" w:hAnsi="Helvetica" w:cs="Helvetica"/>
          <w:color w:val="333333"/>
          <w:sz w:val="21"/>
          <w:szCs w:val="21"/>
        </w:rPr>
      </w:pPr>
      <w:hyperlink r:id="rId107" w:tgtFrame="_blank" w:history="1">
        <w:r w:rsidR="006F6588" w:rsidRPr="006F6588">
          <w:rPr>
            <w:rFonts w:ascii="Verdana" w:eastAsia="Times New Roman" w:hAnsi="Verdana" w:cs="Helvetica"/>
            <w:b/>
            <w:bCs/>
            <w:color w:val="FFFFFF"/>
            <w:sz w:val="20"/>
          </w:rPr>
          <w:t>Exercise 1 »</w:t>
        </w:r>
      </w:hyperlink>
      <w:r w:rsidR="006F6588" w:rsidRPr="006F6588">
        <w:rPr>
          <w:rFonts w:ascii="Helvetica" w:eastAsia="Times New Roman" w:hAnsi="Helvetica" w:cs="Helvetica"/>
          <w:color w:val="333333"/>
          <w:sz w:val="21"/>
          <w:szCs w:val="21"/>
        </w:rPr>
        <w:t xml:space="preserve">  </w:t>
      </w:r>
      <w:hyperlink r:id="rId108" w:tgtFrame="_blank" w:history="1">
        <w:r w:rsidR="006F6588" w:rsidRPr="006F6588">
          <w:rPr>
            <w:rFonts w:ascii="Verdana" w:eastAsia="Times New Roman" w:hAnsi="Verdana" w:cs="Helvetica"/>
            <w:b/>
            <w:bCs/>
            <w:color w:val="FFFFFF"/>
            <w:sz w:val="20"/>
          </w:rPr>
          <w:t>Exercise 2 »</w:t>
        </w:r>
      </w:hyperlink>
      <w:r w:rsidR="006F6588" w:rsidRPr="006F6588">
        <w:rPr>
          <w:rFonts w:ascii="Helvetica" w:eastAsia="Times New Roman" w:hAnsi="Helvetica" w:cs="Helvetica"/>
          <w:color w:val="333333"/>
          <w:sz w:val="21"/>
          <w:szCs w:val="21"/>
        </w:rPr>
        <w:t xml:space="preserve">  </w:t>
      </w:r>
      <w:hyperlink r:id="rId109" w:tgtFrame="_blank" w:history="1">
        <w:r w:rsidR="006F6588" w:rsidRPr="006F6588">
          <w:rPr>
            <w:rFonts w:ascii="Verdana" w:eastAsia="Times New Roman" w:hAnsi="Verdana" w:cs="Helvetica"/>
            <w:b/>
            <w:bCs/>
            <w:color w:val="FFFFFF"/>
            <w:sz w:val="20"/>
          </w:rPr>
          <w:t>Exercise 3 »</w:t>
        </w:r>
      </w:hyperlink>
      <w:r w:rsidR="006F6588" w:rsidRPr="006F6588">
        <w:rPr>
          <w:rFonts w:ascii="Helvetica" w:eastAsia="Times New Roman" w:hAnsi="Helvetica" w:cs="Helvetica"/>
          <w:color w:val="333333"/>
          <w:sz w:val="21"/>
          <w:szCs w:val="21"/>
        </w:rPr>
        <w:t xml:space="preserve">  </w:t>
      </w:r>
      <w:hyperlink r:id="rId110" w:tgtFrame="_blank" w:history="1">
        <w:r w:rsidR="006F6588" w:rsidRPr="006F6588">
          <w:rPr>
            <w:rFonts w:ascii="Verdana" w:eastAsia="Times New Roman" w:hAnsi="Verdana" w:cs="Helvetica"/>
            <w:b/>
            <w:bCs/>
            <w:color w:val="FFFFFF"/>
            <w:sz w:val="20"/>
          </w:rPr>
          <w:t>Exercise 4 »</w:t>
        </w:r>
      </w:hyperlink>
      <w:r w:rsidR="006F6588" w:rsidRPr="006F6588">
        <w:rPr>
          <w:rFonts w:ascii="Helvetica" w:eastAsia="Times New Roman" w:hAnsi="Helvetica" w:cs="Helvetica"/>
          <w:color w:val="333333"/>
          <w:sz w:val="21"/>
          <w:szCs w:val="21"/>
        </w:rPr>
        <w:t xml:space="preserve">  </w:t>
      </w:r>
      <w:hyperlink r:id="rId111" w:tgtFrame="_blank" w:history="1">
        <w:r w:rsidR="006F6588" w:rsidRPr="006F6588">
          <w:rPr>
            <w:rFonts w:ascii="Verdana" w:eastAsia="Times New Roman" w:hAnsi="Verdana" w:cs="Helvetica"/>
            <w:b/>
            <w:bCs/>
            <w:color w:val="FFFFFF"/>
            <w:sz w:val="20"/>
          </w:rPr>
          <w:t>Exercise 5 »</w:t>
        </w:r>
      </w:hyperlink>
      <w:r w:rsidR="006F6588" w:rsidRPr="006F6588">
        <w:rPr>
          <w:rFonts w:ascii="Helvetica" w:eastAsia="Times New Roman" w:hAnsi="Helvetica" w:cs="Helvetica"/>
          <w:color w:val="333333"/>
          <w:sz w:val="21"/>
          <w:szCs w:val="21"/>
        </w:rPr>
        <w:t xml:space="preserve">  </w:t>
      </w:r>
      <w:hyperlink r:id="rId112" w:tgtFrame="_blank" w:history="1">
        <w:r w:rsidR="006F6588" w:rsidRPr="006F6588">
          <w:rPr>
            <w:rFonts w:ascii="Verdana" w:eastAsia="Times New Roman" w:hAnsi="Verdana" w:cs="Helvetica"/>
            <w:b/>
            <w:bCs/>
            <w:color w:val="FFFFFF"/>
            <w:sz w:val="20"/>
          </w:rPr>
          <w:t>Exercise 6 »</w:t>
        </w:r>
      </w:hyperlink>
      <w:r w:rsidR="006F6588" w:rsidRPr="006F6588">
        <w:rPr>
          <w:rFonts w:ascii="Helvetica" w:eastAsia="Times New Roman" w:hAnsi="Helvetica" w:cs="Helvetica"/>
          <w:color w:val="333333"/>
          <w:sz w:val="21"/>
          <w:szCs w:val="21"/>
        </w:rPr>
        <w:t xml:space="preserve"> </w:t>
      </w:r>
    </w:p>
    <w:p w:rsidR="006F6588" w:rsidRPr="006F6588" w:rsidRDefault="006F6588" w:rsidP="006F6588">
      <w:pPr>
        <w:spacing w:after="0" w:line="240" w:lineRule="auto"/>
        <w:rPr>
          <w:rFonts w:ascii="Helvetica" w:eastAsia="Times New Roman" w:hAnsi="Helvetica" w:cs="Helvetica"/>
          <w:color w:val="333333"/>
          <w:sz w:val="21"/>
          <w:szCs w:val="21"/>
        </w:rPr>
      </w:pPr>
    </w:p>
    <w:p w:rsidR="006F6588" w:rsidRPr="006F6588" w:rsidRDefault="0016480F" w:rsidP="006F6588">
      <w:pPr>
        <w:spacing w:after="0" w:line="240" w:lineRule="auto"/>
        <w:rPr>
          <w:rFonts w:ascii="Helvetica" w:eastAsia="Times New Roman" w:hAnsi="Helvetica" w:cs="Helvetica"/>
          <w:color w:val="333333"/>
          <w:sz w:val="30"/>
          <w:szCs w:val="30"/>
        </w:rPr>
      </w:pPr>
      <w:hyperlink r:id="rId113" w:history="1">
        <w:r w:rsidR="006F6588" w:rsidRPr="006F6588">
          <w:rPr>
            <w:rFonts w:ascii="Helvetica" w:eastAsia="Times New Roman" w:hAnsi="Helvetica" w:cs="Helvetica"/>
            <w:color w:val="8AC007"/>
            <w:sz w:val="30"/>
          </w:rPr>
          <w:t>« Previous</w:t>
        </w:r>
      </w:hyperlink>
    </w:p>
    <w:p w:rsidR="006F6588" w:rsidRPr="006F6588" w:rsidRDefault="0016480F" w:rsidP="006F6588">
      <w:pPr>
        <w:spacing w:after="0" w:line="240" w:lineRule="auto"/>
        <w:jc w:val="right"/>
        <w:rPr>
          <w:rFonts w:ascii="Helvetica" w:eastAsia="Times New Roman" w:hAnsi="Helvetica" w:cs="Helvetica"/>
          <w:color w:val="333333"/>
          <w:sz w:val="30"/>
          <w:szCs w:val="30"/>
        </w:rPr>
      </w:pPr>
      <w:hyperlink r:id="rId114" w:history="1">
        <w:r w:rsidR="006F6588" w:rsidRPr="006F6588">
          <w:rPr>
            <w:rFonts w:ascii="Helvetica" w:eastAsia="Times New Roman" w:hAnsi="Helvetica" w:cs="Helvetica"/>
            <w:color w:val="8AC007"/>
            <w:sz w:val="30"/>
          </w:rPr>
          <w:t>Next Chapter »</w:t>
        </w:r>
      </w:hyperlink>
    </w:p>
    <w:p w:rsidR="006771E7" w:rsidRPr="006771E7" w:rsidRDefault="006771E7" w:rsidP="006771E7">
      <w:pPr>
        <w:spacing w:before="300" w:after="150" w:line="240" w:lineRule="auto"/>
        <w:outlineLvl w:val="0"/>
        <w:rPr>
          <w:rFonts w:ascii="inherit" w:eastAsia="Times New Roman" w:hAnsi="inherit" w:cs="Helvetica"/>
          <w:color w:val="333333"/>
          <w:kern w:val="36"/>
          <w:sz w:val="54"/>
          <w:szCs w:val="54"/>
        </w:rPr>
      </w:pPr>
      <w:r w:rsidRPr="006771E7">
        <w:rPr>
          <w:rFonts w:ascii="inherit" w:eastAsia="Times New Roman" w:hAnsi="inherit" w:cs="Helvetica"/>
          <w:color w:val="333333"/>
          <w:kern w:val="36"/>
          <w:sz w:val="54"/>
          <w:szCs w:val="54"/>
        </w:rPr>
        <w:t>HTML Text Formatting Elements</w:t>
      </w:r>
    </w:p>
    <w:p w:rsidR="006771E7" w:rsidRPr="006771E7" w:rsidRDefault="0016480F" w:rsidP="006771E7">
      <w:pPr>
        <w:spacing w:after="0" w:line="240" w:lineRule="auto"/>
        <w:rPr>
          <w:rFonts w:ascii="Helvetica" w:eastAsia="Times New Roman" w:hAnsi="Helvetica" w:cs="Helvetica"/>
          <w:color w:val="333333"/>
          <w:sz w:val="30"/>
          <w:szCs w:val="30"/>
        </w:rPr>
      </w:pPr>
      <w:hyperlink r:id="rId115" w:history="1">
        <w:r w:rsidR="006771E7" w:rsidRPr="006771E7">
          <w:rPr>
            <w:rFonts w:ascii="Helvetica" w:eastAsia="Times New Roman" w:hAnsi="Helvetica" w:cs="Helvetica"/>
            <w:color w:val="8AC007"/>
            <w:sz w:val="30"/>
          </w:rPr>
          <w:t>« Previous</w:t>
        </w:r>
      </w:hyperlink>
    </w:p>
    <w:p w:rsidR="006771E7" w:rsidRPr="006771E7" w:rsidRDefault="0016480F" w:rsidP="006771E7">
      <w:pPr>
        <w:spacing w:after="0" w:line="240" w:lineRule="auto"/>
        <w:jc w:val="right"/>
        <w:rPr>
          <w:rFonts w:ascii="Helvetica" w:eastAsia="Times New Roman" w:hAnsi="Helvetica" w:cs="Helvetica"/>
          <w:color w:val="333333"/>
          <w:sz w:val="30"/>
          <w:szCs w:val="30"/>
        </w:rPr>
      </w:pPr>
      <w:hyperlink r:id="rId116" w:history="1">
        <w:r w:rsidR="006771E7" w:rsidRPr="006771E7">
          <w:rPr>
            <w:rFonts w:ascii="Helvetica" w:eastAsia="Times New Roman" w:hAnsi="Helvetica" w:cs="Helvetica"/>
            <w:color w:val="8AC007"/>
            <w:sz w:val="30"/>
          </w:rPr>
          <w:t>Next Chapter »</w:t>
        </w:r>
      </w:hyperlink>
    </w:p>
    <w:p w:rsidR="006771E7" w:rsidRPr="006771E7" w:rsidRDefault="006771E7" w:rsidP="006771E7">
      <w:pPr>
        <w:spacing w:after="0" w:line="240" w:lineRule="auto"/>
        <w:rPr>
          <w:rFonts w:ascii="Helvetica" w:eastAsia="Times New Roman" w:hAnsi="Helvetica" w:cs="Helvetica"/>
          <w:color w:val="333333"/>
          <w:sz w:val="21"/>
          <w:szCs w:val="21"/>
        </w:rPr>
      </w:pP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Text Formatting</w:t>
      </w:r>
    </w:p>
    <w:p w:rsidR="006771E7" w:rsidRPr="006771E7" w:rsidRDefault="006771E7" w:rsidP="006771E7">
      <w:pPr>
        <w:shd w:val="clear" w:color="auto" w:fill="FFFFFF"/>
        <w:spacing w:after="180" w:line="276" w:lineRule="atLeast"/>
        <w:rPr>
          <w:rFonts w:ascii="Helvetica" w:eastAsia="Times New Roman" w:hAnsi="Helvetica" w:cs="Helvetica"/>
          <w:color w:val="000000"/>
          <w:sz w:val="25"/>
          <w:szCs w:val="25"/>
        </w:rPr>
      </w:pPr>
      <w:r w:rsidRPr="006771E7">
        <w:rPr>
          <w:rFonts w:ascii="Helvetica" w:eastAsia="Times New Roman" w:hAnsi="Helvetica" w:cs="Helvetica"/>
          <w:b/>
          <w:bCs/>
          <w:color w:val="000000"/>
          <w:sz w:val="25"/>
          <w:szCs w:val="25"/>
        </w:rPr>
        <w:t>This text is bold</w:t>
      </w:r>
      <w:r w:rsidRPr="006771E7">
        <w:rPr>
          <w:rFonts w:ascii="Helvetica" w:eastAsia="Times New Roman" w:hAnsi="Helvetica" w:cs="Helvetica"/>
          <w:color w:val="000000"/>
          <w:sz w:val="25"/>
          <w:szCs w:val="25"/>
        </w:rPr>
        <w:br/>
      </w:r>
      <w:r w:rsidRPr="006771E7">
        <w:rPr>
          <w:rFonts w:ascii="Helvetica" w:eastAsia="Times New Roman" w:hAnsi="Helvetica" w:cs="Helvetica"/>
          <w:color w:val="000000"/>
          <w:sz w:val="25"/>
          <w:szCs w:val="25"/>
        </w:rPr>
        <w:br/>
      </w:r>
      <w:proofErr w:type="gramStart"/>
      <w:r w:rsidRPr="006771E7">
        <w:rPr>
          <w:rFonts w:ascii="Helvetica" w:eastAsia="Times New Roman" w:hAnsi="Helvetica" w:cs="Helvetica"/>
          <w:i/>
          <w:iCs/>
          <w:color w:val="000000"/>
          <w:sz w:val="25"/>
          <w:szCs w:val="25"/>
        </w:rPr>
        <w:t>This</w:t>
      </w:r>
      <w:proofErr w:type="gramEnd"/>
      <w:r w:rsidRPr="006771E7">
        <w:rPr>
          <w:rFonts w:ascii="Helvetica" w:eastAsia="Times New Roman" w:hAnsi="Helvetica" w:cs="Helvetica"/>
          <w:i/>
          <w:iCs/>
          <w:color w:val="000000"/>
          <w:sz w:val="25"/>
          <w:szCs w:val="25"/>
        </w:rPr>
        <w:t xml:space="preserve"> text is italic</w:t>
      </w:r>
      <w:r w:rsidRPr="006771E7">
        <w:rPr>
          <w:rFonts w:ascii="Helvetica" w:eastAsia="Times New Roman" w:hAnsi="Helvetica" w:cs="Helvetica"/>
          <w:color w:val="000000"/>
          <w:sz w:val="25"/>
          <w:szCs w:val="25"/>
        </w:rPr>
        <w:br/>
      </w:r>
      <w:r w:rsidRPr="006771E7">
        <w:rPr>
          <w:rFonts w:ascii="Helvetica" w:eastAsia="Times New Roman" w:hAnsi="Helvetica" w:cs="Helvetica"/>
          <w:color w:val="000000"/>
          <w:sz w:val="25"/>
          <w:szCs w:val="25"/>
        </w:rPr>
        <w:br/>
        <w:t xml:space="preserve">This is </w:t>
      </w:r>
      <w:r w:rsidRPr="006771E7">
        <w:rPr>
          <w:rFonts w:ascii="Helvetica" w:eastAsia="Times New Roman" w:hAnsi="Helvetica" w:cs="Helvetica"/>
          <w:color w:val="000000"/>
          <w:sz w:val="19"/>
          <w:szCs w:val="19"/>
          <w:vertAlign w:val="superscript"/>
        </w:rPr>
        <w:t>superscript</w:t>
      </w:r>
    </w:p>
    <w:p w:rsidR="006771E7" w:rsidRPr="006771E7" w:rsidRDefault="0016480F" w:rsidP="006771E7">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55"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HTML Formatting Elements</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In the previous chapter, you learned about HTML </w:t>
      </w:r>
      <w:r w:rsidRPr="006771E7">
        <w:rPr>
          <w:rFonts w:ascii="Helvetica" w:eastAsia="Times New Roman" w:hAnsi="Helvetica" w:cs="Helvetica"/>
          <w:b/>
          <w:bCs/>
          <w:color w:val="333333"/>
          <w:sz w:val="21"/>
        </w:rPr>
        <w:t>styling</w:t>
      </w:r>
      <w:r w:rsidRPr="006771E7">
        <w:rPr>
          <w:rFonts w:ascii="Helvetica" w:eastAsia="Times New Roman" w:hAnsi="Helvetica" w:cs="Helvetica"/>
          <w:color w:val="333333"/>
          <w:sz w:val="21"/>
          <w:szCs w:val="21"/>
        </w:rPr>
        <w:t xml:space="preserve">, using the HTML </w:t>
      </w:r>
      <w:r w:rsidRPr="006771E7">
        <w:rPr>
          <w:rFonts w:ascii="Helvetica" w:eastAsia="Times New Roman" w:hAnsi="Helvetica" w:cs="Helvetica"/>
          <w:b/>
          <w:bCs/>
          <w:color w:val="333333"/>
          <w:sz w:val="21"/>
        </w:rPr>
        <w:t>style attribute</w:t>
      </w:r>
      <w:r w:rsidRPr="006771E7">
        <w:rPr>
          <w:rFonts w:ascii="Helvetica" w:eastAsia="Times New Roman" w:hAnsi="Helvetica" w:cs="Helvetica"/>
          <w:color w:val="333333"/>
          <w:sz w:val="21"/>
          <w:szCs w:val="21"/>
        </w:rPr>
        <w:t>.</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HTML also defines special </w:t>
      </w:r>
      <w:r w:rsidRPr="006771E7">
        <w:rPr>
          <w:rFonts w:ascii="Helvetica" w:eastAsia="Times New Roman" w:hAnsi="Helvetica" w:cs="Helvetica"/>
          <w:b/>
          <w:bCs/>
          <w:color w:val="333333"/>
          <w:sz w:val="21"/>
        </w:rPr>
        <w:t>elements</w:t>
      </w:r>
      <w:r w:rsidRPr="006771E7">
        <w:rPr>
          <w:rFonts w:ascii="Helvetica" w:eastAsia="Times New Roman" w:hAnsi="Helvetica" w:cs="Helvetica"/>
          <w:color w:val="333333"/>
          <w:sz w:val="21"/>
          <w:szCs w:val="21"/>
        </w:rPr>
        <w:t xml:space="preserve">, for defining text with a special </w:t>
      </w:r>
      <w:r w:rsidRPr="006771E7">
        <w:rPr>
          <w:rFonts w:ascii="Helvetica" w:eastAsia="Times New Roman" w:hAnsi="Helvetica" w:cs="Helvetica"/>
          <w:b/>
          <w:bCs/>
          <w:color w:val="333333"/>
          <w:sz w:val="21"/>
        </w:rPr>
        <w:t>meaning</w:t>
      </w:r>
      <w:r w:rsidRPr="006771E7">
        <w:rPr>
          <w:rFonts w:ascii="Helvetica" w:eastAsia="Times New Roman" w:hAnsi="Helvetica" w:cs="Helvetica"/>
          <w:color w:val="333333"/>
          <w:sz w:val="21"/>
          <w:szCs w:val="21"/>
        </w:rPr>
        <w:t>.</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HTML uses elements like &lt;b&gt; and &lt;i&gt; for formatting output, like </w:t>
      </w:r>
      <w:r w:rsidRPr="006771E7">
        <w:rPr>
          <w:rFonts w:ascii="Helvetica" w:eastAsia="Times New Roman" w:hAnsi="Helvetica" w:cs="Helvetica"/>
          <w:b/>
          <w:bCs/>
          <w:color w:val="333333"/>
          <w:sz w:val="21"/>
          <w:szCs w:val="21"/>
        </w:rPr>
        <w:t>bold</w:t>
      </w:r>
      <w:r w:rsidRPr="006771E7">
        <w:rPr>
          <w:rFonts w:ascii="Helvetica" w:eastAsia="Times New Roman" w:hAnsi="Helvetica" w:cs="Helvetica"/>
          <w:color w:val="333333"/>
          <w:sz w:val="21"/>
          <w:szCs w:val="21"/>
        </w:rPr>
        <w:t xml:space="preserve"> or </w:t>
      </w:r>
      <w:r w:rsidRPr="006771E7">
        <w:rPr>
          <w:rFonts w:ascii="Helvetica" w:eastAsia="Times New Roman" w:hAnsi="Helvetica" w:cs="Helvetica"/>
          <w:i/>
          <w:iCs/>
          <w:color w:val="333333"/>
          <w:sz w:val="21"/>
          <w:szCs w:val="21"/>
        </w:rPr>
        <w:t>italic</w:t>
      </w:r>
      <w:r w:rsidRPr="006771E7">
        <w:rPr>
          <w:rFonts w:ascii="Helvetica" w:eastAsia="Times New Roman" w:hAnsi="Helvetica" w:cs="Helvetica"/>
          <w:color w:val="333333"/>
          <w:sz w:val="21"/>
          <w:szCs w:val="21"/>
        </w:rPr>
        <w:t xml:space="preserve"> text.</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Formatting elements were designed to display special </w:t>
      </w:r>
      <w:r w:rsidRPr="006771E7">
        <w:rPr>
          <w:rFonts w:ascii="Helvetica" w:eastAsia="Times New Roman" w:hAnsi="Helvetica" w:cs="Helvetica"/>
          <w:b/>
          <w:bCs/>
          <w:color w:val="333333"/>
          <w:sz w:val="21"/>
        </w:rPr>
        <w:t>types of text</w:t>
      </w:r>
      <w:r w:rsidRPr="006771E7">
        <w:rPr>
          <w:rFonts w:ascii="Helvetica" w:eastAsia="Times New Roman" w:hAnsi="Helvetica" w:cs="Helvetica"/>
          <w:color w:val="333333"/>
          <w:sz w:val="21"/>
          <w:szCs w:val="21"/>
        </w:rPr>
        <w:t>:</w:t>
      </w:r>
    </w:p>
    <w:p w:rsidR="006771E7" w:rsidRPr="006771E7" w:rsidRDefault="006771E7" w:rsidP="007D4F60">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Bold text</w:t>
      </w:r>
    </w:p>
    <w:p w:rsidR="006771E7" w:rsidRPr="006771E7" w:rsidRDefault="006771E7" w:rsidP="007D4F60">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lastRenderedPageBreak/>
        <w:t>Important text</w:t>
      </w:r>
    </w:p>
    <w:p w:rsidR="006771E7" w:rsidRPr="006771E7" w:rsidRDefault="006771E7" w:rsidP="007D4F60">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Italic text</w:t>
      </w:r>
    </w:p>
    <w:p w:rsidR="006771E7" w:rsidRPr="006771E7" w:rsidRDefault="006771E7" w:rsidP="007D4F60">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Emphasized text</w:t>
      </w:r>
    </w:p>
    <w:p w:rsidR="006771E7" w:rsidRPr="006771E7" w:rsidRDefault="006771E7" w:rsidP="007D4F60">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Marked text</w:t>
      </w:r>
    </w:p>
    <w:p w:rsidR="006771E7" w:rsidRPr="006771E7" w:rsidRDefault="006771E7" w:rsidP="007D4F60">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Small text</w:t>
      </w:r>
    </w:p>
    <w:p w:rsidR="006771E7" w:rsidRPr="006771E7" w:rsidRDefault="006771E7" w:rsidP="007D4F60">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Deleted text</w:t>
      </w:r>
    </w:p>
    <w:p w:rsidR="006771E7" w:rsidRPr="006771E7" w:rsidRDefault="006771E7" w:rsidP="007D4F60">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Inserted text</w:t>
      </w:r>
    </w:p>
    <w:p w:rsidR="006771E7" w:rsidRPr="006771E7" w:rsidRDefault="006771E7" w:rsidP="007D4F60">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Subscripts</w:t>
      </w:r>
    </w:p>
    <w:p w:rsidR="006771E7" w:rsidRPr="006771E7" w:rsidRDefault="006771E7" w:rsidP="007D4F60">
      <w:pPr>
        <w:numPr>
          <w:ilvl w:val="0"/>
          <w:numId w:val="2"/>
        </w:numPr>
        <w:spacing w:before="100" w:beforeAutospacing="1" w:after="100" w:afterAutospacing="1" w:line="240" w:lineRule="auto"/>
        <w:ind w:left="270"/>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Superscripts</w:t>
      </w:r>
    </w:p>
    <w:p w:rsidR="006771E7" w:rsidRPr="006771E7" w:rsidRDefault="0016480F" w:rsidP="006771E7">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56"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r w:rsidRPr="006771E7">
        <w:rPr>
          <w:rFonts w:ascii="inherit" w:eastAsia="Times New Roman" w:hAnsi="inherit" w:cs="Helvetica"/>
          <w:b/>
          <w:bCs/>
          <w:color w:val="333333"/>
          <w:sz w:val="45"/>
          <w:szCs w:val="45"/>
        </w:rPr>
        <w:t>Bold</w:t>
      </w:r>
      <w:r w:rsidRPr="006771E7">
        <w:rPr>
          <w:rFonts w:ascii="inherit" w:eastAsia="Times New Roman" w:hAnsi="inherit" w:cs="Helvetica"/>
          <w:color w:val="333333"/>
          <w:sz w:val="45"/>
          <w:szCs w:val="45"/>
        </w:rPr>
        <w:t xml:space="preserve"> and </w:t>
      </w:r>
      <w:r w:rsidRPr="006771E7">
        <w:rPr>
          <w:rFonts w:ascii="inherit" w:eastAsia="Times New Roman" w:hAnsi="inherit" w:cs="Helvetica"/>
          <w:b/>
          <w:bCs/>
          <w:color w:val="333333"/>
          <w:sz w:val="45"/>
          <w:szCs w:val="45"/>
        </w:rPr>
        <w:t>Strong</w:t>
      </w:r>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&lt;b&gt;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bold</w:t>
      </w:r>
      <w:r w:rsidRPr="006771E7">
        <w:rPr>
          <w:rFonts w:ascii="Helvetica" w:eastAsia="Times New Roman" w:hAnsi="Helvetica" w:cs="Helvetica"/>
          <w:color w:val="333333"/>
          <w:sz w:val="21"/>
          <w:szCs w:val="21"/>
        </w:rPr>
        <w:t xml:space="preserve"> text, without any extra importance.</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normal</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br/>
      </w:r>
      <w:r w:rsidRPr="006771E7">
        <w:rPr>
          <w:rFonts w:ascii="Consolas" w:eastAsia="Times New Roman" w:hAnsi="Consolas" w:cs="Consolas"/>
          <w:color w:val="000000"/>
          <w:sz w:val="21"/>
          <w:szCs w:val="21"/>
        </w:rPr>
        <w:br/>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&gt;&lt;</w:t>
      </w:r>
      <w:r w:rsidRPr="006771E7">
        <w:rPr>
          <w:rFonts w:ascii="Consolas" w:eastAsia="Times New Roman" w:hAnsi="Consolas" w:cs="Consolas"/>
          <w:color w:val="A52A2A"/>
          <w:sz w:val="21"/>
        </w:rPr>
        <w:t>b</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bold</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/b</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117"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&lt;strong&gt;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strong</w:t>
      </w:r>
      <w:r w:rsidRPr="006771E7">
        <w:rPr>
          <w:rFonts w:ascii="Helvetica" w:eastAsia="Times New Roman" w:hAnsi="Helvetica" w:cs="Helvetica"/>
          <w:color w:val="333333"/>
          <w:sz w:val="21"/>
          <w:szCs w:val="21"/>
        </w:rPr>
        <w:t xml:space="preserve"> text, with added semantic "strong" importance.</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normal</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br/>
      </w:r>
      <w:r w:rsidRPr="006771E7">
        <w:rPr>
          <w:rFonts w:ascii="Consolas" w:eastAsia="Times New Roman" w:hAnsi="Consolas" w:cs="Consolas"/>
          <w:color w:val="000000"/>
          <w:sz w:val="21"/>
          <w:szCs w:val="21"/>
        </w:rPr>
        <w:br/>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&gt;&lt;</w:t>
      </w:r>
      <w:r w:rsidRPr="006771E7">
        <w:rPr>
          <w:rFonts w:ascii="Consolas" w:eastAsia="Times New Roman" w:hAnsi="Consolas" w:cs="Consolas"/>
          <w:color w:val="A52A2A"/>
          <w:sz w:val="21"/>
        </w:rPr>
        <w:t>strong</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strong</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/strong</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118"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16480F" w:rsidP="006771E7">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57"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r w:rsidRPr="006771E7">
        <w:rPr>
          <w:rFonts w:ascii="inherit" w:eastAsia="Times New Roman" w:hAnsi="inherit" w:cs="Helvetica"/>
          <w:i/>
          <w:iCs/>
          <w:color w:val="333333"/>
          <w:sz w:val="45"/>
          <w:szCs w:val="45"/>
        </w:rPr>
        <w:t>Italic</w:t>
      </w:r>
      <w:r w:rsidRPr="006771E7">
        <w:rPr>
          <w:rFonts w:ascii="inherit" w:eastAsia="Times New Roman" w:hAnsi="inherit" w:cs="Helvetica"/>
          <w:color w:val="333333"/>
          <w:sz w:val="45"/>
          <w:szCs w:val="45"/>
        </w:rPr>
        <w:t xml:space="preserve"> and </w:t>
      </w:r>
      <w:r w:rsidRPr="006771E7">
        <w:rPr>
          <w:rFonts w:ascii="inherit" w:eastAsia="Times New Roman" w:hAnsi="inherit" w:cs="Helvetica"/>
          <w:i/>
          <w:iCs/>
          <w:color w:val="333333"/>
          <w:sz w:val="45"/>
          <w:szCs w:val="45"/>
        </w:rPr>
        <w:t>Emphasized</w:t>
      </w:r>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&lt;i&gt;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i/>
          <w:iCs/>
          <w:color w:val="333333"/>
          <w:sz w:val="21"/>
        </w:rPr>
        <w:t>italic</w:t>
      </w:r>
      <w:r w:rsidRPr="006771E7">
        <w:rPr>
          <w:rFonts w:ascii="Helvetica" w:eastAsia="Times New Roman" w:hAnsi="Helvetica" w:cs="Helvetica"/>
          <w:color w:val="333333"/>
          <w:sz w:val="21"/>
          <w:szCs w:val="21"/>
        </w:rPr>
        <w:t xml:space="preserve"> text, without any extra importance.</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normal</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br/>
      </w:r>
      <w:r w:rsidRPr="006771E7">
        <w:rPr>
          <w:rFonts w:ascii="Consolas" w:eastAsia="Times New Roman" w:hAnsi="Consolas" w:cs="Consolas"/>
          <w:color w:val="000000"/>
          <w:sz w:val="21"/>
          <w:szCs w:val="21"/>
        </w:rPr>
        <w:br/>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&gt;&lt;</w:t>
      </w:r>
      <w:r w:rsidRPr="006771E7">
        <w:rPr>
          <w:rFonts w:ascii="Consolas" w:eastAsia="Times New Roman" w:hAnsi="Consolas" w:cs="Consolas"/>
          <w:color w:val="A52A2A"/>
          <w:sz w:val="21"/>
        </w:rPr>
        <w:t>i</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italic</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/i</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119"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&lt;em&gt;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i/>
          <w:iCs/>
          <w:color w:val="333333"/>
          <w:sz w:val="21"/>
        </w:rPr>
        <w:t>emphasized</w:t>
      </w:r>
      <w:r w:rsidRPr="006771E7">
        <w:rPr>
          <w:rFonts w:ascii="Helvetica" w:eastAsia="Times New Roman" w:hAnsi="Helvetica" w:cs="Helvetica"/>
          <w:color w:val="333333"/>
          <w:sz w:val="21"/>
          <w:szCs w:val="21"/>
        </w:rPr>
        <w:t xml:space="preserve"> text, with added semantic importance.</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lastRenderedPageBreak/>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normal</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br/>
      </w:r>
      <w:r w:rsidRPr="006771E7">
        <w:rPr>
          <w:rFonts w:ascii="Consolas" w:eastAsia="Times New Roman" w:hAnsi="Consolas" w:cs="Consolas"/>
          <w:color w:val="000000"/>
          <w:sz w:val="21"/>
          <w:szCs w:val="21"/>
        </w:rPr>
        <w:br/>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&gt;&lt;</w:t>
      </w:r>
      <w:r w:rsidRPr="006771E7">
        <w:rPr>
          <w:rFonts w:ascii="Consolas" w:eastAsia="Times New Roman" w:hAnsi="Consolas" w:cs="Consolas"/>
          <w:color w:val="A52A2A"/>
          <w:sz w:val="21"/>
        </w:rPr>
        <w:t>em</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This text is emphasized</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/em</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120"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771E7" w:rsidRPr="006771E7" w:rsidTr="006771E7">
        <w:tc>
          <w:tcPr>
            <w:tcW w:w="510" w:type="dxa"/>
            <w:shd w:val="clear" w:color="auto" w:fill="FFFFFF"/>
            <w:tcMar>
              <w:top w:w="150" w:type="dxa"/>
              <w:left w:w="150" w:type="dxa"/>
              <w:bottom w:w="150" w:type="dxa"/>
              <w:right w:w="75" w:type="dxa"/>
            </w:tcMar>
            <w:vAlign w:val="center"/>
            <w:hideMark/>
          </w:tcPr>
          <w:p w:rsidR="006771E7" w:rsidRPr="006771E7" w:rsidRDefault="006771E7" w:rsidP="006771E7">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652" name="Picture 16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Browsers display &lt;strong&gt; as &lt;b&gt;, and &lt;em&gt; as &lt;i&gt;.</w:t>
            </w:r>
            <w:r w:rsidRPr="006771E7">
              <w:rPr>
                <w:rFonts w:ascii="Helvetica" w:eastAsia="Times New Roman" w:hAnsi="Helvetica" w:cs="Helvetica"/>
                <w:color w:val="333333"/>
                <w:sz w:val="21"/>
                <w:szCs w:val="21"/>
              </w:rPr>
              <w:br/>
            </w:r>
            <w:r w:rsidRPr="006771E7">
              <w:rPr>
                <w:rFonts w:ascii="Helvetica" w:eastAsia="Times New Roman" w:hAnsi="Helvetica" w:cs="Helvetica"/>
                <w:color w:val="333333"/>
                <w:sz w:val="21"/>
                <w:szCs w:val="21"/>
              </w:rPr>
              <w:br/>
              <w:t xml:space="preserve">However, there is a difference in the meaning of these </w:t>
            </w:r>
            <w:proofErr w:type="gramStart"/>
            <w:r w:rsidRPr="006771E7">
              <w:rPr>
                <w:rFonts w:ascii="Helvetica" w:eastAsia="Times New Roman" w:hAnsi="Helvetica" w:cs="Helvetica"/>
                <w:color w:val="333333"/>
                <w:sz w:val="21"/>
                <w:szCs w:val="21"/>
              </w:rPr>
              <w:t>tags:</w:t>
            </w:r>
            <w:proofErr w:type="gramEnd"/>
            <w:r w:rsidRPr="006771E7">
              <w:rPr>
                <w:rFonts w:ascii="Helvetica" w:eastAsia="Times New Roman" w:hAnsi="Helvetica" w:cs="Helvetica"/>
                <w:color w:val="333333"/>
                <w:sz w:val="21"/>
                <w:szCs w:val="21"/>
              </w:rPr>
              <w:t>&lt; b&gt; and &lt;i&gt; defines bold and italic text,</w:t>
            </w:r>
            <w:r w:rsidRPr="006771E7">
              <w:rPr>
                <w:rFonts w:ascii="Helvetica" w:eastAsia="Times New Roman" w:hAnsi="Helvetica" w:cs="Helvetica"/>
                <w:color w:val="333333"/>
                <w:sz w:val="21"/>
                <w:szCs w:val="21"/>
              </w:rPr>
              <w:br/>
              <w:t>but&lt; strong&gt; and &lt;em&gt; means that the text is "important".</w:t>
            </w:r>
          </w:p>
        </w:tc>
      </w:tr>
    </w:tbl>
    <w:p w:rsidR="006771E7" w:rsidRPr="006771E7" w:rsidRDefault="0016480F" w:rsidP="006771E7">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58"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r w:rsidRPr="006771E7">
        <w:rPr>
          <w:rFonts w:ascii="inherit" w:eastAsia="Times New Roman" w:hAnsi="inherit" w:cs="Helvetica"/>
          <w:color w:val="777777"/>
          <w:sz w:val="29"/>
          <w:szCs w:val="29"/>
        </w:rPr>
        <w:t>Small</w:t>
      </w:r>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&lt;small&gt;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small</w:t>
      </w:r>
      <w:r w:rsidRPr="006771E7">
        <w:rPr>
          <w:rFonts w:ascii="Helvetica" w:eastAsia="Times New Roman" w:hAnsi="Helvetica" w:cs="Helvetica"/>
          <w:color w:val="333333"/>
          <w:sz w:val="21"/>
          <w:szCs w:val="21"/>
        </w:rPr>
        <w:t xml:space="preserve"> 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h2</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HTML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small</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Small</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/small</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Formatting</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/h2</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121"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16480F" w:rsidP="006771E7">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59"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HTML Marked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&lt;mark&gt;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marked</w:t>
      </w:r>
      <w:r w:rsidRPr="006771E7">
        <w:rPr>
          <w:rFonts w:ascii="Helvetica" w:eastAsia="Times New Roman" w:hAnsi="Helvetica" w:cs="Helvetica"/>
          <w:color w:val="333333"/>
          <w:sz w:val="21"/>
          <w:szCs w:val="21"/>
        </w:rPr>
        <w:t xml:space="preserve"> or highlighted 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h2</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HTML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mark</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Marked</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/mark</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Formatting</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/h2</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122"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16480F" w:rsidP="006771E7">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60"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del w:id="0" w:author="Unknown">
        <w:r w:rsidRPr="006771E7">
          <w:rPr>
            <w:rFonts w:ascii="inherit" w:eastAsia="Times New Roman" w:hAnsi="inherit" w:cs="Helvetica"/>
            <w:color w:val="333333"/>
            <w:sz w:val="45"/>
            <w:szCs w:val="45"/>
          </w:rPr>
          <w:delText>Deleted</w:delText>
        </w:r>
      </w:del>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w:t>
      </w:r>
      <w:proofErr w:type="gramStart"/>
      <w:r w:rsidRPr="006771E7">
        <w:rPr>
          <w:rFonts w:ascii="Helvetica" w:eastAsia="Times New Roman" w:hAnsi="Helvetica" w:cs="Helvetica"/>
          <w:b/>
          <w:bCs/>
          <w:color w:val="333333"/>
          <w:sz w:val="21"/>
        </w:rPr>
        <w:t>del</w:t>
      </w:r>
      <w:proofErr w:type="gramEnd"/>
      <w:r w:rsidRPr="006771E7">
        <w:rPr>
          <w:rFonts w:ascii="Helvetica" w:eastAsia="Times New Roman" w:hAnsi="Helvetica" w:cs="Helvetica"/>
          <w:b/>
          <w:bCs/>
          <w:color w:val="333333"/>
          <w:sz w:val="21"/>
        </w:rPr>
        <w:t>&gt;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deleted</w:t>
      </w:r>
      <w:r w:rsidRPr="006771E7">
        <w:rPr>
          <w:rFonts w:ascii="Helvetica" w:eastAsia="Times New Roman" w:hAnsi="Helvetica" w:cs="Helvetica"/>
          <w:color w:val="333333"/>
          <w:sz w:val="21"/>
          <w:szCs w:val="21"/>
        </w:rPr>
        <w:t xml:space="preserve"> (removed) of 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My favorite color is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del</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blue</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/del</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red</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lastRenderedPageBreak/>
        <w:br/>
      </w:r>
      <w:hyperlink r:id="rId123"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16480F" w:rsidP="006771E7">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61"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ins w:id="1" w:author="Unknown">
        <w:r w:rsidRPr="006771E7">
          <w:rPr>
            <w:rFonts w:ascii="inherit" w:eastAsia="Times New Roman" w:hAnsi="inherit" w:cs="Helvetica"/>
            <w:color w:val="333333"/>
            <w:sz w:val="45"/>
            <w:szCs w:val="45"/>
          </w:rPr>
          <w:t>Inserted</w:t>
        </w:r>
      </w:ins>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w:t>
      </w:r>
      <w:proofErr w:type="gramStart"/>
      <w:r w:rsidRPr="006771E7">
        <w:rPr>
          <w:rFonts w:ascii="Helvetica" w:eastAsia="Times New Roman" w:hAnsi="Helvetica" w:cs="Helvetica"/>
          <w:b/>
          <w:bCs/>
          <w:color w:val="333333"/>
          <w:sz w:val="21"/>
        </w:rPr>
        <w:t>ins</w:t>
      </w:r>
      <w:proofErr w:type="gramEnd"/>
      <w:r w:rsidRPr="006771E7">
        <w:rPr>
          <w:rFonts w:ascii="Helvetica" w:eastAsia="Times New Roman" w:hAnsi="Helvetica" w:cs="Helvetica"/>
          <w:b/>
          <w:bCs/>
          <w:color w:val="333333"/>
          <w:sz w:val="21"/>
        </w:rPr>
        <w:t>&gt;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inserted</w:t>
      </w:r>
      <w:r w:rsidRPr="006771E7">
        <w:rPr>
          <w:rFonts w:ascii="Helvetica" w:eastAsia="Times New Roman" w:hAnsi="Helvetica" w:cs="Helvetica"/>
          <w:color w:val="333333"/>
          <w:sz w:val="21"/>
          <w:szCs w:val="21"/>
        </w:rPr>
        <w:t xml:space="preserve"> (added) 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My favorite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ins</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color</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/ins</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is red</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124"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16480F" w:rsidP="006771E7">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62"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r w:rsidRPr="006771E7">
        <w:rPr>
          <w:rFonts w:ascii="inherit" w:eastAsia="Times New Roman" w:hAnsi="inherit" w:cs="Helvetica"/>
          <w:color w:val="333333"/>
          <w:sz w:val="34"/>
          <w:szCs w:val="34"/>
          <w:vertAlign w:val="subscript"/>
        </w:rPr>
        <w:t>Subscript</w:t>
      </w:r>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&lt;sub&gt;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 xml:space="preserve">subscripted </w:t>
      </w:r>
      <w:r w:rsidRPr="006771E7">
        <w:rPr>
          <w:rFonts w:ascii="Helvetica" w:eastAsia="Times New Roman" w:hAnsi="Helvetica" w:cs="Helvetica"/>
          <w:color w:val="333333"/>
          <w:sz w:val="21"/>
          <w:szCs w:val="21"/>
        </w:rPr>
        <w:t>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This is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sub</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subscripted</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/sub</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text</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125"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16480F" w:rsidP="006771E7">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63"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 xml:space="preserve">HTML </w:t>
      </w:r>
      <w:r w:rsidRPr="006771E7">
        <w:rPr>
          <w:rFonts w:ascii="inherit" w:eastAsia="Times New Roman" w:hAnsi="inherit" w:cs="Helvetica"/>
          <w:color w:val="333333"/>
          <w:sz w:val="34"/>
          <w:szCs w:val="34"/>
          <w:vertAlign w:val="superscript"/>
        </w:rPr>
        <w:t>Superscript</w:t>
      </w:r>
      <w:r w:rsidRPr="006771E7">
        <w:rPr>
          <w:rFonts w:ascii="inherit" w:eastAsia="Times New Roman" w:hAnsi="inherit" w:cs="Helvetica"/>
          <w:color w:val="333333"/>
          <w:sz w:val="45"/>
          <w:szCs w:val="45"/>
        </w:rPr>
        <w:t xml:space="preserve"> Formatting</w:t>
      </w:r>
    </w:p>
    <w:p w:rsidR="006771E7" w:rsidRPr="006771E7" w:rsidRDefault="006771E7" w:rsidP="006771E7">
      <w:pPr>
        <w:spacing w:after="15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 xml:space="preserve">The HTML </w:t>
      </w:r>
      <w:r w:rsidRPr="006771E7">
        <w:rPr>
          <w:rFonts w:ascii="Helvetica" w:eastAsia="Times New Roman" w:hAnsi="Helvetica" w:cs="Helvetica"/>
          <w:b/>
          <w:bCs/>
          <w:color w:val="333333"/>
          <w:sz w:val="21"/>
        </w:rPr>
        <w:t>&lt;sup&gt;</w:t>
      </w:r>
      <w:r w:rsidRPr="006771E7">
        <w:rPr>
          <w:rFonts w:ascii="Helvetica" w:eastAsia="Times New Roman" w:hAnsi="Helvetica" w:cs="Helvetica"/>
          <w:color w:val="333333"/>
          <w:sz w:val="21"/>
          <w:szCs w:val="21"/>
        </w:rPr>
        <w:t xml:space="preserve"> element defines </w:t>
      </w:r>
      <w:r w:rsidRPr="006771E7">
        <w:rPr>
          <w:rFonts w:ascii="Helvetica" w:eastAsia="Times New Roman" w:hAnsi="Helvetica" w:cs="Helvetica"/>
          <w:b/>
          <w:bCs/>
          <w:color w:val="333333"/>
          <w:sz w:val="21"/>
        </w:rPr>
        <w:t>superscripted</w:t>
      </w:r>
      <w:r w:rsidRPr="006771E7">
        <w:rPr>
          <w:rFonts w:ascii="Helvetica" w:eastAsia="Times New Roman" w:hAnsi="Helvetica" w:cs="Helvetica"/>
          <w:color w:val="333333"/>
          <w:sz w:val="21"/>
          <w:szCs w:val="21"/>
        </w:rPr>
        <w:t xml:space="preserve"> text.</w:t>
      </w:r>
    </w:p>
    <w:p w:rsidR="006771E7" w:rsidRPr="006771E7" w:rsidRDefault="006771E7" w:rsidP="006771E7">
      <w:pPr>
        <w:shd w:val="clear" w:color="auto" w:fill="F1F1F1"/>
        <w:spacing w:after="150" w:line="240" w:lineRule="auto"/>
        <w:outlineLvl w:val="1"/>
        <w:rPr>
          <w:rFonts w:ascii="inherit" w:eastAsia="Times New Roman" w:hAnsi="inherit" w:cs="Helvetica"/>
          <w:color w:val="555555"/>
          <w:sz w:val="30"/>
          <w:szCs w:val="30"/>
        </w:rPr>
      </w:pPr>
      <w:r w:rsidRPr="006771E7">
        <w:rPr>
          <w:rFonts w:ascii="inherit" w:eastAsia="Times New Roman" w:hAnsi="inherit" w:cs="Helvetica"/>
          <w:color w:val="555555"/>
          <w:sz w:val="30"/>
          <w:szCs w:val="30"/>
        </w:rPr>
        <w:t>Example</w:t>
      </w:r>
    </w:p>
    <w:p w:rsidR="006771E7" w:rsidRPr="006771E7" w:rsidRDefault="006771E7" w:rsidP="006771E7">
      <w:pPr>
        <w:shd w:val="clear" w:color="auto" w:fill="FFFFFF"/>
        <w:spacing w:after="0" w:line="276" w:lineRule="atLeast"/>
        <w:rPr>
          <w:rFonts w:ascii="Consolas" w:eastAsia="Times New Roman" w:hAnsi="Consolas" w:cs="Consolas"/>
          <w:color w:val="000000"/>
          <w:sz w:val="21"/>
          <w:szCs w:val="21"/>
        </w:rPr>
      </w:pP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This is </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sup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superscripted</w:t>
      </w:r>
      <w:r w:rsidRPr="006771E7">
        <w:rPr>
          <w:rFonts w:ascii="Consolas" w:eastAsia="Times New Roman" w:hAnsi="Consolas" w:cs="Consolas"/>
          <w:color w:val="0000FF"/>
          <w:sz w:val="21"/>
        </w:rPr>
        <w:t>&lt;</w:t>
      </w:r>
      <w:r w:rsidRPr="006771E7">
        <w:rPr>
          <w:rFonts w:ascii="Consolas" w:eastAsia="Times New Roman" w:hAnsi="Consolas" w:cs="Consolas"/>
          <w:color w:val="A52A2A"/>
          <w:sz w:val="21"/>
        </w:rPr>
        <w:t>/sup</w:t>
      </w:r>
      <w:r w:rsidRPr="006771E7">
        <w:rPr>
          <w:rFonts w:ascii="Consolas" w:eastAsia="Times New Roman" w:hAnsi="Consolas" w:cs="Consolas"/>
          <w:color w:val="0000FF"/>
          <w:sz w:val="21"/>
        </w:rPr>
        <w:t>&gt;</w:t>
      </w:r>
      <w:r w:rsidRPr="006771E7">
        <w:rPr>
          <w:rFonts w:ascii="Consolas" w:eastAsia="Times New Roman" w:hAnsi="Consolas" w:cs="Consolas"/>
          <w:color w:val="000000"/>
          <w:sz w:val="21"/>
          <w:szCs w:val="21"/>
        </w:rPr>
        <w:t xml:space="preserve"> text</w:t>
      </w:r>
      <w:proofErr w:type="gramStart"/>
      <w:r w:rsidRPr="006771E7">
        <w:rPr>
          <w:rFonts w:ascii="Consolas" w:eastAsia="Times New Roman" w:hAnsi="Consolas" w:cs="Consolas"/>
          <w:color w:val="000000"/>
          <w:sz w:val="21"/>
          <w:szCs w:val="21"/>
        </w:rPr>
        <w:t>.</w:t>
      </w:r>
      <w:r w:rsidRPr="006771E7">
        <w:rPr>
          <w:rFonts w:ascii="Consolas" w:eastAsia="Times New Roman" w:hAnsi="Consolas" w:cs="Consolas"/>
          <w:color w:val="0000FF"/>
          <w:sz w:val="21"/>
        </w:rPr>
        <w:t>&lt;</w:t>
      </w:r>
      <w:proofErr w:type="gramEnd"/>
      <w:r w:rsidRPr="006771E7">
        <w:rPr>
          <w:rFonts w:ascii="Consolas" w:eastAsia="Times New Roman" w:hAnsi="Consolas" w:cs="Consolas"/>
          <w:color w:val="A52A2A"/>
          <w:sz w:val="21"/>
        </w:rPr>
        <w:t>/p</w:t>
      </w:r>
      <w:r w:rsidRPr="006771E7">
        <w:rPr>
          <w:rFonts w:ascii="Consolas" w:eastAsia="Times New Roman" w:hAnsi="Consolas" w:cs="Consolas"/>
          <w:color w:val="0000FF"/>
          <w:sz w:val="21"/>
        </w:rPr>
        <w:t>&gt;</w:t>
      </w:r>
    </w:p>
    <w:p w:rsidR="006771E7" w:rsidRPr="006771E7" w:rsidRDefault="006771E7" w:rsidP="006771E7">
      <w:pPr>
        <w:shd w:val="clear" w:color="auto" w:fill="F1F1F1"/>
        <w:spacing w:after="180" w:line="276" w:lineRule="atLeast"/>
        <w:rPr>
          <w:rFonts w:ascii="Helvetica" w:eastAsia="Times New Roman" w:hAnsi="Helvetica" w:cs="Helvetica"/>
          <w:color w:val="000000"/>
          <w:sz w:val="21"/>
          <w:szCs w:val="21"/>
        </w:rPr>
      </w:pPr>
      <w:r w:rsidRPr="006771E7">
        <w:rPr>
          <w:rFonts w:ascii="Helvetica" w:eastAsia="Times New Roman" w:hAnsi="Helvetica" w:cs="Helvetica"/>
          <w:color w:val="000000"/>
          <w:sz w:val="21"/>
          <w:szCs w:val="21"/>
        </w:rPr>
        <w:br/>
      </w:r>
      <w:hyperlink r:id="rId126" w:tgtFrame="_blank" w:history="1">
        <w:r w:rsidRPr="006771E7">
          <w:rPr>
            <w:rFonts w:ascii="Verdana" w:eastAsia="Times New Roman" w:hAnsi="Verdana" w:cs="Helvetica"/>
            <w:b/>
            <w:bCs/>
            <w:color w:val="FFFFFF"/>
            <w:sz w:val="20"/>
          </w:rPr>
          <w:t xml:space="preserve">Try it </w:t>
        </w:r>
        <w:proofErr w:type="gramStart"/>
        <w:r w:rsidRPr="006771E7">
          <w:rPr>
            <w:rFonts w:ascii="Verdana" w:eastAsia="Times New Roman" w:hAnsi="Verdana" w:cs="Helvetica"/>
            <w:b/>
            <w:bCs/>
            <w:color w:val="FFFFFF"/>
            <w:sz w:val="20"/>
          </w:rPr>
          <w:t>Yourself</w:t>
        </w:r>
        <w:proofErr w:type="gramEnd"/>
        <w:r w:rsidRPr="006771E7">
          <w:rPr>
            <w:rFonts w:ascii="Verdana" w:eastAsia="Times New Roman" w:hAnsi="Verdana" w:cs="Helvetica"/>
            <w:b/>
            <w:bCs/>
            <w:color w:val="FFFFFF"/>
            <w:sz w:val="20"/>
          </w:rPr>
          <w:t xml:space="preserve"> »</w:t>
        </w:r>
      </w:hyperlink>
      <w:r w:rsidRPr="006771E7">
        <w:rPr>
          <w:rFonts w:ascii="Helvetica" w:eastAsia="Times New Roman" w:hAnsi="Helvetica" w:cs="Helvetica"/>
          <w:color w:val="000000"/>
          <w:sz w:val="21"/>
          <w:szCs w:val="21"/>
        </w:rPr>
        <w:t xml:space="preserve"> </w:t>
      </w:r>
    </w:p>
    <w:p w:rsidR="006771E7" w:rsidRPr="006771E7" w:rsidRDefault="0016480F" w:rsidP="006771E7">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64"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t>Test Yourself with Exercises!</w:t>
      </w:r>
    </w:p>
    <w:p w:rsidR="006771E7" w:rsidRPr="006771E7" w:rsidRDefault="0016480F" w:rsidP="006771E7">
      <w:pPr>
        <w:spacing w:after="0" w:line="240" w:lineRule="auto"/>
        <w:rPr>
          <w:rFonts w:ascii="Helvetica" w:eastAsia="Times New Roman" w:hAnsi="Helvetica" w:cs="Helvetica"/>
          <w:color w:val="333333"/>
          <w:sz w:val="21"/>
          <w:szCs w:val="21"/>
        </w:rPr>
      </w:pPr>
      <w:hyperlink r:id="rId127" w:tgtFrame="_blank" w:history="1">
        <w:r w:rsidR="006771E7" w:rsidRPr="006771E7">
          <w:rPr>
            <w:rFonts w:ascii="Verdana" w:eastAsia="Times New Roman" w:hAnsi="Verdana" w:cs="Helvetica"/>
            <w:b/>
            <w:bCs/>
            <w:color w:val="FFFFFF"/>
            <w:sz w:val="20"/>
          </w:rPr>
          <w:t>Exercise 1 »</w:t>
        </w:r>
      </w:hyperlink>
      <w:r w:rsidR="006771E7" w:rsidRPr="006771E7">
        <w:rPr>
          <w:rFonts w:ascii="Helvetica" w:eastAsia="Times New Roman" w:hAnsi="Helvetica" w:cs="Helvetica"/>
          <w:color w:val="333333"/>
          <w:sz w:val="21"/>
          <w:szCs w:val="21"/>
        </w:rPr>
        <w:t xml:space="preserve">   </w:t>
      </w:r>
      <w:hyperlink r:id="rId128" w:tgtFrame="_blank" w:history="1">
        <w:r w:rsidR="006771E7" w:rsidRPr="006771E7">
          <w:rPr>
            <w:rFonts w:ascii="Verdana" w:eastAsia="Times New Roman" w:hAnsi="Verdana" w:cs="Helvetica"/>
            <w:b/>
            <w:bCs/>
            <w:color w:val="FFFFFF"/>
            <w:sz w:val="20"/>
          </w:rPr>
          <w:t>Exercise 2 »</w:t>
        </w:r>
      </w:hyperlink>
      <w:r w:rsidR="006771E7" w:rsidRPr="006771E7">
        <w:rPr>
          <w:rFonts w:ascii="Helvetica" w:eastAsia="Times New Roman" w:hAnsi="Helvetica" w:cs="Helvetica"/>
          <w:color w:val="333333"/>
          <w:sz w:val="21"/>
          <w:szCs w:val="21"/>
        </w:rPr>
        <w:t xml:space="preserve">   </w:t>
      </w:r>
      <w:hyperlink r:id="rId129" w:tgtFrame="_blank" w:history="1">
        <w:r w:rsidR="006771E7" w:rsidRPr="006771E7">
          <w:rPr>
            <w:rFonts w:ascii="Verdana" w:eastAsia="Times New Roman" w:hAnsi="Verdana" w:cs="Helvetica"/>
            <w:b/>
            <w:bCs/>
            <w:color w:val="FFFFFF"/>
            <w:sz w:val="20"/>
          </w:rPr>
          <w:t>Exercise 3 »</w:t>
        </w:r>
      </w:hyperlink>
      <w:r w:rsidR="006771E7" w:rsidRPr="006771E7">
        <w:rPr>
          <w:rFonts w:ascii="Helvetica" w:eastAsia="Times New Roman" w:hAnsi="Helvetica" w:cs="Helvetica"/>
          <w:color w:val="333333"/>
          <w:sz w:val="21"/>
          <w:szCs w:val="21"/>
        </w:rPr>
        <w:t xml:space="preserve">   </w:t>
      </w:r>
      <w:hyperlink r:id="rId130" w:tgtFrame="_blank" w:history="1">
        <w:r w:rsidR="006771E7" w:rsidRPr="006771E7">
          <w:rPr>
            <w:rFonts w:ascii="Verdana" w:eastAsia="Times New Roman" w:hAnsi="Verdana" w:cs="Helvetica"/>
            <w:b/>
            <w:bCs/>
            <w:color w:val="FFFFFF"/>
            <w:sz w:val="20"/>
          </w:rPr>
          <w:t>Exercise 4 »</w:t>
        </w:r>
      </w:hyperlink>
      <w:r w:rsidR="006771E7" w:rsidRPr="006771E7">
        <w:rPr>
          <w:rFonts w:ascii="Helvetica" w:eastAsia="Times New Roman" w:hAnsi="Helvetica" w:cs="Helvetica"/>
          <w:color w:val="333333"/>
          <w:sz w:val="21"/>
          <w:szCs w:val="21"/>
        </w:rPr>
        <w:t xml:space="preserve">   </w:t>
      </w:r>
      <w:hyperlink r:id="rId131" w:tgtFrame="_blank" w:history="1">
        <w:r w:rsidR="006771E7" w:rsidRPr="006771E7">
          <w:rPr>
            <w:rFonts w:ascii="Verdana" w:eastAsia="Times New Roman" w:hAnsi="Verdana" w:cs="Helvetica"/>
            <w:b/>
            <w:bCs/>
            <w:color w:val="FFFFFF"/>
            <w:sz w:val="20"/>
          </w:rPr>
          <w:t>Exercise 5 »</w:t>
        </w:r>
      </w:hyperlink>
      <w:r w:rsidR="006771E7" w:rsidRPr="006771E7">
        <w:rPr>
          <w:rFonts w:ascii="Helvetica" w:eastAsia="Times New Roman" w:hAnsi="Helvetica" w:cs="Helvetica"/>
          <w:color w:val="333333"/>
          <w:sz w:val="21"/>
          <w:szCs w:val="21"/>
        </w:rPr>
        <w:t xml:space="preserve"> </w:t>
      </w:r>
    </w:p>
    <w:p w:rsidR="006771E7" w:rsidRPr="006771E7" w:rsidRDefault="0016480F" w:rsidP="006771E7">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65" style="width:0;height:0" o:hralign="center" o:hrstd="t" o:hr="t" fillcolor="#a0a0a0" stroked="f"/>
        </w:pict>
      </w:r>
    </w:p>
    <w:p w:rsidR="006771E7" w:rsidRPr="006771E7" w:rsidRDefault="006771E7" w:rsidP="006771E7">
      <w:pPr>
        <w:spacing w:before="300" w:after="150" w:line="240" w:lineRule="auto"/>
        <w:outlineLvl w:val="1"/>
        <w:rPr>
          <w:rFonts w:ascii="inherit" w:eastAsia="Times New Roman" w:hAnsi="inherit" w:cs="Helvetica"/>
          <w:color w:val="333333"/>
          <w:sz w:val="45"/>
          <w:szCs w:val="45"/>
        </w:rPr>
      </w:pPr>
      <w:r w:rsidRPr="006771E7">
        <w:rPr>
          <w:rFonts w:ascii="inherit" w:eastAsia="Times New Roman" w:hAnsi="inherit" w:cs="Helvetica"/>
          <w:color w:val="333333"/>
          <w:sz w:val="45"/>
          <w:szCs w:val="45"/>
        </w:rPr>
        <w:lastRenderedPageBreak/>
        <w:t>HTML Text Formatting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6771E7" w:rsidRPr="006771E7" w:rsidTr="006771E7">
        <w:tc>
          <w:tcPr>
            <w:tcW w:w="1000" w:type="pct"/>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b/>
                <w:bCs/>
                <w:color w:val="333333"/>
                <w:sz w:val="21"/>
                <w:szCs w:val="21"/>
              </w:rPr>
            </w:pPr>
            <w:r w:rsidRPr="006771E7">
              <w:rPr>
                <w:rFonts w:ascii="Helvetica" w:eastAsia="Times New Roman"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b/>
                <w:bCs/>
                <w:color w:val="333333"/>
                <w:sz w:val="21"/>
                <w:szCs w:val="21"/>
              </w:rPr>
            </w:pPr>
            <w:r w:rsidRPr="006771E7">
              <w:rPr>
                <w:rFonts w:ascii="Helvetica" w:eastAsia="Times New Roman" w:hAnsi="Helvetica" w:cs="Helvetica"/>
                <w:b/>
                <w:bCs/>
                <w:color w:val="333333"/>
                <w:sz w:val="21"/>
                <w:szCs w:val="21"/>
              </w:rPr>
              <w:t>Description</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16480F" w:rsidP="006771E7">
            <w:pPr>
              <w:spacing w:after="180" w:line="240" w:lineRule="auto"/>
              <w:rPr>
                <w:rFonts w:ascii="Helvetica" w:eastAsia="Times New Roman" w:hAnsi="Helvetica" w:cs="Helvetica"/>
                <w:color w:val="333333"/>
                <w:sz w:val="21"/>
                <w:szCs w:val="21"/>
              </w:rPr>
            </w:pPr>
            <w:hyperlink r:id="rId132" w:history="1">
              <w:r w:rsidR="006771E7" w:rsidRPr="006771E7">
                <w:rPr>
                  <w:rFonts w:ascii="Helvetica" w:eastAsia="Times New Roman" w:hAnsi="Helvetica" w:cs="Helvetica"/>
                  <w:color w:val="337AB7"/>
                  <w:sz w:val="21"/>
                </w:rPr>
                <w:t>&lt;b&gt;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bold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16480F" w:rsidP="006771E7">
            <w:pPr>
              <w:spacing w:after="180" w:line="240" w:lineRule="auto"/>
              <w:rPr>
                <w:rFonts w:ascii="Helvetica" w:eastAsia="Times New Roman" w:hAnsi="Helvetica" w:cs="Helvetica"/>
                <w:color w:val="333333"/>
                <w:sz w:val="21"/>
                <w:szCs w:val="21"/>
              </w:rPr>
            </w:pPr>
            <w:hyperlink r:id="rId133" w:history="1">
              <w:r w:rsidR="006771E7" w:rsidRPr="006771E7">
                <w:rPr>
                  <w:rFonts w:ascii="Helvetica" w:eastAsia="Times New Roman" w:hAnsi="Helvetica" w:cs="Helvetica"/>
                  <w:color w:val="337AB7"/>
                  <w:sz w:val="21"/>
                </w:rPr>
                <w:t>&lt;em&gt;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emphasized text </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16480F" w:rsidP="006771E7">
            <w:pPr>
              <w:spacing w:after="180" w:line="240" w:lineRule="auto"/>
              <w:rPr>
                <w:rFonts w:ascii="Helvetica" w:eastAsia="Times New Roman" w:hAnsi="Helvetica" w:cs="Helvetica"/>
                <w:color w:val="333333"/>
                <w:sz w:val="21"/>
                <w:szCs w:val="21"/>
              </w:rPr>
            </w:pPr>
            <w:hyperlink r:id="rId134" w:history="1">
              <w:r w:rsidR="006771E7" w:rsidRPr="006771E7">
                <w:rPr>
                  <w:rFonts w:ascii="Helvetica" w:eastAsia="Times New Roman" w:hAnsi="Helvetica" w:cs="Helvetica"/>
                  <w:color w:val="337AB7"/>
                  <w:sz w:val="21"/>
                </w:rPr>
                <w:t>&lt;i&gt;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italic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16480F" w:rsidP="006771E7">
            <w:pPr>
              <w:spacing w:after="180" w:line="240" w:lineRule="auto"/>
              <w:rPr>
                <w:rFonts w:ascii="Helvetica" w:eastAsia="Times New Roman" w:hAnsi="Helvetica" w:cs="Helvetica"/>
                <w:color w:val="333333"/>
                <w:sz w:val="21"/>
                <w:szCs w:val="21"/>
              </w:rPr>
            </w:pPr>
            <w:hyperlink r:id="rId135" w:history="1">
              <w:r w:rsidR="006771E7" w:rsidRPr="006771E7">
                <w:rPr>
                  <w:rFonts w:ascii="Helvetica" w:eastAsia="Times New Roman" w:hAnsi="Helvetica" w:cs="Helvetica"/>
                  <w:color w:val="337AB7"/>
                  <w:sz w:val="21"/>
                </w:rPr>
                <w:t>&lt;small&gt;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smaller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16480F" w:rsidP="006771E7">
            <w:pPr>
              <w:spacing w:after="180" w:line="240" w:lineRule="auto"/>
              <w:rPr>
                <w:rFonts w:ascii="Helvetica" w:eastAsia="Times New Roman" w:hAnsi="Helvetica" w:cs="Helvetica"/>
                <w:color w:val="333333"/>
                <w:sz w:val="21"/>
                <w:szCs w:val="21"/>
              </w:rPr>
            </w:pPr>
            <w:hyperlink r:id="rId136" w:history="1">
              <w:r w:rsidR="006771E7" w:rsidRPr="006771E7">
                <w:rPr>
                  <w:rFonts w:ascii="Helvetica" w:eastAsia="Times New Roman" w:hAnsi="Helvetica" w:cs="Helvetica"/>
                  <w:color w:val="337AB7"/>
                  <w:sz w:val="21"/>
                </w:rPr>
                <w:t>&lt;strong&gt;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important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16480F" w:rsidP="006771E7">
            <w:pPr>
              <w:spacing w:after="180" w:line="240" w:lineRule="auto"/>
              <w:rPr>
                <w:rFonts w:ascii="Helvetica" w:eastAsia="Times New Roman" w:hAnsi="Helvetica" w:cs="Helvetica"/>
                <w:color w:val="333333"/>
                <w:sz w:val="21"/>
                <w:szCs w:val="21"/>
              </w:rPr>
            </w:pPr>
            <w:hyperlink r:id="rId137" w:history="1">
              <w:r w:rsidR="006771E7" w:rsidRPr="006771E7">
                <w:rPr>
                  <w:rFonts w:ascii="Helvetica" w:eastAsia="Times New Roman" w:hAnsi="Helvetica" w:cs="Helvetica"/>
                  <w:color w:val="337AB7"/>
                  <w:sz w:val="21"/>
                </w:rPr>
                <w:t>&lt;sub&gt;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subscripted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16480F" w:rsidP="006771E7">
            <w:pPr>
              <w:spacing w:after="180" w:line="240" w:lineRule="auto"/>
              <w:rPr>
                <w:rFonts w:ascii="Helvetica" w:eastAsia="Times New Roman" w:hAnsi="Helvetica" w:cs="Helvetica"/>
                <w:color w:val="333333"/>
                <w:sz w:val="21"/>
                <w:szCs w:val="21"/>
              </w:rPr>
            </w:pPr>
            <w:hyperlink r:id="rId138" w:history="1">
              <w:r w:rsidR="006771E7" w:rsidRPr="006771E7">
                <w:rPr>
                  <w:rFonts w:ascii="Helvetica" w:eastAsia="Times New Roman" w:hAnsi="Helvetica" w:cs="Helvetica"/>
                  <w:color w:val="337AB7"/>
                  <w:sz w:val="21"/>
                </w:rPr>
                <w:t>&lt;sup&gt;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superscripted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16480F" w:rsidP="006771E7">
            <w:pPr>
              <w:spacing w:after="180" w:line="240" w:lineRule="auto"/>
              <w:rPr>
                <w:rFonts w:ascii="Helvetica" w:eastAsia="Times New Roman" w:hAnsi="Helvetica" w:cs="Helvetica"/>
                <w:color w:val="333333"/>
                <w:sz w:val="21"/>
                <w:szCs w:val="21"/>
              </w:rPr>
            </w:pPr>
            <w:hyperlink r:id="rId139" w:history="1">
              <w:r w:rsidR="006771E7" w:rsidRPr="006771E7">
                <w:rPr>
                  <w:rFonts w:ascii="Helvetica" w:eastAsia="Times New Roman" w:hAnsi="Helvetica" w:cs="Helvetica"/>
                  <w:color w:val="337AB7"/>
                  <w:sz w:val="21"/>
                </w:rPr>
                <w:t>&lt;ins&gt;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inserted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16480F" w:rsidP="006771E7">
            <w:pPr>
              <w:spacing w:after="180" w:line="240" w:lineRule="auto"/>
              <w:rPr>
                <w:rFonts w:ascii="Helvetica" w:eastAsia="Times New Roman" w:hAnsi="Helvetica" w:cs="Helvetica"/>
                <w:color w:val="333333"/>
                <w:sz w:val="21"/>
                <w:szCs w:val="21"/>
              </w:rPr>
            </w:pPr>
            <w:hyperlink r:id="rId140" w:history="1">
              <w:r w:rsidR="006771E7" w:rsidRPr="006771E7">
                <w:rPr>
                  <w:rFonts w:ascii="Helvetica" w:eastAsia="Times New Roman" w:hAnsi="Helvetica" w:cs="Helvetica"/>
                  <w:color w:val="337AB7"/>
                  <w:sz w:val="21"/>
                </w:rPr>
                <w:t>&lt;del&gt;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deleted text</w:t>
            </w:r>
          </w:p>
        </w:tc>
      </w:tr>
      <w:tr w:rsidR="006771E7" w:rsidRPr="006771E7" w:rsidTr="006771E7">
        <w:tc>
          <w:tcPr>
            <w:tcW w:w="0" w:type="auto"/>
            <w:shd w:val="clear" w:color="auto" w:fill="auto"/>
            <w:tcMar>
              <w:top w:w="0" w:type="dxa"/>
              <w:left w:w="0" w:type="dxa"/>
              <w:bottom w:w="0" w:type="dxa"/>
              <w:right w:w="0" w:type="dxa"/>
            </w:tcMar>
            <w:vAlign w:val="center"/>
            <w:hideMark/>
          </w:tcPr>
          <w:p w:rsidR="006771E7" w:rsidRPr="006771E7" w:rsidRDefault="0016480F" w:rsidP="006771E7">
            <w:pPr>
              <w:spacing w:after="180" w:line="240" w:lineRule="auto"/>
              <w:rPr>
                <w:rFonts w:ascii="Helvetica" w:eastAsia="Times New Roman" w:hAnsi="Helvetica" w:cs="Helvetica"/>
                <w:color w:val="333333"/>
                <w:sz w:val="21"/>
                <w:szCs w:val="21"/>
              </w:rPr>
            </w:pPr>
            <w:hyperlink r:id="rId141" w:history="1">
              <w:r w:rsidR="006771E7" w:rsidRPr="006771E7">
                <w:rPr>
                  <w:rFonts w:ascii="Helvetica" w:eastAsia="Times New Roman" w:hAnsi="Helvetica" w:cs="Helvetica"/>
                  <w:color w:val="337AB7"/>
                  <w:sz w:val="21"/>
                </w:rPr>
                <w:t>&lt;mark&gt;</w:t>
              </w:r>
            </w:hyperlink>
          </w:p>
        </w:tc>
        <w:tc>
          <w:tcPr>
            <w:tcW w:w="0" w:type="auto"/>
            <w:shd w:val="clear" w:color="auto" w:fill="auto"/>
            <w:tcMar>
              <w:top w:w="0" w:type="dxa"/>
              <w:left w:w="0" w:type="dxa"/>
              <w:bottom w:w="0" w:type="dxa"/>
              <w:right w:w="0" w:type="dxa"/>
            </w:tcMar>
            <w:vAlign w:val="center"/>
            <w:hideMark/>
          </w:tcPr>
          <w:p w:rsidR="006771E7" w:rsidRPr="006771E7" w:rsidRDefault="006771E7" w:rsidP="006771E7">
            <w:pPr>
              <w:spacing w:after="180" w:line="240" w:lineRule="auto"/>
              <w:rPr>
                <w:rFonts w:ascii="Helvetica" w:eastAsia="Times New Roman" w:hAnsi="Helvetica" w:cs="Helvetica"/>
                <w:color w:val="333333"/>
                <w:sz w:val="21"/>
                <w:szCs w:val="21"/>
              </w:rPr>
            </w:pPr>
            <w:r w:rsidRPr="006771E7">
              <w:rPr>
                <w:rFonts w:ascii="Helvetica" w:eastAsia="Times New Roman" w:hAnsi="Helvetica" w:cs="Helvetica"/>
                <w:color w:val="333333"/>
                <w:sz w:val="21"/>
                <w:szCs w:val="21"/>
              </w:rPr>
              <w:t>Defines marked/highlighted text</w:t>
            </w:r>
          </w:p>
        </w:tc>
      </w:tr>
    </w:tbl>
    <w:p w:rsidR="006771E7" w:rsidRPr="006771E7" w:rsidRDefault="006771E7" w:rsidP="006771E7">
      <w:pPr>
        <w:spacing w:after="0" w:line="240" w:lineRule="auto"/>
        <w:rPr>
          <w:rFonts w:ascii="Helvetica" w:eastAsia="Times New Roman" w:hAnsi="Helvetica" w:cs="Helvetica"/>
          <w:color w:val="333333"/>
          <w:sz w:val="21"/>
          <w:szCs w:val="21"/>
        </w:rPr>
      </w:pPr>
    </w:p>
    <w:p w:rsidR="006771E7" w:rsidRPr="006771E7" w:rsidRDefault="0016480F" w:rsidP="006771E7">
      <w:pPr>
        <w:spacing w:after="0" w:line="240" w:lineRule="auto"/>
        <w:rPr>
          <w:rFonts w:ascii="Helvetica" w:eastAsia="Times New Roman" w:hAnsi="Helvetica" w:cs="Helvetica"/>
          <w:color w:val="333333"/>
          <w:sz w:val="30"/>
          <w:szCs w:val="30"/>
        </w:rPr>
      </w:pPr>
      <w:hyperlink r:id="rId142" w:history="1">
        <w:r w:rsidR="006771E7" w:rsidRPr="006771E7">
          <w:rPr>
            <w:rFonts w:ascii="Helvetica" w:eastAsia="Times New Roman" w:hAnsi="Helvetica" w:cs="Helvetica"/>
            <w:color w:val="8AC007"/>
            <w:sz w:val="30"/>
          </w:rPr>
          <w:t>« Previous</w:t>
        </w:r>
      </w:hyperlink>
    </w:p>
    <w:p w:rsidR="006771E7" w:rsidRDefault="0016480F" w:rsidP="006771E7">
      <w:pPr>
        <w:spacing w:after="0" w:line="240" w:lineRule="auto"/>
        <w:jc w:val="right"/>
        <w:rPr>
          <w:rFonts w:ascii="Helvetica" w:eastAsia="Times New Roman" w:hAnsi="Helvetica" w:cs="Helvetica"/>
          <w:color w:val="333333"/>
          <w:sz w:val="30"/>
          <w:szCs w:val="30"/>
        </w:rPr>
      </w:pPr>
      <w:hyperlink r:id="rId143" w:history="1">
        <w:r w:rsidR="006771E7" w:rsidRPr="006771E7">
          <w:rPr>
            <w:rFonts w:ascii="Helvetica" w:eastAsia="Times New Roman" w:hAnsi="Helvetica" w:cs="Helvetica"/>
            <w:color w:val="8AC007"/>
            <w:sz w:val="30"/>
          </w:rPr>
          <w:t>Next Chapter »</w:t>
        </w:r>
      </w:hyperlink>
    </w:p>
    <w:p w:rsidR="00780B0B" w:rsidRPr="006771E7" w:rsidRDefault="00780B0B" w:rsidP="00780B0B">
      <w:pPr>
        <w:spacing w:after="0" w:line="240" w:lineRule="auto"/>
        <w:jc w:val="center"/>
        <w:rPr>
          <w:rFonts w:ascii="Helvetica" w:eastAsia="Times New Roman" w:hAnsi="Helvetica" w:cs="Helvetica"/>
          <w:color w:val="333333"/>
          <w:sz w:val="30"/>
          <w:szCs w:val="30"/>
        </w:rPr>
      </w:pPr>
    </w:p>
    <w:p w:rsidR="006771E7" w:rsidRPr="006771E7" w:rsidRDefault="006771E7" w:rsidP="006771E7">
      <w:pPr>
        <w:spacing w:after="0" w:line="240" w:lineRule="auto"/>
        <w:rPr>
          <w:rFonts w:ascii="Helvetica" w:eastAsia="Times New Roman" w:hAnsi="Helvetica" w:cs="Helvetica"/>
          <w:color w:val="333333"/>
          <w:sz w:val="21"/>
          <w:szCs w:val="21"/>
        </w:rPr>
      </w:pPr>
    </w:p>
    <w:tbl>
      <w:tblPr>
        <w:tblW w:w="30" w:type="dxa"/>
        <w:tblCellMar>
          <w:left w:w="0" w:type="dxa"/>
          <w:right w:w="0" w:type="dxa"/>
        </w:tblCellMar>
        <w:tblLook w:val="04A0"/>
      </w:tblPr>
      <w:tblGrid>
        <w:gridCol w:w="6"/>
        <w:gridCol w:w="24"/>
      </w:tblGrid>
      <w:tr w:rsidR="006771E7" w:rsidRPr="006771E7" w:rsidTr="006771E7">
        <w:trPr>
          <w:hidden/>
        </w:trPr>
        <w:tc>
          <w:tcPr>
            <w:tcW w:w="0" w:type="auto"/>
            <w:shd w:val="clear" w:color="auto" w:fill="auto"/>
            <w:noWrap/>
            <w:vAlign w:val="center"/>
            <w:hideMark/>
          </w:tcPr>
          <w:p w:rsidR="006771E7" w:rsidRPr="006771E7" w:rsidRDefault="006771E7" w:rsidP="006771E7">
            <w:pPr>
              <w:spacing w:after="180" w:line="240" w:lineRule="auto"/>
              <w:rPr>
                <w:rFonts w:ascii="Helvetica" w:eastAsia="Times New Roman"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6771E7" w:rsidRPr="006771E7" w:rsidRDefault="006771E7" w:rsidP="006771E7">
            <w:pPr>
              <w:spacing w:after="180" w:line="240" w:lineRule="auto"/>
              <w:rPr>
                <w:rFonts w:ascii="Helvetica" w:eastAsia="Times New Roman" w:hAnsi="Helvetica" w:cs="Helvetica"/>
                <w:vanish/>
                <w:color w:val="333333"/>
                <w:sz w:val="21"/>
                <w:szCs w:val="21"/>
              </w:rPr>
            </w:pPr>
          </w:p>
        </w:tc>
      </w:tr>
    </w:tbl>
    <w:p w:rsidR="00780B0B" w:rsidRPr="00780B0B" w:rsidRDefault="00780B0B" w:rsidP="00780B0B">
      <w:pPr>
        <w:spacing w:before="300" w:after="150" w:line="240" w:lineRule="auto"/>
        <w:outlineLvl w:val="0"/>
        <w:rPr>
          <w:rFonts w:ascii="inherit" w:eastAsia="Times New Roman" w:hAnsi="inherit" w:cs="Helvetica"/>
          <w:color w:val="333333"/>
          <w:kern w:val="36"/>
          <w:sz w:val="54"/>
          <w:szCs w:val="54"/>
        </w:rPr>
      </w:pPr>
      <w:r w:rsidRPr="00780B0B">
        <w:rPr>
          <w:rFonts w:ascii="inherit" w:eastAsia="Times New Roman" w:hAnsi="inherit" w:cs="Helvetica"/>
          <w:color w:val="333333"/>
          <w:kern w:val="36"/>
          <w:sz w:val="54"/>
          <w:szCs w:val="54"/>
        </w:rPr>
        <w:t>HTML Quotation and Citation Elements</w:t>
      </w:r>
    </w:p>
    <w:p w:rsidR="00780B0B" w:rsidRPr="00780B0B" w:rsidRDefault="0016480F" w:rsidP="00780B0B">
      <w:pPr>
        <w:spacing w:after="0" w:line="240" w:lineRule="auto"/>
        <w:rPr>
          <w:rFonts w:ascii="Helvetica" w:eastAsia="Times New Roman" w:hAnsi="Helvetica" w:cs="Helvetica"/>
          <w:color w:val="333333"/>
          <w:sz w:val="30"/>
          <w:szCs w:val="30"/>
        </w:rPr>
      </w:pPr>
      <w:hyperlink r:id="rId144" w:history="1">
        <w:r w:rsidR="00780B0B" w:rsidRPr="00780B0B">
          <w:rPr>
            <w:rFonts w:ascii="Helvetica" w:eastAsia="Times New Roman" w:hAnsi="Helvetica" w:cs="Helvetica"/>
            <w:color w:val="8AC007"/>
            <w:sz w:val="30"/>
          </w:rPr>
          <w:t>« Previous</w:t>
        </w:r>
      </w:hyperlink>
    </w:p>
    <w:p w:rsidR="00780B0B" w:rsidRPr="00780B0B" w:rsidRDefault="0016480F" w:rsidP="00780B0B">
      <w:pPr>
        <w:spacing w:after="0" w:line="240" w:lineRule="auto"/>
        <w:jc w:val="right"/>
        <w:rPr>
          <w:rFonts w:ascii="Helvetica" w:eastAsia="Times New Roman" w:hAnsi="Helvetica" w:cs="Helvetica"/>
          <w:color w:val="333333"/>
          <w:sz w:val="30"/>
          <w:szCs w:val="30"/>
        </w:rPr>
      </w:pPr>
      <w:hyperlink r:id="rId145" w:history="1">
        <w:r w:rsidR="00780B0B" w:rsidRPr="00780B0B">
          <w:rPr>
            <w:rFonts w:ascii="Helvetica" w:eastAsia="Times New Roman" w:hAnsi="Helvetica" w:cs="Helvetica"/>
            <w:color w:val="8AC007"/>
            <w:sz w:val="30"/>
          </w:rPr>
          <w:t>Next Chapter »</w:t>
        </w:r>
      </w:hyperlink>
    </w:p>
    <w:p w:rsidR="00780B0B" w:rsidRPr="00780B0B" w:rsidRDefault="00780B0B" w:rsidP="00780B0B">
      <w:pPr>
        <w:spacing w:after="0" w:line="240" w:lineRule="auto"/>
        <w:rPr>
          <w:rFonts w:ascii="Helvetica" w:eastAsia="Times New Roman" w:hAnsi="Helvetica" w:cs="Helvetica"/>
          <w:color w:val="333333"/>
          <w:sz w:val="21"/>
          <w:szCs w:val="21"/>
        </w:rPr>
      </w:pP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Quotation</w:t>
      </w:r>
    </w:p>
    <w:p w:rsidR="00780B0B" w:rsidRPr="00780B0B" w:rsidRDefault="00780B0B" w:rsidP="00780B0B">
      <w:pPr>
        <w:shd w:val="clear" w:color="auto" w:fill="FFFFFF"/>
        <w:spacing w:before="150" w:after="15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t>Here is a quote from WWF's website:</w:t>
      </w:r>
    </w:p>
    <w:p w:rsidR="00780B0B" w:rsidRPr="00780B0B" w:rsidRDefault="00780B0B" w:rsidP="00780B0B">
      <w:pPr>
        <w:shd w:val="clear" w:color="auto" w:fill="FFFFFF"/>
        <w:spacing w:before="150" w:after="180" w:line="276" w:lineRule="atLeast"/>
        <w:ind w:left="150"/>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t xml:space="preserve">For 50 years, WWF has been protecting the future of nature. The world's leading conservation organization, WWF works in 100 countries and is supported by 1.2 million members in the United States and close to 5 million globally. </w:t>
      </w:r>
    </w:p>
    <w:p w:rsidR="00780B0B" w:rsidRPr="00780B0B" w:rsidRDefault="0016480F" w:rsidP="00780B0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66"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&lt;q&gt; for Short Quotations</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HTML </w:t>
      </w:r>
      <w:r w:rsidRPr="00780B0B">
        <w:rPr>
          <w:rFonts w:ascii="Helvetica" w:eastAsia="Times New Roman" w:hAnsi="Helvetica" w:cs="Helvetica"/>
          <w:b/>
          <w:bCs/>
          <w:color w:val="333333"/>
          <w:sz w:val="21"/>
        </w:rPr>
        <w:t>&lt;q&gt;</w:t>
      </w:r>
      <w:r w:rsidRPr="00780B0B">
        <w:rPr>
          <w:rFonts w:ascii="Helvetica" w:eastAsia="Times New Roman" w:hAnsi="Helvetica" w:cs="Helvetica"/>
          <w:color w:val="333333"/>
          <w:sz w:val="21"/>
          <w:szCs w:val="21"/>
        </w:rPr>
        <w:t xml:space="preserve"> element defines a </w:t>
      </w:r>
      <w:r w:rsidRPr="00780B0B">
        <w:rPr>
          <w:rFonts w:ascii="Helvetica" w:eastAsia="Times New Roman" w:hAnsi="Helvetica" w:cs="Helvetica"/>
          <w:b/>
          <w:bCs/>
          <w:color w:val="333333"/>
          <w:sz w:val="21"/>
        </w:rPr>
        <w:t>short quotation</w:t>
      </w:r>
      <w:r w:rsidRPr="00780B0B">
        <w:rPr>
          <w:rFonts w:ascii="Helvetica" w:eastAsia="Times New Roman" w:hAnsi="Helvetica" w:cs="Helvetica"/>
          <w:color w:val="333333"/>
          <w:sz w:val="21"/>
          <w:szCs w:val="21"/>
        </w:rPr>
        <w:t>.</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Browsers usually insert </w:t>
      </w:r>
      <w:r w:rsidRPr="00780B0B">
        <w:rPr>
          <w:rFonts w:ascii="Helvetica" w:eastAsia="Times New Roman" w:hAnsi="Helvetica" w:cs="Helvetica"/>
          <w:b/>
          <w:bCs/>
          <w:color w:val="333333"/>
          <w:sz w:val="21"/>
        </w:rPr>
        <w:t>quotation marks</w:t>
      </w:r>
      <w:r w:rsidRPr="00780B0B">
        <w:rPr>
          <w:rFonts w:ascii="Helvetica" w:eastAsia="Times New Roman" w:hAnsi="Helvetica" w:cs="Helvetica"/>
          <w:color w:val="333333"/>
          <w:sz w:val="21"/>
          <w:szCs w:val="21"/>
        </w:rPr>
        <w:t xml:space="preserve"> around the &lt;q&gt; element.</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lastRenderedPageBreak/>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WWF's goal is to: </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q</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Build a future where people live in harmony with nature.</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/q</w:t>
      </w:r>
      <w:r w:rsidRPr="00780B0B">
        <w:rPr>
          <w:rFonts w:ascii="Consolas" w:eastAsia="Times New Roman" w:hAnsi="Consolas" w:cs="Consolas"/>
          <w:color w:val="0000FF"/>
          <w:sz w:val="21"/>
        </w:rPr>
        <w:t>&gt;&lt;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146"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16480F" w:rsidP="00780B0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67"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&lt;blockquote&gt; for Long Quotations</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HTML </w:t>
      </w:r>
      <w:r w:rsidRPr="00780B0B">
        <w:rPr>
          <w:rFonts w:ascii="Helvetica" w:eastAsia="Times New Roman" w:hAnsi="Helvetica" w:cs="Helvetica"/>
          <w:b/>
          <w:bCs/>
          <w:color w:val="333333"/>
          <w:sz w:val="21"/>
        </w:rPr>
        <w:t>&lt;blockquote&gt;</w:t>
      </w:r>
      <w:r w:rsidRPr="00780B0B">
        <w:rPr>
          <w:rFonts w:ascii="Helvetica" w:eastAsia="Times New Roman" w:hAnsi="Helvetica" w:cs="Helvetica"/>
          <w:color w:val="333333"/>
          <w:sz w:val="21"/>
          <w:szCs w:val="21"/>
        </w:rPr>
        <w:t xml:space="preserve"> element defines a quoted section.</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Browsers usually </w:t>
      </w:r>
      <w:r w:rsidRPr="00780B0B">
        <w:rPr>
          <w:rFonts w:ascii="Helvetica" w:eastAsia="Times New Roman" w:hAnsi="Helvetica" w:cs="Helvetica"/>
          <w:b/>
          <w:bCs/>
          <w:color w:val="333333"/>
          <w:sz w:val="21"/>
        </w:rPr>
        <w:t>indent</w:t>
      </w:r>
      <w:r w:rsidRPr="00780B0B">
        <w:rPr>
          <w:rFonts w:ascii="Helvetica" w:eastAsia="Times New Roman" w:hAnsi="Helvetica" w:cs="Helvetica"/>
          <w:color w:val="333333"/>
          <w:sz w:val="21"/>
          <w:szCs w:val="21"/>
        </w:rPr>
        <w:t xml:space="preserve"> &lt;blockquote&gt; elements.</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Here is a quote from WWF's </w:t>
      </w:r>
      <w:proofErr w:type="gramStart"/>
      <w:r w:rsidRPr="00780B0B">
        <w:rPr>
          <w:rFonts w:ascii="Consolas" w:eastAsia="Times New Roman" w:hAnsi="Consolas" w:cs="Consolas"/>
          <w:color w:val="000000"/>
          <w:sz w:val="21"/>
          <w:szCs w:val="21"/>
        </w:rPr>
        <w:t>website:</w:t>
      </w:r>
      <w:proofErr w:type="gramEnd"/>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blockquote</w:t>
      </w:r>
      <w:r w:rsidRPr="00780B0B">
        <w:rPr>
          <w:rFonts w:ascii="Consolas" w:eastAsia="Times New Roman" w:hAnsi="Consolas" w:cs="Consolas"/>
          <w:color w:val="000000"/>
          <w:sz w:val="21"/>
          <w:szCs w:val="21"/>
        </w:rPr>
        <w:t xml:space="preserve"> </w:t>
      </w:r>
      <w:r w:rsidRPr="00780B0B">
        <w:rPr>
          <w:rFonts w:ascii="Consolas" w:eastAsia="Times New Roman" w:hAnsi="Consolas" w:cs="Consolas"/>
          <w:color w:val="DC143C"/>
          <w:sz w:val="21"/>
        </w:rPr>
        <w:t>cite=</w:t>
      </w:r>
      <w:r w:rsidRPr="00780B0B">
        <w:rPr>
          <w:rFonts w:ascii="Consolas" w:eastAsia="Times New Roman" w:hAnsi="Consolas" w:cs="Consolas"/>
          <w:color w:val="0000CD"/>
          <w:sz w:val="21"/>
        </w:rPr>
        <w:t>"http://www.worldwildlife.org/who/index.html"</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t>For 50 years, WWF has been protecting the future of nature.</w:t>
      </w:r>
      <w:r w:rsidRPr="00780B0B">
        <w:rPr>
          <w:rFonts w:ascii="Consolas" w:eastAsia="Times New Roman" w:hAnsi="Consolas" w:cs="Consolas"/>
          <w:color w:val="000000"/>
          <w:sz w:val="21"/>
          <w:szCs w:val="21"/>
        </w:rPr>
        <w:br/>
        <w:t>The world's leading conservation organization</w:t>
      </w:r>
      <w:proofErr w:type="gramStart"/>
      <w:r w:rsidRPr="00780B0B">
        <w:rPr>
          <w:rFonts w:ascii="Consolas" w:eastAsia="Times New Roman" w:hAnsi="Consolas" w:cs="Consolas"/>
          <w:color w:val="000000"/>
          <w:sz w:val="21"/>
          <w:szCs w:val="21"/>
        </w:rPr>
        <w:t>,</w:t>
      </w:r>
      <w:proofErr w:type="gramEnd"/>
      <w:r w:rsidRPr="00780B0B">
        <w:rPr>
          <w:rFonts w:ascii="Consolas" w:eastAsia="Times New Roman" w:hAnsi="Consolas" w:cs="Consolas"/>
          <w:color w:val="000000"/>
          <w:sz w:val="21"/>
          <w:szCs w:val="21"/>
        </w:rPr>
        <w:br/>
        <w:t>WWF works in 100 countries and is supported by</w:t>
      </w:r>
      <w:r w:rsidRPr="00780B0B">
        <w:rPr>
          <w:rFonts w:ascii="Consolas" w:eastAsia="Times New Roman" w:hAnsi="Consolas" w:cs="Consolas"/>
          <w:color w:val="000000"/>
          <w:sz w:val="21"/>
          <w:szCs w:val="21"/>
        </w:rPr>
        <w:br/>
        <w:t>1.2 million members in the United States and</w:t>
      </w:r>
      <w:r w:rsidRPr="00780B0B">
        <w:rPr>
          <w:rFonts w:ascii="Consolas" w:eastAsia="Times New Roman" w:hAnsi="Consolas" w:cs="Consolas"/>
          <w:color w:val="000000"/>
          <w:sz w:val="21"/>
          <w:szCs w:val="21"/>
        </w:rPr>
        <w:br/>
        <w:t>close to 5 million globally.</w:t>
      </w:r>
      <w:r w:rsidRPr="00780B0B">
        <w:rPr>
          <w:rFonts w:ascii="Consolas" w:eastAsia="Times New Roman" w:hAnsi="Consolas" w:cs="Consolas"/>
          <w:color w:val="000000"/>
          <w:sz w:val="21"/>
          <w:szCs w:val="21"/>
        </w:rPr>
        <w:br/>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/blockquote</w:t>
      </w:r>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147"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16480F" w:rsidP="00780B0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68"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&lt;abbr&gt; for Abbreviations</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HTML </w:t>
      </w:r>
      <w:r w:rsidRPr="00780B0B">
        <w:rPr>
          <w:rFonts w:ascii="Helvetica" w:eastAsia="Times New Roman" w:hAnsi="Helvetica" w:cs="Helvetica"/>
          <w:b/>
          <w:bCs/>
          <w:color w:val="333333"/>
          <w:sz w:val="21"/>
        </w:rPr>
        <w:t>&lt;abbr&gt;</w:t>
      </w:r>
      <w:r w:rsidRPr="00780B0B">
        <w:rPr>
          <w:rFonts w:ascii="Helvetica" w:eastAsia="Times New Roman" w:hAnsi="Helvetica" w:cs="Helvetica"/>
          <w:color w:val="333333"/>
          <w:sz w:val="21"/>
          <w:szCs w:val="21"/>
        </w:rPr>
        <w:t xml:space="preserve"> element defines an </w:t>
      </w:r>
      <w:r w:rsidRPr="00780B0B">
        <w:rPr>
          <w:rFonts w:ascii="Helvetica" w:eastAsia="Times New Roman" w:hAnsi="Helvetica" w:cs="Helvetica"/>
          <w:b/>
          <w:bCs/>
          <w:color w:val="333333"/>
          <w:sz w:val="21"/>
        </w:rPr>
        <w:t>abbreviation</w:t>
      </w:r>
      <w:r w:rsidRPr="00780B0B">
        <w:rPr>
          <w:rFonts w:ascii="Helvetica" w:eastAsia="Times New Roman" w:hAnsi="Helvetica" w:cs="Helvetica"/>
          <w:color w:val="333333"/>
          <w:sz w:val="21"/>
          <w:szCs w:val="21"/>
        </w:rPr>
        <w:t xml:space="preserve"> or an acronym.</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Marking abbreviations can give useful information to browsers, translation systems and search-engines.</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The </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abbr</w:t>
      </w:r>
      <w:r w:rsidRPr="00780B0B">
        <w:rPr>
          <w:rFonts w:ascii="Consolas" w:eastAsia="Times New Roman" w:hAnsi="Consolas" w:cs="Consolas"/>
          <w:color w:val="000000"/>
          <w:sz w:val="21"/>
          <w:szCs w:val="21"/>
        </w:rPr>
        <w:t xml:space="preserve"> </w:t>
      </w:r>
      <w:r w:rsidRPr="00780B0B">
        <w:rPr>
          <w:rFonts w:ascii="Consolas" w:eastAsia="Times New Roman" w:hAnsi="Consolas" w:cs="Consolas"/>
          <w:color w:val="DC143C"/>
          <w:sz w:val="21"/>
        </w:rPr>
        <w:t>title=</w:t>
      </w:r>
      <w:r w:rsidRPr="00780B0B">
        <w:rPr>
          <w:rFonts w:ascii="Consolas" w:eastAsia="Times New Roman" w:hAnsi="Consolas" w:cs="Consolas"/>
          <w:color w:val="0000CD"/>
          <w:sz w:val="21"/>
        </w:rPr>
        <w:t>"World Health Organization"</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WHO</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/abbr</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 was founded in 1948</w:t>
      </w:r>
      <w:proofErr w:type="gramStart"/>
      <w:r w:rsidRPr="00780B0B">
        <w:rPr>
          <w:rFonts w:ascii="Consolas" w:eastAsia="Times New Roman" w:hAnsi="Consolas" w:cs="Consolas"/>
          <w:color w:val="000000"/>
          <w:sz w:val="21"/>
          <w:szCs w:val="21"/>
        </w:rPr>
        <w:t>.</w:t>
      </w:r>
      <w:r w:rsidRPr="00780B0B">
        <w:rPr>
          <w:rFonts w:ascii="Consolas" w:eastAsia="Times New Roman" w:hAnsi="Consolas" w:cs="Consolas"/>
          <w:color w:val="0000FF"/>
          <w:sz w:val="21"/>
        </w:rPr>
        <w:t>&lt;</w:t>
      </w:r>
      <w:proofErr w:type="gramEnd"/>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148"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16480F" w:rsidP="00780B0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69"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&lt;address&gt; for Contact Information</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lastRenderedPageBreak/>
        <w:t xml:space="preserve">The HTML </w:t>
      </w:r>
      <w:r w:rsidRPr="00780B0B">
        <w:rPr>
          <w:rFonts w:ascii="Helvetica" w:eastAsia="Times New Roman" w:hAnsi="Helvetica" w:cs="Helvetica"/>
          <w:b/>
          <w:bCs/>
          <w:color w:val="333333"/>
          <w:sz w:val="21"/>
        </w:rPr>
        <w:t>&lt;address&gt;</w:t>
      </w:r>
      <w:r w:rsidRPr="00780B0B">
        <w:rPr>
          <w:rFonts w:ascii="Helvetica" w:eastAsia="Times New Roman" w:hAnsi="Helvetica" w:cs="Helvetica"/>
          <w:color w:val="333333"/>
          <w:sz w:val="21"/>
          <w:szCs w:val="21"/>
        </w:rPr>
        <w:t xml:space="preserve"> element defines contact information (author/owner) of a document or article.</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element is usually displayed in </w:t>
      </w:r>
      <w:r w:rsidRPr="00780B0B">
        <w:rPr>
          <w:rFonts w:ascii="Helvetica" w:eastAsia="Times New Roman" w:hAnsi="Helvetica" w:cs="Helvetica"/>
          <w:b/>
          <w:bCs/>
          <w:color w:val="333333"/>
          <w:sz w:val="21"/>
        </w:rPr>
        <w:t>italic</w:t>
      </w:r>
      <w:r w:rsidRPr="00780B0B">
        <w:rPr>
          <w:rFonts w:ascii="Helvetica" w:eastAsia="Times New Roman" w:hAnsi="Helvetica" w:cs="Helvetica"/>
          <w:color w:val="333333"/>
          <w:sz w:val="21"/>
          <w:szCs w:val="21"/>
        </w:rPr>
        <w:t>. Most browsers will add a line break before and after the element.</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proofErr w:type="gramStart"/>
      <w:r w:rsidRPr="00780B0B">
        <w:rPr>
          <w:rFonts w:ascii="Consolas" w:eastAsia="Times New Roman" w:hAnsi="Consolas" w:cs="Consolas"/>
          <w:color w:val="A52A2A"/>
          <w:sz w:val="21"/>
        </w:rPr>
        <w:t>address</w:t>
      </w:r>
      <w:proofErr w:type="gramEnd"/>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t>Written by Jon Doe.</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br</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 </w:t>
      </w:r>
      <w:r w:rsidRPr="00780B0B">
        <w:rPr>
          <w:rFonts w:ascii="Consolas" w:eastAsia="Times New Roman" w:hAnsi="Consolas" w:cs="Consolas"/>
          <w:color w:val="000000"/>
          <w:sz w:val="21"/>
          <w:szCs w:val="21"/>
        </w:rPr>
        <w:br/>
        <w:t>Visit us at:</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br</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t>Example.com</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br</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t>Box 564, Disneyland</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br</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br/>
        <w:t>USA</w:t>
      </w:r>
      <w:r w:rsidRPr="00780B0B">
        <w:rPr>
          <w:rFonts w:ascii="Consolas" w:eastAsia="Times New Roman" w:hAnsi="Consolas" w:cs="Consolas"/>
          <w:color w:val="000000"/>
          <w:sz w:val="21"/>
          <w:szCs w:val="21"/>
        </w:rPr>
        <w:br/>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/address</w:t>
      </w:r>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149"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16480F" w:rsidP="00780B0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70"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&lt;cite&gt; for Work Title</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HTML </w:t>
      </w:r>
      <w:r w:rsidRPr="00780B0B">
        <w:rPr>
          <w:rFonts w:ascii="Helvetica" w:eastAsia="Times New Roman" w:hAnsi="Helvetica" w:cs="Helvetica"/>
          <w:b/>
          <w:bCs/>
          <w:color w:val="333333"/>
          <w:sz w:val="21"/>
        </w:rPr>
        <w:t>&lt;cite&gt;</w:t>
      </w:r>
      <w:r w:rsidRPr="00780B0B">
        <w:rPr>
          <w:rFonts w:ascii="Helvetica" w:eastAsia="Times New Roman" w:hAnsi="Helvetica" w:cs="Helvetica"/>
          <w:color w:val="333333"/>
          <w:sz w:val="21"/>
          <w:szCs w:val="21"/>
        </w:rPr>
        <w:t xml:space="preserve"> element defines the </w:t>
      </w:r>
      <w:r w:rsidRPr="00780B0B">
        <w:rPr>
          <w:rFonts w:ascii="Helvetica" w:eastAsia="Times New Roman" w:hAnsi="Helvetica" w:cs="Helvetica"/>
          <w:b/>
          <w:bCs/>
          <w:color w:val="333333"/>
          <w:sz w:val="21"/>
        </w:rPr>
        <w:t>title of a work</w:t>
      </w:r>
      <w:r w:rsidRPr="00780B0B">
        <w:rPr>
          <w:rFonts w:ascii="Helvetica" w:eastAsia="Times New Roman" w:hAnsi="Helvetica" w:cs="Helvetica"/>
          <w:color w:val="333333"/>
          <w:sz w:val="21"/>
          <w:szCs w:val="21"/>
        </w:rPr>
        <w:t>.</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Browsers usually displays &lt;cite&gt; elements in </w:t>
      </w:r>
      <w:r w:rsidRPr="00780B0B">
        <w:rPr>
          <w:rFonts w:ascii="Helvetica" w:eastAsia="Times New Roman" w:hAnsi="Helvetica" w:cs="Helvetica"/>
          <w:i/>
          <w:iCs/>
          <w:color w:val="333333"/>
          <w:sz w:val="21"/>
        </w:rPr>
        <w:t>italic</w:t>
      </w:r>
      <w:r w:rsidRPr="00780B0B">
        <w:rPr>
          <w:rFonts w:ascii="Helvetica" w:eastAsia="Times New Roman" w:hAnsi="Helvetica" w:cs="Helvetica"/>
          <w:color w:val="333333"/>
          <w:sz w:val="21"/>
          <w:szCs w:val="21"/>
        </w:rPr>
        <w:t>.</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&gt;&lt;</w:t>
      </w:r>
      <w:r w:rsidRPr="00780B0B">
        <w:rPr>
          <w:rFonts w:ascii="Consolas" w:eastAsia="Times New Roman" w:hAnsi="Consolas" w:cs="Consolas"/>
          <w:color w:val="A52A2A"/>
          <w:sz w:val="21"/>
        </w:rPr>
        <w:t>cite</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The Scream</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/cite</w:t>
      </w:r>
      <w:r w:rsidRPr="00780B0B">
        <w:rPr>
          <w:rFonts w:ascii="Consolas" w:eastAsia="Times New Roman" w:hAnsi="Consolas" w:cs="Consolas"/>
          <w:color w:val="0000FF"/>
          <w:sz w:val="21"/>
        </w:rPr>
        <w:t>&gt;</w:t>
      </w:r>
      <w:r w:rsidRPr="00780B0B">
        <w:rPr>
          <w:rFonts w:ascii="Consolas" w:eastAsia="Times New Roman" w:hAnsi="Consolas" w:cs="Consolas"/>
          <w:color w:val="000000"/>
          <w:sz w:val="21"/>
          <w:szCs w:val="21"/>
        </w:rPr>
        <w:t xml:space="preserve"> by Edward Munch. Painted in 1893</w:t>
      </w:r>
      <w:proofErr w:type="gramStart"/>
      <w:r w:rsidRPr="00780B0B">
        <w:rPr>
          <w:rFonts w:ascii="Consolas" w:eastAsia="Times New Roman" w:hAnsi="Consolas" w:cs="Consolas"/>
          <w:color w:val="000000"/>
          <w:sz w:val="21"/>
          <w:szCs w:val="21"/>
        </w:rPr>
        <w:t>.</w:t>
      </w:r>
      <w:r w:rsidRPr="00780B0B">
        <w:rPr>
          <w:rFonts w:ascii="Consolas" w:eastAsia="Times New Roman" w:hAnsi="Consolas" w:cs="Consolas"/>
          <w:color w:val="0000FF"/>
          <w:sz w:val="21"/>
        </w:rPr>
        <w:t>&lt;</w:t>
      </w:r>
      <w:proofErr w:type="gramEnd"/>
      <w:r w:rsidRPr="00780B0B">
        <w:rPr>
          <w:rFonts w:ascii="Consolas" w:eastAsia="Times New Roman" w:hAnsi="Consolas" w:cs="Consolas"/>
          <w:color w:val="A52A2A"/>
          <w:sz w:val="21"/>
        </w:rPr>
        <w:t>/p</w:t>
      </w:r>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150"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16480F" w:rsidP="00780B0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71"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&lt;bdo&gt; for Bi-Directional Override</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 xml:space="preserve">The HTML </w:t>
      </w:r>
      <w:r w:rsidRPr="00780B0B">
        <w:rPr>
          <w:rFonts w:ascii="Helvetica" w:eastAsia="Times New Roman" w:hAnsi="Helvetica" w:cs="Helvetica"/>
          <w:b/>
          <w:bCs/>
          <w:color w:val="333333"/>
          <w:sz w:val="21"/>
        </w:rPr>
        <w:t>&lt;bdo&gt;</w:t>
      </w:r>
      <w:r w:rsidRPr="00780B0B">
        <w:rPr>
          <w:rFonts w:ascii="Helvetica" w:eastAsia="Times New Roman" w:hAnsi="Helvetica" w:cs="Helvetica"/>
          <w:color w:val="333333"/>
          <w:sz w:val="21"/>
          <w:szCs w:val="21"/>
        </w:rPr>
        <w:t xml:space="preserve"> element defines </w:t>
      </w:r>
      <w:r w:rsidRPr="00780B0B">
        <w:rPr>
          <w:rFonts w:ascii="Helvetica" w:eastAsia="Times New Roman" w:hAnsi="Helvetica" w:cs="Helvetica"/>
          <w:b/>
          <w:bCs/>
          <w:color w:val="333333"/>
          <w:sz w:val="21"/>
        </w:rPr>
        <w:t>bi-directional override</w:t>
      </w:r>
      <w:r w:rsidRPr="00780B0B">
        <w:rPr>
          <w:rFonts w:ascii="Helvetica" w:eastAsia="Times New Roman" w:hAnsi="Helvetica" w:cs="Helvetica"/>
          <w:color w:val="333333"/>
          <w:sz w:val="21"/>
          <w:szCs w:val="21"/>
        </w:rPr>
        <w:t>.</w:t>
      </w:r>
    </w:p>
    <w:p w:rsidR="00780B0B" w:rsidRPr="00780B0B" w:rsidRDefault="00780B0B" w:rsidP="00780B0B">
      <w:pPr>
        <w:spacing w:after="15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If your browser supports bdo, this text will be written from right to left:</w:t>
      </w:r>
    </w:p>
    <w:p w:rsidR="00780B0B" w:rsidRPr="00780B0B" w:rsidRDefault="00780B0B" w:rsidP="00780B0B">
      <w:pPr>
        <w:shd w:val="clear" w:color="auto" w:fill="F1F1F1"/>
        <w:spacing w:after="150" w:line="240" w:lineRule="auto"/>
        <w:outlineLvl w:val="1"/>
        <w:rPr>
          <w:rFonts w:ascii="inherit" w:eastAsia="Times New Roman" w:hAnsi="inherit" w:cs="Helvetica"/>
          <w:color w:val="555555"/>
          <w:sz w:val="30"/>
          <w:szCs w:val="30"/>
        </w:rPr>
      </w:pPr>
      <w:r w:rsidRPr="00780B0B">
        <w:rPr>
          <w:rFonts w:ascii="inherit" w:eastAsia="Times New Roman" w:hAnsi="inherit" w:cs="Helvetica"/>
          <w:color w:val="555555"/>
          <w:sz w:val="30"/>
          <w:szCs w:val="30"/>
        </w:rPr>
        <w:t>Example</w:t>
      </w:r>
    </w:p>
    <w:p w:rsidR="00780B0B" w:rsidRPr="00780B0B" w:rsidRDefault="00780B0B" w:rsidP="00780B0B">
      <w:pPr>
        <w:shd w:val="clear" w:color="auto" w:fill="FFFFFF"/>
        <w:spacing w:after="0" w:line="276" w:lineRule="atLeast"/>
        <w:rPr>
          <w:rFonts w:ascii="Consolas" w:eastAsia="Times New Roman" w:hAnsi="Consolas" w:cs="Consolas"/>
          <w:color w:val="000000"/>
          <w:sz w:val="21"/>
          <w:szCs w:val="21"/>
        </w:rPr>
      </w:pP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bdo</w:t>
      </w:r>
      <w:r w:rsidRPr="00780B0B">
        <w:rPr>
          <w:rFonts w:ascii="Consolas" w:eastAsia="Times New Roman" w:hAnsi="Consolas" w:cs="Consolas"/>
          <w:color w:val="000000"/>
          <w:sz w:val="21"/>
          <w:szCs w:val="21"/>
        </w:rPr>
        <w:t xml:space="preserve"> </w:t>
      </w:r>
      <w:r w:rsidRPr="00780B0B">
        <w:rPr>
          <w:rFonts w:ascii="Consolas" w:eastAsia="Times New Roman" w:hAnsi="Consolas" w:cs="Consolas"/>
          <w:color w:val="DC143C"/>
          <w:sz w:val="21"/>
        </w:rPr>
        <w:t>dir=</w:t>
      </w:r>
      <w:r w:rsidRPr="00780B0B">
        <w:rPr>
          <w:rFonts w:ascii="Consolas" w:eastAsia="Times New Roman" w:hAnsi="Consolas" w:cs="Consolas"/>
          <w:color w:val="0000CD"/>
          <w:sz w:val="21"/>
        </w:rPr>
        <w:t>"rtl"</w:t>
      </w:r>
      <w:r w:rsidRPr="00780B0B">
        <w:rPr>
          <w:rFonts w:ascii="Consolas" w:eastAsia="Times New Roman" w:hAnsi="Consolas" w:cs="Consolas"/>
          <w:color w:val="0000FF"/>
          <w:sz w:val="21"/>
        </w:rPr>
        <w:t>&gt;</w:t>
      </w:r>
      <w:proofErr w:type="gramStart"/>
      <w:r w:rsidRPr="00780B0B">
        <w:rPr>
          <w:rFonts w:ascii="Consolas" w:eastAsia="Times New Roman" w:hAnsi="Consolas" w:cs="Consolas"/>
          <w:color w:val="000000"/>
          <w:sz w:val="21"/>
          <w:szCs w:val="21"/>
        </w:rPr>
        <w:t>This</w:t>
      </w:r>
      <w:proofErr w:type="gramEnd"/>
      <w:r w:rsidRPr="00780B0B">
        <w:rPr>
          <w:rFonts w:ascii="Consolas" w:eastAsia="Times New Roman" w:hAnsi="Consolas" w:cs="Consolas"/>
          <w:color w:val="000000"/>
          <w:sz w:val="21"/>
          <w:szCs w:val="21"/>
        </w:rPr>
        <w:t xml:space="preserve"> text will be written from right to left</w:t>
      </w:r>
      <w:r w:rsidRPr="00780B0B">
        <w:rPr>
          <w:rFonts w:ascii="Consolas" w:eastAsia="Times New Roman" w:hAnsi="Consolas" w:cs="Consolas"/>
          <w:color w:val="0000FF"/>
          <w:sz w:val="21"/>
        </w:rPr>
        <w:t>&lt;</w:t>
      </w:r>
      <w:r w:rsidRPr="00780B0B">
        <w:rPr>
          <w:rFonts w:ascii="Consolas" w:eastAsia="Times New Roman" w:hAnsi="Consolas" w:cs="Consolas"/>
          <w:color w:val="A52A2A"/>
          <w:sz w:val="21"/>
        </w:rPr>
        <w:t>/bdo</w:t>
      </w:r>
      <w:r w:rsidRPr="00780B0B">
        <w:rPr>
          <w:rFonts w:ascii="Consolas" w:eastAsia="Times New Roman" w:hAnsi="Consolas" w:cs="Consolas"/>
          <w:color w:val="0000FF"/>
          <w:sz w:val="21"/>
        </w:rPr>
        <w:t>&gt;</w:t>
      </w:r>
    </w:p>
    <w:p w:rsidR="00780B0B" w:rsidRPr="00780B0B" w:rsidRDefault="00780B0B" w:rsidP="00780B0B">
      <w:pPr>
        <w:shd w:val="clear" w:color="auto" w:fill="F1F1F1"/>
        <w:spacing w:after="180" w:line="276" w:lineRule="atLeast"/>
        <w:rPr>
          <w:rFonts w:ascii="Helvetica" w:eastAsia="Times New Roman" w:hAnsi="Helvetica" w:cs="Helvetica"/>
          <w:color w:val="000000"/>
          <w:sz w:val="21"/>
          <w:szCs w:val="21"/>
        </w:rPr>
      </w:pPr>
      <w:r w:rsidRPr="00780B0B">
        <w:rPr>
          <w:rFonts w:ascii="Helvetica" w:eastAsia="Times New Roman" w:hAnsi="Helvetica" w:cs="Helvetica"/>
          <w:color w:val="000000"/>
          <w:sz w:val="21"/>
          <w:szCs w:val="21"/>
        </w:rPr>
        <w:br/>
      </w:r>
      <w:hyperlink r:id="rId151" w:tgtFrame="_blank" w:history="1">
        <w:r w:rsidRPr="00780B0B">
          <w:rPr>
            <w:rFonts w:ascii="Verdana" w:eastAsia="Times New Roman" w:hAnsi="Verdana" w:cs="Helvetica"/>
            <w:b/>
            <w:bCs/>
            <w:color w:val="FFFFFF"/>
            <w:sz w:val="20"/>
          </w:rPr>
          <w:t xml:space="preserve">Try it </w:t>
        </w:r>
        <w:proofErr w:type="gramStart"/>
        <w:r w:rsidRPr="00780B0B">
          <w:rPr>
            <w:rFonts w:ascii="Verdana" w:eastAsia="Times New Roman" w:hAnsi="Verdana" w:cs="Helvetica"/>
            <w:b/>
            <w:bCs/>
            <w:color w:val="FFFFFF"/>
            <w:sz w:val="20"/>
          </w:rPr>
          <w:t>Yourself</w:t>
        </w:r>
        <w:proofErr w:type="gramEnd"/>
        <w:r w:rsidRPr="00780B0B">
          <w:rPr>
            <w:rFonts w:ascii="Verdana" w:eastAsia="Times New Roman" w:hAnsi="Verdana" w:cs="Helvetica"/>
            <w:b/>
            <w:bCs/>
            <w:color w:val="FFFFFF"/>
            <w:sz w:val="20"/>
          </w:rPr>
          <w:t xml:space="preserve"> »</w:t>
        </w:r>
      </w:hyperlink>
      <w:r w:rsidRPr="00780B0B">
        <w:rPr>
          <w:rFonts w:ascii="Helvetica" w:eastAsia="Times New Roman" w:hAnsi="Helvetica" w:cs="Helvetica"/>
          <w:color w:val="000000"/>
          <w:sz w:val="21"/>
          <w:szCs w:val="21"/>
        </w:rPr>
        <w:t xml:space="preserve"> </w:t>
      </w:r>
    </w:p>
    <w:p w:rsidR="00780B0B" w:rsidRPr="00780B0B" w:rsidRDefault="0016480F" w:rsidP="00780B0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72"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Test Yourself with Exercises!</w:t>
      </w:r>
    </w:p>
    <w:p w:rsidR="00780B0B" w:rsidRPr="00780B0B" w:rsidRDefault="0016480F" w:rsidP="00780B0B">
      <w:pPr>
        <w:spacing w:after="0" w:line="240" w:lineRule="auto"/>
        <w:rPr>
          <w:rFonts w:ascii="Helvetica" w:eastAsia="Times New Roman" w:hAnsi="Helvetica" w:cs="Helvetica"/>
          <w:color w:val="333333"/>
          <w:sz w:val="21"/>
          <w:szCs w:val="21"/>
        </w:rPr>
      </w:pPr>
      <w:hyperlink r:id="rId152" w:tgtFrame="_blank" w:history="1">
        <w:r w:rsidR="00780B0B" w:rsidRPr="00780B0B">
          <w:rPr>
            <w:rFonts w:ascii="Verdana" w:eastAsia="Times New Roman" w:hAnsi="Verdana" w:cs="Helvetica"/>
            <w:b/>
            <w:bCs/>
            <w:color w:val="FFFFFF"/>
            <w:sz w:val="20"/>
          </w:rPr>
          <w:t>Exercise 1 »</w:t>
        </w:r>
      </w:hyperlink>
      <w:r w:rsidR="00780B0B" w:rsidRPr="00780B0B">
        <w:rPr>
          <w:rFonts w:ascii="Helvetica" w:eastAsia="Times New Roman" w:hAnsi="Helvetica" w:cs="Helvetica"/>
          <w:color w:val="333333"/>
          <w:sz w:val="21"/>
          <w:szCs w:val="21"/>
        </w:rPr>
        <w:t xml:space="preserve">   </w:t>
      </w:r>
      <w:hyperlink r:id="rId153" w:tgtFrame="_blank" w:history="1">
        <w:r w:rsidR="00780B0B" w:rsidRPr="00780B0B">
          <w:rPr>
            <w:rFonts w:ascii="Verdana" w:eastAsia="Times New Roman" w:hAnsi="Verdana" w:cs="Helvetica"/>
            <w:b/>
            <w:bCs/>
            <w:color w:val="FFFFFF"/>
            <w:sz w:val="20"/>
          </w:rPr>
          <w:t>Exercise 2 »</w:t>
        </w:r>
      </w:hyperlink>
      <w:r w:rsidR="00780B0B" w:rsidRPr="00780B0B">
        <w:rPr>
          <w:rFonts w:ascii="Helvetica" w:eastAsia="Times New Roman" w:hAnsi="Helvetica" w:cs="Helvetica"/>
          <w:color w:val="333333"/>
          <w:sz w:val="21"/>
          <w:szCs w:val="21"/>
        </w:rPr>
        <w:t xml:space="preserve">   </w:t>
      </w:r>
      <w:hyperlink r:id="rId154" w:tgtFrame="_blank" w:history="1">
        <w:r w:rsidR="00780B0B" w:rsidRPr="00780B0B">
          <w:rPr>
            <w:rFonts w:ascii="Verdana" w:eastAsia="Times New Roman" w:hAnsi="Verdana" w:cs="Helvetica"/>
            <w:b/>
            <w:bCs/>
            <w:color w:val="FFFFFF"/>
            <w:sz w:val="20"/>
          </w:rPr>
          <w:t>Exercise 3 »</w:t>
        </w:r>
      </w:hyperlink>
      <w:r w:rsidR="00780B0B" w:rsidRPr="00780B0B">
        <w:rPr>
          <w:rFonts w:ascii="Helvetica" w:eastAsia="Times New Roman" w:hAnsi="Helvetica" w:cs="Helvetica"/>
          <w:color w:val="333333"/>
          <w:sz w:val="21"/>
          <w:szCs w:val="21"/>
        </w:rPr>
        <w:t xml:space="preserve">   </w:t>
      </w:r>
      <w:hyperlink r:id="rId155" w:tgtFrame="_blank" w:history="1">
        <w:r w:rsidR="00780B0B" w:rsidRPr="00780B0B">
          <w:rPr>
            <w:rFonts w:ascii="Verdana" w:eastAsia="Times New Roman" w:hAnsi="Verdana" w:cs="Helvetica"/>
            <w:b/>
            <w:bCs/>
            <w:color w:val="FFFFFF"/>
            <w:sz w:val="20"/>
          </w:rPr>
          <w:t>Exercise 4 »</w:t>
        </w:r>
      </w:hyperlink>
      <w:r w:rsidR="00780B0B" w:rsidRPr="00780B0B">
        <w:rPr>
          <w:rFonts w:ascii="Helvetica" w:eastAsia="Times New Roman" w:hAnsi="Helvetica" w:cs="Helvetica"/>
          <w:color w:val="333333"/>
          <w:sz w:val="21"/>
          <w:szCs w:val="21"/>
        </w:rPr>
        <w:t xml:space="preserve"> </w:t>
      </w:r>
    </w:p>
    <w:p w:rsidR="00780B0B" w:rsidRPr="00780B0B" w:rsidRDefault="0016480F" w:rsidP="00780B0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73" style="width:0;height:0" o:hralign="center" o:hrstd="t" o:hr="t" fillcolor="#a0a0a0" stroked="f"/>
        </w:pict>
      </w:r>
    </w:p>
    <w:p w:rsidR="00780B0B" w:rsidRPr="00780B0B" w:rsidRDefault="00780B0B" w:rsidP="00780B0B">
      <w:pPr>
        <w:spacing w:before="300" w:after="150" w:line="240" w:lineRule="auto"/>
        <w:outlineLvl w:val="1"/>
        <w:rPr>
          <w:rFonts w:ascii="inherit" w:eastAsia="Times New Roman" w:hAnsi="inherit" w:cs="Helvetica"/>
          <w:color w:val="333333"/>
          <w:sz w:val="45"/>
          <w:szCs w:val="45"/>
        </w:rPr>
      </w:pPr>
      <w:r w:rsidRPr="00780B0B">
        <w:rPr>
          <w:rFonts w:ascii="inherit" w:eastAsia="Times New Roman" w:hAnsi="inherit" w:cs="Helvetica"/>
          <w:color w:val="333333"/>
          <w:sz w:val="45"/>
          <w:szCs w:val="45"/>
        </w:rPr>
        <w:t>HTML Quotations, Citations, and Definition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780B0B" w:rsidRPr="00780B0B" w:rsidTr="00780B0B">
        <w:tc>
          <w:tcPr>
            <w:tcW w:w="1000" w:type="pct"/>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b/>
                <w:bCs/>
                <w:color w:val="333333"/>
                <w:sz w:val="21"/>
                <w:szCs w:val="21"/>
              </w:rPr>
            </w:pPr>
            <w:r w:rsidRPr="00780B0B">
              <w:rPr>
                <w:rFonts w:ascii="Helvetica" w:eastAsia="Times New Roman"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b/>
                <w:bCs/>
                <w:color w:val="333333"/>
                <w:sz w:val="21"/>
                <w:szCs w:val="21"/>
              </w:rPr>
            </w:pPr>
            <w:r w:rsidRPr="00780B0B">
              <w:rPr>
                <w:rFonts w:ascii="Helvetica" w:eastAsia="Times New Roman" w:hAnsi="Helvetica" w:cs="Helvetica"/>
                <w:b/>
                <w:bCs/>
                <w:color w:val="333333"/>
                <w:sz w:val="21"/>
                <w:szCs w:val="21"/>
              </w:rPr>
              <w:t>Description</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16480F" w:rsidP="00780B0B">
            <w:pPr>
              <w:spacing w:after="180" w:line="240" w:lineRule="auto"/>
              <w:rPr>
                <w:rFonts w:ascii="Helvetica" w:eastAsia="Times New Roman" w:hAnsi="Helvetica" w:cs="Helvetica"/>
                <w:color w:val="333333"/>
                <w:sz w:val="21"/>
                <w:szCs w:val="21"/>
              </w:rPr>
            </w:pPr>
            <w:hyperlink r:id="rId156" w:history="1">
              <w:r w:rsidR="00780B0B" w:rsidRPr="00780B0B">
                <w:rPr>
                  <w:rFonts w:ascii="Helvetica" w:eastAsia="Times New Roman" w:hAnsi="Helvetica" w:cs="Helvetica"/>
                  <w:color w:val="337AB7"/>
                  <w:sz w:val="21"/>
                </w:rPr>
                <w:t>&lt;abbr&gt;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an abbreviation or acronym</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16480F" w:rsidP="00780B0B">
            <w:pPr>
              <w:spacing w:after="180" w:line="240" w:lineRule="auto"/>
              <w:rPr>
                <w:rFonts w:ascii="Helvetica" w:eastAsia="Times New Roman" w:hAnsi="Helvetica" w:cs="Helvetica"/>
                <w:color w:val="333333"/>
                <w:sz w:val="21"/>
                <w:szCs w:val="21"/>
              </w:rPr>
            </w:pPr>
            <w:hyperlink r:id="rId157" w:history="1">
              <w:r w:rsidR="00780B0B" w:rsidRPr="00780B0B">
                <w:rPr>
                  <w:rFonts w:ascii="Helvetica" w:eastAsia="Times New Roman" w:hAnsi="Helvetica" w:cs="Helvetica"/>
                  <w:color w:val="337AB7"/>
                  <w:sz w:val="21"/>
                </w:rPr>
                <w:t>&lt;address&gt;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contact information for the author/owner of a document</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16480F" w:rsidP="00780B0B">
            <w:pPr>
              <w:spacing w:after="180" w:line="240" w:lineRule="auto"/>
              <w:rPr>
                <w:rFonts w:ascii="Helvetica" w:eastAsia="Times New Roman" w:hAnsi="Helvetica" w:cs="Helvetica"/>
                <w:color w:val="333333"/>
                <w:sz w:val="21"/>
                <w:szCs w:val="21"/>
              </w:rPr>
            </w:pPr>
            <w:hyperlink r:id="rId158" w:history="1">
              <w:r w:rsidR="00780B0B" w:rsidRPr="00780B0B">
                <w:rPr>
                  <w:rFonts w:ascii="Helvetica" w:eastAsia="Times New Roman" w:hAnsi="Helvetica" w:cs="Helvetica"/>
                  <w:color w:val="337AB7"/>
                  <w:sz w:val="21"/>
                </w:rPr>
                <w:t>&lt;bdo&gt;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the text direction</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16480F" w:rsidP="00780B0B">
            <w:pPr>
              <w:spacing w:after="180" w:line="240" w:lineRule="auto"/>
              <w:rPr>
                <w:rFonts w:ascii="Helvetica" w:eastAsia="Times New Roman" w:hAnsi="Helvetica" w:cs="Helvetica"/>
                <w:color w:val="333333"/>
                <w:sz w:val="21"/>
                <w:szCs w:val="21"/>
              </w:rPr>
            </w:pPr>
            <w:hyperlink r:id="rId159" w:history="1">
              <w:r w:rsidR="00780B0B" w:rsidRPr="00780B0B">
                <w:rPr>
                  <w:rFonts w:ascii="Helvetica" w:eastAsia="Times New Roman" w:hAnsi="Helvetica" w:cs="Helvetica"/>
                  <w:color w:val="337AB7"/>
                  <w:sz w:val="21"/>
                </w:rPr>
                <w:t>&lt;blockquote&gt;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a section that is quoted from another source</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16480F" w:rsidP="00780B0B">
            <w:pPr>
              <w:spacing w:after="180" w:line="240" w:lineRule="auto"/>
              <w:rPr>
                <w:rFonts w:ascii="Helvetica" w:eastAsia="Times New Roman" w:hAnsi="Helvetica" w:cs="Helvetica"/>
                <w:color w:val="333333"/>
                <w:sz w:val="21"/>
                <w:szCs w:val="21"/>
              </w:rPr>
            </w:pPr>
            <w:hyperlink r:id="rId160" w:history="1">
              <w:r w:rsidR="00780B0B" w:rsidRPr="00780B0B">
                <w:rPr>
                  <w:rFonts w:ascii="Helvetica" w:eastAsia="Times New Roman" w:hAnsi="Helvetica" w:cs="Helvetica"/>
                  <w:color w:val="337AB7"/>
                  <w:sz w:val="21"/>
                </w:rPr>
                <w:t>&lt;dfn&gt;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the definition of a term or an abbreviation.</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16480F" w:rsidP="00780B0B">
            <w:pPr>
              <w:spacing w:after="180" w:line="240" w:lineRule="auto"/>
              <w:rPr>
                <w:rFonts w:ascii="Helvetica" w:eastAsia="Times New Roman" w:hAnsi="Helvetica" w:cs="Helvetica"/>
                <w:color w:val="333333"/>
                <w:sz w:val="21"/>
                <w:szCs w:val="21"/>
              </w:rPr>
            </w:pPr>
            <w:hyperlink r:id="rId161" w:history="1">
              <w:r w:rsidR="00780B0B" w:rsidRPr="00780B0B">
                <w:rPr>
                  <w:rFonts w:ascii="Helvetica" w:eastAsia="Times New Roman" w:hAnsi="Helvetica" w:cs="Helvetica"/>
                  <w:color w:val="337AB7"/>
                  <w:sz w:val="21"/>
                </w:rPr>
                <w:t>&lt;q&gt;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a short inline quotation</w:t>
            </w:r>
          </w:p>
        </w:tc>
      </w:tr>
      <w:tr w:rsidR="00780B0B" w:rsidRPr="00780B0B" w:rsidTr="00780B0B">
        <w:tc>
          <w:tcPr>
            <w:tcW w:w="0" w:type="auto"/>
            <w:shd w:val="clear" w:color="auto" w:fill="auto"/>
            <w:tcMar>
              <w:top w:w="0" w:type="dxa"/>
              <w:left w:w="0" w:type="dxa"/>
              <w:bottom w:w="0" w:type="dxa"/>
              <w:right w:w="0" w:type="dxa"/>
            </w:tcMar>
            <w:vAlign w:val="center"/>
            <w:hideMark/>
          </w:tcPr>
          <w:p w:rsidR="00780B0B" w:rsidRPr="00780B0B" w:rsidRDefault="0016480F" w:rsidP="00780B0B">
            <w:pPr>
              <w:spacing w:after="180" w:line="240" w:lineRule="auto"/>
              <w:rPr>
                <w:rFonts w:ascii="Helvetica" w:eastAsia="Times New Roman" w:hAnsi="Helvetica" w:cs="Helvetica"/>
                <w:color w:val="333333"/>
                <w:sz w:val="21"/>
                <w:szCs w:val="21"/>
              </w:rPr>
            </w:pPr>
            <w:hyperlink r:id="rId162" w:history="1">
              <w:r w:rsidR="00780B0B" w:rsidRPr="00780B0B">
                <w:rPr>
                  <w:rFonts w:ascii="Helvetica" w:eastAsia="Times New Roman" w:hAnsi="Helvetica" w:cs="Helvetica"/>
                  <w:color w:val="337AB7"/>
                  <w:sz w:val="21"/>
                </w:rPr>
                <w:t>&lt;cite&gt;</w:t>
              </w:r>
            </w:hyperlink>
          </w:p>
        </w:tc>
        <w:tc>
          <w:tcPr>
            <w:tcW w:w="0" w:type="auto"/>
            <w:shd w:val="clear" w:color="auto" w:fill="auto"/>
            <w:tcMar>
              <w:top w:w="0" w:type="dxa"/>
              <w:left w:w="0" w:type="dxa"/>
              <w:bottom w:w="0" w:type="dxa"/>
              <w:right w:w="0" w:type="dxa"/>
            </w:tcMar>
            <w:vAlign w:val="center"/>
            <w:hideMark/>
          </w:tcPr>
          <w:p w:rsidR="00780B0B" w:rsidRPr="00780B0B" w:rsidRDefault="00780B0B" w:rsidP="00780B0B">
            <w:pPr>
              <w:spacing w:after="180" w:line="240" w:lineRule="auto"/>
              <w:rPr>
                <w:rFonts w:ascii="Helvetica" w:eastAsia="Times New Roman" w:hAnsi="Helvetica" w:cs="Helvetica"/>
                <w:color w:val="333333"/>
                <w:sz w:val="21"/>
                <w:szCs w:val="21"/>
              </w:rPr>
            </w:pPr>
            <w:r w:rsidRPr="00780B0B">
              <w:rPr>
                <w:rFonts w:ascii="Helvetica" w:eastAsia="Times New Roman" w:hAnsi="Helvetica" w:cs="Helvetica"/>
                <w:color w:val="333333"/>
                <w:sz w:val="21"/>
                <w:szCs w:val="21"/>
              </w:rPr>
              <w:t>Defines the title of a work</w:t>
            </w:r>
          </w:p>
        </w:tc>
      </w:tr>
    </w:tbl>
    <w:p w:rsidR="00780B0B" w:rsidRPr="00780B0B" w:rsidRDefault="00780B0B" w:rsidP="00780B0B">
      <w:pPr>
        <w:spacing w:after="0" w:line="240" w:lineRule="auto"/>
        <w:rPr>
          <w:rFonts w:ascii="Helvetica" w:eastAsia="Times New Roman" w:hAnsi="Helvetica" w:cs="Helvetica"/>
          <w:color w:val="333333"/>
          <w:sz w:val="21"/>
          <w:szCs w:val="21"/>
        </w:rPr>
      </w:pPr>
    </w:p>
    <w:p w:rsidR="00780B0B" w:rsidRPr="00780B0B" w:rsidRDefault="0016480F" w:rsidP="00780B0B">
      <w:pPr>
        <w:spacing w:after="0" w:line="240" w:lineRule="auto"/>
        <w:rPr>
          <w:rFonts w:ascii="Helvetica" w:eastAsia="Times New Roman" w:hAnsi="Helvetica" w:cs="Helvetica"/>
          <w:color w:val="333333"/>
          <w:sz w:val="30"/>
          <w:szCs w:val="30"/>
        </w:rPr>
      </w:pPr>
      <w:hyperlink r:id="rId163" w:history="1">
        <w:r w:rsidR="00780B0B" w:rsidRPr="00780B0B">
          <w:rPr>
            <w:rFonts w:ascii="Helvetica" w:eastAsia="Times New Roman" w:hAnsi="Helvetica" w:cs="Helvetica"/>
            <w:color w:val="8AC007"/>
            <w:sz w:val="30"/>
          </w:rPr>
          <w:t>« Previous</w:t>
        </w:r>
      </w:hyperlink>
    </w:p>
    <w:p w:rsidR="00780B0B" w:rsidRPr="00780B0B" w:rsidRDefault="0016480F" w:rsidP="00780B0B">
      <w:pPr>
        <w:spacing w:after="0" w:line="240" w:lineRule="auto"/>
        <w:jc w:val="right"/>
        <w:rPr>
          <w:rFonts w:ascii="Helvetica" w:eastAsia="Times New Roman" w:hAnsi="Helvetica" w:cs="Helvetica"/>
          <w:color w:val="333333"/>
          <w:sz w:val="30"/>
          <w:szCs w:val="30"/>
        </w:rPr>
      </w:pPr>
      <w:hyperlink r:id="rId164" w:history="1">
        <w:r w:rsidR="00780B0B" w:rsidRPr="00780B0B">
          <w:rPr>
            <w:rFonts w:ascii="Helvetica" w:eastAsia="Times New Roman" w:hAnsi="Helvetica" w:cs="Helvetica"/>
            <w:color w:val="8AC007"/>
            <w:sz w:val="30"/>
          </w:rPr>
          <w:t>Next Chapter »</w:t>
        </w:r>
      </w:hyperlink>
    </w:p>
    <w:p w:rsidR="00780B0B" w:rsidRPr="00780B0B" w:rsidRDefault="00780B0B" w:rsidP="00780B0B">
      <w:pPr>
        <w:spacing w:after="0" w:line="240" w:lineRule="auto"/>
        <w:rPr>
          <w:rFonts w:ascii="Helvetica" w:eastAsia="Times New Roman" w:hAnsi="Helvetica" w:cs="Helvetica"/>
          <w:color w:val="333333"/>
          <w:sz w:val="21"/>
          <w:szCs w:val="21"/>
        </w:rPr>
      </w:pPr>
    </w:p>
    <w:tbl>
      <w:tblPr>
        <w:tblW w:w="30" w:type="dxa"/>
        <w:tblCellMar>
          <w:left w:w="0" w:type="dxa"/>
          <w:right w:w="0" w:type="dxa"/>
        </w:tblCellMar>
        <w:tblLook w:val="04A0"/>
      </w:tblPr>
      <w:tblGrid>
        <w:gridCol w:w="6"/>
        <w:gridCol w:w="24"/>
      </w:tblGrid>
      <w:tr w:rsidR="00780B0B" w:rsidRPr="00780B0B" w:rsidTr="00780B0B">
        <w:trPr>
          <w:hidden/>
        </w:trPr>
        <w:tc>
          <w:tcPr>
            <w:tcW w:w="0" w:type="auto"/>
            <w:shd w:val="clear" w:color="auto" w:fill="auto"/>
            <w:noWrap/>
            <w:vAlign w:val="center"/>
            <w:hideMark/>
          </w:tcPr>
          <w:p w:rsidR="00780B0B" w:rsidRPr="00780B0B" w:rsidRDefault="00780B0B" w:rsidP="00780B0B">
            <w:pPr>
              <w:spacing w:after="180" w:line="240" w:lineRule="auto"/>
              <w:rPr>
                <w:rFonts w:ascii="Helvetica" w:eastAsia="Times New Roman"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780B0B" w:rsidRPr="00780B0B" w:rsidRDefault="00780B0B" w:rsidP="00780B0B">
            <w:pPr>
              <w:spacing w:after="180" w:line="240" w:lineRule="auto"/>
              <w:rPr>
                <w:rFonts w:ascii="Helvetica" w:eastAsia="Times New Roman" w:hAnsi="Helvetica" w:cs="Helvetica"/>
                <w:vanish/>
                <w:color w:val="333333"/>
                <w:sz w:val="21"/>
                <w:szCs w:val="21"/>
              </w:rPr>
            </w:pPr>
          </w:p>
        </w:tc>
      </w:tr>
    </w:tbl>
    <w:p w:rsidR="002943EB" w:rsidRPr="002943EB" w:rsidRDefault="002943EB" w:rsidP="002943EB">
      <w:pPr>
        <w:spacing w:before="300" w:after="150" w:line="240" w:lineRule="auto"/>
        <w:outlineLvl w:val="0"/>
        <w:rPr>
          <w:rFonts w:ascii="inherit" w:eastAsia="Times New Roman" w:hAnsi="inherit" w:cs="Helvetica"/>
          <w:color w:val="333333"/>
          <w:kern w:val="36"/>
          <w:sz w:val="54"/>
          <w:szCs w:val="54"/>
        </w:rPr>
      </w:pPr>
      <w:r w:rsidRPr="002943EB">
        <w:rPr>
          <w:rFonts w:ascii="inherit" w:eastAsia="Times New Roman" w:hAnsi="inherit" w:cs="Helvetica"/>
          <w:color w:val="333333"/>
          <w:kern w:val="36"/>
          <w:sz w:val="54"/>
          <w:szCs w:val="54"/>
        </w:rPr>
        <w:t>HTML Computer Code Elements</w:t>
      </w:r>
    </w:p>
    <w:p w:rsidR="002943EB" w:rsidRPr="002943EB" w:rsidRDefault="0016480F" w:rsidP="002943EB">
      <w:pPr>
        <w:spacing w:after="0" w:line="240" w:lineRule="auto"/>
        <w:rPr>
          <w:rFonts w:ascii="Helvetica" w:eastAsia="Times New Roman" w:hAnsi="Helvetica" w:cs="Helvetica"/>
          <w:color w:val="333333"/>
          <w:sz w:val="30"/>
          <w:szCs w:val="30"/>
        </w:rPr>
      </w:pPr>
      <w:hyperlink r:id="rId165" w:history="1">
        <w:r w:rsidR="002943EB" w:rsidRPr="002943EB">
          <w:rPr>
            <w:rFonts w:ascii="Helvetica" w:eastAsia="Times New Roman" w:hAnsi="Helvetica" w:cs="Helvetica"/>
            <w:color w:val="8AC007"/>
            <w:sz w:val="30"/>
          </w:rPr>
          <w:t>« Previous</w:t>
        </w:r>
      </w:hyperlink>
    </w:p>
    <w:p w:rsidR="002943EB" w:rsidRPr="002943EB" w:rsidRDefault="0016480F" w:rsidP="002943EB">
      <w:pPr>
        <w:spacing w:after="0" w:line="240" w:lineRule="auto"/>
        <w:jc w:val="right"/>
        <w:rPr>
          <w:rFonts w:ascii="Helvetica" w:eastAsia="Times New Roman" w:hAnsi="Helvetica" w:cs="Helvetica"/>
          <w:color w:val="333333"/>
          <w:sz w:val="30"/>
          <w:szCs w:val="30"/>
        </w:rPr>
      </w:pPr>
      <w:hyperlink r:id="rId166" w:history="1">
        <w:r w:rsidR="002943EB" w:rsidRPr="002943EB">
          <w:rPr>
            <w:rFonts w:ascii="Helvetica" w:eastAsia="Times New Roman" w:hAnsi="Helvetica" w:cs="Helvetica"/>
            <w:color w:val="8AC007"/>
            <w:sz w:val="30"/>
          </w:rPr>
          <w:t>Next Chapter »</w:t>
        </w:r>
      </w:hyperlink>
    </w:p>
    <w:p w:rsidR="002943EB" w:rsidRPr="002943EB" w:rsidRDefault="002943EB" w:rsidP="002943EB">
      <w:pPr>
        <w:spacing w:after="0" w:line="240" w:lineRule="auto"/>
        <w:rPr>
          <w:rFonts w:ascii="Helvetica" w:eastAsia="Times New Roman" w:hAnsi="Helvetica" w:cs="Helvetica"/>
          <w:color w:val="333333"/>
          <w:sz w:val="21"/>
          <w:szCs w:val="21"/>
        </w:rPr>
      </w:pP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Computer Code</w:t>
      </w:r>
    </w:p>
    <w:p w:rsidR="002943EB" w:rsidRPr="002943EB" w:rsidRDefault="002943EB" w:rsidP="002943EB">
      <w:pPr>
        <w:shd w:val="clear" w:color="auto" w:fill="FFFFFF"/>
        <w:spacing w:after="180" w:line="276" w:lineRule="atLeast"/>
        <w:rPr>
          <w:rFonts w:ascii="Consolas" w:eastAsia="Times New Roman" w:hAnsi="Consolas" w:cs="Consolas"/>
          <w:color w:val="000000"/>
          <w:sz w:val="21"/>
          <w:szCs w:val="21"/>
        </w:rPr>
      </w:pPr>
      <w:proofErr w:type="gramStart"/>
      <w:r w:rsidRPr="002943EB">
        <w:rPr>
          <w:rFonts w:ascii="Consolas" w:eastAsia="Times New Roman" w:hAnsi="Consolas" w:cs="Consolas"/>
          <w:color w:val="A52A2A"/>
          <w:sz w:val="21"/>
        </w:rPr>
        <w:t>var</w:t>
      </w:r>
      <w:proofErr w:type="gramEnd"/>
      <w:r w:rsidRPr="002943EB">
        <w:rPr>
          <w:rFonts w:ascii="Consolas" w:eastAsia="Times New Roman" w:hAnsi="Consolas" w:cs="Consolas"/>
          <w:color w:val="000000"/>
          <w:sz w:val="21"/>
          <w:szCs w:val="21"/>
        </w:rPr>
        <w:t xml:space="preserve"> person = {</w:t>
      </w:r>
      <w:r w:rsidRPr="002943EB">
        <w:rPr>
          <w:rFonts w:ascii="Consolas" w:eastAsia="Times New Roman" w:hAnsi="Consolas" w:cs="Consolas"/>
          <w:color w:val="000000"/>
          <w:sz w:val="21"/>
          <w:szCs w:val="21"/>
        </w:rPr>
        <w:br/>
        <w:t>    firstName:</w:t>
      </w:r>
      <w:r w:rsidRPr="002943EB">
        <w:rPr>
          <w:rFonts w:ascii="Consolas" w:eastAsia="Times New Roman" w:hAnsi="Consolas" w:cs="Consolas"/>
          <w:color w:val="0000CD"/>
          <w:sz w:val="21"/>
        </w:rPr>
        <w:t>"John"</w:t>
      </w:r>
      <w:r w:rsidRPr="002943EB">
        <w:rPr>
          <w:rFonts w:ascii="Consolas" w:eastAsia="Times New Roman" w:hAnsi="Consolas" w:cs="Consolas"/>
          <w:color w:val="000000"/>
          <w:sz w:val="21"/>
          <w:szCs w:val="21"/>
        </w:rPr>
        <w:t>,</w:t>
      </w:r>
      <w:r w:rsidRPr="002943EB">
        <w:rPr>
          <w:rFonts w:ascii="Consolas" w:eastAsia="Times New Roman" w:hAnsi="Consolas" w:cs="Consolas"/>
          <w:color w:val="000000"/>
          <w:sz w:val="21"/>
          <w:szCs w:val="21"/>
        </w:rPr>
        <w:br/>
        <w:t>    lastName:</w:t>
      </w:r>
      <w:r w:rsidRPr="002943EB">
        <w:rPr>
          <w:rFonts w:ascii="Consolas" w:eastAsia="Times New Roman" w:hAnsi="Consolas" w:cs="Consolas"/>
          <w:color w:val="0000CD"/>
          <w:sz w:val="21"/>
        </w:rPr>
        <w:t>"Doe"</w:t>
      </w:r>
      <w:r w:rsidRPr="002943EB">
        <w:rPr>
          <w:rFonts w:ascii="Consolas" w:eastAsia="Times New Roman" w:hAnsi="Consolas" w:cs="Consolas"/>
          <w:color w:val="000000"/>
          <w:sz w:val="21"/>
          <w:szCs w:val="21"/>
        </w:rPr>
        <w:t>,</w:t>
      </w:r>
      <w:r w:rsidRPr="002943EB">
        <w:rPr>
          <w:rFonts w:ascii="Consolas" w:eastAsia="Times New Roman" w:hAnsi="Consolas" w:cs="Consolas"/>
          <w:color w:val="000000"/>
          <w:sz w:val="21"/>
          <w:szCs w:val="21"/>
        </w:rPr>
        <w:br/>
        <w:t>    age:</w:t>
      </w:r>
      <w:r w:rsidRPr="002943EB">
        <w:rPr>
          <w:rFonts w:ascii="Consolas" w:eastAsia="Times New Roman" w:hAnsi="Consolas" w:cs="Consolas"/>
          <w:color w:val="0000CD"/>
          <w:sz w:val="21"/>
        </w:rPr>
        <w:t>50</w:t>
      </w:r>
      <w:r w:rsidRPr="002943EB">
        <w:rPr>
          <w:rFonts w:ascii="Consolas" w:eastAsia="Times New Roman" w:hAnsi="Consolas" w:cs="Consolas"/>
          <w:color w:val="000000"/>
          <w:sz w:val="21"/>
          <w:szCs w:val="21"/>
        </w:rPr>
        <w:t>,</w:t>
      </w:r>
      <w:r w:rsidRPr="002943EB">
        <w:rPr>
          <w:rFonts w:ascii="Consolas" w:eastAsia="Times New Roman" w:hAnsi="Consolas" w:cs="Consolas"/>
          <w:color w:val="000000"/>
          <w:sz w:val="21"/>
          <w:szCs w:val="21"/>
        </w:rPr>
        <w:br/>
        <w:t>    eyeColor:</w:t>
      </w:r>
      <w:r w:rsidRPr="002943EB">
        <w:rPr>
          <w:rFonts w:ascii="Consolas" w:eastAsia="Times New Roman" w:hAnsi="Consolas" w:cs="Consolas"/>
          <w:color w:val="0000CD"/>
          <w:sz w:val="21"/>
        </w:rPr>
        <w:t>"blue"</w:t>
      </w:r>
      <w:r w:rsidRPr="002943EB">
        <w:rPr>
          <w:rFonts w:ascii="Consolas" w:eastAsia="Times New Roman" w:hAnsi="Consolas" w:cs="Consolas"/>
          <w:color w:val="000000"/>
          <w:sz w:val="21"/>
          <w:szCs w:val="21"/>
        </w:rPr>
        <w:br/>
        <w:t xml:space="preserve">} </w:t>
      </w:r>
    </w:p>
    <w:p w:rsidR="002943EB" w:rsidRPr="002943EB" w:rsidRDefault="0016480F" w:rsidP="002943E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74"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 xml:space="preserve">HTML </w:t>
      </w:r>
      <w:r w:rsidRPr="002943EB">
        <w:rPr>
          <w:rFonts w:ascii="Courier New" w:eastAsia="Times New Roman" w:hAnsi="Courier New" w:cs="Courier New"/>
          <w:color w:val="333333"/>
          <w:sz w:val="42"/>
          <w:szCs w:val="42"/>
        </w:rPr>
        <w:t>Computer Code</w:t>
      </w:r>
      <w:r w:rsidRPr="002943EB">
        <w:rPr>
          <w:rFonts w:ascii="inherit" w:eastAsia="Times New Roman" w:hAnsi="inherit" w:cs="Helvetica"/>
          <w:color w:val="333333"/>
          <w:sz w:val="45"/>
          <w:szCs w:val="45"/>
        </w:rPr>
        <w:t xml:space="preserve"> Formatting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Normally, HTML uses </w:t>
      </w:r>
      <w:r w:rsidRPr="002943EB">
        <w:rPr>
          <w:rFonts w:ascii="Helvetica" w:eastAsia="Times New Roman" w:hAnsi="Helvetica" w:cs="Helvetica"/>
          <w:b/>
          <w:bCs/>
          <w:color w:val="333333"/>
          <w:sz w:val="21"/>
        </w:rPr>
        <w:t>variable</w:t>
      </w:r>
      <w:r w:rsidRPr="002943EB">
        <w:rPr>
          <w:rFonts w:ascii="Helvetica" w:eastAsia="Times New Roman" w:hAnsi="Helvetica" w:cs="Helvetica"/>
          <w:color w:val="333333"/>
          <w:sz w:val="21"/>
          <w:szCs w:val="21"/>
        </w:rPr>
        <w:t xml:space="preserve"> letter size, and variable letter spacing.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lastRenderedPageBreak/>
        <w:t xml:space="preserve">This is not wanted when displaying examples of </w:t>
      </w:r>
      <w:r w:rsidRPr="002943EB">
        <w:rPr>
          <w:rFonts w:ascii="Helvetica" w:eastAsia="Times New Roman" w:hAnsi="Helvetica" w:cs="Helvetica"/>
          <w:b/>
          <w:bCs/>
          <w:color w:val="333333"/>
          <w:sz w:val="21"/>
        </w:rPr>
        <w:t>computer code</w:t>
      </w:r>
      <w:r w:rsidRPr="002943EB">
        <w:rPr>
          <w:rFonts w:ascii="Helvetica" w:eastAsia="Times New Roman" w:hAnsi="Helvetica" w:cs="Helvetica"/>
          <w:color w:val="333333"/>
          <w:sz w:val="21"/>
          <w:szCs w:val="21"/>
        </w:rPr>
        <w:t>.</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The </w:t>
      </w:r>
      <w:r w:rsidRPr="002943EB">
        <w:rPr>
          <w:rFonts w:ascii="Helvetica" w:eastAsia="Times New Roman" w:hAnsi="Helvetica" w:cs="Helvetica"/>
          <w:b/>
          <w:bCs/>
          <w:color w:val="333333"/>
          <w:sz w:val="21"/>
        </w:rPr>
        <w:t>&lt;kbd&gt;</w:t>
      </w:r>
      <w:r w:rsidRPr="002943EB">
        <w:rPr>
          <w:rFonts w:ascii="Helvetica" w:eastAsia="Times New Roman" w:hAnsi="Helvetica" w:cs="Helvetica"/>
          <w:color w:val="333333"/>
          <w:sz w:val="21"/>
          <w:szCs w:val="21"/>
        </w:rPr>
        <w:t xml:space="preserve">, </w:t>
      </w:r>
      <w:r w:rsidRPr="002943EB">
        <w:rPr>
          <w:rFonts w:ascii="Helvetica" w:eastAsia="Times New Roman" w:hAnsi="Helvetica" w:cs="Helvetica"/>
          <w:b/>
          <w:bCs/>
          <w:color w:val="333333"/>
          <w:sz w:val="21"/>
        </w:rPr>
        <w:t>&lt;samp&gt;</w:t>
      </w:r>
      <w:r w:rsidRPr="002943EB">
        <w:rPr>
          <w:rFonts w:ascii="Helvetica" w:eastAsia="Times New Roman" w:hAnsi="Helvetica" w:cs="Helvetica"/>
          <w:color w:val="333333"/>
          <w:sz w:val="21"/>
          <w:szCs w:val="21"/>
        </w:rPr>
        <w:t xml:space="preserve">, and </w:t>
      </w:r>
      <w:r w:rsidRPr="002943EB">
        <w:rPr>
          <w:rFonts w:ascii="Helvetica" w:eastAsia="Times New Roman" w:hAnsi="Helvetica" w:cs="Helvetica"/>
          <w:b/>
          <w:bCs/>
          <w:color w:val="333333"/>
          <w:sz w:val="21"/>
        </w:rPr>
        <w:t>&lt;code&gt;</w:t>
      </w:r>
      <w:r w:rsidRPr="002943EB">
        <w:rPr>
          <w:rFonts w:ascii="Helvetica" w:eastAsia="Times New Roman" w:hAnsi="Helvetica" w:cs="Helvetica"/>
          <w:color w:val="333333"/>
          <w:sz w:val="21"/>
          <w:szCs w:val="21"/>
        </w:rPr>
        <w:t xml:space="preserve"> elements all support </w:t>
      </w:r>
      <w:r w:rsidRPr="002943EB">
        <w:rPr>
          <w:rFonts w:ascii="Helvetica" w:eastAsia="Times New Roman" w:hAnsi="Helvetica" w:cs="Helvetica"/>
          <w:b/>
          <w:bCs/>
          <w:color w:val="333333"/>
          <w:sz w:val="21"/>
        </w:rPr>
        <w:t>fixed</w:t>
      </w:r>
      <w:r w:rsidRPr="002943EB">
        <w:rPr>
          <w:rFonts w:ascii="Helvetica" w:eastAsia="Times New Roman" w:hAnsi="Helvetica" w:cs="Helvetica"/>
          <w:color w:val="333333"/>
          <w:sz w:val="21"/>
          <w:szCs w:val="21"/>
        </w:rPr>
        <w:t xml:space="preserve"> letter size and spacing.</w:t>
      </w:r>
    </w:p>
    <w:p w:rsidR="002943EB" w:rsidRPr="002943EB" w:rsidRDefault="0016480F" w:rsidP="002943E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75"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 xml:space="preserve">HTML </w:t>
      </w:r>
      <w:r w:rsidRPr="002943EB">
        <w:rPr>
          <w:rFonts w:ascii="Courier New" w:eastAsia="Times New Roman" w:hAnsi="Courier New" w:cs="Courier New"/>
          <w:color w:val="333333"/>
          <w:sz w:val="42"/>
          <w:szCs w:val="42"/>
        </w:rPr>
        <w:t>Keyboard</w:t>
      </w:r>
      <w:r w:rsidRPr="002943EB">
        <w:rPr>
          <w:rFonts w:ascii="inherit" w:eastAsia="Times New Roman" w:hAnsi="inherit" w:cs="Helvetica"/>
          <w:color w:val="333333"/>
          <w:sz w:val="45"/>
          <w:szCs w:val="45"/>
        </w:rPr>
        <w:t xml:space="preserve"> Formatting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The HTML </w:t>
      </w:r>
      <w:r w:rsidRPr="002943EB">
        <w:rPr>
          <w:rFonts w:ascii="Helvetica" w:eastAsia="Times New Roman" w:hAnsi="Helvetica" w:cs="Helvetica"/>
          <w:b/>
          <w:bCs/>
          <w:color w:val="333333"/>
          <w:sz w:val="21"/>
        </w:rPr>
        <w:t>&lt;kbd&gt;</w:t>
      </w:r>
      <w:r w:rsidRPr="002943EB">
        <w:rPr>
          <w:rFonts w:ascii="Helvetica" w:eastAsia="Times New Roman" w:hAnsi="Helvetica" w:cs="Helvetica"/>
          <w:color w:val="333333"/>
          <w:sz w:val="21"/>
          <w:szCs w:val="21"/>
        </w:rPr>
        <w:t xml:space="preserve"> element defines </w:t>
      </w:r>
      <w:r w:rsidRPr="002943EB">
        <w:rPr>
          <w:rFonts w:ascii="Helvetica" w:eastAsia="Times New Roman" w:hAnsi="Helvetica" w:cs="Helvetica"/>
          <w:b/>
          <w:bCs/>
          <w:color w:val="333333"/>
          <w:sz w:val="21"/>
        </w:rPr>
        <w:t>keyboard input</w:t>
      </w:r>
      <w:r w:rsidRPr="002943EB">
        <w:rPr>
          <w:rFonts w:ascii="Helvetica" w:eastAsia="Times New Roman" w:hAnsi="Helvetica" w:cs="Helvetica"/>
          <w:color w:val="333333"/>
          <w:sz w:val="21"/>
          <w:szCs w:val="21"/>
        </w:rPr>
        <w: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 xml:space="preserve">To open a file, </w:t>
      </w:r>
      <w:proofErr w:type="gramStart"/>
      <w:r w:rsidRPr="002943EB">
        <w:rPr>
          <w:rFonts w:ascii="Consolas" w:eastAsia="Times New Roman" w:hAnsi="Consolas" w:cs="Consolas"/>
          <w:color w:val="000000"/>
          <w:sz w:val="21"/>
          <w:szCs w:val="21"/>
        </w:rPr>
        <w:t>select:</w:t>
      </w:r>
      <w:proofErr w:type="gramEnd"/>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&gt;&lt;</w:t>
      </w:r>
      <w:r w:rsidRPr="002943EB">
        <w:rPr>
          <w:rFonts w:ascii="Consolas" w:eastAsia="Times New Roman" w:hAnsi="Consolas" w:cs="Consolas"/>
          <w:color w:val="A52A2A"/>
          <w:sz w:val="21"/>
        </w:rPr>
        <w:t>kbd</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File | Open...</w:t>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/kbd</w:t>
      </w:r>
      <w:r w:rsidRPr="002943EB">
        <w:rPr>
          <w:rFonts w:ascii="Consolas" w:eastAsia="Times New Roman" w:hAnsi="Consolas" w:cs="Consolas"/>
          <w:color w:val="0000FF"/>
          <w:sz w:val="21"/>
        </w:rPr>
        <w:t>&gt;&lt;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 xml:space="preserve"> </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67"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16480F" w:rsidP="002943E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76"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 xml:space="preserve">HTML </w:t>
      </w:r>
      <w:r w:rsidRPr="002943EB">
        <w:rPr>
          <w:rFonts w:ascii="Courier New" w:eastAsia="Times New Roman" w:hAnsi="Courier New" w:cs="Courier New"/>
          <w:color w:val="333333"/>
          <w:sz w:val="42"/>
          <w:szCs w:val="42"/>
        </w:rPr>
        <w:t>Sample</w:t>
      </w:r>
      <w:r w:rsidRPr="002943EB">
        <w:rPr>
          <w:rFonts w:ascii="inherit" w:eastAsia="Times New Roman" w:hAnsi="inherit" w:cs="Helvetica"/>
          <w:color w:val="333333"/>
          <w:sz w:val="45"/>
          <w:szCs w:val="45"/>
        </w:rPr>
        <w:t xml:space="preserve"> Formatting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The HTML </w:t>
      </w:r>
      <w:r w:rsidRPr="002943EB">
        <w:rPr>
          <w:rFonts w:ascii="Helvetica" w:eastAsia="Times New Roman" w:hAnsi="Helvetica" w:cs="Helvetica"/>
          <w:b/>
          <w:bCs/>
          <w:color w:val="333333"/>
          <w:sz w:val="21"/>
        </w:rPr>
        <w:t>&lt;samp&gt;</w:t>
      </w:r>
      <w:r w:rsidRPr="002943EB">
        <w:rPr>
          <w:rFonts w:ascii="Helvetica" w:eastAsia="Times New Roman" w:hAnsi="Helvetica" w:cs="Helvetica"/>
          <w:color w:val="333333"/>
          <w:sz w:val="21"/>
          <w:szCs w:val="21"/>
        </w:rPr>
        <w:t xml:space="preserve"> element defines a </w:t>
      </w:r>
      <w:r w:rsidRPr="002943EB">
        <w:rPr>
          <w:rFonts w:ascii="Helvetica" w:eastAsia="Times New Roman" w:hAnsi="Helvetica" w:cs="Helvetica"/>
          <w:b/>
          <w:bCs/>
          <w:color w:val="333333"/>
          <w:sz w:val="21"/>
        </w:rPr>
        <w:t>computer output</w:t>
      </w:r>
      <w:r w:rsidRPr="002943EB">
        <w:rPr>
          <w:rFonts w:ascii="Helvetica" w:eastAsia="Times New Roman" w:hAnsi="Helvetica" w:cs="Helvetica"/>
          <w:color w:val="333333"/>
          <w:sz w:val="21"/>
          <w:szCs w:val="21"/>
        </w:rPr>
        <w: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proofErr w:type="gramStart"/>
      <w:r w:rsidRPr="002943EB">
        <w:rPr>
          <w:rFonts w:ascii="Consolas" w:eastAsia="Times New Roman" w:hAnsi="Consolas" w:cs="Consolas"/>
          <w:color w:val="A52A2A"/>
          <w:sz w:val="21"/>
        </w:rPr>
        <w:t>samp</w:t>
      </w:r>
      <w:proofErr w:type="gramEnd"/>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t>demo.example.com login: Apr 12 09:10:17</w:t>
      </w:r>
      <w:r w:rsidRPr="002943EB">
        <w:rPr>
          <w:rFonts w:ascii="Consolas" w:eastAsia="Times New Roman" w:hAnsi="Consolas" w:cs="Consolas"/>
          <w:color w:val="000000"/>
          <w:sz w:val="21"/>
          <w:szCs w:val="21"/>
        </w:rPr>
        <w:br/>
        <w:t>Linux 2.6.10-grsec+gg3+e+fhs6b+nfs+gr0501+++p3+c4a+gr2b-reslog-v6.189</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/samp</w:t>
      </w:r>
      <w:r w:rsidRPr="002943EB">
        <w:rPr>
          <w:rFonts w:ascii="Consolas" w:eastAsia="Times New Roman" w:hAnsi="Consolas" w:cs="Consolas"/>
          <w:color w:val="0000FF"/>
          <w:sz w:val="21"/>
        </w:rPr>
        <w:t>&gt;</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68"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16480F" w:rsidP="002943E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77"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 xml:space="preserve">HTML </w:t>
      </w:r>
      <w:r w:rsidRPr="002943EB">
        <w:rPr>
          <w:rFonts w:ascii="Courier New" w:eastAsia="Times New Roman" w:hAnsi="Courier New" w:cs="Courier New"/>
          <w:color w:val="333333"/>
          <w:sz w:val="42"/>
          <w:szCs w:val="42"/>
        </w:rPr>
        <w:t>Code</w:t>
      </w:r>
      <w:r w:rsidRPr="002943EB">
        <w:rPr>
          <w:rFonts w:ascii="inherit" w:eastAsia="Times New Roman" w:hAnsi="inherit" w:cs="Helvetica"/>
          <w:color w:val="333333"/>
          <w:sz w:val="45"/>
          <w:szCs w:val="45"/>
        </w:rPr>
        <w:t xml:space="preserve"> Formatting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The HTML </w:t>
      </w:r>
      <w:r w:rsidRPr="002943EB">
        <w:rPr>
          <w:rFonts w:ascii="Helvetica" w:eastAsia="Times New Roman" w:hAnsi="Helvetica" w:cs="Helvetica"/>
          <w:b/>
          <w:bCs/>
          <w:color w:val="333333"/>
          <w:sz w:val="21"/>
        </w:rPr>
        <w:t>&lt;code&gt;</w:t>
      </w:r>
      <w:r w:rsidRPr="002943EB">
        <w:rPr>
          <w:rFonts w:ascii="Helvetica" w:eastAsia="Times New Roman" w:hAnsi="Helvetica" w:cs="Helvetica"/>
          <w:color w:val="333333"/>
          <w:sz w:val="21"/>
          <w:szCs w:val="21"/>
        </w:rPr>
        <w:t xml:space="preserve"> element defines </w:t>
      </w:r>
      <w:r w:rsidRPr="002943EB">
        <w:rPr>
          <w:rFonts w:ascii="Helvetica" w:eastAsia="Times New Roman" w:hAnsi="Helvetica" w:cs="Helvetica"/>
          <w:b/>
          <w:bCs/>
          <w:color w:val="333333"/>
          <w:sz w:val="21"/>
        </w:rPr>
        <w:t>programming code</w:t>
      </w:r>
      <w:r w:rsidRPr="002943EB">
        <w:rPr>
          <w:rFonts w:ascii="Helvetica" w:eastAsia="Times New Roman" w:hAnsi="Helvetica" w:cs="Helvetica"/>
          <w:color w:val="333333"/>
          <w:sz w:val="21"/>
          <w:szCs w:val="21"/>
        </w:rPr>
        <w: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proofErr w:type="gramStart"/>
      <w:r w:rsidRPr="002943EB">
        <w:rPr>
          <w:rFonts w:ascii="Consolas" w:eastAsia="Times New Roman" w:hAnsi="Consolas" w:cs="Consolas"/>
          <w:color w:val="A52A2A"/>
          <w:sz w:val="21"/>
        </w:rPr>
        <w:t>code</w:t>
      </w:r>
      <w:proofErr w:type="gramEnd"/>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t>var person = { firstName:"John", lastName:"Doe", age:50, eyeColor:"blue" }</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/code</w:t>
      </w:r>
      <w:r w:rsidRPr="002943EB">
        <w:rPr>
          <w:rFonts w:ascii="Consolas" w:eastAsia="Times New Roman" w:hAnsi="Consolas" w:cs="Consolas"/>
          <w:color w:val="0000FF"/>
          <w:sz w:val="21"/>
        </w:rPr>
        <w:t>&gt;</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69"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The &lt;code&gt; element does </w:t>
      </w:r>
      <w:r w:rsidRPr="002943EB">
        <w:rPr>
          <w:rFonts w:ascii="Helvetica" w:eastAsia="Times New Roman" w:hAnsi="Helvetica" w:cs="Helvetica"/>
          <w:b/>
          <w:bCs/>
          <w:color w:val="333333"/>
          <w:sz w:val="21"/>
        </w:rPr>
        <w:t>not</w:t>
      </w:r>
      <w:r w:rsidRPr="002943EB">
        <w:rPr>
          <w:rFonts w:ascii="Helvetica" w:eastAsia="Times New Roman" w:hAnsi="Helvetica" w:cs="Helvetica"/>
          <w:color w:val="333333"/>
          <w:sz w:val="21"/>
          <w:szCs w:val="21"/>
        </w:rPr>
        <w:t xml:space="preserve"> preserve extra </w:t>
      </w:r>
      <w:r w:rsidRPr="002943EB">
        <w:rPr>
          <w:rFonts w:ascii="Helvetica" w:eastAsia="Times New Roman" w:hAnsi="Helvetica" w:cs="Helvetica"/>
          <w:b/>
          <w:bCs/>
          <w:color w:val="333333"/>
          <w:sz w:val="21"/>
        </w:rPr>
        <w:t>whitespace</w:t>
      </w:r>
      <w:r w:rsidRPr="002943EB">
        <w:rPr>
          <w:rFonts w:ascii="Helvetica" w:eastAsia="Times New Roman" w:hAnsi="Helvetica" w:cs="Helvetica"/>
          <w:color w:val="333333"/>
          <w:sz w:val="21"/>
          <w:szCs w:val="21"/>
        </w:rPr>
        <w:t xml:space="preserve"> and </w:t>
      </w:r>
      <w:r w:rsidRPr="002943EB">
        <w:rPr>
          <w:rFonts w:ascii="Helvetica" w:eastAsia="Times New Roman" w:hAnsi="Helvetica" w:cs="Helvetica"/>
          <w:b/>
          <w:bCs/>
          <w:color w:val="333333"/>
          <w:sz w:val="21"/>
        </w:rPr>
        <w:t>line-breaks</w:t>
      </w:r>
      <w:r w:rsidRPr="002943EB">
        <w:rPr>
          <w:rFonts w:ascii="Helvetica" w:eastAsia="Times New Roman" w:hAnsi="Helvetica" w:cs="Helvetica"/>
          <w:color w:val="333333"/>
          <w:sz w:val="21"/>
          <w:szCs w:val="21"/>
        </w:rPr>
        <w: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lastRenderedPageBreak/>
        <w:t> 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 xml:space="preserve">Coding </w:t>
      </w:r>
      <w:proofErr w:type="gramStart"/>
      <w:r w:rsidRPr="002943EB">
        <w:rPr>
          <w:rFonts w:ascii="Consolas" w:eastAsia="Times New Roman" w:hAnsi="Consolas" w:cs="Consolas"/>
          <w:color w:val="000000"/>
          <w:sz w:val="21"/>
          <w:szCs w:val="21"/>
        </w:rPr>
        <w:t>Example:</w:t>
      </w:r>
      <w:proofErr w:type="gramEnd"/>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code</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t>var person = {</w:t>
      </w:r>
      <w:r w:rsidRPr="002943EB">
        <w:rPr>
          <w:rFonts w:ascii="Consolas" w:eastAsia="Times New Roman" w:hAnsi="Consolas" w:cs="Consolas"/>
          <w:color w:val="000000"/>
          <w:sz w:val="21"/>
          <w:szCs w:val="21"/>
        </w:rPr>
        <w:br/>
        <w:t>    firstName:"John",</w:t>
      </w:r>
      <w:r w:rsidRPr="002943EB">
        <w:rPr>
          <w:rFonts w:ascii="Consolas" w:eastAsia="Times New Roman" w:hAnsi="Consolas" w:cs="Consolas"/>
          <w:color w:val="000000"/>
          <w:sz w:val="21"/>
          <w:szCs w:val="21"/>
        </w:rPr>
        <w:br/>
        <w:t>    lastName:"Doe",</w:t>
      </w:r>
      <w:r w:rsidRPr="002943EB">
        <w:rPr>
          <w:rFonts w:ascii="Consolas" w:eastAsia="Times New Roman" w:hAnsi="Consolas" w:cs="Consolas"/>
          <w:color w:val="000000"/>
          <w:sz w:val="21"/>
          <w:szCs w:val="21"/>
        </w:rPr>
        <w:br/>
        <w:t>    age:50,</w:t>
      </w:r>
      <w:r w:rsidRPr="002943EB">
        <w:rPr>
          <w:rFonts w:ascii="Consolas" w:eastAsia="Times New Roman" w:hAnsi="Consolas" w:cs="Consolas"/>
          <w:color w:val="000000"/>
          <w:sz w:val="21"/>
          <w:szCs w:val="21"/>
        </w:rPr>
        <w:br/>
        <w:t>    eyeColor:"blue"</w:t>
      </w:r>
      <w:r w:rsidRPr="002943EB">
        <w:rPr>
          <w:rFonts w:ascii="Consolas" w:eastAsia="Times New Roman" w:hAnsi="Consolas" w:cs="Consolas"/>
          <w:color w:val="000000"/>
          <w:sz w:val="21"/>
          <w:szCs w:val="21"/>
        </w:rPr>
        <w:br/>
        <w:t>}</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/code</w:t>
      </w:r>
      <w:r w:rsidRPr="002943EB">
        <w:rPr>
          <w:rFonts w:ascii="Consolas" w:eastAsia="Times New Roman" w:hAnsi="Consolas" w:cs="Consolas"/>
          <w:color w:val="0000FF"/>
          <w:sz w:val="21"/>
        </w:rPr>
        <w:t>&gt;</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70"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To fix this, you must wrap the code in a &lt;pre&gt; element: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 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 xml:space="preserve">Coding </w:t>
      </w:r>
      <w:proofErr w:type="gramStart"/>
      <w:r w:rsidRPr="002943EB">
        <w:rPr>
          <w:rFonts w:ascii="Consolas" w:eastAsia="Times New Roman" w:hAnsi="Consolas" w:cs="Consolas"/>
          <w:color w:val="000000"/>
          <w:sz w:val="21"/>
          <w:szCs w:val="21"/>
        </w:rPr>
        <w:t>Example:</w:t>
      </w:r>
      <w:proofErr w:type="gramEnd"/>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code</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pre</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t>var person = {</w:t>
      </w:r>
      <w:r w:rsidRPr="002943EB">
        <w:rPr>
          <w:rFonts w:ascii="Consolas" w:eastAsia="Times New Roman" w:hAnsi="Consolas" w:cs="Consolas"/>
          <w:color w:val="000000"/>
          <w:sz w:val="21"/>
          <w:szCs w:val="21"/>
        </w:rPr>
        <w:br/>
        <w:t>    firstName:"John",</w:t>
      </w:r>
      <w:r w:rsidRPr="002943EB">
        <w:rPr>
          <w:rFonts w:ascii="Consolas" w:eastAsia="Times New Roman" w:hAnsi="Consolas" w:cs="Consolas"/>
          <w:color w:val="000000"/>
          <w:sz w:val="21"/>
          <w:szCs w:val="21"/>
        </w:rPr>
        <w:br/>
        <w:t>    lastName:"Doe",</w:t>
      </w:r>
      <w:r w:rsidRPr="002943EB">
        <w:rPr>
          <w:rFonts w:ascii="Consolas" w:eastAsia="Times New Roman" w:hAnsi="Consolas" w:cs="Consolas"/>
          <w:color w:val="000000"/>
          <w:sz w:val="21"/>
          <w:szCs w:val="21"/>
        </w:rPr>
        <w:br/>
        <w:t>    age:50,</w:t>
      </w:r>
      <w:r w:rsidRPr="002943EB">
        <w:rPr>
          <w:rFonts w:ascii="Consolas" w:eastAsia="Times New Roman" w:hAnsi="Consolas" w:cs="Consolas"/>
          <w:color w:val="000000"/>
          <w:sz w:val="21"/>
          <w:szCs w:val="21"/>
        </w:rPr>
        <w:br/>
        <w:t>    eyeColor:"blue"</w:t>
      </w:r>
      <w:r w:rsidRPr="002943EB">
        <w:rPr>
          <w:rFonts w:ascii="Consolas" w:eastAsia="Times New Roman" w:hAnsi="Consolas" w:cs="Consolas"/>
          <w:color w:val="000000"/>
          <w:sz w:val="21"/>
          <w:szCs w:val="21"/>
        </w:rPr>
        <w:br/>
        <w:t>}</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/pre</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/code</w:t>
      </w:r>
      <w:r w:rsidRPr="002943EB">
        <w:rPr>
          <w:rFonts w:ascii="Consolas" w:eastAsia="Times New Roman" w:hAnsi="Consolas" w:cs="Consolas"/>
          <w:color w:val="0000FF"/>
          <w:sz w:val="21"/>
        </w:rPr>
        <w:t>&gt;</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71"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16480F" w:rsidP="002943E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78"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 xml:space="preserve">HTML </w:t>
      </w:r>
      <w:r w:rsidRPr="002943EB">
        <w:rPr>
          <w:rFonts w:ascii="Courier New" w:eastAsia="Times New Roman" w:hAnsi="Courier New" w:cs="Courier New"/>
          <w:i/>
          <w:iCs/>
          <w:color w:val="333333"/>
          <w:sz w:val="42"/>
        </w:rPr>
        <w:t>Variable</w:t>
      </w:r>
      <w:r w:rsidRPr="002943EB">
        <w:rPr>
          <w:rFonts w:ascii="inherit" w:eastAsia="Times New Roman" w:hAnsi="inherit" w:cs="Helvetica"/>
          <w:color w:val="333333"/>
          <w:sz w:val="45"/>
          <w:szCs w:val="45"/>
        </w:rPr>
        <w:t xml:space="preserve"> Formatting</w:t>
      </w:r>
    </w:p>
    <w:p w:rsidR="002943EB" w:rsidRPr="002943EB" w:rsidRDefault="002943EB" w:rsidP="002943EB">
      <w:pPr>
        <w:spacing w:after="15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 xml:space="preserve">The HTML </w:t>
      </w:r>
      <w:r w:rsidRPr="002943EB">
        <w:rPr>
          <w:rFonts w:ascii="Helvetica" w:eastAsia="Times New Roman" w:hAnsi="Helvetica" w:cs="Helvetica"/>
          <w:b/>
          <w:bCs/>
          <w:color w:val="333333"/>
          <w:sz w:val="21"/>
        </w:rPr>
        <w:t>&lt;var&gt;</w:t>
      </w:r>
      <w:r w:rsidRPr="002943EB">
        <w:rPr>
          <w:rFonts w:ascii="Helvetica" w:eastAsia="Times New Roman" w:hAnsi="Helvetica" w:cs="Helvetica"/>
          <w:color w:val="333333"/>
          <w:sz w:val="21"/>
          <w:szCs w:val="21"/>
        </w:rPr>
        <w:t xml:space="preserve"> element defines a </w:t>
      </w:r>
      <w:r w:rsidRPr="002943EB">
        <w:rPr>
          <w:rFonts w:ascii="Helvetica" w:eastAsia="Times New Roman" w:hAnsi="Helvetica" w:cs="Helvetica"/>
          <w:b/>
          <w:bCs/>
          <w:color w:val="333333"/>
          <w:sz w:val="21"/>
        </w:rPr>
        <w:t>mathematical variable</w:t>
      </w:r>
      <w:r w:rsidRPr="002943EB">
        <w:rPr>
          <w:rFonts w:ascii="Helvetica" w:eastAsia="Times New Roman" w:hAnsi="Helvetica" w:cs="Helvetica"/>
          <w:color w:val="333333"/>
          <w:sz w:val="21"/>
          <w:szCs w:val="21"/>
        </w:rPr>
        <w:t>:</w:t>
      </w:r>
    </w:p>
    <w:p w:rsidR="002943EB" w:rsidRPr="002943EB" w:rsidRDefault="002943EB" w:rsidP="002943EB">
      <w:pPr>
        <w:shd w:val="clear" w:color="auto" w:fill="F1F1F1"/>
        <w:spacing w:after="150" w:line="240" w:lineRule="auto"/>
        <w:outlineLvl w:val="1"/>
        <w:rPr>
          <w:rFonts w:ascii="inherit" w:eastAsia="Times New Roman" w:hAnsi="inherit" w:cs="Helvetica"/>
          <w:color w:val="555555"/>
          <w:sz w:val="30"/>
          <w:szCs w:val="30"/>
        </w:rPr>
      </w:pPr>
      <w:r w:rsidRPr="002943EB">
        <w:rPr>
          <w:rFonts w:ascii="inherit" w:eastAsia="Times New Roman" w:hAnsi="inherit" w:cs="Helvetica"/>
          <w:color w:val="555555"/>
          <w:sz w:val="30"/>
          <w:szCs w:val="30"/>
        </w:rPr>
        <w:t>Example</w:t>
      </w:r>
    </w:p>
    <w:p w:rsidR="002943EB" w:rsidRPr="002943EB" w:rsidRDefault="002943EB" w:rsidP="002943EB">
      <w:pPr>
        <w:shd w:val="clear" w:color="auto" w:fill="FFFFFF"/>
        <w:spacing w:after="0" w:line="276" w:lineRule="atLeast"/>
        <w:rPr>
          <w:rFonts w:ascii="Consolas" w:eastAsia="Times New Roman" w:hAnsi="Consolas" w:cs="Consolas"/>
          <w:color w:val="000000"/>
          <w:sz w:val="21"/>
          <w:szCs w:val="21"/>
        </w:rPr>
      </w:pP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 xml:space="preserve">Einstein </w:t>
      </w:r>
      <w:proofErr w:type="gramStart"/>
      <w:r w:rsidRPr="002943EB">
        <w:rPr>
          <w:rFonts w:ascii="Consolas" w:eastAsia="Times New Roman" w:hAnsi="Consolas" w:cs="Consolas"/>
          <w:color w:val="000000"/>
          <w:sz w:val="21"/>
          <w:szCs w:val="21"/>
        </w:rPr>
        <w:t>wrote:</w:t>
      </w:r>
      <w:proofErr w:type="gramEnd"/>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br/>
      </w:r>
      <w:r w:rsidRPr="002943EB">
        <w:rPr>
          <w:rFonts w:ascii="Consolas" w:eastAsia="Times New Roman" w:hAnsi="Consolas" w:cs="Consolas"/>
          <w:color w:val="000000"/>
          <w:sz w:val="21"/>
          <w:szCs w:val="21"/>
        </w:rPr>
        <w:br/>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&gt;&lt;</w:t>
      </w:r>
      <w:r w:rsidRPr="002943EB">
        <w:rPr>
          <w:rFonts w:ascii="Consolas" w:eastAsia="Times New Roman" w:hAnsi="Consolas" w:cs="Consolas"/>
          <w:color w:val="A52A2A"/>
          <w:sz w:val="21"/>
        </w:rPr>
        <w:t>var</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E = m c</w:t>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sup</w:t>
      </w:r>
      <w:r w:rsidRPr="002943EB">
        <w:rPr>
          <w:rFonts w:ascii="Consolas" w:eastAsia="Times New Roman" w:hAnsi="Consolas" w:cs="Consolas"/>
          <w:color w:val="0000FF"/>
          <w:sz w:val="21"/>
        </w:rPr>
        <w:t>&gt;</w:t>
      </w:r>
      <w:r w:rsidRPr="002943EB">
        <w:rPr>
          <w:rFonts w:ascii="Consolas" w:eastAsia="Times New Roman" w:hAnsi="Consolas" w:cs="Consolas"/>
          <w:color w:val="000000"/>
          <w:sz w:val="21"/>
          <w:szCs w:val="21"/>
        </w:rPr>
        <w:t>2</w:t>
      </w:r>
      <w:r w:rsidRPr="002943EB">
        <w:rPr>
          <w:rFonts w:ascii="Consolas" w:eastAsia="Times New Roman" w:hAnsi="Consolas" w:cs="Consolas"/>
          <w:color w:val="0000FF"/>
          <w:sz w:val="21"/>
        </w:rPr>
        <w:t>&lt;</w:t>
      </w:r>
      <w:r w:rsidRPr="002943EB">
        <w:rPr>
          <w:rFonts w:ascii="Consolas" w:eastAsia="Times New Roman" w:hAnsi="Consolas" w:cs="Consolas"/>
          <w:color w:val="A52A2A"/>
          <w:sz w:val="21"/>
        </w:rPr>
        <w:t>/sup</w:t>
      </w:r>
      <w:r w:rsidRPr="002943EB">
        <w:rPr>
          <w:rFonts w:ascii="Consolas" w:eastAsia="Times New Roman" w:hAnsi="Consolas" w:cs="Consolas"/>
          <w:color w:val="0000FF"/>
          <w:sz w:val="21"/>
        </w:rPr>
        <w:t>&gt;&lt;</w:t>
      </w:r>
      <w:r w:rsidRPr="002943EB">
        <w:rPr>
          <w:rFonts w:ascii="Consolas" w:eastAsia="Times New Roman" w:hAnsi="Consolas" w:cs="Consolas"/>
          <w:color w:val="A52A2A"/>
          <w:sz w:val="21"/>
        </w:rPr>
        <w:t>/var</w:t>
      </w:r>
      <w:r w:rsidRPr="002943EB">
        <w:rPr>
          <w:rFonts w:ascii="Consolas" w:eastAsia="Times New Roman" w:hAnsi="Consolas" w:cs="Consolas"/>
          <w:color w:val="0000FF"/>
          <w:sz w:val="21"/>
        </w:rPr>
        <w:t>&gt;&lt;</w:t>
      </w:r>
      <w:r w:rsidRPr="002943EB">
        <w:rPr>
          <w:rFonts w:ascii="Consolas" w:eastAsia="Times New Roman" w:hAnsi="Consolas" w:cs="Consolas"/>
          <w:color w:val="A52A2A"/>
          <w:sz w:val="21"/>
        </w:rPr>
        <w:t>/p</w:t>
      </w:r>
      <w:r w:rsidRPr="002943EB">
        <w:rPr>
          <w:rFonts w:ascii="Consolas" w:eastAsia="Times New Roman" w:hAnsi="Consolas" w:cs="Consolas"/>
          <w:color w:val="0000FF"/>
          <w:sz w:val="21"/>
        </w:rPr>
        <w:t>&gt;</w:t>
      </w:r>
    </w:p>
    <w:p w:rsidR="002943EB" w:rsidRPr="002943EB" w:rsidRDefault="002943EB" w:rsidP="002943EB">
      <w:pPr>
        <w:shd w:val="clear" w:color="auto" w:fill="F1F1F1"/>
        <w:spacing w:after="180" w:line="276" w:lineRule="atLeast"/>
        <w:rPr>
          <w:rFonts w:ascii="Helvetica" w:eastAsia="Times New Roman" w:hAnsi="Helvetica" w:cs="Helvetica"/>
          <w:color w:val="000000"/>
          <w:sz w:val="21"/>
          <w:szCs w:val="21"/>
        </w:rPr>
      </w:pPr>
      <w:r w:rsidRPr="002943EB">
        <w:rPr>
          <w:rFonts w:ascii="Helvetica" w:eastAsia="Times New Roman" w:hAnsi="Helvetica" w:cs="Helvetica"/>
          <w:color w:val="000000"/>
          <w:sz w:val="21"/>
          <w:szCs w:val="21"/>
        </w:rPr>
        <w:br/>
      </w:r>
      <w:hyperlink r:id="rId172" w:tgtFrame="_blank" w:history="1">
        <w:r w:rsidRPr="002943EB">
          <w:rPr>
            <w:rFonts w:ascii="Verdana" w:eastAsia="Times New Roman" w:hAnsi="Verdana" w:cs="Helvetica"/>
            <w:b/>
            <w:bCs/>
            <w:color w:val="FFFFFF"/>
            <w:sz w:val="20"/>
          </w:rPr>
          <w:t xml:space="preserve">Try it </w:t>
        </w:r>
        <w:proofErr w:type="gramStart"/>
        <w:r w:rsidRPr="002943EB">
          <w:rPr>
            <w:rFonts w:ascii="Verdana" w:eastAsia="Times New Roman" w:hAnsi="Verdana" w:cs="Helvetica"/>
            <w:b/>
            <w:bCs/>
            <w:color w:val="FFFFFF"/>
            <w:sz w:val="20"/>
          </w:rPr>
          <w:t>Yourself</w:t>
        </w:r>
        <w:proofErr w:type="gramEnd"/>
        <w:r w:rsidRPr="002943EB">
          <w:rPr>
            <w:rFonts w:ascii="Verdana" w:eastAsia="Times New Roman" w:hAnsi="Verdana" w:cs="Helvetica"/>
            <w:b/>
            <w:bCs/>
            <w:color w:val="FFFFFF"/>
            <w:sz w:val="20"/>
          </w:rPr>
          <w:t xml:space="preserve"> »</w:t>
        </w:r>
      </w:hyperlink>
      <w:r w:rsidRPr="002943EB">
        <w:rPr>
          <w:rFonts w:ascii="Helvetica" w:eastAsia="Times New Roman" w:hAnsi="Helvetica" w:cs="Helvetica"/>
          <w:color w:val="000000"/>
          <w:sz w:val="21"/>
          <w:szCs w:val="21"/>
        </w:rPr>
        <w:t xml:space="preserve"> </w:t>
      </w:r>
    </w:p>
    <w:p w:rsidR="002943EB" w:rsidRPr="002943EB" w:rsidRDefault="0016480F" w:rsidP="002943EB">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lastRenderedPageBreak/>
        <w:pict>
          <v:rect id="_x0000_i1079" style="width:0;height:0" o:hralign="center" o:hrstd="t" o:hr="t" fillcolor="#a0a0a0" stroked="f"/>
        </w:pict>
      </w:r>
    </w:p>
    <w:p w:rsidR="002943EB" w:rsidRPr="002943EB" w:rsidRDefault="002943EB" w:rsidP="002943EB">
      <w:pPr>
        <w:spacing w:before="300" w:after="150" w:line="240" w:lineRule="auto"/>
        <w:outlineLvl w:val="1"/>
        <w:rPr>
          <w:rFonts w:ascii="inherit" w:eastAsia="Times New Roman" w:hAnsi="inherit" w:cs="Helvetica"/>
          <w:color w:val="333333"/>
          <w:sz w:val="45"/>
          <w:szCs w:val="45"/>
        </w:rPr>
      </w:pPr>
      <w:r w:rsidRPr="002943EB">
        <w:rPr>
          <w:rFonts w:ascii="inherit" w:eastAsia="Times New Roman" w:hAnsi="inherit" w:cs="Helvetica"/>
          <w:color w:val="333333"/>
          <w:sz w:val="45"/>
          <w:szCs w:val="45"/>
        </w:rPr>
        <w:t>HTML Computer Code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2943EB" w:rsidRPr="002943EB" w:rsidTr="002943EB">
        <w:tc>
          <w:tcPr>
            <w:tcW w:w="1000" w:type="pct"/>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b/>
                <w:bCs/>
                <w:color w:val="333333"/>
                <w:sz w:val="21"/>
                <w:szCs w:val="21"/>
              </w:rPr>
            </w:pPr>
            <w:r w:rsidRPr="002943EB">
              <w:rPr>
                <w:rFonts w:ascii="Helvetica" w:eastAsia="Times New Roman"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b/>
                <w:bCs/>
                <w:color w:val="333333"/>
                <w:sz w:val="21"/>
                <w:szCs w:val="21"/>
              </w:rPr>
            </w:pPr>
            <w:r w:rsidRPr="002943EB">
              <w:rPr>
                <w:rFonts w:ascii="Helvetica" w:eastAsia="Times New Roman" w:hAnsi="Helvetica" w:cs="Helvetica"/>
                <w:b/>
                <w:bCs/>
                <w:color w:val="333333"/>
                <w:sz w:val="21"/>
                <w:szCs w:val="21"/>
              </w:rPr>
              <w:t>Description</w:t>
            </w:r>
          </w:p>
        </w:tc>
      </w:tr>
      <w:tr w:rsidR="002943EB" w:rsidRPr="002943EB" w:rsidTr="002943EB">
        <w:tc>
          <w:tcPr>
            <w:tcW w:w="0" w:type="auto"/>
            <w:shd w:val="clear" w:color="auto" w:fill="auto"/>
            <w:tcMar>
              <w:top w:w="0" w:type="dxa"/>
              <w:left w:w="0" w:type="dxa"/>
              <w:bottom w:w="0" w:type="dxa"/>
              <w:right w:w="0" w:type="dxa"/>
            </w:tcMar>
            <w:vAlign w:val="center"/>
            <w:hideMark/>
          </w:tcPr>
          <w:p w:rsidR="002943EB" w:rsidRPr="002943EB" w:rsidRDefault="0016480F" w:rsidP="002943EB">
            <w:pPr>
              <w:spacing w:after="180" w:line="240" w:lineRule="auto"/>
              <w:rPr>
                <w:rFonts w:ascii="Helvetica" w:eastAsia="Times New Roman" w:hAnsi="Helvetica" w:cs="Helvetica"/>
                <w:color w:val="333333"/>
                <w:sz w:val="21"/>
                <w:szCs w:val="21"/>
              </w:rPr>
            </w:pPr>
            <w:hyperlink r:id="rId173" w:history="1">
              <w:r w:rsidR="002943EB" w:rsidRPr="002943EB">
                <w:rPr>
                  <w:rFonts w:ascii="Helvetica" w:eastAsia="Times New Roman" w:hAnsi="Helvetica" w:cs="Helvetica"/>
                  <w:color w:val="337AB7"/>
                  <w:sz w:val="21"/>
                </w:rPr>
                <w:t>&lt;code&gt;</w:t>
              </w:r>
            </w:hyperlink>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Defines programming code</w:t>
            </w:r>
          </w:p>
        </w:tc>
      </w:tr>
      <w:tr w:rsidR="002943EB" w:rsidRPr="002943EB" w:rsidTr="002943EB">
        <w:tc>
          <w:tcPr>
            <w:tcW w:w="0" w:type="auto"/>
            <w:shd w:val="clear" w:color="auto" w:fill="auto"/>
            <w:tcMar>
              <w:top w:w="0" w:type="dxa"/>
              <w:left w:w="0" w:type="dxa"/>
              <w:bottom w:w="0" w:type="dxa"/>
              <w:right w:w="0" w:type="dxa"/>
            </w:tcMar>
            <w:vAlign w:val="center"/>
            <w:hideMark/>
          </w:tcPr>
          <w:p w:rsidR="002943EB" w:rsidRPr="002943EB" w:rsidRDefault="0016480F" w:rsidP="002943EB">
            <w:pPr>
              <w:spacing w:after="180" w:line="240" w:lineRule="auto"/>
              <w:rPr>
                <w:rFonts w:ascii="Helvetica" w:eastAsia="Times New Roman" w:hAnsi="Helvetica" w:cs="Helvetica"/>
                <w:color w:val="333333"/>
                <w:sz w:val="21"/>
                <w:szCs w:val="21"/>
              </w:rPr>
            </w:pPr>
            <w:hyperlink r:id="rId174" w:history="1">
              <w:r w:rsidR="002943EB" w:rsidRPr="002943EB">
                <w:rPr>
                  <w:rFonts w:ascii="Helvetica" w:eastAsia="Times New Roman" w:hAnsi="Helvetica" w:cs="Helvetica"/>
                  <w:color w:val="337AB7"/>
                  <w:sz w:val="21"/>
                </w:rPr>
                <w:t>&lt;kbd&gt;</w:t>
              </w:r>
            </w:hyperlink>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Defines keyboard input </w:t>
            </w:r>
          </w:p>
        </w:tc>
      </w:tr>
      <w:tr w:rsidR="002943EB" w:rsidRPr="002943EB" w:rsidTr="002943EB">
        <w:tc>
          <w:tcPr>
            <w:tcW w:w="0" w:type="auto"/>
            <w:shd w:val="clear" w:color="auto" w:fill="auto"/>
            <w:tcMar>
              <w:top w:w="0" w:type="dxa"/>
              <w:left w:w="0" w:type="dxa"/>
              <w:bottom w:w="0" w:type="dxa"/>
              <w:right w:w="0" w:type="dxa"/>
            </w:tcMar>
            <w:vAlign w:val="center"/>
            <w:hideMark/>
          </w:tcPr>
          <w:p w:rsidR="002943EB" w:rsidRPr="002943EB" w:rsidRDefault="0016480F" w:rsidP="002943EB">
            <w:pPr>
              <w:spacing w:after="180" w:line="240" w:lineRule="auto"/>
              <w:rPr>
                <w:rFonts w:ascii="Helvetica" w:eastAsia="Times New Roman" w:hAnsi="Helvetica" w:cs="Helvetica"/>
                <w:color w:val="333333"/>
                <w:sz w:val="21"/>
                <w:szCs w:val="21"/>
              </w:rPr>
            </w:pPr>
            <w:hyperlink r:id="rId175" w:history="1">
              <w:r w:rsidR="002943EB" w:rsidRPr="002943EB">
                <w:rPr>
                  <w:rFonts w:ascii="Helvetica" w:eastAsia="Times New Roman" w:hAnsi="Helvetica" w:cs="Helvetica"/>
                  <w:color w:val="337AB7"/>
                  <w:sz w:val="21"/>
                </w:rPr>
                <w:t>&lt;samp&gt;</w:t>
              </w:r>
            </w:hyperlink>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Defines computer output</w:t>
            </w:r>
          </w:p>
        </w:tc>
      </w:tr>
      <w:tr w:rsidR="002943EB" w:rsidRPr="002943EB" w:rsidTr="002943EB">
        <w:tc>
          <w:tcPr>
            <w:tcW w:w="0" w:type="auto"/>
            <w:shd w:val="clear" w:color="auto" w:fill="auto"/>
            <w:tcMar>
              <w:top w:w="0" w:type="dxa"/>
              <w:left w:w="0" w:type="dxa"/>
              <w:bottom w:w="0" w:type="dxa"/>
              <w:right w:w="0" w:type="dxa"/>
            </w:tcMar>
            <w:vAlign w:val="center"/>
            <w:hideMark/>
          </w:tcPr>
          <w:p w:rsidR="002943EB" w:rsidRPr="002943EB" w:rsidRDefault="0016480F" w:rsidP="002943EB">
            <w:pPr>
              <w:spacing w:after="180" w:line="240" w:lineRule="auto"/>
              <w:rPr>
                <w:rFonts w:ascii="Helvetica" w:eastAsia="Times New Roman" w:hAnsi="Helvetica" w:cs="Helvetica"/>
                <w:color w:val="333333"/>
                <w:sz w:val="21"/>
                <w:szCs w:val="21"/>
              </w:rPr>
            </w:pPr>
            <w:hyperlink r:id="rId176" w:history="1">
              <w:r w:rsidR="002943EB" w:rsidRPr="002943EB">
                <w:rPr>
                  <w:rFonts w:ascii="Helvetica" w:eastAsia="Times New Roman" w:hAnsi="Helvetica" w:cs="Helvetica"/>
                  <w:color w:val="337AB7"/>
                  <w:sz w:val="21"/>
                </w:rPr>
                <w:t>&lt;var&gt;</w:t>
              </w:r>
            </w:hyperlink>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Defines a mathematical variable</w:t>
            </w:r>
          </w:p>
        </w:tc>
      </w:tr>
      <w:tr w:rsidR="002943EB" w:rsidRPr="002943EB" w:rsidTr="002943EB">
        <w:tc>
          <w:tcPr>
            <w:tcW w:w="0" w:type="auto"/>
            <w:shd w:val="clear" w:color="auto" w:fill="auto"/>
            <w:tcMar>
              <w:top w:w="0" w:type="dxa"/>
              <w:left w:w="0" w:type="dxa"/>
              <w:bottom w:w="0" w:type="dxa"/>
              <w:right w:w="0" w:type="dxa"/>
            </w:tcMar>
            <w:vAlign w:val="center"/>
            <w:hideMark/>
          </w:tcPr>
          <w:p w:rsidR="002943EB" w:rsidRPr="002943EB" w:rsidRDefault="0016480F" w:rsidP="002943EB">
            <w:pPr>
              <w:spacing w:after="180" w:line="240" w:lineRule="auto"/>
              <w:rPr>
                <w:rFonts w:ascii="Helvetica" w:eastAsia="Times New Roman" w:hAnsi="Helvetica" w:cs="Helvetica"/>
                <w:color w:val="333333"/>
                <w:sz w:val="21"/>
                <w:szCs w:val="21"/>
              </w:rPr>
            </w:pPr>
            <w:hyperlink r:id="rId177" w:history="1">
              <w:r w:rsidR="002943EB" w:rsidRPr="002943EB">
                <w:rPr>
                  <w:rFonts w:ascii="Helvetica" w:eastAsia="Times New Roman" w:hAnsi="Helvetica" w:cs="Helvetica"/>
                  <w:color w:val="337AB7"/>
                  <w:sz w:val="21"/>
                </w:rPr>
                <w:t>&lt;pre&gt;</w:t>
              </w:r>
            </w:hyperlink>
          </w:p>
        </w:tc>
        <w:tc>
          <w:tcPr>
            <w:tcW w:w="0" w:type="auto"/>
            <w:shd w:val="clear" w:color="auto" w:fill="auto"/>
            <w:tcMar>
              <w:top w:w="0" w:type="dxa"/>
              <w:left w:w="0" w:type="dxa"/>
              <w:bottom w:w="0" w:type="dxa"/>
              <w:right w:w="0" w:type="dxa"/>
            </w:tcMar>
            <w:vAlign w:val="center"/>
            <w:hideMark/>
          </w:tcPr>
          <w:p w:rsidR="002943EB" w:rsidRPr="002943EB" w:rsidRDefault="002943EB" w:rsidP="002943EB">
            <w:pPr>
              <w:spacing w:after="180" w:line="240" w:lineRule="auto"/>
              <w:rPr>
                <w:rFonts w:ascii="Helvetica" w:eastAsia="Times New Roman" w:hAnsi="Helvetica" w:cs="Helvetica"/>
                <w:color w:val="333333"/>
                <w:sz w:val="21"/>
                <w:szCs w:val="21"/>
              </w:rPr>
            </w:pPr>
            <w:r w:rsidRPr="002943EB">
              <w:rPr>
                <w:rFonts w:ascii="Helvetica" w:eastAsia="Times New Roman" w:hAnsi="Helvetica" w:cs="Helvetica"/>
                <w:color w:val="333333"/>
                <w:sz w:val="21"/>
                <w:szCs w:val="21"/>
              </w:rPr>
              <w:t>Defines preformatted text</w:t>
            </w:r>
          </w:p>
        </w:tc>
      </w:tr>
    </w:tbl>
    <w:p w:rsidR="00DD2D0D" w:rsidRPr="00DD2D0D" w:rsidRDefault="00DD2D0D" w:rsidP="00DD2D0D">
      <w:pPr>
        <w:spacing w:before="300" w:after="150" w:line="240" w:lineRule="auto"/>
        <w:outlineLvl w:val="0"/>
        <w:rPr>
          <w:rFonts w:ascii="inherit" w:eastAsia="Times New Roman" w:hAnsi="inherit" w:cs="Helvetica"/>
          <w:color w:val="333333"/>
          <w:kern w:val="36"/>
          <w:sz w:val="54"/>
          <w:szCs w:val="54"/>
        </w:rPr>
      </w:pPr>
      <w:r w:rsidRPr="00DD2D0D">
        <w:rPr>
          <w:rFonts w:ascii="inherit" w:eastAsia="Times New Roman" w:hAnsi="inherit" w:cs="Helvetica"/>
          <w:color w:val="333333"/>
          <w:kern w:val="36"/>
          <w:sz w:val="54"/>
          <w:szCs w:val="54"/>
        </w:rPr>
        <w:t>HTML Comments</w:t>
      </w:r>
    </w:p>
    <w:p w:rsidR="00DD2D0D" w:rsidRPr="00DD2D0D" w:rsidRDefault="0016480F" w:rsidP="00DD2D0D">
      <w:pPr>
        <w:spacing w:after="0" w:line="240" w:lineRule="auto"/>
        <w:rPr>
          <w:rFonts w:ascii="Helvetica" w:eastAsia="Times New Roman" w:hAnsi="Helvetica" w:cs="Helvetica"/>
          <w:color w:val="333333"/>
          <w:sz w:val="30"/>
          <w:szCs w:val="30"/>
        </w:rPr>
      </w:pPr>
      <w:hyperlink r:id="rId178" w:history="1">
        <w:r w:rsidR="00DD2D0D" w:rsidRPr="00DD2D0D">
          <w:rPr>
            <w:rFonts w:ascii="Helvetica" w:eastAsia="Times New Roman" w:hAnsi="Helvetica" w:cs="Helvetica"/>
            <w:color w:val="8AC007"/>
            <w:sz w:val="30"/>
          </w:rPr>
          <w:t>« Previous</w:t>
        </w:r>
      </w:hyperlink>
    </w:p>
    <w:p w:rsidR="00DD2D0D" w:rsidRPr="00DD2D0D" w:rsidRDefault="0016480F" w:rsidP="00DD2D0D">
      <w:pPr>
        <w:spacing w:after="0" w:line="240" w:lineRule="auto"/>
        <w:jc w:val="right"/>
        <w:rPr>
          <w:rFonts w:ascii="Helvetica" w:eastAsia="Times New Roman" w:hAnsi="Helvetica" w:cs="Helvetica"/>
          <w:color w:val="333333"/>
          <w:sz w:val="30"/>
          <w:szCs w:val="30"/>
        </w:rPr>
      </w:pPr>
      <w:hyperlink r:id="rId179" w:history="1">
        <w:r w:rsidR="00DD2D0D" w:rsidRPr="00DD2D0D">
          <w:rPr>
            <w:rFonts w:ascii="Helvetica" w:eastAsia="Times New Roman" w:hAnsi="Helvetica" w:cs="Helvetica"/>
            <w:color w:val="8AC007"/>
            <w:sz w:val="30"/>
          </w:rPr>
          <w:t>Next Chapter »</w:t>
        </w:r>
      </w:hyperlink>
    </w:p>
    <w:p w:rsidR="00DD2D0D" w:rsidRPr="00DD2D0D" w:rsidRDefault="0016480F" w:rsidP="00DD2D0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80" style="width:0;height:0" o:hralign="center" o:hrstd="t" o:hr="t" fillcolor="#a0a0a0" stroked="f"/>
        </w:pict>
      </w:r>
    </w:p>
    <w:p w:rsidR="00DD2D0D" w:rsidRPr="00DD2D0D" w:rsidRDefault="00DD2D0D" w:rsidP="00DD2D0D">
      <w:pPr>
        <w:spacing w:before="150" w:after="150" w:line="240" w:lineRule="auto"/>
        <w:rPr>
          <w:rFonts w:ascii="Helvetica" w:eastAsia="Times New Roman" w:hAnsi="Helvetica" w:cs="Helvetica"/>
          <w:color w:val="404040"/>
        </w:rPr>
      </w:pPr>
      <w:r w:rsidRPr="00DD2D0D">
        <w:rPr>
          <w:rFonts w:ascii="Helvetica" w:eastAsia="Times New Roman" w:hAnsi="Helvetica" w:cs="Helvetica"/>
          <w:color w:val="404040"/>
        </w:rPr>
        <w:t>Comment tags &lt;</w:t>
      </w:r>
      <w:proofErr w:type="gramStart"/>
      <w:r w:rsidRPr="00DD2D0D">
        <w:rPr>
          <w:rFonts w:ascii="Helvetica" w:eastAsia="Times New Roman" w:hAnsi="Helvetica" w:cs="Helvetica"/>
          <w:color w:val="404040"/>
        </w:rPr>
        <w:t>!--</w:t>
      </w:r>
      <w:proofErr w:type="gramEnd"/>
      <w:r w:rsidRPr="00DD2D0D">
        <w:rPr>
          <w:rFonts w:ascii="Helvetica" w:eastAsia="Times New Roman" w:hAnsi="Helvetica" w:cs="Helvetica"/>
          <w:color w:val="404040"/>
        </w:rPr>
        <w:t xml:space="preserve"> and --&gt; are used to insert comments in HTML.</w:t>
      </w:r>
    </w:p>
    <w:p w:rsidR="00DD2D0D" w:rsidRPr="00DD2D0D" w:rsidRDefault="0016480F" w:rsidP="00DD2D0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81" style="width:0;height:0" o:hralign="center" o:hrstd="t" o:hr="t" fillcolor="#a0a0a0" stroked="f"/>
        </w:pict>
      </w:r>
    </w:p>
    <w:p w:rsidR="00DD2D0D" w:rsidRPr="00DD2D0D" w:rsidRDefault="00DD2D0D" w:rsidP="00DD2D0D">
      <w:pPr>
        <w:spacing w:before="300" w:after="150" w:line="240" w:lineRule="auto"/>
        <w:outlineLvl w:val="1"/>
        <w:rPr>
          <w:rFonts w:ascii="inherit" w:eastAsia="Times New Roman" w:hAnsi="inherit" w:cs="Helvetica"/>
          <w:color w:val="333333"/>
          <w:sz w:val="45"/>
          <w:szCs w:val="45"/>
        </w:rPr>
      </w:pPr>
      <w:r w:rsidRPr="00DD2D0D">
        <w:rPr>
          <w:rFonts w:ascii="inherit" w:eastAsia="Times New Roman" w:hAnsi="inherit" w:cs="Helvetica"/>
          <w:color w:val="333333"/>
          <w:sz w:val="45"/>
          <w:szCs w:val="45"/>
        </w:rPr>
        <w:t>HTML Comment Tags</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You can add comments to your HTML source by using the following syntax:</w:t>
      </w:r>
    </w:p>
    <w:p w:rsidR="00DD2D0D" w:rsidRPr="00DD2D0D" w:rsidRDefault="00DD2D0D" w:rsidP="00DD2D0D">
      <w:pPr>
        <w:shd w:val="clear" w:color="auto" w:fill="F1F1F1"/>
        <w:spacing w:after="150" w:line="240" w:lineRule="auto"/>
        <w:outlineLvl w:val="1"/>
        <w:rPr>
          <w:rFonts w:ascii="inherit" w:eastAsia="Times New Roman" w:hAnsi="inherit" w:cs="Helvetica"/>
          <w:color w:val="555555"/>
          <w:sz w:val="30"/>
          <w:szCs w:val="30"/>
        </w:rPr>
      </w:pPr>
      <w:r w:rsidRPr="00DD2D0D">
        <w:rPr>
          <w:rFonts w:ascii="inherit" w:eastAsia="Times New Roman" w:hAnsi="inherit" w:cs="Helvetica"/>
          <w:color w:val="555555"/>
          <w:sz w:val="30"/>
          <w:szCs w:val="30"/>
        </w:rPr>
        <w:t>Example</w:t>
      </w:r>
    </w:p>
    <w:p w:rsidR="00DD2D0D" w:rsidRPr="00DD2D0D" w:rsidRDefault="00DD2D0D" w:rsidP="00DD2D0D">
      <w:pPr>
        <w:shd w:val="clear" w:color="auto" w:fill="FFFFFF"/>
        <w:spacing w:after="180" w:line="276" w:lineRule="atLeast"/>
        <w:rPr>
          <w:rFonts w:ascii="Consolas" w:eastAsia="Times New Roman" w:hAnsi="Consolas" w:cs="Consolas"/>
          <w:color w:val="000000"/>
          <w:sz w:val="21"/>
          <w:szCs w:val="21"/>
        </w:rPr>
      </w:pPr>
      <w:proofErr w:type="gramStart"/>
      <w:r w:rsidRPr="00DD2D0D">
        <w:rPr>
          <w:rFonts w:ascii="Consolas" w:eastAsia="Times New Roman" w:hAnsi="Consolas" w:cs="Consolas"/>
          <w:color w:val="008000"/>
          <w:sz w:val="21"/>
        </w:rPr>
        <w:t>&lt;!--</w:t>
      </w:r>
      <w:proofErr w:type="gramEnd"/>
      <w:r w:rsidRPr="00DD2D0D">
        <w:rPr>
          <w:rFonts w:ascii="Consolas" w:eastAsia="Times New Roman" w:hAnsi="Consolas" w:cs="Consolas"/>
          <w:color w:val="008000"/>
          <w:sz w:val="21"/>
        </w:rPr>
        <w:t xml:space="preserve"> Write your comments here --&gt;</w:t>
      </w:r>
      <w:r w:rsidRPr="00DD2D0D">
        <w:rPr>
          <w:rFonts w:ascii="Consolas" w:eastAsia="Times New Roman" w:hAnsi="Consolas" w:cs="Consolas"/>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DD2D0D" w:rsidRPr="00DD2D0D" w:rsidTr="00DD2D0D">
        <w:tc>
          <w:tcPr>
            <w:tcW w:w="510" w:type="dxa"/>
            <w:shd w:val="clear" w:color="auto" w:fill="FFFFFF"/>
            <w:tcMar>
              <w:top w:w="150" w:type="dxa"/>
              <w:left w:w="150" w:type="dxa"/>
              <w:bottom w:w="150" w:type="dxa"/>
              <w:right w:w="75" w:type="dxa"/>
            </w:tcMar>
            <w:vAlign w:val="center"/>
            <w:hideMark/>
          </w:tcPr>
          <w:p w:rsidR="00DD2D0D" w:rsidRPr="00DD2D0D" w:rsidRDefault="00DD2D0D" w:rsidP="00DD2D0D">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1956" name="Picture 19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D2D0D" w:rsidRPr="00DD2D0D" w:rsidRDefault="00DD2D0D" w:rsidP="00DD2D0D">
            <w:pPr>
              <w:spacing w:after="180" w:line="240" w:lineRule="auto"/>
              <w:rPr>
                <w:rFonts w:ascii="Helvetica" w:eastAsia="Times New Roman" w:hAnsi="Helvetica" w:cs="Helvetica"/>
                <w:color w:val="333333"/>
                <w:sz w:val="21"/>
                <w:szCs w:val="21"/>
              </w:rPr>
            </w:pPr>
            <w:r w:rsidRPr="00DD2D0D">
              <w:rPr>
                <w:rFonts w:ascii="Helvetica" w:eastAsia="Times New Roman" w:hAnsi="Helvetica" w:cs="Helvetica"/>
                <w:b/>
                <w:bCs/>
                <w:color w:val="333333"/>
                <w:sz w:val="21"/>
                <w:szCs w:val="21"/>
              </w:rPr>
              <w:t>Note:</w:t>
            </w:r>
            <w:r w:rsidRPr="00DD2D0D">
              <w:rPr>
                <w:rFonts w:ascii="Helvetica" w:eastAsia="Times New Roman" w:hAnsi="Helvetica" w:cs="Helvetica"/>
                <w:color w:val="333333"/>
                <w:sz w:val="21"/>
                <w:szCs w:val="21"/>
              </w:rPr>
              <w:t xml:space="preserve"> There is an exclamation point (!) in the opening tag, but not in the closing tag.</w:t>
            </w:r>
          </w:p>
        </w:tc>
      </w:tr>
    </w:tbl>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 xml:space="preserve">Comments are not displayed by the browser, but they can help document your HTML. </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With comments you can place notifications and reminders in your HTML:</w:t>
      </w:r>
    </w:p>
    <w:p w:rsidR="00DD2D0D" w:rsidRPr="00DD2D0D" w:rsidRDefault="00DD2D0D" w:rsidP="00DD2D0D">
      <w:pPr>
        <w:shd w:val="clear" w:color="auto" w:fill="F1F1F1"/>
        <w:spacing w:after="150" w:line="240" w:lineRule="auto"/>
        <w:outlineLvl w:val="1"/>
        <w:rPr>
          <w:rFonts w:ascii="inherit" w:eastAsia="Times New Roman" w:hAnsi="inherit" w:cs="Helvetica"/>
          <w:color w:val="555555"/>
          <w:sz w:val="30"/>
          <w:szCs w:val="30"/>
        </w:rPr>
      </w:pPr>
      <w:r w:rsidRPr="00DD2D0D">
        <w:rPr>
          <w:rFonts w:ascii="inherit" w:eastAsia="Times New Roman" w:hAnsi="inherit" w:cs="Helvetica"/>
          <w:color w:val="555555"/>
          <w:sz w:val="30"/>
          <w:szCs w:val="30"/>
        </w:rPr>
        <w:t>Example</w:t>
      </w:r>
    </w:p>
    <w:p w:rsidR="00DD2D0D" w:rsidRPr="00DD2D0D" w:rsidRDefault="00DD2D0D" w:rsidP="00DD2D0D">
      <w:pPr>
        <w:shd w:val="clear" w:color="auto" w:fill="FFFFFF"/>
        <w:spacing w:after="0" w:line="276" w:lineRule="atLeast"/>
        <w:rPr>
          <w:rFonts w:ascii="Consolas" w:eastAsia="Times New Roman" w:hAnsi="Consolas" w:cs="Consolas"/>
          <w:color w:val="000000"/>
          <w:sz w:val="21"/>
          <w:szCs w:val="21"/>
        </w:rPr>
      </w:pPr>
      <w:proofErr w:type="gramStart"/>
      <w:r w:rsidRPr="00DD2D0D">
        <w:rPr>
          <w:rFonts w:ascii="Consolas" w:eastAsia="Times New Roman" w:hAnsi="Consolas" w:cs="Consolas"/>
          <w:color w:val="008000"/>
          <w:sz w:val="21"/>
        </w:rPr>
        <w:t>&lt;!--</w:t>
      </w:r>
      <w:proofErr w:type="gramEnd"/>
      <w:r w:rsidRPr="00DD2D0D">
        <w:rPr>
          <w:rFonts w:ascii="Consolas" w:eastAsia="Times New Roman" w:hAnsi="Consolas" w:cs="Consolas"/>
          <w:color w:val="008000"/>
          <w:sz w:val="21"/>
        </w:rPr>
        <w:t xml:space="preserve"> This is a comment --&gt;</w:t>
      </w:r>
      <w:r w:rsidRPr="00DD2D0D">
        <w:rPr>
          <w:rFonts w:ascii="Consolas" w:eastAsia="Times New Roman" w:hAnsi="Consolas" w:cs="Consolas"/>
          <w:color w:val="000000"/>
          <w:sz w:val="21"/>
          <w:szCs w:val="21"/>
        </w:rPr>
        <w:br/>
      </w:r>
      <w:r w:rsidRPr="00DD2D0D">
        <w:rPr>
          <w:rFonts w:ascii="Consolas" w:eastAsia="Times New Roman" w:hAnsi="Consolas" w:cs="Consolas"/>
          <w:color w:val="000000"/>
          <w:sz w:val="21"/>
          <w:szCs w:val="21"/>
        </w:rPr>
        <w:br/>
      </w:r>
      <w:r w:rsidRPr="00DD2D0D">
        <w:rPr>
          <w:rFonts w:ascii="Consolas" w:eastAsia="Times New Roman" w:hAnsi="Consolas" w:cs="Consolas"/>
          <w:color w:val="0000FF"/>
          <w:sz w:val="21"/>
        </w:rPr>
        <w:t>&lt;</w:t>
      </w:r>
      <w:r w:rsidRPr="00DD2D0D">
        <w:rPr>
          <w:rFonts w:ascii="Consolas" w:eastAsia="Times New Roman" w:hAnsi="Consolas" w:cs="Consolas"/>
          <w:color w:val="A52A2A"/>
          <w:sz w:val="21"/>
        </w:rPr>
        <w:t>p</w:t>
      </w:r>
      <w:r w:rsidRPr="00DD2D0D">
        <w:rPr>
          <w:rFonts w:ascii="Consolas" w:eastAsia="Times New Roman" w:hAnsi="Consolas" w:cs="Consolas"/>
          <w:color w:val="0000FF"/>
          <w:sz w:val="21"/>
        </w:rPr>
        <w:t>&gt;</w:t>
      </w:r>
      <w:r w:rsidRPr="00DD2D0D">
        <w:rPr>
          <w:rFonts w:ascii="Consolas" w:eastAsia="Times New Roman" w:hAnsi="Consolas" w:cs="Consolas"/>
          <w:color w:val="000000"/>
          <w:sz w:val="21"/>
          <w:szCs w:val="21"/>
        </w:rPr>
        <w:t>This is a paragraph.</w:t>
      </w:r>
      <w:r w:rsidRPr="00DD2D0D">
        <w:rPr>
          <w:rFonts w:ascii="Consolas" w:eastAsia="Times New Roman" w:hAnsi="Consolas" w:cs="Consolas"/>
          <w:color w:val="0000FF"/>
          <w:sz w:val="21"/>
        </w:rPr>
        <w:t>&lt;</w:t>
      </w:r>
      <w:r w:rsidRPr="00DD2D0D">
        <w:rPr>
          <w:rFonts w:ascii="Consolas" w:eastAsia="Times New Roman" w:hAnsi="Consolas" w:cs="Consolas"/>
          <w:color w:val="A52A2A"/>
          <w:sz w:val="21"/>
        </w:rPr>
        <w:t>/p</w:t>
      </w:r>
      <w:r w:rsidRPr="00DD2D0D">
        <w:rPr>
          <w:rFonts w:ascii="Consolas" w:eastAsia="Times New Roman" w:hAnsi="Consolas" w:cs="Consolas"/>
          <w:color w:val="0000FF"/>
          <w:sz w:val="21"/>
        </w:rPr>
        <w:t>&gt;</w:t>
      </w:r>
      <w:r w:rsidRPr="00DD2D0D">
        <w:rPr>
          <w:rFonts w:ascii="Consolas" w:eastAsia="Times New Roman" w:hAnsi="Consolas" w:cs="Consolas"/>
          <w:color w:val="000000"/>
          <w:sz w:val="21"/>
          <w:szCs w:val="21"/>
        </w:rPr>
        <w:br/>
      </w:r>
      <w:r w:rsidRPr="00DD2D0D">
        <w:rPr>
          <w:rFonts w:ascii="Consolas" w:eastAsia="Times New Roman" w:hAnsi="Consolas" w:cs="Consolas"/>
          <w:color w:val="000000"/>
          <w:sz w:val="21"/>
          <w:szCs w:val="21"/>
        </w:rPr>
        <w:lastRenderedPageBreak/>
        <w:br/>
      </w:r>
      <w:r w:rsidRPr="00DD2D0D">
        <w:rPr>
          <w:rFonts w:ascii="Consolas" w:eastAsia="Times New Roman" w:hAnsi="Consolas" w:cs="Consolas"/>
          <w:color w:val="008000"/>
          <w:sz w:val="21"/>
        </w:rPr>
        <w:t>&lt;!-- Remember to add more information here --&gt;</w:t>
      </w:r>
    </w:p>
    <w:p w:rsidR="00DD2D0D" w:rsidRPr="00DD2D0D" w:rsidRDefault="00DD2D0D" w:rsidP="00DD2D0D">
      <w:pPr>
        <w:shd w:val="clear" w:color="auto" w:fill="F1F1F1"/>
        <w:spacing w:after="180" w:line="276" w:lineRule="atLeast"/>
        <w:rPr>
          <w:rFonts w:ascii="Helvetica" w:eastAsia="Times New Roman" w:hAnsi="Helvetica" w:cs="Helvetica"/>
          <w:color w:val="000000"/>
          <w:sz w:val="21"/>
          <w:szCs w:val="21"/>
        </w:rPr>
      </w:pPr>
      <w:r w:rsidRPr="00DD2D0D">
        <w:rPr>
          <w:rFonts w:ascii="Helvetica" w:eastAsia="Times New Roman" w:hAnsi="Helvetica" w:cs="Helvetica"/>
          <w:color w:val="000000"/>
          <w:sz w:val="21"/>
          <w:szCs w:val="21"/>
        </w:rPr>
        <w:br/>
      </w:r>
      <w:hyperlink r:id="rId180" w:tgtFrame="_blank" w:history="1">
        <w:r w:rsidRPr="00DD2D0D">
          <w:rPr>
            <w:rFonts w:ascii="Verdana" w:eastAsia="Times New Roman" w:hAnsi="Verdana" w:cs="Helvetica"/>
            <w:b/>
            <w:bCs/>
            <w:color w:val="FFFFFF"/>
            <w:sz w:val="20"/>
          </w:rPr>
          <w:t xml:space="preserve">Try it </w:t>
        </w:r>
        <w:proofErr w:type="gramStart"/>
        <w:r w:rsidRPr="00DD2D0D">
          <w:rPr>
            <w:rFonts w:ascii="Verdana" w:eastAsia="Times New Roman" w:hAnsi="Verdana" w:cs="Helvetica"/>
            <w:b/>
            <w:bCs/>
            <w:color w:val="FFFFFF"/>
            <w:sz w:val="20"/>
          </w:rPr>
          <w:t>Yourself</w:t>
        </w:r>
        <w:proofErr w:type="gramEnd"/>
        <w:r w:rsidRPr="00DD2D0D">
          <w:rPr>
            <w:rFonts w:ascii="Verdana" w:eastAsia="Times New Roman" w:hAnsi="Verdana" w:cs="Helvetica"/>
            <w:b/>
            <w:bCs/>
            <w:color w:val="FFFFFF"/>
            <w:sz w:val="20"/>
          </w:rPr>
          <w:t xml:space="preserve"> »</w:t>
        </w:r>
      </w:hyperlink>
      <w:r w:rsidRPr="00DD2D0D">
        <w:rPr>
          <w:rFonts w:ascii="Helvetica" w:eastAsia="Times New Roman" w:hAnsi="Helvetica" w:cs="Helvetica"/>
          <w:color w:val="000000"/>
          <w:sz w:val="21"/>
          <w:szCs w:val="21"/>
        </w:rPr>
        <w:t xml:space="preserve"> </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Comments are also great for debugging HTML, because you can comment out HTML lines of code, one at a time, to search for errors:</w:t>
      </w:r>
    </w:p>
    <w:p w:rsidR="00DD2D0D" w:rsidRPr="00DD2D0D" w:rsidRDefault="00DD2D0D" w:rsidP="00DD2D0D">
      <w:pPr>
        <w:shd w:val="clear" w:color="auto" w:fill="F1F1F1"/>
        <w:spacing w:after="150" w:line="240" w:lineRule="auto"/>
        <w:outlineLvl w:val="1"/>
        <w:rPr>
          <w:rFonts w:ascii="inherit" w:eastAsia="Times New Roman" w:hAnsi="inherit" w:cs="Helvetica"/>
          <w:color w:val="555555"/>
          <w:sz w:val="30"/>
          <w:szCs w:val="30"/>
        </w:rPr>
      </w:pPr>
      <w:r w:rsidRPr="00DD2D0D">
        <w:rPr>
          <w:rFonts w:ascii="inherit" w:eastAsia="Times New Roman" w:hAnsi="inherit" w:cs="Helvetica"/>
          <w:color w:val="555555"/>
          <w:sz w:val="30"/>
          <w:szCs w:val="30"/>
        </w:rPr>
        <w:t>Example</w:t>
      </w:r>
    </w:p>
    <w:p w:rsidR="00DD2D0D" w:rsidRPr="00DD2D0D" w:rsidRDefault="00DD2D0D" w:rsidP="00DD2D0D">
      <w:pPr>
        <w:shd w:val="clear" w:color="auto" w:fill="FFFFFF"/>
        <w:spacing w:after="0" w:line="276" w:lineRule="atLeast"/>
        <w:rPr>
          <w:rFonts w:ascii="Consolas" w:eastAsia="Times New Roman" w:hAnsi="Consolas" w:cs="Consolas"/>
          <w:color w:val="000000"/>
          <w:sz w:val="21"/>
          <w:szCs w:val="21"/>
        </w:rPr>
      </w:pPr>
      <w:proofErr w:type="gramStart"/>
      <w:r w:rsidRPr="00DD2D0D">
        <w:rPr>
          <w:rFonts w:ascii="Consolas" w:eastAsia="Times New Roman" w:hAnsi="Consolas" w:cs="Consolas"/>
          <w:color w:val="008000"/>
          <w:sz w:val="21"/>
        </w:rPr>
        <w:t>&lt;!--</w:t>
      </w:r>
      <w:proofErr w:type="gramEnd"/>
      <w:r w:rsidRPr="00DD2D0D">
        <w:rPr>
          <w:rFonts w:ascii="Consolas" w:eastAsia="Times New Roman" w:hAnsi="Consolas" w:cs="Consolas"/>
          <w:color w:val="008000"/>
          <w:sz w:val="21"/>
        </w:rPr>
        <w:t xml:space="preserve"> Do not display this at the moment</w:t>
      </w:r>
      <w:r w:rsidRPr="00DD2D0D">
        <w:rPr>
          <w:rFonts w:ascii="Consolas" w:eastAsia="Times New Roman" w:hAnsi="Consolas" w:cs="Consolas"/>
          <w:color w:val="008000"/>
          <w:sz w:val="21"/>
          <w:szCs w:val="21"/>
        </w:rPr>
        <w:br/>
      </w:r>
      <w:r w:rsidRPr="00DD2D0D">
        <w:rPr>
          <w:rFonts w:ascii="Consolas" w:eastAsia="Times New Roman" w:hAnsi="Consolas" w:cs="Consolas"/>
          <w:color w:val="008000"/>
          <w:sz w:val="21"/>
        </w:rPr>
        <w:t>&lt; img border="0" src="pic_mountain.jpg" alt="Mountain"&gt;</w:t>
      </w:r>
      <w:r w:rsidRPr="00DD2D0D">
        <w:rPr>
          <w:rFonts w:ascii="Consolas" w:eastAsia="Times New Roman" w:hAnsi="Consolas" w:cs="Consolas"/>
          <w:color w:val="008000"/>
          <w:sz w:val="21"/>
          <w:szCs w:val="21"/>
        </w:rPr>
        <w:br/>
      </w:r>
      <w:r w:rsidRPr="00DD2D0D">
        <w:rPr>
          <w:rFonts w:ascii="Consolas" w:eastAsia="Times New Roman" w:hAnsi="Consolas" w:cs="Consolas"/>
          <w:color w:val="008000"/>
          <w:sz w:val="21"/>
        </w:rPr>
        <w:t>--&gt;</w:t>
      </w:r>
      <w:r w:rsidRPr="00DD2D0D">
        <w:rPr>
          <w:rFonts w:ascii="Consolas" w:eastAsia="Times New Roman" w:hAnsi="Consolas" w:cs="Consolas"/>
          <w:color w:val="000000"/>
          <w:sz w:val="21"/>
          <w:szCs w:val="21"/>
        </w:rPr>
        <w:t xml:space="preserve"> </w:t>
      </w:r>
    </w:p>
    <w:p w:rsidR="00DD2D0D" w:rsidRPr="00DD2D0D" w:rsidRDefault="00DD2D0D" w:rsidP="00DD2D0D">
      <w:pPr>
        <w:shd w:val="clear" w:color="auto" w:fill="F1F1F1"/>
        <w:spacing w:after="180" w:line="276" w:lineRule="atLeast"/>
        <w:rPr>
          <w:rFonts w:ascii="Helvetica" w:eastAsia="Times New Roman" w:hAnsi="Helvetica" w:cs="Helvetica"/>
          <w:color w:val="000000"/>
          <w:sz w:val="21"/>
          <w:szCs w:val="21"/>
        </w:rPr>
      </w:pPr>
      <w:r w:rsidRPr="00DD2D0D">
        <w:rPr>
          <w:rFonts w:ascii="Helvetica" w:eastAsia="Times New Roman" w:hAnsi="Helvetica" w:cs="Helvetica"/>
          <w:color w:val="000000"/>
          <w:sz w:val="21"/>
          <w:szCs w:val="21"/>
        </w:rPr>
        <w:br/>
      </w:r>
      <w:hyperlink r:id="rId181" w:tgtFrame="_blank" w:history="1">
        <w:r w:rsidRPr="00DD2D0D">
          <w:rPr>
            <w:rFonts w:ascii="Verdana" w:eastAsia="Times New Roman" w:hAnsi="Verdana" w:cs="Helvetica"/>
            <w:b/>
            <w:bCs/>
            <w:color w:val="FFFFFF"/>
            <w:sz w:val="20"/>
          </w:rPr>
          <w:t xml:space="preserve">Try it </w:t>
        </w:r>
        <w:proofErr w:type="gramStart"/>
        <w:r w:rsidRPr="00DD2D0D">
          <w:rPr>
            <w:rFonts w:ascii="Verdana" w:eastAsia="Times New Roman" w:hAnsi="Verdana" w:cs="Helvetica"/>
            <w:b/>
            <w:bCs/>
            <w:color w:val="FFFFFF"/>
            <w:sz w:val="20"/>
          </w:rPr>
          <w:t>Yourself</w:t>
        </w:r>
        <w:proofErr w:type="gramEnd"/>
        <w:r w:rsidRPr="00DD2D0D">
          <w:rPr>
            <w:rFonts w:ascii="Verdana" w:eastAsia="Times New Roman" w:hAnsi="Verdana" w:cs="Helvetica"/>
            <w:b/>
            <w:bCs/>
            <w:color w:val="FFFFFF"/>
            <w:sz w:val="20"/>
          </w:rPr>
          <w:t xml:space="preserve"> »</w:t>
        </w:r>
      </w:hyperlink>
      <w:r w:rsidRPr="00DD2D0D">
        <w:rPr>
          <w:rFonts w:ascii="Helvetica" w:eastAsia="Times New Roman" w:hAnsi="Helvetica" w:cs="Helvetica"/>
          <w:color w:val="000000"/>
          <w:sz w:val="21"/>
          <w:szCs w:val="21"/>
        </w:rPr>
        <w:t xml:space="preserve"> </w:t>
      </w:r>
    </w:p>
    <w:p w:rsidR="00DD2D0D" w:rsidRPr="00DD2D0D" w:rsidRDefault="0016480F" w:rsidP="00DD2D0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82" style="width:0;height:0" o:hralign="center" o:hrstd="t" o:hr="t" fillcolor="#a0a0a0" stroked="f"/>
        </w:pict>
      </w:r>
    </w:p>
    <w:p w:rsidR="00DD2D0D" w:rsidRPr="00DD2D0D" w:rsidRDefault="00DD2D0D" w:rsidP="00DD2D0D">
      <w:pPr>
        <w:spacing w:before="300" w:after="150" w:line="240" w:lineRule="auto"/>
        <w:outlineLvl w:val="1"/>
        <w:rPr>
          <w:rFonts w:ascii="inherit" w:eastAsia="Times New Roman" w:hAnsi="inherit" w:cs="Helvetica"/>
          <w:color w:val="333333"/>
          <w:sz w:val="45"/>
          <w:szCs w:val="45"/>
        </w:rPr>
      </w:pPr>
      <w:r w:rsidRPr="00DD2D0D">
        <w:rPr>
          <w:rFonts w:ascii="inherit" w:eastAsia="Times New Roman" w:hAnsi="inherit" w:cs="Helvetica"/>
          <w:color w:val="333333"/>
          <w:sz w:val="45"/>
          <w:szCs w:val="45"/>
        </w:rPr>
        <w:t>Conditional Comments</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You might stumble upon conditional comments in HTML:</w:t>
      </w:r>
    </w:p>
    <w:p w:rsidR="00DD2D0D" w:rsidRPr="00DD2D0D" w:rsidRDefault="00DD2D0D" w:rsidP="00DD2D0D">
      <w:pPr>
        <w:shd w:val="clear" w:color="auto" w:fill="FFFFFF"/>
        <w:spacing w:after="180" w:line="276" w:lineRule="atLeast"/>
        <w:rPr>
          <w:rFonts w:ascii="Consolas" w:eastAsia="Times New Roman" w:hAnsi="Consolas" w:cs="Consolas"/>
          <w:color w:val="000000"/>
          <w:sz w:val="21"/>
          <w:szCs w:val="21"/>
        </w:rPr>
      </w:pPr>
      <w:r w:rsidRPr="00DD2D0D">
        <w:rPr>
          <w:rFonts w:ascii="Consolas" w:eastAsia="Times New Roman" w:hAnsi="Consolas" w:cs="Consolas"/>
          <w:color w:val="008000"/>
          <w:sz w:val="21"/>
        </w:rPr>
        <w:t>&lt;!--[if IE 8]&gt;</w:t>
      </w:r>
      <w:r w:rsidRPr="00DD2D0D">
        <w:rPr>
          <w:rFonts w:ascii="Consolas" w:eastAsia="Times New Roman" w:hAnsi="Consolas" w:cs="Consolas"/>
          <w:color w:val="008000"/>
          <w:sz w:val="21"/>
          <w:szCs w:val="21"/>
        </w:rPr>
        <w:br/>
      </w:r>
      <w:r w:rsidRPr="00DD2D0D">
        <w:rPr>
          <w:rFonts w:ascii="Consolas" w:eastAsia="Times New Roman" w:hAnsi="Consolas" w:cs="Consolas"/>
          <w:color w:val="008000"/>
          <w:sz w:val="21"/>
        </w:rPr>
        <w:t xml:space="preserve">    .... </w:t>
      </w:r>
      <w:proofErr w:type="gramStart"/>
      <w:r w:rsidRPr="00DD2D0D">
        <w:rPr>
          <w:rFonts w:ascii="Consolas" w:eastAsia="Times New Roman" w:hAnsi="Consolas" w:cs="Consolas"/>
          <w:color w:val="008000"/>
          <w:sz w:val="21"/>
        </w:rPr>
        <w:t>some</w:t>
      </w:r>
      <w:proofErr w:type="gramEnd"/>
      <w:r w:rsidRPr="00DD2D0D">
        <w:rPr>
          <w:rFonts w:ascii="Consolas" w:eastAsia="Times New Roman" w:hAnsi="Consolas" w:cs="Consolas"/>
          <w:color w:val="008000"/>
          <w:sz w:val="21"/>
        </w:rPr>
        <w:t xml:space="preserve"> HTML here ....</w:t>
      </w:r>
      <w:r w:rsidRPr="00DD2D0D">
        <w:rPr>
          <w:rFonts w:ascii="Consolas" w:eastAsia="Times New Roman" w:hAnsi="Consolas" w:cs="Consolas"/>
          <w:color w:val="008000"/>
          <w:sz w:val="21"/>
          <w:szCs w:val="21"/>
        </w:rPr>
        <w:br/>
      </w:r>
      <w:proofErr w:type="gramStart"/>
      <w:r w:rsidRPr="00DD2D0D">
        <w:rPr>
          <w:rFonts w:ascii="Consolas" w:eastAsia="Times New Roman" w:hAnsi="Consolas" w:cs="Consolas"/>
          <w:color w:val="008000"/>
          <w:sz w:val="21"/>
        </w:rPr>
        <w:t>&lt;![</w:t>
      </w:r>
      <w:proofErr w:type="gramEnd"/>
      <w:r w:rsidRPr="00DD2D0D">
        <w:rPr>
          <w:rFonts w:ascii="Consolas" w:eastAsia="Times New Roman" w:hAnsi="Consolas" w:cs="Consolas"/>
          <w:color w:val="008000"/>
          <w:sz w:val="21"/>
        </w:rPr>
        <w:t>endif]--&gt;</w:t>
      </w:r>
    </w:p>
    <w:p w:rsidR="00DD2D0D" w:rsidRPr="00DD2D0D" w:rsidRDefault="00DD2D0D" w:rsidP="00DD2D0D">
      <w:pPr>
        <w:spacing w:after="150" w:line="240" w:lineRule="auto"/>
        <w:rPr>
          <w:rFonts w:ascii="Helvetica" w:eastAsia="Times New Roman" w:hAnsi="Helvetica" w:cs="Helvetica"/>
          <w:color w:val="333333"/>
          <w:sz w:val="21"/>
          <w:szCs w:val="21"/>
        </w:rPr>
      </w:pPr>
      <w:proofErr w:type="gramStart"/>
      <w:r w:rsidRPr="00DD2D0D">
        <w:rPr>
          <w:rFonts w:ascii="Helvetica" w:eastAsia="Times New Roman" w:hAnsi="Helvetica" w:cs="Helvetica"/>
          <w:color w:val="333333"/>
          <w:sz w:val="21"/>
          <w:szCs w:val="21"/>
        </w:rPr>
        <w:t>Conditional comments defines</w:t>
      </w:r>
      <w:proofErr w:type="gramEnd"/>
      <w:r w:rsidRPr="00DD2D0D">
        <w:rPr>
          <w:rFonts w:ascii="Helvetica" w:eastAsia="Times New Roman" w:hAnsi="Helvetica" w:cs="Helvetica"/>
          <w:color w:val="333333"/>
          <w:sz w:val="21"/>
          <w:szCs w:val="21"/>
        </w:rPr>
        <w:t xml:space="preserve"> HTML tags to be executed by Internet Explorer only.</w:t>
      </w:r>
    </w:p>
    <w:p w:rsidR="00DD2D0D" w:rsidRPr="00DD2D0D" w:rsidRDefault="0016480F" w:rsidP="00DD2D0D">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83" style="width:0;height:0" o:hralign="center" o:hrstd="t" o:hr="t" fillcolor="#a0a0a0" stroked="f"/>
        </w:pict>
      </w:r>
    </w:p>
    <w:p w:rsidR="00DD2D0D" w:rsidRPr="00DD2D0D" w:rsidRDefault="00DD2D0D" w:rsidP="00DD2D0D">
      <w:pPr>
        <w:spacing w:before="300" w:after="150" w:line="240" w:lineRule="auto"/>
        <w:outlineLvl w:val="1"/>
        <w:rPr>
          <w:rFonts w:ascii="inherit" w:eastAsia="Times New Roman" w:hAnsi="inherit" w:cs="Helvetica"/>
          <w:color w:val="333333"/>
          <w:sz w:val="45"/>
          <w:szCs w:val="45"/>
        </w:rPr>
      </w:pPr>
      <w:r w:rsidRPr="00DD2D0D">
        <w:rPr>
          <w:rFonts w:ascii="inherit" w:eastAsia="Times New Roman" w:hAnsi="inherit" w:cs="Helvetica"/>
          <w:color w:val="333333"/>
          <w:sz w:val="45"/>
          <w:szCs w:val="45"/>
        </w:rPr>
        <w:t>Software Program Tags</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HTML comments tags can also be generated by various HTML software programs.</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For example &lt;!--webbot bot--&gt; tags wrapped inside HTML comments by FrontPage and Expression Web.</w:t>
      </w:r>
    </w:p>
    <w:p w:rsidR="00DD2D0D" w:rsidRPr="00DD2D0D" w:rsidRDefault="00DD2D0D" w:rsidP="00DD2D0D">
      <w:pPr>
        <w:spacing w:after="150" w:line="240" w:lineRule="auto"/>
        <w:rPr>
          <w:rFonts w:ascii="Helvetica" w:eastAsia="Times New Roman" w:hAnsi="Helvetica" w:cs="Helvetica"/>
          <w:color w:val="333333"/>
          <w:sz w:val="21"/>
          <w:szCs w:val="21"/>
        </w:rPr>
      </w:pPr>
      <w:r w:rsidRPr="00DD2D0D">
        <w:rPr>
          <w:rFonts w:ascii="Helvetica" w:eastAsia="Times New Roman" w:hAnsi="Helvetica" w:cs="Helvetica"/>
          <w:color w:val="333333"/>
          <w:sz w:val="21"/>
          <w:szCs w:val="21"/>
        </w:rPr>
        <w:t>As a rule, let these tags stay, to help support the software that created them.</w:t>
      </w:r>
    </w:p>
    <w:p w:rsidR="00DD2D0D" w:rsidRPr="00DD2D0D" w:rsidRDefault="00DD2D0D" w:rsidP="00DD2D0D">
      <w:pPr>
        <w:spacing w:after="0" w:line="240" w:lineRule="auto"/>
        <w:rPr>
          <w:rFonts w:ascii="Helvetica" w:eastAsia="Times New Roman" w:hAnsi="Helvetica" w:cs="Helvetica"/>
          <w:color w:val="333333"/>
          <w:sz w:val="21"/>
          <w:szCs w:val="21"/>
        </w:rPr>
      </w:pPr>
    </w:p>
    <w:p w:rsidR="00DD2D0D" w:rsidRPr="00DD2D0D" w:rsidRDefault="0016480F" w:rsidP="00DD2D0D">
      <w:pPr>
        <w:spacing w:after="0" w:line="240" w:lineRule="auto"/>
        <w:rPr>
          <w:rFonts w:ascii="Helvetica" w:eastAsia="Times New Roman" w:hAnsi="Helvetica" w:cs="Helvetica"/>
          <w:color w:val="333333"/>
          <w:sz w:val="30"/>
          <w:szCs w:val="30"/>
        </w:rPr>
      </w:pPr>
      <w:hyperlink r:id="rId182" w:history="1">
        <w:r w:rsidR="00DD2D0D" w:rsidRPr="00DD2D0D">
          <w:rPr>
            <w:rFonts w:ascii="Helvetica" w:eastAsia="Times New Roman" w:hAnsi="Helvetica" w:cs="Helvetica"/>
            <w:color w:val="8AC007"/>
            <w:sz w:val="30"/>
          </w:rPr>
          <w:t>« Previous</w:t>
        </w:r>
      </w:hyperlink>
    </w:p>
    <w:p w:rsidR="00DD2D0D" w:rsidRPr="00DD2D0D" w:rsidRDefault="0016480F" w:rsidP="00DD2D0D">
      <w:pPr>
        <w:spacing w:after="0" w:line="240" w:lineRule="auto"/>
        <w:jc w:val="right"/>
        <w:rPr>
          <w:rFonts w:ascii="Helvetica" w:eastAsia="Times New Roman" w:hAnsi="Helvetica" w:cs="Helvetica"/>
          <w:color w:val="333333"/>
          <w:sz w:val="30"/>
          <w:szCs w:val="30"/>
        </w:rPr>
      </w:pPr>
      <w:hyperlink r:id="rId183" w:history="1">
        <w:r w:rsidR="00DD2D0D" w:rsidRPr="00DD2D0D">
          <w:rPr>
            <w:rFonts w:ascii="Helvetica" w:eastAsia="Times New Roman" w:hAnsi="Helvetica" w:cs="Helvetica"/>
            <w:color w:val="8AC007"/>
            <w:sz w:val="30"/>
          </w:rPr>
          <w:t>Next Chapter »</w:t>
        </w:r>
      </w:hyperlink>
    </w:p>
    <w:tbl>
      <w:tblPr>
        <w:tblW w:w="30" w:type="dxa"/>
        <w:tblCellMar>
          <w:left w:w="0" w:type="dxa"/>
          <w:right w:w="0" w:type="dxa"/>
        </w:tblCellMar>
        <w:tblLook w:val="04A0"/>
      </w:tblPr>
      <w:tblGrid>
        <w:gridCol w:w="6"/>
        <w:gridCol w:w="24"/>
      </w:tblGrid>
      <w:tr w:rsidR="00DD2D0D" w:rsidRPr="00DD2D0D" w:rsidTr="00DD2D0D">
        <w:trPr>
          <w:hidden/>
        </w:trPr>
        <w:tc>
          <w:tcPr>
            <w:tcW w:w="0" w:type="auto"/>
            <w:shd w:val="clear" w:color="auto" w:fill="auto"/>
            <w:noWrap/>
            <w:vAlign w:val="center"/>
            <w:hideMark/>
          </w:tcPr>
          <w:p w:rsidR="00DD2D0D" w:rsidRPr="00DD2D0D" w:rsidRDefault="00DD2D0D" w:rsidP="00DD2D0D">
            <w:pPr>
              <w:spacing w:after="180" w:line="240" w:lineRule="auto"/>
              <w:rPr>
                <w:rFonts w:ascii="Helvetica" w:eastAsia="Times New Roman"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DD2D0D" w:rsidRPr="00DD2D0D" w:rsidRDefault="00DD2D0D" w:rsidP="00DD2D0D">
            <w:pPr>
              <w:spacing w:after="180" w:line="240" w:lineRule="auto"/>
              <w:rPr>
                <w:rFonts w:ascii="Helvetica" w:eastAsia="Times New Roman" w:hAnsi="Helvetica" w:cs="Helvetica"/>
                <w:vanish/>
                <w:color w:val="333333"/>
                <w:sz w:val="21"/>
                <w:szCs w:val="21"/>
              </w:rPr>
            </w:pPr>
          </w:p>
        </w:tc>
      </w:tr>
    </w:tbl>
    <w:p w:rsidR="002943EB" w:rsidRPr="002943EB" w:rsidRDefault="002943EB" w:rsidP="002943EB">
      <w:pPr>
        <w:spacing w:after="0" w:line="240" w:lineRule="auto"/>
        <w:rPr>
          <w:rFonts w:ascii="Helvetica" w:eastAsia="Times New Roman" w:hAnsi="Helvetica" w:cs="Helvetica"/>
          <w:color w:val="333333"/>
          <w:sz w:val="21"/>
          <w:szCs w:val="21"/>
        </w:rPr>
      </w:pPr>
    </w:p>
    <w:tbl>
      <w:tblPr>
        <w:tblW w:w="30" w:type="dxa"/>
        <w:tblCellMar>
          <w:left w:w="0" w:type="dxa"/>
          <w:right w:w="0" w:type="dxa"/>
        </w:tblCellMar>
        <w:tblLook w:val="04A0"/>
      </w:tblPr>
      <w:tblGrid>
        <w:gridCol w:w="6"/>
        <w:gridCol w:w="24"/>
      </w:tblGrid>
      <w:tr w:rsidR="002943EB" w:rsidRPr="002943EB" w:rsidTr="005E6F1F">
        <w:trPr>
          <w:hidden/>
        </w:trPr>
        <w:tc>
          <w:tcPr>
            <w:tcW w:w="0" w:type="auto"/>
            <w:shd w:val="clear" w:color="auto" w:fill="auto"/>
            <w:noWrap/>
            <w:vAlign w:val="center"/>
            <w:hideMark/>
          </w:tcPr>
          <w:p w:rsidR="002943EB" w:rsidRPr="002943EB" w:rsidRDefault="002943EB" w:rsidP="002943EB">
            <w:pPr>
              <w:spacing w:after="180" w:line="240" w:lineRule="auto"/>
              <w:rPr>
                <w:rFonts w:ascii="Helvetica" w:eastAsia="Times New Roman"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2943EB" w:rsidRPr="002943EB" w:rsidRDefault="002943EB" w:rsidP="002943EB">
            <w:pPr>
              <w:spacing w:after="180" w:line="240" w:lineRule="auto"/>
              <w:rPr>
                <w:rFonts w:ascii="Helvetica" w:eastAsia="Times New Roman" w:hAnsi="Helvetica" w:cs="Helvetica"/>
                <w:vanish/>
                <w:color w:val="333333"/>
                <w:sz w:val="21"/>
                <w:szCs w:val="21"/>
              </w:rPr>
            </w:pPr>
          </w:p>
        </w:tc>
      </w:tr>
    </w:tbl>
    <w:p w:rsidR="00320144" w:rsidRPr="00320144" w:rsidRDefault="00320144" w:rsidP="00320144">
      <w:pPr>
        <w:spacing w:before="300" w:after="150" w:line="240" w:lineRule="auto"/>
        <w:outlineLvl w:val="0"/>
        <w:rPr>
          <w:rFonts w:ascii="inherit" w:eastAsia="Times New Roman" w:hAnsi="inherit" w:cs="Helvetica"/>
          <w:color w:val="333333"/>
          <w:kern w:val="36"/>
          <w:sz w:val="54"/>
          <w:szCs w:val="54"/>
        </w:rPr>
      </w:pPr>
      <w:r w:rsidRPr="00320144">
        <w:rPr>
          <w:rFonts w:ascii="inherit" w:eastAsia="Times New Roman" w:hAnsi="inherit" w:cs="Helvetica"/>
          <w:color w:val="333333"/>
          <w:kern w:val="36"/>
          <w:sz w:val="54"/>
          <w:szCs w:val="54"/>
        </w:rPr>
        <w:t>HTML Styles - CSS</w:t>
      </w:r>
    </w:p>
    <w:p w:rsidR="00320144" w:rsidRPr="00320144" w:rsidRDefault="0016480F" w:rsidP="00320144">
      <w:pPr>
        <w:spacing w:after="0" w:line="240" w:lineRule="auto"/>
        <w:rPr>
          <w:rFonts w:ascii="Helvetica" w:eastAsia="Times New Roman" w:hAnsi="Helvetica" w:cs="Helvetica"/>
          <w:color w:val="333333"/>
          <w:sz w:val="30"/>
          <w:szCs w:val="30"/>
        </w:rPr>
      </w:pPr>
      <w:hyperlink r:id="rId184" w:history="1">
        <w:r w:rsidR="00320144" w:rsidRPr="00320144">
          <w:rPr>
            <w:rFonts w:ascii="Helvetica" w:eastAsia="Times New Roman" w:hAnsi="Helvetica" w:cs="Helvetica"/>
            <w:color w:val="8AC007"/>
            <w:sz w:val="30"/>
          </w:rPr>
          <w:t>« Previous</w:t>
        </w:r>
      </w:hyperlink>
    </w:p>
    <w:p w:rsidR="00320144" w:rsidRPr="00320144" w:rsidRDefault="0016480F" w:rsidP="00320144">
      <w:pPr>
        <w:spacing w:after="0" w:line="240" w:lineRule="auto"/>
        <w:jc w:val="right"/>
        <w:rPr>
          <w:rFonts w:ascii="Helvetica" w:eastAsia="Times New Roman" w:hAnsi="Helvetica" w:cs="Helvetica"/>
          <w:color w:val="333333"/>
          <w:sz w:val="30"/>
          <w:szCs w:val="30"/>
        </w:rPr>
      </w:pPr>
      <w:hyperlink r:id="rId185" w:history="1">
        <w:r w:rsidR="00320144" w:rsidRPr="00320144">
          <w:rPr>
            <w:rFonts w:ascii="Helvetica" w:eastAsia="Times New Roman" w:hAnsi="Helvetica" w:cs="Helvetica"/>
            <w:color w:val="8AC007"/>
            <w:sz w:val="30"/>
          </w:rPr>
          <w:t>Next Chapter »</w:t>
        </w:r>
      </w:hyperlink>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lastRenderedPageBreak/>
        <w:pict>
          <v:rect id="_x0000_i1084" style="width:0;height:0" o:hralign="center" o:hrstd="t" o:hr="t" fillcolor="#a0a0a0" stroked="f"/>
        </w:pict>
      </w:r>
    </w:p>
    <w:p w:rsidR="00320144" w:rsidRPr="00320144" w:rsidRDefault="00320144" w:rsidP="00320144">
      <w:pPr>
        <w:spacing w:after="150" w:line="240" w:lineRule="auto"/>
        <w:outlineLvl w:val="0"/>
        <w:rPr>
          <w:rFonts w:ascii="inherit" w:eastAsia="Times New Roman" w:hAnsi="inherit" w:cs="Helvetica"/>
          <w:color w:val="333333"/>
          <w:kern w:val="36"/>
          <w:sz w:val="54"/>
          <w:szCs w:val="54"/>
        </w:rPr>
      </w:pPr>
      <w:r w:rsidRPr="00320144">
        <w:rPr>
          <w:rFonts w:ascii="inherit" w:eastAsia="Times New Roman" w:hAnsi="inherit" w:cs="Helvetica"/>
          <w:color w:val="333333"/>
          <w:kern w:val="36"/>
          <w:sz w:val="54"/>
          <w:szCs w:val="54"/>
        </w:rPr>
        <w:t>CSS = Styles and Colors</w:t>
      </w:r>
    </w:p>
    <w:p w:rsidR="00320144" w:rsidRPr="00320144" w:rsidRDefault="00320144" w:rsidP="00320144">
      <w:pPr>
        <w:spacing w:after="0" w:line="240" w:lineRule="auto"/>
        <w:rPr>
          <w:rFonts w:ascii="Helvetica" w:eastAsia="Times New Roman" w:hAnsi="Helvetica" w:cs="Helvetica"/>
          <w:color w:val="333333"/>
          <w:spacing w:val="180"/>
          <w:sz w:val="23"/>
          <w:szCs w:val="23"/>
        </w:rPr>
      </w:pPr>
      <w:r w:rsidRPr="00320144">
        <w:rPr>
          <w:rFonts w:ascii="Helvetica" w:eastAsia="Times New Roman" w:hAnsi="Helvetica" w:cs="Helvetica"/>
          <w:color w:val="333333"/>
          <w:spacing w:val="180"/>
          <w:sz w:val="23"/>
          <w:szCs w:val="23"/>
        </w:rPr>
        <w:t>Manipulate Text</w:t>
      </w:r>
    </w:p>
    <w:p w:rsidR="00320144" w:rsidRPr="00320144" w:rsidRDefault="00320144" w:rsidP="00320144">
      <w:pPr>
        <w:spacing w:after="0" w:line="240" w:lineRule="auto"/>
        <w:rPr>
          <w:rFonts w:ascii="Helvetica" w:eastAsia="Times New Roman" w:hAnsi="Helvetica" w:cs="Helvetica"/>
          <w:color w:val="40B3DF"/>
          <w:spacing w:val="180"/>
          <w:sz w:val="23"/>
          <w:szCs w:val="23"/>
        </w:rPr>
      </w:pPr>
      <w:r w:rsidRPr="00320144">
        <w:rPr>
          <w:rFonts w:ascii="Helvetica" w:eastAsia="Times New Roman" w:hAnsi="Helvetica" w:cs="Helvetica"/>
          <w:color w:val="40B3DF"/>
          <w:spacing w:val="180"/>
          <w:sz w:val="23"/>
          <w:szCs w:val="23"/>
        </w:rPr>
        <w:t>Colors</w:t>
      </w:r>
      <w:proofErr w:type="gramStart"/>
      <w:r w:rsidRPr="00320144">
        <w:rPr>
          <w:rFonts w:ascii="Helvetica" w:eastAsia="Times New Roman" w:hAnsi="Helvetica" w:cs="Helvetica"/>
          <w:color w:val="40B3DF"/>
          <w:spacing w:val="180"/>
          <w:sz w:val="23"/>
          <w:szCs w:val="23"/>
        </w:rPr>
        <w:t xml:space="preserve">, </w:t>
      </w:r>
      <w:r w:rsidRPr="00320144">
        <w:rPr>
          <w:rFonts w:ascii="Helvetica" w:eastAsia="Times New Roman" w:hAnsi="Helvetica" w:cs="Helvetica"/>
          <w:color w:val="FFFFFF"/>
          <w:spacing w:val="180"/>
          <w:sz w:val="23"/>
          <w:szCs w:val="23"/>
          <w:shd w:val="clear" w:color="auto" w:fill="B4009E"/>
        </w:rPr>
        <w:t> Boxes</w:t>
      </w:r>
      <w:proofErr w:type="gramEnd"/>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85" style="width:0;height:0" o:hralign="center" o:hrstd="t" o:hr="t" fillcolor="#a0a0a0" stroked="f"/>
        </w:pic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!DOCTYPE</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t>body {background-color:lightgray}</w:t>
      </w:r>
      <w:r w:rsidRPr="00320144">
        <w:rPr>
          <w:rFonts w:ascii="Consolas" w:eastAsia="Times New Roman" w:hAnsi="Consolas" w:cs="Consolas"/>
          <w:color w:val="000000"/>
          <w:sz w:val="21"/>
          <w:szCs w:val="21"/>
        </w:rPr>
        <w:br/>
        <w:t>h1   {color:blue}</w:t>
      </w:r>
      <w:r w:rsidRPr="00320144">
        <w:rPr>
          <w:rFonts w:ascii="Consolas" w:eastAsia="Times New Roman" w:hAnsi="Consolas" w:cs="Consolas"/>
          <w:color w:val="000000"/>
          <w:sz w:val="21"/>
          <w:szCs w:val="21"/>
        </w:rPr>
        <w:br/>
        <w:t>p    {color:green}</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heading</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paragraph.</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86"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86"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Styling HTML with CSS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CSS stands for </w:t>
      </w:r>
      <w:r w:rsidRPr="00320144">
        <w:rPr>
          <w:rFonts w:ascii="Helvetica" w:eastAsia="Times New Roman" w:hAnsi="Helvetica" w:cs="Helvetica"/>
          <w:b/>
          <w:bCs/>
          <w:color w:val="333333"/>
          <w:sz w:val="21"/>
        </w:rPr>
        <w:t>C</w:t>
      </w:r>
      <w:r w:rsidRPr="00320144">
        <w:rPr>
          <w:rFonts w:ascii="Helvetica" w:eastAsia="Times New Roman" w:hAnsi="Helvetica" w:cs="Helvetica"/>
          <w:color w:val="333333"/>
          <w:sz w:val="21"/>
          <w:szCs w:val="21"/>
        </w:rPr>
        <w:t xml:space="preserve">ascading </w:t>
      </w:r>
      <w:r w:rsidRPr="00320144">
        <w:rPr>
          <w:rFonts w:ascii="Helvetica" w:eastAsia="Times New Roman" w:hAnsi="Helvetica" w:cs="Helvetica"/>
          <w:b/>
          <w:bCs/>
          <w:color w:val="333333"/>
          <w:sz w:val="21"/>
        </w:rPr>
        <w:t>S</w:t>
      </w:r>
      <w:r w:rsidRPr="00320144">
        <w:rPr>
          <w:rFonts w:ascii="Helvetica" w:eastAsia="Times New Roman" w:hAnsi="Helvetica" w:cs="Helvetica"/>
          <w:color w:val="333333"/>
          <w:sz w:val="21"/>
          <w:szCs w:val="21"/>
        </w:rPr>
        <w:t xml:space="preserve">tyle </w:t>
      </w:r>
      <w:r w:rsidRPr="00320144">
        <w:rPr>
          <w:rFonts w:ascii="Helvetica" w:eastAsia="Times New Roman" w:hAnsi="Helvetica" w:cs="Helvetica"/>
          <w:b/>
          <w:bCs/>
          <w:color w:val="333333"/>
          <w:sz w:val="21"/>
        </w:rPr>
        <w:t>S</w:t>
      </w:r>
      <w:r w:rsidRPr="00320144">
        <w:rPr>
          <w:rFonts w:ascii="Helvetica" w:eastAsia="Times New Roman" w:hAnsi="Helvetica" w:cs="Helvetica"/>
          <w:color w:val="333333"/>
          <w:sz w:val="21"/>
          <w:szCs w:val="21"/>
        </w:rPr>
        <w:t>heets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Styling can be added to HTML elements in 3 ways:</w:t>
      </w:r>
    </w:p>
    <w:p w:rsidR="00320144" w:rsidRPr="00320144" w:rsidRDefault="00320144" w:rsidP="007D4F60">
      <w:pPr>
        <w:numPr>
          <w:ilvl w:val="0"/>
          <w:numId w:val="3"/>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Inline - using a </w:t>
      </w:r>
      <w:r w:rsidRPr="00320144">
        <w:rPr>
          <w:rFonts w:ascii="Helvetica" w:eastAsia="Times New Roman" w:hAnsi="Helvetica" w:cs="Helvetica"/>
          <w:b/>
          <w:bCs/>
          <w:color w:val="333333"/>
          <w:sz w:val="21"/>
        </w:rPr>
        <w:t>style attribute</w:t>
      </w:r>
      <w:r w:rsidRPr="00320144">
        <w:rPr>
          <w:rFonts w:ascii="Helvetica" w:eastAsia="Times New Roman" w:hAnsi="Helvetica" w:cs="Helvetica"/>
          <w:color w:val="333333"/>
          <w:sz w:val="21"/>
          <w:szCs w:val="21"/>
        </w:rPr>
        <w:t xml:space="preserve"> in HTML elements</w:t>
      </w:r>
    </w:p>
    <w:p w:rsidR="00320144" w:rsidRPr="00320144" w:rsidRDefault="00320144" w:rsidP="007D4F60">
      <w:pPr>
        <w:numPr>
          <w:ilvl w:val="0"/>
          <w:numId w:val="3"/>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Internal - using a </w:t>
      </w:r>
      <w:r w:rsidRPr="00320144">
        <w:rPr>
          <w:rFonts w:ascii="Helvetica" w:eastAsia="Times New Roman" w:hAnsi="Helvetica" w:cs="Helvetica"/>
          <w:b/>
          <w:bCs/>
          <w:color w:val="333333"/>
          <w:sz w:val="21"/>
        </w:rPr>
        <w:t>&lt;style&gt; element</w:t>
      </w:r>
      <w:r w:rsidRPr="00320144">
        <w:rPr>
          <w:rFonts w:ascii="Helvetica" w:eastAsia="Times New Roman" w:hAnsi="Helvetica" w:cs="Helvetica"/>
          <w:color w:val="333333"/>
          <w:sz w:val="21"/>
          <w:szCs w:val="21"/>
        </w:rPr>
        <w:t xml:space="preserve"> in the HTML &lt;head&gt; section</w:t>
      </w:r>
    </w:p>
    <w:p w:rsidR="00320144" w:rsidRPr="00320144" w:rsidRDefault="00320144" w:rsidP="007D4F60">
      <w:pPr>
        <w:numPr>
          <w:ilvl w:val="0"/>
          <w:numId w:val="3"/>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External - using one or more </w:t>
      </w:r>
      <w:r w:rsidRPr="00320144">
        <w:rPr>
          <w:rFonts w:ascii="Helvetica" w:eastAsia="Times New Roman" w:hAnsi="Helvetica" w:cs="Helvetica"/>
          <w:b/>
          <w:bCs/>
          <w:color w:val="333333"/>
          <w:sz w:val="21"/>
        </w:rPr>
        <w:t>external CSS files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most common way to add </w:t>
      </w:r>
      <w:proofErr w:type="gramStart"/>
      <w:r w:rsidRPr="00320144">
        <w:rPr>
          <w:rFonts w:ascii="Helvetica" w:eastAsia="Times New Roman" w:hAnsi="Helvetica" w:cs="Helvetica"/>
          <w:color w:val="333333"/>
          <w:sz w:val="21"/>
          <w:szCs w:val="21"/>
        </w:rPr>
        <w:t>styling,</w:t>
      </w:r>
      <w:proofErr w:type="gramEnd"/>
      <w:r w:rsidRPr="00320144">
        <w:rPr>
          <w:rFonts w:ascii="Helvetica" w:eastAsia="Times New Roman" w:hAnsi="Helvetica" w:cs="Helvetica"/>
          <w:color w:val="333333"/>
          <w:sz w:val="21"/>
          <w:szCs w:val="21"/>
        </w:rPr>
        <w:t xml:space="preserve"> is to keep the styles in separate CSS files. But, in this tutorial, we use internal styling, because it is easier to demonstrate, and easier for you to try it yourself.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20144" w:rsidRPr="00320144" w:rsidTr="00320144">
        <w:tc>
          <w:tcPr>
            <w:tcW w:w="510" w:type="dxa"/>
            <w:shd w:val="clear" w:color="auto" w:fill="FFFFFF"/>
            <w:tcMar>
              <w:top w:w="150" w:type="dxa"/>
              <w:left w:w="150" w:type="dxa"/>
              <w:bottom w:w="150" w:type="dxa"/>
              <w:right w:w="75" w:type="dxa"/>
            </w:tcMar>
            <w:vAlign w:val="center"/>
            <w:hideMark/>
          </w:tcPr>
          <w:p w:rsidR="00320144" w:rsidRPr="00320144" w:rsidRDefault="00320144" w:rsidP="00320144">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lastRenderedPageBreak/>
              <w:drawing>
                <wp:inline distT="0" distB="0" distL="0" distR="0">
                  <wp:extent cx="304800" cy="304800"/>
                  <wp:effectExtent l="19050" t="0" r="0" b="0"/>
                  <wp:docPr id="2053" name="Picture 20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You can learn much more about CSS in our </w:t>
            </w:r>
            <w:hyperlink r:id="rId187" w:history="1">
              <w:r w:rsidRPr="00320144">
                <w:rPr>
                  <w:rFonts w:ascii="Helvetica" w:eastAsia="Times New Roman" w:hAnsi="Helvetica" w:cs="Helvetica"/>
                  <w:color w:val="337AB7"/>
                  <w:sz w:val="21"/>
                </w:rPr>
                <w:t>CSS Tutorial</w:t>
              </w:r>
            </w:hyperlink>
            <w:r w:rsidRPr="00320144">
              <w:rPr>
                <w:rFonts w:ascii="Helvetica" w:eastAsia="Times New Roman" w:hAnsi="Helvetica" w:cs="Helvetica"/>
                <w:color w:val="333333"/>
                <w:sz w:val="21"/>
                <w:szCs w:val="21"/>
              </w:rPr>
              <w:t>.</w:t>
            </w:r>
          </w:p>
        </w:tc>
      </w:tr>
    </w:tbl>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87"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CSS Syntax</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CSS styling has the following syntax:</w:t>
      </w:r>
    </w:p>
    <w:p w:rsidR="00320144" w:rsidRPr="00320144" w:rsidRDefault="00320144" w:rsidP="00320144">
      <w:pPr>
        <w:shd w:val="clear" w:color="auto" w:fill="FFFFFF"/>
        <w:spacing w:after="18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i/>
          <w:iCs/>
          <w:color w:val="000000"/>
          <w:sz w:val="21"/>
        </w:rPr>
        <w:t>element</w:t>
      </w:r>
      <w:proofErr w:type="gramEnd"/>
      <w:r w:rsidRPr="00320144">
        <w:rPr>
          <w:rFonts w:ascii="Consolas" w:eastAsia="Times New Roman" w:hAnsi="Consolas" w:cs="Consolas"/>
          <w:color w:val="000000"/>
          <w:sz w:val="21"/>
          <w:szCs w:val="21"/>
        </w:rPr>
        <w:t xml:space="preserve"> {</w:t>
      </w:r>
      <w:r w:rsidRPr="00320144">
        <w:rPr>
          <w:rFonts w:ascii="Consolas" w:eastAsia="Times New Roman" w:hAnsi="Consolas" w:cs="Consolas"/>
          <w:i/>
          <w:iCs/>
          <w:color w:val="000000"/>
          <w:sz w:val="21"/>
        </w:rPr>
        <w:t xml:space="preserve"> property</w:t>
      </w:r>
      <w:r w:rsidRPr="00320144">
        <w:rPr>
          <w:rFonts w:ascii="Consolas" w:eastAsia="Times New Roman" w:hAnsi="Consolas" w:cs="Consolas"/>
          <w:color w:val="000000"/>
          <w:sz w:val="21"/>
          <w:szCs w:val="21"/>
        </w:rPr>
        <w:t>:</w:t>
      </w:r>
      <w:r w:rsidRPr="00320144">
        <w:rPr>
          <w:rFonts w:ascii="Consolas" w:eastAsia="Times New Roman" w:hAnsi="Consolas" w:cs="Consolas"/>
          <w:i/>
          <w:iCs/>
          <w:color w:val="000000"/>
          <w:sz w:val="21"/>
        </w:rPr>
        <w:t>value; property:value }</w:t>
      </w:r>
      <w:r w:rsidRPr="00320144">
        <w:rPr>
          <w:rFonts w:ascii="Consolas" w:eastAsia="Times New Roman" w:hAnsi="Consolas" w:cs="Consolas"/>
          <w:color w:val="000000"/>
          <w:sz w:val="21"/>
          <w:szCs w:val="21"/>
        </w:rPr>
        <w:t xml:space="preserve"> </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w:t>
      </w:r>
      <w:r w:rsidRPr="00320144">
        <w:rPr>
          <w:rFonts w:ascii="Helvetica" w:eastAsia="Times New Roman" w:hAnsi="Helvetica" w:cs="Helvetica"/>
          <w:b/>
          <w:bCs/>
          <w:color w:val="333333"/>
          <w:sz w:val="21"/>
        </w:rPr>
        <w:t>element</w:t>
      </w:r>
      <w:r w:rsidRPr="00320144">
        <w:rPr>
          <w:rFonts w:ascii="Helvetica" w:eastAsia="Times New Roman" w:hAnsi="Helvetica" w:cs="Helvetica"/>
          <w:color w:val="333333"/>
          <w:sz w:val="21"/>
          <w:szCs w:val="21"/>
        </w:rPr>
        <w:t xml:space="preserve"> is an HTML element name. The </w:t>
      </w:r>
      <w:r w:rsidRPr="00320144">
        <w:rPr>
          <w:rFonts w:ascii="Helvetica" w:eastAsia="Times New Roman" w:hAnsi="Helvetica" w:cs="Helvetica"/>
          <w:b/>
          <w:bCs/>
          <w:i/>
          <w:iCs/>
          <w:color w:val="333333"/>
          <w:sz w:val="21"/>
        </w:rPr>
        <w:t>property</w:t>
      </w:r>
      <w:r w:rsidRPr="00320144">
        <w:rPr>
          <w:rFonts w:ascii="Helvetica" w:eastAsia="Times New Roman" w:hAnsi="Helvetica" w:cs="Helvetica"/>
          <w:color w:val="333333"/>
          <w:sz w:val="21"/>
          <w:szCs w:val="21"/>
        </w:rPr>
        <w:t xml:space="preserve"> is a CSS property. The </w:t>
      </w:r>
      <w:r w:rsidRPr="00320144">
        <w:rPr>
          <w:rFonts w:ascii="Helvetica" w:eastAsia="Times New Roman" w:hAnsi="Helvetica" w:cs="Helvetica"/>
          <w:b/>
          <w:bCs/>
          <w:i/>
          <w:iCs/>
          <w:color w:val="333333"/>
          <w:sz w:val="21"/>
        </w:rPr>
        <w:t>value</w:t>
      </w:r>
      <w:r w:rsidRPr="00320144">
        <w:rPr>
          <w:rFonts w:ascii="Helvetica" w:eastAsia="Times New Roman" w:hAnsi="Helvetica" w:cs="Helvetica"/>
          <w:color w:val="333333"/>
          <w:sz w:val="21"/>
          <w:szCs w:val="21"/>
        </w:rPr>
        <w:t xml:space="preserve"> is a CSS value.</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Multiple styles are separated with semicolon.</w:t>
      </w:r>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88"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Inline Styling (Inline CSS)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b/>
          <w:bCs/>
          <w:color w:val="333333"/>
          <w:sz w:val="21"/>
        </w:rPr>
        <w:t>Inline styling</w:t>
      </w:r>
      <w:r w:rsidRPr="00320144">
        <w:rPr>
          <w:rFonts w:ascii="Helvetica" w:eastAsia="Times New Roman" w:hAnsi="Helvetica" w:cs="Helvetica"/>
          <w:color w:val="333333"/>
          <w:sz w:val="21"/>
          <w:szCs w:val="21"/>
        </w:rPr>
        <w:t xml:space="preserve"> is useful for applying a unique style to a single HTML element:</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Inline styling uses the </w:t>
      </w:r>
      <w:r w:rsidRPr="00320144">
        <w:rPr>
          <w:rFonts w:ascii="Helvetica" w:eastAsia="Times New Roman" w:hAnsi="Helvetica" w:cs="Helvetica"/>
          <w:b/>
          <w:bCs/>
          <w:color w:val="333333"/>
          <w:sz w:val="21"/>
        </w:rPr>
        <w:t>style attribute</w:t>
      </w:r>
      <w:r w:rsidRPr="00320144">
        <w:rPr>
          <w:rFonts w:ascii="Helvetica" w:eastAsia="Times New Roman" w:hAnsi="Helvetica" w:cs="Helvetica"/>
          <w:color w:val="333333"/>
          <w:sz w:val="21"/>
          <w:szCs w:val="21"/>
        </w:rPr>
        <w:t>.</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This inline styling changes the text color of a single heading:</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style=</w:t>
      </w:r>
      <w:r w:rsidRPr="00320144">
        <w:rPr>
          <w:rFonts w:ascii="Consolas" w:eastAsia="Times New Roman" w:hAnsi="Consolas" w:cs="Consolas"/>
          <w:color w:val="0000CD"/>
          <w:sz w:val="21"/>
        </w:rPr>
        <w:t>"color</w:t>
      </w:r>
      <w:proofErr w:type="gramStart"/>
      <w:r w:rsidRPr="00320144">
        <w:rPr>
          <w:rFonts w:ascii="Consolas" w:eastAsia="Times New Roman" w:hAnsi="Consolas" w:cs="Consolas"/>
          <w:color w:val="0000CD"/>
          <w:sz w:val="21"/>
        </w:rPr>
        <w:t>:blue</w:t>
      </w:r>
      <w:proofErr w:type="gramEnd"/>
      <w:r w:rsidRPr="00320144">
        <w:rPr>
          <w:rFonts w:ascii="Consolas" w:eastAsia="Times New Roman" w:hAnsi="Consolas" w:cs="Consolas"/>
          <w:color w:val="0000CD"/>
          <w:sz w:val="21"/>
        </w:rPr>
        <w:t>"</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Blue Heading</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 xml:space="preserve"> </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88"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89"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Internal Styling (Internal CSS)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An internal style sheet can be used to define a common style for all HTML elements on a page.</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b/>
          <w:bCs/>
          <w:color w:val="333333"/>
          <w:sz w:val="21"/>
        </w:rPr>
        <w:t>Internal styling</w:t>
      </w:r>
      <w:r w:rsidRPr="00320144">
        <w:rPr>
          <w:rFonts w:ascii="Helvetica" w:eastAsia="Times New Roman" w:hAnsi="Helvetica" w:cs="Helvetica"/>
          <w:color w:val="333333"/>
          <w:sz w:val="21"/>
          <w:szCs w:val="21"/>
        </w:rPr>
        <w:t xml:space="preserve"> is defined in the </w:t>
      </w:r>
      <w:r w:rsidRPr="00320144">
        <w:rPr>
          <w:rFonts w:ascii="Helvetica" w:eastAsia="Times New Roman" w:hAnsi="Helvetica" w:cs="Helvetica"/>
          <w:b/>
          <w:bCs/>
          <w:color w:val="333333"/>
          <w:sz w:val="21"/>
        </w:rPr>
        <w:t>&lt;head&gt;</w:t>
      </w:r>
      <w:r w:rsidRPr="00320144">
        <w:rPr>
          <w:rFonts w:ascii="Helvetica" w:eastAsia="Times New Roman" w:hAnsi="Helvetica" w:cs="Helvetica"/>
          <w:color w:val="333333"/>
          <w:sz w:val="21"/>
          <w:szCs w:val="21"/>
        </w:rPr>
        <w:t xml:space="preserve"> section of an HTML page, using a </w:t>
      </w:r>
      <w:r w:rsidRPr="00320144">
        <w:rPr>
          <w:rFonts w:ascii="Helvetica" w:eastAsia="Times New Roman" w:hAnsi="Helvetica" w:cs="Helvetica"/>
          <w:b/>
          <w:bCs/>
          <w:color w:val="333333"/>
          <w:sz w:val="21"/>
        </w:rPr>
        <w:t>&lt;style&gt;</w:t>
      </w:r>
      <w:r w:rsidRPr="00320144">
        <w:rPr>
          <w:rFonts w:ascii="Helvetica" w:eastAsia="Times New Roman" w:hAnsi="Helvetica" w:cs="Helvetica"/>
          <w:color w:val="333333"/>
          <w:sz w:val="21"/>
          <w:szCs w:val="21"/>
        </w:rPr>
        <w:t xml:space="preserve">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!DOCTYPE</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t>body {background-color:lightgrey}</w:t>
      </w:r>
      <w:r w:rsidRPr="00320144">
        <w:rPr>
          <w:rFonts w:ascii="Consolas" w:eastAsia="Times New Roman" w:hAnsi="Consolas" w:cs="Consolas"/>
          <w:color w:val="000000"/>
          <w:sz w:val="21"/>
          <w:szCs w:val="21"/>
        </w:rPr>
        <w:br/>
        <w:t>h1   {color:blue}</w:t>
      </w:r>
      <w:r w:rsidRPr="00320144">
        <w:rPr>
          <w:rFonts w:ascii="Consolas" w:eastAsia="Times New Roman" w:hAnsi="Consolas" w:cs="Consolas"/>
          <w:color w:val="000000"/>
          <w:sz w:val="21"/>
          <w:szCs w:val="21"/>
        </w:rPr>
        <w:br/>
        <w:t>p    {color:green}</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lastRenderedPageBreak/>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heading</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paragraph.</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89"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90"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External Styling (External CSS)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External style sheet are ideal when the style is applied to many pages.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With external style sheets, you can change the look of an entire web site by changing one file.</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b/>
          <w:bCs/>
          <w:color w:val="333333"/>
          <w:sz w:val="21"/>
        </w:rPr>
        <w:t>External styles</w:t>
      </w:r>
      <w:r w:rsidRPr="00320144">
        <w:rPr>
          <w:rFonts w:ascii="Helvetica" w:eastAsia="Times New Roman" w:hAnsi="Helvetica" w:cs="Helvetica"/>
          <w:color w:val="333333"/>
          <w:sz w:val="21"/>
          <w:szCs w:val="21"/>
        </w:rPr>
        <w:t xml:space="preserve"> are defined in an external CSS file, and then linked to in the </w:t>
      </w:r>
      <w:r w:rsidRPr="00320144">
        <w:rPr>
          <w:rFonts w:ascii="Helvetica" w:eastAsia="Times New Roman" w:hAnsi="Helvetica" w:cs="Helvetica"/>
          <w:b/>
          <w:bCs/>
          <w:color w:val="333333"/>
          <w:sz w:val="21"/>
        </w:rPr>
        <w:t>&lt;head&gt;</w:t>
      </w:r>
      <w:r w:rsidRPr="00320144">
        <w:rPr>
          <w:rFonts w:ascii="Helvetica" w:eastAsia="Times New Roman" w:hAnsi="Helvetica" w:cs="Helvetica"/>
          <w:color w:val="333333"/>
          <w:sz w:val="21"/>
          <w:szCs w:val="21"/>
        </w:rPr>
        <w:t xml:space="preserve"> section of an HTML page:</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!DOCTYPE</w:t>
      </w:r>
      <w:proofErr w:type="gramEnd"/>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link</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rel=</w:t>
      </w:r>
      <w:r w:rsidRPr="00320144">
        <w:rPr>
          <w:rFonts w:ascii="Consolas" w:eastAsia="Times New Roman" w:hAnsi="Consolas" w:cs="Consolas"/>
          <w:color w:val="0000CD"/>
          <w:sz w:val="21"/>
        </w:rPr>
        <w:t>"stylesheet"</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href=</w:t>
      </w:r>
      <w:r w:rsidRPr="00320144">
        <w:rPr>
          <w:rFonts w:ascii="Consolas" w:eastAsia="Times New Roman" w:hAnsi="Consolas" w:cs="Consolas"/>
          <w:color w:val="0000CD"/>
          <w:sz w:val="21"/>
        </w:rPr>
        <w:t>"styles.css"</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heading</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paragraph.</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90"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91"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CSS Fonts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color</w:t>
      </w:r>
      <w:r w:rsidRPr="00320144">
        <w:rPr>
          <w:rFonts w:ascii="Helvetica" w:eastAsia="Times New Roman" w:hAnsi="Helvetica" w:cs="Helvetica"/>
          <w:color w:val="333333"/>
          <w:sz w:val="21"/>
          <w:szCs w:val="21"/>
        </w:rPr>
        <w:t xml:space="preserve"> property defines the text color to be used for the HTML element.</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font-family</w:t>
      </w:r>
      <w:r w:rsidRPr="00320144">
        <w:rPr>
          <w:rFonts w:ascii="Helvetica" w:eastAsia="Times New Roman" w:hAnsi="Helvetica" w:cs="Helvetica"/>
          <w:color w:val="333333"/>
          <w:sz w:val="21"/>
          <w:szCs w:val="21"/>
        </w:rPr>
        <w:t xml:space="preserve"> property defines the font to be used for the HTML element.</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 xml:space="preserve">font-size </w:t>
      </w:r>
      <w:r w:rsidRPr="00320144">
        <w:rPr>
          <w:rFonts w:ascii="Helvetica" w:eastAsia="Times New Roman" w:hAnsi="Helvetica" w:cs="Helvetica"/>
          <w:color w:val="333333"/>
          <w:sz w:val="21"/>
          <w:szCs w:val="21"/>
        </w:rPr>
        <w:t>property defines the text size to be used for the HTML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lastRenderedPageBreak/>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!DOCTYPE</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t>h1 {</w:t>
      </w:r>
      <w:r w:rsidRPr="00320144">
        <w:rPr>
          <w:rFonts w:ascii="Consolas" w:eastAsia="Times New Roman" w:hAnsi="Consolas" w:cs="Consolas"/>
          <w:color w:val="000000"/>
          <w:sz w:val="21"/>
          <w:szCs w:val="21"/>
        </w:rPr>
        <w:br/>
        <w:t>    color:blue;</w:t>
      </w:r>
      <w:r w:rsidRPr="00320144">
        <w:rPr>
          <w:rFonts w:ascii="Consolas" w:eastAsia="Times New Roman" w:hAnsi="Consolas" w:cs="Consolas"/>
          <w:color w:val="000000"/>
          <w:sz w:val="21"/>
          <w:szCs w:val="21"/>
        </w:rPr>
        <w:br/>
        <w:t>    font-family:verdana;</w:t>
      </w:r>
      <w:r w:rsidRPr="00320144">
        <w:rPr>
          <w:rFonts w:ascii="Consolas" w:eastAsia="Times New Roman" w:hAnsi="Consolas" w:cs="Consolas"/>
          <w:color w:val="000000"/>
          <w:sz w:val="21"/>
          <w:szCs w:val="21"/>
        </w:rPr>
        <w:br/>
        <w:t>    font-size:300%;</w:t>
      </w:r>
      <w:r w:rsidRPr="00320144">
        <w:rPr>
          <w:rFonts w:ascii="Consolas" w:eastAsia="Times New Roman" w:hAnsi="Consolas" w:cs="Consolas"/>
          <w:color w:val="000000"/>
          <w:sz w:val="21"/>
          <w:szCs w:val="21"/>
        </w:rPr>
        <w:br/>
        <w:t>}</w:t>
      </w:r>
      <w:r w:rsidRPr="00320144">
        <w:rPr>
          <w:rFonts w:ascii="Consolas" w:eastAsia="Times New Roman" w:hAnsi="Consolas" w:cs="Consolas"/>
          <w:color w:val="000000"/>
          <w:sz w:val="21"/>
          <w:szCs w:val="21"/>
        </w:rPr>
        <w:br/>
        <w:t>p  {</w:t>
      </w:r>
      <w:r w:rsidRPr="00320144">
        <w:rPr>
          <w:rFonts w:ascii="Consolas" w:eastAsia="Times New Roman" w:hAnsi="Consolas" w:cs="Consolas"/>
          <w:color w:val="000000"/>
          <w:sz w:val="21"/>
          <w:szCs w:val="21"/>
        </w:rPr>
        <w:br/>
        <w:t>    color:red;</w:t>
      </w:r>
      <w:r w:rsidRPr="00320144">
        <w:rPr>
          <w:rFonts w:ascii="Consolas" w:eastAsia="Times New Roman" w:hAnsi="Consolas" w:cs="Consolas"/>
          <w:color w:val="000000"/>
          <w:sz w:val="21"/>
          <w:szCs w:val="21"/>
        </w:rPr>
        <w:br/>
        <w:t>    font-family:courier;</w:t>
      </w:r>
      <w:r w:rsidRPr="00320144">
        <w:rPr>
          <w:rFonts w:ascii="Consolas" w:eastAsia="Times New Roman" w:hAnsi="Consolas" w:cs="Consolas"/>
          <w:color w:val="000000"/>
          <w:sz w:val="21"/>
          <w:szCs w:val="21"/>
        </w:rPr>
        <w:br/>
        <w:t>    font-size:160%;</w:t>
      </w:r>
      <w:r w:rsidRPr="00320144">
        <w:rPr>
          <w:rFonts w:ascii="Consolas" w:eastAsia="Times New Roman" w:hAnsi="Consolas" w:cs="Consolas"/>
          <w:color w:val="000000"/>
          <w:sz w:val="21"/>
          <w:szCs w:val="21"/>
        </w:rPr>
        <w:br/>
        <w: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/style</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/head</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heading</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This is a paragraph.</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/body</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br/>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/html</w:t>
      </w:r>
      <w:r w:rsidRPr="00320144">
        <w:rPr>
          <w:rFonts w:ascii="Consolas" w:eastAsia="Times New Roman" w:hAnsi="Consolas" w:cs="Consolas"/>
          <w:color w:val="0000FF"/>
          <w:sz w:val="21"/>
        </w:rPr>
        <w:t>&gt;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91"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92"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The CSS Box Model</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Every HTML element has a box around it, even if you cannot see it.</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border</w:t>
      </w:r>
      <w:r w:rsidRPr="00320144">
        <w:rPr>
          <w:rFonts w:ascii="Helvetica" w:eastAsia="Times New Roman" w:hAnsi="Helvetica" w:cs="Helvetica"/>
          <w:color w:val="333333"/>
          <w:sz w:val="21"/>
          <w:szCs w:val="21"/>
        </w:rPr>
        <w:t xml:space="preserve"> property defines a visible border around an HTML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color w:val="A52A2A"/>
          <w:sz w:val="21"/>
        </w:rPr>
        <w:t>p</w:t>
      </w:r>
      <w:proofErr w:type="gramEnd"/>
      <w:r w:rsidRPr="00320144">
        <w:rPr>
          <w:rFonts w:ascii="Consolas" w:eastAsia="Times New Roman" w:hAnsi="Consolas" w:cs="Consolas"/>
          <w:color w:val="A52A2A"/>
          <w:sz w:val="21"/>
        </w:rPr>
        <w:t xml:space="preserve"> </w:t>
      </w:r>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border:</w:t>
      </w:r>
      <w:r w:rsidRPr="00320144">
        <w:rPr>
          <w:rFonts w:ascii="Consolas" w:eastAsia="Times New Roman" w:hAnsi="Consolas" w:cs="Consolas"/>
          <w:color w:val="0000CD"/>
          <w:sz w:val="21"/>
        </w:rPr>
        <w:t>1px solid black;</w:t>
      </w:r>
      <w:r w:rsidRPr="00320144">
        <w:rPr>
          <w:rFonts w:ascii="Consolas" w:eastAsia="Times New Roman" w:hAnsi="Consolas" w:cs="Consolas"/>
          <w:color w:val="000000"/>
          <w:sz w:val="21"/>
          <w:szCs w:val="21"/>
        </w:rPr>
        <w:br/>
        <w: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92"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padding</w:t>
      </w:r>
      <w:r w:rsidRPr="00320144">
        <w:rPr>
          <w:rFonts w:ascii="Helvetica" w:eastAsia="Times New Roman" w:hAnsi="Helvetica" w:cs="Helvetica"/>
          <w:color w:val="333333"/>
          <w:sz w:val="21"/>
          <w:szCs w:val="21"/>
        </w:rPr>
        <w:t xml:space="preserve"> property defines </w:t>
      </w:r>
      <w:proofErr w:type="gramStart"/>
      <w:r w:rsidRPr="00320144">
        <w:rPr>
          <w:rFonts w:ascii="Helvetica" w:eastAsia="Times New Roman" w:hAnsi="Helvetica" w:cs="Helvetica"/>
          <w:color w:val="333333"/>
          <w:sz w:val="21"/>
          <w:szCs w:val="21"/>
        </w:rPr>
        <w:t>a padding</w:t>
      </w:r>
      <w:proofErr w:type="gramEnd"/>
      <w:r w:rsidRPr="00320144">
        <w:rPr>
          <w:rFonts w:ascii="Helvetica" w:eastAsia="Times New Roman" w:hAnsi="Helvetica" w:cs="Helvetica"/>
          <w:color w:val="333333"/>
          <w:sz w:val="21"/>
          <w:szCs w:val="21"/>
        </w:rPr>
        <w:t xml:space="preserve"> (space) inside the border:</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color w:val="A52A2A"/>
          <w:sz w:val="21"/>
        </w:rPr>
        <w:lastRenderedPageBreak/>
        <w:t>p</w:t>
      </w:r>
      <w:proofErr w:type="gramEnd"/>
      <w:r w:rsidRPr="00320144">
        <w:rPr>
          <w:rFonts w:ascii="Consolas" w:eastAsia="Times New Roman" w:hAnsi="Consolas" w:cs="Consolas"/>
          <w:color w:val="A52A2A"/>
          <w:sz w:val="21"/>
        </w:rPr>
        <w:t xml:space="preserve"> </w:t>
      </w:r>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border:</w:t>
      </w:r>
      <w:r w:rsidRPr="00320144">
        <w:rPr>
          <w:rFonts w:ascii="Consolas" w:eastAsia="Times New Roman" w:hAnsi="Consolas" w:cs="Consolas"/>
          <w:color w:val="0000CD"/>
          <w:sz w:val="21"/>
        </w:rPr>
        <w:t>1px solid black;</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padding:</w:t>
      </w:r>
      <w:r w:rsidRPr="00320144">
        <w:rPr>
          <w:rFonts w:ascii="Consolas" w:eastAsia="Times New Roman" w:hAnsi="Consolas" w:cs="Consolas"/>
          <w:color w:val="0000CD"/>
          <w:sz w:val="21"/>
        </w:rPr>
        <w:t>10px;</w:t>
      </w:r>
      <w:r w:rsidRPr="00320144">
        <w:rPr>
          <w:rFonts w:ascii="Consolas" w:eastAsia="Times New Roman" w:hAnsi="Consolas" w:cs="Consolas"/>
          <w:color w:val="000000"/>
          <w:sz w:val="21"/>
          <w:szCs w:val="21"/>
        </w:rPr>
        <w:br/>
        <w: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93"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The CSS </w:t>
      </w:r>
      <w:r w:rsidRPr="00320144">
        <w:rPr>
          <w:rFonts w:ascii="Helvetica" w:eastAsia="Times New Roman" w:hAnsi="Helvetica" w:cs="Helvetica"/>
          <w:b/>
          <w:bCs/>
          <w:color w:val="333333"/>
          <w:sz w:val="21"/>
        </w:rPr>
        <w:t>margin</w:t>
      </w:r>
      <w:r w:rsidRPr="00320144">
        <w:rPr>
          <w:rFonts w:ascii="Helvetica" w:eastAsia="Times New Roman" w:hAnsi="Helvetica" w:cs="Helvetica"/>
          <w:color w:val="333333"/>
          <w:sz w:val="21"/>
          <w:szCs w:val="21"/>
        </w:rPr>
        <w:t xml:space="preserve"> property defines a margin (space) outside the border:</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color w:val="A52A2A"/>
          <w:sz w:val="21"/>
        </w:rPr>
        <w:t>p</w:t>
      </w:r>
      <w:proofErr w:type="gramEnd"/>
      <w:r w:rsidRPr="00320144">
        <w:rPr>
          <w:rFonts w:ascii="Consolas" w:eastAsia="Times New Roman" w:hAnsi="Consolas" w:cs="Consolas"/>
          <w:color w:val="A52A2A"/>
          <w:sz w:val="21"/>
        </w:rPr>
        <w:t xml:space="preserve"> </w:t>
      </w:r>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border:</w:t>
      </w:r>
      <w:r w:rsidRPr="00320144">
        <w:rPr>
          <w:rFonts w:ascii="Consolas" w:eastAsia="Times New Roman" w:hAnsi="Consolas" w:cs="Consolas"/>
          <w:color w:val="0000CD"/>
          <w:sz w:val="21"/>
        </w:rPr>
        <w:t>1px solid black;</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padding:</w:t>
      </w:r>
      <w:r w:rsidRPr="00320144">
        <w:rPr>
          <w:rFonts w:ascii="Consolas" w:eastAsia="Times New Roman" w:hAnsi="Consolas" w:cs="Consolas"/>
          <w:color w:val="0000CD"/>
          <w:sz w:val="21"/>
        </w:rPr>
        <w:t>10px;</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margin:</w:t>
      </w:r>
      <w:r w:rsidRPr="00320144">
        <w:rPr>
          <w:rFonts w:ascii="Consolas" w:eastAsia="Times New Roman" w:hAnsi="Consolas" w:cs="Consolas"/>
          <w:color w:val="0000CD"/>
          <w:sz w:val="21"/>
        </w:rPr>
        <w:t>30px;</w:t>
      </w:r>
      <w:r w:rsidRPr="00320144">
        <w:rPr>
          <w:rFonts w:ascii="Consolas" w:eastAsia="Times New Roman" w:hAnsi="Consolas" w:cs="Consolas"/>
          <w:color w:val="000000"/>
          <w:sz w:val="21"/>
          <w:szCs w:val="21"/>
        </w:rPr>
        <w:br/>
        <w: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94"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20144" w:rsidRPr="00320144" w:rsidTr="00320144">
        <w:tc>
          <w:tcPr>
            <w:tcW w:w="510" w:type="dxa"/>
            <w:shd w:val="clear" w:color="auto" w:fill="FFFFFF"/>
            <w:tcMar>
              <w:top w:w="150" w:type="dxa"/>
              <w:left w:w="150" w:type="dxa"/>
              <w:bottom w:w="150" w:type="dxa"/>
              <w:right w:w="75" w:type="dxa"/>
            </w:tcMar>
            <w:vAlign w:val="center"/>
            <w:hideMark/>
          </w:tcPr>
          <w:p w:rsidR="00320144" w:rsidRPr="00320144" w:rsidRDefault="00320144" w:rsidP="00320144">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2060" name="Picture 20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The CSS examples above use px to define sizes in pixels.</w:t>
            </w:r>
          </w:p>
        </w:tc>
      </w:tr>
    </w:tbl>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93"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The id Attribute</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All the examples above use CSS to style HTML elements in a general way.</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To define a special style for one special element, first add an id attribute to the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18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id=</w:t>
      </w:r>
      <w:r w:rsidRPr="00320144">
        <w:rPr>
          <w:rFonts w:ascii="Consolas" w:eastAsia="Times New Roman" w:hAnsi="Consolas" w:cs="Consolas"/>
          <w:color w:val="0000CD"/>
          <w:sz w:val="21"/>
        </w:rPr>
        <w:t>"p01"</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I am different</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 xml:space="preserve"> </w:t>
      </w:r>
    </w:p>
    <w:p w:rsidR="00320144" w:rsidRPr="00320144" w:rsidRDefault="00320144" w:rsidP="00320144">
      <w:pPr>
        <w:spacing w:after="150" w:line="240" w:lineRule="auto"/>
        <w:rPr>
          <w:rFonts w:ascii="Helvetica" w:eastAsia="Times New Roman" w:hAnsi="Helvetica" w:cs="Helvetica"/>
          <w:color w:val="333333"/>
          <w:sz w:val="21"/>
          <w:szCs w:val="21"/>
        </w:rPr>
      </w:pPr>
      <w:proofErr w:type="gramStart"/>
      <w:r w:rsidRPr="00320144">
        <w:rPr>
          <w:rFonts w:ascii="Helvetica" w:eastAsia="Times New Roman" w:hAnsi="Helvetica" w:cs="Helvetica"/>
          <w:color w:val="333333"/>
          <w:sz w:val="21"/>
          <w:szCs w:val="21"/>
        </w:rPr>
        <w:t>then</w:t>
      </w:r>
      <w:proofErr w:type="gramEnd"/>
      <w:r w:rsidRPr="00320144">
        <w:rPr>
          <w:rFonts w:ascii="Helvetica" w:eastAsia="Times New Roman" w:hAnsi="Helvetica" w:cs="Helvetica"/>
          <w:color w:val="333333"/>
          <w:sz w:val="21"/>
          <w:szCs w:val="21"/>
        </w:rPr>
        <w:t xml:space="preserve"> define a different style for the (identified)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proofErr w:type="gramStart"/>
      <w:r w:rsidRPr="00320144">
        <w:rPr>
          <w:rFonts w:ascii="Consolas" w:eastAsia="Times New Roman" w:hAnsi="Consolas" w:cs="Consolas"/>
          <w:color w:val="A52A2A"/>
          <w:sz w:val="21"/>
        </w:rPr>
        <w:t>p#</w:t>
      </w:r>
      <w:proofErr w:type="gramEnd"/>
      <w:r w:rsidRPr="00320144">
        <w:rPr>
          <w:rFonts w:ascii="Consolas" w:eastAsia="Times New Roman" w:hAnsi="Consolas" w:cs="Consolas"/>
          <w:color w:val="A52A2A"/>
          <w:sz w:val="21"/>
        </w:rPr>
        <w:t xml:space="preserve">p01 </w:t>
      </w:r>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color:</w:t>
      </w:r>
      <w:r w:rsidRPr="00320144">
        <w:rPr>
          <w:rFonts w:ascii="Consolas" w:eastAsia="Times New Roman" w:hAnsi="Consolas" w:cs="Consolas"/>
          <w:color w:val="0000CD"/>
          <w:sz w:val="21"/>
        </w:rPr>
        <w:t>blue;</w:t>
      </w:r>
      <w:r w:rsidRPr="00320144">
        <w:rPr>
          <w:rFonts w:ascii="Consolas" w:eastAsia="Times New Roman" w:hAnsi="Consolas" w:cs="Consolas"/>
          <w:color w:val="000000"/>
          <w:sz w:val="21"/>
          <w:szCs w:val="21"/>
        </w:rPr>
        <w:br/>
        <w: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95"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94"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The class Attribute</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lastRenderedPageBreak/>
        <w:t xml:space="preserve">To define a style for a special type (class) of elements, add </w:t>
      </w:r>
      <w:proofErr w:type="gramStart"/>
      <w:r w:rsidRPr="00320144">
        <w:rPr>
          <w:rFonts w:ascii="Helvetica" w:eastAsia="Times New Roman" w:hAnsi="Helvetica" w:cs="Helvetica"/>
          <w:color w:val="333333"/>
          <w:sz w:val="21"/>
          <w:szCs w:val="21"/>
        </w:rPr>
        <w:t>a class attribute</w:t>
      </w:r>
      <w:proofErr w:type="gramEnd"/>
      <w:r w:rsidRPr="00320144">
        <w:rPr>
          <w:rFonts w:ascii="Helvetica" w:eastAsia="Times New Roman" w:hAnsi="Helvetica" w:cs="Helvetica"/>
          <w:color w:val="333333"/>
          <w:sz w:val="21"/>
          <w:szCs w:val="21"/>
        </w:rPr>
        <w:t xml:space="preserve"> to the element:</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180" w:line="276" w:lineRule="atLeast"/>
        <w:rPr>
          <w:rFonts w:ascii="Consolas" w:eastAsia="Times New Roman" w:hAnsi="Consolas" w:cs="Consolas"/>
          <w:color w:val="000000"/>
          <w:sz w:val="21"/>
          <w:szCs w:val="21"/>
        </w:rPr>
      </w:pP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00"/>
          <w:sz w:val="21"/>
          <w:szCs w:val="21"/>
        </w:rPr>
        <w:t xml:space="preserve"> </w:t>
      </w:r>
      <w:r w:rsidRPr="00320144">
        <w:rPr>
          <w:rFonts w:ascii="Consolas" w:eastAsia="Times New Roman" w:hAnsi="Consolas" w:cs="Consolas"/>
          <w:color w:val="DC143C"/>
          <w:sz w:val="21"/>
        </w:rPr>
        <w:t>class=</w:t>
      </w:r>
      <w:r w:rsidRPr="00320144">
        <w:rPr>
          <w:rFonts w:ascii="Consolas" w:eastAsia="Times New Roman" w:hAnsi="Consolas" w:cs="Consolas"/>
          <w:color w:val="0000CD"/>
          <w:sz w:val="21"/>
        </w:rPr>
        <w:t>"error"</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I am different</w:t>
      </w:r>
      <w:r w:rsidRPr="00320144">
        <w:rPr>
          <w:rFonts w:ascii="Consolas" w:eastAsia="Times New Roman" w:hAnsi="Consolas" w:cs="Consolas"/>
          <w:color w:val="0000FF"/>
          <w:sz w:val="21"/>
        </w:rPr>
        <w:t>&lt;</w:t>
      </w:r>
      <w:r w:rsidRPr="00320144">
        <w:rPr>
          <w:rFonts w:ascii="Consolas" w:eastAsia="Times New Roman" w:hAnsi="Consolas" w:cs="Consolas"/>
          <w:color w:val="A52A2A"/>
          <w:sz w:val="21"/>
        </w:rPr>
        <w:t>/p</w:t>
      </w:r>
      <w:r w:rsidRPr="00320144">
        <w:rPr>
          <w:rFonts w:ascii="Consolas" w:eastAsia="Times New Roman" w:hAnsi="Consolas" w:cs="Consolas"/>
          <w:color w:val="0000FF"/>
          <w:sz w:val="21"/>
        </w:rPr>
        <w:t>&gt;</w:t>
      </w:r>
      <w:r w:rsidRPr="00320144">
        <w:rPr>
          <w:rFonts w:ascii="Consolas" w:eastAsia="Times New Roman" w:hAnsi="Consolas" w:cs="Consolas"/>
          <w:color w:val="000000"/>
          <w:sz w:val="21"/>
          <w:szCs w:val="21"/>
        </w:rPr>
        <w:t xml:space="preserve"> </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Now you can define a different style for all elements with the specified class:</w:t>
      </w:r>
    </w:p>
    <w:p w:rsidR="00320144" w:rsidRPr="00320144" w:rsidRDefault="00320144" w:rsidP="00320144">
      <w:pPr>
        <w:shd w:val="clear" w:color="auto" w:fill="F1F1F1"/>
        <w:spacing w:after="150" w:line="240" w:lineRule="auto"/>
        <w:outlineLvl w:val="1"/>
        <w:rPr>
          <w:rFonts w:ascii="inherit" w:eastAsia="Times New Roman" w:hAnsi="inherit" w:cs="Helvetica"/>
          <w:color w:val="555555"/>
          <w:sz w:val="30"/>
          <w:szCs w:val="30"/>
        </w:rPr>
      </w:pPr>
      <w:r w:rsidRPr="00320144">
        <w:rPr>
          <w:rFonts w:ascii="inherit" w:eastAsia="Times New Roman" w:hAnsi="inherit" w:cs="Helvetica"/>
          <w:color w:val="555555"/>
          <w:sz w:val="30"/>
          <w:szCs w:val="30"/>
        </w:rPr>
        <w:t>Example</w:t>
      </w:r>
    </w:p>
    <w:p w:rsidR="00320144" w:rsidRPr="00320144" w:rsidRDefault="00320144" w:rsidP="00320144">
      <w:pPr>
        <w:shd w:val="clear" w:color="auto" w:fill="FFFFFF"/>
        <w:spacing w:after="0" w:line="276" w:lineRule="atLeast"/>
        <w:rPr>
          <w:rFonts w:ascii="Consolas" w:eastAsia="Times New Roman" w:hAnsi="Consolas" w:cs="Consolas"/>
          <w:color w:val="000000"/>
          <w:sz w:val="21"/>
          <w:szCs w:val="21"/>
        </w:rPr>
      </w:pPr>
      <w:r w:rsidRPr="00320144">
        <w:rPr>
          <w:rFonts w:ascii="Consolas" w:eastAsia="Times New Roman" w:hAnsi="Consolas" w:cs="Consolas"/>
          <w:color w:val="A52A2A"/>
          <w:sz w:val="21"/>
        </w:rPr>
        <w:t xml:space="preserve">p.error </w:t>
      </w:r>
      <w:r w:rsidRPr="00320144">
        <w:rPr>
          <w:rFonts w:ascii="Consolas" w:eastAsia="Times New Roman" w:hAnsi="Consolas" w:cs="Consolas"/>
          <w:color w:val="000000"/>
          <w:sz w:val="21"/>
          <w:szCs w:val="21"/>
        </w:rPr>
        <w:t>{</w:t>
      </w:r>
      <w:r w:rsidRPr="00320144">
        <w:rPr>
          <w:rFonts w:ascii="Consolas" w:eastAsia="Times New Roman" w:hAnsi="Consolas" w:cs="Consolas"/>
          <w:color w:val="000000"/>
          <w:sz w:val="21"/>
          <w:szCs w:val="21"/>
        </w:rPr>
        <w:br/>
        <w:t xml:space="preserve">    </w:t>
      </w:r>
      <w:r w:rsidRPr="00320144">
        <w:rPr>
          <w:rFonts w:ascii="Consolas" w:eastAsia="Times New Roman" w:hAnsi="Consolas" w:cs="Consolas"/>
          <w:color w:val="DC143C"/>
          <w:sz w:val="21"/>
        </w:rPr>
        <w:t>color</w:t>
      </w:r>
      <w:proofErr w:type="gramStart"/>
      <w:r w:rsidRPr="00320144">
        <w:rPr>
          <w:rFonts w:ascii="Consolas" w:eastAsia="Times New Roman" w:hAnsi="Consolas" w:cs="Consolas"/>
          <w:color w:val="DC143C"/>
          <w:sz w:val="21"/>
        </w:rPr>
        <w:t>:</w:t>
      </w:r>
      <w:r w:rsidRPr="00320144">
        <w:rPr>
          <w:rFonts w:ascii="Consolas" w:eastAsia="Times New Roman" w:hAnsi="Consolas" w:cs="Consolas"/>
          <w:color w:val="0000CD"/>
          <w:sz w:val="21"/>
        </w:rPr>
        <w:t>red</w:t>
      </w:r>
      <w:proofErr w:type="gramEnd"/>
      <w:r w:rsidRPr="00320144">
        <w:rPr>
          <w:rFonts w:ascii="Consolas" w:eastAsia="Times New Roman" w:hAnsi="Consolas" w:cs="Consolas"/>
          <w:color w:val="0000CD"/>
          <w:sz w:val="21"/>
        </w:rPr>
        <w:t>;</w:t>
      </w:r>
      <w:r w:rsidRPr="00320144">
        <w:rPr>
          <w:rFonts w:ascii="Consolas" w:eastAsia="Times New Roman" w:hAnsi="Consolas" w:cs="Consolas"/>
          <w:color w:val="000000"/>
          <w:sz w:val="21"/>
          <w:szCs w:val="21"/>
        </w:rPr>
        <w:br/>
        <w:t>}</w:t>
      </w:r>
    </w:p>
    <w:p w:rsidR="00320144" w:rsidRPr="00320144" w:rsidRDefault="00320144" w:rsidP="00320144">
      <w:pPr>
        <w:shd w:val="clear" w:color="auto" w:fill="F1F1F1"/>
        <w:spacing w:after="180" w:line="276" w:lineRule="atLeast"/>
        <w:rPr>
          <w:rFonts w:ascii="Helvetica" w:eastAsia="Times New Roman" w:hAnsi="Helvetica" w:cs="Helvetica"/>
          <w:color w:val="000000"/>
          <w:sz w:val="21"/>
          <w:szCs w:val="21"/>
        </w:rPr>
      </w:pPr>
      <w:r w:rsidRPr="00320144">
        <w:rPr>
          <w:rFonts w:ascii="Helvetica" w:eastAsia="Times New Roman" w:hAnsi="Helvetica" w:cs="Helvetica"/>
          <w:color w:val="000000"/>
          <w:sz w:val="21"/>
          <w:szCs w:val="21"/>
        </w:rPr>
        <w:br/>
      </w:r>
      <w:hyperlink r:id="rId196" w:tgtFrame="_blank" w:history="1">
        <w:r w:rsidRPr="00320144">
          <w:rPr>
            <w:rFonts w:ascii="Verdana" w:eastAsia="Times New Roman" w:hAnsi="Verdana" w:cs="Helvetica"/>
            <w:b/>
            <w:bCs/>
            <w:color w:val="FFFFFF"/>
            <w:sz w:val="20"/>
          </w:rPr>
          <w:t xml:space="preserve">Try it </w:t>
        </w:r>
        <w:proofErr w:type="gramStart"/>
        <w:r w:rsidRPr="00320144">
          <w:rPr>
            <w:rFonts w:ascii="Verdana" w:eastAsia="Times New Roman" w:hAnsi="Verdana" w:cs="Helvetica"/>
            <w:b/>
            <w:bCs/>
            <w:color w:val="FFFFFF"/>
            <w:sz w:val="20"/>
          </w:rPr>
          <w:t>Yourself</w:t>
        </w:r>
        <w:proofErr w:type="gramEnd"/>
        <w:r w:rsidRPr="00320144">
          <w:rPr>
            <w:rFonts w:ascii="Verdana" w:eastAsia="Times New Roman" w:hAnsi="Verdana" w:cs="Helvetica"/>
            <w:b/>
            <w:bCs/>
            <w:color w:val="FFFFFF"/>
            <w:sz w:val="20"/>
          </w:rPr>
          <w:t xml:space="preserve"> »</w:t>
        </w:r>
      </w:hyperlink>
      <w:r w:rsidRPr="00320144">
        <w:rPr>
          <w:rFonts w:ascii="Helvetica" w:eastAsia="Times New Roman"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20144" w:rsidRPr="00320144" w:rsidTr="00320144">
        <w:tc>
          <w:tcPr>
            <w:tcW w:w="510" w:type="dxa"/>
            <w:shd w:val="clear" w:color="auto" w:fill="FFFFFF"/>
            <w:tcMar>
              <w:top w:w="150" w:type="dxa"/>
              <w:left w:w="150" w:type="dxa"/>
              <w:bottom w:w="150" w:type="dxa"/>
              <w:right w:w="75" w:type="dxa"/>
            </w:tcMar>
            <w:vAlign w:val="center"/>
            <w:hideMark/>
          </w:tcPr>
          <w:p w:rsidR="00320144" w:rsidRPr="00320144" w:rsidRDefault="00320144" w:rsidP="00320144">
            <w:pPr>
              <w:spacing w:after="180" w:line="240" w:lineRule="auto"/>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drawing>
                <wp:inline distT="0" distB="0" distL="0" distR="0">
                  <wp:extent cx="304800" cy="304800"/>
                  <wp:effectExtent l="19050" t="0" r="0" b="0"/>
                  <wp:docPr id="2063" name="Picture 20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w:t>
            </w:r>
            <w:r w:rsidRPr="00320144">
              <w:rPr>
                <w:rFonts w:ascii="Helvetica" w:eastAsia="Times New Roman" w:hAnsi="Helvetica" w:cs="Helvetica"/>
                <w:b/>
                <w:bCs/>
                <w:color w:val="333333"/>
                <w:sz w:val="21"/>
              </w:rPr>
              <w:t>id</w:t>
            </w:r>
            <w:r w:rsidRPr="00320144">
              <w:rPr>
                <w:rFonts w:ascii="Helvetica" w:eastAsia="Times New Roman" w:hAnsi="Helvetica" w:cs="Helvetica"/>
                <w:color w:val="333333"/>
                <w:sz w:val="21"/>
                <w:szCs w:val="21"/>
              </w:rPr>
              <w:t xml:space="preserve"> to address </w:t>
            </w:r>
            <w:r w:rsidRPr="00320144">
              <w:rPr>
                <w:rFonts w:ascii="Helvetica" w:eastAsia="Times New Roman" w:hAnsi="Helvetica" w:cs="Helvetica"/>
                <w:b/>
                <w:bCs/>
                <w:color w:val="333333"/>
                <w:sz w:val="21"/>
              </w:rPr>
              <w:t>single</w:t>
            </w:r>
            <w:r w:rsidRPr="00320144">
              <w:rPr>
                <w:rFonts w:ascii="Helvetica" w:eastAsia="Times New Roman" w:hAnsi="Helvetica" w:cs="Helvetica"/>
                <w:color w:val="333333"/>
                <w:sz w:val="21"/>
                <w:szCs w:val="21"/>
              </w:rPr>
              <w:t xml:space="preserve"> elements. Use </w:t>
            </w:r>
            <w:r w:rsidRPr="00320144">
              <w:rPr>
                <w:rFonts w:ascii="Helvetica" w:eastAsia="Times New Roman" w:hAnsi="Helvetica" w:cs="Helvetica"/>
                <w:b/>
                <w:bCs/>
                <w:color w:val="333333"/>
                <w:sz w:val="21"/>
              </w:rPr>
              <w:t>class</w:t>
            </w:r>
            <w:r w:rsidRPr="00320144">
              <w:rPr>
                <w:rFonts w:ascii="Helvetica" w:eastAsia="Times New Roman" w:hAnsi="Helvetica" w:cs="Helvetica"/>
                <w:color w:val="333333"/>
                <w:sz w:val="21"/>
                <w:szCs w:val="21"/>
              </w:rPr>
              <w:t xml:space="preserve"> to address </w:t>
            </w:r>
            <w:r w:rsidRPr="00320144">
              <w:rPr>
                <w:rFonts w:ascii="Helvetica" w:eastAsia="Times New Roman" w:hAnsi="Helvetica" w:cs="Helvetica"/>
                <w:b/>
                <w:bCs/>
                <w:color w:val="333333"/>
                <w:sz w:val="21"/>
              </w:rPr>
              <w:t>groups</w:t>
            </w:r>
            <w:r w:rsidRPr="00320144">
              <w:rPr>
                <w:rFonts w:ascii="Helvetica" w:eastAsia="Times New Roman" w:hAnsi="Helvetica" w:cs="Helvetica"/>
                <w:color w:val="333333"/>
                <w:sz w:val="21"/>
                <w:szCs w:val="21"/>
              </w:rPr>
              <w:t xml:space="preserve"> of elements.</w:t>
            </w:r>
          </w:p>
        </w:tc>
      </w:tr>
    </w:tbl>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95"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Deprecated Tags and Attributes in HTML5</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In older HTML versions, several tags and attributes were used to style documents.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These tags and attributes are not supported in HTML5!</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Avoid using the &lt;font&gt;, &lt;center&gt;, and &lt;strike&gt; elements.</w:t>
      </w:r>
    </w:p>
    <w:p w:rsidR="00320144" w:rsidRPr="00320144" w:rsidRDefault="00320144" w:rsidP="00320144">
      <w:pPr>
        <w:spacing w:after="15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Avoid using the color and bgcolor attributes.</w:t>
      </w:r>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96"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Chapter Summary</w:t>
      </w:r>
    </w:p>
    <w:p w:rsidR="00320144" w:rsidRPr="00320144" w:rsidRDefault="00320144" w:rsidP="007D4F60">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HTML </w:t>
      </w:r>
      <w:r w:rsidRPr="00320144">
        <w:rPr>
          <w:rFonts w:ascii="Helvetica" w:eastAsia="Times New Roman" w:hAnsi="Helvetica" w:cs="Helvetica"/>
          <w:b/>
          <w:bCs/>
          <w:color w:val="333333"/>
          <w:sz w:val="21"/>
        </w:rPr>
        <w:t>style</w:t>
      </w:r>
      <w:r w:rsidRPr="00320144">
        <w:rPr>
          <w:rFonts w:ascii="Helvetica" w:eastAsia="Times New Roman" w:hAnsi="Helvetica" w:cs="Helvetica"/>
          <w:color w:val="333333"/>
          <w:sz w:val="21"/>
          <w:szCs w:val="21"/>
        </w:rPr>
        <w:t xml:space="preserve"> attribute for inline styling</w:t>
      </w:r>
    </w:p>
    <w:p w:rsidR="00320144" w:rsidRPr="00320144" w:rsidRDefault="00320144" w:rsidP="007D4F60">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HTML </w:t>
      </w:r>
      <w:r w:rsidRPr="00320144">
        <w:rPr>
          <w:rFonts w:ascii="Helvetica" w:eastAsia="Times New Roman" w:hAnsi="Helvetica" w:cs="Helvetica"/>
          <w:b/>
          <w:bCs/>
          <w:color w:val="333333"/>
          <w:sz w:val="21"/>
        </w:rPr>
        <w:t>&lt;style&gt;</w:t>
      </w:r>
      <w:r w:rsidRPr="00320144">
        <w:rPr>
          <w:rFonts w:ascii="Helvetica" w:eastAsia="Times New Roman" w:hAnsi="Helvetica" w:cs="Helvetica"/>
          <w:color w:val="333333"/>
          <w:sz w:val="21"/>
          <w:szCs w:val="21"/>
        </w:rPr>
        <w:t xml:space="preserve"> element to define internal CSS</w:t>
      </w:r>
    </w:p>
    <w:p w:rsidR="00320144" w:rsidRPr="00320144" w:rsidRDefault="00320144" w:rsidP="007D4F60">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HTML </w:t>
      </w:r>
      <w:r w:rsidRPr="00320144">
        <w:rPr>
          <w:rFonts w:ascii="Helvetica" w:eastAsia="Times New Roman" w:hAnsi="Helvetica" w:cs="Helvetica"/>
          <w:b/>
          <w:bCs/>
          <w:color w:val="333333"/>
          <w:sz w:val="21"/>
        </w:rPr>
        <w:t>&lt;link&gt;</w:t>
      </w:r>
      <w:r w:rsidRPr="00320144">
        <w:rPr>
          <w:rFonts w:ascii="Helvetica" w:eastAsia="Times New Roman" w:hAnsi="Helvetica" w:cs="Helvetica"/>
          <w:color w:val="333333"/>
          <w:sz w:val="21"/>
          <w:szCs w:val="21"/>
        </w:rPr>
        <w:t xml:space="preserve"> element to refer to an external CSS file</w:t>
      </w:r>
    </w:p>
    <w:p w:rsidR="00320144" w:rsidRPr="00320144" w:rsidRDefault="00320144" w:rsidP="007D4F60">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HTML </w:t>
      </w:r>
      <w:r w:rsidRPr="00320144">
        <w:rPr>
          <w:rFonts w:ascii="Helvetica" w:eastAsia="Times New Roman" w:hAnsi="Helvetica" w:cs="Helvetica"/>
          <w:b/>
          <w:bCs/>
          <w:color w:val="333333"/>
          <w:sz w:val="21"/>
        </w:rPr>
        <w:t>&lt;head&gt;</w:t>
      </w:r>
      <w:r w:rsidRPr="00320144">
        <w:rPr>
          <w:rFonts w:ascii="Helvetica" w:eastAsia="Times New Roman" w:hAnsi="Helvetica" w:cs="Helvetica"/>
          <w:color w:val="333333"/>
          <w:sz w:val="21"/>
          <w:szCs w:val="21"/>
        </w:rPr>
        <w:t xml:space="preserve"> element to store &lt;style&gt; and &lt;link&gt; elements</w:t>
      </w:r>
    </w:p>
    <w:p w:rsidR="00320144" w:rsidRPr="00320144" w:rsidRDefault="00320144" w:rsidP="007D4F60">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color</w:t>
      </w:r>
      <w:r w:rsidRPr="00320144">
        <w:rPr>
          <w:rFonts w:ascii="Helvetica" w:eastAsia="Times New Roman" w:hAnsi="Helvetica" w:cs="Helvetica"/>
          <w:color w:val="333333"/>
          <w:sz w:val="21"/>
          <w:szCs w:val="21"/>
        </w:rPr>
        <w:t xml:space="preserve"> property for text colors</w:t>
      </w:r>
    </w:p>
    <w:p w:rsidR="00320144" w:rsidRPr="00320144" w:rsidRDefault="00320144" w:rsidP="007D4F60">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font-family</w:t>
      </w:r>
      <w:r w:rsidRPr="00320144">
        <w:rPr>
          <w:rFonts w:ascii="Helvetica" w:eastAsia="Times New Roman" w:hAnsi="Helvetica" w:cs="Helvetica"/>
          <w:color w:val="333333"/>
          <w:sz w:val="21"/>
          <w:szCs w:val="21"/>
        </w:rPr>
        <w:t xml:space="preserve"> property for text fonts</w:t>
      </w:r>
    </w:p>
    <w:p w:rsidR="00320144" w:rsidRPr="00320144" w:rsidRDefault="00320144" w:rsidP="007D4F60">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font-size</w:t>
      </w:r>
      <w:r w:rsidRPr="00320144">
        <w:rPr>
          <w:rFonts w:ascii="Helvetica" w:eastAsia="Times New Roman" w:hAnsi="Helvetica" w:cs="Helvetica"/>
          <w:color w:val="333333"/>
          <w:sz w:val="21"/>
          <w:szCs w:val="21"/>
        </w:rPr>
        <w:t xml:space="preserve"> property for text sizes</w:t>
      </w:r>
    </w:p>
    <w:p w:rsidR="00320144" w:rsidRPr="00320144" w:rsidRDefault="00320144" w:rsidP="007D4F60">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border</w:t>
      </w:r>
      <w:r w:rsidRPr="00320144">
        <w:rPr>
          <w:rFonts w:ascii="Helvetica" w:eastAsia="Times New Roman" w:hAnsi="Helvetica" w:cs="Helvetica"/>
          <w:color w:val="333333"/>
          <w:sz w:val="21"/>
          <w:szCs w:val="21"/>
        </w:rPr>
        <w:t xml:space="preserve"> property for visible element borders</w:t>
      </w:r>
    </w:p>
    <w:p w:rsidR="00320144" w:rsidRPr="00320144" w:rsidRDefault="00320144" w:rsidP="007D4F60">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padding</w:t>
      </w:r>
      <w:r w:rsidRPr="00320144">
        <w:rPr>
          <w:rFonts w:ascii="Helvetica" w:eastAsia="Times New Roman" w:hAnsi="Helvetica" w:cs="Helvetica"/>
          <w:color w:val="333333"/>
          <w:sz w:val="21"/>
          <w:szCs w:val="21"/>
        </w:rPr>
        <w:t xml:space="preserve"> property for space inside the border</w:t>
      </w:r>
    </w:p>
    <w:p w:rsidR="00320144" w:rsidRPr="00320144" w:rsidRDefault="00320144" w:rsidP="007D4F60">
      <w:pPr>
        <w:numPr>
          <w:ilvl w:val="0"/>
          <w:numId w:val="4"/>
        </w:numPr>
        <w:spacing w:before="100" w:beforeAutospacing="1" w:after="100" w:afterAutospacing="1" w:line="240" w:lineRule="auto"/>
        <w:ind w:left="270"/>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Use the CSS </w:t>
      </w:r>
      <w:r w:rsidRPr="00320144">
        <w:rPr>
          <w:rFonts w:ascii="Helvetica" w:eastAsia="Times New Roman" w:hAnsi="Helvetica" w:cs="Helvetica"/>
          <w:b/>
          <w:bCs/>
          <w:color w:val="333333"/>
          <w:sz w:val="21"/>
        </w:rPr>
        <w:t>margin</w:t>
      </w:r>
      <w:r w:rsidRPr="00320144">
        <w:rPr>
          <w:rFonts w:ascii="Helvetica" w:eastAsia="Times New Roman" w:hAnsi="Helvetica" w:cs="Helvetica"/>
          <w:color w:val="333333"/>
          <w:sz w:val="21"/>
          <w:szCs w:val="21"/>
        </w:rPr>
        <w:t xml:space="preserve"> property for space outside the border</w:t>
      </w:r>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97"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lastRenderedPageBreak/>
        <w:t>Test Yourself with Exercises!</w:t>
      </w:r>
    </w:p>
    <w:p w:rsidR="00320144" w:rsidRPr="00320144" w:rsidRDefault="0016480F" w:rsidP="00320144">
      <w:pPr>
        <w:spacing w:after="0" w:line="240" w:lineRule="auto"/>
        <w:rPr>
          <w:rFonts w:ascii="Helvetica" w:eastAsia="Times New Roman" w:hAnsi="Helvetica" w:cs="Helvetica"/>
          <w:color w:val="333333"/>
          <w:sz w:val="21"/>
          <w:szCs w:val="21"/>
        </w:rPr>
      </w:pPr>
      <w:hyperlink r:id="rId197" w:tgtFrame="_blank" w:history="1">
        <w:r w:rsidR="00320144" w:rsidRPr="00320144">
          <w:rPr>
            <w:rFonts w:ascii="Verdana" w:eastAsia="Times New Roman" w:hAnsi="Verdana" w:cs="Helvetica"/>
            <w:b/>
            <w:bCs/>
            <w:color w:val="FFFFFF"/>
            <w:sz w:val="20"/>
          </w:rPr>
          <w:t>Exercise 1 »</w:t>
        </w:r>
      </w:hyperlink>
      <w:r w:rsidR="00320144" w:rsidRPr="00320144">
        <w:rPr>
          <w:rFonts w:ascii="Helvetica" w:eastAsia="Times New Roman" w:hAnsi="Helvetica" w:cs="Helvetica"/>
          <w:color w:val="333333"/>
          <w:sz w:val="21"/>
          <w:szCs w:val="21"/>
        </w:rPr>
        <w:t xml:space="preserve">  </w:t>
      </w:r>
      <w:hyperlink r:id="rId198" w:tgtFrame="_blank" w:history="1">
        <w:r w:rsidR="00320144" w:rsidRPr="00320144">
          <w:rPr>
            <w:rFonts w:ascii="Verdana" w:eastAsia="Times New Roman" w:hAnsi="Verdana" w:cs="Helvetica"/>
            <w:b/>
            <w:bCs/>
            <w:color w:val="FFFFFF"/>
            <w:sz w:val="20"/>
          </w:rPr>
          <w:t>Exercise 2 »</w:t>
        </w:r>
      </w:hyperlink>
      <w:r w:rsidR="00320144" w:rsidRPr="00320144">
        <w:rPr>
          <w:rFonts w:ascii="Helvetica" w:eastAsia="Times New Roman" w:hAnsi="Helvetica" w:cs="Helvetica"/>
          <w:color w:val="333333"/>
          <w:sz w:val="21"/>
          <w:szCs w:val="21"/>
        </w:rPr>
        <w:t xml:space="preserve">  </w:t>
      </w:r>
      <w:hyperlink r:id="rId199" w:tgtFrame="_blank" w:history="1">
        <w:r w:rsidR="00320144" w:rsidRPr="00320144">
          <w:rPr>
            <w:rFonts w:ascii="Verdana" w:eastAsia="Times New Roman" w:hAnsi="Verdana" w:cs="Helvetica"/>
            <w:b/>
            <w:bCs/>
            <w:color w:val="FFFFFF"/>
            <w:sz w:val="20"/>
          </w:rPr>
          <w:t>Exercise 3 »</w:t>
        </w:r>
      </w:hyperlink>
      <w:r w:rsidR="00320144" w:rsidRPr="00320144">
        <w:rPr>
          <w:rFonts w:ascii="Helvetica" w:eastAsia="Times New Roman" w:hAnsi="Helvetica" w:cs="Helvetica"/>
          <w:color w:val="333333"/>
          <w:sz w:val="21"/>
          <w:szCs w:val="21"/>
        </w:rPr>
        <w:t xml:space="preserve">  </w:t>
      </w:r>
      <w:hyperlink r:id="rId200" w:tgtFrame="_blank" w:history="1">
        <w:r w:rsidR="00320144" w:rsidRPr="00320144">
          <w:rPr>
            <w:rFonts w:ascii="Verdana" w:eastAsia="Times New Roman" w:hAnsi="Verdana" w:cs="Helvetica"/>
            <w:b/>
            <w:bCs/>
            <w:color w:val="FFFFFF"/>
            <w:sz w:val="20"/>
          </w:rPr>
          <w:t>Exercise 4 »</w:t>
        </w:r>
      </w:hyperlink>
      <w:r w:rsidR="00320144" w:rsidRPr="00320144">
        <w:rPr>
          <w:rFonts w:ascii="Helvetica" w:eastAsia="Times New Roman" w:hAnsi="Helvetica" w:cs="Helvetica"/>
          <w:color w:val="333333"/>
          <w:sz w:val="21"/>
          <w:szCs w:val="21"/>
        </w:rPr>
        <w:t xml:space="preserve">  </w:t>
      </w:r>
      <w:hyperlink r:id="rId201" w:tgtFrame="_blank" w:history="1">
        <w:r w:rsidR="00320144" w:rsidRPr="00320144">
          <w:rPr>
            <w:rFonts w:ascii="Verdana" w:eastAsia="Times New Roman" w:hAnsi="Verdana" w:cs="Helvetica"/>
            <w:b/>
            <w:bCs/>
            <w:color w:val="FFFFFF"/>
            <w:sz w:val="20"/>
          </w:rPr>
          <w:t>Exercise 5 »</w:t>
        </w:r>
      </w:hyperlink>
      <w:r w:rsidR="00320144" w:rsidRPr="00320144">
        <w:rPr>
          <w:rFonts w:ascii="Helvetica" w:eastAsia="Times New Roman" w:hAnsi="Helvetica" w:cs="Helvetica"/>
          <w:color w:val="333333"/>
          <w:sz w:val="21"/>
          <w:szCs w:val="21"/>
        </w:rPr>
        <w:t xml:space="preserve">  </w:t>
      </w:r>
      <w:hyperlink r:id="rId202" w:tgtFrame="_blank" w:history="1">
        <w:r w:rsidR="00320144" w:rsidRPr="00320144">
          <w:rPr>
            <w:rFonts w:ascii="Verdana" w:eastAsia="Times New Roman" w:hAnsi="Verdana" w:cs="Helvetica"/>
            <w:b/>
            <w:bCs/>
            <w:color w:val="FFFFFF"/>
            <w:sz w:val="20"/>
          </w:rPr>
          <w:t>Exercise 6 »</w:t>
        </w:r>
      </w:hyperlink>
      <w:r w:rsidR="00320144" w:rsidRPr="00320144">
        <w:rPr>
          <w:rFonts w:ascii="Helvetica" w:eastAsia="Times New Roman" w:hAnsi="Helvetica" w:cs="Helvetica"/>
          <w:color w:val="333333"/>
          <w:sz w:val="21"/>
          <w:szCs w:val="21"/>
        </w:rPr>
        <w:t xml:space="preserve"> </w:t>
      </w:r>
    </w:p>
    <w:p w:rsidR="00320144" w:rsidRPr="00320144" w:rsidRDefault="0016480F" w:rsidP="00320144">
      <w:pPr>
        <w:spacing w:before="300" w:after="300" w:line="240" w:lineRule="auto"/>
        <w:rPr>
          <w:rFonts w:ascii="Helvetica" w:eastAsia="Times New Roman" w:hAnsi="Helvetica" w:cs="Helvetica"/>
          <w:color w:val="333333"/>
          <w:sz w:val="21"/>
          <w:szCs w:val="21"/>
        </w:rPr>
      </w:pPr>
      <w:r w:rsidRPr="0016480F">
        <w:rPr>
          <w:rFonts w:ascii="Helvetica" w:eastAsia="Times New Roman" w:hAnsi="Helvetica" w:cs="Helvetica"/>
          <w:color w:val="333333"/>
          <w:sz w:val="21"/>
          <w:szCs w:val="21"/>
        </w:rPr>
        <w:pict>
          <v:rect id="_x0000_i1098" style="width:0;height:0" o:hralign="center" o:hrstd="t" o:hr="t" fillcolor="#a0a0a0" stroked="f"/>
        </w:pict>
      </w:r>
    </w:p>
    <w:p w:rsidR="00320144" w:rsidRPr="00320144" w:rsidRDefault="00320144" w:rsidP="00320144">
      <w:pPr>
        <w:spacing w:before="300" w:after="150" w:line="240" w:lineRule="auto"/>
        <w:outlineLvl w:val="1"/>
        <w:rPr>
          <w:rFonts w:ascii="inherit" w:eastAsia="Times New Roman" w:hAnsi="inherit" w:cs="Helvetica"/>
          <w:color w:val="333333"/>
          <w:sz w:val="45"/>
          <w:szCs w:val="45"/>
        </w:rPr>
      </w:pPr>
      <w:r w:rsidRPr="00320144">
        <w:rPr>
          <w:rFonts w:ascii="inherit" w:eastAsia="Times New Roman" w:hAnsi="inherit" w:cs="Helvetica"/>
          <w:color w:val="333333"/>
          <w:sz w:val="45"/>
          <w:szCs w:val="45"/>
        </w:rPr>
        <w:t>HTML Style Tags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14"/>
        <w:gridCol w:w="8362"/>
      </w:tblGrid>
      <w:tr w:rsidR="00320144" w:rsidRPr="00320144" w:rsidTr="00320144">
        <w:tc>
          <w:tcPr>
            <w:tcW w:w="0" w:type="auto"/>
            <w:shd w:val="clear" w:color="auto" w:fill="auto"/>
            <w:tcMar>
              <w:top w:w="0" w:type="dxa"/>
              <w:left w:w="0" w:type="dxa"/>
              <w:bottom w:w="0" w:type="dxa"/>
              <w:right w:w="0" w:type="dxa"/>
            </w:tcMar>
            <w:vAlign w:val="center"/>
            <w:hideMark/>
          </w:tcPr>
          <w:p w:rsidR="00320144" w:rsidRPr="00320144" w:rsidRDefault="00320144" w:rsidP="00320144">
            <w:pPr>
              <w:spacing w:after="180" w:line="240" w:lineRule="auto"/>
              <w:rPr>
                <w:rFonts w:ascii="Helvetica" w:eastAsia="Times New Roman" w:hAnsi="Helvetica" w:cs="Helvetica"/>
                <w:b/>
                <w:bCs/>
                <w:color w:val="333333"/>
                <w:sz w:val="21"/>
                <w:szCs w:val="21"/>
              </w:rPr>
            </w:pPr>
            <w:r w:rsidRPr="00320144">
              <w:rPr>
                <w:rFonts w:ascii="Helvetica" w:eastAsia="Times New Roman"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320144" w:rsidRPr="00320144" w:rsidRDefault="00320144" w:rsidP="00320144">
            <w:pPr>
              <w:spacing w:after="180" w:line="240" w:lineRule="auto"/>
              <w:rPr>
                <w:rFonts w:ascii="Helvetica" w:eastAsia="Times New Roman" w:hAnsi="Helvetica" w:cs="Helvetica"/>
                <w:b/>
                <w:bCs/>
                <w:color w:val="333333"/>
                <w:sz w:val="21"/>
                <w:szCs w:val="21"/>
              </w:rPr>
            </w:pPr>
            <w:r w:rsidRPr="00320144">
              <w:rPr>
                <w:rFonts w:ascii="Helvetica" w:eastAsia="Times New Roman" w:hAnsi="Helvetica" w:cs="Helvetica"/>
                <w:b/>
                <w:bCs/>
                <w:color w:val="333333"/>
                <w:sz w:val="21"/>
                <w:szCs w:val="21"/>
              </w:rPr>
              <w:t>Description</w:t>
            </w:r>
          </w:p>
        </w:tc>
      </w:tr>
      <w:tr w:rsidR="00320144" w:rsidRPr="00320144" w:rsidTr="00320144">
        <w:tc>
          <w:tcPr>
            <w:tcW w:w="0" w:type="auto"/>
            <w:shd w:val="clear" w:color="auto" w:fill="auto"/>
            <w:tcMar>
              <w:top w:w="0" w:type="dxa"/>
              <w:left w:w="0" w:type="dxa"/>
              <w:bottom w:w="0" w:type="dxa"/>
              <w:right w:w="0" w:type="dxa"/>
            </w:tcMar>
            <w:vAlign w:val="center"/>
            <w:hideMark/>
          </w:tcPr>
          <w:p w:rsidR="00320144" w:rsidRPr="00320144" w:rsidRDefault="0016480F" w:rsidP="00320144">
            <w:pPr>
              <w:spacing w:after="180" w:line="240" w:lineRule="auto"/>
              <w:rPr>
                <w:rFonts w:ascii="Helvetica" w:eastAsia="Times New Roman" w:hAnsi="Helvetica" w:cs="Helvetica"/>
                <w:color w:val="333333"/>
                <w:sz w:val="21"/>
                <w:szCs w:val="21"/>
              </w:rPr>
            </w:pPr>
            <w:hyperlink r:id="rId203" w:history="1">
              <w:r w:rsidR="00320144" w:rsidRPr="00320144">
                <w:rPr>
                  <w:rFonts w:ascii="Helvetica" w:eastAsia="Times New Roman" w:hAnsi="Helvetica" w:cs="Helvetica"/>
                  <w:color w:val="337AB7"/>
                  <w:sz w:val="21"/>
                </w:rPr>
                <w:t>&lt;style&gt;</w:t>
              </w:r>
            </w:hyperlink>
          </w:p>
        </w:tc>
        <w:tc>
          <w:tcPr>
            <w:tcW w:w="0" w:type="auto"/>
            <w:shd w:val="clear" w:color="auto" w:fill="auto"/>
            <w:tcMar>
              <w:top w:w="0" w:type="dxa"/>
              <w:left w:w="0" w:type="dxa"/>
              <w:bottom w:w="0" w:type="dxa"/>
              <w:right w:w="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Defines style information for a document</w:t>
            </w:r>
          </w:p>
        </w:tc>
      </w:tr>
      <w:tr w:rsidR="00320144" w:rsidRPr="00320144" w:rsidTr="00320144">
        <w:tc>
          <w:tcPr>
            <w:tcW w:w="0" w:type="auto"/>
            <w:shd w:val="clear" w:color="auto" w:fill="auto"/>
            <w:tcMar>
              <w:top w:w="0" w:type="dxa"/>
              <w:left w:w="0" w:type="dxa"/>
              <w:bottom w:w="0" w:type="dxa"/>
              <w:right w:w="0" w:type="dxa"/>
            </w:tcMar>
            <w:vAlign w:val="center"/>
            <w:hideMark/>
          </w:tcPr>
          <w:p w:rsidR="00320144" w:rsidRPr="00320144" w:rsidRDefault="0016480F" w:rsidP="00320144">
            <w:pPr>
              <w:spacing w:after="180" w:line="240" w:lineRule="auto"/>
              <w:rPr>
                <w:rFonts w:ascii="Helvetica" w:eastAsia="Times New Roman" w:hAnsi="Helvetica" w:cs="Helvetica"/>
                <w:color w:val="333333"/>
                <w:sz w:val="21"/>
                <w:szCs w:val="21"/>
              </w:rPr>
            </w:pPr>
            <w:hyperlink r:id="rId204" w:history="1">
              <w:r w:rsidR="00320144" w:rsidRPr="00320144">
                <w:rPr>
                  <w:rFonts w:ascii="Helvetica" w:eastAsia="Times New Roman" w:hAnsi="Helvetica" w:cs="Helvetica"/>
                  <w:color w:val="337AB7"/>
                  <w:sz w:val="21"/>
                </w:rPr>
                <w:t>&lt;link&gt;</w:t>
              </w:r>
            </w:hyperlink>
          </w:p>
        </w:tc>
        <w:tc>
          <w:tcPr>
            <w:tcW w:w="0" w:type="auto"/>
            <w:shd w:val="clear" w:color="auto" w:fill="auto"/>
            <w:tcMar>
              <w:top w:w="0" w:type="dxa"/>
              <w:left w:w="0" w:type="dxa"/>
              <w:bottom w:w="0" w:type="dxa"/>
              <w:right w:w="0" w:type="dxa"/>
            </w:tcMar>
            <w:vAlign w:val="center"/>
            <w:hideMark/>
          </w:tcPr>
          <w:p w:rsidR="00320144" w:rsidRPr="00320144" w:rsidRDefault="00320144" w:rsidP="00320144">
            <w:pPr>
              <w:spacing w:after="180" w:line="240" w:lineRule="auto"/>
              <w:rPr>
                <w:rFonts w:ascii="Helvetica" w:eastAsia="Times New Roman" w:hAnsi="Helvetica" w:cs="Helvetica"/>
                <w:color w:val="333333"/>
                <w:sz w:val="21"/>
                <w:szCs w:val="21"/>
              </w:rPr>
            </w:pPr>
            <w:r w:rsidRPr="00320144">
              <w:rPr>
                <w:rFonts w:ascii="Helvetica" w:eastAsia="Times New Roman" w:hAnsi="Helvetica" w:cs="Helvetica"/>
                <w:color w:val="333333"/>
                <w:sz w:val="21"/>
                <w:szCs w:val="21"/>
              </w:rPr>
              <w:t xml:space="preserve">Defines a link between a document and an external resource </w:t>
            </w:r>
          </w:p>
        </w:tc>
      </w:tr>
    </w:tbl>
    <w:p w:rsidR="00320144" w:rsidRPr="00320144" w:rsidRDefault="00320144" w:rsidP="00320144">
      <w:pPr>
        <w:spacing w:after="0" w:line="240" w:lineRule="auto"/>
        <w:rPr>
          <w:rFonts w:ascii="Helvetica" w:eastAsia="Times New Roman" w:hAnsi="Helvetica" w:cs="Helvetica"/>
          <w:color w:val="333333"/>
          <w:sz w:val="21"/>
          <w:szCs w:val="21"/>
        </w:rPr>
      </w:pPr>
    </w:p>
    <w:p w:rsidR="00320144" w:rsidRPr="00320144" w:rsidRDefault="0016480F" w:rsidP="00320144">
      <w:pPr>
        <w:spacing w:after="0" w:line="240" w:lineRule="auto"/>
        <w:rPr>
          <w:rFonts w:ascii="Helvetica" w:eastAsia="Times New Roman" w:hAnsi="Helvetica" w:cs="Helvetica"/>
          <w:color w:val="333333"/>
          <w:sz w:val="30"/>
          <w:szCs w:val="30"/>
        </w:rPr>
      </w:pPr>
      <w:hyperlink r:id="rId205" w:history="1">
        <w:r w:rsidR="00320144" w:rsidRPr="00320144">
          <w:rPr>
            <w:rFonts w:ascii="Helvetica" w:eastAsia="Times New Roman" w:hAnsi="Helvetica" w:cs="Helvetica"/>
            <w:color w:val="8AC007"/>
            <w:sz w:val="30"/>
          </w:rPr>
          <w:t>« Previous</w:t>
        </w:r>
      </w:hyperlink>
    </w:p>
    <w:p w:rsidR="00320144" w:rsidRPr="00320144" w:rsidRDefault="0016480F" w:rsidP="00320144">
      <w:pPr>
        <w:spacing w:after="0" w:line="240" w:lineRule="auto"/>
        <w:jc w:val="right"/>
        <w:rPr>
          <w:rFonts w:ascii="Helvetica" w:eastAsia="Times New Roman" w:hAnsi="Helvetica" w:cs="Helvetica"/>
          <w:color w:val="333333"/>
          <w:sz w:val="30"/>
          <w:szCs w:val="30"/>
        </w:rPr>
      </w:pPr>
      <w:hyperlink r:id="rId206" w:history="1">
        <w:r w:rsidR="00320144" w:rsidRPr="00320144">
          <w:rPr>
            <w:rFonts w:ascii="Helvetica" w:eastAsia="Times New Roman" w:hAnsi="Helvetica" w:cs="Helvetica"/>
            <w:color w:val="8AC007"/>
            <w:sz w:val="30"/>
          </w:rPr>
          <w:t>Next Chapter »</w:t>
        </w:r>
      </w:hyperlink>
    </w:p>
    <w:p w:rsidR="00C032EC" w:rsidRDefault="00C032EC" w:rsidP="00C032EC">
      <w:pPr>
        <w:pStyle w:val="Heading1"/>
        <w:rPr>
          <w:rFonts w:cs="Helvetica"/>
          <w:color w:val="333333"/>
        </w:rPr>
      </w:pPr>
      <w:r>
        <w:rPr>
          <w:rFonts w:cs="Helvetica"/>
          <w:color w:val="333333"/>
        </w:rPr>
        <w:t xml:space="preserve">HTML </w:t>
      </w:r>
      <w:r>
        <w:rPr>
          <w:rStyle w:val="colorh1"/>
          <w:rFonts w:cs="Helvetica"/>
          <w:color w:val="333333"/>
        </w:rPr>
        <w:t>Links</w:t>
      </w:r>
    </w:p>
    <w:p w:rsidR="00C032EC" w:rsidRDefault="0016480F" w:rsidP="00C032EC">
      <w:pPr>
        <w:rPr>
          <w:rFonts w:ascii="Helvetica" w:hAnsi="Helvetica" w:cs="Helvetica"/>
          <w:color w:val="333333"/>
          <w:sz w:val="30"/>
          <w:szCs w:val="30"/>
        </w:rPr>
      </w:pPr>
      <w:hyperlink r:id="rId207" w:history="1">
        <w:r w:rsidR="00C032EC">
          <w:rPr>
            <w:rStyle w:val="Hyperlink"/>
            <w:rFonts w:ascii="Helvetica" w:hAnsi="Helvetica" w:cs="Helvetica"/>
            <w:color w:val="8AC007"/>
            <w:sz w:val="30"/>
            <w:szCs w:val="30"/>
          </w:rPr>
          <w:t>« Previous</w:t>
        </w:r>
      </w:hyperlink>
    </w:p>
    <w:p w:rsidR="00C032EC" w:rsidRDefault="0016480F" w:rsidP="00C032EC">
      <w:pPr>
        <w:jc w:val="right"/>
        <w:rPr>
          <w:rFonts w:ascii="Helvetica" w:hAnsi="Helvetica" w:cs="Helvetica"/>
          <w:color w:val="333333"/>
          <w:sz w:val="30"/>
          <w:szCs w:val="30"/>
        </w:rPr>
      </w:pPr>
      <w:hyperlink r:id="rId208" w:history="1">
        <w:r w:rsidR="00C032EC">
          <w:rPr>
            <w:rStyle w:val="Hyperlink"/>
            <w:rFonts w:ascii="Helvetica" w:hAnsi="Helvetica" w:cs="Helvetica"/>
            <w:color w:val="8AC007"/>
            <w:sz w:val="30"/>
            <w:szCs w:val="30"/>
          </w:rPr>
          <w:t>Next Chapter »</w:t>
        </w:r>
      </w:hyperlink>
    </w:p>
    <w:p w:rsidR="00C032EC" w:rsidRDefault="0016480F" w:rsidP="00C032E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099" style="width:0;height:0" o:hralign="center" o:hrstd="t" o:hr="t" fillcolor="#a0a0a0" stroked="f"/>
        </w:pict>
      </w:r>
    </w:p>
    <w:p w:rsidR="00C032EC" w:rsidRDefault="00C032EC" w:rsidP="00C032EC">
      <w:pPr>
        <w:pStyle w:val="intro"/>
        <w:rPr>
          <w:rFonts w:ascii="Helvetica" w:hAnsi="Helvetica" w:cs="Helvetica"/>
        </w:rPr>
      </w:pPr>
      <w:r>
        <w:rPr>
          <w:rFonts w:ascii="Helvetica" w:hAnsi="Helvetica" w:cs="Helvetica"/>
        </w:rPr>
        <w:t>Links are found in nearly all web pages. Links allow users to click their way from page to page.</w:t>
      </w:r>
    </w:p>
    <w:p w:rsidR="00C032EC" w:rsidRDefault="0016480F" w:rsidP="00C032E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00" style="width:0;height:0" o:hralign="center" o:hrstd="t" o:hr="t" fillcolor="#a0a0a0" stroked="f"/>
        </w:pict>
      </w:r>
    </w:p>
    <w:p w:rsidR="00C032EC" w:rsidRDefault="00C032EC" w:rsidP="00C032EC">
      <w:pPr>
        <w:pStyle w:val="Heading2"/>
        <w:rPr>
          <w:rFonts w:cs="Helvetica"/>
          <w:color w:val="333333"/>
        </w:rPr>
      </w:pPr>
      <w:r>
        <w:rPr>
          <w:rFonts w:cs="Helvetica"/>
          <w:color w:val="333333"/>
        </w:rPr>
        <w:t>HTML Links - Hyperlinks</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HTML links are hyperlinks.</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A hyperlink is a text or an image you can click on, and jump to another document.</w:t>
      </w:r>
    </w:p>
    <w:p w:rsidR="00C032EC" w:rsidRDefault="0016480F" w:rsidP="00C032E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01" style="width:0;height:0" o:hralign="center" o:hrstd="t" o:hr="t" fillcolor="#a0a0a0" stroked="f"/>
        </w:pict>
      </w:r>
    </w:p>
    <w:p w:rsidR="00C032EC" w:rsidRDefault="00C032EC" w:rsidP="00C032EC">
      <w:pPr>
        <w:pStyle w:val="Heading2"/>
        <w:rPr>
          <w:rFonts w:cs="Helvetica"/>
          <w:color w:val="333333"/>
        </w:rPr>
      </w:pPr>
      <w:r>
        <w:rPr>
          <w:rFonts w:cs="Helvetica"/>
          <w:color w:val="333333"/>
        </w:rPr>
        <w:t>HTML Links - Syntax</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 xml:space="preserve">In HTML, links are defined with the </w:t>
      </w:r>
      <w:r>
        <w:rPr>
          <w:rStyle w:val="Strong"/>
          <w:rFonts w:ascii="Helvetica" w:hAnsi="Helvetica" w:cs="Helvetica"/>
          <w:color w:val="333333"/>
          <w:sz w:val="21"/>
          <w:szCs w:val="21"/>
        </w:rPr>
        <w:t>&lt;a&gt;</w:t>
      </w:r>
      <w:r>
        <w:rPr>
          <w:rFonts w:ascii="Helvetica" w:hAnsi="Helvetica" w:cs="Helvetica"/>
          <w:color w:val="333333"/>
          <w:sz w:val="21"/>
          <w:szCs w:val="21"/>
        </w:rPr>
        <w:t xml:space="preserve"> tag:</w:t>
      </w:r>
    </w:p>
    <w:p w:rsidR="00C032EC" w:rsidRDefault="00C032EC" w:rsidP="00C032EC">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w:t>
      </w:r>
      <w:r>
        <w:rPr>
          <w:rStyle w:val="highval1"/>
          <w:rFonts w:ascii="Consolas" w:hAnsi="Consolas" w:cs="Consolas"/>
          <w:i/>
          <w:iCs/>
          <w:sz w:val="21"/>
          <w:szCs w:val="21"/>
        </w:rPr>
        <w:t>url</w:t>
      </w:r>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i/>
          <w:iCs/>
          <w:color w:val="000000"/>
          <w:sz w:val="21"/>
          <w:szCs w:val="21"/>
        </w:rPr>
        <w:t>link text</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C032EC" w:rsidRDefault="00C032EC" w:rsidP="00C032EC">
      <w:pPr>
        <w:pStyle w:val="Heading2"/>
        <w:shd w:val="clear" w:color="auto" w:fill="F1F1F1"/>
        <w:spacing w:before="15"/>
        <w:rPr>
          <w:rFonts w:cs="Helvetica"/>
          <w:color w:val="555555"/>
          <w:sz w:val="30"/>
          <w:szCs w:val="30"/>
        </w:rPr>
      </w:pPr>
      <w:r>
        <w:rPr>
          <w:rFonts w:cs="Helvetica"/>
          <w:color w:val="555555"/>
          <w:sz w:val="30"/>
          <w:szCs w:val="30"/>
        </w:rPr>
        <w:lastRenderedPageBreak/>
        <w:t>Example:</w:t>
      </w:r>
    </w:p>
    <w:p w:rsidR="00C032EC" w:rsidRDefault="00C032EC" w:rsidP="00C032EC">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"http://www.w3schools.com/html/"</w:t>
      </w:r>
      <w:r>
        <w:rPr>
          <w:rStyle w:val="highgt1"/>
          <w:rFonts w:ascii="Consolas" w:hAnsi="Consolas" w:cs="Consolas"/>
          <w:sz w:val="21"/>
          <w:szCs w:val="21"/>
        </w:rPr>
        <w:t>&gt;</w:t>
      </w:r>
      <w:r>
        <w:rPr>
          <w:rFonts w:ascii="Consolas" w:hAnsi="Consolas" w:cs="Consolas"/>
          <w:color w:val="000000"/>
          <w:sz w:val="21"/>
          <w:szCs w:val="21"/>
        </w:rPr>
        <w:t>Visit our HTML tutorial</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C032EC" w:rsidRDefault="00C032EC" w:rsidP="00C032EC">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0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href</w:t>
      </w:r>
      <w:r>
        <w:rPr>
          <w:rFonts w:ascii="Helvetica" w:hAnsi="Helvetica" w:cs="Helvetica"/>
          <w:color w:val="333333"/>
          <w:sz w:val="21"/>
          <w:szCs w:val="21"/>
        </w:rPr>
        <w:t xml:space="preserve"> attribute specifies the destination address (http://www.w3schools.com/html/)</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link text</w:t>
      </w:r>
      <w:r>
        <w:rPr>
          <w:rFonts w:ascii="Helvetica" w:hAnsi="Helvetica" w:cs="Helvetica"/>
          <w:color w:val="333333"/>
          <w:sz w:val="21"/>
          <w:szCs w:val="21"/>
        </w:rPr>
        <w:t xml:space="preserve"> is the visible part (Visit our HTML tutorial).</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Clicking on the link text, will send you to the specified address.</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C032EC" w:rsidTr="00C032EC">
        <w:tc>
          <w:tcPr>
            <w:tcW w:w="510" w:type="dxa"/>
            <w:shd w:val="clear" w:color="auto" w:fill="FFFFFF"/>
            <w:tcMar>
              <w:top w:w="150" w:type="dxa"/>
              <w:left w:w="150" w:type="dxa"/>
              <w:bottom w:w="150" w:type="dxa"/>
              <w:right w:w="75" w:type="dxa"/>
            </w:tcMar>
            <w:vAlign w:val="center"/>
            <w:hideMark/>
          </w:tcPr>
          <w:p w:rsidR="00C032EC" w:rsidRDefault="00C032EC">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1"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 xml:space="preserve">The link text does not have to be text. It can be an HTML image or any other HTML element. </w:t>
            </w:r>
          </w:p>
        </w:tc>
      </w:tr>
    </w:tbl>
    <w:p w:rsidR="00C032EC" w:rsidRDefault="0016480F" w:rsidP="00C032E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02" style="width:0;height:0" o:hralign="center" o:hrstd="t" o:hr="t" fillcolor="#a0a0a0" stroked="f"/>
        </w:pict>
      </w:r>
    </w:p>
    <w:p w:rsidR="00C032EC" w:rsidRDefault="00C032EC" w:rsidP="00C032EC">
      <w:pPr>
        <w:pStyle w:val="Heading2"/>
        <w:rPr>
          <w:rFonts w:cs="Helvetica"/>
          <w:color w:val="333333"/>
        </w:rPr>
      </w:pPr>
      <w:r>
        <w:rPr>
          <w:rFonts w:cs="Helvetica"/>
          <w:color w:val="333333"/>
        </w:rPr>
        <w:t>Local Links</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 xml:space="preserve">The example above used an absolute URL (A full web address). </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A local link (link to the same web site) is specified with a relative URL (without http://www....).</w:t>
      </w:r>
    </w:p>
    <w:p w:rsidR="00C032EC" w:rsidRDefault="00C032EC" w:rsidP="00C032EC">
      <w:pPr>
        <w:pStyle w:val="Heading2"/>
        <w:shd w:val="clear" w:color="auto" w:fill="F1F1F1"/>
        <w:spacing w:before="15"/>
        <w:rPr>
          <w:rFonts w:cs="Helvetica"/>
          <w:color w:val="555555"/>
          <w:sz w:val="30"/>
          <w:szCs w:val="30"/>
        </w:rPr>
      </w:pPr>
      <w:r>
        <w:rPr>
          <w:rFonts w:cs="Helvetica"/>
          <w:color w:val="555555"/>
          <w:sz w:val="30"/>
          <w:szCs w:val="30"/>
        </w:rPr>
        <w:t>Example:</w:t>
      </w:r>
    </w:p>
    <w:p w:rsidR="00C032EC" w:rsidRDefault="00C032EC" w:rsidP="00C032EC">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"html_images.asp"</w:t>
      </w:r>
      <w:r>
        <w:rPr>
          <w:rStyle w:val="highgt1"/>
          <w:rFonts w:ascii="Consolas" w:hAnsi="Consolas" w:cs="Consolas"/>
          <w:sz w:val="21"/>
          <w:szCs w:val="21"/>
        </w:rPr>
        <w:t>&gt;</w:t>
      </w:r>
      <w:r>
        <w:rPr>
          <w:rFonts w:ascii="Consolas" w:hAnsi="Consolas" w:cs="Consolas"/>
          <w:color w:val="000000"/>
          <w:sz w:val="21"/>
          <w:szCs w:val="21"/>
        </w:rPr>
        <w:t>HTML Images</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C032EC" w:rsidRDefault="00C032EC" w:rsidP="00C032EC">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1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C032EC" w:rsidRDefault="0016480F" w:rsidP="00C032EC">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03" style="width:0;height:0" o:hralign="center" o:hrstd="t" o:hr="t" fillcolor="#a0a0a0" stroked="f"/>
        </w:pict>
      </w:r>
    </w:p>
    <w:p w:rsidR="00C032EC" w:rsidRDefault="00C032EC" w:rsidP="00C032EC">
      <w:pPr>
        <w:pStyle w:val="Heading2"/>
        <w:rPr>
          <w:rFonts w:cs="Helvetica"/>
          <w:color w:val="333333"/>
        </w:rPr>
      </w:pPr>
      <w:r>
        <w:rPr>
          <w:rFonts w:cs="Helvetica"/>
          <w:color w:val="333333"/>
        </w:rPr>
        <w:t>HTML Links - Colors and Icons</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When you move the mouse cursor over a link, two things will normally happen:</w:t>
      </w:r>
    </w:p>
    <w:p w:rsidR="00C032EC" w:rsidRDefault="00C032EC" w:rsidP="007D4F60">
      <w:pPr>
        <w:numPr>
          <w:ilvl w:val="0"/>
          <w:numId w:val="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mouse arrow will turn into a little hand</w:t>
      </w:r>
    </w:p>
    <w:p w:rsidR="00C032EC" w:rsidRDefault="00C032EC" w:rsidP="007D4F60">
      <w:pPr>
        <w:numPr>
          <w:ilvl w:val="0"/>
          <w:numId w:val="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color of the link element will change</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By default, links will appear as this in all browsers:</w:t>
      </w:r>
    </w:p>
    <w:p w:rsidR="00C032EC" w:rsidRDefault="00C032EC" w:rsidP="007D4F60">
      <w:pPr>
        <w:numPr>
          <w:ilvl w:val="0"/>
          <w:numId w:val="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An unvisited link is underlined and blue</w:t>
      </w:r>
    </w:p>
    <w:p w:rsidR="00C032EC" w:rsidRDefault="00C032EC" w:rsidP="007D4F60">
      <w:pPr>
        <w:numPr>
          <w:ilvl w:val="0"/>
          <w:numId w:val="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 visited link is underlined and purple</w:t>
      </w:r>
    </w:p>
    <w:p w:rsidR="00C032EC" w:rsidRDefault="00C032EC" w:rsidP="007D4F60">
      <w:pPr>
        <w:numPr>
          <w:ilvl w:val="0"/>
          <w:numId w:val="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An active link is underlined and red</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You can change the defaults, using styles:</w:t>
      </w:r>
    </w:p>
    <w:p w:rsidR="00C032EC" w:rsidRDefault="00C032EC" w:rsidP="00C032EC">
      <w:pPr>
        <w:pStyle w:val="Heading2"/>
        <w:shd w:val="clear" w:color="auto" w:fill="F1F1F1"/>
        <w:spacing w:before="15"/>
        <w:rPr>
          <w:rFonts w:cs="Helvetica"/>
          <w:color w:val="555555"/>
          <w:sz w:val="30"/>
          <w:szCs w:val="30"/>
        </w:rPr>
      </w:pPr>
      <w:r>
        <w:rPr>
          <w:rFonts w:cs="Helvetica"/>
          <w:color w:val="555555"/>
          <w:sz w:val="30"/>
          <w:szCs w:val="30"/>
        </w:rPr>
        <w:lastRenderedPageBreak/>
        <w:t>Example</w:t>
      </w:r>
    </w:p>
    <w:p w:rsidR="00C032EC" w:rsidRDefault="00C032EC" w:rsidP="00C032EC">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&lt;style&gt;</w:t>
      </w:r>
      <w:r>
        <w:rPr>
          <w:rFonts w:ascii="Consolas" w:hAnsi="Consolas" w:cs="Consolas"/>
          <w:color w:val="A52A2A"/>
          <w:sz w:val="21"/>
          <w:szCs w:val="21"/>
        </w:rPr>
        <w:br/>
      </w:r>
      <w:r>
        <w:rPr>
          <w:rStyle w:val="highele1"/>
          <w:rFonts w:ascii="Consolas" w:hAnsi="Consolas" w:cs="Consolas"/>
          <w:sz w:val="21"/>
          <w:szCs w:val="21"/>
        </w:rPr>
        <w:t xml:space="preserve">a:link    </w:t>
      </w:r>
      <w:r>
        <w:rPr>
          <w:rFonts w:ascii="Consolas" w:hAnsi="Consolas" w:cs="Consolas"/>
          <w:color w:val="000000"/>
          <w:sz w:val="21"/>
          <w:szCs w:val="21"/>
        </w:rPr>
        <w:t>{</w:t>
      </w:r>
      <w:r>
        <w:rPr>
          <w:rStyle w:val="highatt1"/>
          <w:rFonts w:ascii="Consolas" w:hAnsi="Consolas" w:cs="Consolas"/>
          <w:sz w:val="21"/>
          <w:szCs w:val="21"/>
        </w:rPr>
        <w:t>color:</w:t>
      </w:r>
      <w:r>
        <w:rPr>
          <w:rStyle w:val="highval1"/>
          <w:rFonts w:ascii="Consolas" w:hAnsi="Consolas" w:cs="Consolas"/>
          <w:sz w:val="21"/>
          <w:szCs w:val="21"/>
        </w:rPr>
        <w:t>#000000;</w:t>
      </w:r>
      <w:r>
        <w:rPr>
          <w:rFonts w:ascii="Consolas" w:hAnsi="Consolas" w:cs="Consolas"/>
          <w:color w:val="000000"/>
          <w:sz w:val="21"/>
          <w:szCs w:val="21"/>
        </w:rPr>
        <w:t xml:space="preserve"> </w:t>
      </w:r>
      <w:r>
        <w:rPr>
          <w:rStyle w:val="highatt1"/>
          <w:rFonts w:ascii="Consolas" w:hAnsi="Consolas" w:cs="Consolas"/>
          <w:sz w:val="21"/>
          <w:szCs w:val="21"/>
        </w:rPr>
        <w:t>background-color:</w:t>
      </w:r>
      <w:r>
        <w:rPr>
          <w:rStyle w:val="highval1"/>
          <w:rFonts w:ascii="Consolas" w:hAnsi="Consolas" w:cs="Consolas"/>
          <w:sz w:val="21"/>
          <w:szCs w:val="21"/>
        </w:rPr>
        <w:t>transparent;</w:t>
      </w:r>
      <w:r>
        <w:rPr>
          <w:rFonts w:ascii="Consolas" w:hAnsi="Consolas" w:cs="Consolas"/>
          <w:color w:val="000000"/>
          <w:sz w:val="21"/>
          <w:szCs w:val="21"/>
        </w:rPr>
        <w:t xml:space="preserve"> </w:t>
      </w:r>
      <w:r>
        <w:rPr>
          <w:rStyle w:val="highatt1"/>
          <w:rFonts w:ascii="Consolas" w:hAnsi="Consolas" w:cs="Consolas"/>
          <w:sz w:val="21"/>
          <w:szCs w:val="21"/>
        </w:rPr>
        <w:t>text-decoration:</w:t>
      </w:r>
      <w:r>
        <w:rPr>
          <w:rStyle w:val="highval1"/>
          <w:rFonts w:ascii="Consolas" w:hAnsi="Consolas" w:cs="Consolas"/>
          <w:sz w:val="21"/>
          <w:szCs w:val="21"/>
        </w:rPr>
        <w:t>none</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 xml:space="preserve">a:visited </w:t>
      </w:r>
      <w:r>
        <w:rPr>
          <w:rFonts w:ascii="Consolas" w:hAnsi="Consolas" w:cs="Consolas"/>
          <w:color w:val="000000"/>
          <w:sz w:val="21"/>
          <w:szCs w:val="21"/>
        </w:rPr>
        <w:t>{</w:t>
      </w:r>
      <w:r>
        <w:rPr>
          <w:rStyle w:val="highatt1"/>
          <w:rFonts w:ascii="Consolas" w:hAnsi="Consolas" w:cs="Consolas"/>
          <w:sz w:val="21"/>
          <w:szCs w:val="21"/>
        </w:rPr>
        <w:t>color:</w:t>
      </w:r>
      <w:r>
        <w:rPr>
          <w:rStyle w:val="highval1"/>
          <w:rFonts w:ascii="Consolas" w:hAnsi="Consolas" w:cs="Consolas"/>
          <w:sz w:val="21"/>
          <w:szCs w:val="21"/>
        </w:rPr>
        <w:t>#000000;</w:t>
      </w:r>
      <w:r>
        <w:rPr>
          <w:rFonts w:ascii="Consolas" w:hAnsi="Consolas" w:cs="Consolas"/>
          <w:color w:val="000000"/>
          <w:sz w:val="21"/>
          <w:szCs w:val="21"/>
        </w:rPr>
        <w:t xml:space="preserve"> </w:t>
      </w:r>
      <w:r>
        <w:rPr>
          <w:rStyle w:val="highatt1"/>
          <w:rFonts w:ascii="Consolas" w:hAnsi="Consolas" w:cs="Consolas"/>
          <w:sz w:val="21"/>
          <w:szCs w:val="21"/>
        </w:rPr>
        <w:t>background-color:</w:t>
      </w:r>
      <w:r>
        <w:rPr>
          <w:rStyle w:val="highval1"/>
          <w:rFonts w:ascii="Consolas" w:hAnsi="Consolas" w:cs="Consolas"/>
          <w:sz w:val="21"/>
          <w:szCs w:val="21"/>
        </w:rPr>
        <w:t>transparent;</w:t>
      </w:r>
      <w:r>
        <w:rPr>
          <w:rFonts w:ascii="Consolas" w:hAnsi="Consolas" w:cs="Consolas"/>
          <w:color w:val="000000"/>
          <w:sz w:val="21"/>
          <w:szCs w:val="21"/>
        </w:rPr>
        <w:t xml:space="preserve"> </w:t>
      </w:r>
      <w:r>
        <w:rPr>
          <w:rStyle w:val="highatt1"/>
          <w:rFonts w:ascii="Consolas" w:hAnsi="Consolas" w:cs="Consolas"/>
          <w:sz w:val="21"/>
          <w:szCs w:val="21"/>
        </w:rPr>
        <w:t>text-decoration:</w:t>
      </w:r>
      <w:r>
        <w:rPr>
          <w:rStyle w:val="highval1"/>
          <w:rFonts w:ascii="Consolas" w:hAnsi="Consolas" w:cs="Consolas"/>
          <w:sz w:val="21"/>
          <w:szCs w:val="21"/>
        </w:rPr>
        <w:t>none</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 xml:space="preserve">a:hover   </w:t>
      </w:r>
      <w:r>
        <w:rPr>
          <w:rFonts w:ascii="Consolas" w:hAnsi="Consolas" w:cs="Consolas"/>
          <w:color w:val="000000"/>
          <w:sz w:val="21"/>
          <w:szCs w:val="21"/>
        </w:rPr>
        <w:t>{</w:t>
      </w:r>
      <w:r>
        <w:rPr>
          <w:rStyle w:val="highatt1"/>
          <w:rFonts w:ascii="Consolas" w:hAnsi="Consolas" w:cs="Consolas"/>
          <w:sz w:val="21"/>
          <w:szCs w:val="21"/>
        </w:rPr>
        <w:t>color:</w:t>
      </w:r>
      <w:r>
        <w:rPr>
          <w:rStyle w:val="highval1"/>
          <w:rFonts w:ascii="Consolas" w:hAnsi="Consolas" w:cs="Consolas"/>
          <w:sz w:val="21"/>
          <w:szCs w:val="21"/>
        </w:rPr>
        <w:t>#ff0000;</w:t>
      </w:r>
      <w:r>
        <w:rPr>
          <w:rFonts w:ascii="Consolas" w:hAnsi="Consolas" w:cs="Consolas"/>
          <w:color w:val="000000"/>
          <w:sz w:val="21"/>
          <w:szCs w:val="21"/>
        </w:rPr>
        <w:t xml:space="preserve"> </w:t>
      </w:r>
      <w:r>
        <w:rPr>
          <w:rStyle w:val="highatt1"/>
          <w:rFonts w:ascii="Consolas" w:hAnsi="Consolas" w:cs="Consolas"/>
          <w:sz w:val="21"/>
          <w:szCs w:val="21"/>
        </w:rPr>
        <w:t>background-color:</w:t>
      </w:r>
      <w:r>
        <w:rPr>
          <w:rStyle w:val="highval1"/>
          <w:rFonts w:ascii="Consolas" w:hAnsi="Consolas" w:cs="Consolas"/>
          <w:sz w:val="21"/>
          <w:szCs w:val="21"/>
        </w:rPr>
        <w:t>transparent;</w:t>
      </w:r>
      <w:r>
        <w:rPr>
          <w:rFonts w:ascii="Consolas" w:hAnsi="Consolas" w:cs="Consolas"/>
          <w:color w:val="000000"/>
          <w:sz w:val="21"/>
          <w:szCs w:val="21"/>
        </w:rPr>
        <w:t xml:space="preserve"> </w:t>
      </w:r>
      <w:r>
        <w:rPr>
          <w:rStyle w:val="highatt1"/>
          <w:rFonts w:ascii="Consolas" w:hAnsi="Consolas" w:cs="Consolas"/>
          <w:sz w:val="21"/>
          <w:szCs w:val="21"/>
        </w:rPr>
        <w:t>text-decoration:</w:t>
      </w:r>
      <w:r>
        <w:rPr>
          <w:rStyle w:val="highval1"/>
          <w:rFonts w:ascii="Consolas" w:hAnsi="Consolas" w:cs="Consolas"/>
          <w:sz w:val="21"/>
          <w:szCs w:val="21"/>
        </w:rPr>
        <w:t>underline</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 xml:space="preserve">a:active  </w:t>
      </w:r>
      <w:r>
        <w:rPr>
          <w:rFonts w:ascii="Consolas" w:hAnsi="Consolas" w:cs="Consolas"/>
          <w:color w:val="000000"/>
          <w:sz w:val="21"/>
          <w:szCs w:val="21"/>
        </w:rPr>
        <w:t>{</w:t>
      </w:r>
      <w:r>
        <w:rPr>
          <w:rStyle w:val="highatt1"/>
          <w:rFonts w:ascii="Consolas" w:hAnsi="Consolas" w:cs="Consolas"/>
          <w:sz w:val="21"/>
          <w:szCs w:val="21"/>
        </w:rPr>
        <w:t>color:</w:t>
      </w:r>
      <w:r>
        <w:rPr>
          <w:rStyle w:val="highval1"/>
          <w:rFonts w:ascii="Consolas" w:hAnsi="Consolas" w:cs="Consolas"/>
          <w:sz w:val="21"/>
          <w:szCs w:val="21"/>
        </w:rPr>
        <w:t>#ff0000;</w:t>
      </w:r>
      <w:r>
        <w:rPr>
          <w:rFonts w:ascii="Consolas" w:hAnsi="Consolas" w:cs="Consolas"/>
          <w:color w:val="000000"/>
          <w:sz w:val="21"/>
          <w:szCs w:val="21"/>
        </w:rPr>
        <w:t xml:space="preserve"> </w:t>
      </w:r>
      <w:r>
        <w:rPr>
          <w:rStyle w:val="highatt1"/>
          <w:rFonts w:ascii="Consolas" w:hAnsi="Consolas" w:cs="Consolas"/>
          <w:sz w:val="21"/>
          <w:szCs w:val="21"/>
        </w:rPr>
        <w:t>background-color:</w:t>
      </w:r>
      <w:r>
        <w:rPr>
          <w:rStyle w:val="highval1"/>
          <w:rFonts w:ascii="Consolas" w:hAnsi="Consolas" w:cs="Consolas"/>
          <w:sz w:val="21"/>
          <w:szCs w:val="21"/>
        </w:rPr>
        <w:t>transparent;</w:t>
      </w:r>
      <w:r>
        <w:rPr>
          <w:rFonts w:ascii="Consolas" w:hAnsi="Consolas" w:cs="Consolas"/>
          <w:color w:val="000000"/>
          <w:sz w:val="21"/>
          <w:szCs w:val="21"/>
        </w:rPr>
        <w:t xml:space="preserve"> </w:t>
      </w:r>
      <w:r>
        <w:rPr>
          <w:rStyle w:val="highatt1"/>
          <w:rFonts w:ascii="Consolas" w:hAnsi="Consolas" w:cs="Consolas"/>
          <w:sz w:val="21"/>
          <w:szCs w:val="21"/>
        </w:rPr>
        <w:t>text-decoration:</w:t>
      </w:r>
      <w:r>
        <w:rPr>
          <w:rStyle w:val="highval1"/>
          <w:rFonts w:ascii="Consolas" w:hAnsi="Consolas" w:cs="Consolas"/>
          <w:sz w:val="21"/>
          <w:szCs w:val="21"/>
        </w:rPr>
        <w:t>underline</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 xml:space="preserve">&lt;/style&gt; </w:t>
      </w:r>
    </w:p>
    <w:p w:rsidR="00C032EC" w:rsidRDefault="00C032EC" w:rsidP="00C032EC">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1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C032EC" w:rsidRDefault="0016480F" w:rsidP="00C032EC">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04" style="width:0;height:0" o:hralign="center" o:hrstd="t" o:hr="t" fillcolor="#a0a0a0" stroked="f"/>
        </w:pict>
      </w:r>
    </w:p>
    <w:p w:rsidR="00C032EC" w:rsidRDefault="00C032EC" w:rsidP="00C032EC">
      <w:pPr>
        <w:pStyle w:val="Heading2"/>
        <w:rPr>
          <w:rFonts w:cs="Helvetica"/>
          <w:color w:val="333333"/>
        </w:rPr>
      </w:pPr>
      <w:r>
        <w:rPr>
          <w:rFonts w:cs="Helvetica"/>
          <w:color w:val="333333"/>
        </w:rPr>
        <w:t xml:space="preserve">HTML Links - The target </w:t>
      </w:r>
      <w:proofErr w:type="gramStart"/>
      <w:r>
        <w:rPr>
          <w:rFonts w:cs="Helvetica"/>
          <w:color w:val="333333"/>
        </w:rPr>
        <w:t>Attribute</w:t>
      </w:r>
      <w:proofErr w:type="gramEnd"/>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target</w:t>
      </w:r>
      <w:r>
        <w:rPr>
          <w:rFonts w:ascii="Helvetica" w:hAnsi="Helvetica" w:cs="Helvetica"/>
          <w:color w:val="333333"/>
          <w:sz w:val="21"/>
          <w:szCs w:val="21"/>
        </w:rPr>
        <w:t xml:space="preserve"> attribute specifies where to open the linked document.</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This example will open the linked document in a new browser window or in a new tab:</w:t>
      </w:r>
    </w:p>
    <w:p w:rsidR="00C032EC" w:rsidRDefault="00C032EC" w:rsidP="00C032EC">
      <w:pPr>
        <w:pStyle w:val="Heading2"/>
        <w:shd w:val="clear" w:color="auto" w:fill="F1F1F1"/>
        <w:spacing w:before="15"/>
        <w:rPr>
          <w:rFonts w:cs="Helvetica"/>
          <w:color w:val="555555"/>
          <w:sz w:val="30"/>
          <w:szCs w:val="30"/>
        </w:rPr>
      </w:pPr>
      <w:r>
        <w:rPr>
          <w:rFonts w:cs="Helvetica"/>
          <w:color w:val="555555"/>
          <w:sz w:val="30"/>
          <w:szCs w:val="30"/>
        </w:rPr>
        <w:t>Example</w:t>
      </w:r>
    </w:p>
    <w:p w:rsidR="00C032EC" w:rsidRDefault="00C032EC" w:rsidP="00C032EC">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"http://www.w3schools.com/"</w:t>
      </w:r>
      <w:r>
        <w:rPr>
          <w:rFonts w:ascii="Consolas" w:hAnsi="Consolas" w:cs="Consolas"/>
          <w:color w:val="000000"/>
          <w:sz w:val="21"/>
          <w:szCs w:val="21"/>
        </w:rPr>
        <w:t xml:space="preserve"> </w:t>
      </w:r>
      <w:r>
        <w:rPr>
          <w:rStyle w:val="highatt1"/>
          <w:rFonts w:ascii="Consolas" w:hAnsi="Consolas" w:cs="Consolas"/>
          <w:sz w:val="21"/>
          <w:szCs w:val="21"/>
        </w:rPr>
        <w:t>target=</w:t>
      </w:r>
      <w:r>
        <w:rPr>
          <w:rStyle w:val="highval1"/>
          <w:rFonts w:ascii="Consolas" w:hAnsi="Consolas" w:cs="Consolas"/>
          <w:sz w:val="21"/>
          <w:szCs w:val="21"/>
        </w:rPr>
        <w:t>"_blank"</w:t>
      </w:r>
      <w:r>
        <w:rPr>
          <w:rStyle w:val="highgt1"/>
          <w:rFonts w:ascii="Consolas" w:hAnsi="Consolas" w:cs="Consolas"/>
          <w:sz w:val="21"/>
          <w:szCs w:val="21"/>
        </w:rPr>
        <w:t>&gt;</w:t>
      </w:r>
      <w:r>
        <w:rPr>
          <w:rFonts w:ascii="Consolas" w:hAnsi="Consolas" w:cs="Consolas"/>
          <w:color w:val="000000"/>
          <w:sz w:val="21"/>
          <w:szCs w:val="21"/>
        </w:rPr>
        <w:t>Visit W3Schools</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C032EC" w:rsidRDefault="00C032EC" w:rsidP="00C032EC">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1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C032EC" w:rsidTr="00C032EC">
        <w:tc>
          <w:tcPr>
            <w:tcW w:w="1000" w:type="pct"/>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b/>
                <w:bCs/>
                <w:color w:val="333333"/>
                <w:sz w:val="21"/>
                <w:szCs w:val="21"/>
              </w:rPr>
            </w:pPr>
            <w:r>
              <w:rPr>
                <w:rFonts w:ascii="Helvetica" w:hAnsi="Helvetica" w:cs="Helvetica"/>
                <w:b/>
                <w:bCs/>
                <w:color w:val="333333"/>
                <w:sz w:val="21"/>
                <w:szCs w:val="21"/>
              </w:rPr>
              <w:t>Target Value</w:t>
            </w:r>
          </w:p>
        </w:t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C032EC" w:rsidTr="00C032E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_blank</w:t>
            </w:r>
          </w:p>
        </w:t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Opens the linked document in a new window or tab</w:t>
            </w:r>
          </w:p>
        </w:tc>
      </w:tr>
      <w:tr w:rsidR="00C032EC" w:rsidTr="00C032E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_self</w:t>
            </w:r>
          </w:p>
        </w:t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Opens the linked document in the same frame as it was clicked (this is default)</w:t>
            </w:r>
          </w:p>
        </w:tc>
      </w:tr>
      <w:tr w:rsidR="00C032EC" w:rsidTr="00C032E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_parent</w:t>
            </w:r>
          </w:p>
        </w:t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Opens the linked document in the parent frame</w:t>
            </w:r>
          </w:p>
        </w:tc>
      </w:tr>
      <w:tr w:rsidR="00C032EC" w:rsidTr="00C032E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_top</w:t>
            </w:r>
          </w:p>
        </w:t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Opens the linked document in the full body of the window</w:t>
            </w:r>
          </w:p>
        </w:tc>
      </w:tr>
      <w:tr w:rsidR="00C032EC" w:rsidTr="00C032E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i/>
                <w:iCs/>
                <w:color w:val="333333"/>
                <w:sz w:val="21"/>
                <w:szCs w:val="21"/>
              </w:rPr>
              <w:t>framename</w:t>
            </w:r>
          </w:p>
        </w:t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Opens the linked document in a named frame</w:t>
            </w:r>
          </w:p>
        </w:tc>
      </w:tr>
    </w:tbl>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If your webpage is locked in a frame, you can use target="_top" to break out of the frame:</w:t>
      </w:r>
    </w:p>
    <w:p w:rsidR="00C032EC" w:rsidRDefault="00C032EC" w:rsidP="00C032EC">
      <w:pPr>
        <w:pStyle w:val="Heading2"/>
        <w:shd w:val="clear" w:color="auto" w:fill="F1F1F1"/>
        <w:spacing w:before="15"/>
        <w:rPr>
          <w:rFonts w:cs="Helvetica"/>
          <w:color w:val="555555"/>
          <w:sz w:val="30"/>
          <w:szCs w:val="30"/>
        </w:rPr>
      </w:pPr>
      <w:r>
        <w:rPr>
          <w:rFonts w:cs="Helvetica"/>
          <w:color w:val="555555"/>
          <w:sz w:val="30"/>
          <w:szCs w:val="30"/>
        </w:rPr>
        <w:t>Example</w:t>
      </w:r>
    </w:p>
    <w:p w:rsidR="00C032EC" w:rsidRDefault="00C032EC" w:rsidP="00C032EC">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"http://www.w3schools.com/html/"</w:t>
      </w:r>
      <w:r>
        <w:rPr>
          <w:rFonts w:ascii="Consolas" w:hAnsi="Consolas" w:cs="Consolas"/>
          <w:color w:val="000000"/>
          <w:sz w:val="21"/>
          <w:szCs w:val="21"/>
        </w:rPr>
        <w:t xml:space="preserve"> </w:t>
      </w:r>
      <w:r>
        <w:rPr>
          <w:rStyle w:val="highatt1"/>
          <w:rFonts w:ascii="Consolas" w:hAnsi="Consolas" w:cs="Consolas"/>
          <w:sz w:val="21"/>
          <w:szCs w:val="21"/>
        </w:rPr>
        <w:t>target=</w:t>
      </w:r>
      <w:r>
        <w:rPr>
          <w:rStyle w:val="highval1"/>
          <w:rFonts w:ascii="Consolas" w:hAnsi="Consolas" w:cs="Consolas"/>
          <w:sz w:val="21"/>
          <w:szCs w:val="21"/>
        </w:rPr>
        <w:t>"_top"</w:t>
      </w:r>
      <w:r>
        <w:rPr>
          <w:rStyle w:val="highgt1"/>
          <w:rFonts w:ascii="Consolas" w:hAnsi="Consolas" w:cs="Consolas"/>
          <w:sz w:val="21"/>
          <w:szCs w:val="21"/>
        </w:rPr>
        <w:t>&gt;</w:t>
      </w:r>
      <w:r>
        <w:rPr>
          <w:rFonts w:ascii="Consolas" w:hAnsi="Consolas" w:cs="Consolas"/>
          <w:color w:val="000000"/>
          <w:sz w:val="21"/>
          <w:szCs w:val="21"/>
        </w:rPr>
        <w:t>HTML5 tutorial</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C032EC" w:rsidRDefault="00C032EC" w:rsidP="00C032EC">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1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C032EC" w:rsidRDefault="0016480F" w:rsidP="00C032EC">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105" style="width:0;height:0" o:hralign="center" o:hrstd="t" o:hr="t" fillcolor="#a0a0a0" stroked="f"/>
        </w:pict>
      </w:r>
    </w:p>
    <w:p w:rsidR="00C032EC" w:rsidRDefault="00C032EC" w:rsidP="00C032EC">
      <w:pPr>
        <w:pStyle w:val="Heading2"/>
        <w:rPr>
          <w:rFonts w:cs="Helvetica"/>
          <w:color w:val="333333"/>
        </w:rPr>
      </w:pPr>
      <w:r>
        <w:rPr>
          <w:rFonts w:cs="Helvetica"/>
          <w:color w:val="333333"/>
        </w:rPr>
        <w:t>HTML Links - Image as Link</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It is common to use images as links:</w:t>
      </w:r>
    </w:p>
    <w:p w:rsidR="00C032EC" w:rsidRDefault="00C032EC" w:rsidP="00C032EC">
      <w:pPr>
        <w:pStyle w:val="Heading2"/>
        <w:shd w:val="clear" w:color="auto" w:fill="F1F1F1"/>
        <w:spacing w:before="15"/>
        <w:rPr>
          <w:rFonts w:cs="Helvetica"/>
          <w:color w:val="555555"/>
          <w:sz w:val="30"/>
          <w:szCs w:val="30"/>
        </w:rPr>
      </w:pPr>
      <w:r>
        <w:rPr>
          <w:rFonts w:cs="Helvetica"/>
          <w:color w:val="555555"/>
          <w:sz w:val="30"/>
          <w:szCs w:val="30"/>
        </w:rPr>
        <w:t>Example</w:t>
      </w:r>
    </w:p>
    <w:p w:rsidR="00C032EC" w:rsidRDefault="00C032EC" w:rsidP="00C032EC">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"default.asp"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"smiley.gif"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"HTML tutorial"</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w:t>
      </w:r>
      <w:proofErr w:type="gramStart"/>
      <w:r>
        <w:rPr>
          <w:rStyle w:val="highval1"/>
          <w:rFonts w:ascii="Consolas" w:hAnsi="Consolas" w:cs="Consolas"/>
          <w:sz w:val="21"/>
          <w:szCs w:val="21"/>
        </w:rPr>
        <w:t>:42px</w:t>
      </w:r>
      <w:proofErr w:type="gramEnd"/>
      <w:r>
        <w:rPr>
          <w:rStyle w:val="highval1"/>
          <w:rFonts w:ascii="Consolas" w:hAnsi="Consolas" w:cs="Consolas"/>
          <w:sz w:val="21"/>
          <w:szCs w:val="21"/>
        </w:rPr>
        <w:t>;height:42px;border:0"</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C032EC" w:rsidRDefault="00C032EC" w:rsidP="00C032EC">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1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C032EC" w:rsidTr="00C032EC">
        <w:tc>
          <w:tcPr>
            <w:tcW w:w="510" w:type="dxa"/>
            <w:shd w:val="clear" w:color="auto" w:fill="FFFFFF"/>
            <w:tcMar>
              <w:top w:w="150" w:type="dxa"/>
              <w:left w:w="150" w:type="dxa"/>
              <w:bottom w:w="150" w:type="dxa"/>
              <w:right w:w="75" w:type="dxa"/>
            </w:tcMar>
            <w:vAlign w:val="center"/>
            <w:hideMark/>
          </w:tcPr>
          <w:p w:rsidR="00C032EC" w:rsidRDefault="00C032EC">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90" name="Picture 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032EC" w:rsidRDefault="00C032EC">
            <w:pPr>
              <w:spacing w:after="180"/>
              <w:rPr>
                <w:rFonts w:ascii="Helvetica" w:hAnsi="Helvetica" w:cs="Helvetica"/>
                <w:color w:val="333333"/>
                <w:sz w:val="21"/>
                <w:szCs w:val="21"/>
              </w:rPr>
            </w:pPr>
            <w:proofErr w:type="gramStart"/>
            <w:r>
              <w:rPr>
                <w:rFonts w:ascii="Helvetica" w:hAnsi="Helvetica" w:cs="Helvetica"/>
                <w:color w:val="333333"/>
                <w:sz w:val="21"/>
                <w:szCs w:val="21"/>
              </w:rPr>
              <w:t>border:</w:t>
            </w:r>
            <w:proofErr w:type="gramEnd"/>
            <w:r>
              <w:rPr>
                <w:rFonts w:ascii="Helvetica" w:hAnsi="Helvetica" w:cs="Helvetica"/>
                <w:color w:val="333333"/>
                <w:sz w:val="21"/>
                <w:szCs w:val="21"/>
              </w:rPr>
              <w:t xml:space="preserve">0 is added to prevent IE9 (and earlier) from displaying a border around the image. </w:t>
            </w:r>
          </w:p>
        </w:tc>
      </w:tr>
    </w:tbl>
    <w:p w:rsidR="00C032EC" w:rsidRDefault="0016480F" w:rsidP="00C032EC">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06" style="width:0;height:0" o:hralign="center" o:hrstd="t" o:hr="t" fillcolor="#a0a0a0" stroked="f"/>
        </w:pict>
      </w:r>
    </w:p>
    <w:p w:rsidR="00C032EC" w:rsidRDefault="00C032EC" w:rsidP="00C032EC">
      <w:pPr>
        <w:pStyle w:val="Heading2"/>
        <w:rPr>
          <w:rFonts w:cs="Helvetica"/>
          <w:color w:val="333333"/>
        </w:rPr>
      </w:pPr>
      <w:r>
        <w:rPr>
          <w:rFonts w:cs="Helvetica"/>
          <w:color w:val="333333"/>
        </w:rPr>
        <w:t xml:space="preserve">HTML Links - The id </w:t>
      </w:r>
      <w:proofErr w:type="gramStart"/>
      <w:r>
        <w:rPr>
          <w:rFonts w:cs="Helvetica"/>
          <w:color w:val="333333"/>
        </w:rPr>
        <w:t>Attribute</w:t>
      </w:r>
      <w:proofErr w:type="gramEnd"/>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id</w:t>
      </w:r>
      <w:r>
        <w:rPr>
          <w:rFonts w:ascii="Helvetica" w:hAnsi="Helvetica" w:cs="Helvetica"/>
          <w:color w:val="333333"/>
          <w:sz w:val="21"/>
          <w:szCs w:val="21"/>
        </w:rPr>
        <w:t xml:space="preserve"> attribute can be used to create bookmarks inside HTML documents.</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Bookmarks are not displayed in any special way. They are invisible to the reader.</w:t>
      </w:r>
    </w:p>
    <w:p w:rsidR="00C032EC" w:rsidRDefault="00C032EC" w:rsidP="00C032EC">
      <w:pPr>
        <w:pStyle w:val="Heading2"/>
        <w:rPr>
          <w:rFonts w:cs="Helvetica"/>
          <w:color w:val="333333"/>
        </w:rPr>
      </w:pPr>
      <w:r>
        <w:rPr>
          <w:rFonts w:cs="Helvetica"/>
          <w:color w:val="333333"/>
        </w:rPr>
        <w:t>Example</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Add an id attribute to any &lt;a&gt; element:</w:t>
      </w:r>
    </w:p>
    <w:p w:rsidR="00C032EC" w:rsidRDefault="00C032EC" w:rsidP="00C032EC">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"tips"</w:t>
      </w:r>
      <w:r>
        <w:rPr>
          <w:rStyle w:val="highgt1"/>
          <w:rFonts w:ascii="Consolas" w:hAnsi="Consolas" w:cs="Consolas"/>
          <w:sz w:val="21"/>
          <w:szCs w:val="21"/>
        </w:rPr>
        <w:t>&gt;</w:t>
      </w:r>
      <w:r>
        <w:rPr>
          <w:rFonts w:ascii="Consolas" w:hAnsi="Consolas" w:cs="Consolas"/>
          <w:color w:val="000000"/>
          <w:sz w:val="21"/>
          <w:szCs w:val="21"/>
        </w:rPr>
        <w:t>Useful Tips Section</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Then create a link to the &lt;a&gt; element (Useful Tips Section):</w:t>
      </w:r>
    </w:p>
    <w:p w:rsidR="00C032EC" w:rsidRDefault="00C032EC" w:rsidP="00C032EC">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"#tips"</w:t>
      </w:r>
      <w:r>
        <w:rPr>
          <w:rStyle w:val="highgt1"/>
          <w:rFonts w:ascii="Consolas" w:hAnsi="Consolas" w:cs="Consolas"/>
          <w:sz w:val="21"/>
          <w:szCs w:val="21"/>
        </w:rPr>
        <w:t>&gt;</w:t>
      </w:r>
      <w:r>
        <w:rPr>
          <w:rFonts w:ascii="Consolas" w:hAnsi="Consolas" w:cs="Consolas"/>
          <w:color w:val="000000"/>
          <w:sz w:val="21"/>
          <w:szCs w:val="21"/>
        </w:rPr>
        <w:t>Visit the Useful Tips Section</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C032EC" w:rsidRDefault="00C032EC" w:rsidP="00C032EC">
      <w:pPr>
        <w:pStyle w:val="NormalWeb"/>
        <w:rPr>
          <w:rFonts w:ascii="Helvetica" w:hAnsi="Helvetica" w:cs="Helvetica"/>
          <w:color w:val="333333"/>
          <w:sz w:val="21"/>
          <w:szCs w:val="21"/>
        </w:rPr>
      </w:pPr>
      <w:r>
        <w:rPr>
          <w:rFonts w:ascii="Helvetica" w:hAnsi="Helvetica" w:cs="Helvetica"/>
          <w:color w:val="333333"/>
          <w:sz w:val="21"/>
          <w:szCs w:val="21"/>
        </w:rPr>
        <w:t>Or, create a link to the &lt;a&gt; element (Useful Tips Section) from another page:</w:t>
      </w:r>
    </w:p>
    <w:p w:rsidR="00C032EC" w:rsidRDefault="00C032EC" w:rsidP="00C032EC">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"http://www.w3schools.com/html_links.htm#tips"</w:t>
      </w:r>
      <w:r>
        <w:rPr>
          <w:rStyle w:val="highgt1"/>
          <w:rFonts w:ascii="Consolas" w:hAnsi="Consolas" w:cs="Consolas"/>
          <w:sz w:val="21"/>
          <w:szCs w:val="21"/>
        </w:rPr>
        <w:t>&gt;</w:t>
      </w:r>
      <w:r>
        <w:rPr>
          <w:rFonts w:ascii="Consolas" w:hAnsi="Consolas" w:cs="Consolas"/>
          <w:color w:val="000000"/>
          <w:sz w:val="21"/>
          <w:szCs w:val="21"/>
        </w:rPr>
        <w:t>Visit the Useful Tips Section</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C032EC" w:rsidRDefault="00C032EC" w:rsidP="00C032EC">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1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C032EC" w:rsidTr="00C032EC">
        <w:tc>
          <w:tcPr>
            <w:tcW w:w="510" w:type="dxa"/>
            <w:shd w:val="clear" w:color="auto" w:fill="FFFFFF"/>
            <w:tcMar>
              <w:top w:w="150" w:type="dxa"/>
              <w:left w:w="150" w:type="dxa"/>
              <w:bottom w:w="150" w:type="dxa"/>
              <w:right w:w="75" w:type="dxa"/>
            </w:tcMar>
            <w:vAlign w:val="center"/>
            <w:hideMark/>
          </w:tcPr>
          <w:p w:rsidR="00C032EC" w:rsidRDefault="00C032EC">
            <w:pPr>
              <w:spacing w:after="180"/>
              <w:rPr>
                <w:rFonts w:ascii="Helvetica" w:hAnsi="Helvetica" w:cs="Helvetica"/>
                <w:b/>
                <w:bCs/>
                <w:color w:val="000000"/>
                <w:sz w:val="21"/>
                <w:szCs w:val="21"/>
              </w:rPr>
            </w:pPr>
            <w:r>
              <w:rPr>
                <w:rFonts w:ascii="Helvetica" w:hAnsi="Helvetica" w:cs="Helvetica"/>
                <w:b/>
                <w:bCs/>
                <w:noProof/>
                <w:color w:val="000000"/>
                <w:sz w:val="21"/>
                <w:szCs w:val="21"/>
              </w:rPr>
              <w:lastRenderedPageBreak/>
              <w:drawing>
                <wp:inline distT="0" distB="0" distL="0" distR="0">
                  <wp:extent cx="304800" cy="304800"/>
                  <wp:effectExtent l="19050" t="0" r="0" b="0"/>
                  <wp:docPr id="92" name="Picture 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Without a trailing slash on subfolder addresses, you might generate two requests to the server.</w:t>
            </w:r>
            <w:r>
              <w:rPr>
                <w:rFonts w:ascii="Helvetica" w:hAnsi="Helvetica" w:cs="Helvetica"/>
                <w:color w:val="333333"/>
                <w:sz w:val="21"/>
                <w:szCs w:val="21"/>
              </w:rPr>
              <w:br/>
              <w:t>Many servers will automatically add a slash to the address, and then create a new request.</w:t>
            </w:r>
          </w:p>
        </w:tc>
      </w:tr>
    </w:tbl>
    <w:p w:rsidR="00C032EC" w:rsidRDefault="0016480F" w:rsidP="00C032EC">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07" style="width:0;height:0" o:hralign="center" o:hrstd="t" o:hr="t" fillcolor="#a0a0a0" stroked="f"/>
        </w:pict>
      </w:r>
    </w:p>
    <w:p w:rsidR="00C032EC" w:rsidRDefault="00C032EC" w:rsidP="00C032EC">
      <w:pPr>
        <w:pStyle w:val="Heading2"/>
        <w:rPr>
          <w:rFonts w:cs="Helvetica"/>
          <w:color w:val="333333"/>
        </w:rPr>
      </w:pPr>
      <w:r>
        <w:rPr>
          <w:rFonts w:cs="Helvetica"/>
          <w:color w:val="333333"/>
        </w:rPr>
        <w:t>Chapter Summary</w:t>
      </w:r>
    </w:p>
    <w:p w:rsidR="00C032EC" w:rsidRDefault="00C032EC" w:rsidP="007D4F60">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&lt;a&gt;</w:t>
      </w:r>
      <w:r>
        <w:rPr>
          <w:rFonts w:ascii="Helvetica" w:hAnsi="Helvetica" w:cs="Helvetica"/>
          <w:color w:val="333333"/>
          <w:sz w:val="21"/>
          <w:szCs w:val="21"/>
        </w:rPr>
        <w:t xml:space="preserve"> element to define a link</w:t>
      </w:r>
    </w:p>
    <w:p w:rsidR="00C032EC" w:rsidRDefault="00C032EC" w:rsidP="007D4F60">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href</w:t>
      </w:r>
      <w:r>
        <w:rPr>
          <w:rFonts w:ascii="Helvetica" w:hAnsi="Helvetica" w:cs="Helvetica"/>
          <w:color w:val="333333"/>
          <w:sz w:val="21"/>
          <w:szCs w:val="21"/>
        </w:rPr>
        <w:t xml:space="preserve"> attribute to define the link address</w:t>
      </w:r>
    </w:p>
    <w:p w:rsidR="00C032EC" w:rsidRDefault="00C032EC" w:rsidP="007D4F60">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target</w:t>
      </w:r>
      <w:r>
        <w:rPr>
          <w:rFonts w:ascii="Helvetica" w:hAnsi="Helvetica" w:cs="Helvetica"/>
          <w:color w:val="333333"/>
          <w:sz w:val="21"/>
          <w:szCs w:val="21"/>
        </w:rPr>
        <w:t xml:space="preserve"> attribute to define where to open the linked document</w:t>
      </w:r>
    </w:p>
    <w:p w:rsidR="00C032EC" w:rsidRDefault="00C032EC" w:rsidP="007D4F60">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&lt;img&gt;</w:t>
      </w:r>
      <w:r>
        <w:rPr>
          <w:rFonts w:ascii="Helvetica" w:hAnsi="Helvetica" w:cs="Helvetica"/>
          <w:color w:val="333333"/>
          <w:sz w:val="21"/>
          <w:szCs w:val="21"/>
        </w:rPr>
        <w:t xml:space="preserve"> element (inside &lt;a&gt;) to use an image as a link</w:t>
      </w:r>
    </w:p>
    <w:p w:rsidR="00C032EC" w:rsidRDefault="00C032EC" w:rsidP="007D4F60">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id</w:t>
      </w:r>
      <w:r>
        <w:rPr>
          <w:rFonts w:ascii="Helvetica" w:hAnsi="Helvetica" w:cs="Helvetica"/>
          <w:color w:val="333333"/>
          <w:sz w:val="21"/>
          <w:szCs w:val="21"/>
        </w:rPr>
        <w:t xml:space="preserve"> attribute (id="</w:t>
      </w:r>
      <w:r>
        <w:rPr>
          <w:rStyle w:val="Emphasis"/>
          <w:rFonts w:ascii="Helvetica" w:hAnsi="Helvetica" w:cs="Helvetica"/>
          <w:color w:val="333333"/>
          <w:sz w:val="21"/>
          <w:szCs w:val="21"/>
        </w:rPr>
        <w:t>value</w:t>
      </w:r>
      <w:r>
        <w:rPr>
          <w:rFonts w:ascii="Helvetica" w:hAnsi="Helvetica" w:cs="Helvetica"/>
          <w:color w:val="333333"/>
          <w:sz w:val="21"/>
          <w:szCs w:val="21"/>
        </w:rPr>
        <w:t>") to define bookmarks in a page</w:t>
      </w:r>
    </w:p>
    <w:p w:rsidR="00C032EC" w:rsidRDefault="00C032EC" w:rsidP="007D4F60">
      <w:pPr>
        <w:numPr>
          <w:ilvl w:val="0"/>
          <w:numId w:val="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 xml:space="preserve">href </w:t>
      </w:r>
      <w:r>
        <w:rPr>
          <w:rFonts w:ascii="Helvetica" w:hAnsi="Helvetica" w:cs="Helvetica"/>
          <w:color w:val="333333"/>
          <w:sz w:val="21"/>
          <w:szCs w:val="21"/>
        </w:rPr>
        <w:t>attribute (href="#</w:t>
      </w:r>
      <w:r>
        <w:rPr>
          <w:rStyle w:val="Emphasis"/>
          <w:rFonts w:ascii="Helvetica" w:hAnsi="Helvetica" w:cs="Helvetica"/>
          <w:color w:val="333333"/>
          <w:sz w:val="21"/>
          <w:szCs w:val="21"/>
        </w:rPr>
        <w:t>value</w:t>
      </w:r>
      <w:r>
        <w:rPr>
          <w:rFonts w:ascii="Helvetica" w:hAnsi="Helvetica" w:cs="Helvetica"/>
          <w:color w:val="333333"/>
          <w:sz w:val="21"/>
          <w:szCs w:val="21"/>
        </w:rPr>
        <w:t>") to address the bookmark</w:t>
      </w:r>
    </w:p>
    <w:p w:rsidR="00C032EC" w:rsidRDefault="0016480F" w:rsidP="00C032E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08" style="width:0;height:0" o:hralign="center" o:hrstd="t" o:hr="t" fillcolor="#a0a0a0" stroked="f"/>
        </w:pict>
      </w:r>
    </w:p>
    <w:p w:rsidR="00C032EC" w:rsidRDefault="00C032EC" w:rsidP="00C032EC">
      <w:pPr>
        <w:pStyle w:val="Heading2"/>
        <w:rPr>
          <w:rFonts w:cs="Helvetica"/>
          <w:color w:val="333333"/>
        </w:rPr>
      </w:pPr>
      <w:r>
        <w:rPr>
          <w:rFonts w:cs="Helvetica"/>
          <w:color w:val="333333"/>
        </w:rPr>
        <w:t>Test Yourself with Exercises!</w:t>
      </w:r>
    </w:p>
    <w:p w:rsidR="00C032EC" w:rsidRDefault="0016480F" w:rsidP="00C032EC">
      <w:pPr>
        <w:pStyle w:val="NormalWeb"/>
        <w:spacing w:after="0"/>
        <w:rPr>
          <w:rFonts w:ascii="Helvetica" w:hAnsi="Helvetica" w:cs="Helvetica"/>
          <w:color w:val="333333"/>
          <w:sz w:val="21"/>
          <w:szCs w:val="21"/>
        </w:rPr>
      </w:pPr>
      <w:hyperlink r:id="rId216" w:tgtFrame="_blank" w:history="1">
        <w:r w:rsidR="00C032EC">
          <w:rPr>
            <w:rStyle w:val="Hyperlink"/>
            <w:rFonts w:ascii="Verdana" w:hAnsi="Verdana" w:cs="Helvetica"/>
            <w:b/>
            <w:bCs/>
            <w:color w:val="FFFFFF"/>
            <w:sz w:val="20"/>
            <w:szCs w:val="20"/>
            <w:bdr w:val="single" w:sz="6" w:space="4" w:color="8AC007" w:frame="1"/>
            <w:shd w:val="clear" w:color="auto" w:fill="8AC007"/>
          </w:rPr>
          <w:t>Exercise 1 »</w:t>
        </w:r>
      </w:hyperlink>
      <w:r w:rsidR="00C032EC">
        <w:rPr>
          <w:rFonts w:ascii="Helvetica" w:hAnsi="Helvetica" w:cs="Helvetica"/>
          <w:color w:val="333333"/>
          <w:sz w:val="21"/>
          <w:szCs w:val="21"/>
        </w:rPr>
        <w:t xml:space="preserve">  </w:t>
      </w:r>
      <w:hyperlink r:id="rId217" w:tgtFrame="_blank" w:history="1">
        <w:r w:rsidR="00C032EC">
          <w:rPr>
            <w:rStyle w:val="Hyperlink"/>
            <w:rFonts w:ascii="Verdana" w:hAnsi="Verdana" w:cs="Helvetica"/>
            <w:b/>
            <w:bCs/>
            <w:color w:val="FFFFFF"/>
            <w:sz w:val="20"/>
            <w:szCs w:val="20"/>
            <w:bdr w:val="single" w:sz="6" w:space="4" w:color="8AC007" w:frame="1"/>
            <w:shd w:val="clear" w:color="auto" w:fill="8AC007"/>
          </w:rPr>
          <w:t>Exercise 2 »</w:t>
        </w:r>
      </w:hyperlink>
      <w:r w:rsidR="00C032EC">
        <w:rPr>
          <w:rFonts w:ascii="Helvetica" w:hAnsi="Helvetica" w:cs="Helvetica"/>
          <w:color w:val="333333"/>
          <w:sz w:val="21"/>
          <w:szCs w:val="21"/>
        </w:rPr>
        <w:t xml:space="preserve">  </w:t>
      </w:r>
      <w:hyperlink r:id="rId218" w:tgtFrame="_blank" w:history="1">
        <w:r w:rsidR="00C032EC">
          <w:rPr>
            <w:rStyle w:val="Hyperlink"/>
            <w:rFonts w:ascii="Verdana" w:hAnsi="Verdana" w:cs="Helvetica"/>
            <w:b/>
            <w:bCs/>
            <w:color w:val="FFFFFF"/>
            <w:sz w:val="20"/>
            <w:szCs w:val="20"/>
            <w:bdr w:val="single" w:sz="6" w:space="4" w:color="8AC007" w:frame="1"/>
            <w:shd w:val="clear" w:color="auto" w:fill="8AC007"/>
          </w:rPr>
          <w:t>Exercise 3 »</w:t>
        </w:r>
      </w:hyperlink>
      <w:r w:rsidR="00C032EC">
        <w:rPr>
          <w:rFonts w:ascii="Helvetica" w:hAnsi="Helvetica" w:cs="Helvetica"/>
          <w:color w:val="333333"/>
          <w:sz w:val="21"/>
          <w:szCs w:val="21"/>
        </w:rPr>
        <w:t xml:space="preserve">  </w:t>
      </w:r>
      <w:hyperlink r:id="rId219" w:tgtFrame="_blank" w:history="1">
        <w:r w:rsidR="00C032EC">
          <w:rPr>
            <w:rStyle w:val="Hyperlink"/>
            <w:rFonts w:ascii="Verdana" w:hAnsi="Verdana" w:cs="Helvetica"/>
            <w:b/>
            <w:bCs/>
            <w:color w:val="FFFFFF"/>
            <w:sz w:val="20"/>
            <w:szCs w:val="20"/>
            <w:bdr w:val="single" w:sz="6" w:space="4" w:color="8AC007" w:frame="1"/>
            <w:shd w:val="clear" w:color="auto" w:fill="8AC007"/>
          </w:rPr>
          <w:t>Exercise 4 »</w:t>
        </w:r>
      </w:hyperlink>
      <w:r w:rsidR="00C032EC">
        <w:rPr>
          <w:rFonts w:ascii="Helvetica" w:hAnsi="Helvetica" w:cs="Helvetica"/>
          <w:color w:val="333333"/>
          <w:sz w:val="21"/>
          <w:szCs w:val="21"/>
        </w:rPr>
        <w:t xml:space="preserve">  </w:t>
      </w:r>
      <w:hyperlink r:id="rId220" w:tgtFrame="_blank" w:history="1">
        <w:r w:rsidR="00C032EC">
          <w:rPr>
            <w:rStyle w:val="Hyperlink"/>
            <w:rFonts w:ascii="Verdana" w:hAnsi="Verdana" w:cs="Helvetica"/>
            <w:b/>
            <w:bCs/>
            <w:color w:val="FFFFFF"/>
            <w:sz w:val="20"/>
            <w:szCs w:val="20"/>
            <w:bdr w:val="single" w:sz="6" w:space="4" w:color="8AC007" w:frame="1"/>
            <w:shd w:val="clear" w:color="auto" w:fill="8AC007"/>
          </w:rPr>
          <w:t>Exercise 5 »</w:t>
        </w:r>
      </w:hyperlink>
      <w:r w:rsidR="00C032EC">
        <w:rPr>
          <w:rFonts w:ascii="Helvetica" w:hAnsi="Helvetica" w:cs="Helvetica"/>
          <w:color w:val="333333"/>
          <w:sz w:val="21"/>
          <w:szCs w:val="21"/>
        </w:rPr>
        <w:t xml:space="preserve"> </w:t>
      </w:r>
    </w:p>
    <w:p w:rsidR="00C032EC" w:rsidRDefault="0016480F" w:rsidP="00C032E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09" style="width:0;height:0" o:hralign="center" o:hrstd="t" o:hr="t" fillcolor="#a0a0a0" stroked="f"/>
        </w:pict>
      </w:r>
    </w:p>
    <w:p w:rsidR="00C032EC" w:rsidRDefault="00C032EC" w:rsidP="00C032EC">
      <w:pPr>
        <w:pStyle w:val="Heading2"/>
        <w:rPr>
          <w:rFonts w:cs="Helvetica"/>
          <w:color w:val="333333"/>
        </w:rPr>
      </w:pPr>
      <w:r>
        <w:rPr>
          <w:rFonts w:cs="Helvetica"/>
          <w:color w:val="333333"/>
        </w:rPr>
        <w:t>HTML Link Tags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13"/>
        <w:gridCol w:w="6563"/>
      </w:tblGrid>
      <w:tr w:rsidR="00C032EC" w:rsidTr="00C032EC">
        <w:tc>
          <w:tcPr>
            <w:tcW w:w="1500" w:type="pct"/>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C032EC" w:rsidTr="00C032EC">
        <w:tc>
          <w:tcPr>
            <w:tcW w:w="0" w:type="auto"/>
            <w:shd w:val="clear" w:color="auto" w:fill="auto"/>
            <w:tcMar>
              <w:top w:w="0" w:type="dxa"/>
              <w:left w:w="0" w:type="dxa"/>
              <w:bottom w:w="0" w:type="dxa"/>
              <w:right w:w="0" w:type="dxa"/>
            </w:tcMar>
            <w:vAlign w:val="center"/>
            <w:hideMark/>
          </w:tcPr>
          <w:p w:rsidR="00C032EC" w:rsidRDefault="0016480F">
            <w:pPr>
              <w:spacing w:after="180"/>
              <w:rPr>
                <w:rFonts w:ascii="Helvetica" w:hAnsi="Helvetica" w:cs="Helvetica"/>
                <w:color w:val="333333"/>
                <w:sz w:val="21"/>
                <w:szCs w:val="21"/>
              </w:rPr>
            </w:pPr>
            <w:hyperlink r:id="rId221" w:history="1">
              <w:r w:rsidR="00C032EC">
                <w:rPr>
                  <w:rStyle w:val="Hyperlink"/>
                  <w:rFonts w:ascii="Helvetica" w:hAnsi="Helvetica" w:cs="Helvetica"/>
                  <w:sz w:val="21"/>
                  <w:szCs w:val="21"/>
                </w:rPr>
                <w:t>&lt;a&gt;</w:t>
              </w:r>
            </w:hyperlink>
          </w:p>
        </w:tc>
        <w:tc>
          <w:tcPr>
            <w:tcW w:w="0" w:type="auto"/>
            <w:shd w:val="clear" w:color="auto" w:fill="auto"/>
            <w:tcMar>
              <w:top w:w="0" w:type="dxa"/>
              <w:left w:w="0" w:type="dxa"/>
              <w:bottom w:w="0" w:type="dxa"/>
              <w:right w:w="0" w:type="dxa"/>
            </w:tcMar>
            <w:vAlign w:val="center"/>
            <w:hideMark/>
          </w:tcPr>
          <w:p w:rsidR="00C032EC" w:rsidRDefault="00C032EC">
            <w:pPr>
              <w:spacing w:after="180"/>
              <w:rPr>
                <w:rFonts w:ascii="Helvetica" w:hAnsi="Helvetica" w:cs="Helvetica"/>
                <w:color w:val="333333"/>
                <w:sz w:val="21"/>
                <w:szCs w:val="21"/>
              </w:rPr>
            </w:pPr>
            <w:r>
              <w:rPr>
                <w:rFonts w:ascii="Helvetica" w:hAnsi="Helvetica" w:cs="Helvetica"/>
                <w:color w:val="333333"/>
                <w:sz w:val="21"/>
                <w:szCs w:val="21"/>
              </w:rPr>
              <w:t>Defines a hyperlink</w:t>
            </w:r>
          </w:p>
        </w:tc>
      </w:tr>
    </w:tbl>
    <w:p w:rsidR="00C032EC" w:rsidRDefault="00C032EC" w:rsidP="00C032EC">
      <w:pPr>
        <w:rPr>
          <w:rFonts w:ascii="Helvetica" w:hAnsi="Helvetica" w:cs="Helvetica"/>
          <w:color w:val="333333"/>
          <w:sz w:val="21"/>
          <w:szCs w:val="21"/>
        </w:rPr>
      </w:pPr>
    </w:p>
    <w:p w:rsidR="00C032EC" w:rsidRDefault="0016480F" w:rsidP="00C032EC">
      <w:pPr>
        <w:rPr>
          <w:rFonts w:ascii="Helvetica" w:hAnsi="Helvetica" w:cs="Helvetica"/>
          <w:color w:val="333333"/>
          <w:sz w:val="30"/>
          <w:szCs w:val="30"/>
        </w:rPr>
      </w:pPr>
      <w:hyperlink r:id="rId222" w:history="1">
        <w:r w:rsidR="00C032EC">
          <w:rPr>
            <w:rStyle w:val="Hyperlink"/>
            <w:rFonts w:ascii="Helvetica" w:hAnsi="Helvetica" w:cs="Helvetica"/>
            <w:color w:val="8AC007"/>
            <w:sz w:val="30"/>
            <w:szCs w:val="30"/>
          </w:rPr>
          <w:t>« Previous</w:t>
        </w:r>
      </w:hyperlink>
    </w:p>
    <w:p w:rsidR="0035544D" w:rsidRDefault="0035544D" w:rsidP="0035544D">
      <w:pPr>
        <w:pStyle w:val="Heading1"/>
        <w:rPr>
          <w:rFonts w:cs="Helvetica"/>
          <w:color w:val="333333"/>
        </w:rPr>
      </w:pPr>
      <w:r>
        <w:rPr>
          <w:rFonts w:cs="Helvetica"/>
          <w:color w:val="333333"/>
        </w:rPr>
        <w:t xml:space="preserve">HTML </w:t>
      </w:r>
      <w:r>
        <w:rPr>
          <w:rStyle w:val="colorh1"/>
          <w:rFonts w:cs="Helvetica"/>
          <w:color w:val="333333"/>
        </w:rPr>
        <w:t>Images</w:t>
      </w:r>
    </w:p>
    <w:p w:rsidR="0035544D" w:rsidRDefault="0016480F" w:rsidP="0035544D">
      <w:pPr>
        <w:rPr>
          <w:rFonts w:ascii="Helvetica" w:hAnsi="Helvetica" w:cs="Helvetica"/>
          <w:color w:val="333333"/>
          <w:sz w:val="30"/>
          <w:szCs w:val="30"/>
        </w:rPr>
      </w:pPr>
      <w:hyperlink r:id="rId223" w:history="1">
        <w:r w:rsidR="0035544D">
          <w:rPr>
            <w:rStyle w:val="Hyperlink"/>
            <w:rFonts w:ascii="Helvetica" w:hAnsi="Helvetica" w:cs="Helvetica"/>
            <w:color w:val="8AC007"/>
            <w:sz w:val="30"/>
            <w:szCs w:val="30"/>
          </w:rPr>
          <w:t>« Previous</w:t>
        </w:r>
      </w:hyperlink>
    </w:p>
    <w:p w:rsidR="0035544D" w:rsidRDefault="0016480F" w:rsidP="0035544D">
      <w:pPr>
        <w:jc w:val="right"/>
        <w:rPr>
          <w:rFonts w:ascii="Helvetica" w:hAnsi="Helvetica" w:cs="Helvetica"/>
          <w:color w:val="333333"/>
          <w:sz w:val="30"/>
          <w:szCs w:val="30"/>
        </w:rPr>
      </w:pPr>
      <w:hyperlink r:id="rId224" w:history="1">
        <w:r w:rsidR="0035544D">
          <w:rPr>
            <w:rStyle w:val="Hyperlink"/>
            <w:rFonts w:ascii="Helvetica" w:hAnsi="Helvetica" w:cs="Helvetica"/>
            <w:color w:val="8AC007"/>
            <w:sz w:val="30"/>
            <w:szCs w:val="30"/>
          </w:rPr>
          <w:t>Next Chapter »</w:t>
        </w:r>
      </w:hyperlink>
    </w:p>
    <w:p w:rsidR="0035544D" w:rsidRDefault="0035544D" w:rsidP="0035544D">
      <w:pPr>
        <w:rPr>
          <w:rFonts w:ascii="Helvetica" w:hAnsi="Helvetica" w:cs="Helvetica"/>
          <w:color w:val="333333"/>
          <w:sz w:val="21"/>
          <w:szCs w:val="21"/>
        </w:rPr>
      </w:pP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pStyle w:val="Heading2"/>
        <w:shd w:val="clear" w:color="auto" w:fill="FFFFFF"/>
        <w:jc w:val="center"/>
        <w:rPr>
          <w:rFonts w:cs="Helvetica"/>
          <w:color w:val="000000"/>
        </w:rPr>
      </w:pPr>
      <w:r>
        <w:rPr>
          <w:rFonts w:cs="Helvetica"/>
          <w:color w:val="000000"/>
        </w:rPr>
        <w:lastRenderedPageBreak/>
        <w:t>GIF Images</w:t>
      </w:r>
    </w:p>
    <w:p w:rsidR="0035544D" w:rsidRDefault="0035544D" w:rsidP="0035544D">
      <w:pPr>
        <w:shd w:val="clear" w:color="auto" w:fill="FFFFFF"/>
        <w:spacing w:line="276" w:lineRule="atLeast"/>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219200" cy="1219200"/>
            <wp:effectExtent l="0" t="0" r="0" b="0"/>
            <wp:docPr id="318" name="Picture 318" descr="http://www.w3schools.com/html/htm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w3schools.com/html/html5.gif"/>
                    <pic:cNvPicPr>
                      <a:picLocks noChangeAspect="1" noChangeArrowheads="1"/>
                    </pic:cNvPicPr>
                  </pic:nvPicPr>
                  <pic:blipFill>
                    <a:blip r:embed="rId9"/>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35544D" w:rsidRDefault="0035544D" w:rsidP="0035544D">
      <w:pPr>
        <w:pStyle w:val="Heading2"/>
        <w:shd w:val="clear" w:color="auto" w:fill="FFFFFF"/>
        <w:jc w:val="center"/>
        <w:rPr>
          <w:rFonts w:cs="Helvetica"/>
          <w:color w:val="000000"/>
        </w:rPr>
      </w:pPr>
      <w:r>
        <w:rPr>
          <w:rFonts w:cs="Helvetica"/>
          <w:color w:val="000000"/>
        </w:rPr>
        <w:t>JPG Images</w:t>
      </w:r>
    </w:p>
    <w:p w:rsidR="0035544D" w:rsidRDefault="0035544D" w:rsidP="0035544D">
      <w:pPr>
        <w:shd w:val="clear" w:color="auto" w:fill="FFFFFF"/>
        <w:spacing w:line="276" w:lineRule="atLeast"/>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2895600" cy="2171700"/>
            <wp:effectExtent l="19050" t="0" r="0" b="0"/>
            <wp:docPr id="319" name="Picture 319" descr="Mounta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Mountain View"/>
                    <pic:cNvPicPr>
                      <a:picLocks noChangeAspect="1" noChangeArrowheads="1"/>
                    </pic:cNvPicPr>
                  </pic:nvPicPr>
                  <pic:blipFill>
                    <a:blip r:embed="rId225"/>
                    <a:srcRect/>
                    <a:stretch>
                      <a:fillRect/>
                    </a:stretch>
                  </pic:blipFill>
                  <pic:spPr bwMode="auto">
                    <a:xfrm>
                      <a:off x="0" y="0"/>
                      <a:ext cx="2895600" cy="2171700"/>
                    </a:xfrm>
                    <a:prstGeom prst="rect">
                      <a:avLst/>
                    </a:prstGeom>
                    <a:noFill/>
                    <a:ln w="9525">
                      <a:noFill/>
                      <a:miter lim="800000"/>
                      <a:headEnd/>
                      <a:tailEnd/>
                    </a:ln>
                  </pic:spPr>
                </pic:pic>
              </a:graphicData>
            </a:graphic>
          </wp:inline>
        </w:drawing>
      </w:r>
    </w:p>
    <w:p w:rsidR="0035544D" w:rsidRDefault="0035544D" w:rsidP="0035544D">
      <w:pPr>
        <w:pStyle w:val="Heading2"/>
        <w:shd w:val="clear" w:color="auto" w:fill="FFFFFF"/>
        <w:jc w:val="center"/>
        <w:rPr>
          <w:rFonts w:cs="Helvetica"/>
          <w:color w:val="000000"/>
        </w:rPr>
      </w:pPr>
      <w:r>
        <w:rPr>
          <w:rFonts w:cs="Helvetica"/>
          <w:color w:val="000000"/>
        </w:rPr>
        <w:t>PNG Images</w:t>
      </w:r>
    </w:p>
    <w:p w:rsidR="0035544D" w:rsidRDefault="0035544D" w:rsidP="0035544D">
      <w:pPr>
        <w:shd w:val="clear" w:color="auto" w:fill="FFFFFF"/>
        <w:spacing w:line="276" w:lineRule="atLeast"/>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619250" cy="2238375"/>
            <wp:effectExtent l="19050" t="0" r="0" b="0"/>
            <wp:docPr id="320" name="Picture 320"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Graph"/>
                    <pic:cNvPicPr>
                      <a:picLocks noChangeAspect="1" noChangeArrowheads="1"/>
                    </pic:cNvPicPr>
                  </pic:nvPicPr>
                  <pic:blipFill>
                    <a:blip r:embed="rId226"/>
                    <a:srcRect/>
                    <a:stretch>
                      <a:fillRect/>
                    </a:stretch>
                  </pic:blipFill>
                  <pic:spPr bwMode="auto">
                    <a:xfrm>
                      <a:off x="0" y="0"/>
                      <a:ext cx="1619250" cy="2238375"/>
                    </a:xfrm>
                    <a:prstGeom prst="rect">
                      <a:avLst/>
                    </a:prstGeom>
                    <a:noFill/>
                    <a:ln w="9525">
                      <a:noFill/>
                      <a:miter lim="800000"/>
                      <a:headEnd/>
                      <a:tailEnd/>
                    </a:ln>
                  </pic:spPr>
                </pic:pic>
              </a:graphicData>
            </a:graphic>
          </wp:inline>
        </w:drawing>
      </w:r>
    </w:p>
    <w:p w:rsidR="0035544D" w:rsidRDefault="0035544D" w:rsidP="0035544D">
      <w:pPr>
        <w:shd w:val="clear" w:color="auto" w:fill="F1F1F1"/>
        <w:spacing w:line="276" w:lineRule="atLeast"/>
        <w:rPr>
          <w:rFonts w:ascii="Helvetica" w:hAnsi="Helvetica" w:cs="Helvetica"/>
          <w:color w:val="000000"/>
          <w:sz w:val="21"/>
          <w:szCs w:val="21"/>
        </w:rPr>
      </w:pPr>
    </w:p>
    <w:p w:rsidR="0035544D" w:rsidRDefault="0035544D" w:rsidP="0035544D">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lastRenderedPageBreak/>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Spectacular Mountains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"pic_mountain.jpg"</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"Mountain View"</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"width:304px;height:228px"</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35544D" w:rsidRDefault="0035544D" w:rsidP="003554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2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5544D" w:rsidTr="0035544D">
        <w:tc>
          <w:tcPr>
            <w:tcW w:w="510" w:type="dxa"/>
            <w:shd w:val="clear" w:color="auto" w:fill="FFFFFF"/>
            <w:tcMar>
              <w:top w:w="150" w:type="dxa"/>
              <w:left w:w="150" w:type="dxa"/>
              <w:bottom w:w="150" w:type="dxa"/>
              <w:right w:w="75" w:type="dxa"/>
            </w:tcMar>
            <w:vAlign w:val="center"/>
            <w:hideMark/>
          </w:tcPr>
          <w:p w:rsidR="0035544D" w:rsidRDefault="0035544D">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21" name="Picture 3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5544D" w:rsidRDefault="0035544D">
            <w:pPr>
              <w:spacing w:after="180"/>
              <w:rPr>
                <w:rFonts w:ascii="Helvetica" w:hAnsi="Helvetica" w:cs="Helvetica"/>
                <w:color w:val="333333"/>
                <w:sz w:val="21"/>
                <w:szCs w:val="21"/>
              </w:rPr>
            </w:pPr>
            <w:r>
              <w:rPr>
                <w:rFonts w:ascii="Helvetica" w:hAnsi="Helvetica" w:cs="Helvetica"/>
                <w:color w:val="333333"/>
                <w:sz w:val="21"/>
                <w:szCs w:val="21"/>
              </w:rPr>
              <w:t xml:space="preserve">Always specify the width and height of an image. If width and height are not specified, the page will flicker while the image loads. </w:t>
            </w:r>
          </w:p>
        </w:tc>
      </w:tr>
    </w:tbl>
    <w:p w:rsidR="0035544D" w:rsidRDefault="0016480F" w:rsidP="0035544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10" style="width:0;height:0" o:hralign="center" o:hrstd="t" o:hr="t" fillcolor="#a0a0a0" stroked="f"/>
        </w:pict>
      </w:r>
    </w:p>
    <w:p w:rsidR="0035544D" w:rsidRDefault="0035544D" w:rsidP="0035544D">
      <w:pPr>
        <w:pStyle w:val="Heading2"/>
        <w:rPr>
          <w:rFonts w:cs="Helvetica"/>
          <w:color w:val="333333"/>
        </w:rPr>
      </w:pPr>
      <w:r>
        <w:rPr>
          <w:rFonts w:cs="Helvetica"/>
          <w:color w:val="333333"/>
        </w:rPr>
        <w:t>HTML Images Syntax</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 xml:space="preserve">In HTML, images are defined with the </w:t>
      </w:r>
      <w:r>
        <w:rPr>
          <w:rStyle w:val="Strong"/>
          <w:rFonts w:ascii="Helvetica" w:hAnsi="Helvetica" w:cs="Helvetica"/>
          <w:color w:val="333333"/>
          <w:sz w:val="21"/>
          <w:szCs w:val="21"/>
        </w:rPr>
        <w:t>&lt;img&gt;</w:t>
      </w:r>
      <w:r>
        <w:rPr>
          <w:rFonts w:ascii="Helvetica" w:hAnsi="Helvetica" w:cs="Helvetica"/>
          <w:color w:val="333333"/>
          <w:sz w:val="21"/>
          <w:szCs w:val="21"/>
        </w:rPr>
        <w:t xml:space="preserve"> tag.</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 xml:space="preserve">The &lt;img&gt; tag is </w:t>
      </w:r>
      <w:proofErr w:type="gramStart"/>
      <w:r>
        <w:rPr>
          <w:rFonts w:ascii="Helvetica" w:hAnsi="Helvetica" w:cs="Helvetica"/>
          <w:color w:val="333333"/>
          <w:sz w:val="21"/>
          <w:szCs w:val="21"/>
        </w:rPr>
        <w:t>empty,</w:t>
      </w:r>
      <w:proofErr w:type="gramEnd"/>
      <w:r>
        <w:rPr>
          <w:rFonts w:ascii="Helvetica" w:hAnsi="Helvetica" w:cs="Helvetica"/>
          <w:color w:val="333333"/>
          <w:sz w:val="21"/>
          <w:szCs w:val="21"/>
        </w:rPr>
        <w:t xml:space="preserve"> it contains attributes only, and does not have a closing tag.</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src</w:t>
      </w:r>
      <w:r>
        <w:rPr>
          <w:rFonts w:ascii="Helvetica" w:hAnsi="Helvetica" w:cs="Helvetica"/>
          <w:color w:val="333333"/>
          <w:sz w:val="21"/>
          <w:szCs w:val="21"/>
        </w:rPr>
        <w:t xml:space="preserve"> attribute defines the </w:t>
      </w:r>
      <w:proofErr w:type="gramStart"/>
      <w:r>
        <w:rPr>
          <w:rFonts w:ascii="Helvetica" w:hAnsi="Helvetica" w:cs="Helvetica"/>
          <w:color w:val="333333"/>
          <w:sz w:val="21"/>
          <w:szCs w:val="21"/>
        </w:rPr>
        <w:t>url</w:t>
      </w:r>
      <w:proofErr w:type="gramEnd"/>
      <w:r>
        <w:rPr>
          <w:rFonts w:ascii="Helvetica" w:hAnsi="Helvetica" w:cs="Helvetica"/>
          <w:color w:val="333333"/>
          <w:sz w:val="21"/>
          <w:szCs w:val="21"/>
        </w:rPr>
        <w:t xml:space="preserve"> (web address) of the image:</w:t>
      </w:r>
    </w:p>
    <w:p w:rsidR="0035544D" w:rsidRDefault="0035544D" w:rsidP="003554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w:t>
      </w:r>
      <w:r>
        <w:rPr>
          <w:rStyle w:val="highval1"/>
          <w:rFonts w:ascii="Consolas" w:hAnsi="Consolas" w:cs="Consolas"/>
          <w:i/>
          <w:iCs/>
          <w:sz w:val="21"/>
          <w:szCs w:val="21"/>
        </w:rPr>
        <w:t>url</w:t>
      </w:r>
      <w:r>
        <w:rPr>
          <w:rStyle w:val="highval1"/>
          <w:rFonts w:ascii="Consolas" w:hAnsi="Consolas" w:cs="Consolas"/>
          <w:sz w:val="21"/>
          <w:szCs w:val="21"/>
        </w:rPr>
        <w:t>"</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w:t>
      </w:r>
      <w:r>
        <w:rPr>
          <w:rStyle w:val="highval1"/>
          <w:rFonts w:ascii="Consolas" w:hAnsi="Consolas" w:cs="Consolas"/>
          <w:i/>
          <w:iCs/>
          <w:sz w:val="21"/>
          <w:szCs w:val="21"/>
        </w:rPr>
        <w:t>some_text</w:t>
      </w:r>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t xml:space="preserve"> </w:t>
      </w:r>
    </w:p>
    <w:p w:rsidR="0035544D" w:rsidRDefault="0016480F" w:rsidP="0035544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11" style="width:0;height:0" o:hralign="center" o:hrstd="t" o:hr="t" fillcolor="#a0a0a0" stroked="f"/>
        </w:pict>
      </w:r>
    </w:p>
    <w:p w:rsidR="0035544D" w:rsidRDefault="0035544D" w:rsidP="0035544D">
      <w:pPr>
        <w:pStyle w:val="Heading2"/>
        <w:rPr>
          <w:rFonts w:cs="Helvetica"/>
          <w:color w:val="333333"/>
        </w:rPr>
      </w:pPr>
      <w:r>
        <w:rPr>
          <w:rFonts w:cs="Helvetica"/>
          <w:color w:val="333333"/>
        </w:rPr>
        <w:t>The alt Attribute</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alt</w:t>
      </w:r>
      <w:r>
        <w:rPr>
          <w:rFonts w:ascii="Helvetica" w:hAnsi="Helvetica" w:cs="Helvetica"/>
          <w:color w:val="333333"/>
          <w:sz w:val="21"/>
          <w:szCs w:val="21"/>
        </w:rPr>
        <w:t xml:space="preserve"> attribute specifies an alternate text for the image, if it cannot be displayed.</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The value of the alt attribute should describe the image in words:</w:t>
      </w: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"html5.gif"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"The official HTML5 Icon"</w:t>
      </w:r>
      <w:r>
        <w:rPr>
          <w:rStyle w:val="highgt1"/>
          <w:rFonts w:ascii="Consolas" w:hAnsi="Consolas" w:cs="Consolas"/>
          <w:sz w:val="21"/>
          <w:szCs w:val="21"/>
        </w:rPr>
        <w:t>&gt;</w:t>
      </w:r>
      <w:r>
        <w:rPr>
          <w:rFonts w:ascii="Consolas" w:hAnsi="Consolas" w:cs="Consolas"/>
          <w:color w:val="000000"/>
          <w:sz w:val="21"/>
          <w:szCs w:val="21"/>
        </w:rPr>
        <w:t xml:space="preserve"> </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 xml:space="preserve">The alt attribute is </w:t>
      </w:r>
      <w:r>
        <w:rPr>
          <w:rStyle w:val="Strong"/>
          <w:rFonts w:ascii="Helvetica" w:hAnsi="Helvetica" w:cs="Helvetica"/>
          <w:color w:val="333333"/>
          <w:sz w:val="21"/>
          <w:szCs w:val="21"/>
        </w:rPr>
        <w:t>required</w:t>
      </w:r>
      <w:r>
        <w:rPr>
          <w:rFonts w:ascii="Helvetica" w:hAnsi="Helvetica" w:cs="Helvetica"/>
          <w:color w:val="333333"/>
          <w:sz w:val="21"/>
          <w:szCs w:val="21"/>
        </w:rPr>
        <w:t xml:space="preserve">. A web page will not validate correctly without it. </w:t>
      </w:r>
    </w:p>
    <w:p w:rsidR="0035544D" w:rsidRDefault="0016480F" w:rsidP="003554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12" style="width:0;height:0" o:hralign="center" o:hrstd="t" o:hr="t" fillcolor="#a0a0a0" stroked="f"/>
        </w:pict>
      </w:r>
    </w:p>
    <w:p w:rsidR="0035544D" w:rsidRDefault="0035544D" w:rsidP="0035544D">
      <w:pPr>
        <w:pStyle w:val="Heading2"/>
        <w:rPr>
          <w:rFonts w:cs="Helvetica"/>
          <w:color w:val="333333"/>
        </w:rPr>
      </w:pPr>
      <w:r>
        <w:rPr>
          <w:rFonts w:cs="Helvetica"/>
          <w:color w:val="333333"/>
        </w:rPr>
        <w:t>HTML Screen Readers</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Screen readers are software programs that can read what is displayed on a screen.</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lastRenderedPageBreak/>
        <w:t>Used on the web, screen readers can "reproduce" HTML as text-to-speech, sound icons, or braille output.</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Screen readers are used by people who are blind, visually impaired, or learning disabled.</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5544D" w:rsidTr="0035544D">
        <w:tc>
          <w:tcPr>
            <w:tcW w:w="510" w:type="dxa"/>
            <w:shd w:val="clear" w:color="auto" w:fill="FFFFFF"/>
            <w:tcMar>
              <w:top w:w="150" w:type="dxa"/>
              <w:left w:w="150" w:type="dxa"/>
              <w:bottom w:w="150" w:type="dxa"/>
              <w:right w:w="75" w:type="dxa"/>
            </w:tcMar>
            <w:vAlign w:val="center"/>
            <w:hideMark/>
          </w:tcPr>
          <w:p w:rsidR="0035544D" w:rsidRDefault="0035544D">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25" name="Picture 3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5544D" w:rsidRDefault="0035544D">
            <w:pPr>
              <w:spacing w:after="180"/>
              <w:rPr>
                <w:rFonts w:ascii="Helvetica" w:hAnsi="Helvetica" w:cs="Helvetica"/>
                <w:color w:val="333333"/>
                <w:sz w:val="21"/>
                <w:szCs w:val="21"/>
              </w:rPr>
            </w:pPr>
            <w:r>
              <w:rPr>
                <w:rFonts w:ascii="Helvetica" w:hAnsi="Helvetica" w:cs="Helvetica"/>
                <w:color w:val="333333"/>
                <w:sz w:val="21"/>
                <w:szCs w:val="21"/>
              </w:rPr>
              <w:t xml:space="preserve">Screen readers can read the </w:t>
            </w:r>
            <w:r>
              <w:rPr>
                <w:rStyle w:val="Strong"/>
                <w:rFonts w:ascii="Helvetica" w:hAnsi="Helvetica" w:cs="Helvetica"/>
                <w:color w:val="333333"/>
                <w:sz w:val="21"/>
                <w:szCs w:val="21"/>
              </w:rPr>
              <w:t>alt</w:t>
            </w:r>
            <w:r>
              <w:rPr>
                <w:rFonts w:ascii="Helvetica" w:hAnsi="Helvetica" w:cs="Helvetica"/>
                <w:color w:val="333333"/>
                <w:sz w:val="21"/>
                <w:szCs w:val="21"/>
              </w:rPr>
              <w:t xml:space="preserve"> attribute.</w:t>
            </w:r>
          </w:p>
        </w:tc>
      </w:tr>
    </w:tbl>
    <w:p w:rsidR="0035544D" w:rsidRDefault="0016480F" w:rsidP="003554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13" style="width:0;height:0" o:hralign="center" o:hrstd="t" o:hr="t" fillcolor="#a0a0a0" stroked="f"/>
        </w:pict>
      </w:r>
    </w:p>
    <w:p w:rsidR="0035544D" w:rsidRDefault="0035544D" w:rsidP="0035544D">
      <w:pPr>
        <w:pStyle w:val="Heading2"/>
        <w:rPr>
          <w:rFonts w:cs="Helvetica"/>
          <w:color w:val="333333"/>
        </w:rPr>
      </w:pPr>
      <w:r>
        <w:rPr>
          <w:rFonts w:cs="Helvetica"/>
          <w:color w:val="333333"/>
        </w:rPr>
        <w:t>Image Size - Width and Height</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 xml:space="preserve">You can use the </w:t>
      </w:r>
      <w:r>
        <w:rPr>
          <w:rStyle w:val="Strong"/>
          <w:rFonts w:ascii="Helvetica" w:hAnsi="Helvetica" w:cs="Helvetica"/>
          <w:color w:val="333333"/>
          <w:sz w:val="21"/>
          <w:szCs w:val="21"/>
        </w:rPr>
        <w:t>style</w:t>
      </w:r>
      <w:r>
        <w:rPr>
          <w:rFonts w:ascii="Helvetica" w:hAnsi="Helvetica" w:cs="Helvetica"/>
          <w:color w:val="333333"/>
          <w:sz w:val="21"/>
          <w:szCs w:val="21"/>
        </w:rPr>
        <w:t xml:space="preserve"> attribute to specify the </w:t>
      </w:r>
      <w:r>
        <w:rPr>
          <w:rStyle w:val="Strong"/>
          <w:rFonts w:ascii="Helvetica" w:hAnsi="Helvetica" w:cs="Helvetica"/>
          <w:color w:val="333333"/>
          <w:sz w:val="21"/>
          <w:szCs w:val="21"/>
        </w:rPr>
        <w:t>width</w:t>
      </w:r>
      <w:r>
        <w:rPr>
          <w:rFonts w:ascii="Helvetica" w:hAnsi="Helvetica" w:cs="Helvetica"/>
          <w:color w:val="333333"/>
          <w:sz w:val="21"/>
          <w:szCs w:val="21"/>
        </w:rPr>
        <w:t xml:space="preserve"> and </w:t>
      </w:r>
      <w:r>
        <w:rPr>
          <w:rStyle w:val="Strong"/>
          <w:rFonts w:ascii="Helvetica" w:hAnsi="Helvetica" w:cs="Helvetica"/>
          <w:color w:val="333333"/>
          <w:sz w:val="21"/>
          <w:szCs w:val="21"/>
        </w:rPr>
        <w:t>height</w:t>
      </w:r>
      <w:r>
        <w:rPr>
          <w:rFonts w:ascii="Helvetica" w:hAnsi="Helvetica" w:cs="Helvetica"/>
          <w:color w:val="333333"/>
          <w:sz w:val="21"/>
          <w:szCs w:val="21"/>
        </w:rPr>
        <w:t xml:space="preserve"> of an image.</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 xml:space="preserve">The values are specified in pixels (use </w:t>
      </w:r>
      <w:proofErr w:type="gramStart"/>
      <w:r>
        <w:rPr>
          <w:rFonts w:ascii="Helvetica" w:hAnsi="Helvetica" w:cs="Helvetica"/>
          <w:color w:val="333333"/>
          <w:sz w:val="21"/>
          <w:szCs w:val="21"/>
        </w:rPr>
        <w:t>px</w:t>
      </w:r>
      <w:proofErr w:type="gramEnd"/>
      <w:r>
        <w:rPr>
          <w:rFonts w:ascii="Helvetica" w:hAnsi="Helvetica" w:cs="Helvetica"/>
          <w:color w:val="333333"/>
          <w:sz w:val="21"/>
          <w:szCs w:val="21"/>
        </w:rPr>
        <w:t xml:space="preserve"> after the value):</w:t>
      </w: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"html5.gif"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"HTML5 Icon"</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w:t>
      </w:r>
      <w:proofErr w:type="gramStart"/>
      <w:r>
        <w:rPr>
          <w:rStyle w:val="highval1"/>
          <w:rFonts w:ascii="Consolas" w:hAnsi="Consolas" w:cs="Consolas"/>
          <w:sz w:val="21"/>
          <w:szCs w:val="21"/>
        </w:rPr>
        <w:t>:128px</w:t>
      </w:r>
      <w:proofErr w:type="gramEnd"/>
      <w:r>
        <w:rPr>
          <w:rStyle w:val="highval1"/>
          <w:rFonts w:ascii="Consolas" w:hAnsi="Consolas" w:cs="Consolas"/>
          <w:sz w:val="21"/>
          <w:szCs w:val="21"/>
        </w:rPr>
        <w:t>;height:128px"</w:t>
      </w:r>
      <w:r>
        <w:rPr>
          <w:rStyle w:val="highgt1"/>
          <w:rFonts w:ascii="Consolas" w:hAnsi="Consolas" w:cs="Consolas"/>
          <w:sz w:val="21"/>
          <w:szCs w:val="21"/>
        </w:rPr>
        <w:t>&gt;</w:t>
      </w:r>
      <w:r>
        <w:rPr>
          <w:rFonts w:ascii="Consolas" w:hAnsi="Consolas" w:cs="Consolas"/>
          <w:color w:val="000000"/>
          <w:sz w:val="21"/>
          <w:szCs w:val="21"/>
        </w:rPr>
        <w:t xml:space="preserve"> </w:t>
      </w:r>
    </w:p>
    <w:p w:rsidR="0035544D" w:rsidRDefault="0035544D" w:rsidP="003554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2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 xml:space="preserve">Alternatively, you can use width and height </w:t>
      </w:r>
      <w:r>
        <w:rPr>
          <w:rStyle w:val="Strong"/>
          <w:rFonts w:ascii="Helvetica" w:hAnsi="Helvetica" w:cs="Helvetica"/>
          <w:color w:val="333333"/>
          <w:sz w:val="21"/>
          <w:szCs w:val="21"/>
        </w:rPr>
        <w:t>attributes</w:t>
      </w:r>
      <w:r>
        <w:rPr>
          <w:rFonts w:ascii="Helvetica" w:hAnsi="Helvetica" w:cs="Helvetica"/>
          <w:color w:val="333333"/>
          <w:sz w:val="21"/>
          <w:szCs w:val="21"/>
        </w:rPr>
        <w:t>.</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 xml:space="preserve">The values are specified in pixels (without </w:t>
      </w:r>
      <w:proofErr w:type="gramStart"/>
      <w:r>
        <w:rPr>
          <w:rFonts w:ascii="Helvetica" w:hAnsi="Helvetica" w:cs="Helvetica"/>
          <w:color w:val="333333"/>
          <w:sz w:val="21"/>
          <w:szCs w:val="21"/>
        </w:rPr>
        <w:t>px</w:t>
      </w:r>
      <w:proofErr w:type="gramEnd"/>
      <w:r>
        <w:rPr>
          <w:rFonts w:ascii="Helvetica" w:hAnsi="Helvetica" w:cs="Helvetica"/>
          <w:color w:val="333333"/>
          <w:sz w:val="21"/>
          <w:szCs w:val="21"/>
        </w:rPr>
        <w:t xml:space="preserve"> after the value):</w:t>
      </w: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"html5.gif"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"HTML5 Icon"</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"128"</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"128"</w:t>
      </w:r>
      <w:r>
        <w:rPr>
          <w:rStyle w:val="highgt1"/>
          <w:rFonts w:ascii="Consolas" w:hAnsi="Consolas" w:cs="Consolas"/>
          <w:sz w:val="21"/>
          <w:szCs w:val="21"/>
        </w:rPr>
        <w:t>&gt;</w:t>
      </w:r>
      <w:r>
        <w:rPr>
          <w:rFonts w:ascii="Consolas" w:hAnsi="Consolas" w:cs="Consolas"/>
          <w:color w:val="000000"/>
          <w:sz w:val="21"/>
          <w:szCs w:val="21"/>
        </w:rPr>
        <w:t xml:space="preserve"> </w:t>
      </w:r>
    </w:p>
    <w:p w:rsidR="0035544D" w:rsidRDefault="0035544D" w:rsidP="003554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2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5544D" w:rsidRDefault="0016480F" w:rsidP="0035544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14" style="width:0;height:0" o:hralign="center" o:hrstd="t" o:hr="t" fillcolor="#a0a0a0" stroked="f"/>
        </w:pict>
      </w:r>
    </w:p>
    <w:p w:rsidR="0035544D" w:rsidRDefault="0035544D" w:rsidP="0035544D">
      <w:pPr>
        <w:pStyle w:val="Heading2"/>
        <w:rPr>
          <w:rFonts w:cs="Helvetica"/>
          <w:color w:val="333333"/>
        </w:rPr>
      </w:pPr>
      <w:proofErr w:type="gramStart"/>
      <w:r>
        <w:rPr>
          <w:rFonts w:cs="Helvetica"/>
          <w:color w:val="333333"/>
        </w:rPr>
        <w:t>Width and Height or Style?</w:t>
      </w:r>
      <w:proofErr w:type="gramEnd"/>
    </w:p>
    <w:p w:rsidR="0035544D" w:rsidRDefault="0035544D" w:rsidP="0035544D">
      <w:pPr>
        <w:pStyle w:val="NormalWeb"/>
        <w:rPr>
          <w:rFonts w:ascii="Helvetica" w:hAnsi="Helvetica" w:cs="Helvetica"/>
          <w:color w:val="333333"/>
          <w:sz w:val="21"/>
          <w:szCs w:val="21"/>
        </w:rPr>
      </w:pPr>
      <w:proofErr w:type="gramStart"/>
      <w:r>
        <w:rPr>
          <w:rFonts w:ascii="Helvetica" w:hAnsi="Helvetica" w:cs="Helvetica"/>
          <w:color w:val="333333"/>
          <w:sz w:val="21"/>
          <w:szCs w:val="21"/>
        </w:rPr>
        <w:t>Both the</w:t>
      </w:r>
      <w:proofErr w:type="gramEnd"/>
      <w:r>
        <w:rPr>
          <w:rFonts w:ascii="Helvetica" w:hAnsi="Helvetica" w:cs="Helvetica"/>
          <w:color w:val="333333"/>
          <w:sz w:val="21"/>
          <w:szCs w:val="21"/>
        </w:rPr>
        <w:t xml:space="preserve"> width, the height, and the style attributes, are valid in the latest HTML5 standard.</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We suggest you use the style attribute. It prevents styles sheets from changing the default size of images:</w:t>
      </w: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t xml:space="preserve">img { </w:t>
      </w:r>
      <w:r>
        <w:rPr>
          <w:rFonts w:ascii="Consolas" w:hAnsi="Consolas" w:cs="Consolas"/>
          <w:color w:val="000000"/>
          <w:sz w:val="21"/>
          <w:szCs w:val="21"/>
        </w:rPr>
        <w:br/>
        <w:t xml:space="preserve">    width:100%; </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"html5.gif"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"HTML5 Icon"</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"width:128px;height:128px"</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"html5.gif"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"HTML5 Icon"</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"128"</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"128"</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35544D" w:rsidRDefault="0035544D" w:rsidP="003554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3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5544D" w:rsidTr="0035544D">
        <w:tc>
          <w:tcPr>
            <w:tcW w:w="510" w:type="dxa"/>
            <w:shd w:val="clear" w:color="auto" w:fill="FFFFFF"/>
            <w:tcMar>
              <w:top w:w="150" w:type="dxa"/>
              <w:left w:w="150" w:type="dxa"/>
              <w:bottom w:w="150" w:type="dxa"/>
              <w:right w:w="75" w:type="dxa"/>
            </w:tcMar>
            <w:vAlign w:val="center"/>
            <w:hideMark/>
          </w:tcPr>
          <w:p w:rsidR="0035544D" w:rsidRDefault="0035544D">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28" name="Picture 3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5544D" w:rsidRDefault="0035544D">
            <w:pPr>
              <w:spacing w:after="180"/>
              <w:rPr>
                <w:rFonts w:ascii="Helvetica" w:hAnsi="Helvetica" w:cs="Helvetica"/>
                <w:color w:val="333333"/>
                <w:sz w:val="21"/>
                <w:szCs w:val="21"/>
              </w:rPr>
            </w:pPr>
            <w:r>
              <w:rPr>
                <w:rFonts w:ascii="Helvetica" w:hAnsi="Helvetica" w:cs="Helvetica"/>
                <w:color w:val="333333"/>
                <w:sz w:val="21"/>
                <w:szCs w:val="21"/>
              </w:rPr>
              <w:t xml:space="preserve">At W3schools we prefer to use the style attribute. </w:t>
            </w:r>
          </w:p>
        </w:tc>
      </w:tr>
    </w:tbl>
    <w:p w:rsidR="0035544D" w:rsidRDefault="0016480F" w:rsidP="0035544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15" style="width:0;height:0" o:hralign="center" o:hrstd="t" o:hr="t" fillcolor="#a0a0a0" stroked="f"/>
        </w:pict>
      </w:r>
    </w:p>
    <w:p w:rsidR="0035544D" w:rsidRDefault="0035544D" w:rsidP="0035544D">
      <w:pPr>
        <w:pStyle w:val="Heading2"/>
        <w:rPr>
          <w:rFonts w:cs="Helvetica"/>
          <w:color w:val="333333"/>
        </w:rPr>
      </w:pPr>
      <w:r>
        <w:rPr>
          <w:rFonts w:cs="Helvetica"/>
          <w:color w:val="333333"/>
        </w:rPr>
        <w:t xml:space="preserve">Images in </w:t>
      </w:r>
      <w:proofErr w:type="gramStart"/>
      <w:r>
        <w:rPr>
          <w:rFonts w:cs="Helvetica"/>
          <w:color w:val="333333"/>
        </w:rPr>
        <w:t>Another</w:t>
      </w:r>
      <w:proofErr w:type="gramEnd"/>
      <w:r>
        <w:rPr>
          <w:rFonts w:cs="Helvetica"/>
          <w:color w:val="333333"/>
        </w:rPr>
        <w:t xml:space="preserve"> Folder</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If not specified, the browser expects to find the image in the same folder as the web page.</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However, it is common on the web, to store images in a sub-folder, and refer to the folder in the image name:</w:t>
      </w: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"/images/html5.gif"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"HTML5 Icon"</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w:t>
      </w:r>
      <w:proofErr w:type="gramStart"/>
      <w:r>
        <w:rPr>
          <w:rStyle w:val="highval1"/>
          <w:rFonts w:ascii="Consolas" w:hAnsi="Consolas" w:cs="Consolas"/>
          <w:sz w:val="21"/>
          <w:szCs w:val="21"/>
        </w:rPr>
        <w:t>:128px</w:t>
      </w:r>
      <w:proofErr w:type="gramEnd"/>
      <w:r>
        <w:rPr>
          <w:rStyle w:val="highval1"/>
          <w:rFonts w:ascii="Consolas" w:hAnsi="Consolas" w:cs="Consolas"/>
          <w:sz w:val="21"/>
          <w:szCs w:val="21"/>
        </w:rPr>
        <w:t>;height:128px"</w:t>
      </w:r>
      <w:r>
        <w:rPr>
          <w:rStyle w:val="highgt1"/>
          <w:rFonts w:ascii="Consolas" w:hAnsi="Consolas" w:cs="Consolas"/>
          <w:sz w:val="21"/>
          <w:szCs w:val="21"/>
        </w:rPr>
        <w:t>&gt;</w:t>
      </w:r>
      <w:r>
        <w:rPr>
          <w:rFonts w:ascii="Consolas" w:hAnsi="Consolas" w:cs="Consolas"/>
          <w:color w:val="000000"/>
          <w:sz w:val="21"/>
          <w:szCs w:val="21"/>
        </w:rPr>
        <w:t xml:space="preserve"> </w:t>
      </w:r>
    </w:p>
    <w:p w:rsidR="0035544D" w:rsidRDefault="0035544D" w:rsidP="003554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3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If a browser cannot find an image, it will display a broken link icon:</w:t>
      </w: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"wrongname.gif"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"HTML5 Icon"</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w:t>
      </w:r>
      <w:proofErr w:type="gramStart"/>
      <w:r>
        <w:rPr>
          <w:rStyle w:val="highval1"/>
          <w:rFonts w:ascii="Consolas" w:hAnsi="Consolas" w:cs="Consolas"/>
          <w:sz w:val="21"/>
          <w:szCs w:val="21"/>
        </w:rPr>
        <w:t>:128px</w:t>
      </w:r>
      <w:proofErr w:type="gramEnd"/>
      <w:r>
        <w:rPr>
          <w:rStyle w:val="highval1"/>
          <w:rFonts w:ascii="Consolas" w:hAnsi="Consolas" w:cs="Consolas"/>
          <w:sz w:val="21"/>
          <w:szCs w:val="21"/>
        </w:rPr>
        <w:t>;height:128px"</w:t>
      </w:r>
      <w:r>
        <w:rPr>
          <w:rStyle w:val="highgt1"/>
          <w:rFonts w:ascii="Consolas" w:hAnsi="Consolas" w:cs="Consolas"/>
          <w:sz w:val="21"/>
          <w:szCs w:val="21"/>
        </w:rPr>
        <w:t>&gt;</w:t>
      </w:r>
      <w:r>
        <w:rPr>
          <w:rFonts w:ascii="Consolas" w:hAnsi="Consolas" w:cs="Consolas"/>
          <w:color w:val="000000"/>
          <w:sz w:val="21"/>
          <w:szCs w:val="21"/>
        </w:rPr>
        <w:t xml:space="preserve"> </w:t>
      </w:r>
    </w:p>
    <w:p w:rsidR="0035544D" w:rsidRDefault="0035544D" w:rsidP="003554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3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5544D" w:rsidRDefault="0016480F" w:rsidP="0035544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16" style="width:0;height:0" o:hralign="center" o:hrstd="t" o:hr="t" fillcolor="#a0a0a0" stroked="f"/>
        </w:pict>
      </w:r>
    </w:p>
    <w:p w:rsidR="0035544D" w:rsidRDefault="0035544D" w:rsidP="0035544D">
      <w:pPr>
        <w:pStyle w:val="Heading2"/>
        <w:rPr>
          <w:rFonts w:cs="Helvetica"/>
          <w:color w:val="333333"/>
        </w:rPr>
      </w:pPr>
      <w:r>
        <w:rPr>
          <w:rFonts w:cs="Helvetica"/>
          <w:color w:val="333333"/>
        </w:rPr>
        <w:lastRenderedPageBreak/>
        <w:t xml:space="preserve">Images on </w:t>
      </w:r>
      <w:proofErr w:type="gramStart"/>
      <w:r>
        <w:rPr>
          <w:rFonts w:cs="Helvetica"/>
          <w:color w:val="333333"/>
        </w:rPr>
        <w:t>Another</w:t>
      </w:r>
      <w:proofErr w:type="gramEnd"/>
      <w:r>
        <w:rPr>
          <w:rFonts w:cs="Helvetica"/>
          <w:color w:val="333333"/>
        </w:rPr>
        <w:t xml:space="preserve"> Server</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Some web sites store their images on image servers.</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Actually, you can access images from any web address in the world:</w:t>
      </w: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"http://www.w3schools.com/images/w3schools_green.jpg"</w:t>
      </w:r>
      <w:r>
        <w:rPr>
          <w:rStyle w:val="highgt1"/>
          <w:rFonts w:ascii="Consolas" w:hAnsi="Consolas" w:cs="Consolas"/>
          <w:sz w:val="21"/>
          <w:szCs w:val="21"/>
        </w:rPr>
        <w:t>&gt;</w:t>
      </w:r>
      <w:r>
        <w:rPr>
          <w:rFonts w:ascii="Consolas" w:hAnsi="Consolas" w:cs="Consolas"/>
          <w:color w:val="000000"/>
          <w:sz w:val="21"/>
          <w:szCs w:val="21"/>
        </w:rPr>
        <w:t xml:space="preserve"> </w:t>
      </w:r>
    </w:p>
    <w:p w:rsidR="0035544D" w:rsidRDefault="0035544D" w:rsidP="003554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3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5544D" w:rsidRDefault="0016480F" w:rsidP="0035544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17" style="width:0;height:0" o:hralign="center" o:hrstd="t" o:hr="t" fillcolor="#a0a0a0" stroked="f"/>
        </w:pict>
      </w:r>
    </w:p>
    <w:p w:rsidR="0035544D" w:rsidRDefault="0035544D" w:rsidP="0035544D">
      <w:pPr>
        <w:pStyle w:val="Heading2"/>
        <w:rPr>
          <w:rFonts w:cs="Helvetica"/>
          <w:color w:val="333333"/>
        </w:rPr>
      </w:pPr>
      <w:r>
        <w:rPr>
          <w:rFonts w:cs="Helvetica"/>
          <w:color w:val="333333"/>
        </w:rPr>
        <w:t>Animated Images</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The GIF standard allows animated images:</w:t>
      </w: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"programming.gif"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"Computer Man"</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w:t>
      </w:r>
      <w:proofErr w:type="gramStart"/>
      <w:r>
        <w:rPr>
          <w:rStyle w:val="highval1"/>
          <w:rFonts w:ascii="Consolas" w:hAnsi="Consolas" w:cs="Consolas"/>
          <w:sz w:val="21"/>
          <w:szCs w:val="21"/>
        </w:rPr>
        <w:t>:48px</w:t>
      </w:r>
      <w:proofErr w:type="gramEnd"/>
      <w:r>
        <w:rPr>
          <w:rStyle w:val="highval1"/>
          <w:rFonts w:ascii="Consolas" w:hAnsi="Consolas" w:cs="Consolas"/>
          <w:sz w:val="21"/>
          <w:szCs w:val="21"/>
        </w:rPr>
        <w:t>;height:48px"</w:t>
      </w:r>
      <w:r>
        <w:rPr>
          <w:rStyle w:val="highgt1"/>
          <w:rFonts w:ascii="Consolas" w:hAnsi="Consolas" w:cs="Consolas"/>
          <w:sz w:val="21"/>
          <w:szCs w:val="21"/>
        </w:rPr>
        <w:t>&gt;</w:t>
      </w:r>
      <w:r>
        <w:rPr>
          <w:rFonts w:ascii="Consolas" w:hAnsi="Consolas" w:cs="Consolas"/>
          <w:color w:val="000000"/>
          <w:sz w:val="21"/>
          <w:szCs w:val="21"/>
        </w:rPr>
        <w:t xml:space="preserve"> </w:t>
      </w:r>
    </w:p>
    <w:p w:rsidR="0035544D" w:rsidRDefault="0035544D" w:rsidP="003554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3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Note that the syntax of inserting animated images is no different from non-animated images.</w:t>
      </w:r>
    </w:p>
    <w:p w:rsidR="0035544D" w:rsidRDefault="0016480F" w:rsidP="003554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18" style="width:0;height:0" o:hralign="center" o:hrstd="t" o:hr="t" fillcolor="#a0a0a0" stroked="f"/>
        </w:pict>
      </w:r>
    </w:p>
    <w:p w:rsidR="0035544D" w:rsidRDefault="0035544D" w:rsidP="0035544D">
      <w:pPr>
        <w:pStyle w:val="Heading2"/>
        <w:rPr>
          <w:rFonts w:cs="Helvetica"/>
          <w:color w:val="333333"/>
        </w:rPr>
      </w:pPr>
      <w:r>
        <w:rPr>
          <w:rFonts w:cs="Helvetica"/>
          <w:color w:val="333333"/>
        </w:rPr>
        <w:t>Using an Image as a Link</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It is common to use images as links:</w:t>
      </w: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"default.asp"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"smiley.gif"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"HTML tutorial"</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w:t>
      </w:r>
      <w:proofErr w:type="gramStart"/>
      <w:r>
        <w:rPr>
          <w:rStyle w:val="highval1"/>
          <w:rFonts w:ascii="Consolas" w:hAnsi="Consolas" w:cs="Consolas"/>
          <w:sz w:val="21"/>
          <w:szCs w:val="21"/>
        </w:rPr>
        <w:t>:42px</w:t>
      </w:r>
      <w:proofErr w:type="gramEnd"/>
      <w:r>
        <w:rPr>
          <w:rStyle w:val="highval1"/>
          <w:rFonts w:ascii="Consolas" w:hAnsi="Consolas" w:cs="Consolas"/>
          <w:sz w:val="21"/>
          <w:szCs w:val="21"/>
        </w:rPr>
        <w:t>;height:42px;border:0"</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p>
    <w:p w:rsidR="0035544D" w:rsidRDefault="0035544D" w:rsidP="003554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3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5544D" w:rsidTr="0035544D">
        <w:tc>
          <w:tcPr>
            <w:tcW w:w="510" w:type="dxa"/>
            <w:shd w:val="clear" w:color="auto" w:fill="FFFFFF"/>
            <w:tcMar>
              <w:top w:w="150" w:type="dxa"/>
              <w:left w:w="150" w:type="dxa"/>
              <w:bottom w:w="150" w:type="dxa"/>
              <w:right w:w="75" w:type="dxa"/>
            </w:tcMar>
            <w:vAlign w:val="center"/>
            <w:hideMark/>
          </w:tcPr>
          <w:p w:rsidR="0035544D" w:rsidRDefault="0035544D">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33" name="Picture 3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5544D" w:rsidRDefault="0035544D">
            <w:pPr>
              <w:spacing w:after="180"/>
              <w:rPr>
                <w:rFonts w:ascii="Helvetica" w:hAnsi="Helvetica" w:cs="Helvetica"/>
                <w:color w:val="333333"/>
                <w:sz w:val="21"/>
                <w:szCs w:val="21"/>
              </w:rPr>
            </w:pPr>
            <w:r>
              <w:rPr>
                <w:rFonts w:ascii="Helvetica" w:hAnsi="Helvetica" w:cs="Helvetica"/>
                <w:color w:val="333333"/>
                <w:sz w:val="21"/>
                <w:szCs w:val="21"/>
              </w:rPr>
              <w:t>We have added border</w:t>
            </w:r>
            <w:proofErr w:type="gramStart"/>
            <w:r>
              <w:rPr>
                <w:rFonts w:ascii="Helvetica" w:hAnsi="Helvetica" w:cs="Helvetica"/>
                <w:color w:val="333333"/>
                <w:sz w:val="21"/>
                <w:szCs w:val="21"/>
              </w:rPr>
              <w:t>:0</w:t>
            </w:r>
            <w:proofErr w:type="gramEnd"/>
            <w:r>
              <w:rPr>
                <w:rFonts w:ascii="Helvetica" w:hAnsi="Helvetica" w:cs="Helvetica"/>
                <w:color w:val="333333"/>
                <w:sz w:val="21"/>
                <w:szCs w:val="21"/>
              </w:rPr>
              <w:t xml:space="preserve"> to prevent IE9 (and earlier) from displaying a border around the image. </w:t>
            </w:r>
          </w:p>
        </w:tc>
      </w:tr>
    </w:tbl>
    <w:p w:rsidR="0035544D" w:rsidRDefault="0016480F" w:rsidP="0035544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119" style="width:0;height:0" o:hralign="center" o:hrstd="t" o:hr="t" fillcolor="#a0a0a0" stroked="f"/>
        </w:pict>
      </w:r>
    </w:p>
    <w:p w:rsidR="0035544D" w:rsidRDefault="0035544D" w:rsidP="0035544D">
      <w:pPr>
        <w:pStyle w:val="Heading2"/>
        <w:rPr>
          <w:rFonts w:cs="Helvetica"/>
          <w:color w:val="333333"/>
        </w:rPr>
      </w:pPr>
      <w:r>
        <w:rPr>
          <w:rFonts w:cs="Helvetica"/>
          <w:color w:val="333333"/>
        </w:rPr>
        <w:t>Image Maps</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For an image, you can create an image map, with clickable areas:</w:t>
      </w: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"planets.gif"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"Planets"</w:t>
      </w:r>
      <w:r>
        <w:rPr>
          <w:rFonts w:ascii="Consolas" w:hAnsi="Consolas" w:cs="Consolas"/>
          <w:color w:val="000000"/>
          <w:sz w:val="21"/>
          <w:szCs w:val="21"/>
        </w:rPr>
        <w:t xml:space="preserve"> </w:t>
      </w:r>
      <w:r>
        <w:rPr>
          <w:rStyle w:val="highatt1"/>
          <w:rFonts w:ascii="Consolas" w:hAnsi="Consolas" w:cs="Consolas"/>
          <w:sz w:val="21"/>
          <w:szCs w:val="21"/>
        </w:rPr>
        <w:t>usemap=</w:t>
      </w:r>
      <w:r>
        <w:rPr>
          <w:rStyle w:val="highval1"/>
          <w:rFonts w:ascii="Consolas" w:hAnsi="Consolas" w:cs="Consolas"/>
          <w:sz w:val="21"/>
          <w:szCs w:val="21"/>
        </w:rPr>
        <w:t>"#planetmap"</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"width:145px;height:126px"</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map</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"planetmap"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area</w:t>
      </w:r>
      <w:r>
        <w:rPr>
          <w:rFonts w:ascii="Consolas" w:hAnsi="Consolas" w:cs="Consolas"/>
          <w:color w:val="000000"/>
          <w:sz w:val="21"/>
          <w:szCs w:val="21"/>
        </w:rPr>
        <w:t xml:space="preserve"> </w:t>
      </w:r>
      <w:r>
        <w:rPr>
          <w:rStyle w:val="highatt1"/>
          <w:rFonts w:ascii="Consolas" w:hAnsi="Consolas" w:cs="Consolas"/>
          <w:sz w:val="21"/>
          <w:szCs w:val="21"/>
        </w:rPr>
        <w:t>shape=</w:t>
      </w:r>
      <w:r>
        <w:rPr>
          <w:rStyle w:val="highval1"/>
          <w:rFonts w:ascii="Consolas" w:hAnsi="Consolas" w:cs="Consolas"/>
          <w:sz w:val="21"/>
          <w:szCs w:val="21"/>
        </w:rPr>
        <w:t>"rect"</w:t>
      </w:r>
      <w:r>
        <w:rPr>
          <w:rFonts w:ascii="Consolas" w:hAnsi="Consolas" w:cs="Consolas"/>
          <w:color w:val="000000"/>
          <w:sz w:val="21"/>
          <w:szCs w:val="21"/>
        </w:rPr>
        <w:t xml:space="preserve"> </w:t>
      </w:r>
      <w:r>
        <w:rPr>
          <w:rStyle w:val="highatt1"/>
          <w:rFonts w:ascii="Consolas" w:hAnsi="Consolas" w:cs="Consolas"/>
          <w:sz w:val="21"/>
          <w:szCs w:val="21"/>
        </w:rPr>
        <w:t>coords=</w:t>
      </w:r>
      <w:r>
        <w:rPr>
          <w:rStyle w:val="highval1"/>
          <w:rFonts w:ascii="Consolas" w:hAnsi="Consolas" w:cs="Consolas"/>
          <w:sz w:val="21"/>
          <w:szCs w:val="21"/>
        </w:rPr>
        <w:t>"0,0,82,126"</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"Sun"</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"sun.htm"</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area</w:t>
      </w:r>
      <w:r>
        <w:rPr>
          <w:rFonts w:ascii="Consolas" w:hAnsi="Consolas" w:cs="Consolas"/>
          <w:color w:val="000000"/>
          <w:sz w:val="21"/>
          <w:szCs w:val="21"/>
        </w:rPr>
        <w:t xml:space="preserve"> </w:t>
      </w:r>
      <w:r>
        <w:rPr>
          <w:rStyle w:val="highatt1"/>
          <w:rFonts w:ascii="Consolas" w:hAnsi="Consolas" w:cs="Consolas"/>
          <w:sz w:val="21"/>
          <w:szCs w:val="21"/>
        </w:rPr>
        <w:t>shape=</w:t>
      </w:r>
      <w:r>
        <w:rPr>
          <w:rStyle w:val="highval1"/>
          <w:rFonts w:ascii="Consolas" w:hAnsi="Consolas" w:cs="Consolas"/>
          <w:sz w:val="21"/>
          <w:szCs w:val="21"/>
        </w:rPr>
        <w:t>"circle"</w:t>
      </w:r>
      <w:r>
        <w:rPr>
          <w:rFonts w:ascii="Consolas" w:hAnsi="Consolas" w:cs="Consolas"/>
          <w:color w:val="000000"/>
          <w:sz w:val="21"/>
          <w:szCs w:val="21"/>
        </w:rPr>
        <w:t xml:space="preserve"> </w:t>
      </w:r>
      <w:r>
        <w:rPr>
          <w:rStyle w:val="highatt1"/>
          <w:rFonts w:ascii="Consolas" w:hAnsi="Consolas" w:cs="Consolas"/>
          <w:sz w:val="21"/>
          <w:szCs w:val="21"/>
        </w:rPr>
        <w:t>coords=</w:t>
      </w:r>
      <w:r>
        <w:rPr>
          <w:rStyle w:val="highval1"/>
          <w:rFonts w:ascii="Consolas" w:hAnsi="Consolas" w:cs="Consolas"/>
          <w:sz w:val="21"/>
          <w:szCs w:val="21"/>
        </w:rPr>
        <w:t>"90,58,3"</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"Mercury"</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"mercur.htm"</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area</w:t>
      </w:r>
      <w:r>
        <w:rPr>
          <w:rFonts w:ascii="Consolas" w:hAnsi="Consolas" w:cs="Consolas"/>
          <w:color w:val="000000"/>
          <w:sz w:val="21"/>
          <w:szCs w:val="21"/>
        </w:rPr>
        <w:t xml:space="preserve"> </w:t>
      </w:r>
      <w:r>
        <w:rPr>
          <w:rStyle w:val="highatt1"/>
          <w:rFonts w:ascii="Consolas" w:hAnsi="Consolas" w:cs="Consolas"/>
          <w:sz w:val="21"/>
          <w:szCs w:val="21"/>
        </w:rPr>
        <w:t>shape=</w:t>
      </w:r>
      <w:r>
        <w:rPr>
          <w:rStyle w:val="highval1"/>
          <w:rFonts w:ascii="Consolas" w:hAnsi="Consolas" w:cs="Consolas"/>
          <w:sz w:val="21"/>
          <w:szCs w:val="21"/>
        </w:rPr>
        <w:t>"circle"</w:t>
      </w:r>
      <w:r>
        <w:rPr>
          <w:rFonts w:ascii="Consolas" w:hAnsi="Consolas" w:cs="Consolas"/>
          <w:color w:val="000000"/>
          <w:sz w:val="21"/>
          <w:szCs w:val="21"/>
        </w:rPr>
        <w:t xml:space="preserve"> </w:t>
      </w:r>
      <w:r>
        <w:rPr>
          <w:rStyle w:val="highatt1"/>
          <w:rFonts w:ascii="Consolas" w:hAnsi="Consolas" w:cs="Consolas"/>
          <w:sz w:val="21"/>
          <w:szCs w:val="21"/>
        </w:rPr>
        <w:t>coords=</w:t>
      </w:r>
      <w:r>
        <w:rPr>
          <w:rStyle w:val="highval1"/>
          <w:rFonts w:ascii="Consolas" w:hAnsi="Consolas" w:cs="Consolas"/>
          <w:sz w:val="21"/>
          <w:szCs w:val="21"/>
        </w:rPr>
        <w:t>"124,58,8"</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"Venus"</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"venus.htm"</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/map</w:t>
      </w:r>
      <w:r>
        <w:rPr>
          <w:rStyle w:val="highgt1"/>
          <w:rFonts w:ascii="Consolas" w:hAnsi="Consolas" w:cs="Consolas"/>
          <w:sz w:val="21"/>
          <w:szCs w:val="21"/>
        </w:rPr>
        <w:t>&gt;</w:t>
      </w:r>
    </w:p>
    <w:p w:rsidR="0035544D" w:rsidRDefault="0035544D" w:rsidP="003554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3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5544D" w:rsidRDefault="0016480F" w:rsidP="0035544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20" style="width:0;height:0" o:hralign="center" o:hrstd="t" o:hr="t" fillcolor="#a0a0a0" stroked="f"/>
        </w:pict>
      </w:r>
    </w:p>
    <w:p w:rsidR="0035544D" w:rsidRDefault="0035544D" w:rsidP="0035544D">
      <w:pPr>
        <w:pStyle w:val="Heading2"/>
        <w:rPr>
          <w:rFonts w:cs="Helvetica"/>
          <w:color w:val="333333"/>
        </w:rPr>
      </w:pPr>
      <w:r>
        <w:rPr>
          <w:rFonts w:cs="Helvetica"/>
          <w:color w:val="333333"/>
        </w:rPr>
        <w:t>Image Floating</w:t>
      </w:r>
    </w:p>
    <w:p w:rsidR="0035544D" w:rsidRDefault="0035544D" w:rsidP="0035544D">
      <w:pPr>
        <w:pStyle w:val="NormalWeb"/>
        <w:rPr>
          <w:rFonts w:ascii="Helvetica" w:hAnsi="Helvetica" w:cs="Helvetica"/>
          <w:color w:val="333333"/>
          <w:sz w:val="21"/>
          <w:szCs w:val="21"/>
        </w:rPr>
      </w:pPr>
      <w:r>
        <w:rPr>
          <w:rFonts w:ascii="Helvetica" w:hAnsi="Helvetica" w:cs="Helvetica"/>
          <w:color w:val="333333"/>
          <w:sz w:val="21"/>
          <w:szCs w:val="21"/>
        </w:rPr>
        <w:t>You can let an image float to the left or right of a paragraph:</w:t>
      </w:r>
    </w:p>
    <w:p w:rsidR="0035544D" w:rsidRDefault="0035544D" w:rsidP="0035544D">
      <w:pPr>
        <w:pStyle w:val="Heading2"/>
        <w:shd w:val="clear" w:color="auto" w:fill="F1F1F1"/>
        <w:spacing w:before="15"/>
        <w:rPr>
          <w:rFonts w:cs="Helvetica"/>
          <w:color w:val="555555"/>
          <w:sz w:val="30"/>
          <w:szCs w:val="30"/>
        </w:rPr>
      </w:pPr>
      <w:r>
        <w:rPr>
          <w:rFonts w:cs="Helvetica"/>
          <w:color w:val="555555"/>
          <w:sz w:val="30"/>
          <w:szCs w:val="30"/>
        </w:rPr>
        <w:t>Example</w:t>
      </w:r>
    </w:p>
    <w:p w:rsidR="0035544D" w:rsidRDefault="0035544D" w:rsidP="003554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"smiley.gif"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"Smiley face"</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"float</w:t>
      </w:r>
      <w:proofErr w:type="gramStart"/>
      <w:r>
        <w:rPr>
          <w:rStyle w:val="highval1"/>
          <w:rFonts w:ascii="Consolas" w:hAnsi="Consolas" w:cs="Consolas"/>
          <w:sz w:val="21"/>
          <w:szCs w:val="21"/>
        </w:rPr>
        <w:t>:left</w:t>
      </w:r>
      <w:proofErr w:type="gramEnd"/>
      <w:r>
        <w:rPr>
          <w:rStyle w:val="highval1"/>
          <w:rFonts w:ascii="Consolas" w:hAnsi="Consolas" w:cs="Consolas"/>
          <w:sz w:val="21"/>
          <w:szCs w:val="21"/>
        </w:rPr>
        <w:t>;width:42px;height:42px"</w:t>
      </w:r>
      <w:r>
        <w:rPr>
          <w:rStyle w:val="highgt1"/>
          <w:rFonts w:ascii="Consolas" w:hAnsi="Consolas" w:cs="Consolas"/>
          <w:sz w:val="21"/>
          <w:szCs w:val="21"/>
        </w:rPr>
        <w:t>&gt;</w:t>
      </w:r>
      <w:r>
        <w:rPr>
          <w:rFonts w:ascii="Consolas" w:hAnsi="Consolas" w:cs="Consolas"/>
          <w:color w:val="000000"/>
          <w:sz w:val="21"/>
          <w:szCs w:val="21"/>
        </w:rPr>
        <w:br/>
        <w:t>  A paragraph with an image. The image floats to the left of the text.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 </w:t>
      </w:r>
    </w:p>
    <w:p w:rsidR="0035544D" w:rsidRDefault="0035544D" w:rsidP="003554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3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5544D" w:rsidRDefault="0016480F" w:rsidP="0035544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21" style="width:0;height:0" o:hralign="center" o:hrstd="t" o:hr="t" fillcolor="#a0a0a0" stroked="f"/>
        </w:pict>
      </w:r>
    </w:p>
    <w:p w:rsidR="0035544D" w:rsidRDefault="0035544D" w:rsidP="0035544D">
      <w:pPr>
        <w:pStyle w:val="Heading2"/>
        <w:rPr>
          <w:rFonts w:cs="Helvetica"/>
          <w:color w:val="333333"/>
        </w:rPr>
      </w:pPr>
      <w:r>
        <w:rPr>
          <w:rFonts w:cs="Helvetica"/>
          <w:color w:val="333333"/>
        </w:rPr>
        <w:t>Chapter Summary</w:t>
      </w:r>
    </w:p>
    <w:p w:rsidR="0035544D" w:rsidRDefault="0035544D" w:rsidP="007D4F60">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&lt;img&gt;</w:t>
      </w:r>
      <w:r>
        <w:rPr>
          <w:rFonts w:ascii="Helvetica" w:hAnsi="Helvetica" w:cs="Helvetica"/>
          <w:color w:val="333333"/>
          <w:sz w:val="21"/>
          <w:szCs w:val="21"/>
        </w:rPr>
        <w:t xml:space="preserve"> element to define images</w:t>
      </w:r>
    </w:p>
    <w:p w:rsidR="0035544D" w:rsidRDefault="0035544D" w:rsidP="007D4F60">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src</w:t>
      </w:r>
      <w:r>
        <w:rPr>
          <w:rFonts w:ascii="Helvetica" w:hAnsi="Helvetica" w:cs="Helvetica"/>
          <w:color w:val="333333"/>
          <w:sz w:val="21"/>
          <w:szCs w:val="21"/>
        </w:rPr>
        <w:t xml:space="preserve"> attribute to define the image file name</w:t>
      </w:r>
    </w:p>
    <w:p w:rsidR="0035544D" w:rsidRDefault="0035544D" w:rsidP="007D4F60">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alt</w:t>
      </w:r>
      <w:r>
        <w:rPr>
          <w:rFonts w:ascii="Helvetica" w:hAnsi="Helvetica" w:cs="Helvetica"/>
          <w:color w:val="333333"/>
          <w:sz w:val="21"/>
          <w:szCs w:val="21"/>
        </w:rPr>
        <w:t xml:space="preserve"> attribute to define an alternative text</w:t>
      </w:r>
    </w:p>
    <w:p w:rsidR="0035544D" w:rsidRDefault="0035544D" w:rsidP="007D4F60">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width</w:t>
      </w:r>
      <w:r>
        <w:rPr>
          <w:rFonts w:ascii="Helvetica" w:hAnsi="Helvetica" w:cs="Helvetica"/>
          <w:color w:val="333333"/>
          <w:sz w:val="21"/>
          <w:szCs w:val="21"/>
        </w:rPr>
        <w:t xml:space="preserve"> and </w:t>
      </w:r>
      <w:r>
        <w:rPr>
          <w:rStyle w:val="Strong"/>
          <w:rFonts w:ascii="Helvetica" w:hAnsi="Helvetica" w:cs="Helvetica"/>
          <w:color w:val="333333"/>
          <w:sz w:val="21"/>
          <w:szCs w:val="21"/>
        </w:rPr>
        <w:t>height</w:t>
      </w:r>
      <w:r>
        <w:rPr>
          <w:rFonts w:ascii="Helvetica" w:hAnsi="Helvetica" w:cs="Helvetica"/>
          <w:color w:val="333333"/>
          <w:sz w:val="21"/>
          <w:szCs w:val="21"/>
        </w:rPr>
        <w:t xml:space="preserve"> attributes to define the image size</w:t>
      </w:r>
    </w:p>
    <w:p w:rsidR="0035544D" w:rsidRDefault="0035544D" w:rsidP="007D4F60">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CSS </w:t>
      </w:r>
      <w:r>
        <w:rPr>
          <w:rStyle w:val="Strong"/>
          <w:rFonts w:ascii="Helvetica" w:hAnsi="Helvetica" w:cs="Helvetica"/>
          <w:color w:val="333333"/>
          <w:sz w:val="21"/>
          <w:szCs w:val="21"/>
        </w:rPr>
        <w:t>width</w:t>
      </w:r>
      <w:r>
        <w:rPr>
          <w:rFonts w:ascii="Helvetica" w:hAnsi="Helvetica" w:cs="Helvetica"/>
          <w:color w:val="333333"/>
          <w:sz w:val="21"/>
          <w:szCs w:val="21"/>
        </w:rPr>
        <w:t xml:space="preserve"> and </w:t>
      </w:r>
      <w:r>
        <w:rPr>
          <w:rStyle w:val="Strong"/>
          <w:rFonts w:ascii="Helvetica" w:hAnsi="Helvetica" w:cs="Helvetica"/>
          <w:color w:val="333333"/>
          <w:sz w:val="21"/>
          <w:szCs w:val="21"/>
        </w:rPr>
        <w:t>height</w:t>
      </w:r>
      <w:r>
        <w:rPr>
          <w:rFonts w:ascii="Helvetica" w:hAnsi="Helvetica" w:cs="Helvetica"/>
          <w:color w:val="333333"/>
          <w:sz w:val="21"/>
          <w:szCs w:val="21"/>
        </w:rPr>
        <w:t xml:space="preserve"> properties to define the image size (alternatively)</w:t>
      </w:r>
    </w:p>
    <w:p w:rsidR="0035544D" w:rsidRDefault="0035544D" w:rsidP="007D4F60">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 xml:space="preserve">Use the CSS </w:t>
      </w:r>
      <w:r>
        <w:rPr>
          <w:rStyle w:val="Strong"/>
          <w:rFonts w:ascii="Helvetica" w:hAnsi="Helvetica" w:cs="Helvetica"/>
          <w:color w:val="333333"/>
          <w:sz w:val="21"/>
          <w:szCs w:val="21"/>
        </w:rPr>
        <w:t>float</w:t>
      </w:r>
      <w:r>
        <w:rPr>
          <w:rFonts w:ascii="Helvetica" w:hAnsi="Helvetica" w:cs="Helvetica"/>
          <w:color w:val="333333"/>
          <w:sz w:val="21"/>
          <w:szCs w:val="21"/>
        </w:rPr>
        <w:t xml:space="preserve"> property to let the image float</w:t>
      </w:r>
    </w:p>
    <w:p w:rsidR="0035544D" w:rsidRDefault="0035544D" w:rsidP="007D4F60">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usemap</w:t>
      </w:r>
      <w:r>
        <w:rPr>
          <w:rFonts w:ascii="Helvetica" w:hAnsi="Helvetica" w:cs="Helvetica"/>
          <w:color w:val="333333"/>
          <w:sz w:val="21"/>
          <w:szCs w:val="21"/>
        </w:rPr>
        <w:t xml:space="preserve"> attribute to point to an image map</w:t>
      </w:r>
    </w:p>
    <w:p w:rsidR="0035544D" w:rsidRDefault="0035544D" w:rsidP="007D4F60">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&lt;map&gt;</w:t>
      </w:r>
      <w:r>
        <w:rPr>
          <w:rFonts w:ascii="Helvetica" w:hAnsi="Helvetica" w:cs="Helvetica"/>
          <w:color w:val="333333"/>
          <w:sz w:val="21"/>
          <w:szCs w:val="21"/>
        </w:rPr>
        <w:t xml:space="preserve"> element to define an image map</w:t>
      </w:r>
    </w:p>
    <w:p w:rsidR="0035544D" w:rsidRDefault="0035544D" w:rsidP="007D4F60">
      <w:pPr>
        <w:numPr>
          <w:ilvl w:val="0"/>
          <w:numId w:val="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&lt;area&gt;</w:t>
      </w:r>
      <w:r>
        <w:rPr>
          <w:rFonts w:ascii="Helvetica" w:hAnsi="Helvetica" w:cs="Helvetica"/>
          <w:color w:val="333333"/>
          <w:sz w:val="21"/>
          <w:szCs w:val="21"/>
        </w:rPr>
        <w:t xml:space="preserve"> element to define image map areas</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5544D" w:rsidTr="0035544D">
        <w:tc>
          <w:tcPr>
            <w:tcW w:w="510" w:type="dxa"/>
            <w:shd w:val="clear" w:color="auto" w:fill="FFFFFF"/>
            <w:tcMar>
              <w:top w:w="150" w:type="dxa"/>
              <w:left w:w="150" w:type="dxa"/>
              <w:bottom w:w="150" w:type="dxa"/>
              <w:right w:w="75" w:type="dxa"/>
            </w:tcMar>
            <w:vAlign w:val="center"/>
            <w:hideMark/>
          </w:tcPr>
          <w:p w:rsidR="0035544D" w:rsidRDefault="0035544D">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37" name="Picture 3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5544D" w:rsidRDefault="0035544D">
            <w:pPr>
              <w:spacing w:after="180"/>
              <w:rPr>
                <w:rFonts w:ascii="Helvetica" w:hAnsi="Helvetica" w:cs="Helvetica"/>
                <w:color w:val="333333"/>
                <w:sz w:val="21"/>
                <w:szCs w:val="21"/>
              </w:rPr>
            </w:pPr>
            <w:r>
              <w:rPr>
                <w:rFonts w:ascii="Helvetica" w:hAnsi="Helvetica" w:cs="Helvetica"/>
                <w:color w:val="333333"/>
                <w:sz w:val="21"/>
                <w:szCs w:val="21"/>
              </w:rPr>
              <w:t>Loading images takes time. Large images can slow down your page. Use images carefully.</w:t>
            </w:r>
          </w:p>
        </w:tc>
      </w:tr>
    </w:tbl>
    <w:p w:rsidR="0035544D" w:rsidRDefault="0016480F" w:rsidP="003554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22" style="width:0;height:0" o:hralign="center" o:hrstd="t" o:hr="t" fillcolor="#a0a0a0" stroked="f"/>
        </w:pict>
      </w:r>
    </w:p>
    <w:p w:rsidR="0035544D" w:rsidRDefault="0035544D" w:rsidP="0035544D">
      <w:pPr>
        <w:pStyle w:val="Heading2"/>
        <w:rPr>
          <w:rFonts w:cs="Helvetica"/>
          <w:color w:val="333333"/>
        </w:rPr>
      </w:pPr>
      <w:r>
        <w:rPr>
          <w:rFonts w:cs="Helvetica"/>
          <w:color w:val="333333"/>
        </w:rPr>
        <w:t>Test Yourself with Exercises!</w:t>
      </w:r>
    </w:p>
    <w:p w:rsidR="0035544D" w:rsidRDefault="0016480F" w:rsidP="0035544D">
      <w:pPr>
        <w:pStyle w:val="NormalWeb"/>
        <w:spacing w:after="0"/>
        <w:rPr>
          <w:rFonts w:ascii="Helvetica" w:hAnsi="Helvetica" w:cs="Helvetica"/>
          <w:color w:val="333333"/>
          <w:sz w:val="21"/>
          <w:szCs w:val="21"/>
        </w:rPr>
      </w:pPr>
      <w:hyperlink r:id="rId238" w:tgtFrame="_blank" w:history="1">
        <w:r w:rsidR="0035544D">
          <w:rPr>
            <w:rStyle w:val="Hyperlink"/>
            <w:rFonts w:ascii="Verdana" w:hAnsi="Verdana" w:cs="Helvetica"/>
            <w:b/>
            <w:bCs/>
            <w:color w:val="FFFFFF"/>
            <w:sz w:val="20"/>
            <w:szCs w:val="20"/>
            <w:bdr w:val="single" w:sz="6" w:space="4" w:color="8AC007" w:frame="1"/>
            <w:shd w:val="clear" w:color="auto" w:fill="8AC007"/>
          </w:rPr>
          <w:t>Exercise 1 »</w:t>
        </w:r>
      </w:hyperlink>
      <w:r w:rsidR="0035544D">
        <w:rPr>
          <w:rFonts w:ascii="Helvetica" w:hAnsi="Helvetica" w:cs="Helvetica"/>
          <w:color w:val="333333"/>
          <w:sz w:val="21"/>
          <w:szCs w:val="21"/>
        </w:rPr>
        <w:t xml:space="preserve">  </w:t>
      </w:r>
      <w:hyperlink r:id="rId239" w:tgtFrame="_blank" w:history="1">
        <w:r w:rsidR="0035544D">
          <w:rPr>
            <w:rStyle w:val="Hyperlink"/>
            <w:rFonts w:ascii="Verdana" w:hAnsi="Verdana" w:cs="Helvetica"/>
            <w:b/>
            <w:bCs/>
            <w:color w:val="FFFFFF"/>
            <w:sz w:val="20"/>
            <w:szCs w:val="20"/>
            <w:bdr w:val="single" w:sz="6" w:space="4" w:color="8AC007" w:frame="1"/>
            <w:shd w:val="clear" w:color="auto" w:fill="8AC007"/>
          </w:rPr>
          <w:t>Exercise 2 »</w:t>
        </w:r>
      </w:hyperlink>
      <w:r w:rsidR="0035544D">
        <w:rPr>
          <w:rFonts w:ascii="Helvetica" w:hAnsi="Helvetica" w:cs="Helvetica"/>
          <w:color w:val="333333"/>
          <w:sz w:val="21"/>
          <w:szCs w:val="21"/>
        </w:rPr>
        <w:t xml:space="preserve">  </w:t>
      </w:r>
      <w:hyperlink r:id="rId240" w:tgtFrame="_blank" w:history="1">
        <w:r w:rsidR="0035544D">
          <w:rPr>
            <w:rStyle w:val="Hyperlink"/>
            <w:rFonts w:ascii="Verdana" w:hAnsi="Verdana" w:cs="Helvetica"/>
            <w:b/>
            <w:bCs/>
            <w:color w:val="FFFFFF"/>
            <w:sz w:val="20"/>
            <w:szCs w:val="20"/>
            <w:bdr w:val="single" w:sz="6" w:space="4" w:color="8AC007" w:frame="1"/>
            <w:shd w:val="clear" w:color="auto" w:fill="8AC007"/>
          </w:rPr>
          <w:t>Exercise 3 »</w:t>
        </w:r>
      </w:hyperlink>
      <w:r w:rsidR="0035544D">
        <w:rPr>
          <w:rFonts w:ascii="Helvetica" w:hAnsi="Helvetica" w:cs="Helvetica"/>
          <w:color w:val="333333"/>
          <w:sz w:val="21"/>
          <w:szCs w:val="21"/>
        </w:rPr>
        <w:t xml:space="preserve">  </w:t>
      </w:r>
      <w:hyperlink r:id="rId241" w:tgtFrame="_blank" w:history="1">
        <w:r w:rsidR="0035544D">
          <w:rPr>
            <w:rStyle w:val="Hyperlink"/>
            <w:rFonts w:ascii="Verdana" w:hAnsi="Verdana" w:cs="Helvetica"/>
            <w:b/>
            <w:bCs/>
            <w:color w:val="FFFFFF"/>
            <w:sz w:val="20"/>
            <w:szCs w:val="20"/>
            <w:bdr w:val="single" w:sz="6" w:space="4" w:color="8AC007" w:frame="1"/>
            <w:shd w:val="clear" w:color="auto" w:fill="8AC007"/>
          </w:rPr>
          <w:t>Exercise 4 »</w:t>
        </w:r>
      </w:hyperlink>
      <w:r w:rsidR="0035544D">
        <w:rPr>
          <w:rFonts w:ascii="Helvetica" w:hAnsi="Helvetica" w:cs="Helvetica"/>
          <w:color w:val="333333"/>
          <w:sz w:val="21"/>
          <w:szCs w:val="21"/>
        </w:rPr>
        <w:t xml:space="preserve">  </w:t>
      </w:r>
      <w:hyperlink r:id="rId242" w:tgtFrame="_blank" w:history="1">
        <w:r w:rsidR="0035544D">
          <w:rPr>
            <w:rStyle w:val="Hyperlink"/>
            <w:rFonts w:ascii="Verdana" w:hAnsi="Verdana" w:cs="Helvetica"/>
            <w:b/>
            <w:bCs/>
            <w:color w:val="FFFFFF"/>
            <w:sz w:val="20"/>
            <w:szCs w:val="20"/>
            <w:bdr w:val="single" w:sz="6" w:space="4" w:color="8AC007" w:frame="1"/>
            <w:shd w:val="clear" w:color="auto" w:fill="8AC007"/>
          </w:rPr>
          <w:t>Exercise 5 »</w:t>
        </w:r>
      </w:hyperlink>
      <w:r w:rsidR="0035544D">
        <w:rPr>
          <w:rFonts w:ascii="Helvetica" w:hAnsi="Helvetica" w:cs="Helvetica"/>
          <w:color w:val="333333"/>
          <w:sz w:val="21"/>
          <w:szCs w:val="21"/>
        </w:rPr>
        <w:t xml:space="preserve">  </w:t>
      </w:r>
      <w:hyperlink r:id="rId243" w:tgtFrame="_blank" w:history="1">
        <w:r w:rsidR="0035544D">
          <w:rPr>
            <w:rStyle w:val="Hyperlink"/>
            <w:rFonts w:ascii="Verdana" w:hAnsi="Verdana" w:cs="Helvetica"/>
            <w:b/>
            <w:bCs/>
            <w:color w:val="FFFFFF"/>
            <w:sz w:val="20"/>
            <w:szCs w:val="20"/>
            <w:bdr w:val="single" w:sz="6" w:space="4" w:color="8AC007" w:frame="1"/>
            <w:shd w:val="clear" w:color="auto" w:fill="8AC007"/>
          </w:rPr>
          <w:t>Exercise 6 »</w:t>
        </w:r>
      </w:hyperlink>
      <w:r w:rsidR="0035544D">
        <w:rPr>
          <w:rFonts w:ascii="Helvetica" w:hAnsi="Helvetica" w:cs="Helvetica"/>
          <w:color w:val="333333"/>
          <w:sz w:val="21"/>
          <w:szCs w:val="21"/>
        </w:rPr>
        <w:t xml:space="preserve"> </w:t>
      </w:r>
    </w:p>
    <w:p w:rsidR="0035544D" w:rsidRDefault="0016480F" w:rsidP="003554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23" style="width:0;height:0" o:hralign="center" o:hrstd="t" o:hr="t" fillcolor="#a0a0a0" stroked="f"/>
        </w:pict>
      </w:r>
    </w:p>
    <w:p w:rsidR="0035544D" w:rsidRDefault="0035544D" w:rsidP="0035544D">
      <w:pPr>
        <w:pStyle w:val="Heading2"/>
        <w:rPr>
          <w:rFonts w:cs="Helvetica"/>
          <w:color w:val="333333"/>
        </w:rPr>
      </w:pPr>
      <w:r>
        <w:rPr>
          <w:rFonts w:cs="Helvetica"/>
          <w:color w:val="333333"/>
        </w:rPr>
        <w:t>HTML Image Tags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84"/>
        <w:gridCol w:w="8092"/>
      </w:tblGrid>
      <w:tr w:rsidR="0035544D" w:rsidTr="0035544D">
        <w:tc>
          <w:tcPr>
            <w:tcW w:w="0" w:type="auto"/>
            <w:shd w:val="clear" w:color="auto" w:fill="auto"/>
            <w:tcMar>
              <w:top w:w="0" w:type="dxa"/>
              <w:left w:w="0" w:type="dxa"/>
              <w:bottom w:w="0" w:type="dxa"/>
              <w:right w:w="0" w:type="dxa"/>
            </w:tcMar>
            <w:vAlign w:val="center"/>
            <w:hideMark/>
          </w:tcPr>
          <w:p w:rsidR="0035544D" w:rsidRDefault="0035544D">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35544D" w:rsidRDefault="0035544D">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35544D" w:rsidTr="0035544D">
        <w:tc>
          <w:tcPr>
            <w:tcW w:w="0" w:type="auto"/>
            <w:shd w:val="clear" w:color="auto" w:fill="auto"/>
            <w:tcMar>
              <w:top w:w="0" w:type="dxa"/>
              <w:left w:w="0" w:type="dxa"/>
              <w:bottom w:w="0" w:type="dxa"/>
              <w:right w:w="0" w:type="dxa"/>
            </w:tcMar>
            <w:vAlign w:val="center"/>
            <w:hideMark/>
          </w:tcPr>
          <w:p w:rsidR="0035544D" w:rsidRDefault="0016480F">
            <w:pPr>
              <w:spacing w:after="180"/>
              <w:rPr>
                <w:rFonts w:ascii="Helvetica" w:hAnsi="Helvetica" w:cs="Helvetica"/>
                <w:color w:val="333333"/>
                <w:sz w:val="21"/>
                <w:szCs w:val="21"/>
              </w:rPr>
            </w:pPr>
            <w:hyperlink r:id="rId244" w:history="1">
              <w:r w:rsidR="0035544D">
                <w:rPr>
                  <w:rStyle w:val="Hyperlink"/>
                  <w:rFonts w:ascii="Helvetica" w:hAnsi="Helvetica" w:cs="Helvetica"/>
                  <w:sz w:val="21"/>
                  <w:szCs w:val="21"/>
                </w:rPr>
                <w:t>&lt;img&gt;</w:t>
              </w:r>
            </w:hyperlink>
          </w:p>
        </w:tc>
        <w:tc>
          <w:tcPr>
            <w:tcW w:w="0" w:type="auto"/>
            <w:shd w:val="clear" w:color="auto" w:fill="auto"/>
            <w:tcMar>
              <w:top w:w="0" w:type="dxa"/>
              <w:left w:w="0" w:type="dxa"/>
              <w:bottom w:w="0" w:type="dxa"/>
              <w:right w:w="0" w:type="dxa"/>
            </w:tcMar>
            <w:vAlign w:val="center"/>
            <w:hideMark/>
          </w:tcPr>
          <w:p w:rsidR="0035544D" w:rsidRDefault="0035544D">
            <w:pPr>
              <w:spacing w:after="180"/>
              <w:rPr>
                <w:rFonts w:ascii="Helvetica" w:hAnsi="Helvetica" w:cs="Helvetica"/>
                <w:color w:val="333333"/>
                <w:sz w:val="21"/>
                <w:szCs w:val="21"/>
              </w:rPr>
            </w:pPr>
            <w:r>
              <w:rPr>
                <w:rFonts w:ascii="Helvetica" w:hAnsi="Helvetica" w:cs="Helvetica"/>
                <w:color w:val="333333"/>
                <w:sz w:val="21"/>
                <w:szCs w:val="21"/>
              </w:rPr>
              <w:t>Defines an image</w:t>
            </w:r>
          </w:p>
        </w:tc>
      </w:tr>
      <w:tr w:rsidR="0035544D" w:rsidTr="0035544D">
        <w:tc>
          <w:tcPr>
            <w:tcW w:w="0" w:type="auto"/>
            <w:shd w:val="clear" w:color="auto" w:fill="auto"/>
            <w:tcMar>
              <w:top w:w="0" w:type="dxa"/>
              <w:left w:w="0" w:type="dxa"/>
              <w:bottom w:w="0" w:type="dxa"/>
              <w:right w:w="0" w:type="dxa"/>
            </w:tcMar>
            <w:vAlign w:val="center"/>
            <w:hideMark/>
          </w:tcPr>
          <w:p w:rsidR="0035544D" w:rsidRDefault="0016480F">
            <w:pPr>
              <w:spacing w:after="180"/>
              <w:rPr>
                <w:rFonts w:ascii="Helvetica" w:hAnsi="Helvetica" w:cs="Helvetica"/>
                <w:color w:val="333333"/>
                <w:sz w:val="21"/>
                <w:szCs w:val="21"/>
              </w:rPr>
            </w:pPr>
            <w:hyperlink r:id="rId245" w:history="1">
              <w:r w:rsidR="0035544D">
                <w:rPr>
                  <w:rStyle w:val="Hyperlink"/>
                  <w:rFonts w:ascii="Helvetica" w:hAnsi="Helvetica" w:cs="Helvetica"/>
                  <w:sz w:val="21"/>
                  <w:szCs w:val="21"/>
                </w:rPr>
                <w:t>&lt;map&gt;</w:t>
              </w:r>
            </w:hyperlink>
          </w:p>
        </w:tc>
        <w:tc>
          <w:tcPr>
            <w:tcW w:w="0" w:type="auto"/>
            <w:shd w:val="clear" w:color="auto" w:fill="auto"/>
            <w:tcMar>
              <w:top w:w="0" w:type="dxa"/>
              <w:left w:w="0" w:type="dxa"/>
              <w:bottom w:w="0" w:type="dxa"/>
              <w:right w:w="0" w:type="dxa"/>
            </w:tcMar>
            <w:vAlign w:val="center"/>
            <w:hideMark/>
          </w:tcPr>
          <w:p w:rsidR="0035544D" w:rsidRDefault="0035544D">
            <w:pPr>
              <w:spacing w:after="180"/>
              <w:rPr>
                <w:rFonts w:ascii="Helvetica" w:hAnsi="Helvetica" w:cs="Helvetica"/>
                <w:color w:val="333333"/>
                <w:sz w:val="21"/>
                <w:szCs w:val="21"/>
              </w:rPr>
            </w:pPr>
            <w:r>
              <w:rPr>
                <w:rFonts w:ascii="Helvetica" w:hAnsi="Helvetica" w:cs="Helvetica"/>
                <w:color w:val="333333"/>
                <w:sz w:val="21"/>
                <w:szCs w:val="21"/>
              </w:rPr>
              <w:t>Defines an image-map</w:t>
            </w:r>
          </w:p>
        </w:tc>
      </w:tr>
      <w:tr w:rsidR="0035544D" w:rsidTr="0035544D">
        <w:tc>
          <w:tcPr>
            <w:tcW w:w="0" w:type="auto"/>
            <w:shd w:val="clear" w:color="auto" w:fill="auto"/>
            <w:tcMar>
              <w:top w:w="0" w:type="dxa"/>
              <w:left w:w="0" w:type="dxa"/>
              <w:bottom w:w="0" w:type="dxa"/>
              <w:right w:w="0" w:type="dxa"/>
            </w:tcMar>
            <w:vAlign w:val="center"/>
            <w:hideMark/>
          </w:tcPr>
          <w:p w:rsidR="0035544D" w:rsidRDefault="0016480F">
            <w:pPr>
              <w:spacing w:after="180"/>
              <w:rPr>
                <w:rFonts w:ascii="Helvetica" w:hAnsi="Helvetica" w:cs="Helvetica"/>
                <w:color w:val="333333"/>
                <w:sz w:val="21"/>
                <w:szCs w:val="21"/>
              </w:rPr>
            </w:pPr>
            <w:hyperlink r:id="rId246" w:history="1">
              <w:r w:rsidR="0035544D">
                <w:rPr>
                  <w:rStyle w:val="Hyperlink"/>
                  <w:rFonts w:ascii="Helvetica" w:hAnsi="Helvetica" w:cs="Helvetica"/>
                  <w:sz w:val="21"/>
                  <w:szCs w:val="21"/>
                </w:rPr>
                <w:t>&lt;area&gt;</w:t>
              </w:r>
            </w:hyperlink>
          </w:p>
        </w:tc>
        <w:tc>
          <w:tcPr>
            <w:tcW w:w="0" w:type="auto"/>
            <w:shd w:val="clear" w:color="auto" w:fill="auto"/>
            <w:tcMar>
              <w:top w:w="0" w:type="dxa"/>
              <w:left w:w="0" w:type="dxa"/>
              <w:bottom w:w="0" w:type="dxa"/>
              <w:right w:w="0" w:type="dxa"/>
            </w:tcMar>
            <w:vAlign w:val="center"/>
            <w:hideMark/>
          </w:tcPr>
          <w:p w:rsidR="0035544D" w:rsidRDefault="0035544D">
            <w:pPr>
              <w:spacing w:after="180"/>
              <w:rPr>
                <w:rFonts w:ascii="Helvetica" w:hAnsi="Helvetica" w:cs="Helvetica"/>
                <w:color w:val="333333"/>
                <w:sz w:val="21"/>
                <w:szCs w:val="21"/>
              </w:rPr>
            </w:pPr>
            <w:r>
              <w:rPr>
                <w:rFonts w:ascii="Helvetica" w:hAnsi="Helvetica" w:cs="Helvetica"/>
                <w:color w:val="333333"/>
                <w:sz w:val="21"/>
                <w:szCs w:val="21"/>
              </w:rPr>
              <w:t>Defines a clickable area inside an image-map</w:t>
            </w:r>
          </w:p>
        </w:tc>
      </w:tr>
    </w:tbl>
    <w:p w:rsidR="0035544D" w:rsidRDefault="0035544D" w:rsidP="0035544D">
      <w:pPr>
        <w:rPr>
          <w:rFonts w:ascii="Helvetica" w:hAnsi="Helvetica" w:cs="Helvetica"/>
          <w:color w:val="333333"/>
          <w:sz w:val="21"/>
          <w:szCs w:val="21"/>
        </w:rPr>
      </w:pPr>
    </w:p>
    <w:p w:rsidR="0035544D" w:rsidRDefault="0016480F" w:rsidP="0035544D">
      <w:pPr>
        <w:rPr>
          <w:rFonts w:ascii="Helvetica" w:hAnsi="Helvetica" w:cs="Helvetica"/>
          <w:color w:val="333333"/>
          <w:sz w:val="30"/>
          <w:szCs w:val="30"/>
        </w:rPr>
      </w:pPr>
      <w:hyperlink r:id="rId247" w:history="1">
        <w:r w:rsidR="0035544D">
          <w:rPr>
            <w:rStyle w:val="Hyperlink"/>
            <w:rFonts w:ascii="Helvetica" w:hAnsi="Helvetica" w:cs="Helvetica"/>
            <w:color w:val="8AC007"/>
            <w:sz w:val="30"/>
            <w:szCs w:val="30"/>
          </w:rPr>
          <w:t>« Previous</w:t>
        </w:r>
      </w:hyperlink>
    </w:p>
    <w:p w:rsidR="0035544D" w:rsidRDefault="0016480F" w:rsidP="0035544D">
      <w:pPr>
        <w:jc w:val="right"/>
        <w:rPr>
          <w:rFonts w:ascii="Helvetica" w:hAnsi="Helvetica" w:cs="Helvetica"/>
          <w:color w:val="333333"/>
          <w:sz w:val="30"/>
          <w:szCs w:val="30"/>
        </w:rPr>
      </w:pPr>
      <w:hyperlink r:id="rId248" w:history="1">
        <w:r w:rsidR="0035544D">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35544D" w:rsidTr="0035544D">
        <w:trPr>
          <w:hidden/>
        </w:trPr>
        <w:tc>
          <w:tcPr>
            <w:tcW w:w="0" w:type="auto"/>
            <w:shd w:val="clear" w:color="auto" w:fill="auto"/>
            <w:noWrap/>
            <w:vAlign w:val="center"/>
            <w:hideMark/>
          </w:tcPr>
          <w:p w:rsidR="0035544D" w:rsidRDefault="0035544D">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35544D" w:rsidRDefault="0035544D">
            <w:pPr>
              <w:spacing w:after="180"/>
              <w:rPr>
                <w:rFonts w:ascii="Helvetica" w:hAnsi="Helvetica" w:cs="Helvetica"/>
                <w:vanish/>
                <w:color w:val="333333"/>
                <w:sz w:val="21"/>
                <w:szCs w:val="21"/>
              </w:rPr>
            </w:pPr>
          </w:p>
        </w:tc>
      </w:tr>
    </w:tbl>
    <w:p w:rsidR="004C72CD" w:rsidRDefault="004C72CD" w:rsidP="004C72CD">
      <w:pPr>
        <w:pStyle w:val="Heading1"/>
        <w:rPr>
          <w:rFonts w:cs="Helvetica"/>
          <w:color w:val="333333"/>
        </w:rPr>
      </w:pPr>
      <w:r>
        <w:rPr>
          <w:rFonts w:cs="Helvetica"/>
          <w:color w:val="333333"/>
        </w:rPr>
        <w:t xml:space="preserve">HTML </w:t>
      </w:r>
      <w:r>
        <w:rPr>
          <w:rStyle w:val="colorh1"/>
          <w:rFonts w:cs="Helvetica"/>
          <w:color w:val="333333"/>
        </w:rPr>
        <w:t>Tables</w:t>
      </w:r>
    </w:p>
    <w:p w:rsidR="004C72CD" w:rsidRDefault="0016480F" w:rsidP="004C72CD">
      <w:pPr>
        <w:rPr>
          <w:rFonts w:ascii="Helvetica" w:hAnsi="Helvetica" w:cs="Helvetica"/>
          <w:color w:val="333333"/>
          <w:sz w:val="30"/>
          <w:szCs w:val="30"/>
        </w:rPr>
      </w:pPr>
      <w:hyperlink r:id="rId249" w:history="1">
        <w:r w:rsidR="004C72CD">
          <w:rPr>
            <w:rStyle w:val="Hyperlink"/>
            <w:rFonts w:ascii="Helvetica" w:hAnsi="Helvetica" w:cs="Helvetica"/>
            <w:color w:val="8AC007"/>
            <w:sz w:val="30"/>
            <w:szCs w:val="30"/>
          </w:rPr>
          <w:t>« Previous</w:t>
        </w:r>
      </w:hyperlink>
    </w:p>
    <w:p w:rsidR="004C72CD" w:rsidRDefault="0016480F" w:rsidP="004C72CD">
      <w:pPr>
        <w:jc w:val="right"/>
        <w:rPr>
          <w:rFonts w:ascii="Helvetica" w:hAnsi="Helvetica" w:cs="Helvetica"/>
          <w:color w:val="333333"/>
          <w:sz w:val="30"/>
          <w:szCs w:val="30"/>
        </w:rPr>
      </w:pPr>
      <w:hyperlink r:id="rId250" w:history="1">
        <w:r w:rsidR="004C72CD">
          <w:rPr>
            <w:rStyle w:val="Hyperlink"/>
            <w:rFonts w:ascii="Helvetica" w:hAnsi="Helvetica" w:cs="Helvetica"/>
            <w:color w:val="8AC007"/>
            <w:sz w:val="30"/>
            <w:szCs w:val="30"/>
          </w:rPr>
          <w:t>Next Chapter »</w:t>
        </w:r>
      </w:hyperlink>
    </w:p>
    <w:p w:rsidR="004C72CD" w:rsidRDefault="0016480F" w:rsidP="004C72C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24" style="width:0;height:0" o:hralign="center" o:hrstd="t" o:hr="t" fillcolor="#a0a0a0" stroked="f"/>
        </w:pict>
      </w:r>
    </w:p>
    <w:p w:rsidR="004C72CD" w:rsidRDefault="004C72CD" w:rsidP="004C72CD">
      <w:pPr>
        <w:pStyle w:val="Heading2"/>
        <w:rPr>
          <w:rFonts w:cs="Helvetica"/>
          <w:color w:val="333333"/>
        </w:rPr>
      </w:pPr>
      <w:r>
        <w:rPr>
          <w:rFonts w:cs="Helvetica"/>
          <w:color w:val="333333"/>
        </w:rPr>
        <w:lastRenderedPageBreak/>
        <w:t>HTML Table Example</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88"/>
        <w:gridCol w:w="2828"/>
        <w:gridCol w:w="2768"/>
        <w:gridCol w:w="1692"/>
      </w:tblGrid>
      <w:tr w:rsidR="004C72CD" w:rsidTr="004C72CD">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b/>
                <w:bCs/>
                <w:color w:val="333333"/>
                <w:sz w:val="21"/>
                <w:szCs w:val="21"/>
              </w:rPr>
            </w:pPr>
            <w:r>
              <w:rPr>
                <w:rFonts w:ascii="Helvetica" w:hAnsi="Helvetica" w:cs="Helvetica"/>
                <w:b/>
                <w:bCs/>
                <w:color w:val="333333"/>
                <w:sz w:val="21"/>
                <w:szCs w:val="21"/>
              </w:rPr>
              <w:t>Number</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b/>
                <w:bCs/>
                <w:color w:val="333333"/>
                <w:sz w:val="21"/>
                <w:szCs w:val="21"/>
              </w:rPr>
            </w:pPr>
            <w:r>
              <w:rPr>
                <w:rFonts w:ascii="Helvetica" w:hAnsi="Helvetica" w:cs="Helvetica"/>
                <w:b/>
                <w:bCs/>
                <w:color w:val="333333"/>
                <w:sz w:val="21"/>
                <w:szCs w:val="21"/>
              </w:rPr>
              <w:t>First Name</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b/>
                <w:bCs/>
                <w:color w:val="333333"/>
                <w:sz w:val="21"/>
                <w:szCs w:val="21"/>
              </w:rPr>
            </w:pPr>
            <w:r>
              <w:rPr>
                <w:rFonts w:ascii="Helvetica" w:hAnsi="Helvetica" w:cs="Helvetica"/>
                <w:b/>
                <w:bCs/>
                <w:color w:val="333333"/>
                <w:sz w:val="21"/>
                <w:szCs w:val="21"/>
              </w:rPr>
              <w:t>Last Name</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b/>
                <w:bCs/>
                <w:color w:val="333333"/>
                <w:sz w:val="21"/>
                <w:szCs w:val="21"/>
              </w:rPr>
            </w:pPr>
            <w:r>
              <w:rPr>
                <w:rFonts w:ascii="Helvetica" w:hAnsi="Helvetica" w:cs="Helvetica"/>
                <w:b/>
                <w:bCs/>
                <w:color w:val="333333"/>
                <w:sz w:val="21"/>
                <w:szCs w:val="21"/>
              </w:rPr>
              <w:t>Points</w:t>
            </w:r>
          </w:p>
        </w:tc>
      </w:tr>
      <w:tr w:rsidR="004C72CD" w:rsidTr="004C72CD">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1</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Eve</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Jackson</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94</w:t>
            </w:r>
          </w:p>
        </w:tc>
      </w:tr>
      <w:tr w:rsidR="004C72CD" w:rsidTr="004C72CD">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2</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John</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Doe</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80</w:t>
            </w:r>
          </w:p>
        </w:tc>
      </w:tr>
      <w:tr w:rsidR="004C72CD" w:rsidTr="004C72CD">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3</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Adam</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Johnson</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67</w:t>
            </w:r>
          </w:p>
        </w:tc>
      </w:tr>
      <w:tr w:rsidR="004C72CD" w:rsidTr="004C72CD">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4</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Jill</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Smith</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50</w:t>
            </w:r>
          </w:p>
        </w:tc>
      </w:tr>
    </w:tbl>
    <w:p w:rsidR="004C72CD" w:rsidRDefault="0016480F" w:rsidP="004C72C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25" style="width:0;height:0" o:hralign="center" o:hrstd="t" o:hr="t" fillcolor="#a0a0a0" stroked="f"/>
        </w:pict>
      </w:r>
    </w:p>
    <w:p w:rsidR="004C72CD" w:rsidRDefault="004C72CD" w:rsidP="004C72CD">
      <w:pPr>
        <w:pStyle w:val="Heading2"/>
        <w:rPr>
          <w:rFonts w:cs="Helvetica"/>
          <w:color w:val="333333"/>
        </w:rPr>
      </w:pPr>
      <w:r>
        <w:rPr>
          <w:rFonts w:cs="Helvetica"/>
          <w:color w:val="333333"/>
        </w:rPr>
        <w:t>Defining HTML Tables</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Example</w:t>
      </w:r>
    </w:p>
    <w:p w:rsidR="004C72CD" w:rsidRDefault="004C72CD" w:rsidP="004C72C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"width:100%"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Jill</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Smith</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50</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Eve</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Jackson</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94</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/table</w:t>
      </w:r>
      <w:r>
        <w:rPr>
          <w:rStyle w:val="highgt1"/>
          <w:rFonts w:ascii="Consolas" w:hAnsi="Consolas" w:cs="Consolas"/>
          <w:sz w:val="21"/>
          <w:szCs w:val="21"/>
        </w:rPr>
        <w:t>&gt;</w:t>
      </w:r>
      <w:r>
        <w:rPr>
          <w:rFonts w:ascii="Consolas" w:hAnsi="Consolas" w:cs="Consolas"/>
          <w:color w:val="000000"/>
          <w:sz w:val="21"/>
          <w:szCs w:val="21"/>
        </w:rPr>
        <w:t xml:space="preserve"> </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5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Example explained:</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Tables are defined with the </w:t>
      </w:r>
      <w:r>
        <w:rPr>
          <w:rStyle w:val="Strong"/>
          <w:rFonts w:ascii="Helvetica" w:hAnsi="Helvetica" w:cs="Helvetica"/>
          <w:color w:val="333333"/>
          <w:sz w:val="21"/>
          <w:szCs w:val="21"/>
        </w:rPr>
        <w:t>&lt;table&gt;</w:t>
      </w:r>
      <w:r>
        <w:rPr>
          <w:rFonts w:ascii="Helvetica" w:hAnsi="Helvetica" w:cs="Helvetica"/>
          <w:color w:val="333333"/>
          <w:sz w:val="21"/>
          <w:szCs w:val="21"/>
        </w:rPr>
        <w:t xml:space="preserve"> tag.</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Tables are divided into </w:t>
      </w:r>
      <w:r>
        <w:rPr>
          <w:rStyle w:val="Strong"/>
          <w:rFonts w:ascii="Helvetica" w:hAnsi="Helvetica" w:cs="Helvetica"/>
          <w:color w:val="333333"/>
          <w:sz w:val="21"/>
          <w:szCs w:val="21"/>
        </w:rPr>
        <w:t>table rows</w:t>
      </w:r>
      <w:r>
        <w:rPr>
          <w:rFonts w:ascii="Helvetica" w:hAnsi="Helvetica" w:cs="Helvetica"/>
          <w:color w:val="333333"/>
          <w:sz w:val="21"/>
          <w:szCs w:val="21"/>
        </w:rPr>
        <w:t xml:space="preserve"> with the </w:t>
      </w:r>
      <w:r>
        <w:rPr>
          <w:rStyle w:val="Strong"/>
          <w:rFonts w:ascii="Helvetica" w:hAnsi="Helvetica" w:cs="Helvetica"/>
          <w:color w:val="333333"/>
          <w:sz w:val="21"/>
          <w:szCs w:val="21"/>
        </w:rPr>
        <w:t>&lt;</w:t>
      </w:r>
      <w:proofErr w:type="gramStart"/>
      <w:r>
        <w:rPr>
          <w:rStyle w:val="Strong"/>
          <w:rFonts w:ascii="Helvetica" w:hAnsi="Helvetica" w:cs="Helvetica"/>
          <w:color w:val="333333"/>
          <w:sz w:val="21"/>
          <w:szCs w:val="21"/>
        </w:rPr>
        <w:t>tr</w:t>
      </w:r>
      <w:proofErr w:type="gramEnd"/>
      <w:r>
        <w:rPr>
          <w:rStyle w:val="Strong"/>
          <w:rFonts w:ascii="Helvetica" w:hAnsi="Helvetica" w:cs="Helvetica"/>
          <w:color w:val="333333"/>
          <w:sz w:val="21"/>
          <w:szCs w:val="21"/>
        </w:rPr>
        <w:t>&gt;</w:t>
      </w:r>
      <w:r>
        <w:rPr>
          <w:rFonts w:ascii="Helvetica" w:hAnsi="Helvetica" w:cs="Helvetica"/>
          <w:color w:val="333333"/>
          <w:sz w:val="21"/>
          <w:szCs w:val="21"/>
        </w:rPr>
        <w:t xml:space="preserve"> tag.</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Table rows are divided into </w:t>
      </w:r>
      <w:r>
        <w:rPr>
          <w:rStyle w:val="Strong"/>
          <w:rFonts w:ascii="Helvetica" w:hAnsi="Helvetica" w:cs="Helvetica"/>
          <w:color w:val="333333"/>
          <w:sz w:val="21"/>
          <w:szCs w:val="21"/>
        </w:rPr>
        <w:t>table data</w:t>
      </w:r>
      <w:r>
        <w:rPr>
          <w:rFonts w:ascii="Helvetica" w:hAnsi="Helvetica" w:cs="Helvetica"/>
          <w:color w:val="333333"/>
          <w:sz w:val="21"/>
          <w:szCs w:val="21"/>
        </w:rPr>
        <w:t xml:space="preserve"> with the </w:t>
      </w:r>
      <w:r>
        <w:rPr>
          <w:rStyle w:val="Strong"/>
          <w:rFonts w:ascii="Helvetica" w:hAnsi="Helvetica" w:cs="Helvetica"/>
          <w:color w:val="333333"/>
          <w:sz w:val="21"/>
          <w:szCs w:val="21"/>
        </w:rPr>
        <w:t>&lt;td&gt;</w:t>
      </w:r>
      <w:r>
        <w:rPr>
          <w:rFonts w:ascii="Helvetica" w:hAnsi="Helvetica" w:cs="Helvetica"/>
          <w:color w:val="333333"/>
          <w:sz w:val="21"/>
          <w:szCs w:val="21"/>
        </w:rPr>
        <w:t xml:space="preserve"> tag.</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A table row can also be divided into </w:t>
      </w:r>
      <w:r>
        <w:rPr>
          <w:rStyle w:val="Strong"/>
          <w:rFonts w:ascii="Helvetica" w:hAnsi="Helvetica" w:cs="Helvetica"/>
          <w:color w:val="333333"/>
          <w:sz w:val="21"/>
          <w:szCs w:val="21"/>
        </w:rPr>
        <w:t>table headings</w:t>
      </w:r>
      <w:r>
        <w:rPr>
          <w:rFonts w:ascii="Helvetica" w:hAnsi="Helvetica" w:cs="Helvetica"/>
          <w:color w:val="333333"/>
          <w:sz w:val="21"/>
          <w:szCs w:val="21"/>
        </w:rPr>
        <w:t xml:space="preserve"> with the </w:t>
      </w:r>
      <w:r>
        <w:rPr>
          <w:rStyle w:val="Strong"/>
          <w:rFonts w:ascii="Helvetica" w:hAnsi="Helvetica" w:cs="Helvetica"/>
          <w:color w:val="333333"/>
          <w:sz w:val="21"/>
          <w:szCs w:val="21"/>
        </w:rPr>
        <w:t>&lt;</w:t>
      </w:r>
      <w:proofErr w:type="gramStart"/>
      <w:r>
        <w:rPr>
          <w:rStyle w:val="Strong"/>
          <w:rFonts w:ascii="Helvetica" w:hAnsi="Helvetica" w:cs="Helvetica"/>
          <w:color w:val="333333"/>
          <w:sz w:val="21"/>
          <w:szCs w:val="21"/>
        </w:rPr>
        <w:t>th</w:t>
      </w:r>
      <w:proofErr w:type="gramEnd"/>
      <w:r>
        <w:rPr>
          <w:rStyle w:val="Strong"/>
          <w:rFonts w:ascii="Helvetica" w:hAnsi="Helvetica" w:cs="Helvetica"/>
          <w:color w:val="333333"/>
          <w:sz w:val="21"/>
          <w:szCs w:val="21"/>
        </w:rPr>
        <w:t>&gt;</w:t>
      </w:r>
      <w:r>
        <w:rPr>
          <w:rFonts w:ascii="Helvetica" w:hAnsi="Helvetica" w:cs="Helvetica"/>
          <w:color w:val="333333"/>
          <w:sz w:val="21"/>
          <w:szCs w:val="21"/>
        </w:rPr>
        <w:t xml:space="preserve"> tag.</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4C72CD" w:rsidTr="004C72CD">
        <w:tc>
          <w:tcPr>
            <w:tcW w:w="510" w:type="dxa"/>
            <w:shd w:val="clear" w:color="auto" w:fill="FFFFFF"/>
            <w:tcMar>
              <w:top w:w="150" w:type="dxa"/>
              <w:left w:w="150" w:type="dxa"/>
              <w:bottom w:w="150" w:type="dxa"/>
              <w:right w:w="75" w:type="dxa"/>
            </w:tcMar>
            <w:vAlign w:val="center"/>
            <w:hideMark/>
          </w:tcPr>
          <w:p w:rsidR="004C72CD" w:rsidRDefault="004C72CD">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451" name="Picture 4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Table data &lt;td&gt; are the data containers of the table.</w:t>
            </w:r>
            <w:r>
              <w:rPr>
                <w:rFonts w:ascii="Helvetica" w:hAnsi="Helvetica" w:cs="Helvetica"/>
                <w:color w:val="333333"/>
                <w:sz w:val="21"/>
                <w:szCs w:val="21"/>
              </w:rPr>
              <w:br/>
              <w:t>They can contain all sorts of HTML elements like text, images, lists, other tables, etc.</w:t>
            </w:r>
          </w:p>
        </w:tc>
      </w:tr>
    </w:tbl>
    <w:p w:rsidR="004C72CD" w:rsidRDefault="0016480F" w:rsidP="004C72CD">
      <w:pPr>
        <w:spacing w:before="300" w:after="300"/>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126" style="width:0;height:0" o:hralign="center" o:hrstd="t" o:hr="t" fillcolor="#a0a0a0" stroked="f"/>
        </w:pict>
      </w:r>
    </w:p>
    <w:p w:rsidR="004C72CD" w:rsidRDefault="004C72CD" w:rsidP="004C72CD">
      <w:pPr>
        <w:pStyle w:val="Heading2"/>
        <w:rPr>
          <w:rFonts w:cs="Helvetica"/>
          <w:color w:val="333333"/>
        </w:rPr>
      </w:pPr>
      <w:r>
        <w:rPr>
          <w:rFonts w:cs="Helvetica"/>
          <w:color w:val="333333"/>
        </w:rPr>
        <w:t>An HTML Table with a Border Attribute</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If you do not specify a border for the table, it will be displayed without borders.</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A border can be added using the border attribute:</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Example</w:t>
      </w:r>
    </w:p>
    <w:p w:rsidR="004C72CD" w:rsidRDefault="004C72CD" w:rsidP="004C72C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border=</w:t>
      </w:r>
      <w:r>
        <w:rPr>
          <w:rStyle w:val="highval1"/>
          <w:rFonts w:ascii="Consolas" w:hAnsi="Consolas" w:cs="Consolas"/>
          <w:sz w:val="21"/>
          <w:szCs w:val="21"/>
        </w:rPr>
        <w:t>"1"</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"width:100%"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Jill</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Smith</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50</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Eve</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Jackson</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94</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/table</w:t>
      </w:r>
      <w:r>
        <w:rPr>
          <w:rStyle w:val="highgt1"/>
          <w:rFonts w:ascii="Consolas" w:hAnsi="Consolas" w:cs="Consolas"/>
          <w:sz w:val="21"/>
          <w:szCs w:val="21"/>
        </w:rPr>
        <w:t>&gt;</w:t>
      </w:r>
      <w:r>
        <w:rPr>
          <w:rFonts w:ascii="Consolas" w:hAnsi="Consolas" w:cs="Consolas"/>
          <w:color w:val="000000"/>
          <w:sz w:val="21"/>
          <w:szCs w:val="21"/>
        </w:rPr>
        <w:t xml:space="preserve"> </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5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4C72CD" w:rsidTr="004C72CD">
        <w:tc>
          <w:tcPr>
            <w:tcW w:w="510" w:type="dxa"/>
            <w:shd w:val="clear" w:color="auto" w:fill="FFFFFF"/>
            <w:tcMar>
              <w:top w:w="150" w:type="dxa"/>
              <w:left w:w="150" w:type="dxa"/>
              <w:bottom w:w="150" w:type="dxa"/>
              <w:right w:w="75" w:type="dxa"/>
            </w:tcMar>
            <w:vAlign w:val="center"/>
            <w:hideMark/>
          </w:tcPr>
          <w:p w:rsidR="004C72CD" w:rsidRDefault="004C72CD">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453" name="Picture 4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The border attribute is on its way out of the HTML standard! It is better to use CSS.</w:t>
            </w:r>
          </w:p>
        </w:tc>
      </w:tr>
    </w:tbl>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To add borders, use the </w:t>
      </w:r>
      <w:r>
        <w:rPr>
          <w:rStyle w:val="Strong"/>
          <w:rFonts w:ascii="Helvetica" w:hAnsi="Helvetica" w:cs="Helvetica"/>
          <w:color w:val="333333"/>
          <w:sz w:val="21"/>
          <w:szCs w:val="21"/>
        </w:rPr>
        <w:t>CSS border</w:t>
      </w:r>
      <w:r>
        <w:rPr>
          <w:rFonts w:ascii="Helvetica" w:hAnsi="Helvetica" w:cs="Helvetica"/>
          <w:color w:val="333333"/>
          <w:sz w:val="21"/>
          <w:szCs w:val="21"/>
        </w:rPr>
        <w:t xml:space="preserve"> property:</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Example</w:t>
      </w:r>
    </w:p>
    <w:p w:rsidR="004C72CD" w:rsidRDefault="004C72CD" w:rsidP="004C72CD">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table</w:t>
      </w:r>
      <w:proofErr w:type="gramEnd"/>
      <w:r>
        <w:rPr>
          <w:rStyle w:val="highele1"/>
          <w:rFonts w:ascii="Consolas" w:hAnsi="Consolas" w:cs="Consolas"/>
          <w:sz w:val="21"/>
          <w:szCs w:val="21"/>
        </w:rPr>
        <w:t xml:space="preserve">, th, td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 xml:space="preserve"> 1px solid black;</w:t>
      </w:r>
      <w:r>
        <w:rPr>
          <w:rFonts w:ascii="Consolas" w:hAnsi="Consolas" w:cs="Consolas"/>
          <w:color w:val="000000"/>
          <w:sz w:val="21"/>
          <w:szCs w:val="21"/>
        </w:rPr>
        <w:br/>
        <w:t>}</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5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Remember to define borders for both the table and the table cells.</w:t>
      </w:r>
    </w:p>
    <w:p w:rsidR="004C72CD" w:rsidRDefault="0016480F" w:rsidP="004C72C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27" style="width:0;height:0" o:hralign="center" o:hrstd="t" o:hr="t" fillcolor="#a0a0a0" stroked="f"/>
        </w:pict>
      </w:r>
    </w:p>
    <w:p w:rsidR="004C72CD" w:rsidRDefault="004C72CD" w:rsidP="004C72CD">
      <w:pPr>
        <w:pStyle w:val="Heading2"/>
        <w:rPr>
          <w:rFonts w:cs="Helvetica"/>
          <w:color w:val="333333"/>
        </w:rPr>
      </w:pPr>
      <w:r>
        <w:rPr>
          <w:rFonts w:cs="Helvetica"/>
          <w:color w:val="333333"/>
        </w:rPr>
        <w:t>An HTML Table with Collapsed Borders</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If you want the borders to collapse into one border, add </w:t>
      </w:r>
      <w:r>
        <w:rPr>
          <w:rStyle w:val="Strong"/>
          <w:rFonts w:ascii="Helvetica" w:hAnsi="Helvetica" w:cs="Helvetica"/>
          <w:color w:val="333333"/>
          <w:sz w:val="21"/>
          <w:szCs w:val="21"/>
        </w:rPr>
        <w:t>CSS border-collapse</w:t>
      </w:r>
      <w:r>
        <w:rPr>
          <w:rFonts w:ascii="Helvetica" w:hAnsi="Helvetica" w:cs="Helvetica"/>
          <w:color w:val="333333"/>
          <w:sz w:val="21"/>
          <w:szCs w:val="21"/>
        </w:rPr>
        <w:t>:</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lastRenderedPageBreak/>
        <w:t>Example</w:t>
      </w:r>
    </w:p>
    <w:p w:rsidR="004C72CD" w:rsidRDefault="004C72CD" w:rsidP="004C72CD">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table</w:t>
      </w:r>
      <w:proofErr w:type="gramEnd"/>
      <w:r>
        <w:rPr>
          <w:rStyle w:val="highele1"/>
          <w:rFonts w:ascii="Consolas" w:hAnsi="Consolas" w:cs="Consolas"/>
          <w:sz w:val="21"/>
          <w:szCs w:val="21"/>
        </w:rPr>
        <w:t xml:space="preserve">, th, td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 xml:space="preserve"> 1px solid black;</w:t>
      </w:r>
      <w:r>
        <w:rPr>
          <w:rFonts w:ascii="Consolas" w:hAnsi="Consolas" w:cs="Consolas"/>
          <w:color w:val="000000"/>
          <w:sz w:val="21"/>
          <w:szCs w:val="21"/>
        </w:rPr>
        <w:br/>
        <w:t xml:space="preserve">    </w:t>
      </w:r>
      <w:r>
        <w:rPr>
          <w:rStyle w:val="highatt1"/>
          <w:rFonts w:ascii="Consolas" w:hAnsi="Consolas" w:cs="Consolas"/>
          <w:sz w:val="21"/>
          <w:szCs w:val="21"/>
        </w:rPr>
        <w:t>border-collapse:</w:t>
      </w:r>
      <w:r>
        <w:rPr>
          <w:rStyle w:val="highval1"/>
          <w:rFonts w:ascii="Consolas" w:hAnsi="Consolas" w:cs="Consolas"/>
          <w:sz w:val="21"/>
          <w:szCs w:val="21"/>
        </w:rPr>
        <w:t xml:space="preserve"> collapse;</w:t>
      </w:r>
      <w:r>
        <w:rPr>
          <w:rFonts w:ascii="Consolas" w:hAnsi="Consolas" w:cs="Consolas"/>
          <w:color w:val="000000"/>
          <w:sz w:val="21"/>
          <w:szCs w:val="21"/>
        </w:rPr>
        <w:br/>
        <w:t>}</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5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C72CD" w:rsidRDefault="0016480F" w:rsidP="004C72C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28" style="width:0;height:0" o:hralign="center" o:hrstd="t" o:hr="t" fillcolor="#a0a0a0" stroked="f"/>
        </w:pict>
      </w:r>
    </w:p>
    <w:p w:rsidR="004C72CD" w:rsidRDefault="004C72CD" w:rsidP="004C72CD">
      <w:pPr>
        <w:pStyle w:val="Heading2"/>
        <w:rPr>
          <w:rFonts w:cs="Helvetica"/>
          <w:color w:val="333333"/>
        </w:rPr>
      </w:pPr>
      <w:r>
        <w:rPr>
          <w:rFonts w:cs="Helvetica"/>
          <w:color w:val="333333"/>
        </w:rPr>
        <w:t>An HTML Table with Cell Padding</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Cell padding specifies the space between the cell content and its borders.</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If you do not specify </w:t>
      </w:r>
      <w:proofErr w:type="gramStart"/>
      <w:r>
        <w:rPr>
          <w:rFonts w:ascii="Helvetica" w:hAnsi="Helvetica" w:cs="Helvetica"/>
          <w:color w:val="333333"/>
          <w:sz w:val="21"/>
          <w:szCs w:val="21"/>
        </w:rPr>
        <w:t>a padding</w:t>
      </w:r>
      <w:proofErr w:type="gramEnd"/>
      <w:r>
        <w:rPr>
          <w:rFonts w:ascii="Helvetica" w:hAnsi="Helvetica" w:cs="Helvetica"/>
          <w:color w:val="333333"/>
          <w:sz w:val="21"/>
          <w:szCs w:val="21"/>
        </w:rPr>
        <w:t>, the table cells will be displayed without padding.</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To set the padding, use the </w:t>
      </w:r>
      <w:r>
        <w:rPr>
          <w:rStyle w:val="Strong"/>
          <w:rFonts w:ascii="Helvetica" w:hAnsi="Helvetica" w:cs="Helvetica"/>
          <w:color w:val="333333"/>
          <w:sz w:val="21"/>
          <w:szCs w:val="21"/>
        </w:rPr>
        <w:t>CSS padding</w:t>
      </w:r>
      <w:r>
        <w:rPr>
          <w:rFonts w:ascii="Helvetica" w:hAnsi="Helvetica" w:cs="Helvetica"/>
          <w:color w:val="333333"/>
          <w:sz w:val="21"/>
          <w:szCs w:val="21"/>
        </w:rPr>
        <w:t xml:space="preserve"> property:</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Example</w:t>
      </w:r>
    </w:p>
    <w:p w:rsidR="004C72CD" w:rsidRDefault="004C72CD" w:rsidP="004C72CD">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table</w:t>
      </w:r>
      <w:proofErr w:type="gramEnd"/>
      <w:r>
        <w:rPr>
          <w:rStyle w:val="highele1"/>
          <w:rFonts w:ascii="Consolas" w:hAnsi="Consolas" w:cs="Consolas"/>
          <w:sz w:val="21"/>
          <w:szCs w:val="21"/>
        </w:rPr>
        <w:t xml:space="preserve">, th, td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 xml:space="preserve"> 1px solid black;</w:t>
      </w:r>
      <w:r>
        <w:rPr>
          <w:rFonts w:ascii="Consolas" w:hAnsi="Consolas" w:cs="Consolas"/>
          <w:color w:val="000000"/>
          <w:sz w:val="21"/>
          <w:szCs w:val="21"/>
        </w:rPr>
        <w:br/>
        <w:t xml:space="preserve">    </w:t>
      </w:r>
      <w:r>
        <w:rPr>
          <w:rStyle w:val="highatt1"/>
          <w:rFonts w:ascii="Consolas" w:hAnsi="Consolas" w:cs="Consolas"/>
          <w:sz w:val="21"/>
          <w:szCs w:val="21"/>
        </w:rPr>
        <w:t>border-collapse:</w:t>
      </w:r>
      <w:r>
        <w:rPr>
          <w:rStyle w:val="highval1"/>
          <w:rFonts w:ascii="Consolas" w:hAnsi="Consolas" w:cs="Consolas"/>
          <w:sz w:val="21"/>
          <w:szCs w:val="21"/>
        </w:rPr>
        <w:t xml:space="preserve"> collapse;</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th, td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padding:</w:t>
      </w:r>
      <w:r>
        <w:rPr>
          <w:rStyle w:val="highval1"/>
          <w:rFonts w:ascii="Consolas" w:hAnsi="Consolas" w:cs="Consolas"/>
          <w:sz w:val="21"/>
          <w:szCs w:val="21"/>
        </w:rPr>
        <w:t xml:space="preserve"> 15px;</w:t>
      </w:r>
      <w:r>
        <w:rPr>
          <w:rFonts w:ascii="Consolas" w:hAnsi="Consolas" w:cs="Consolas"/>
          <w:color w:val="000000"/>
          <w:sz w:val="21"/>
          <w:szCs w:val="21"/>
        </w:rPr>
        <w:br/>
        <w:t>}</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5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C72CD" w:rsidRDefault="0016480F" w:rsidP="004C72C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29" style="width:0;height:0" o:hralign="center" o:hrstd="t" o:hr="t" fillcolor="#a0a0a0" stroked="f"/>
        </w:pict>
      </w:r>
    </w:p>
    <w:p w:rsidR="004C72CD" w:rsidRDefault="004C72CD" w:rsidP="004C72CD">
      <w:pPr>
        <w:pStyle w:val="Heading2"/>
        <w:rPr>
          <w:rFonts w:cs="Helvetica"/>
          <w:color w:val="333333"/>
        </w:rPr>
      </w:pPr>
      <w:r>
        <w:rPr>
          <w:rFonts w:cs="Helvetica"/>
          <w:color w:val="333333"/>
        </w:rPr>
        <w:t>HTML Table Headings</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Table headings are defined with the </w:t>
      </w:r>
      <w:r>
        <w:rPr>
          <w:rStyle w:val="Strong"/>
          <w:rFonts w:ascii="Helvetica" w:hAnsi="Helvetica" w:cs="Helvetica"/>
          <w:color w:val="333333"/>
          <w:sz w:val="21"/>
          <w:szCs w:val="21"/>
        </w:rPr>
        <w:t>&lt;</w:t>
      </w:r>
      <w:proofErr w:type="gramStart"/>
      <w:r>
        <w:rPr>
          <w:rStyle w:val="Strong"/>
          <w:rFonts w:ascii="Helvetica" w:hAnsi="Helvetica" w:cs="Helvetica"/>
          <w:color w:val="333333"/>
          <w:sz w:val="21"/>
          <w:szCs w:val="21"/>
        </w:rPr>
        <w:t>th</w:t>
      </w:r>
      <w:proofErr w:type="gramEnd"/>
      <w:r>
        <w:rPr>
          <w:rStyle w:val="Strong"/>
          <w:rFonts w:ascii="Helvetica" w:hAnsi="Helvetica" w:cs="Helvetica"/>
          <w:color w:val="333333"/>
          <w:sz w:val="21"/>
          <w:szCs w:val="21"/>
        </w:rPr>
        <w:t>&gt;</w:t>
      </w:r>
      <w:r>
        <w:rPr>
          <w:rFonts w:ascii="Helvetica" w:hAnsi="Helvetica" w:cs="Helvetica"/>
          <w:color w:val="333333"/>
          <w:sz w:val="21"/>
          <w:szCs w:val="21"/>
        </w:rPr>
        <w:t xml:space="preserve"> tag.</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By default, all major browsers display table headings as bold and centered:</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Example</w:t>
      </w:r>
    </w:p>
    <w:p w:rsidR="004C72CD" w:rsidRDefault="004C72CD" w:rsidP="004C72C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"width:100%"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Firstname</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Lastname</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Points</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Eve</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Jackson</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94</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/table</w:t>
      </w:r>
      <w:r>
        <w:rPr>
          <w:rStyle w:val="highgt1"/>
          <w:rFonts w:ascii="Consolas" w:hAnsi="Consolas" w:cs="Consolas"/>
          <w:sz w:val="21"/>
          <w:szCs w:val="21"/>
        </w:rPr>
        <w:t>&gt;</w:t>
      </w:r>
      <w:r>
        <w:rPr>
          <w:rFonts w:ascii="Consolas" w:hAnsi="Consolas" w:cs="Consolas"/>
          <w:color w:val="000000"/>
          <w:sz w:val="21"/>
          <w:szCs w:val="21"/>
        </w:rPr>
        <w:t xml:space="preserve"> </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5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To left-align the table headings, use the </w:t>
      </w:r>
      <w:r>
        <w:rPr>
          <w:rStyle w:val="Strong"/>
          <w:rFonts w:ascii="Helvetica" w:hAnsi="Helvetica" w:cs="Helvetica"/>
          <w:color w:val="333333"/>
          <w:sz w:val="21"/>
          <w:szCs w:val="21"/>
        </w:rPr>
        <w:t>CSS text-align</w:t>
      </w:r>
      <w:r>
        <w:rPr>
          <w:rFonts w:ascii="Helvetica" w:hAnsi="Helvetica" w:cs="Helvetica"/>
          <w:color w:val="333333"/>
          <w:sz w:val="21"/>
          <w:szCs w:val="21"/>
        </w:rPr>
        <w:t xml:space="preserve"> property:</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Example</w:t>
      </w:r>
    </w:p>
    <w:p w:rsidR="004C72CD" w:rsidRDefault="004C72CD" w:rsidP="004C72CD">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th</w:t>
      </w:r>
      <w:proofErr w:type="gramEnd"/>
      <w:r>
        <w:rPr>
          <w:rStyle w:val="highele1"/>
          <w:rFonts w:ascii="Consolas" w:hAnsi="Consolas" w:cs="Consolas"/>
          <w:sz w:val="21"/>
          <w:szCs w:val="21"/>
        </w:rPr>
        <w:t xml:space="preserve">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text-align:</w:t>
      </w:r>
      <w:r>
        <w:rPr>
          <w:rStyle w:val="highval1"/>
          <w:rFonts w:ascii="Consolas" w:hAnsi="Consolas" w:cs="Consolas"/>
          <w:sz w:val="21"/>
          <w:szCs w:val="21"/>
        </w:rPr>
        <w:t xml:space="preserve"> left;</w:t>
      </w:r>
      <w:r>
        <w:rPr>
          <w:rFonts w:ascii="Consolas" w:hAnsi="Consolas" w:cs="Consolas"/>
          <w:color w:val="000000"/>
          <w:sz w:val="21"/>
          <w:szCs w:val="21"/>
        </w:rPr>
        <w:br/>
        <w:t xml:space="preserve">} </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5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C72CD" w:rsidRDefault="0016480F" w:rsidP="004C72C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30" style="width:0;height:0" o:hralign="center" o:hrstd="t" o:hr="t" fillcolor="#a0a0a0" stroked="f"/>
        </w:pict>
      </w:r>
    </w:p>
    <w:p w:rsidR="004C72CD" w:rsidRDefault="004C72CD" w:rsidP="004C72CD">
      <w:pPr>
        <w:pStyle w:val="Heading2"/>
        <w:rPr>
          <w:rFonts w:cs="Helvetica"/>
          <w:color w:val="333333"/>
        </w:rPr>
      </w:pPr>
      <w:r>
        <w:rPr>
          <w:rFonts w:cs="Helvetica"/>
          <w:color w:val="333333"/>
        </w:rPr>
        <w:t>An HTML Table with Border Spacing</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Border spacing specifies the space between the cells.</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To set the border spacing for a table, use the </w:t>
      </w:r>
      <w:r>
        <w:rPr>
          <w:rStyle w:val="Strong"/>
          <w:rFonts w:ascii="Helvetica" w:hAnsi="Helvetica" w:cs="Helvetica"/>
          <w:color w:val="333333"/>
          <w:sz w:val="21"/>
          <w:szCs w:val="21"/>
        </w:rPr>
        <w:t>CSS border-spacing</w:t>
      </w:r>
      <w:r>
        <w:rPr>
          <w:rFonts w:ascii="Helvetica" w:hAnsi="Helvetica" w:cs="Helvetica"/>
          <w:color w:val="333333"/>
          <w:sz w:val="21"/>
          <w:szCs w:val="21"/>
        </w:rPr>
        <w:t xml:space="preserve"> property:</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Example</w:t>
      </w:r>
    </w:p>
    <w:p w:rsidR="004C72CD" w:rsidRDefault="004C72CD" w:rsidP="004C72CD">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table</w:t>
      </w:r>
      <w:proofErr w:type="gramEnd"/>
      <w:r>
        <w:rPr>
          <w:rStyle w:val="highele1"/>
          <w:rFonts w:ascii="Consolas" w:hAnsi="Consolas" w:cs="Consolas"/>
          <w:sz w:val="21"/>
          <w:szCs w:val="21"/>
        </w:rPr>
        <w:t xml:space="preserve">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border-spacing:</w:t>
      </w:r>
      <w:r>
        <w:rPr>
          <w:rStyle w:val="highval1"/>
          <w:rFonts w:ascii="Consolas" w:hAnsi="Consolas" w:cs="Consolas"/>
          <w:sz w:val="21"/>
          <w:szCs w:val="21"/>
        </w:rPr>
        <w:t xml:space="preserve"> 5px;</w:t>
      </w:r>
      <w:r>
        <w:rPr>
          <w:rFonts w:ascii="Consolas" w:hAnsi="Consolas" w:cs="Consolas"/>
          <w:color w:val="000000"/>
          <w:sz w:val="21"/>
          <w:szCs w:val="21"/>
        </w:rPr>
        <w:br/>
        <w:t>}</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5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4C72CD" w:rsidTr="004C72CD">
        <w:tc>
          <w:tcPr>
            <w:tcW w:w="510" w:type="dxa"/>
            <w:shd w:val="clear" w:color="auto" w:fill="FFFFFF"/>
            <w:tcMar>
              <w:top w:w="150" w:type="dxa"/>
              <w:left w:w="150" w:type="dxa"/>
              <w:bottom w:w="150" w:type="dxa"/>
              <w:right w:w="75" w:type="dxa"/>
            </w:tcMar>
            <w:vAlign w:val="center"/>
            <w:hideMark/>
          </w:tcPr>
          <w:p w:rsidR="004C72CD" w:rsidRDefault="004C72CD">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458" name="Picture 4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If the table has collapsed borders, border-spacing has no effect.</w:t>
            </w:r>
          </w:p>
        </w:tc>
      </w:tr>
    </w:tbl>
    <w:p w:rsidR="004C72CD" w:rsidRDefault="0016480F" w:rsidP="004C72C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31" style="width:0;height:0" o:hralign="center" o:hrstd="t" o:hr="t" fillcolor="#a0a0a0" stroked="f"/>
        </w:pict>
      </w:r>
    </w:p>
    <w:p w:rsidR="004C72CD" w:rsidRDefault="004C72CD" w:rsidP="004C72CD">
      <w:pPr>
        <w:pStyle w:val="Heading2"/>
        <w:rPr>
          <w:rFonts w:cs="Helvetica"/>
          <w:color w:val="333333"/>
        </w:rPr>
      </w:pPr>
      <w:r>
        <w:rPr>
          <w:rFonts w:cs="Helvetica"/>
          <w:color w:val="333333"/>
        </w:rPr>
        <w:t>Table Cells that Span Many Columns</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To make a cell span more than one column, use the </w:t>
      </w:r>
      <w:r>
        <w:rPr>
          <w:rStyle w:val="Strong"/>
          <w:rFonts w:ascii="Helvetica" w:hAnsi="Helvetica" w:cs="Helvetica"/>
          <w:color w:val="333333"/>
          <w:sz w:val="21"/>
          <w:szCs w:val="21"/>
        </w:rPr>
        <w:t>colspan</w:t>
      </w:r>
      <w:r>
        <w:rPr>
          <w:rFonts w:ascii="Helvetica" w:hAnsi="Helvetica" w:cs="Helvetica"/>
          <w:color w:val="333333"/>
          <w:sz w:val="21"/>
          <w:szCs w:val="21"/>
        </w:rPr>
        <w:t xml:space="preserve"> attribute:</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Example</w:t>
      </w:r>
    </w:p>
    <w:p w:rsidR="004C72CD" w:rsidRDefault="004C72CD" w:rsidP="004C72C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"width:100%"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Name</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Fonts w:ascii="Consolas" w:hAnsi="Consolas" w:cs="Consolas"/>
          <w:color w:val="000000"/>
          <w:sz w:val="21"/>
          <w:szCs w:val="21"/>
        </w:rPr>
        <w:t xml:space="preserve"> </w:t>
      </w:r>
      <w:r>
        <w:rPr>
          <w:rStyle w:val="highatt1"/>
          <w:rFonts w:ascii="Consolas" w:hAnsi="Consolas" w:cs="Consolas"/>
          <w:sz w:val="21"/>
          <w:szCs w:val="21"/>
        </w:rPr>
        <w:t>colspan=</w:t>
      </w:r>
      <w:r>
        <w:rPr>
          <w:rStyle w:val="highval1"/>
          <w:rFonts w:ascii="Consolas" w:hAnsi="Consolas" w:cs="Consolas"/>
          <w:sz w:val="21"/>
          <w:szCs w:val="21"/>
        </w:rPr>
        <w:t>"2"</w:t>
      </w:r>
      <w:r>
        <w:rPr>
          <w:rStyle w:val="highgt1"/>
          <w:rFonts w:ascii="Consolas" w:hAnsi="Consolas" w:cs="Consolas"/>
          <w:sz w:val="21"/>
          <w:szCs w:val="21"/>
        </w:rPr>
        <w:t>&gt;</w:t>
      </w:r>
      <w:r>
        <w:rPr>
          <w:rFonts w:ascii="Consolas" w:hAnsi="Consolas" w:cs="Consolas"/>
          <w:color w:val="000000"/>
          <w:sz w:val="21"/>
          <w:szCs w:val="21"/>
        </w:rPr>
        <w:t>Telephone</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Bill Gates</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555 77 854</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555 77 855</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/table</w:t>
      </w:r>
      <w:r>
        <w:rPr>
          <w:rStyle w:val="highgt1"/>
          <w:rFonts w:ascii="Consolas" w:hAnsi="Consolas" w:cs="Consolas"/>
          <w:sz w:val="21"/>
          <w:szCs w:val="21"/>
        </w:rPr>
        <w:t>&gt;</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5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C72CD" w:rsidRDefault="0016480F" w:rsidP="004C72C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32" style="width:0;height:0" o:hralign="center" o:hrstd="t" o:hr="t" fillcolor="#a0a0a0" stroked="f"/>
        </w:pict>
      </w:r>
    </w:p>
    <w:p w:rsidR="004C72CD" w:rsidRDefault="004C72CD" w:rsidP="004C72CD">
      <w:pPr>
        <w:pStyle w:val="Heading2"/>
        <w:rPr>
          <w:rFonts w:cs="Helvetica"/>
          <w:color w:val="333333"/>
        </w:rPr>
      </w:pPr>
      <w:r>
        <w:rPr>
          <w:rFonts w:cs="Helvetica"/>
          <w:color w:val="333333"/>
        </w:rPr>
        <w:t>Table Cells that Span Many Rows</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To make a cell span more than one row, use the </w:t>
      </w:r>
      <w:r>
        <w:rPr>
          <w:rStyle w:val="Strong"/>
          <w:rFonts w:ascii="Helvetica" w:hAnsi="Helvetica" w:cs="Helvetica"/>
          <w:color w:val="333333"/>
          <w:sz w:val="21"/>
          <w:szCs w:val="21"/>
        </w:rPr>
        <w:t>rowspan</w:t>
      </w:r>
      <w:r>
        <w:rPr>
          <w:rFonts w:ascii="Helvetica" w:hAnsi="Helvetica" w:cs="Helvetica"/>
          <w:color w:val="333333"/>
          <w:sz w:val="21"/>
          <w:szCs w:val="21"/>
        </w:rPr>
        <w:t xml:space="preserve"> attribute:</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Example</w:t>
      </w:r>
    </w:p>
    <w:p w:rsidR="004C72CD" w:rsidRDefault="004C72CD" w:rsidP="004C72C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"width:100%"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Name:</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Bill Gates</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Fonts w:ascii="Consolas" w:hAnsi="Consolas" w:cs="Consolas"/>
          <w:color w:val="000000"/>
          <w:sz w:val="21"/>
          <w:szCs w:val="21"/>
        </w:rPr>
        <w:t xml:space="preserve"> </w:t>
      </w:r>
      <w:r>
        <w:rPr>
          <w:rStyle w:val="highatt1"/>
          <w:rFonts w:ascii="Consolas" w:hAnsi="Consolas" w:cs="Consolas"/>
          <w:sz w:val="21"/>
          <w:szCs w:val="21"/>
        </w:rPr>
        <w:t>rowspan=</w:t>
      </w:r>
      <w:r>
        <w:rPr>
          <w:rStyle w:val="highval1"/>
          <w:rFonts w:ascii="Consolas" w:hAnsi="Consolas" w:cs="Consolas"/>
          <w:sz w:val="21"/>
          <w:szCs w:val="21"/>
        </w:rPr>
        <w:t>"2"</w:t>
      </w:r>
      <w:r>
        <w:rPr>
          <w:rStyle w:val="highgt1"/>
          <w:rFonts w:ascii="Consolas" w:hAnsi="Consolas" w:cs="Consolas"/>
          <w:sz w:val="21"/>
          <w:szCs w:val="21"/>
        </w:rPr>
        <w:t>&gt;</w:t>
      </w:r>
      <w:r>
        <w:rPr>
          <w:rFonts w:ascii="Consolas" w:hAnsi="Consolas" w:cs="Consolas"/>
          <w:color w:val="000000"/>
          <w:sz w:val="21"/>
          <w:szCs w:val="21"/>
        </w:rPr>
        <w:t>Telephone:</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555 77 854</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555 77 855</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/table</w:t>
      </w:r>
      <w:r>
        <w:rPr>
          <w:rStyle w:val="highgt1"/>
          <w:rFonts w:ascii="Consolas" w:hAnsi="Consolas" w:cs="Consolas"/>
          <w:sz w:val="21"/>
          <w:szCs w:val="21"/>
        </w:rPr>
        <w:t>&gt;</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6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C72CD" w:rsidRDefault="0016480F" w:rsidP="004C72C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33" style="width:0;height:0" o:hralign="center" o:hrstd="t" o:hr="t" fillcolor="#a0a0a0" stroked="f"/>
        </w:pict>
      </w:r>
    </w:p>
    <w:p w:rsidR="004C72CD" w:rsidRDefault="004C72CD" w:rsidP="004C72CD">
      <w:pPr>
        <w:pStyle w:val="Heading2"/>
        <w:rPr>
          <w:rFonts w:cs="Helvetica"/>
          <w:color w:val="333333"/>
        </w:rPr>
      </w:pPr>
      <w:r>
        <w:rPr>
          <w:rFonts w:cs="Helvetica"/>
          <w:color w:val="333333"/>
        </w:rPr>
        <w:lastRenderedPageBreak/>
        <w:t xml:space="preserve">An HTML Table </w:t>
      </w:r>
      <w:proofErr w:type="gramStart"/>
      <w:r>
        <w:rPr>
          <w:rFonts w:cs="Helvetica"/>
          <w:color w:val="333333"/>
        </w:rPr>
        <w:t>With</w:t>
      </w:r>
      <w:proofErr w:type="gramEnd"/>
      <w:r>
        <w:rPr>
          <w:rFonts w:cs="Helvetica"/>
          <w:color w:val="333333"/>
        </w:rPr>
        <w:t xml:space="preserve"> a Caption</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To add a caption to a table, use the </w:t>
      </w:r>
      <w:r>
        <w:rPr>
          <w:rStyle w:val="Strong"/>
          <w:rFonts w:ascii="Helvetica" w:hAnsi="Helvetica" w:cs="Helvetica"/>
          <w:color w:val="333333"/>
          <w:sz w:val="21"/>
          <w:szCs w:val="21"/>
        </w:rPr>
        <w:t>&lt;caption&gt;</w:t>
      </w:r>
      <w:r>
        <w:rPr>
          <w:rFonts w:ascii="Helvetica" w:hAnsi="Helvetica" w:cs="Helvetica"/>
          <w:color w:val="333333"/>
          <w:sz w:val="21"/>
          <w:szCs w:val="21"/>
        </w:rPr>
        <w:t xml:space="preserve"> tag:</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Example</w:t>
      </w:r>
    </w:p>
    <w:p w:rsidR="004C72CD" w:rsidRDefault="004C72CD" w:rsidP="004C72C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"width:100%"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caption</w:t>
      </w:r>
      <w:r>
        <w:rPr>
          <w:rStyle w:val="highgt1"/>
          <w:rFonts w:ascii="Consolas" w:hAnsi="Consolas" w:cs="Consolas"/>
          <w:sz w:val="21"/>
          <w:szCs w:val="21"/>
        </w:rPr>
        <w:t>&gt;</w:t>
      </w:r>
      <w:r>
        <w:rPr>
          <w:rFonts w:ascii="Consolas" w:hAnsi="Consolas" w:cs="Consolas"/>
          <w:color w:val="000000"/>
          <w:sz w:val="21"/>
          <w:szCs w:val="21"/>
        </w:rPr>
        <w:t>Monthly savings</w:t>
      </w:r>
      <w:r>
        <w:rPr>
          <w:rStyle w:val="highlt1"/>
          <w:rFonts w:ascii="Consolas" w:hAnsi="Consolas" w:cs="Consolas"/>
          <w:sz w:val="21"/>
          <w:szCs w:val="21"/>
        </w:rPr>
        <w:t>&lt;</w:t>
      </w:r>
      <w:r>
        <w:rPr>
          <w:rStyle w:val="highele1"/>
          <w:rFonts w:ascii="Consolas" w:hAnsi="Consolas" w:cs="Consolas"/>
          <w:sz w:val="21"/>
          <w:szCs w:val="21"/>
        </w:rPr>
        <w:t>/caption</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Month</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Savings</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January</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$100</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February</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$50</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/table</w:t>
      </w:r>
      <w:r>
        <w:rPr>
          <w:rStyle w:val="highgt1"/>
          <w:rFonts w:ascii="Consolas" w:hAnsi="Consolas" w:cs="Consolas"/>
          <w:sz w:val="21"/>
          <w:szCs w:val="21"/>
        </w:rPr>
        <w:t>&gt;</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6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4C72CD" w:rsidTr="004C72CD">
        <w:tc>
          <w:tcPr>
            <w:tcW w:w="510" w:type="dxa"/>
            <w:shd w:val="clear" w:color="auto" w:fill="FFFFFF"/>
            <w:tcMar>
              <w:top w:w="150" w:type="dxa"/>
              <w:left w:w="150" w:type="dxa"/>
              <w:bottom w:w="150" w:type="dxa"/>
              <w:right w:w="75" w:type="dxa"/>
            </w:tcMar>
            <w:vAlign w:val="center"/>
            <w:hideMark/>
          </w:tcPr>
          <w:p w:rsidR="004C72CD" w:rsidRDefault="004C72CD">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462" name="Picture 4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 xml:space="preserve">The &lt;caption&gt; tag must be inserted immediately after the &lt;table&gt; tag. </w:t>
            </w:r>
          </w:p>
        </w:tc>
      </w:tr>
    </w:tbl>
    <w:p w:rsidR="004C72CD" w:rsidRDefault="0016480F" w:rsidP="004C72C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34" style="width:0;height:0" o:hralign="center" o:hrstd="t" o:hr="t" fillcolor="#a0a0a0" stroked="f"/>
        </w:pict>
      </w:r>
    </w:p>
    <w:p w:rsidR="004C72CD" w:rsidRDefault="004C72CD" w:rsidP="004C72CD">
      <w:pPr>
        <w:pStyle w:val="Heading2"/>
        <w:rPr>
          <w:rFonts w:cs="Helvetica"/>
          <w:color w:val="333333"/>
        </w:rPr>
      </w:pPr>
      <w:r>
        <w:rPr>
          <w:rFonts w:cs="Helvetica"/>
          <w:color w:val="333333"/>
        </w:rPr>
        <w:t>Different Styles for Different Tables</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Most of the examples above use a style attribute (width="</w:t>
      </w:r>
      <w:proofErr w:type="gramStart"/>
      <w:r>
        <w:rPr>
          <w:rFonts w:ascii="Helvetica" w:hAnsi="Helvetica" w:cs="Helvetica"/>
          <w:color w:val="333333"/>
          <w:sz w:val="21"/>
          <w:szCs w:val="21"/>
        </w:rPr>
        <w:t>100%</w:t>
      </w:r>
      <w:proofErr w:type="gramEnd"/>
      <w:r>
        <w:rPr>
          <w:rFonts w:ascii="Helvetica" w:hAnsi="Helvetica" w:cs="Helvetica"/>
          <w:color w:val="333333"/>
          <w:sz w:val="21"/>
          <w:szCs w:val="21"/>
        </w:rPr>
        <w:t>") to define the width of each table.</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This makes it easy to define different widths for different tables.</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The styles in the &lt;head&gt; section, however, define a style for all tables in a page.</w:t>
      </w:r>
    </w:p>
    <w:p w:rsidR="004C72CD" w:rsidRDefault="004C72CD" w:rsidP="004C72CD">
      <w:pPr>
        <w:pStyle w:val="NormalWeb"/>
        <w:rPr>
          <w:rFonts w:ascii="Helvetica" w:hAnsi="Helvetica" w:cs="Helvetica"/>
          <w:color w:val="333333"/>
          <w:sz w:val="21"/>
          <w:szCs w:val="21"/>
        </w:rPr>
      </w:pPr>
      <w:r>
        <w:rPr>
          <w:rFonts w:ascii="Helvetica" w:hAnsi="Helvetica" w:cs="Helvetica"/>
          <w:color w:val="333333"/>
          <w:sz w:val="21"/>
          <w:szCs w:val="21"/>
        </w:rPr>
        <w:t xml:space="preserve">To define a special style for a special table, add an </w:t>
      </w:r>
      <w:r>
        <w:rPr>
          <w:rStyle w:val="Strong"/>
          <w:rFonts w:ascii="Helvetica" w:hAnsi="Helvetica" w:cs="Helvetica"/>
          <w:color w:val="333333"/>
          <w:sz w:val="21"/>
          <w:szCs w:val="21"/>
        </w:rPr>
        <w:t>id attribute</w:t>
      </w:r>
      <w:r>
        <w:rPr>
          <w:rFonts w:ascii="Helvetica" w:hAnsi="Helvetica" w:cs="Helvetica"/>
          <w:color w:val="333333"/>
          <w:sz w:val="21"/>
          <w:szCs w:val="21"/>
        </w:rPr>
        <w:t xml:space="preserve"> to the table:</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Example</w:t>
      </w:r>
    </w:p>
    <w:p w:rsidR="004C72CD" w:rsidRDefault="004C72CD" w:rsidP="004C72C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"t01"</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Firstname</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Lastname</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Points</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Eve</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Jackson</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94</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/table</w:t>
      </w:r>
      <w:r>
        <w:rPr>
          <w:rStyle w:val="highgt1"/>
          <w:rFonts w:ascii="Consolas" w:hAnsi="Consolas" w:cs="Consolas"/>
          <w:sz w:val="21"/>
          <w:szCs w:val="21"/>
        </w:rPr>
        <w:t>&gt;</w:t>
      </w:r>
      <w:r>
        <w:rPr>
          <w:rFonts w:ascii="Consolas" w:hAnsi="Consolas" w:cs="Consolas"/>
          <w:color w:val="000000"/>
          <w:sz w:val="21"/>
          <w:szCs w:val="21"/>
        </w:rPr>
        <w:t xml:space="preserve"> </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Now you can define a different style for this table:</w:t>
      </w:r>
    </w:p>
    <w:p w:rsidR="004C72CD" w:rsidRDefault="004C72CD" w:rsidP="004C72CD">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table#</w:t>
      </w:r>
      <w:proofErr w:type="gramEnd"/>
      <w:r>
        <w:rPr>
          <w:rStyle w:val="highele1"/>
          <w:rFonts w:ascii="Consolas" w:hAnsi="Consolas" w:cs="Consolas"/>
          <w:sz w:val="21"/>
          <w:szCs w:val="21"/>
        </w:rPr>
        <w:t xml:space="preserve">t01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width:</w:t>
      </w:r>
      <w:r>
        <w:rPr>
          <w:rStyle w:val="highval1"/>
          <w:rFonts w:ascii="Consolas" w:hAnsi="Consolas" w:cs="Consolas"/>
          <w:sz w:val="21"/>
          <w:szCs w:val="21"/>
        </w:rPr>
        <w:t xml:space="preserve"> 100%;</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 xml:space="preserve"> #f1f1c1;</w:t>
      </w:r>
      <w:r>
        <w:rPr>
          <w:rFonts w:ascii="Consolas" w:hAnsi="Consolas" w:cs="Consolas"/>
          <w:color w:val="000000"/>
          <w:sz w:val="21"/>
          <w:szCs w:val="21"/>
        </w:rPr>
        <w:br/>
        <w:t xml:space="preserve">} </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6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C72CD" w:rsidRDefault="004C72CD" w:rsidP="004C72CD">
      <w:pPr>
        <w:pStyle w:val="Heading2"/>
        <w:shd w:val="clear" w:color="auto" w:fill="F1F1F1"/>
        <w:spacing w:before="15"/>
        <w:rPr>
          <w:rFonts w:cs="Helvetica"/>
          <w:color w:val="555555"/>
          <w:sz w:val="30"/>
          <w:szCs w:val="30"/>
        </w:rPr>
      </w:pPr>
      <w:r>
        <w:rPr>
          <w:rFonts w:cs="Helvetica"/>
          <w:color w:val="555555"/>
          <w:sz w:val="30"/>
          <w:szCs w:val="30"/>
        </w:rPr>
        <w:t>And add more styles:</w:t>
      </w:r>
    </w:p>
    <w:p w:rsidR="004C72CD" w:rsidRDefault="004C72CD" w:rsidP="004C72CD">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 xml:space="preserve">table#t01 tr:nth-child(even)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 xml:space="preserve"> #eee;</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table#t01 tr:nth-child(odd)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 xml:space="preserve"> #fff;</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table#t01 th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color:</w:t>
      </w:r>
      <w:r>
        <w:rPr>
          <w:rStyle w:val="highval1"/>
          <w:rFonts w:ascii="Consolas" w:hAnsi="Consolas" w:cs="Consolas"/>
          <w:sz w:val="21"/>
          <w:szCs w:val="21"/>
        </w:rPr>
        <w:t xml:space="preserve"> white;</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 xml:space="preserve"> black;</w:t>
      </w:r>
      <w:r>
        <w:rPr>
          <w:rFonts w:ascii="Consolas" w:hAnsi="Consolas" w:cs="Consolas"/>
          <w:color w:val="000000"/>
          <w:sz w:val="21"/>
          <w:szCs w:val="21"/>
        </w:rPr>
        <w:br/>
        <w:t xml:space="preserve">} </w:t>
      </w:r>
    </w:p>
    <w:p w:rsidR="004C72CD" w:rsidRDefault="004C72CD" w:rsidP="004C72C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6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C72CD" w:rsidRDefault="0016480F" w:rsidP="004C72C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35" style="width:0;height:0" o:hralign="center" o:hrstd="t" o:hr="t" fillcolor="#a0a0a0" stroked="f"/>
        </w:pict>
      </w:r>
    </w:p>
    <w:p w:rsidR="004C72CD" w:rsidRDefault="004C72CD" w:rsidP="004C72CD">
      <w:pPr>
        <w:pStyle w:val="Heading2"/>
        <w:rPr>
          <w:rFonts w:cs="Helvetica"/>
          <w:color w:val="333333"/>
        </w:rPr>
      </w:pPr>
      <w:r>
        <w:rPr>
          <w:rFonts w:cs="Helvetica"/>
          <w:color w:val="333333"/>
        </w:rPr>
        <w:t>Chapter Summary</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&lt;table&gt;</w:t>
      </w:r>
      <w:r>
        <w:rPr>
          <w:rFonts w:ascii="Helvetica" w:hAnsi="Helvetica" w:cs="Helvetica"/>
          <w:color w:val="333333"/>
          <w:sz w:val="21"/>
          <w:szCs w:val="21"/>
        </w:rPr>
        <w:t xml:space="preserve"> element to define a table</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&lt;tr&gt;</w:t>
      </w:r>
      <w:r>
        <w:rPr>
          <w:rFonts w:ascii="Helvetica" w:hAnsi="Helvetica" w:cs="Helvetica"/>
          <w:color w:val="333333"/>
          <w:sz w:val="21"/>
          <w:szCs w:val="21"/>
        </w:rPr>
        <w:t xml:space="preserve"> element to define a table row</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&lt;td&gt;</w:t>
      </w:r>
      <w:r>
        <w:rPr>
          <w:rFonts w:ascii="Helvetica" w:hAnsi="Helvetica" w:cs="Helvetica"/>
          <w:color w:val="333333"/>
          <w:sz w:val="21"/>
          <w:szCs w:val="21"/>
        </w:rPr>
        <w:t xml:space="preserve"> element to define a table data</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&lt;th&gt;</w:t>
      </w:r>
      <w:r>
        <w:rPr>
          <w:rFonts w:ascii="Helvetica" w:hAnsi="Helvetica" w:cs="Helvetica"/>
          <w:color w:val="333333"/>
          <w:sz w:val="21"/>
          <w:szCs w:val="21"/>
        </w:rPr>
        <w:t xml:space="preserve"> element to define a table heading</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&lt;caption&gt;</w:t>
      </w:r>
      <w:r>
        <w:rPr>
          <w:rFonts w:ascii="Helvetica" w:hAnsi="Helvetica" w:cs="Helvetica"/>
          <w:color w:val="333333"/>
          <w:sz w:val="21"/>
          <w:szCs w:val="21"/>
        </w:rPr>
        <w:t xml:space="preserve"> element to define a table caption</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CSS </w:t>
      </w:r>
      <w:r>
        <w:rPr>
          <w:rStyle w:val="Strong"/>
          <w:rFonts w:ascii="Helvetica" w:hAnsi="Helvetica" w:cs="Helvetica"/>
          <w:color w:val="333333"/>
          <w:sz w:val="21"/>
          <w:szCs w:val="21"/>
        </w:rPr>
        <w:t>border</w:t>
      </w:r>
      <w:r>
        <w:rPr>
          <w:rFonts w:ascii="Helvetica" w:hAnsi="Helvetica" w:cs="Helvetica"/>
          <w:color w:val="333333"/>
          <w:sz w:val="21"/>
          <w:szCs w:val="21"/>
        </w:rPr>
        <w:t xml:space="preserve"> property to define a border</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CSS </w:t>
      </w:r>
      <w:r>
        <w:rPr>
          <w:rStyle w:val="Strong"/>
          <w:rFonts w:ascii="Helvetica" w:hAnsi="Helvetica" w:cs="Helvetica"/>
          <w:color w:val="333333"/>
          <w:sz w:val="21"/>
          <w:szCs w:val="21"/>
        </w:rPr>
        <w:t>border-collapse</w:t>
      </w:r>
      <w:r>
        <w:rPr>
          <w:rFonts w:ascii="Helvetica" w:hAnsi="Helvetica" w:cs="Helvetica"/>
          <w:color w:val="333333"/>
          <w:sz w:val="21"/>
          <w:szCs w:val="21"/>
        </w:rPr>
        <w:t xml:space="preserve"> property to collapse cell borders</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CSS </w:t>
      </w:r>
      <w:r>
        <w:rPr>
          <w:rStyle w:val="Strong"/>
          <w:rFonts w:ascii="Helvetica" w:hAnsi="Helvetica" w:cs="Helvetica"/>
          <w:color w:val="333333"/>
          <w:sz w:val="21"/>
          <w:szCs w:val="21"/>
        </w:rPr>
        <w:t>padding</w:t>
      </w:r>
      <w:r>
        <w:rPr>
          <w:rFonts w:ascii="Helvetica" w:hAnsi="Helvetica" w:cs="Helvetica"/>
          <w:color w:val="333333"/>
          <w:sz w:val="21"/>
          <w:szCs w:val="21"/>
        </w:rPr>
        <w:t xml:space="preserve"> property to add padding to cells</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CSS </w:t>
      </w:r>
      <w:r>
        <w:rPr>
          <w:rStyle w:val="Strong"/>
          <w:rFonts w:ascii="Helvetica" w:hAnsi="Helvetica" w:cs="Helvetica"/>
          <w:color w:val="333333"/>
          <w:sz w:val="21"/>
          <w:szCs w:val="21"/>
        </w:rPr>
        <w:t>text-align</w:t>
      </w:r>
      <w:r>
        <w:rPr>
          <w:rFonts w:ascii="Helvetica" w:hAnsi="Helvetica" w:cs="Helvetica"/>
          <w:color w:val="333333"/>
          <w:sz w:val="21"/>
          <w:szCs w:val="21"/>
        </w:rPr>
        <w:t xml:space="preserve"> property to align cell text</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 xml:space="preserve">Use the CSS </w:t>
      </w:r>
      <w:r>
        <w:rPr>
          <w:rStyle w:val="Strong"/>
          <w:rFonts w:ascii="Helvetica" w:hAnsi="Helvetica" w:cs="Helvetica"/>
          <w:color w:val="333333"/>
          <w:sz w:val="21"/>
          <w:szCs w:val="21"/>
        </w:rPr>
        <w:t>border-spacing</w:t>
      </w:r>
      <w:r>
        <w:rPr>
          <w:rFonts w:ascii="Helvetica" w:hAnsi="Helvetica" w:cs="Helvetica"/>
          <w:color w:val="333333"/>
          <w:sz w:val="21"/>
          <w:szCs w:val="21"/>
        </w:rPr>
        <w:t xml:space="preserve"> property to set the spacing between cells</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w:t>
      </w:r>
      <w:r>
        <w:rPr>
          <w:rStyle w:val="Strong"/>
          <w:rFonts w:ascii="Helvetica" w:hAnsi="Helvetica" w:cs="Helvetica"/>
          <w:color w:val="333333"/>
          <w:sz w:val="21"/>
          <w:szCs w:val="21"/>
        </w:rPr>
        <w:t>colspan</w:t>
      </w:r>
      <w:r>
        <w:rPr>
          <w:rFonts w:ascii="Helvetica" w:hAnsi="Helvetica" w:cs="Helvetica"/>
          <w:color w:val="333333"/>
          <w:sz w:val="21"/>
          <w:szCs w:val="21"/>
        </w:rPr>
        <w:t xml:space="preserve"> attribute to make a cell span many columns</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w:t>
      </w:r>
      <w:r>
        <w:rPr>
          <w:rStyle w:val="Strong"/>
          <w:rFonts w:ascii="Helvetica" w:hAnsi="Helvetica" w:cs="Helvetica"/>
          <w:color w:val="333333"/>
          <w:sz w:val="21"/>
          <w:szCs w:val="21"/>
        </w:rPr>
        <w:t>rowspan</w:t>
      </w:r>
      <w:r>
        <w:rPr>
          <w:rFonts w:ascii="Helvetica" w:hAnsi="Helvetica" w:cs="Helvetica"/>
          <w:color w:val="333333"/>
          <w:sz w:val="21"/>
          <w:szCs w:val="21"/>
        </w:rPr>
        <w:t xml:space="preserve"> attribute to make a cell span many rows</w:t>
      </w:r>
    </w:p>
    <w:p w:rsidR="004C72CD" w:rsidRDefault="004C72CD" w:rsidP="007D4F60">
      <w:pPr>
        <w:numPr>
          <w:ilvl w:val="0"/>
          <w:numId w:val="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w:t>
      </w:r>
      <w:r>
        <w:rPr>
          <w:rStyle w:val="Strong"/>
          <w:rFonts w:ascii="Helvetica" w:hAnsi="Helvetica" w:cs="Helvetica"/>
          <w:color w:val="333333"/>
          <w:sz w:val="21"/>
          <w:szCs w:val="21"/>
        </w:rPr>
        <w:t>id</w:t>
      </w:r>
      <w:r>
        <w:rPr>
          <w:rFonts w:ascii="Helvetica" w:hAnsi="Helvetica" w:cs="Helvetica"/>
          <w:color w:val="333333"/>
          <w:sz w:val="21"/>
          <w:szCs w:val="21"/>
        </w:rPr>
        <w:t xml:space="preserve"> attribute to uniquely define one table</w:t>
      </w:r>
    </w:p>
    <w:p w:rsidR="004C72CD" w:rsidRDefault="0016480F" w:rsidP="004C72C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36" style="width:0;height:0" o:hralign="center" o:hrstd="t" o:hr="t" fillcolor="#a0a0a0" stroked="f"/>
        </w:pict>
      </w:r>
    </w:p>
    <w:p w:rsidR="004C72CD" w:rsidRDefault="004C72CD" w:rsidP="004C72CD">
      <w:pPr>
        <w:pStyle w:val="Heading2"/>
        <w:rPr>
          <w:rFonts w:cs="Helvetica"/>
          <w:color w:val="333333"/>
        </w:rPr>
      </w:pPr>
      <w:r>
        <w:rPr>
          <w:rFonts w:cs="Helvetica"/>
          <w:color w:val="333333"/>
        </w:rPr>
        <w:t>Test Yourself with Exercises!</w:t>
      </w:r>
    </w:p>
    <w:p w:rsidR="004C72CD" w:rsidRDefault="0016480F" w:rsidP="004C72CD">
      <w:pPr>
        <w:pStyle w:val="NormalWeb"/>
        <w:spacing w:after="0"/>
        <w:rPr>
          <w:rFonts w:ascii="Helvetica" w:hAnsi="Helvetica" w:cs="Helvetica"/>
          <w:color w:val="333333"/>
          <w:sz w:val="21"/>
          <w:szCs w:val="21"/>
        </w:rPr>
      </w:pPr>
      <w:hyperlink r:id="rId264" w:tgtFrame="_blank" w:history="1">
        <w:r w:rsidR="004C72CD">
          <w:rPr>
            <w:rStyle w:val="Hyperlink"/>
            <w:rFonts w:ascii="Verdana" w:hAnsi="Verdana" w:cs="Helvetica"/>
            <w:b/>
            <w:bCs/>
            <w:color w:val="FFFFFF"/>
            <w:sz w:val="20"/>
            <w:szCs w:val="20"/>
            <w:bdr w:val="single" w:sz="6" w:space="4" w:color="8AC007" w:frame="1"/>
            <w:shd w:val="clear" w:color="auto" w:fill="8AC007"/>
          </w:rPr>
          <w:t>Exercise 1 »</w:t>
        </w:r>
      </w:hyperlink>
      <w:r w:rsidR="004C72CD">
        <w:rPr>
          <w:rFonts w:ascii="Helvetica" w:hAnsi="Helvetica" w:cs="Helvetica"/>
          <w:color w:val="333333"/>
          <w:sz w:val="21"/>
          <w:szCs w:val="21"/>
        </w:rPr>
        <w:t xml:space="preserve">  </w:t>
      </w:r>
      <w:hyperlink r:id="rId265" w:tgtFrame="_blank" w:history="1">
        <w:r w:rsidR="004C72CD">
          <w:rPr>
            <w:rStyle w:val="Hyperlink"/>
            <w:rFonts w:ascii="Verdana" w:hAnsi="Verdana" w:cs="Helvetica"/>
            <w:b/>
            <w:bCs/>
            <w:color w:val="FFFFFF"/>
            <w:sz w:val="20"/>
            <w:szCs w:val="20"/>
            <w:bdr w:val="single" w:sz="6" w:space="4" w:color="8AC007" w:frame="1"/>
            <w:shd w:val="clear" w:color="auto" w:fill="8AC007"/>
          </w:rPr>
          <w:t>Exercise 2 »</w:t>
        </w:r>
      </w:hyperlink>
      <w:r w:rsidR="004C72CD">
        <w:rPr>
          <w:rFonts w:ascii="Helvetica" w:hAnsi="Helvetica" w:cs="Helvetica"/>
          <w:color w:val="333333"/>
          <w:sz w:val="21"/>
          <w:szCs w:val="21"/>
        </w:rPr>
        <w:t xml:space="preserve">  </w:t>
      </w:r>
      <w:hyperlink r:id="rId266" w:tgtFrame="_blank" w:history="1">
        <w:r w:rsidR="004C72CD">
          <w:rPr>
            <w:rStyle w:val="Hyperlink"/>
            <w:rFonts w:ascii="Verdana" w:hAnsi="Verdana" w:cs="Helvetica"/>
            <w:b/>
            <w:bCs/>
            <w:color w:val="FFFFFF"/>
            <w:sz w:val="20"/>
            <w:szCs w:val="20"/>
            <w:bdr w:val="single" w:sz="6" w:space="4" w:color="8AC007" w:frame="1"/>
            <w:shd w:val="clear" w:color="auto" w:fill="8AC007"/>
          </w:rPr>
          <w:t>Exercise 3 »</w:t>
        </w:r>
      </w:hyperlink>
      <w:r w:rsidR="004C72CD">
        <w:rPr>
          <w:rFonts w:ascii="Helvetica" w:hAnsi="Helvetica" w:cs="Helvetica"/>
          <w:color w:val="333333"/>
          <w:sz w:val="21"/>
          <w:szCs w:val="21"/>
        </w:rPr>
        <w:t xml:space="preserve">  </w:t>
      </w:r>
      <w:hyperlink r:id="rId267" w:tgtFrame="_blank" w:history="1">
        <w:r w:rsidR="004C72CD">
          <w:rPr>
            <w:rStyle w:val="Hyperlink"/>
            <w:rFonts w:ascii="Verdana" w:hAnsi="Verdana" w:cs="Helvetica"/>
            <w:b/>
            <w:bCs/>
            <w:color w:val="FFFFFF"/>
            <w:sz w:val="20"/>
            <w:szCs w:val="20"/>
            <w:bdr w:val="single" w:sz="6" w:space="4" w:color="8AC007" w:frame="1"/>
            <w:shd w:val="clear" w:color="auto" w:fill="8AC007"/>
          </w:rPr>
          <w:t>Exercise 4 »</w:t>
        </w:r>
      </w:hyperlink>
      <w:r w:rsidR="004C72CD">
        <w:rPr>
          <w:rFonts w:ascii="Helvetica" w:hAnsi="Helvetica" w:cs="Helvetica"/>
          <w:color w:val="333333"/>
          <w:sz w:val="21"/>
          <w:szCs w:val="21"/>
        </w:rPr>
        <w:t xml:space="preserve">  </w:t>
      </w:r>
      <w:hyperlink r:id="rId268" w:tgtFrame="_blank" w:history="1">
        <w:r w:rsidR="004C72CD">
          <w:rPr>
            <w:rStyle w:val="Hyperlink"/>
            <w:rFonts w:ascii="Verdana" w:hAnsi="Verdana" w:cs="Helvetica"/>
            <w:b/>
            <w:bCs/>
            <w:color w:val="FFFFFF"/>
            <w:sz w:val="20"/>
            <w:szCs w:val="20"/>
            <w:bdr w:val="single" w:sz="6" w:space="4" w:color="8AC007" w:frame="1"/>
            <w:shd w:val="clear" w:color="auto" w:fill="8AC007"/>
          </w:rPr>
          <w:t>Exercise 5 »</w:t>
        </w:r>
      </w:hyperlink>
      <w:r w:rsidR="004C72CD">
        <w:rPr>
          <w:rFonts w:ascii="Helvetica" w:hAnsi="Helvetica" w:cs="Helvetica"/>
          <w:color w:val="333333"/>
          <w:sz w:val="21"/>
          <w:szCs w:val="21"/>
        </w:rPr>
        <w:t xml:space="preserve">  </w:t>
      </w:r>
      <w:hyperlink r:id="rId269" w:tgtFrame="_blank" w:history="1">
        <w:r w:rsidR="004C72CD">
          <w:rPr>
            <w:rStyle w:val="Hyperlink"/>
            <w:rFonts w:ascii="Verdana" w:hAnsi="Verdana" w:cs="Helvetica"/>
            <w:b/>
            <w:bCs/>
            <w:color w:val="FFFFFF"/>
            <w:sz w:val="20"/>
            <w:szCs w:val="20"/>
            <w:bdr w:val="single" w:sz="6" w:space="4" w:color="8AC007" w:frame="1"/>
            <w:shd w:val="clear" w:color="auto" w:fill="8AC007"/>
          </w:rPr>
          <w:t>Exercise 6 »</w:t>
        </w:r>
      </w:hyperlink>
      <w:r w:rsidR="004C72CD">
        <w:rPr>
          <w:rFonts w:ascii="Helvetica" w:hAnsi="Helvetica" w:cs="Helvetica"/>
          <w:color w:val="333333"/>
          <w:sz w:val="21"/>
          <w:szCs w:val="21"/>
        </w:rPr>
        <w:t xml:space="preserve"> </w:t>
      </w:r>
    </w:p>
    <w:p w:rsidR="004C72CD" w:rsidRDefault="0016480F" w:rsidP="004C72C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37" style="width:0;height:0" o:hralign="center" o:hrstd="t" o:hr="t" fillcolor="#a0a0a0" stroked="f"/>
        </w:pict>
      </w:r>
    </w:p>
    <w:p w:rsidR="004C72CD" w:rsidRDefault="004C72CD" w:rsidP="004C72CD">
      <w:pPr>
        <w:pStyle w:val="Heading2"/>
        <w:rPr>
          <w:rFonts w:cs="Helvetica"/>
          <w:color w:val="333333"/>
        </w:rPr>
      </w:pPr>
      <w:r>
        <w:rPr>
          <w:rFonts w:cs="Helvetica"/>
          <w:color w:val="333333"/>
        </w:rPr>
        <w:t>HTML Table Tags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9"/>
        <w:gridCol w:w="8117"/>
      </w:tblGrid>
      <w:tr w:rsidR="004C72CD" w:rsidTr="004C72CD">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4C72CD" w:rsidTr="004C72CD">
        <w:tc>
          <w:tcPr>
            <w:tcW w:w="0" w:type="auto"/>
            <w:shd w:val="clear" w:color="auto" w:fill="auto"/>
            <w:tcMar>
              <w:top w:w="0" w:type="dxa"/>
              <w:left w:w="0" w:type="dxa"/>
              <w:bottom w:w="0" w:type="dxa"/>
              <w:right w:w="0" w:type="dxa"/>
            </w:tcMar>
            <w:vAlign w:val="center"/>
            <w:hideMark/>
          </w:tcPr>
          <w:p w:rsidR="004C72CD" w:rsidRDefault="0016480F">
            <w:pPr>
              <w:spacing w:after="180"/>
              <w:rPr>
                <w:rFonts w:ascii="Helvetica" w:hAnsi="Helvetica" w:cs="Helvetica"/>
                <w:color w:val="333333"/>
                <w:sz w:val="21"/>
                <w:szCs w:val="21"/>
              </w:rPr>
            </w:pPr>
            <w:hyperlink r:id="rId270" w:history="1">
              <w:r w:rsidR="004C72CD">
                <w:rPr>
                  <w:rStyle w:val="Hyperlink"/>
                  <w:rFonts w:ascii="Helvetica" w:hAnsi="Helvetica" w:cs="Helvetica"/>
                  <w:sz w:val="21"/>
                  <w:szCs w:val="21"/>
                </w:rPr>
                <w:t>&lt;table&gt;</w:t>
              </w:r>
            </w:hyperlink>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Defines a table</w:t>
            </w:r>
          </w:p>
        </w:tc>
      </w:tr>
      <w:tr w:rsidR="004C72CD" w:rsidTr="004C72CD">
        <w:tc>
          <w:tcPr>
            <w:tcW w:w="0" w:type="auto"/>
            <w:shd w:val="clear" w:color="auto" w:fill="auto"/>
            <w:tcMar>
              <w:top w:w="0" w:type="dxa"/>
              <w:left w:w="0" w:type="dxa"/>
              <w:bottom w:w="0" w:type="dxa"/>
              <w:right w:w="0" w:type="dxa"/>
            </w:tcMar>
            <w:vAlign w:val="center"/>
            <w:hideMark/>
          </w:tcPr>
          <w:p w:rsidR="004C72CD" w:rsidRDefault="0016480F">
            <w:pPr>
              <w:spacing w:after="180"/>
              <w:rPr>
                <w:rFonts w:ascii="Helvetica" w:hAnsi="Helvetica" w:cs="Helvetica"/>
                <w:color w:val="333333"/>
                <w:sz w:val="21"/>
                <w:szCs w:val="21"/>
              </w:rPr>
            </w:pPr>
            <w:hyperlink r:id="rId271" w:history="1">
              <w:r w:rsidR="004C72CD">
                <w:rPr>
                  <w:rStyle w:val="Hyperlink"/>
                  <w:rFonts w:ascii="Helvetica" w:hAnsi="Helvetica" w:cs="Helvetica"/>
                  <w:sz w:val="21"/>
                  <w:szCs w:val="21"/>
                </w:rPr>
                <w:t>&lt;th&gt;</w:t>
              </w:r>
            </w:hyperlink>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Defines a header cell in a table</w:t>
            </w:r>
          </w:p>
        </w:tc>
      </w:tr>
      <w:tr w:rsidR="004C72CD" w:rsidTr="004C72CD">
        <w:tc>
          <w:tcPr>
            <w:tcW w:w="0" w:type="auto"/>
            <w:shd w:val="clear" w:color="auto" w:fill="auto"/>
            <w:tcMar>
              <w:top w:w="0" w:type="dxa"/>
              <w:left w:w="0" w:type="dxa"/>
              <w:bottom w:w="0" w:type="dxa"/>
              <w:right w:w="0" w:type="dxa"/>
            </w:tcMar>
            <w:vAlign w:val="center"/>
            <w:hideMark/>
          </w:tcPr>
          <w:p w:rsidR="004C72CD" w:rsidRDefault="0016480F">
            <w:pPr>
              <w:spacing w:after="180"/>
              <w:rPr>
                <w:rFonts w:ascii="Helvetica" w:hAnsi="Helvetica" w:cs="Helvetica"/>
                <w:color w:val="333333"/>
                <w:sz w:val="21"/>
                <w:szCs w:val="21"/>
              </w:rPr>
            </w:pPr>
            <w:hyperlink r:id="rId272" w:history="1">
              <w:r w:rsidR="004C72CD">
                <w:rPr>
                  <w:rStyle w:val="Hyperlink"/>
                  <w:rFonts w:ascii="Helvetica" w:hAnsi="Helvetica" w:cs="Helvetica"/>
                  <w:sz w:val="21"/>
                  <w:szCs w:val="21"/>
                </w:rPr>
                <w:t>&lt;tr&gt;</w:t>
              </w:r>
            </w:hyperlink>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Defines a row in a table</w:t>
            </w:r>
          </w:p>
        </w:tc>
      </w:tr>
      <w:tr w:rsidR="004C72CD" w:rsidTr="004C72CD">
        <w:tc>
          <w:tcPr>
            <w:tcW w:w="0" w:type="auto"/>
            <w:shd w:val="clear" w:color="auto" w:fill="auto"/>
            <w:tcMar>
              <w:top w:w="0" w:type="dxa"/>
              <w:left w:w="0" w:type="dxa"/>
              <w:bottom w:w="0" w:type="dxa"/>
              <w:right w:w="0" w:type="dxa"/>
            </w:tcMar>
            <w:vAlign w:val="center"/>
            <w:hideMark/>
          </w:tcPr>
          <w:p w:rsidR="004C72CD" w:rsidRDefault="0016480F">
            <w:pPr>
              <w:spacing w:after="180"/>
              <w:rPr>
                <w:rFonts w:ascii="Helvetica" w:hAnsi="Helvetica" w:cs="Helvetica"/>
                <w:color w:val="333333"/>
                <w:sz w:val="21"/>
                <w:szCs w:val="21"/>
              </w:rPr>
            </w:pPr>
            <w:hyperlink r:id="rId273" w:history="1">
              <w:r w:rsidR="004C72CD">
                <w:rPr>
                  <w:rStyle w:val="Hyperlink"/>
                  <w:rFonts w:ascii="Helvetica" w:hAnsi="Helvetica" w:cs="Helvetica"/>
                  <w:sz w:val="21"/>
                  <w:szCs w:val="21"/>
                </w:rPr>
                <w:t>&lt;td&gt;</w:t>
              </w:r>
            </w:hyperlink>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Defines a cell in a table</w:t>
            </w:r>
          </w:p>
        </w:tc>
      </w:tr>
      <w:tr w:rsidR="004C72CD" w:rsidTr="004C72CD">
        <w:tc>
          <w:tcPr>
            <w:tcW w:w="0" w:type="auto"/>
            <w:shd w:val="clear" w:color="auto" w:fill="auto"/>
            <w:tcMar>
              <w:top w:w="0" w:type="dxa"/>
              <w:left w:w="0" w:type="dxa"/>
              <w:bottom w:w="0" w:type="dxa"/>
              <w:right w:w="0" w:type="dxa"/>
            </w:tcMar>
            <w:vAlign w:val="center"/>
            <w:hideMark/>
          </w:tcPr>
          <w:p w:rsidR="004C72CD" w:rsidRDefault="0016480F">
            <w:pPr>
              <w:spacing w:after="180"/>
              <w:rPr>
                <w:rFonts w:ascii="Helvetica" w:hAnsi="Helvetica" w:cs="Helvetica"/>
                <w:color w:val="333333"/>
                <w:sz w:val="21"/>
                <w:szCs w:val="21"/>
              </w:rPr>
            </w:pPr>
            <w:hyperlink r:id="rId274" w:history="1">
              <w:r w:rsidR="004C72CD">
                <w:rPr>
                  <w:rStyle w:val="Hyperlink"/>
                  <w:rFonts w:ascii="Helvetica" w:hAnsi="Helvetica" w:cs="Helvetica"/>
                  <w:sz w:val="21"/>
                  <w:szCs w:val="21"/>
                </w:rPr>
                <w:t>&lt;caption&gt;</w:t>
              </w:r>
            </w:hyperlink>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Defines a table caption</w:t>
            </w:r>
          </w:p>
        </w:tc>
      </w:tr>
      <w:tr w:rsidR="004C72CD" w:rsidTr="004C72CD">
        <w:tc>
          <w:tcPr>
            <w:tcW w:w="0" w:type="auto"/>
            <w:shd w:val="clear" w:color="auto" w:fill="auto"/>
            <w:tcMar>
              <w:top w:w="0" w:type="dxa"/>
              <w:left w:w="0" w:type="dxa"/>
              <w:bottom w:w="0" w:type="dxa"/>
              <w:right w:w="0" w:type="dxa"/>
            </w:tcMar>
            <w:vAlign w:val="center"/>
            <w:hideMark/>
          </w:tcPr>
          <w:p w:rsidR="004C72CD" w:rsidRDefault="0016480F">
            <w:pPr>
              <w:spacing w:after="180"/>
              <w:rPr>
                <w:rFonts w:ascii="Helvetica" w:hAnsi="Helvetica" w:cs="Helvetica"/>
                <w:color w:val="333333"/>
                <w:sz w:val="21"/>
                <w:szCs w:val="21"/>
              </w:rPr>
            </w:pPr>
            <w:hyperlink r:id="rId275" w:history="1">
              <w:r w:rsidR="004C72CD">
                <w:rPr>
                  <w:rStyle w:val="Hyperlink"/>
                  <w:rFonts w:ascii="Helvetica" w:hAnsi="Helvetica" w:cs="Helvetica"/>
                  <w:sz w:val="21"/>
                  <w:szCs w:val="21"/>
                </w:rPr>
                <w:t>&lt;colgroup&gt;</w:t>
              </w:r>
            </w:hyperlink>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Specifies a group of one or more columns in a table for formatting</w:t>
            </w:r>
          </w:p>
        </w:tc>
      </w:tr>
      <w:tr w:rsidR="004C72CD" w:rsidTr="004C72CD">
        <w:tc>
          <w:tcPr>
            <w:tcW w:w="0" w:type="auto"/>
            <w:shd w:val="clear" w:color="auto" w:fill="auto"/>
            <w:tcMar>
              <w:top w:w="0" w:type="dxa"/>
              <w:left w:w="0" w:type="dxa"/>
              <w:bottom w:w="0" w:type="dxa"/>
              <w:right w:w="0" w:type="dxa"/>
            </w:tcMar>
            <w:vAlign w:val="center"/>
            <w:hideMark/>
          </w:tcPr>
          <w:p w:rsidR="004C72CD" w:rsidRDefault="0016480F">
            <w:pPr>
              <w:spacing w:after="180"/>
              <w:rPr>
                <w:rFonts w:ascii="Helvetica" w:hAnsi="Helvetica" w:cs="Helvetica"/>
                <w:color w:val="333333"/>
                <w:sz w:val="21"/>
                <w:szCs w:val="21"/>
              </w:rPr>
            </w:pPr>
            <w:hyperlink r:id="rId276" w:history="1">
              <w:r w:rsidR="004C72CD">
                <w:rPr>
                  <w:rStyle w:val="Hyperlink"/>
                  <w:rFonts w:ascii="Helvetica" w:hAnsi="Helvetica" w:cs="Helvetica"/>
                  <w:sz w:val="21"/>
                  <w:szCs w:val="21"/>
                </w:rPr>
                <w:t>&lt;col&gt;</w:t>
              </w:r>
            </w:hyperlink>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Specifies column properties for each column within a &lt;colgroup&gt; element</w:t>
            </w:r>
          </w:p>
        </w:tc>
      </w:tr>
      <w:tr w:rsidR="004C72CD" w:rsidTr="004C72CD">
        <w:tc>
          <w:tcPr>
            <w:tcW w:w="0" w:type="auto"/>
            <w:shd w:val="clear" w:color="auto" w:fill="auto"/>
            <w:tcMar>
              <w:top w:w="0" w:type="dxa"/>
              <w:left w:w="0" w:type="dxa"/>
              <w:bottom w:w="0" w:type="dxa"/>
              <w:right w:w="0" w:type="dxa"/>
            </w:tcMar>
            <w:vAlign w:val="center"/>
            <w:hideMark/>
          </w:tcPr>
          <w:p w:rsidR="004C72CD" w:rsidRDefault="0016480F">
            <w:pPr>
              <w:spacing w:after="180"/>
              <w:rPr>
                <w:rFonts w:ascii="Helvetica" w:hAnsi="Helvetica" w:cs="Helvetica"/>
                <w:color w:val="333333"/>
                <w:sz w:val="21"/>
                <w:szCs w:val="21"/>
              </w:rPr>
            </w:pPr>
            <w:hyperlink r:id="rId277" w:history="1">
              <w:r w:rsidR="004C72CD">
                <w:rPr>
                  <w:rStyle w:val="Hyperlink"/>
                  <w:rFonts w:ascii="Helvetica" w:hAnsi="Helvetica" w:cs="Helvetica"/>
                  <w:sz w:val="21"/>
                  <w:szCs w:val="21"/>
                </w:rPr>
                <w:t>&lt;thead&gt;</w:t>
              </w:r>
            </w:hyperlink>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Groups the header content in a table</w:t>
            </w:r>
          </w:p>
        </w:tc>
      </w:tr>
      <w:tr w:rsidR="004C72CD" w:rsidTr="004C72CD">
        <w:tc>
          <w:tcPr>
            <w:tcW w:w="0" w:type="auto"/>
            <w:shd w:val="clear" w:color="auto" w:fill="auto"/>
            <w:tcMar>
              <w:top w:w="0" w:type="dxa"/>
              <w:left w:w="0" w:type="dxa"/>
              <w:bottom w:w="0" w:type="dxa"/>
              <w:right w:w="0" w:type="dxa"/>
            </w:tcMar>
            <w:vAlign w:val="center"/>
            <w:hideMark/>
          </w:tcPr>
          <w:p w:rsidR="004C72CD" w:rsidRDefault="0016480F">
            <w:pPr>
              <w:spacing w:after="180"/>
              <w:rPr>
                <w:rFonts w:ascii="Helvetica" w:hAnsi="Helvetica" w:cs="Helvetica"/>
                <w:color w:val="333333"/>
                <w:sz w:val="21"/>
                <w:szCs w:val="21"/>
              </w:rPr>
            </w:pPr>
            <w:hyperlink r:id="rId278" w:history="1">
              <w:r w:rsidR="004C72CD">
                <w:rPr>
                  <w:rStyle w:val="Hyperlink"/>
                  <w:rFonts w:ascii="Helvetica" w:hAnsi="Helvetica" w:cs="Helvetica"/>
                  <w:sz w:val="21"/>
                  <w:szCs w:val="21"/>
                </w:rPr>
                <w:t>&lt;tbody&gt;</w:t>
              </w:r>
            </w:hyperlink>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Groups the body content in a table</w:t>
            </w:r>
          </w:p>
        </w:tc>
      </w:tr>
      <w:tr w:rsidR="004C72CD" w:rsidTr="004C72CD">
        <w:tc>
          <w:tcPr>
            <w:tcW w:w="0" w:type="auto"/>
            <w:shd w:val="clear" w:color="auto" w:fill="auto"/>
            <w:tcMar>
              <w:top w:w="0" w:type="dxa"/>
              <w:left w:w="0" w:type="dxa"/>
              <w:bottom w:w="0" w:type="dxa"/>
              <w:right w:w="0" w:type="dxa"/>
            </w:tcMar>
            <w:vAlign w:val="center"/>
            <w:hideMark/>
          </w:tcPr>
          <w:p w:rsidR="004C72CD" w:rsidRDefault="0016480F">
            <w:pPr>
              <w:spacing w:after="180"/>
              <w:rPr>
                <w:rFonts w:ascii="Helvetica" w:hAnsi="Helvetica" w:cs="Helvetica"/>
                <w:color w:val="333333"/>
                <w:sz w:val="21"/>
                <w:szCs w:val="21"/>
              </w:rPr>
            </w:pPr>
            <w:hyperlink r:id="rId279" w:history="1">
              <w:r w:rsidR="004C72CD">
                <w:rPr>
                  <w:rStyle w:val="Hyperlink"/>
                  <w:rFonts w:ascii="Helvetica" w:hAnsi="Helvetica" w:cs="Helvetica"/>
                  <w:sz w:val="21"/>
                  <w:szCs w:val="21"/>
                </w:rPr>
                <w:t>&lt;tfoot&gt;</w:t>
              </w:r>
            </w:hyperlink>
          </w:p>
        </w:tc>
        <w:tc>
          <w:tcPr>
            <w:tcW w:w="0" w:type="auto"/>
            <w:shd w:val="clear" w:color="auto" w:fill="auto"/>
            <w:tcMar>
              <w:top w:w="0" w:type="dxa"/>
              <w:left w:w="0" w:type="dxa"/>
              <w:bottom w:w="0" w:type="dxa"/>
              <w:right w:w="0" w:type="dxa"/>
            </w:tcMar>
            <w:vAlign w:val="center"/>
            <w:hideMark/>
          </w:tcPr>
          <w:p w:rsidR="004C72CD" w:rsidRDefault="004C72CD">
            <w:pPr>
              <w:spacing w:after="180"/>
              <w:rPr>
                <w:rFonts w:ascii="Helvetica" w:hAnsi="Helvetica" w:cs="Helvetica"/>
                <w:color w:val="333333"/>
                <w:sz w:val="21"/>
                <w:szCs w:val="21"/>
              </w:rPr>
            </w:pPr>
            <w:r>
              <w:rPr>
                <w:rFonts w:ascii="Helvetica" w:hAnsi="Helvetica" w:cs="Helvetica"/>
                <w:color w:val="333333"/>
                <w:sz w:val="21"/>
                <w:szCs w:val="21"/>
              </w:rPr>
              <w:t xml:space="preserve">Groups the footer content in a table </w:t>
            </w:r>
          </w:p>
        </w:tc>
      </w:tr>
    </w:tbl>
    <w:p w:rsidR="004C72CD" w:rsidRDefault="004C72CD" w:rsidP="004C72CD">
      <w:pPr>
        <w:rPr>
          <w:rFonts w:ascii="Helvetica" w:hAnsi="Helvetica" w:cs="Helvetica"/>
          <w:color w:val="333333"/>
          <w:sz w:val="21"/>
          <w:szCs w:val="21"/>
        </w:rPr>
      </w:pPr>
    </w:p>
    <w:p w:rsidR="004C72CD" w:rsidRDefault="0016480F" w:rsidP="004C72CD">
      <w:pPr>
        <w:rPr>
          <w:rFonts w:ascii="Helvetica" w:hAnsi="Helvetica" w:cs="Helvetica"/>
          <w:color w:val="333333"/>
          <w:sz w:val="30"/>
          <w:szCs w:val="30"/>
        </w:rPr>
      </w:pPr>
      <w:hyperlink r:id="rId280" w:history="1">
        <w:r w:rsidR="004C72CD">
          <w:rPr>
            <w:rStyle w:val="Hyperlink"/>
            <w:rFonts w:ascii="Helvetica" w:hAnsi="Helvetica" w:cs="Helvetica"/>
            <w:color w:val="8AC007"/>
            <w:sz w:val="30"/>
            <w:szCs w:val="30"/>
          </w:rPr>
          <w:t>« Previous</w:t>
        </w:r>
      </w:hyperlink>
    </w:p>
    <w:p w:rsidR="004C72CD" w:rsidRDefault="0016480F" w:rsidP="004C72CD">
      <w:pPr>
        <w:jc w:val="right"/>
        <w:rPr>
          <w:rFonts w:ascii="Helvetica" w:hAnsi="Helvetica" w:cs="Helvetica"/>
          <w:color w:val="333333"/>
          <w:sz w:val="30"/>
          <w:szCs w:val="30"/>
        </w:rPr>
      </w:pPr>
      <w:hyperlink r:id="rId281" w:history="1">
        <w:r w:rsidR="004C72CD">
          <w:rPr>
            <w:rStyle w:val="Hyperlink"/>
            <w:rFonts w:ascii="Helvetica" w:hAnsi="Helvetica" w:cs="Helvetica"/>
            <w:color w:val="8AC007"/>
            <w:sz w:val="30"/>
            <w:szCs w:val="30"/>
          </w:rPr>
          <w:t>Next Chapter »</w:t>
        </w:r>
      </w:hyperlink>
    </w:p>
    <w:p w:rsidR="004D7AE2" w:rsidRDefault="004D7AE2" w:rsidP="004D7AE2">
      <w:pPr>
        <w:pStyle w:val="Heading1"/>
        <w:rPr>
          <w:rFonts w:cs="Helvetica"/>
          <w:color w:val="333333"/>
        </w:rPr>
      </w:pPr>
      <w:r>
        <w:rPr>
          <w:rFonts w:cs="Helvetica"/>
          <w:color w:val="333333"/>
        </w:rPr>
        <w:t xml:space="preserve">HTML </w:t>
      </w:r>
      <w:r>
        <w:rPr>
          <w:rStyle w:val="colorh1"/>
          <w:rFonts w:cs="Helvetica"/>
          <w:color w:val="333333"/>
        </w:rPr>
        <w:t>Lists</w:t>
      </w:r>
    </w:p>
    <w:p w:rsidR="004D7AE2" w:rsidRDefault="0016480F" w:rsidP="004D7AE2">
      <w:pPr>
        <w:rPr>
          <w:rFonts w:ascii="Helvetica" w:hAnsi="Helvetica" w:cs="Helvetica"/>
          <w:color w:val="333333"/>
          <w:sz w:val="30"/>
          <w:szCs w:val="30"/>
        </w:rPr>
      </w:pPr>
      <w:hyperlink r:id="rId282" w:history="1">
        <w:r w:rsidR="004D7AE2">
          <w:rPr>
            <w:rStyle w:val="Hyperlink"/>
            <w:rFonts w:ascii="Helvetica" w:hAnsi="Helvetica" w:cs="Helvetica"/>
            <w:color w:val="8AC007"/>
            <w:sz w:val="30"/>
            <w:szCs w:val="30"/>
          </w:rPr>
          <w:t>« Previous</w:t>
        </w:r>
      </w:hyperlink>
    </w:p>
    <w:p w:rsidR="004D7AE2" w:rsidRDefault="0016480F" w:rsidP="004D7AE2">
      <w:pPr>
        <w:jc w:val="right"/>
        <w:rPr>
          <w:rFonts w:ascii="Helvetica" w:hAnsi="Helvetica" w:cs="Helvetica"/>
          <w:color w:val="333333"/>
          <w:sz w:val="30"/>
          <w:szCs w:val="30"/>
        </w:rPr>
      </w:pPr>
      <w:hyperlink r:id="rId283" w:history="1">
        <w:r w:rsidR="004D7AE2">
          <w:rPr>
            <w:rStyle w:val="Hyperlink"/>
            <w:rFonts w:ascii="Helvetica" w:hAnsi="Helvetica" w:cs="Helvetica"/>
            <w:color w:val="8AC007"/>
            <w:sz w:val="30"/>
            <w:szCs w:val="30"/>
          </w:rPr>
          <w:t>Next Chapter »</w:t>
        </w:r>
      </w:hyperlink>
    </w:p>
    <w:p w:rsidR="004D7AE2" w:rsidRDefault="004D7AE2" w:rsidP="004D7AE2">
      <w:pPr>
        <w:rPr>
          <w:rFonts w:ascii="Helvetica" w:hAnsi="Helvetica" w:cs="Helvetica"/>
          <w:color w:val="333333"/>
          <w:sz w:val="21"/>
          <w:szCs w:val="21"/>
        </w:rPr>
      </w:pP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 xml:space="preserve">HTML can have </w:t>
      </w:r>
      <w:proofErr w:type="gramStart"/>
      <w:r>
        <w:rPr>
          <w:rFonts w:cs="Helvetica"/>
          <w:color w:val="555555"/>
          <w:sz w:val="30"/>
          <w:szCs w:val="30"/>
        </w:rPr>
        <w:t>Unordered</w:t>
      </w:r>
      <w:proofErr w:type="gramEnd"/>
      <w:r>
        <w:rPr>
          <w:rFonts w:cs="Helvetica"/>
          <w:color w:val="555555"/>
          <w:sz w:val="30"/>
          <w:szCs w:val="30"/>
        </w:rPr>
        <w:t xml:space="preserve"> lists, Ordered lists, or Description lists:</w:t>
      </w:r>
    </w:p>
    <w:p w:rsidR="004D7AE2" w:rsidRDefault="004D7AE2" w:rsidP="004D7AE2">
      <w:pPr>
        <w:pStyle w:val="Heading3"/>
        <w:shd w:val="clear" w:color="auto" w:fill="FFFFFF"/>
        <w:rPr>
          <w:rFonts w:cs="Helvetica"/>
          <w:color w:val="000000"/>
        </w:rPr>
      </w:pPr>
      <w:r>
        <w:rPr>
          <w:rFonts w:cs="Helvetica"/>
          <w:color w:val="000000"/>
        </w:rPr>
        <w:t>Unordered List</w:t>
      </w:r>
    </w:p>
    <w:p w:rsidR="004D7AE2" w:rsidRDefault="004D7AE2" w:rsidP="007D4F60">
      <w:pPr>
        <w:numPr>
          <w:ilvl w:val="0"/>
          <w:numId w:val="10"/>
        </w:numPr>
        <w:shd w:val="clear" w:color="auto" w:fill="FFFFFF"/>
        <w:spacing w:before="100" w:beforeAutospacing="1" w:after="100" w:afterAutospacing="1" w:line="276" w:lineRule="atLeast"/>
        <w:rPr>
          <w:rFonts w:ascii="Helvetica" w:hAnsi="Helvetica" w:cs="Helvetica"/>
          <w:color w:val="000000"/>
          <w:sz w:val="21"/>
          <w:szCs w:val="21"/>
        </w:rPr>
      </w:pPr>
      <w:r>
        <w:rPr>
          <w:rFonts w:ascii="Helvetica" w:hAnsi="Helvetica" w:cs="Helvetica"/>
          <w:color w:val="000000"/>
          <w:sz w:val="21"/>
          <w:szCs w:val="21"/>
        </w:rPr>
        <w:t>The first item</w:t>
      </w:r>
    </w:p>
    <w:p w:rsidR="004D7AE2" w:rsidRDefault="004D7AE2" w:rsidP="007D4F60">
      <w:pPr>
        <w:numPr>
          <w:ilvl w:val="0"/>
          <w:numId w:val="10"/>
        </w:numPr>
        <w:shd w:val="clear" w:color="auto" w:fill="FFFFFF"/>
        <w:spacing w:before="100" w:beforeAutospacing="1" w:after="100" w:afterAutospacing="1" w:line="276" w:lineRule="atLeast"/>
        <w:rPr>
          <w:rFonts w:ascii="Helvetica" w:hAnsi="Helvetica" w:cs="Helvetica"/>
          <w:color w:val="000000"/>
          <w:sz w:val="21"/>
          <w:szCs w:val="21"/>
        </w:rPr>
      </w:pPr>
      <w:r>
        <w:rPr>
          <w:rFonts w:ascii="Helvetica" w:hAnsi="Helvetica" w:cs="Helvetica"/>
          <w:color w:val="000000"/>
          <w:sz w:val="21"/>
          <w:szCs w:val="21"/>
        </w:rPr>
        <w:t>The second item</w:t>
      </w:r>
    </w:p>
    <w:p w:rsidR="004D7AE2" w:rsidRDefault="004D7AE2" w:rsidP="007D4F60">
      <w:pPr>
        <w:numPr>
          <w:ilvl w:val="0"/>
          <w:numId w:val="10"/>
        </w:numPr>
        <w:shd w:val="clear" w:color="auto" w:fill="FFFFFF"/>
        <w:spacing w:before="100" w:beforeAutospacing="1" w:after="100" w:afterAutospacing="1" w:line="276" w:lineRule="atLeast"/>
        <w:rPr>
          <w:rFonts w:ascii="Helvetica" w:hAnsi="Helvetica" w:cs="Helvetica"/>
          <w:color w:val="000000"/>
          <w:sz w:val="21"/>
          <w:szCs w:val="21"/>
        </w:rPr>
      </w:pPr>
      <w:r>
        <w:rPr>
          <w:rFonts w:ascii="Helvetica" w:hAnsi="Helvetica" w:cs="Helvetica"/>
          <w:color w:val="000000"/>
          <w:sz w:val="21"/>
          <w:szCs w:val="21"/>
        </w:rPr>
        <w:t>The third item</w:t>
      </w:r>
    </w:p>
    <w:p w:rsidR="004D7AE2" w:rsidRDefault="004D7AE2" w:rsidP="007D4F60">
      <w:pPr>
        <w:numPr>
          <w:ilvl w:val="0"/>
          <w:numId w:val="10"/>
        </w:numPr>
        <w:shd w:val="clear" w:color="auto" w:fill="FFFFFF"/>
        <w:spacing w:before="100" w:beforeAutospacing="1" w:after="100" w:afterAutospacing="1" w:line="276" w:lineRule="atLeast"/>
        <w:rPr>
          <w:rFonts w:ascii="Helvetica" w:hAnsi="Helvetica" w:cs="Helvetica"/>
          <w:color w:val="000000"/>
          <w:sz w:val="21"/>
          <w:szCs w:val="21"/>
        </w:rPr>
      </w:pPr>
      <w:r>
        <w:rPr>
          <w:rFonts w:ascii="Helvetica" w:hAnsi="Helvetica" w:cs="Helvetica"/>
          <w:color w:val="000000"/>
          <w:sz w:val="21"/>
          <w:szCs w:val="21"/>
        </w:rPr>
        <w:t>The fourth item</w:t>
      </w:r>
    </w:p>
    <w:p w:rsidR="004D7AE2" w:rsidRDefault="004D7AE2" w:rsidP="004D7AE2">
      <w:pPr>
        <w:pStyle w:val="Heading3"/>
        <w:shd w:val="clear" w:color="auto" w:fill="FFFFFF"/>
        <w:rPr>
          <w:rFonts w:cs="Helvetica"/>
          <w:color w:val="000000"/>
        </w:rPr>
      </w:pPr>
      <w:r>
        <w:rPr>
          <w:rFonts w:cs="Helvetica"/>
          <w:color w:val="000000"/>
        </w:rPr>
        <w:t>Ordered List</w:t>
      </w:r>
    </w:p>
    <w:p w:rsidR="004D7AE2" w:rsidRDefault="004D7AE2" w:rsidP="007D4F60">
      <w:pPr>
        <w:numPr>
          <w:ilvl w:val="0"/>
          <w:numId w:val="11"/>
        </w:numPr>
        <w:shd w:val="clear" w:color="auto" w:fill="FFFFFF"/>
        <w:spacing w:before="100" w:beforeAutospacing="1" w:after="100" w:afterAutospacing="1" w:line="276" w:lineRule="atLeast"/>
        <w:rPr>
          <w:rFonts w:ascii="Helvetica" w:hAnsi="Helvetica" w:cs="Helvetica"/>
          <w:color w:val="000000"/>
          <w:sz w:val="21"/>
          <w:szCs w:val="21"/>
        </w:rPr>
      </w:pPr>
      <w:r>
        <w:rPr>
          <w:rFonts w:ascii="Helvetica" w:hAnsi="Helvetica" w:cs="Helvetica"/>
          <w:color w:val="000000"/>
          <w:sz w:val="21"/>
          <w:szCs w:val="21"/>
        </w:rPr>
        <w:t>The first item</w:t>
      </w:r>
    </w:p>
    <w:p w:rsidR="004D7AE2" w:rsidRDefault="004D7AE2" w:rsidP="007D4F60">
      <w:pPr>
        <w:numPr>
          <w:ilvl w:val="0"/>
          <w:numId w:val="11"/>
        </w:numPr>
        <w:shd w:val="clear" w:color="auto" w:fill="FFFFFF"/>
        <w:spacing w:before="100" w:beforeAutospacing="1" w:after="100" w:afterAutospacing="1" w:line="276" w:lineRule="atLeast"/>
        <w:rPr>
          <w:rFonts w:ascii="Helvetica" w:hAnsi="Helvetica" w:cs="Helvetica"/>
          <w:color w:val="000000"/>
          <w:sz w:val="21"/>
          <w:szCs w:val="21"/>
        </w:rPr>
      </w:pPr>
      <w:r>
        <w:rPr>
          <w:rFonts w:ascii="Helvetica" w:hAnsi="Helvetica" w:cs="Helvetica"/>
          <w:color w:val="000000"/>
          <w:sz w:val="21"/>
          <w:szCs w:val="21"/>
        </w:rPr>
        <w:t>The second item</w:t>
      </w:r>
    </w:p>
    <w:p w:rsidR="004D7AE2" w:rsidRDefault="004D7AE2" w:rsidP="007D4F60">
      <w:pPr>
        <w:numPr>
          <w:ilvl w:val="0"/>
          <w:numId w:val="11"/>
        </w:numPr>
        <w:shd w:val="clear" w:color="auto" w:fill="FFFFFF"/>
        <w:spacing w:before="100" w:beforeAutospacing="1" w:after="100" w:afterAutospacing="1" w:line="276" w:lineRule="atLeast"/>
        <w:rPr>
          <w:rFonts w:ascii="Helvetica" w:hAnsi="Helvetica" w:cs="Helvetica"/>
          <w:color w:val="000000"/>
          <w:sz w:val="21"/>
          <w:szCs w:val="21"/>
        </w:rPr>
      </w:pPr>
      <w:r>
        <w:rPr>
          <w:rFonts w:ascii="Helvetica" w:hAnsi="Helvetica" w:cs="Helvetica"/>
          <w:color w:val="000000"/>
          <w:sz w:val="21"/>
          <w:szCs w:val="21"/>
        </w:rPr>
        <w:t>The third item</w:t>
      </w:r>
    </w:p>
    <w:p w:rsidR="004D7AE2" w:rsidRDefault="004D7AE2" w:rsidP="007D4F60">
      <w:pPr>
        <w:numPr>
          <w:ilvl w:val="0"/>
          <w:numId w:val="11"/>
        </w:numPr>
        <w:shd w:val="clear" w:color="auto" w:fill="FFFFFF"/>
        <w:spacing w:before="100" w:beforeAutospacing="1" w:after="100" w:afterAutospacing="1" w:line="276" w:lineRule="atLeast"/>
        <w:rPr>
          <w:rFonts w:ascii="Helvetica" w:hAnsi="Helvetica" w:cs="Helvetica"/>
          <w:color w:val="000000"/>
          <w:sz w:val="21"/>
          <w:szCs w:val="21"/>
        </w:rPr>
      </w:pPr>
      <w:r>
        <w:rPr>
          <w:rFonts w:ascii="Helvetica" w:hAnsi="Helvetica" w:cs="Helvetica"/>
          <w:color w:val="000000"/>
          <w:sz w:val="21"/>
          <w:szCs w:val="21"/>
        </w:rPr>
        <w:t>The fourth item</w:t>
      </w:r>
    </w:p>
    <w:p w:rsidR="004D7AE2" w:rsidRDefault="004D7AE2" w:rsidP="004D7AE2">
      <w:pPr>
        <w:pStyle w:val="Heading3"/>
        <w:shd w:val="clear" w:color="auto" w:fill="FFFFFF"/>
        <w:rPr>
          <w:rFonts w:cs="Helvetica"/>
          <w:color w:val="000000"/>
        </w:rPr>
      </w:pPr>
      <w:r>
        <w:rPr>
          <w:rFonts w:cs="Helvetica"/>
          <w:color w:val="000000"/>
        </w:rPr>
        <w:t>Description List</w:t>
      </w:r>
    </w:p>
    <w:p w:rsidR="004D7AE2" w:rsidRDefault="004D7AE2" w:rsidP="004D7AE2">
      <w:pPr>
        <w:shd w:val="clear" w:color="auto" w:fill="FFFFFF"/>
        <w:rPr>
          <w:rFonts w:ascii="Helvetica" w:hAnsi="Helvetica" w:cs="Helvetica"/>
          <w:b/>
          <w:bCs/>
          <w:color w:val="000000"/>
          <w:sz w:val="21"/>
          <w:szCs w:val="21"/>
        </w:rPr>
      </w:pPr>
      <w:r>
        <w:rPr>
          <w:rFonts w:ascii="Helvetica" w:hAnsi="Helvetica" w:cs="Helvetica"/>
          <w:b/>
          <w:bCs/>
          <w:color w:val="000000"/>
          <w:sz w:val="21"/>
          <w:szCs w:val="21"/>
        </w:rPr>
        <w:t>The first item</w:t>
      </w:r>
    </w:p>
    <w:p w:rsidR="004D7AE2" w:rsidRDefault="004D7AE2" w:rsidP="004D7AE2">
      <w:pPr>
        <w:shd w:val="clear" w:color="auto" w:fill="FFFFFF"/>
        <w:ind w:left="720"/>
        <w:rPr>
          <w:rFonts w:ascii="Helvetica" w:hAnsi="Helvetica" w:cs="Helvetica"/>
          <w:color w:val="000000"/>
          <w:sz w:val="21"/>
          <w:szCs w:val="21"/>
        </w:rPr>
      </w:pPr>
      <w:r>
        <w:rPr>
          <w:rFonts w:ascii="Helvetica" w:hAnsi="Helvetica" w:cs="Helvetica"/>
          <w:color w:val="000000"/>
          <w:sz w:val="21"/>
          <w:szCs w:val="21"/>
        </w:rPr>
        <w:t>Description of item</w:t>
      </w:r>
    </w:p>
    <w:p w:rsidR="004D7AE2" w:rsidRDefault="004D7AE2" w:rsidP="004D7AE2">
      <w:pPr>
        <w:shd w:val="clear" w:color="auto" w:fill="FFFFFF"/>
        <w:rPr>
          <w:rFonts w:ascii="Helvetica" w:hAnsi="Helvetica" w:cs="Helvetica"/>
          <w:b/>
          <w:bCs/>
          <w:color w:val="000000"/>
          <w:sz w:val="21"/>
          <w:szCs w:val="21"/>
        </w:rPr>
      </w:pPr>
      <w:r>
        <w:rPr>
          <w:rFonts w:ascii="Helvetica" w:hAnsi="Helvetica" w:cs="Helvetica"/>
          <w:b/>
          <w:bCs/>
          <w:color w:val="000000"/>
          <w:sz w:val="21"/>
          <w:szCs w:val="21"/>
        </w:rPr>
        <w:t>The second item</w:t>
      </w:r>
    </w:p>
    <w:p w:rsidR="004D7AE2" w:rsidRDefault="004D7AE2" w:rsidP="004D7AE2">
      <w:pPr>
        <w:shd w:val="clear" w:color="auto" w:fill="FFFFFF"/>
        <w:ind w:left="720"/>
        <w:rPr>
          <w:rFonts w:ascii="Helvetica" w:hAnsi="Helvetica" w:cs="Helvetica"/>
          <w:color w:val="000000"/>
          <w:sz w:val="21"/>
          <w:szCs w:val="21"/>
        </w:rPr>
      </w:pPr>
      <w:r>
        <w:rPr>
          <w:rFonts w:ascii="Helvetica" w:hAnsi="Helvetica" w:cs="Helvetica"/>
          <w:color w:val="000000"/>
          <w:sz w:val="21"/>
          <w:szCs w:val="21"/>
        </w:rPr>
        <w:t>Description of item</w:t>
      </w:r>
    </w:p>
    <w:p w:rsidR="004D7AE2" w:rsidRDefault="004D7AE2" w:rsidP="004D7AE2">
      <w:pPr>
        <w:shd w:val="clear" w:color="auto" w:fill="F1F1F1"/>
        <w:spacing w:line="276" w:lineRule="atLeast"/>
        <w:rPr>
          <w:rFonts w:ascii="Helvetica" w:hAnsi="Helvetica" w:cs="Helvetica"/>
          <w:color w:val="000000"/>
          <w:sz w:val="21"/>
          <w:szCs w:val="21"/>
        </w:rPr>
      </w:pPr>
    </w:p>
    <w:p w:rsidR="004D7AE2" w:rsidRDefault="0016480F" w:rsidP="004D7AE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38" style="width:0;height:0" o:hralign="center" o:hrstd="t" o:hr="t" fillcolor="#a0a0a0" stroked="f"/>
        </w:pict>
      </w:r>
    </w:p>
    <w:p w:rsidR="004D7AE2" w:rsidRDefault="004D7AE2" w:rsidP="004D7AE2">
      <w:pPr>
        <w:pStyle w:val="Heading2"/>
        <w:rPr>
          <w:rFonts w:cs="Helvetica"/>
          <w:color w:val="333333"/>
        </w:rPr>
      </w:pPr>
      <w:r>
        <w:rPr>
          <w:rFonts w:cs="Helvetica"/>
          <w:color w:val="333333"/>
        </w:rPr>
        <w:t>Unordered HTML Lists</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 xml:space="preserve">An unordered list starts with the </w:t>
      </w:r>
      <w:r>
        <w:rPr>
          <w:rStyle w:val="Strong"/>
          <w:rFonts w:ascii="Helvetica" w:hAnsi="Helvetica" w:cs="Helvetica"/>
          <w:color w:val="333333"/>
          <w:sz w:val="21"/>
          <w:szCs w:val="21"/>
        </w:rPr>
        <w:t>&lt;ul&gt;</w:t>
      </w:r>
      <w:r>
        <w:rPr>
          <w:rFonts w:ascii="Helvetica" w:hAnsi="Helvetica" w:cs="Helvetica"/>
          <w:color w:val="333333"/>
          <w:sz w:val="21"/>
          <w:szCs w:val="21"/>
        </w:rPr>
        <w:t xml:space="preserve"> tag. Each list item starts with the </w:t>
      </w:r>
      <w:r>
        <w:rPr>
          <w:rStyle w:val="Strong"/>
          <w:rFonts w:ascii="Helvetica" w:hAnsi="Helvetica" w:cs="Helvetica"/>
          <w:color w:val="333333"/>
          <w:sz w:val="21"/>
          <w:szCs w:val="21"/>
        </w:rPr>
        <w:t>&lt;li&gt;</w:t>
      </w:r>
      <w:r>
        <w:rPr>
          <w:rFonts w:ascii="Helvetica" w:hAnsi="Helvetica" w:cs="Helvetica"/>
          <w:color w:val="333333"/>
          <w:sz w:val="21"/>
          <w:szCs w:val="21"/>
        </w:rPr>
        <w:t xml:space="preserve"> tag.</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The list items will be marked with bullets (small black circles).</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Unordered List:</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ul</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28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16480F" w:rsidP="004D7AE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39" style="width:0;height:0" o:hralign="center" o:hrstd="t" o:hr="t" fillcolor="#a0a0a0" stroked="f"/>
        </w:pict>
      </w:r>
    </w:p>
    <w:p w:rsidR="004D7AE2" w:rsidRDefault="004D7AE2" w:rsidP="004D7AE2">
      <w:pPr>
        <w:pStyle w:val="Heading2"/>
        <w:rPr>
          <w:rFonts w:cs="Helvetica"/>
          <w:color w:val="333333"/>
        </w:rPr>
      </w:pPr>
      <w:r>
        <w:rPr>
          <w:rFonts w:cs="Helvetica"/>
          <w:color w:val="333333"/>
        </w:rPr>
        <w:t>Unordered HTML Lists - The Style Attribute</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 xml:space="preserve">A </w:t>
      </w:r>
      <w:r>
        <w:rPr>
          <w:rStyle w:val="Strong"/>
          <w:rFonts w:ascii="Helvetica" w:hAnsi="Helvetica" w:cs="Helvetica"/>
          <w:color w:val="333333"/>
          <w:sz w:val="21"/>
          <w:szCs w:val="21"/>
        </w:rPr>
        <w:t>style</w:t>
      </w:r>
      <w:r>
        <w:rPr>
          <w:rFonts w:ascii="Helvetica" w:hAnsi="Helvetica" w:cs="Helvetica"/>
          <w:color w:val="333333"/>
          <w:sz w:val="21"/>
          <w:szCs w:val="21"/>
        </w:rPr>
        <w:t xml:space="preserve"> attribute can be added to an </w:t>
      </w:r>
      <w:r>
        <w:rPr>
          <w:rStyle w:val="Strong"/>
          <w:rFonts w:ascii="Helvetica" w:hAnsi="Helvetica" w:cs="Helvetica"/>
          <w:color w:val="333333"/>
          <w:sz w:val="21"/>
          <w:szCs w:val="21"/>
        </w:rPr>
        <w:t>unordered list</w:t>
      </w:r>
      <w:r>
        <w:rPr>
          <w:rFonts w:ascii="Helvetica" w:hAnsi="Helvetica" w:cs="Helvetica"/>
          <w:color w:val="333333"/>
          <w:sz w:val="21"/>
          <w:szCs w:val="21"/>
        </w:rPr>
        <w:t>, to define the style of the marker:</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87"/>
        <w:gridCol w:w="6589"/>
      </w:tblGrid>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b/>
                <w:bCs/>
                <w:color w:val="333333"/>
                <w:sz w:val="21"/>
                <w:szCs w:val="21"/>
              </w:rPr>
            </w:pPr>
            <w:r>
              <w:rPr>
                <w:rFonts w:ascii="Helvetica" w:hAnsi="Helvetica" w:cs="Helvetica"/>
                <w:b/>
                <w:bCs/>
                <w:color w:val="333333"/>
                <w:sz w:val="21"/>
                <w:szCs w:val="21"/>
              </w:rPr>
              <w:t>Style</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list-style-type:disc</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The list items will be marked with bullets (default)</w:t>
            </w:r>
          </w:p>
        </w:tc>
      </w:tr>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list-style-type:circle</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The list items will be marked with circles</w:t>
            </w:r>
          </w:p>
        </w:tc>
      </w:tr>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list-style-type:square</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The list items will be marked with squares</w:t>
            </w:r>
          </w:p>
        </w:tc>
      </w:tr>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list-style-type:none</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The list items will not be marked</w:t>
            </w:r>
          </w:p>
        </w:tc>
      </w:tr>
    </w:tbl>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Disc:</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ul</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"list-style-type</w:t>
      </w:r>
      <w:proofErr w:type="gramStart"/>
      <w:r>
        <w:rPr>
          <w:rStyle w:val="highval1"/>
          <w:rFonts w:ascii="Consolas" w:hAnsi="Consolas" w:cs="Consolas"/>
          <w:sz w:val="21"/>
          <w:szCs w:val="21"/>
        </w:rPr>
        <w:t>:disc</w:t>
      </w:r>
      <w:proofErr w:type="gramEnd"/>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8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Circle:</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ul</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"list-style-type</w:t>
      </w:r>
      <w:proofErr w:type="gramStart"/>
      <w:r>
        <w:rPr>
          <w:rStyle w:val="highval1"/>
          <w:rFonts w:ascii="Consolas" w:hAnsi="Consolas" w:cs="Consolas"/>
          <w:sz w:val="21"/>
          <w:szCs w:val="21"/>
        </w:rPr>
        <w:t>:circle</w:t>
      </w:r>
      <w:proofErr w:type="gramEnd"/>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8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Square:</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ul</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"list-style-type</w:t>
      </w:r>
      <w:proofErr w:type="gramStart"/>
      <w:r>
        <w:rPr>
          <w:rStyle w:val="highval1"/>
          <w:rFonts w:ascii="Consolas" w:hAnsi="Consolas" w:cs="Consolas"/>
          <w:sz w:val="21"/>
          <w:szCs w:val="21"/>
        </w:rPr>
        <w:t>:square</w:t>
      </w:r>
      <w:proofErr w:type="gramEnd"/>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28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None:</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ul</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"list-style-type</w:t>
      </w:r>
      <w:proofErr w:type="gramStart"/>
      <w:r>
        <w:rPr>
          <w:rStyle w:val="highval1"/>
          <w:rFonts w:ascii="Consolas" w:hAnsi="Consolas" w:cs="Consolas"/>
          <w:sz w:val="21"/>
          <w:szCs w:val="21"/>
        </w:rPr>
        <w:t>:none</w:t>
      </w:r>
      <w:proofErr w:type="gramEnd"/>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8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4D7AE2" w:rsidTr="004D7AE2">
        <w:tc>
          <w:tcPr>
            <w:tcW w:w="510" w:type="dxa"/>
            <w:shd w:val="clear" w:color="auto" w:fill="FFFFFF"/>
            <w:tcMar>
              <w:top w:w="150" w:type="dxa"/>
              <w:left w:w="150" w:type="dxa"/>
              <w:bottom w:w="150" w:type="dxa"/>
              <w:right w:w="75" w:type="dxa"/>
            </w:tcMar>
            <w:vAlign w:val="center"/>
            <w:hideMark/>
          </w:tcPr>
          <w:p w:rsidR="004D7AE2" w:rsidRDefault="004D7AE2">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577" name="Picture 5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Using a type attribute &lt;ul type="disc"&gt;, instead of &lt;ul style="list-style-type</w:t>
            </w:r>
            <w:proofErr w:type="gramStart"/>
            <w:r>
              <w:rPr>
                <w:rFonts w:ascii="Helvetica" w:hAnsi="Helvetica" w:cs="Helvetica"/>
                <w:color w:val="333333"/>
                <w:sz w:val="21"/>
                <w:szCs w:val="21"/>
              </w:rPr>
              <w:t>:disc</w:t>
            </w:r>
            <w:proofErr w:type="gramEnd"/>
            <w:r>
              <w:rPr>
                <w:rFonts w:ascii="Helvetica" w:hAnsi="Helvetica" w:cs="Helvetica"/>
                <w:color w:val="333333"/>
                <w:sz w:val="21"/>
                <w:szCs w:val="21"/>
              </w:rPr>
              <w:t>"&gt;, also works.</w:t>
            </w:r>
            <w:r>
              <w:rPr>
                <w:rFonts w:ascii="Helvetica" w:hAnsi="Helvetica" w:cs="Helvetica"/>
                <w:color w:val="333333"/>
                <w:sz w:val="21"/>
                <w:szCs w:val="21"/>
              </w:rPr>
              <w:br/>
              <w:t>But in HTML5, the type attribute is not valid in unordered lists, only in ordered list.</w:t>
            </w:r>
          </w:p>
        </w:tc>
      </w:tr>
    </w:tbl>
    <w:p w:rsidR="004D7AE2" w:rsidRDefault="0016480F" w:rsidP="004D7AE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40" style="width:0;height:0" o:hralign="center" o:hrstd="t" o:hr="t" fillcolor="#a0a0a0" stroked="f"/>
        </w:pict>
      </w:r>
    </w:p>
    <w:p w:rsidR="004D7AE2" w:rsidRDefault="004D7AE2" w:rsidP="004D7AE2">
      <w:pPr>
        <w:pStyle w:val="Heading2"/>
        <w:rPr>
          <w:rFonts w:cs="Helvetica"/>
          <w:color w:val="333333"/>
        </w:rPr>
      </w:pPr>
      <w:r>
        <w:rPr>
          <w:rFonts w:cs="Helvetica"/>
          <w:color w:val="333333"/>
        </w:rPr>
        <w:t>Ordered HTML Lists</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 xml:space="preserve">An ordered list starts with the </w:t>
      </w:r>
      <w:r>
        <w:rPr>
          <w:rStyle w:val="Strong"/>
          <w:rFonts w:ascii="Helvetica" w:hAnsi="Helvetica" w:cs="Helvetica"/>
          <w:color w:val="333333"/>
          <w:sz w:val="21"/>
          <w:szCs w:val="21"/>
        </w:rPr>
        <w:t>&lt;ol&gt;</w:t>
      </w:r>
      <w:r>
        <w:rPr>
          <w:rFonts w:ascii="Helvetica" w:hAnsi="Helvetica" w:cs="Helvetica"/>
          <w:color w:val="333333"/>
          <w:sz w:val="21"/>
          <w:szCs w:val="21"/>
        </w:rPr>
        <w:t xml:space="preserve"> tag. Each list item starts with the </w:t>
      </w:r>
      <w:r>
        <w:rPr>
          <w:rStyle w:val="Strong"/>
          <w:rFonts w:ascii="Helvetica" w:hAnsi="Helvetica" w:cs="Helvetica"/>
          <w:color w:val="333333"/>
          <w:sz w:val="21"/>
          <w:szCs w:val="21"/>
        </w:rPr>
        <w:t>&lt;li&gt;</w:t>
      </w:r>
      <w:r>
        <w:rPr>
          <w:rFonts w:ascii="Helvetica" w:hAnsi="Helvetica" w:cs="Helvetica"/>
          <w:color w:val="333333"/>
          <w:sz w:val="21"/>
          <w:szCs w:val="21"/>
        </w:rPr>
        <w:t xml:space="preserve"> tag.</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The list items will be marked with numbers.</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Ordered List:</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ol</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8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16480F" w:rsidP="004D7AE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41" style="width:0;height:0" o:hralign="center" o:hrstd="t" o:hr="t" fillcolor="#a0a0a0" stroked="f"/>
        </w:pict>
      </w:r>
    </w:p>
    <w:p w:rsidR="004D7AE2" w:rsidRDefault="004D7AE2" w:rsidP="004D7AE2">
      <w:pPr>
        <w:pStyle w:val="Heading2"/>
        <w:rPr>
          <w:rFonts w:cs="Helvetica"/>
          <w:color w:val="333333"/>
        </w:rPr>
      </w:pPr>
      <w:r>
        <w:rPr>
          <w:rFonts w:cs="Helvetica"/>
          <w:color w:val="333333"/>
        </w:rPr>
        <w:t>Ordered HTML Lists - The Type Attribute</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 xml:space="preserve">A </w:t>
      </w:r>
      <w:r>
        <w:rPr>
          <w:rStyle w:val="Strong"/>
          <w:rFonts w:ascii="Helvetica" w:hAnsi="Helvetica" w:cs="Helvetica"/>
          <w:color w:val="333333"/>
          <w:sz w:val="21"/>
          <w:szCs w:val="21"/>
        </w:rPr>
        <w:t>type</w:t>
      </w:r>
      <w:r>
        <w:rPr>
          <w:rFonts w:ascii="Helvetica" w:hAnsi="Helvetica" w:cs="Helvetica"/>
          <w:color w:val="333333"/>
          <w:sz w:val="21"/>
          <w:szCs w:val="21"/>
        </w:rPr>
        <w:t xml:space="preserve"> attribute can be added to an </w:t>
      </w:r>
      <w:r>
        <w:rPr>
          <w:rStyle w:val="Strong"/>
          <w:rFonts w:ascii="Helvetica" w:hAnsi="Helvetica" w:cs="Helvetica"/>
          <w:color w:val="333333"/>
          <w:sz w:val="21"/>
          <w:szCs w:val="21"/>
        </w:rPr>
        <w:t>ordered list</w:t>
      </w:r>
      <w:r>
        <w:rPr>
          <w:rFonts w:ascii="Helvetica" w:hAnsi="Helvetica" w:cs="Helvetica"/>
          <w:color w:val="333333"/>
          <w:sz w:val="21"/>
          <w:szCs w:val="21"/>
        </w:rPr>
        <w:t>, to define the type of the marker:</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42"/>
        <w:gridCol w:w="8234"/>
      </w:tblGrid>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b/>
                <w:bCs/>
                <w:color w:val="333333"/>
                <w:sz w:val="21"/>
                <w:szCs w:val="21"/>
              </w:rPr>
            </w:pPr>
            <w:r>
              <w:rPr>
                <w:rFonts w:ascii="Helvetica" w:hAnsi="Helvetica" w:cs="Helvetica"/>
                <w:b/>
                <w:bCs/>
                <w:color w:val="333333"/>
                <w:sz w:val="21"/>
                <w:szCs w:val="21"/>
              </w:rPr>
              <w:t>Type</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type="1"</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The list items will be numbered with numbers (default)</w:t>
            </w:r>
          </w:p>
        </w:tc>
      </w:tr>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lastRenderedPageBreak/>
              <w:t>type="A"</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The list items will be numbered with uppercase letters</w:t>
            </w:r>
          </w:p>
        </w:tc>
      </w:tr>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type="a"</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The list items will be numbered with lowercase letters</w:t>
            </w:r>
          </w:p>
        </w:tc>
      </w:tr>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type="I"</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The list items will be numbered with uppercase roman numbers</w:t>
            </w:r>
          </w:p>
        </w:tc>
      </w:tr>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type="i"</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The list items will be numbered with lowercase roman numbers</w:t>
            </w:r>
          </w:p>
        </w:tc>
      </w:tr>
    </w:tbl>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Numbers:</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ol</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"1"</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9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Upper Case:</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ol</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9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Lower Case:</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ol</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9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Roman Upper Case:</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ol</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29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Roman Lower Case:</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ol</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9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16480F" w:rsidP="004D7AE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42" style="width:0;height:0" o:hralign="center" o:hrstd="t" o:hr="t" fillcolor="#a0a0a0" stroked="f"/>
        </w:pict>
      </w:r>
    </w:p>
    <w:p w:rsidR="004D7AE2" w:rsidRDefault="004D7AE2" w:rsidP="004D7AE2">
      <w:pPr>
        <w:pStyle w:val="Heading2"/>
        <w:rPr>
          <w:rFonts w:cs="Helvetica"/>
          <w:color w:val="333333"/>
        </w:rPr>
      </w:pPr>
      <w:r>
        <w:rPr>
          <w:rFonts w:cs="Helvetica"/>
          <w:color w:val="333333"/>
        </w:rPr>
        <w:t>HTML Description Lists</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 xml:space="preserve">A description </w:t>
      </w:r>
      <w:proofErr w:type="gramStart"/>
      <w:r>
        <w:rPr>
          <w:rFonts w:ascii="Helvetica" w:hAnsi="Helvetica" w:cs="Helvetica"/>
          <w:color w:val="333333"/>
          <w:sz w:val="21"/>
          <w:szCs w:val="21"/>
        </w:rPr>
        <w:t>list,</w:t>
      </w:r>
      <w:proofErr w:type="gramEnd"/>
      <w:r>
        <w:rPr>
          <w:rFonts w:ascii="Helvetica" w:hAnsi="Helvetica" w:cs="Helvetica"/>
          <w:color w:val="333333"/>
          <w:sz w:val="21"/>
          <w:szCs w:val="21"/>
        </w:rPr>
        <w:t xml:space="preserve"> is a list of terms, with a description of each term.</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&lt;dl&gt;</w:t>
      </w:r>
      <w:r>
        <w:rPr>
          <w:rFonts w:ascii="Helvetica" w:hAnsi="Helvetica" w:cs="Helvetica"/>
          <w:color w:val="333333"/>
          <w:sz w:val="21"/>
          <w:szCs w:val="21"/>
        </w:rPr>
        <w:t xml:space="preserve"> tag defines a description list.</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w:t>
      </w:r>
      <w:proofErr w:type="gramStart"/>
      <w:r>
        <w:rPr>
          <w:rStyle w:val="Strong"/>
          <w:rFonts w:ascii="Helvetica" w:hAnsi="Helvetica" w:cs="Helvetica"/>
          <w:color w:val="333333"/>
          <w:sz w:val="21"/>
          <w:szCs w:val="21"/>
        </w:rPr>
        <w:t>dt</w:t>
      </w:r>
      <w:proofErr w:type="gramEnd"/>
      <w:r>
        <w:rPr>
          <w:rStyle w:val="Strong"/>
          <w:rFonts w:ascii="Helvetica" w:hAnsi="Helvetica" w:cs="Helvetica"/>
          <w:color w:val="333333"/>
          <w:sz w:val="21"/>
          <w:szCs w:val="21"/>
        </w:rPr>
        <w:t>&gt;</w:t>
      </w:r>
      <w:r>
        <w:rPr>
          <w:rFonts w:ascii="Helvetica" w:hAnsi="Helvetica" w:cs="Helvetica"/>
          <w:color w:val="333333"/>
          <w:sz w:val="21"/>
          <w:szCs w:val="21"/>
        </w:rPr>
        <w:t xml:space="preserve"> tag defines the term (name), and the </w:t>
      </w:r>
      <w:r>
        <w:rPr>
          <w:rStyle w:val="Strong"/>
          <w:rFonts w:ascii="Helvetica" w:hAnsi="Helvetica" w:cs="Helvetica"/>
          <w:color w:val="333333"/>
          <w:sz w:val="21"/>
          <w:szCs w:val="21"/>
        </w:rPr>
        <w:t>&lt;dd&gt;</w:t>
      </w:r>
      <w:r>
        <w:rPr>
          <w:rFonts w:ascii="Helvetica" w:hAnsi="Helvetica" w:cs="Helvetica"/>
          <w:color w:val="333333"/>
          <w:sz w:val="21"/>
          <w:szCs w:val="21"/>
        </w:rPr>
        <w:t xml:space="preserve"> tag defines the data (description).</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Description List:</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dl</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dt</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/dt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dd</w:t>
      </w:r>
      <w:r>
        <w:rPr>
          <w:rStyle w:val="highgt1"/>
          <w:rFonts w:ascii="Consolas" w:hAnsi="Consolas" w:cs="Consolas"/>
          <w:sz w:val="21"/>
          <w:szCs w:val="21"/>
        </w:rPr>
        <w:t>&gt;</w:t>
      </w:r>
      <w:r>
        <w:rPr>
          <w:rFonts w:ascii="Consolas" w:hAnsi="Consolas" w:cs="Consolas"/>
          <w:color w:val="000000"/>
          <w:sz w:val="21"/>
          <w:szCs w:val="21"/>
        </w:rPr>
        <w:t>- black hot drink</w:t>
      </w:r>
      <w:r>
        <w:rPr>
          <w:rStyle w:val="highlt1"/>
          <w:rFonts w:ascii="Consolas" w:hAnsi="Consolas" w:cs="Consolas"/>
          <w:sz w:val="21"/>
          <w:szCs w:val="21"/>
        </w:rPr>
        <w:t>&lt;</w:t>
      </w:r>
      <w:r>
        <w:rPr>
          <w:rStyle w:val="highele1"/>
          <w:rFonts w:ascii="Consolas" w:hAnsi="Consolas" w:cs="Consolas"/>
          <w:sz w:val="21"/>
          <w:szCs w:val="21"/>
        </w:rPr>
        <w:t>/dd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dt</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/dt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dd</w:t>
      </w:r>
      <w:r>
        <w:rPr>
          <w:rStyle w:val="highgt1"/>
          <w:rFonts w:ascii="Consolas" w:hAnsi="Consolas" w:cs="Consolas"/>
          <w:sz w:val="21"/>
          <w:szCs w:val="21"/>
        </w:rPr>
        <w:t>&gt;</w:t>
      </w:r>
      <w:r>
        <w:rPr>
          <w:rFonts w:ascii="Consolas" w:hAnsi="Consolas" w:cs="Consolas"/>
          <w:color w:val="000000"/>
          <w:sz w:val="21"/>
          <w:szCs w:val="21"/>
        </w:rPr>
        <w:t>- white cold drink</w:t>
      </w:r>
      <w:r>
        <w:rPr>
          <w:rStyle w:val="highlt1"/>
          <w:rFonts w:ascii="Consolas" w:hAnsi="Consolas" w:cs="Consolas"/>
          <w:sz w:val="21"/>
          <w:szCs w:val="21"/>
        </w:rPr>
        <w:t>&lt;</w:t>
      </w:r>
      <w:r>
        <w:rPr>
          <w:rStyle w:val="highele1"/>
          <w:rFonts w:ascii="Consolas" w:hAnsi="Consolas" w:cs="Consolas"/>
          <w:sz w:val="21"/>
          <w:szCs w:val="21"/>
        </w:rPr>
        <w:t>/dd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9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16480F" w:rsidP="004D7AE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43" style="width:0;height:0" o:hralign="center" o:hrstd="t" o:hr="t" fillcolor="#a0a0a0" stroked="f"/>
        </w:pict>
      </w:r>
    </w:p>
    <w:p w:rsidR="004D7AE2" w:rsidRDefault="004D7AE2" w:rsidP="004D7AE2">
      <w:pPr>
        <w:pStyle w:val="Heading2"/>
        <w:rPr>
          <w:rFonts w:cs="Helvetica"/>
          <w:color w:val="333333"/>
        </w:rPr>
      </w:pPr>
      <w:r>
        <w:rPr>
          <w:rFonts w:cs="Helvetica"/>
          <w:color w:val="333333"/>
        </w:rPr>
        <w:t>Nested HTML Lists</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List can be nested (lists inside lists).</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Nested Lists:</w:t>
      </w:r>
    </w:p>
    <w:p w:rsidR="004D7AE2" w:rsidRDefault="004D7AE2" w:rsidP="004D7AE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ul</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Coffee</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Tea</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Black 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Green tea</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Milk</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9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4D7AE2" w:rsidTr="004D7AE2">
        <w:tc>
          <w:tcPr>
            <w:tcW w:w="510" w:type="dxa"/>
            <w:shd w:val="clear" w:color="auto" w:fill="FFFFFF"/>
            <w:tcMar>
              <w:top w:w="150" w:type="dxa"/>
              <w:left w:w="150" w:type="dxa"/>
              <w:bottom w:w="150" w:type="dxa"/>
              <w:right w:w="75" w:type="dxa"/>
            </w:tcMar>
            <w:vAlign w:val="center"/>
            <w:hideMark/>
          </w:tcPr>
          <w:p w:rsidR="004D7AE2" w:rsidRDefault="004D7AE2">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582" name="Picture 5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List items can contain new list, and other HTML elements, like images and links, etc.</w:t>
            </w:r>
          </w:p>
        </w:tc>
      </w:tr>
    </w:tbl>
    <w:p w:rsidR="004D7AE2" w:rsidRDefault="0016480F" w:rsidP="004D7AE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44" style="width:0;height:0" o:hralign="center" o:hrstd="t" o:hr="t" fillcolor="#a0a0a0" stroked="f"/>
        </w:pict>
      </w:r>
    </w:p>
    <w:p w:rsidR="004D7AE2" w:rsidRDefault="004D7AE2" w:rsidP="004D7AE2">
      <w:pPr>
        <w:pStyle w:val="Heading2"/>
        <w:rPr>
          <w:rFonts w:cs="Helvetica"/>
          <w:color w:val="333333"/>
        </w:rPr>
      </w:pPr>
      <w:r>
        <w:rPr>
          <w:rFonts w:cs="Helvetica"/>
          <w:color w:val="333333"/>
        </w:rPr>
        <w:t>Horizontal Lists</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HTML lists can be styled in many different ways with CSS.</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One popular way, is to style a list to display horizontally:</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Horizontal List:</w:t>
      </w:r>
    </w:p>
    <w:p w:rsidR="004D7AE2" w:rsidRDefault="004D7AE2" w:rsidP="004D7AE2">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t>ul#menu li {</w:t>
      </w:r>
      <w:r>
        <w:rPr>
          <w:rFonts w:ascii="Consolas" w:hAnsi="Consolas" w:cs="Consolas"/>
          <w:color w:val="000000"/>
          <w:sz w:val="21"/>
          <w:szCs w:val="21"/>
        </w:rPr>
        <w:br/>
        <w:t>    display:inline;</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Horizontal List</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ul</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"menu"</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HTML</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CSS</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JavaScript</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PHP</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lastRenderedPageBreak/>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9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4D7AE2" w:rsidP="004D7AE2">
      <w:pPr>
        <w:pStyle w:val="NormalWeb"/>
        <w:rPr>
          <w:rFonts w:ascii="Helvetica" w:hAnsi="Helvetica" w:cs="Helvetica"/>
          <w:color w:val="333333"/>
          <w:sz w:val="21"/>
          <w:szCs w:val="21"/>
        </w:rPr>
      </w:pPr>
      <w:r>
        <w:rPr>
          <w:rFonts w:ascii="Helvetica" w:hAnsi="Helvetica" w:cs="Helvetica"/>
          <w:color w:val="333333"/>
          <w:sz w:val="21"/>
          <w:szCs w:val="21"/>
        </w:rPr>
        <w:t>With a little extra style, you can make it look like a menu:</w:t>
      </w:r>
    </w:p>
    <w:p w:rsidR="004D7AE2" w:rsidRDefault="004D7AE2" w:rsidP="004D7AE2">
      <w:pPr>
        <w:pStyle w:val="Heading2"/>
        <w:shd w:val="clear" w:color="auto" w:fill="F1F1F1"/>
        <w:spacing w:before="15"/>
        <w:rPr>
          <w:rFonts w:cs="Helvetica"/>
          <w:color w:val="555555"/>
          <w:sz w:val="30"/>
          <w:szCs w:val="30"/>
        </w:rPr>
      </w:pPr>
      <w:r>
        <w:rPr>
          <w:rFonts w:cs="Helvetica"/>
          <w:color w:val="555555"/>
          <w:sz w:val="30"/>
          <w:szCs w:val="30"/>
        </w:rPr>
        <w:t>New Style:</w:t>
      </w:r>
    </w:p>
    <w:p w:rsidR="004D7AE2" w:rsidRDefault="004D7AE2" w:rsidP="004D7AE2">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ul#</w:t>
      </w:r>
      <w:proofErr w:type="gramEnd"/>
      <w:r>
        <w:rPr>
          <w:rStyle w:val="highele1"/>
          <w:rFonts w:ascii="Consolas" w:hAnsi="Consolas" w:cs="Consolas"/>
          <w:sz w:val="21"/>
          <w:szCs w:val="21"/>
        </w:rPr>
        <w:t xml:space="preserve">menu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padding:</w:t>
      </w:r>
      <w:r>
        <w:rPr>
          <w:rStyle w:val="highval1"/>
          <w:rFonts w:ascii="Consolas" w:hAnsi="Consolas" w:cs="Consolas"/>
          <w:sz w:val="21"/>
          <w:szCs w:val="21"/>
        </w:rPr>
        <w:t xml:space="preserve"> 0;</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r>
      <w:r>
        <w:rPr>
          <w:rStyle w:val="highele1"/>
          <w:rFonts w:ascii="Consolas" w:hAnsi="Consolas" w:cs="Consolas"/>
          <w:sz w:val="21"/>
          <w:szCs w:val="21"/>
        </w:rPr>
        <w:t xml:space="preserve">ul#menu li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display:</w:t>
      </w:r>
      <w:r>
        <w:rPr>
          <w:rStyle w:val="highval1"/>
          <w:rFonts w:ascii="Consolas" w:hAnsi="Consolas" w:cs="Consolas"/>
          <w:sz w:val="21"/>
          <w:szCs w:val="21"/>
        </w:rPr>
        <w:t xml:space="preserve"> inline;</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r>
      <w:r>
        <w:rPr>
          <w:rStyle w:val="highele1"/>
          <w:rFonts w:ascii="Consolas" w:hAnsi="Consolas" w:cs="Consolas"/>
          <w:sz w:val="21"/>
          <w:szCs w:val="21"/>
        </w:rPr>
        <w:t xml:space="preserve">ul#menu li a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 xml:space="preserve"> black;</w:t>
      </w:r>
      <w:r>
        <w:rPr>
          <w:rFonts w:ascii="Consolas" w:hAnsi="Consolas" w:cs="Consolas"/>
          <w:color w:val="000000"/>
          <w:sz w:val="21"/>
          <w:szCs w:val="21"/>
        </w:rPr>
        <w:br/>
        <w:t xml:space="preserve">    </w:t>
      </w:r>
      <w:r>
        <w:rPr>
          <w:rStyle w:val="highatt1"/>
          <w:rFonts w:ascii="Consolas" w:hAnsi="Consolas" w:cs="Consolas"/>
          <w:sz w:val="21"/>
          <w:szCs w:val="21"/>
        </w:rPr>
        <w:t>color:</w:t>
      </w:r>
      <w:r>
        <w:rPr>
          <w:rStyle w:val="highval1"/>
          <w:rFonts w:ascii="Consolas" w:hAnsi="Consolas" w:cs="Consolas"/>
          <w:sz w:val="21"/>
          <w:szCs w:val="21"/>
        </w:rPr>
        <w:t xml:space="preserve"> white;</w:t>
      </w:r>
      <w:r>
        <w:rPr>
          <w:rFonts w:ascii="Consolas" w:hAnsi="Consolas" w:cs="Consolas"/>
          <w:color w:val="000000"/>
          <w:sz w:val="21"/>
          <w:szCs w:val="21"/>
        </w:rPr>
        <w:br/>
        <w:t xml:space="preserve">    </w:t>
      </w:r>
      <w:r>
        <w:rPr>
          <w:rStyle w:val="highatt1"/>
          <w:rFonts w:ascii="Consolas" w:hAnsi="Consolas" w:cs="Consolas"/>
          <w:sz w:val="21"/>
          <w:szCs w:val="21"/>
        </w:rPr>
        <w:t>padding:</w:t>
      </w:r>
      <w:r>
        <w:rPr>
          <w:rStyle w:val="highval1"/>
          <w:rFonts w:ascii="Consolas" w:hAnsi="Consolas" w:cs="Consolas"/>
          <w:sz w:val="21"/>
          <w:szCs w:val="21"/>
        </w:rPr>
        <w:t xml:space="preserve"> 10px 20px;</w:t>
      </w:r>
      <w:r>
        <w:rPr>
          <w:rFonts w:ascii="Consolas" w:hAnsi="Consolas" w:cs="Consolas"/>
          <w:color w:val="000000"/>
          <w:sz w:val="21"/>
          <w:szCs w:val="21"/>
        </w:rPr>
        <w:br/>
        <w:t xml:space="preserve">    </w:t>
      </w:r>
      <w:r>
        <w:rPr>
          <w:rStyle w:val="highatt1"/>
          <w:rFonts w:ascii="Consolas" w:hAnsi="Consolas" w:cs="Consolas"/>
          <w:sz w:val="21"/>
          <w:szCs w:val="21"/>
        </w:rPr>
        <w:t>text-decoration:</w:t>
      </w:r>
      <w:r>
        <w:rPr>
          <w:rStyle w:val="highval1"/>
          <w:rFonts w:ascii="Consolas" w:hAnsi="Consolas" w:cs="Consolas"/>
          <w:sz w:val="21"/>
          <w:szCs w:val="21"/>
        </w:rPr>
        <w:t xml:space="preserve"> none;</w:t>
      </w:r>
      <w:r>
        <w:rPr>
          <w:rFonts w:ascii="Consolas" w:hAnsi="Consolas" w:cs="Consolas"/>
          <w:color w:val="000000"/>
          <w:sz w:val="21"/>
          <w:szCs w:val="21"/>
        </w:rPr>
        <w:br/>
        <w:t xml:space="preserve">    </w:t>
      </w:r>
      <w:r>
        <w:rPr>
          <w:rStyle w:val="highatt1"/>
          <w:rFonts w:ascii="Consolas" w:hAnsi="Consolas" w:cs="Consolas"/>
          <w:sz w:val="21"/>
          <w:szCs w:val="21"/>
        </w:rPr>
        <w:t>border-radius:</w:t>
      </w:r>
      <w:r>
        <w:rPr>
          <w:rStyle w:val="highval1"/>
          <w:rFonts w:ascii="Consolas" w:hAnsi="Consolas" w:cs="Consolas"/>
          <w:sz w:val="21"/>
          <w:szCs w:val="21"/>
        </w:rPr>
        <w:t xml:space="preserve"> 4px 4px 0 0;</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r>
      <w:r>
        <w:rPr>
          <w:rStyle w:val="highele1"/>
          <w:rFonts w:ascii="Consolas" w:hAnsi="Consolas" w:cs="Consolas"/>
          <w:sz w:val="21"/>
          <w:szCs w:val="21"/>
        </w:rPr>
        <w:t xml:space="preserve">ul#menu li a:hover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 xml:space="preserve"> orange;</w:t>
      </w:r>
      <w:r>
        <w:rPr>
          <w:rFonts w:ascii="Consolas" w:hAnsi="Consolas" w:cs="Consolas"/>
          <w:color w:val="000000"/>
          <w:sz w:val="21"/>
          <w:szCs w:val="21"/>
        </w:rPr>
        <w:br/>
        <w:t xml:space="preserve">} </w:t>
      </w:r>
    </w:p>
    <w:p w:rsidR="004D7AE2" w:rsidRDefault="004D7AE2" w:rsidP="004D7AE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9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D7AE2" w:rsidRDefault="0016480F" w:rsidP="004D7AE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45" style="width:0;height:0" o:hralign="center" o:hrstd="t" o:hr="t" fillcolor="#a0a0a0" stroked="f"/>
        </w:pict>
      </w:r>
    </w:p>
    <w:p w:rsidR="004D7AE2" w:rsidRDefault="004D7AE2" w:rsidP="004D7AE2">
      <w:pPr>
        <w:pStyle w:val="Heading2"/>
        <w:rPr>
          <w:rFonts w:cs="Helvetica"/>
          <w:color w:val="333333"/>
        </w:rPr>
      </w:pPr>
      <w:r>
        <w:rPr>
          <w:rFonts w:cs="Helvetica"/>
          <w:color w:val="333333"/>
        </w:rPr>
        <w:t>Chapter Summary</w:t>
      </w:r>
    </w:p>
    <w:p w:rsidR="004D7AE2" w:rsidRDefault="004D7AE2" w:rsidP="007D4F6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&lt;ul&gt;</w:t>
      </w:r>
      <w:r>
        <w:rPr>
          <w:rFonts w:ascii="Helvetica" w:hAnsi="Helvetica" w:cs="Helvetica"/>
          <w:color w:val="333333"/>
          <w:sz w:val="21"/>
          <w:szCs w:val="21"/>
        </w:rPr>
        <w:t xml:space="preserve"> element to define an unordered list</w:t>
      </w:r>
    </w:p>
    <w:p w:rsidR="004D7AE2" w:rsidRDefault="004D7AE2" w:rsidP="007D4F6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style</w:t>
      </w:r>
      <w:r>
        <w:rPr>
          <w:rFonts w:ascii="Helvetica" w:hAnsi="Helvetica" w:cs="Helvetica"/>
          <w:color w:val="333333"/>
          <w:sz w:val="21"/>
          <w:szCs w:val="21"/>
        </w:rPr>
        <w:t xml:space="preserve"> attribute to define the bullet style</w:t>
      </w:r>
    </w:p>
    <w:p w:rsidR="004D7AE2" w:rsidRDefault="004D7AE2" w:rsidP="007D4F6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&lt;ol&gt;</w:t>
      </w:r>
      <w:r>
        <w:rPr>
          <w:rFonts w:ascii="Helvetica" w:hAnsi="Helvetica" w:cs="Helvetica"/>
          <w:color w:val="333333"/>
          <w:sz w:val="21"/>
          <w:szCs w:val="21"/>
        </w:rPr>
        <w:t xml:space="preserve"> element to define an ordered list</w:t>
      </w:r>
    </w:p>
    <w:p w:rsidR="004D7AE2" w:rsidRDefault="004D7AE2" w:rsidP="007D4F6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type</w:t>
      </w:r>
      <w:r>
        <w:rPr>
          <w:rFonts w:ascii="Helvetica" w:hAnsi="Helvetica" w:cs="Helvetica"/>
          <w:color w:val="333333"/>
          <w:sz w:val="21"/>
          <w:szCs w:val="21"/>
        </w:rPr>
        <w:t xml:space="preserve"> attribute to define the numbering type</w:t>
      </w:r>
    </w:p>
    <w:p w:rsidR="004D7AE2" w:rsidRDefault="004D7AE2" w:rsidP="007D4F6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&lt;li&gt;</w:t>
      </w:r>
      <w:r>
        <w:rPr>
          <w:rFonts w:ascii="Helvetica" w:hAnsi="Helvetica" w:cs="Helvetica"/>
          <w:color w:val="333333"/>
          <w:sz w:val="21"/>
          <w:szCs w:val="21"/>
        </w:rPr>
        <w:t xml:space="preserve"> element to define a list item</w:t>
      </w:r>
    </w:p>
    <w:p w:rsidR="004D7AE2" w:rsidRDefault="004D7AE2" w:rsidP="007D4F6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&lt;dl&gt;</w:t>
      </w:r>
      <w:r>
        <w:rPr>
          <w:rFonts w:ascii="Helvetica" w:hAnsi="Helvetica" w:cs="Helvetica"/>
          <w:color w:val="333333"/>
          <w:sz w:val="21"/>
          <w:szCs w:val="21"/>
        </w:rPr>
        <w:t xml:space="preserve"> element to define a description list</w:t>
      </w:r>
    </w:p>
    <w:p w:rsidR="004D7AE2" w:rsidRDefault="004D7AE2" w:rsidP="007D4F6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&lt;dt&gt;</w:t>
      </w:r>
      <w:r>
        <w:rPr>
          <w:rFonts w:ascii="Helvetica" w:hAnsi="Helvetica" w:cs="Helvetica"/>
          <w:color w:val="333333"/>
          <w:sz w:val="21"/>
          <w:szCs w:val="21"/>
        </w:rPr>
        <w:t xml:space="preserve"> element to define the description term</w:t>
      </w:r>
    </w:p>
    <w:p w:rsidR="004D7AE2" w:rsidRDefault="004D7AE2" w:rsidP="007D4F6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Use the HTML </w:t>
      </w:r>
      <w:r>
        <w:rPr>
          <w:rStyle w:val="Strong"/>
          <w:rFonts w:ascii="Helvetica" w:hAnsi="Helvetica" w:cs="Helvetica"/>
          <w:color w:val="333333"/>
          <w:sz w:val="21"/>
          <w:szCs w:val="21"/>
        </w:rPr>
        <w:t>&lt;dd&gt;</w:t>
      </w:r>
      <w:r>
        <w:rPr>
          <w:rFonts w:ascii="Helvetica" w:hAnsi="Helvetica" w:cs="Helvetica"/>
          <w:color w:val="333333"/>
          <w:sz w:val="21"/>
          <w:szCs w:val="21"/>
        </w:rPr>
        <w:t xml:space="preserve"> element to define the description data </w:t>
      </w:r>
    </w:p>
    <w:p w:rsidR="004D7AE2" w:rsidRDefault="004D7AE2" w:rsidP="007D4F6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Lists can be nested inside lists</w:t>
      </w:r>
    </w:p>
    <w:p w:rsidR="004D7AE2" w:rsidRDefault="004D7AE2" w:rsidP="007D4F6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List items can contain other HTML elements </w:t>
      </w:r>
    </w:p>
    <w:p w:rsidR="004D7AE2" w:rsidRDefault="004D7AE2" w:rsidP="007D4F60">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 xml:space="preserve">Use the CSS property </w:t>
      </w:r>
      <w:r>
        <w:rPr>
          <w:rStyle w:val="Strong"/>
          <w:rFonts w:ascii="Helvetica" w:hAnsi="Helvetica" w:cs="Helvetica"/>
          <w:color w:val="333333"/>
          <w:sz w:val="21"/>
          <w:szCs w:val="21"/>
        </w:rPr>
        <w:t>display:inline</w:t>
      </w:r>
      <w:r>
        <w:rPr>
          <w:rFonts w:ascii="Helvetica" w:hAnsi="Helvetica" w:cs="Helvetica"/>
          <w:color w:val="333333"/>
          <w:sz w:val="21"/>
          <w:szCs w:val="21"/>
        </w:rPr>
        <w:t xml:space="preserve"> to display a list horizontally</w:t>
      </w:r>
    </w:p>
    <w:p w:rsidR="004D7AE2" w:rsidRDefault="0016480F" w:rsidP="004D7AE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46" style="width:0;height:0" o:hralign="center" o:hrstd="t" o:hr="t" fillcolor="#a0a0a0" stroked="f"/>
        </w:pict>
      </w:r>
    </w:p>
    <w:p w:rsidR="004D7AE2" w:rsidRDefault="004D7AE2" w:rsidP="004D7AE2">
      <w:pPr>
        <w:pStyle w:val="Heading2"/>
        <w:rPr>
          <w:rFonts w:cs="Helvetica"/>
          <w:color w:val="333333"/>
        </w:rPr>
      </w:pPr>
      <w:r>
        <w:rPr>
          <w:rFonts w:cs="Helvetica"/>
          <w:color w:val="333333"/>
        </w:rPr>
        <w:t>Test Yourself with Exercises!</w:t>
      </w:r>
    </w:p>
    <w:p w:rsidR="004D7AE2" w:rsidRDefault="0016480F" w:rsidP="004D7AE2">
      <w:pPr>
        <w:pStyle w:val="NormalWeb"/>
        <w:spacing w:after="0"/>
        <w:rPr>
          <w:rFonts w:ascii="Helvetica" w:hAnsi="Helvetica" w:cs="Helvetica"/>
          <w:color w:val="333333"/>
          <w:sz w:val="21"/>
          <w:szCs w:val="21"/>
        </w:rPr>
      </w:pPr>
      <w:hyperlink r:id="rId299" w:tgtFrame="_blank" w:history="1">
        <w:r w:rsidR="004D7AE2">
          <w:rPr>
            <w:rStyle w:val="Hyperlink"/>
            <w:rFonts w:ascii="Verdana" w:hAnsi="Verdana" w:cs="Helvetica"/>
            <w:b/>
            <w:bCs/>
            <w:color w:val="FFFFFF"/>
            <w:sz w:val="20"/>
            <w:szCs w:val="20"/>
            <w:bdr w:val="single" w:sz="6" w:space="4" w:color="8AC007" w:frame="1"/>
            <w:shd w:val="clear" w:color="auto" w:fill="8AC007"/>
          </w:rPr>
          <w:t>Exercise 1 »</w:t>
        </w:r>
      </w:hyperlink>
      <w:r w:rsidR="004D7AE2">
        <w:rPr>
          <w:rFonts w:ascii="Helvetica" w:hAnsi="Helvetica" w:cs="Helvetica"/>
          <w:color w:val="333333"/>
          <w:sz w:val="21"/>
          <w:szCs w:val="21"/>
        </w:rPr>
        <w:t xml:space="preserve">  </w:t>
      </w:r>
      <w:hyperlink r:id="rId300" w:tgtFrame="_blank" w:history="1">
        <w:r w:rsidR="004D7AE2">
          <w:rPr>
            <w:rStyle w:val="Hyperlink"/>
            <w:rFonts w:ascii="Verdana" w:hAnsi="Verdana" w:cs="Helvetica"/>
            <w:b/>
            <w:bCs/>
            <w:color w:val="FFFFFF"/>
            <w:sz w:val="20"/>
            <w:szCs w:val="20"/>
            <w:bdr w:val="single" w:sz="6" w:space="4" w:color="8AC007" w:frame="1"/>
            <w:shd w:val="clear" w:color="auto" w:fill="8AC007"/>
          </w:rPr>
          <w:t>Exercise 2 »</w:t>
        </w:r>
      </w:hyperlink>
      <w:r w:rsidR="004D7AE2">
        <w:rPr>
          <w:rFonts w:ascii="Helvetica" w:hAnsi="Helvetica" w:cs="Helvetica"/>
          <w:color w:val="333333"/>
          <w:sz w:val="21"/>
          <w:szCs w:val="21"/>
        </w:rPr>
        <w:t xml:space="preserve">  </w:t>
      </w:r>
      <w:hyperlink r:id="rId301" w:tgtFrame="_blank" w:history="1">
        <w:r w:rsidR="004D7AE2">
          <w:rPr>
            <w:rStyle w:val="Hyperlink"/>
            <w:rFonts w:ascii="Verdana" w:hAnsi="Verdana" w:cs="Helvetica"/>
            <w:b/>
            <w:bCs/>
            <w:color w:val="FFFFFF"/>
            <w:sz w:val="20"/>
            <w:szCs w:val="20"/>
            <w:bdr w:val="single" w:sz="6" w:space="4" w:color="8AC007" w:frame="1"/>
            <w:shd w:val="clear" w:color="auto" w:fill="8AC007"/>
          </w:rPr>
          <w:t>Exercise 3 »</w:t>
        </w:r>
      </w:hyperlink>
      <w:r w:rsidR="004D7AE2">
        <w:rPr>
          <w:rFonts w:ascii="Helvetica" w:hAnsi="Helvetica" w:cs="Helvetica"/>
          <w:color w:val="333333"/>
          <w:sz w:val="21"/>
          <w:szCs w:val="21"/>
        </w:rPr>
        <w:t xml:space="preserve">  </w:t>
      </w:r>
      <w:hyperlink r:id="rId302" w:tgtFrame="_blank" w:history="1">
        <w:r w:rsidR="004D7AE2">
          <w:rPr>
            <w:rStyle w:val="Hyperlink"/>
            <w:rFonts w:ascii="Verdana" w:hAnsi="Verdana" w:cs="Helvetica"/>
            <w:b/>
            <w:bCs/>
            <w:color w:val="FFFFFF"/>
            <w:sz w:val="20"/>
            <w:szCs w:val="20"/>
            <w:bdr w:val="single" w:sz="6" w:space="4" w:color="8AC007" w:frame="1"/>
            <w:shd w:val="clear" w:color="auto" w:fill="8AC007"/>
          </w:rPr>
          <w:t>Exercise 4 »</w:t>
        </w:r>
      </w:hyperlink>
      <w:r w:rsidR="004D7AE2">
        <w:rPr>
          <w:rFonts w:ascii="Helvetica" w:hAnsi="Helvetica" w:cs="Helvetica"/>
          <w:color w:val="333333"/>
          <w:sz w:val="21"/>
          <w:szCs w:val="21"/>
        </w:rPr>
        <w:t xml:space="preserve">  </w:t>
      </w:r>
      <w:hyperlink r:id="rId303" w:tgtFrame="_blank" w:history="1">
        <w:r w:rsidR="004D7AE2">
          <w:rPr>
            <w:rStyle w:val="Hyperlink"/>
            <w:rFonts w:ascii="Verdana" w:hAnsi="Verdana" w:cs="Helvetica"/>
            <w:b/>
            <w:bCs/>
            <w:color w:val="FFFFFF"/>
            <w:sz w:val="20"/>
            <w:szCs w:val="20"/>
            <w:bdr w:val="single" w:sz="6" w:space="4" w:color="8AC007" w:frame="1"/>
            <w:shd w:val="clear" w:color="auto" w:fill="8AC007"/>
          </w:rPr>
          <w:t>Exercise 5 »</w:t>
        </w:r>
      </w:hyperlink>
      <w:r w:rsidR="004D7AE2">
        <w:rPr>
          <w:rFonts w:ascii="Helvetica" w:hAnsi="Helvetica" w:cs="Helvetica"/>
          <w:color w:val="333333"/>
          <w:sz w:val="21"/>
          <w:szCs w:val="21"/>
        </w:rPr>
        <w:t xml:space="preserve">  </w:t>
      </w:r>
      <w:hyperlink r:id="rId304" w:tgtFrame="_blank" w:history="1">
        <w:r w:rsidR="004D7AE2">
          <w:rPr>
            <w:rStyle w:val="Hyperlink"/>
            <w:rFonts w:ascii="Verdana" w:hAnsi="Verdana" w:cs="Helvetica"/>
            <w:b/>
            <w:bCs/>
            <w:color w:val="FFFFFF"/>
            <w:sz w:val="20"/>
            <w:szCs w:val="20"/>
            <w:bdr w:val="single" w:sz="6" w:space="4" w:color="8AC007" w:frame="1"/>
            <w:shd w:val="clear" w:color="auto" w:fill="8AC007"/>
          </w:rPr>
          <w:t>Exercise 6 »</w:t>
        </w:r>
      </w:hyperlink>
      <w:r w:rsidR="004D7AE2">
        <w:rPr>
          <w:rFonts w:ascii="Helvetica" w:hAnsi="Helvetica" w:cs="Helvetica"/>
          <w:color w:val="333333"/>
          <w:sz w:val="21"/>
          <w:szCs w:val="21"/>
        </w:rPr>
        <w:t xml:space="preserve"> </w:t>
      </w:r>
    </w:p>
    <w:p w:rsidR="004D7AE2" w:rsidRDefault="0016480F" w:rsidP="004D7AE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47" style="width:0;height:0" o:hralign="center" o:hrstd="t" o:hr="t" fillcolor="#a0a0a0" stroked="f"/>
        </w:pict>
      </w:r>
    </w:p>
    <w:p w:rsidR="004D7AE2" w:rsidRDefault="004D7AE2" w:rsidP="004D7AE2">
      <w:pPr>
        <w:pStyle w:val="Heading2"/>
        <w:rPr>
          <w:rFonts w:cs="Helvetica"/>
          <w:color w:val="333333"/>
        </w:rPr>
      </w:pPr>
      <w:r>
        <w:rPr>
          <w:rFonts w:cs="Helvetica"/>
          <w:color w:val="333333"/>
        </w:rPr>
        <w:t>HTML List Tags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34"/>
        <w:gridCol w:w="8342"/>
      </w:tblGrid>
      <w:tr w:rsidR="004D7AE2" w:rsidTr="004D7AE2">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4D7AE2" w:rsidTr="004D7AE2">
        <w:tc>
          <w:tcPr>
            <w:tcW w:w="0" w:type="auto"/>
            <w:shd w:val="clear" w:color="auto" w:fill="auto"/>
            <w:tcMar>
              <w:top w:w="0" w:type="dxa"/>
              <w:left w:w="0" w:type="dxa"/>
              <w:bottom w:w="0" w:type="dxa"/>
              <w:right w:w="0" w:type="dxa"/>
            </w:tcMar>
            <w:vAlign w:val="center"/>
            <w:hideMark/>
          </w:tcPr>
          <w:p w:rsidR="004D7AE2" w:rsidRDefault="0016480F">
            <w:pPr>
              <w:spacing w:after="180"/>
              <w:rPr>
                <w:rFonts w:ascii="Helvetica" w:hAnsi="Helvetica" w:cs="Helvetica"/>
                <w:color w:val="333333"/>
                <w:sz w:val="21"/>
                <w:szCs w:val="21"/>
              </w:rPr>
            </w:pPr>
            <w:hyperlink r:id="rId305" w:history="1">
              <w:r w:rsidR="004D7AE2">
                <w:rPr>
                  <w:rStyle w:val="Hyperlink"/>
                  <w:rFonts w:ascii="Helvetica" w:hAnsi="Helvetica" w:cs="Helvetica"/>
                  <w:sz w:val="21"/>
                  <w:szCs w:val="21"/>
                </w:rPr>
                <w:t>&lt;ul&gt;</w:t>
              </w:r>
            </w:hyperlink>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Defines an unordered list</w:t>
            </w:r>
          </w:p>
        </w:tc>
      </w:tr>
      <w:tr w:rsidR="004D7AE2" w:rsidTr="004D7AE2">
        <w:tc>
          <w:tcPr>
            <w:tcW w:w="0" w:type="auto"/>
            <w:shd w:val="clear" w:color="auto" w:fill="auto"/>
            <w:tcMar>
              <w:top w:w="0" w:type="dxa"/>
              <w:left w:w="0" w:type="dxa"/>
              <w:bottom w:w="0" w:type="dxa"/>
              <w:right w:w="0" w:type="dxa"/>
            </w:tcMar>
            <w:vAlign w:val="center"/>
            <w:hideMark/>
          </w:tcPr>
          <w:p w:rsidR="004D7AE2" w:rsidRDefault="0016480F">
            <w:pPr>
              <w:spacing w:after="180"/>
              <w:rPr>
                <w:rFonts w:ascii="Helvetica" w:hAnsi="Helvetica" w:cs="Helvetica"/>
                <w:color w:val="333333"/>
                <w:sz w:val="21"/>
                <w:szCs w:val="21"/>
              </w:rPr>
            </w:pPr>
            <w:hyperlink r:id="rId306" w:history="1">
              <w:r w:rsidR="004D7AE2">
                <w:rPr>
                  <w:rStyle w:val="Hyperlink"/>
                  <w:rFonts w:ascii="Helvetica" w:hAnsi="Helvetica" w:cs="Helvetica"/>
                  <w:sz w:val="21"/>
                  <w:szCs w:val="21"/>
                </w:rPr>
                <w:t>&lt;ol&gt;</w:t>
              </w:r>
            </w:hyperlink>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Defines an ordered list</w:t>
            </w:r>
          </w:p>
        </w:tc>
      </w:tr>
      <w:tr w:rsidR="004D7AE2" w:rsidTr="004D7AE2">
        <w:tc>
          <w:tcPr>
            <w:tcW w:w="0" w:type="auto"/>
            <w:shd w:val="clear" w:color="auto" w:fill="auto"/>
            <w:tcMar>
              <w:top w:w="0" w:type="dxa"/>
              <w:left w:w="0" w:type="dxa"/>
              <w:bottom w:w="0" w:type="dxa"/>
              <w:right w:w="0" w:type="dxa"/>
            </w:tcMar>
            <w:vAlign w:val="center"/>
            <w:hideMark/>
          </w:tcPr>
          <w:p w:rsidR="004D7AE2" w:rsidRDefault="0016480F">
            <w:pPr>
              <w:spacing w:after="180"/>
              <w:rPr>
                <w:rFonts w:ascii="Helvetica" w:hAnsi="Helvetica" w:cs="Helvetica"/>
                <w:color w:val="333333"/>
                <w:sz w:val="21"/>
                <w:szCs w:val="21"/>
              </w:rPr>
            </w:pPr>
            <w:hyperlink r:id="rId307" w:history="1">
              <w:r w:rsidR="004D7AE2">
                <w:rPr>
                  <w:rStyle w:val="Hyperlink"/>
                  <w:rFonts w:ascii="Helvetica" w:hAnsi="Helvetica" w:cs="Helvetica"/>
                  <w:sz w:val="21"/>
                  <w:szCs w:val="21"/>
                </w:rPr>
                <w:t>&lt;li&gt;</w:t>
              </w:r>
            </w:hyperlink>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Defines a list item</w:t>
            </w:r>
          </w:p>
        </w:tc>
      </w:tr>
      <w:tr w:rsidR="004D7AE2" w:rsidTr="004D7AE2">
        <w:tc>
          <w:tcPr>
            <w:tcW w:w="0" w:type="auto"/>
            <w:shd w:val="clear" w:color="auto" w:fill="auto"/>
            <w:tcMar>
              <w:top w:w="0" w:type="dxa"/>
              <w:left w:w="0" w:type="dxa"/>
              <w:bottom w:w="0" w:type="dxa"/>
              <w:right w:w="0" w:type="dxa"/>
            </w:tcMar>
            <w:vAlign w:val="center"/>
            <w:hideMark/>
          </w:tcPr>
          <w:p w:rsidR="004D7AE2" w:rsidRDefault="0016480F">
            <w:pPr>
              <w:spacing w:after="180"/>
              <w:rPr>
                <w:rFonts w:ascii="Helvetica" w:hAnsi="Helvetica" w:cs="Helvetica"/>
                <w:color w:val="333333"/>
                <w:sz w:val="21"/>
                <w:szCs w:val="21"/>
              </w:rPr>
            </w:pPr>
            <w:hyperlink r:id="rId308" w:history="1">
              <w:r w:rsidR="004D7AE2">
                <w:rPr>
                  <w:rStyle w:val="Hyperlink"/>
                  <w:rFonts w:ascii="Helvetica" w:hAnsi="Helvetica" w:cs="Helvetica"/>
                  <w:sz w:val="21"/>
                  <w:szCs w:val="21"/>
                </w:rPr>
                <w:t>&lt;dl&gt;</w:t>
              </w:r>
            </w:hyperlink>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Defines a description list</w:t>
            </w:r>
          </w:p>
        </w:tc>
      </w:tr>
      <w:tr w:rsidR="004D7AE2" w:rsidTr="004D7AE2">
        <w:tc>
          <w:tcPr>
            <w:tcW w:w="0" w:type="auto"/>
            <w:shd w:val="clear" w:color="auto" w:fill="auto"/>
            <w:tcMar>
              <w:top w:w="0" w:type="dxa"/>
              <w:left w:w="0" w:type="dxa"/>
              <w:bottom w:w="0" w:type="dxa"/>
              <w:right w:w="0" w:type="dxa"/>
            </w:tcMar>
            <w:vAlign w:val="center"/>
            <w:hideMark/>
          </w:tcPr>
          <w:p w:rsidR="004D7AE2" w:rsidRDefault="0016480F">
            <w:pPr>
              <w:spacing w:after="180"/>
              <w:rPr>
                <w:rFonts w:ascii="Helvetica" w:hAnsi="Helvetica" w:cs="Helvetica"/>
                <w:color w:val="333333"/>
                <w:sz w:val="21"/>
                <w:szCs w:val="21"/>
              </w:rPr>
            </w:pPr>
            <w:hyperlink r:id="rId309" w:history="1">
              <w:r w:rsidR="004D7AE2">
                <w:rPr>
                  <w:rStyle w:val="Hyperlink"/>
                  <w:rFonts w:ascii="Helvetica" w:hAnsi="Helvetica" w:cs="Helvetica"/>
                  <w:sz w:val="21"/>
                  <w:szCs w:val="21"/>
                </w:rPr>
                <w:t>&lt;dt&gt;</w:t>
              </w:r>
            </w:hyperlink>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Defines the term in a description list</w:t>
            </w:r>
          </w:p>
        </w:tc>
      </w:tr>
      <w:tr w:rsidR="004D7AE2" w:rsidTr="004D7AE2">
        <w:tc>
          <w:tcPr>
            <w:tcW w:w="0" w:type="auto"/>
            <w:shd w:val="clear" w:color="auto" w:fill="auto"/>
            <w:tcMar>
              <w:top w:w="0" w:type="dxa"/>
              <w:left w:w="0" w:type="dxa"/>
              <w:bottom w:w="0" w:type="dxa"/>
              <w:right w:w="0" w:type="dxa"/>
            </w:tcMar>
            <w:vAlign w:val="center"/>
            <w:hideMark/>
          </w:tcPr>
          <w:p w:rsidR="004D7AE2" w:rsidRDefault="0016480F">
            <w:pPr>
              <w:spacing w:after="180"/>
              <w:rPr>
                <w:rFonts w:ascii="Helvetica" w:hAnsi="Helvetica" w:cs="Helvetica"/>
                <w:color w:val="333333"/>
                <w:sz w:val="21"/>
                <w:szCs w:val="21"/>
              </w:rPr>
            </w:pPr>
            <w:hyperlink r:id="rId310" w:history="1">
              <w:r w:rsidR="004D7AE2">
                <w:rPr>
                  <w:rStyle w:val="Hyperlink"/>
                  <w:rFonts w:ascii="Helvetica" w:hAnsi="Helvetica" w:cs="Helvetica"/>
                  <w:sz w:val="21"/>
                  <w:szCs w:val="21"/>
                </w:rPr>
                <w:t>&lt;dd&gt;</w:t>
              </w:r>
            </w:hyperlink>
          </w:p>
        </w:tc>
        <w:tc>
          <w:tcPr>
            <w:tcW w:w="0" w:type="auto"/>
            <w:shd w:val="clear" w:color="auto" w:fill="auto"/>
            <w:tcMar>
              <w:top w:w="0" w:type="dxa"/>
              <w:left w:w="0" w:type="dxa"/>
              <w:bottom w:w="0" w:type="dxa"/>
              <w:right w:w="0" w:type="dxa"/>
            </w:tcMar>
            <w:vAlign w:val="center"/>
            <w:hideMark/>
          </w:tcPr>
          <w:p w:rsidR="004D7AE2" w:rsidRDefault="004D7AE2">
            <w:pPr>
              <w:spacing w:after="180"/>
              <w:rPr>
                <w:rFonts w:ascii="Helvetica" w:hAnsi="Helvetica" w:cs="Helvetica"/>
                <w:color w:val="333333"/>
                <w:sz w:val="21"/>
                <w:szCs w:val="21"/>
              </w:rPr>
            </w:pPr>
            <w:r>
              <w:rPr>
                <w:rFonts w:ascii="Helvetica" w:hAnsi="Helvetica" w:cs="Helvetica"/>
                <w:color w:val="333333"/>
                <w:sz w:val="21"/>
                <w:szCs w:val="21"/>
              </w:rPr>
              <w:t>Defines the description in a description list</w:t>
            </w:r>
          </w:p>
        </w:tc>
      </w:tr>
    </w:tbl>
    <w:p w:rsidR="004D7AE2" w:rsidRDefault="004D7AE2" w:rsidP="004D7AE2">
      <w:pPr>
        <w:rPr>
          <w:rFonts w:ascii="Helvetica" w:hAnsi="Helvetica" w:cs="Helvetica"/>
          <w:color w:val="333333"/>
          <w:sz w:val="21"/>
          <w:szCs w:val="21"/>
        </w:rPr>
      </w:pPr>
    </w:p>
    <w:p w:rsidR="004D7AE2" w:rsidRDefault="0016480F" w:rsidP="004D7AE2">
      <w:pPr>
        <w:rPr>
          <w:rFonts w:ascii="Helvetica" w:hAnsi="Helvetica" w:cs="Helvetica"/>
          <w:color w:val="333333"/>
          <w:sz w:val="30"/>
          <w:szCs w:val="30"/>
        </w:rPr>
      </w:pPr>
      <w:hyperlink r:id="rId311" w:history="1">
        <w:r w:rsidR="004D7AE2">
          <w:rPr>
            <w:rStyle w:val="Hyperlink"/>
            <w:rFonts w:ascii="Helvetica" w:hAnsi="Helvetica" w:cs="Helvetica"/>
            <w:color w:val="8AC007"/>
            <w:sz w:val="30"/>
            <w:szCs w:val="30"/>
          </w:rPr>
          <w:t>« Previous</w:t>
        </w:r>
      </w:hyperlink>
    </w:p>
    <w:p w:rsidR="004D7AE2" w:rsidRDefault="0016480F" w:rsidP="004D7AE2">
      <w:pPr>
        <w:jc w:val="right"/>
        <w:rPr>
          <w:rFonts w:ascii="Helvetica" w:hAnsi="Helvetica" w:cs="Helvetica"/>
          <w:color w:val="333333"/>
          <w:sz w:val="30"/>
          <w:szCs w:val="30"/>
        </w:rPr>
      </w:pPr>
      <w:hyperlink r:id="rId312" w:history="1">
        <w:r w:rsidR="004D7AE2">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4D7AE2" w:rsidTr="004D7AE2">
        <w:trPr>
          <w:hidden/>
        </w:trPr>
        <w:tc>
          <w:tcPr>
            <w:tcW w:w="0" w:type="auto"/>
            <w:shd w:val="clear" w:color="auto" w:fill="auto"/>
            <w:noWrap/>
            <w:vAlign w:val="center"/>
            <w:hideMark/>
          </w:tcPr>
          <w:p w:rsidR="004D7AE2" w:rsidRDefault="004D7AE2">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4D7AE2" w:rsidRDefault="004D7AE2">
            <w:pPr>
              <w:spacing w:after="180"/>
              <w:rPr>
                <w:rFonts w:ascii="Helvetica" w:hAnsi="Helvetica" w:cs="Helvetica"/>
                <w:vanish/>
                <w:color w:val="333333"/>
                <w:sz w:val="21"/>
                <w:szCs w:val="21"/>
              </w:rPr>
            </w:pPr>
          </w:p>
        </w:tc>
      </w:tr>
    </w:tbl>
    <w:p w:rsidR="00F36095" w:rsidRDefault="00F36095" w:rsidP="00F36095">
      <w:pPr>
        <w:pStyle w:val="Heading1"/>
        <w:rPr>
          <w:rFonts w:cs="Helvetica"/>
          <w:color w:val="333333"/>
        </w:rPr>
      </w:pPr>
      <w:r>
        <w:rPr>
          <w:rFonts w:cs="Helvetica"/>
          <w:color w:val="333333"/>
        </w:rPr>
        <w:t xml:space="preserve">HTML </w:t>
      </w:r>
      <w:r>
        <w:rPr>
          <w:rStyle w:val="colorh1"/>
          <w:rFonts w:cs="Helvetica"/>
          <w:color w:val="333333"/>
        </w:rPr>
        <w:t>Block Elements</w:t>
      </w:r>
    </w:p>
    <w:p w:rsidR="00F36095" w:rsidRDefault="0016480F" w:rsidP="00F36095">
      <w:pPr>
        <w:rPr>
          <w:rFonts w:ascii="Helvetica" w:hAnsi="Helvetica" w:cs="Helvetica"/>
          <w:color w:val="333333"/>
          <w:sz w:val="30"/>
          <w:szCs w:val="30"/>
        </w:rPr>
      </w:pPr>
      <w:hyperlink r:id="rId313" w:history="1">
        <w:r w:rsidR="00F36095">
          <w:rPr>
            <w:rStyle w:val="Hyperlink"/>
            <w:rFonts w:ascii="Helvetica" w:hAnsi="Helvetica" w:cs="Helvetica"/>
            <w:color w:val="8AC007"/>
            <w:sz w:val="30"/>
            <w:szCs w:val="30"/>
          </w:rPr>
          <w:t>« Previous</w:t>
        </w:r>
      </w:hyperlink>
    </w:p>
    <w:p w:rsidR="00F36095" w:rsidRDefault="0016480F" w:rsidP="00F36095">
      <w:pPr>
        <w:jc w:val="right"/>
        <w:rPr>
          <w:rFonts w:ascii="Helvetica" w:hAnsi="Helvetica" w:cs="Helvetica"/>
          <w:color w:val="333333"/>
          <w:sz w:val="30"/>
          <w:szCs w:val="30"/>
        </w:rPr>
      </w:pPr>
      <w:hyperlink r:id="rId314" w:history="1">
        <w:r w:rsidR="00F36095">
          <w:rPr>
            <w:rStyle w:val="Hyperlink"/>
            <w:rFonts w:ascii="Helvetica" w:hAnsi="Helvetica" w:cs="Helvetica"/>
            <w:color w:val="8AC007"/>
            <w:sz w:val="30"/>
            <w:szCs w:val="30"/>
          </w:rPr>
          <w:t>Next Chapter »</w:t>
        </w:r>
      </w:hyperlink>
    </w:p>
    <w:p w:rsidR="00F36095" w:rsidRDefault="0016480F" w:rsidP="00F3609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48" style="width:0;height:0" o:hralign="center" o:hrstd="t" o:hr="t" fillcolor="#a0a0a0" stroked="f"/>
        </w:pict>
      </w:r>
    </w:p>
    <w:p w:rsidR="00F36095" w:rsidRDefault="00F36095" w:rsidP="00F36095">
      <w:pPr>
        <w:pStyle w:val="Heading2"/>
        <w:shd w:val="clear" w:color="auto" w:fill="000000"/>
        <w:rPr>
          <w:rFonts w:cs="Helvetica"/>
          <w:color w:val="FFFFFF"/>
        </w:rPr>
      </w:pPr>
      <w:r>
        <w:rPr>
          <w:rFonts w:cs="Helvetica"/>
          <w:color w:val="FFFFFF"/>
        </w:rPr>
        <w:t>London</w:t>
      </w:r>
    </w:p>
    <w:p w:rsidR="00F36095" w:rsidRDefault="00F36095" w:rsidP="00F36095">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lastRenderedPageBreak/>
        <w:t>London is the capital city of England. It is the most populous city in the United Kingdom, with a metropolitan area of over 13 million inhabitants.</w:t>
      </w:r>
    </w:p>
    <w:p w:rsidR="00F36095" w:rsidRDefault="00F36095" w:rsidP="00F36095">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t>Standing on the River Thames, London has been a major settlement for two millennia, its history going back to its founding by the Romans, who named it Londinium.</w:t>
      </w:r>
    </w:p>
    <w:p w:rsidR="00F36095" w:rsidRDefault="00F36095" w:rsidP="00F36095">
      <w:pPr>
        <w:pStyle w:val="Heading2"/>
        <w:shd w:val="clear" w:color="auto" w:fill="F1F1F1"/>
        <w:spacing w:before="15"/>
        <w:rPr>
          <w:rFonts w:cs="Helvetica"/>
          <w:color w:val="555555"/>
          <w:sz w:val="30"/>
          <w:szCs w:val="30"/>
        </w:rPr>
      </w:pPr>
      <w:r>
        <w:rPr>
          <w:rFonts w:cs="Helvetica"/>
          <w:color w:val="555555"/>
          <w:sz w:val="30"/>
          <w:szCs w:val="30"/>
        </w:rPr>
        <w:t>Example</w:t>
      </w:r>
    </w:p>
    <w:p w:rsidR="00F36095" w:rsidRDefault="00F36095" w:rsidP="00F3609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"background-color</w:t>
      </w:r>
      <w:proofErr w:type="gramStart"/>
      <w:r>
        <w:rPr>
          <w:rStyle w:val="highval1"/>
          <w:rFonts w:ascii="Consolas" w:hAnsi="Consolas" w:cs="Consolas"/>
          <w:sz w:val="21"/>
          <w:szCs w:val="21"/>
        </w:rPr>
        <w:t>:black</w:t>
      </w:r>
      <w:proofErr w:type="gramEnd"/>
      <w:r>
        <w:rPr>
          <w:rStyle w:val="highval1"/>
          <w:rFonts w:ascii="Consolas" w:hAnsi="Consolas" w:cs="Consolas"/>
          <w:sz w:val="21"/>
          <w:szCs w:val="21"/>
        </w:rPr>
        <w:t>; color:white; padding:20px;"</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London is the capital city of England. It is the most populous city in the United Kingdom, with a metropolitan area of over 13 million inhabitants</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t xml:space="preserve"> </w:t>
      </w:r>
    </w:p>
    <w:p w:rsidR="00F36095" w:rsidRDefault="00F36095" w:rsidP="00F3609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1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36095" w:rsidRDefault="0016480F" w:rsidP="00F36095">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49" style="width:0;height:0" o:hralign="center" o:hrstd="t" o:hr="t" fillcolor="#a0a0a0" stroked="f"/>
        </w:pict>
      </w:r>
    </w:p>
    <w:p w:rsidR="00F36095" w:rsidRDefault="00F36095" w:rsidP="00F36095">
      <w:pPr>
        <w:pStyle w:val="Heading2"/>
        <w:rPr>
          <w:rFonts w:cs="Helvetica"/>
          <w:color w:val="333333"/>
        </w:rPr>
      </w:pPr>
      <w:r>
        <w:rPr>
          <w:rFonts w:cs="Helvetica"/>
          <w:color w:val="333333"/>
        </w:rPr>
        <w:t>HTML Block Elements and Inline Elements</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 xml:space="preserve">Most HTML elements are defined as </w:t>
      </w:r>
      <w:r>
        <w:rPr>
          <w:rStyle w:val="Strong"/>
          <w:rFonts w:ascii="Helvetica" w:hAnsi="Helvetica" w:cs="Helvetica"/>
          <w:color w:val="333333"/>
          <w:sz w:val="21"/>
          <w:szCs w:val="21"/>
        </w:rPr>
        <w:t>block level</w:t>
      </w:r>
      <w:r>
        <w:rPr>
          <w:rFonts w:ascii="Helvetica" w:hAnsi="Helvetica" w:cs="Helvetica"/>
          <w:color w:val="333333"/>
          <w:sz w:val="21"/>
          <w:szCs w:val="21"/>
        </w:rPr>
        <w:t xml:space="preserve"> elements or </w:t>
      </w:r>
      <w:r>
        <w:rPr>
          <w:rStyle w:val="Strong"/>
          <w:rFonts w:ascii="Helvetica" w:hAnsi="Helvetica" w:cs="Helvetica"/>
          <w:color w:val="333333"/>
          <w:sz w:val="21"/>
          <w:szCs w:val="21"/>
        </w:rPr>
        <w:t>inline</w:t>
      </w:r>
      <w:r>
        <w:rPr>
          <w:rFonts w:ascii="Helvetica" w:hAnsi="Helvetica" w:cs="Helvetica"/>
          <w:color w:val="333333"/>
          <w:sz w:val="21"/>
          <w:szCs w:val="21"/>
        </w:rPr>
        <w:t xml:space="preserve"> elements.</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Block level elements normally start (and end) with a new line, when displayed in a browser.</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Examples: &lt;h1&gt;, &lt;p&gt;, &lt;ul&gt;, &lt;table&gt;</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Inline elements are normally displayed without line breaks.</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Examples: &lt;b&gt;, &lt;td&gt;, &lt;a&gt;, &lt;img&gt;</w:t>
      </w:r>
    </w:p>
    <w:p w:rsidR="00F36095" w:rsidRDefault="0016480F" w:rsidP="00F3609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50" style="width:0;height:0" o:hralign="center" o:hrstd="t" o:hr="t" fillcolor="#a0a0a0" stroked="f"/>
        </w:pict>
      </w:r>
    </w:p>
    <w:p w:rsidR="00F36095" w:rsidRDefault="00F36095" w:rsidP="00F36095">
      <w:pPr>
        <w:pStyle w:val="Heading2"/>
        <w:rPr>
          <w:rFonts w:cs="Helvetica"/>
          <w:color w:val="333333"/>
        </w:rPr>
      </w:pPr>
      <w:r>
        <w:rPr>
          <w:rFonts w:cs="Helvetica"/>
          <w:color w:val="333333"/>
        </w:rPr>
        <w:t>The HTML &lt;div&gt; Element</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 xml:space="preserve">The HTML &lt;div&gt; element is a </w:t>
      </w:r>
      <w:r>
        <w:rPr>
          <w:rStyle w:val="Strong"/>
          <w:rFonts w:ascii="Helvetica" w:hAnsi="Helvetica" w:cs="Helvetica"/>
          <w:color w:val="333333"/>
          <w:sz w:val="21"/>
          <w:szCs w:val="21"/>
        </w:rPr>
        <w:t>block level element</w:t>
      </w:r>
      <w:r>
        <w:rPr>
          <w:rFonts w:ascii="Helvetica" w:hAnsi="Helvetica" w:cs="Helvetica"/>
          <w:color w:val="333333"/>
          <w:sz w:val="21"/>
          <w:szCs w:val="21"/>
        </w:rPr>
        <w:t xml:space="preserve"> that can be used as a container for other HTML elements.</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 xml:space="preserve">The &lt;div&gt; element has no special meaning. It has no required attributes, but </w:t>
      </w:r>
      <w:r>
        <w:rPr>
          <w:rStyle w:val="Strong"/>
          <w:rFonts w:ascii="Helvetica" w:hAnsi="Helvetica" w:cs="Helvetica"/>
          <w:color w:val="333333"/>
          <w:sz w:val="21"/>
          <w:szCs w:val="21"/>
        </w:rPr>
        <w:t>style</w:t>
      </w:r>
      <w:r>
        <w:rPr>
          <w:rFonts w:ascii="Helvetica" w:hAnsi="Helvetica" w:cs="Helvetica"/>
          <w:color w:val="333333"/>
          <w:sz w:val="21"/>
          <w:szCs w:val="21"/>
        </w:rPr>
        <w:t xml:space="preserve"> and </w:t>
      </w:r>
      <w:r>
        <w:rPr>
          <w:rStyle w:val="Strong"/>
          <w:rFonts w:ascii="Helvetica" w:hAnsi="Helvetica" w:cs="Helvetica"/>
          <w:color w:val="333333"/>
          <w:sz w:val="21"/>
          <w:szCs w:val="21"/>
        </w:rPr>
        <w:t>class</w:t>
      </w:r>
      <w:r>
        <w:rPr>
          <w:rFonts w:ascii="Helvetica" w:hAnsi="Helvetica" w:cs="Helvetica"/>
          <w:color w:val="333333"/>
          <w:sz w:val="21"/>
          <w:szCs w:val="21"/>
        </w:rPr>
        <w:t xml:space="preserve"> are common.</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Because it is a block level element, the browser will display line breaks before and after it.</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When used together with CSS, the &lt;div&gt; element can be used to style blocks of content.</w:t>
      </w:r>
    </w:p>
    <w:p w:rsidR="00F36095" w:rsidRDefault="0016480F" w:rsidP="00F3609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51" style="width:0;height:0" o:hralign="center" o:hrstd="t" o:hr="t" fillcolor="#a0a0a0" stroked="f"/>
        </w:pict>
      </w:r>
    </w:p>
    <w:p w:rsidR="00F36095" w:rsidRDefault="00F36095" w:rsidP="00F36095">
      <w:pPr>
        <w:pStyle w:val="Heading2"/>
        <w:rPr>
          <w:rFonts w:cs="Helvetica"/>
          <w:color w:val="333333"/>
        </w:rPr>
      </w:pPr>
      <w:r>
        <w:rPr>
          <w:rFonts w:cs="Helvetica"/>
          <w:color w:val="333333"/>
        </w:rPr>
        <w:t>The HTML &lt;span&gt; Element</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The HTML &lt;span&gt; element is an </w:t>
      </w:r>
      <w:r>
        <w:rPr>
          <w:rStyle w:val="Strong"/>
          <w:rFonts w:ascii="Helvetica" w:hAnsi="Helvetica" w:cs="Helvetica"/>
          <w:color w:val="333333"/>
          <w:sz w:val="21"/>
          <w:szCs w:val="21"/>
        </w:rPr>
        <w:t>inline element</w:t>
      </w:r>
      <w:r>
        <w:rPr>
          <w:rFonts w:ascii="Helvetica" w:hAnsi="Helvetica" w:cs="Helvetica"/>
          <w:color w:val="333333"/>
          <w:sz w:val="21"/>
          <w:szCs w:val="21"/>
        </w:rPr>
        <w:t xml:space="preserve"> that can be used as a container for text.</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 xml:space="preserve">The &lt;span&gt; element has no special meaning. It has no required attributes, but </w:t>
      </w:r>
      <w:r>
        <w:rPr>
          <w:rStyle w:val="Strong"/>
          <w:rFonts w:ascii="Helvetica" w:hAnsi="Helvetica" w:cs="Helvetica"/>
          <w:color w:val="333333"/>
          <w:sz w:val="21"/>
          <w:szCs w:val="21"/>
        </w:rPr>
        <w:t>style</w:t>
      </w:r>
      <w:r>
        <w:rPr>
          <w:rFonts w:ascii="Helvetica" w:hAnsi="Helvetica" w:cs="Helvetica"/>
          <w:color w:val="333333"/>
          <w:sz w:val="21"/>
          <w:szCs w:val="21"/>
        </w:rPr>
        <w:t xml:space="preserve"> and </w:t>
      </w:r>
      <w:r>
        <w:rPr>
          <w:rStyle w:val="Strong"/>
          <w:rFonts w:ascii="Helvetica" w:hAnsi="Helvetica" w:cs="Helvetica"/>
          <w:color w:val="333333"/>
          <w:sz w:val="21"/>
          <w:szCs w:val="21"/>
        </w:rPr>
        <w:t>class</w:t>
      </w:r>
      <w:r>
        <w:rPr>
          <w:rFonts w:ascii="Helvetica" w:hAnsi="Helvetica" w:cs="Helvetica"/>
          <w:color w:val="333333"/>
          <w:sz w:val="21"/>
          <w:szCs w:val="21"/>
        </w:rPr>
        <w:t xml:space="preserve"> are common.</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Unlike &lt;div&gt;, which is formatted with line breaks, the &lt;span&gt; element does not have any automatic formatting.</w:t>
      </w:r>
    </w:p>
    <w:p w:rsidR="00F36095" w:rsidRDefault="00F36095" w:rsidP="00F36095">
      <w:pPr>
        <w:pStyle w:val="NormalWeb"/>
        <w:rPr>
          <w:rFonts w:ascii="Helvetica" w:hAnsi="Helvetica" w:cs="Helvetica"/>
          <w:color w:val="333333"/>
          <w:sz w:val="21"/>
          <w:szCs w:val="21"/>
        </w:rPr>
      </w:pPr>
      <w:r>
        <w:rPr>
          <w:rFonts w:ascii="Helvetica" w:hAnsi="Helvetica" w:cs="Helvetica"/>
          <w:color w:val="333333"/>
          <w:sz w:val="21"/>
          <w:szCs w:val="21"/>
        </w:rPr>
        <w:t>When used together with CSS, the &lt;span&gt; element can be used to style parts of the text:</w:t>
      </w:r>
    </w:p>
    <w:p w:rsidR="00F36095" w:rsidRDefault="00F36095" w:rsidP="00F36095">
      <w:pPr>
        <w:pStyle w:val="Heading2"/>
        <w:shd w:val="clear" w:color="auto" w:fill="F1F1F1"/>
        <w:spacing w:before="15"/>
        <w:rPr>
          <w:rFonts w:cs="Helvetica"/>
          <w:color w:val="555555"/>
          <w:sz w:val="30"/>
          <w:szCs w:val="30"/>
        </w:rPr>
      </w:pPr>
      <w:r>
        <w:rPr>
          <w:rFonts w:cs="Helvetica"/>
          <w:color w:val="555555"/>
          <w:sz w:val="30"/>
          <w:szCs w:val="30"/>
        </w:rPr>
        <w:t>Example</w:t>
      </w:r>
    </w:p>
    <w:p w:rsidR="00F36095" w:rsidRDefault="00F36095" w:rsidP="00F3609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 xml:space="preserve">My </w:t>
      </w:r>
      <w:r>
        <w:rPr>
          <w:rStyle w:val="highlt1"/>
          <w:rFonts w:ascii="Consolas" w:hAnsi="Consolas" w:cs="Consolas"/>
          <w:sz w:val="21"/>
          <w:szCs w:val="21"/>
        </w:rPr>
        <w:t>&lt;</w:t>
      </w:r>
      <w:r>
        <w:rPr>
          <w:rStyle w:val="highele1"/>
          <w:rFonts w:ascii="Consolas" w:hAnsi="Consolas" w:cs="Consolas"/>
          <w:sz w:val="21"/>
          <w:szCs w:val="21"/>
        </w:rPr>
        <w:t>span</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"color</w:t>
      </w:r>
      <w:proofErr w:type="gramStart"/>
      <w:r>
        <w:rPr>
          <w:rStyle w:val="highval1"/>
          <w:rFonts w:ascii="Consolas" w:hAnsi="Consolas" w:cs="Consolas"/>
          <w:sz w:val="21"/>
          <w:szCs w:val="21"/>
        </w:rPr>
        <w:t>:red</w:t>
      </w:r>
      <w:proofErr w:type="gramEnd"/>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t>Important</w:t>
      </w:r>
      <w:r>
        <w:rPr>
          <w:rStyle w:val="highlt1"/>
          <w:rFonts w:ascii="Consolas" w:hAnsi="Consolas" w:cs="Consolas"/>
          <w:sz w:val="21"/>
          <w:szCs w:val="21"/>
        </w:rPr>
        <w:t>&lt;</w:t>
      </w:r>
      <w:r>
        <w:rPr>
          <w:rStyle w:val="highele1"/>
          <w:rFonts w:ascii="Consolas" w:hAnsi="Consolas" w:cs="Consolas"/>
          <w:sz w:val="21"/>
          <w:szCs w:val="21"/>
        </w:rPr>
        <w:t>/span</w:t>
      </w:r>
      <w:r>
        <w:rPr>
          <w:rStyle w:val="highgt1"/>
          <w:rFonts w:ascii="Consolas" w:hAnsi="Consolas" w:cs="Consolas"/>
          <w:sz w:val="21"/>
          <w:szCs w:val="21"/>
        </w:rPr>
        <w:t>&gt;</w:t>
      </w:r>
      <w:r>
        <w:rPr>
          <w:rFonts w:ascii="Consolas" w:hAnsi="Consolas" w:cs="Consolas"/>
          <w:color w:val="000000"/>
          <w:sz w:val="21"/>
          <w:szCs w:val="21"/>
        </w:rPr>
        <w:t xml:space="preserve">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p>
    <w:p w:rsidR="00F36095" w:rsidRDefault="00F36095" w:rsidP="00F3609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1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36095" w:rsidRDefault="0016480F" w:rsidP="00F36095">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52" style="width:0;height:0" o:hralign="center" o:hrstd="t" o:hr="t" fillcolor="#a0a0a0" stroked="f"/>
        </w:pict>
      </w:r>
    </w:p>
    <w:p w:rsidR="00F36095" w:rsidRDefault="00F36095" w:rsidP="00F36095">
      <w:pPr>
        <w:pStyle w:val="Heading2"/>
        <w:rPr>
          <w:rFonts w:cs="Helvetica"/>
          <w:color w:val="333333"/>
        </w:rPr>
      </w:pPr>
      <w:r>
        <w:rPr>
          <w:rFonts w:cs="Helvetica"/>
          <w:color w:val="333333"/>
        </w:rPr>
        <w:t>HTML Grouping Tags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58"/>
        <w:gridCol w:w="8018"/>
      </w:tblGrid>
      <w:tr w:rsidR="00F36095" w:rsidTr="00F36095">
        <w:tc>
          <w:tcPr>
            <w:tcW w:w="0" w:type="auto"/>
            <w:shd w:val="clear" w:color="auto" w:fill="auto"/>
            <w:tcMar>
              <w:top w:w="0" w:type="dxa"/>
              <w:left w:w="0" w:type="dxa"/>
              <w:bottom w:w="0" w:type="dxa"/>
              <w:right w:w="0" w:type="dxa"/>
            </w:tcMar>
            <w:vAlign w:val="center"/>
            <w:hideMark/>
          </w:tcPr>
          <w:p w:rsidR="00F36095" w:rsidRDefault="00F36095">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F36095" w:rsidRDefault="00F36095">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F36095" w:rsidTr="00F36095">
        <w:tc>
          <w:tcPr>
            <w:tcW w:w="0" w:type="auto"/>
            <w:shd w:val="clear" w:color="auto" w:fill="auto"/>
            <w:tcMar>
              <w:top w:w="0" w:type="dxa"/>
              <w:left w:w="0" w:type="dxa"/>
              <w:bottom w:w="0" w:type="dxa"/>
              <w:right w:w="0" w:type="dxa"/>
            </w:tcMar>
            <w:vAlign w:val="center"/>
            <w:hideMark/>
          </w:tcPr>
          <w:p w:rsidR="00F36095" w:rsidRDefault="0016480F">
            <w:pPr>
              <w:spacing w:after="180"/>
              <w:rPr>
                <w:rFonts w:ascii="Helvetica" w:hAnsi="Helvetica" w:cs="Helvetica"/>
                <w:color w:val="333333"/>
                <w:sz w:val="21"/>
                <w:szCs w:val="21"/>
              </w:rPr>
            </w:pPr>
            <w:hyperlink r:id="rId317" w:history="1">
              <w:r w:rsidR="00F36095">
                <w:rPr>
                  <w:rStyle w:val="Hyperlink"/>
                  <w:rFonts w:ascii="Helvetica" w:hAnsi="Helvetica" w:cs="Helvetica"/>
                  <w:sz w:val="21"/>
                  <w:szCs w:val="21"/>
                </w:rPr>
                <w:t>&lt;div&gt;</w:t>
              </w:r>
            </w:hyperlink>
          </w:p>
        </w:tc>
        <w:tc>
          <w:tcPr>
            <w:tcW w:w="0" w:type="auto"/>
            <w:shd w:val="clear" w:color="auto" w:fill="auto"/>
            <w:tcMar>
              <w:top w:w="0" w:type="dxa"/>
              <w:left w:w="0" w:type="dxa"/>
              <w:bottom w:w="0" w:type="dxa"/>
              <w:right w:w="0" w:type="dxa"/>
            </w:tcMar>
            <w:vAlign w:val="center"/>
            <w:hideMark/>
          </w:tcPr>
          <w:p w:rsidR="00F36095" w:rsidRDefault="00F36095">
            <w:pPr>
              <w:spacing w:after="180"/>
              <w:rPr>
                <w:rFonts w:ascii="Helvetica" w:hAnsi="Helvetica" w:cs="Helvetica"/>
                <w:color w:val="333333"/>
                <w:sz w:val="21"/>
                <w:szCs w:val="21"/>
              </w:rPr>
            </w:pPr>
            <w:r>
              <w:rPr>
                <w:rFonts w:ascii="Helvetica" w:hAnsi="Helvetica" w:cs="Helvetica"/>
                <w:color w:val="333333"/>
                <w:sz w:val="21"/>
                <w:szCs w:val="21"/>
              </w:rPr>
              <w:t>Defines a section in a document (block-level)</w:t>
            </w:r>
          </w:p>
        </w:tc>
      </w:tr>
      <w:tr w:rsidR="00F36095" w:rsidTr="00F36095">
        <w:tc>
          <w:tcPr>
            <w:tcW w:w="0" w:type="auto"/>
            <w:shd w:val="clear" w:color="auto" w:fill="auto"/>
            <w:tcMar>
              <w:top w:w="0" w:type="dxa"/>
              <w:left w:w="0" w:type="dxa"/>
              <w:bottom w:w="0" w:type="dxa"/>
              <w:right w:w="0" w:type="dxa"/>
            </w:tcMar>
            <w:vAlign w:val="center"/>
            <w:hideMark/>
          </w:tcPr>
          <w:p w:rsidR="00F36095" w:rsidRDefault="0016480F">
            <w:pPr>
              <w:spacing w:after="180"/>
              <w:rPr>
                <w:rFonts w:ascii="Helvetica" w:hAnsi="Helvetica" w:cs="Helvetica"/>
                <w:color w:val="333333"/>
                <w:sz w:val="21"/>
                <w:szCs w:val="21"/>
              </w:rPr>
            </w:pPr>
            <w:hyperlink r:id="rId318" w:history="1">
              <w:r w:rsidR="00F36095">
                <w:rPr>
                  <w:rStyle w:val="Hyperlink"/>
                  <w:rFonts w:ascii="Helvetica" w:hAnsi="Helvetica" w:cs="Helvetica"/>
                  <w:sz w:val="21"/>
                  <w:szCs w:val="21"/>
                </w:rPr>
                <w:t>&lt;span&gt;</w:t>
              </w:r>
            </w:hyperlink>
          </w:p>
        </w:tc>
        <w:tc>
          <w:tcPr>
            <w:tcW w:w="0" w:type="auto"/>
            <w:shd w:val="clear" w:color="auto" w:fill="auto"/>
            <w:tcMar>
              <w:top w:w="0" w:type="dxa"/>
              <w:left w:w="0" w:type="dxa"/>
              <w:bottom w:w="0" w:type="dxa"/>
              <w:right w:w="0" w:type="dxa"/>
            </w:tcMar>
            <w:vAlign w:val="center"/>
            <w:hideMark/>
          </w:tcPr>
          <w:p w:rsidR="00F36095" w:rsidRDefault="00F36095">
            <w:pPr>
              <w:spacing w:after="180"/>
              <w:rPr>
                <w:rFonts w:ascii="Helvetica" w:hAnsi="Helvetica" w:cs="Helvetica"/>
                <w:color w:val="333333"/>
                <w:sz w:val="21"/>
                <w:szCs w:val="21"/>
              </w:rPr>
            </w:pPr>
            <w:r>
              <w:rPr>
                <w:rFonts w:ascii="Helvetica" w:hAnsi="Helvetica" w:cs="Helvetica"/>
                <w:color w:val="333333"/>
                <w:sz w:val="21"/>
                <w:szCs w:val="21"/>
              </w:rPr>
              <w:t>Defines a section in a document (inline)</w:t>
            </w:r>
          </w:p>
        </w:tc>
      </w:tr>
    </w:tbl>
    <w:p w:rsidR="00F36095" w:rsidRDefault="00F36095" w:rsidP="00F36095">
      <w:pPr>
        <w:rPr>
          <w:rFonts w:ascii="Helvetica" w:hAnsi="Helvetica" w:cs="Helvetica"/>
          <w:color w:val="333333"/>
          <w:sz w:val="21"/>
          <w:szCs w:val="21"/>
        </w:rPr>
      </w:pPr>
    </w:p>
    <w:p w:rsidR="00F36095" w:rsidRDefault="0016480F" w:rsidP="00F36095">
      <w:pPr>
        <w:rPr>
          <w:rFonts w:ascii="Helvetica" w:hAnsi="Helvetica" w:cs="Helvetica"/>
          <w:color w:val="333333"/>
          <w:sz w:val="30"/>
          <w:szCs w:val="30"/>
        </w:rPr>
      </w:pPr>
      <w:hyperlink r:id="rId319" w:history="1">
        <w:r w:rsidR="00F36095">
          <w:rPr>
            <w:rStyle w:val="Hyperlink"/>
            <w:rFonts w:ascii="Helvetica" w:hAnsi="Helvetica" w:cs="Helvetica"/>
            <w:color w:val="8AC007"/>
            <w:sz w:val="30"/>
            <w:szCs w:val="30"/>
          </w:rPr>
          <w:t>« Previous</w:t>
        </w:r>
      </w:hyperlink>
    </w:p>
    <w:p w:rsidR="00F36095" w:rsidRDefault="0016480F" w:rsidP="00F36095">
      <w:pPr>
        <w:jc w:val="right"/>
        <w:rPr>
          <w:rFonts w:ascii="Helvetica" w:hAnsi="Helvetica" w:cs="Helvetica"/>
          <w:color w:val="333333"/>
          <w:sz w:val="30"/>
          <w:szCs w:val="30"/>
        </w:rPr>
      </w:pPr>
      <w:hyperlink r:id="rId320" w:history="1">
        <w:r w:rsidR="00F36095">
          <w:rPr>
            <w:rStyle w:val="Hyperlink"/>
            <w:rFonts w:ascii="Helvetica" w:hAnsi="Helvetica" w:cs="Helvetica"/>
            <w:color w:val="8AC007"/>
            <w:sz w:val="30"/>
            <w:szCs w:val="30"/>
          </w:rPr>
          <w:t>Next Chapter »</w:t>
        </w:r>
      </w:hyperlink>
    </w:p>
    <w:p w:rsidR="00E03540" w:rsidRDefault="00E03540" w:rsidP="00E03540">
      <w:pPr>
        <w:pStyle w:val="Heading1"/>
        <w:rPr>
          <w:rFonts w:cs="Helvetica"/>
          <w:color w:val="333333"/>
        </w:rPr>
      </w:pPr>
      <w:r>
        <w:rPr>
          <w:rFonts w:cs="Helvetica"/>
          <w:color w:val="333333"/>
        </w:rPr>
        <w:t xml:space="preserve">HTML </w:t>
      </w:r>
      <w:r>
        <w:rPr>
          <w:rStyle w:val="colorh1"/>
          <w:rFonts w:cs="Helvetica"/>
          <w:color w:val="333333"/>
        </w:rPr>
        <w:t>Classes</w:t>
      </w:r>
    </w:p>
    <w:p w:rsidR="00E03540" w:rsidRDefault="0016480F" w:rsidP="00E03540">
      <w:pPr>
        <w:rPr>
          <w:rFonts w:ascii="Helvetica" w:hAnsi="Helvetica" w:cs="Helvetica"/>
          <w:color w:val="333333"/>
          <w:sz w:val="30"/>
          <w:szCs w:val="30"/>
        </w:rPr>
      </w:pPr>
      <w:hyperlink r:id="rId321" w:history="1">
        <w:r w:rsidR="00E03540">
          <w:rPr>
            <w:rStyle w:val="Hyperlink"/>
            <w:rFonts w:ascii="Helvetica" w:hAnsi="Helvetica" w:cs="Helvetica"/>
            <w:color w:val="8AC007"/>
            <w:sz w:val="30"/>
            <w:szCs w:val="30"/>
          </w:rPr>
          <w:t>« Previous</w:t>
        </w:r>
      </w:hyperlink>
    </w:p>
    <w:p w:rsidR="00E03540" w:rsidRDefault="0016480F" w:rsidP="00E03540">
      <w:pPr>
        <w:jc w:val="right"/>
        <w:rPr>
          <w:rFonts w:ascii="Helvetica" w:hAnsi="Helvetica" w:cs="Helvetica"/>
          <w:color w:val="333333"/>
          <w:sz w:val="30"/>
          <w:szCs w:val="30"/>
        </w:rPr>
      </w:pPr>
      <w:hyperlink r:id="rId322" w:history="1">
        <w:r w:rsidR="00E03540">
          <w:rPr>
            <w:rStyle w:val="Hyperlink"/>
            <w:rFonts w:ascii="Helvetica" w:hAnsi="Helvetica" w:cs="Helvetica"/>
            <w:color w:val="8AC007"/>
            <w:sz w:val="30"/>
            <w:szCs w:val="30"/>
          </w:rPr>
          <w:t>Next Chapter »</w:t>
        </w:r>
      </w:hyperlink>
    </w:p>
    <w:p w:rsidR="00E03540" w:rsidRDefault="0016480F" w:rsidP="00E0354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53" style="width:0;height:0" o:hralign="center" o:hrstd="t" o:hr="t" fillcolor="#a0a0a0" stroked="f"/>
        </w:pict>
      </w:r>
    </w:p>
    <w:p w:rsidR="00E03540" w:rsidRDefault="00E03540" w:rsidP="00E03540">
      <w:pPr>
        <w:pStyle w:val="NormalWeb"/>
        <w:rPr>
          <w:rFonts w:ascii="Helvetica" w:hAnsi="Helvetica" w:cs="Helvetica"/>
          <w:color w:val="333333"/>
          <w:sz w:val="21"/>
          <w:szCs w:val="21"/>
        </w:rPr>
      </w:pPr>
      <w:r>
        <w:rPr>
          <w:rFonts w:ascii="Helvetica" w:hAnsi="Helvetica" w:cs="Helvetica"/>
          <w:color w:val="333333"/>
          <w:sz w:val="21"/>
          <w:szCs w:val="21"/>
        </w:rPr>
        <w:t>Classing HTML elements, makes it possible to define CSS styles for classes of elements.</w:t>
      </w:r>
    </w:p>
    <w:p w:rsidR="00E03540" w:rsidRDefault="00E03540" w:rsidP="00E03540">
      <w:pPr>
        <w:pStyle w:val="NormalWeb"/>
        <w:rPr>
          <w:rFonts w:ascii="Helvetica" w:hAnsi="Helvetica" w:cs="Helvetica"/>
          <w:color w:val="333333"/>
          <w:sz w:val="21"/>
          <w:szCs w:val="21"/>
        </w:rPr>
      </w:pPr>
      <w:r>
        <w:rPr>
          <w:rFonts w:ascii="Helvetica" w:hAnsi="Helvetica" w:cs="Helvetica"/>
          <w:color w:val="333333"/>
          <w:sz w:val="21"/>
          <w:szCs w:val="21"/>
        </w:rPr>
        <w:t xml:space="preserve">Equal styles for equal </w:t>
      </w:r>
      <w:proofErr w:type="gramStart"/>
      <w:r>
        <w:rPr>
          <w:rFonts w:ascii="Helvetica" w:hAnsi="Helvetica" w:cs="Helvetica"/>
          <w:color w:val="333333"/>
          <w:sz w:val="21"/>
          <w:szCs w:val="21"/>
        </w:rPr>
        <w:t>classes,</w:t>
      </w:r>
      <w:proofErr w:type="gramEnd"/>
      <w:r>
        <w:rPr>
          <w:rFonts w:ascii="Helvetica" w:hAnsi="Helvetica" w:cs="Helvetica"/>
          <w:color w:val="333333"/>
          <w:sz w:val="21"/>
          <w:szCs w:val="21"/>
        </w:rPr>
        <w:t xml:space="preserve"> or different styles for different classes. </w:t>
      </w:r>
    </w:p>
    <w:p w:rsidR="00E03540" w:rsidRDefault="0016480F" w:rsidP="00E0354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54" style="width:0;height:0" o:hralign="center" o:hrstd="t" o:hr="t" fillcolor="#a0a0a0" stroked="f"/>
        </w:pict>
      </w:r>
    </w:p>
    <w:p w:rsidR="00E03540" w:rsidRDefault="00E03540" w:rsidP="00E03540">
      <w:pPr>
        <w:pStyle w:val="Heading2"/>
        <w:shd w:val="clear" w:color="auto" w:fill="000000"/>
        <w:rPr>
          <w:rFonts w:cs="Helvetica"/>
          <w:color w:val="FFFFFF"/>
        </w:rPr>
      </w:pPr>
      <w:r>
        <w:rPr>
          <w:rFonts w:cs="Helvetica"/>
          <w:color w:val="FFFFFF"/>
        </w:rPr>
        <w:lastRenderedPageBreak/>
        <w:t>London</w:t>
      </w:r>
    </w:p>
    <w:p w:rsidR="00E03540" w:rsidRDefault="00E03540" w:rsidP="00E03540">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t xml:space="preserve">London is the capital city of England. It is the most populous city in the United Kingdom, with a metropolitan area of over 13 million inhabitants. </w:t>
      </w:r>
    </w:p>
    <w:p w:rsidR="00E03540" w:rsidRDefault="00E03540" w:rsidP="00E03540">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t xml:space="preserve">Standing on the River Thames, London has been a major settlement for two millennia, its history going back to its founding by the Romans, who named it Londinium. </w:t>
      </w:r>
    </w:p>
    <w:p w:rsidR="00E03540" w:rsidRDefault="00E03540" w:rsidP="00E03540">
      <w:pPr>
        <w:pStyle w:val="Heading2"/>
        <w:shd w:val="clear" w:color="auto" w:fill="F1F1F1"/>
        <w:spacing w:before="15"/>
        <w:rPr>
          <w:rFonts w:cs="Helvetica"/>
          <w:color w:val="555555"/>
          <w:sz w:val="30"/>
          <w:szCs w:val="30"/>
        </w:rPr>
      </w:pPr>
      <w:r>
        <w:rPr>
          <w:rFonts w:cs="Helvetica"/>
          <w:color w:val="555555"/>
          <w:sz w:val="30"/>
          <w:szCs w:val="30"/>
        </w:rPr>
        <w:t>Example</w:t>
      </w:r>
    </w:p>
    <w:p w:rsidR="00E03540" w:rsidRDefault="00E03540" w:rsidP="00E03540">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t>.cities {</w:t>
      </w:r>
      <w:r>
        <w:rPr>
          <w:rFonts w:ascii="Consolas" w:hAnsi="Consolas" w:cs="Consolas"/>
          <w:color w:val="000000"/>
          <w:sz w:val="21"/>
          <w:szCs w:val="21"/>
        </w:rPr>
        <w:br/>
        <w:t>    background-color:black;</w:t>
      </w:r>
      <w:r>
        <w:rPr>
          <w:rFonts w:ascii="Consolas" w:hAnsi="Consolas" w:cs="Consolas"/>
          <w:color w:val="000000"/>
          <w:sz w:val="21"/>
          <w:szCs w:val="21"/>
        </w:rPr>
        <w:br/>
        <w:t>    color:white;</w:t>
      </w:r>
      <w:r>
        <w:rPr>
          <w:rFonts w:ascii="Consolas" w:hAnsi="Consolas" w:cs="Consolas"/>
          <w:color w:val="000000"/>
          <w:sz w:val="21"/>
          <w:szCs w:val="21"/>
        </w:rPr>
        <w:br/>
        <w:t>    margin:20px;</w:t>
      </w:r>
      <w:r>
        <w:rPr>
          <w:rFonts w:ascii="Consolas" w:hAnsi="Consolas" w:cs="Consolas"/>
          <w:color w:val="000000"/>
          <w:sz w:val="21"/>
          <w:szCs w:val="21"/>
        </w:rPr>
        <w:br/>
        <w:t>    padding:20px;</w:t>
      </w:r>
      <w:r>
        <w:rPr>
          <w:rFonts w:ascii="Consolas" w:hAnsi="Consolas" w:cs="Consolas"/>
          <w:color w:val="000000"/>
          <w:sz w:val="21"/>
          <w:szCs w:val="21"/>
        </w:rPr>
        <w:br/>
        <w:t xml:space="preserve">} </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"cities"</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London is the capital city of England. It is the most populous city in the United Kingdom, with a metropolitan area of over 13 million inhabitants.</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E03540" w:rsidRDefault="00E03540" w:rsidP="00E0354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2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E03540" w:rsidRDefault="0016480F" w:rsidP="00E0354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55" style="width:0;height:0" o:hralign="center" o:hrstd="t" o:hr="t" fillcolor="#a0a0a0" stroked="f"/>
        </w:pict>
      </w:r>
    </w:p>
    <w:p w:rsidR="00E03540" w:rsidRDefault="00E03540" w:rsidP="00E03540">
      <w:pPr>
        <w:pStyle w:val="Heading2"/>
        <w:rPr>
          <w:rFonts w:cs="Helvetica"/>
          <w:color w:val="333333"/>
        </w:rPr>
      </w:pPr>
      <w:r>
        <w:rPr>
          <w:rFonts w:cs="Helvetica"/>
          <w:color w:val="333333"/>
        </w:rPr>
        <w:t>Classing Block Elements</w:t>
      </w:r>
    </w:p>
    <w:p w:rsidR="00E03540" w:rsidRDefault="00E03540" w:rsidP="00E03540">
      <w:pPr>
        <w:pStyle w:val="NormalWeb"/>
        <w:rPr>
          <w:rFonts w:ascii="Helvetica" w:hAnsi="Helvetica" w:cs="Helvetica"/>
          <w:color w:val="333333"/>
          <w:sz w:val="21"/>
          <w:szCs w:val="21"/>
        </w:rPr>
      </w:pPr>
      <w:r>
        <w:rPr>
          <w:rFonts w:ascii="Helvetica" w:hAnsi="Helvetica" w:cs="Helvetica"/>
          <w:color w:val="333333"/>
          <w:sz w:val="21"/>
          <w:szCs w:val="21"/>
        </w:rPr>
        <w:t xml:space="preserve">The HTML &lt;div&gt; element is a </w:t>
      </w:r>
      <w:r>
        <w:rPr>
          <w:rStyle w:val="Strong"/>
          <w:rFonts w:ascii="Helvetica" w:hAnsi="Helvetica" w:cs="Helvetica"/>
          <w:color w:val="333333"/>
          <w:sz w:val="21"/>
          <w:szCs w:val="21"/>
        </w:rPr>
        <w:t>block level</w:t>
      </w:r>
      <w:r>
        <w:rPr>
          <w:rFonts w:ascii="Helvetica" w:hAnsi="Helvetica" w:cs="Helvetica"/>
          <w:color w:val="333333"/>
          <w:sz w:val="21"/>
          <w:szCs w:val="21"/>
        </w:rPr>
        <w:t xml:space="preserve"> element. It can be used as a container for other HTML elements.</w:t>
      </w:r>
    </w:p>
    <w:p w:rsidR="00E03540" w:rsidRDefault="00E03540" w:rsidP="00E03540">
      <w:pPr>
        <w:pStyle w:val="NormalWeb"/>
        <w:rPr>
          <w:rFonts w:ascii="Helvetica" w:hAnsi="Helvetica" w:cs="Helvetica"/>
          <w:color w:val="333333"/>
          <w:sz w:val="21"/>
          <w:szCs w:val="21"/>
        </w:rPr>
      </w:pPr>
      <w:r>
        <w:rPr>
          <w:rFonts w:ascii="Helvetica" w:hAnsi="Helvetica" w:cs="Helvetica"/>
          <w:color w:val="333333"/>
          <w:sz w:val="21"/>
          <w:szCs w:val="21"/>
        </w:rPr>
        <w:t>Classing &lt;div&gt; elements, makes it possible to define equal styles for equal &lt; div&gt; elements:</w:t>
      </w:r>
    </w:p>
    <w:p w:rsidR="00E03540" w:rsidRDefault="0016480F" w:rsidP="00E0354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56" style="width:0;height:0" o:hralign="center" o:hrstd="t" o:hr="t" fillcolor="#a0a0a0" stroked="f"/>
        </w:pict>
      </w:r>
    </w:p>
    <w:p w:rsidR="00E03540" w:rsidRDefault="00E03540" w:rsidP="00E03540">
      <w:pPr>
        <w:pStyle w:val="Heading2"/>
        <w:shd w:val="clear" w:color="auto" w:fill="000000"/>
        <w:rPr>
          <w:rFonts w:cs="Helvetica"/>
          <w:color w:val="FFFFFF"/>
        </w:rPr>
      </w:pPr>
      <w:r>
        <w:rPr>
          <w:rFonts w:cs="Helvetica"/>
          <w:color w:val="FFFFFF"/>
        </w:rPr>
        <w:lastRenderedPageBreak/>
        <w:t>London</w:t>
      </w:r>
    </w:p>
    <w:p w:rsidR="00E03540" w:rsidRDefault="00E03540" w:rsidP="00E03540">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t xml:space="preserve">London is the capital city of England. It is the most populous city in the United Kingdom, with a metropolitan area of over 13 million inhabitants. </w:t>
      </w:r>
    </w:p>
    <w:p w:rsidR="00E03540" w:rsidRDefault="00E03540" w:rsidP="00E03540">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t xml:space="preserve">Standing on the River Thames, London has been a major settlement for two millennia, its history going back to its founding by the Romans, who named it Londinium. </w:t>
      </w:r>
    </w:p>
    <w:p w:rsidR="00E03540" w:rsidRDefault="00E03540" w:rsidP="00E03540">
      <w:pPr>
        <w:pStyle w:val="Heading2"/>
        <w:shd w:val="clear" w:color="auto" w:fill="000000"/>
        <w:rPr>
          <w:rFonts w:cs="Helvetica"/>
          <w:color w:val="FFFFFF"/>
        </w:rPr>
      </w:pPr>
      <w:r>
        <w:rPr>
          <w:rFonts w:cs="Helvetica"/>
          <w:color w:val="FFFFFF"/>
        </w:rPr>
        <w:t>Paris</w:t>
      </w:r>
    </w:p>
    <w:p w:rsidR="00E03540" w:rsidRDefault="00E03540" w:rsidP="00E03540">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t xml:space="preserve">Paris is the capital and most populous city of France. </w:t>
      </w:r>
    </w:p>
    <w:p w:rsidR="00E03540" w:rsidRDefault="00E03540" w:rsidP="00E03540">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t xml:space="preserve">Situated on the Seine River, it is at the heart of the Île-de-France region, also known as the région parisienne. </w:t>
      </w:r>
    </w:p>
    <w:p w:rsidR="00E03540" w:rsidRDefault="00E03540" w:rsidP="00E03540">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t xml:space="preserve">Within its metropolitan area is one of the largest population centers in Europe, with over 12 million inhabitants. </w:t>
      </w:r>
    </w:p>
    <w:p w:rsidR="00E03540" w:rsidRDefault="00E03540" w:rsidP="00E03540">
      <w:pPr>
        <w:pStyle w:val="Heading2"/>
        <w:shd w:val="clear" w:color="auto" w:fill="000000"/>
        <w:rPr>
          <w:rFonts w:cs="Helvetica"/>
          <w:color w:val="FFFFFF"/>
        </w:rPr>
      </w:pPr>
      <w:r>
        <w:rPr>
          <w:rFonts w:cs="Helvetica"/>
          <w:color w:val="FFFFFF"/>
        </w:rPr>
        <w:t>Tokyo</w:t>
      </w:r>
    </w:p>
    <w:p w:rsidR="00E03540" w:rsidRDefault="00E03540" w:rsidP="00E03540">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t xml:space="preserve">Tokyo is the capital of Japan, the center of the Greater Tokyo Area, and the most populous metropolitan area in the world. </w:t>
      </w:r>
    </w:p>
    <w:p w:rsidR="00E03540" w:rsidRDefault="00E03540" w:rsidP="00E03540">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t xml:space="preserve">It is the seat of the Japanese government and the Imperial Palace, and the home of the Japanese Imperial Family. </w:t>
      </w:r>
    </w:p>
    <w:p w:rsidR="00E03540" w:rsidRDefault="00E03540" w:rsidP="00E03540">
      <w:pPr>
        <w:pStyle w:val="NormalWeb"/>
        <w:shd w:val="clear" w:color="auto" w:fill="000000"/>
        <w:rPr>
          <w:rFonts w:ascii="Helvetica" w:hAnsi="Helvetica" w:cs="Helvetica"/>
          <w:color w:val="FFFFFF"/>
          <w:sz w:val="21"/>
          <w:szCs w:val="21"/>
        </w:rPr>
      </w:pPr>
      <w:r>
        <w:rPr>
          <w:rFonts w:ascii="Helvetica" w:hAnsi="Helvetica" w:cs="Helvetica"/>
          <w:color w:val="FFFFFF"/>
          <w:sz w:val="21"/>
          <w:szCs w:val="21"/>
        </w:rPr>
        <w:t xml:space="preserve">The Tokyo prefecture is part of the world's most populous metropolitan area with 38 million people and the world's largest urban economy. </w:t>
      </w:r>
    </w:p>
    <w:p w:rsidR="00E03540" w:rsidRDefault="00E03540" w:rsidP="00E03540">
      <w:pPr>
        <w:pStyle w:val="Heading2"/>
        <w:shd w:val="clear" w:color="auto" w:fill="F1F1F1"/>
        <w:spacing w:before="15"/>
        <w:rPr>
          <w:rFonts w:cs="Helvetica"/>
          <w:color w:val="555555"/>
          <w:sz w:val="30"/>
          <w:szCs w:val="30"/>
        </w:rPr>
      </w:pPr>
      <w:r>
        <w:rPr>
          <w:rFonts w:cs="Helvetica"/>
          <w:color w:val="555555"/>
          <w:sz w:val="30"/>
          <w:szCs w:val="30"/>
        </w:rPr>
        <w:t>Example</w:t>
      </w:r>
    </w:p>
    <w:p w:rsidR="00E03540" w:rsidRDefault="00E03540" w:rsidP="00E03540">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t>.cities {</w:t>
      </w:r>
      <w:r>
        <w:rPr>
          <w:rFonts w:ascii="Consolas" w:hAnsi="Consolas" w:cs="Consolas"/>
          <w:color w:val="000000"/>
          <w:sz w:val="21"/>
          <w:szCs w:val="21"/>
        </w:rPr>
        <w:br/>
        <w:t>    background-color:black;</w:t>
      </w:r>
      <w:r>
        <w:rPr>
          <w:rFonts w:ascii="Consolas" w:hAnsi="Consolas" w:cs="Consolas"/>
          <w:color w:val="000000"/>
          <w:sz w:val="21"/>
          <w:szCs w:val="21"/>
        </w:rPr>
        <w:br/>
        <w:t>    color:white;</w:t>
      </w:r>
      <w:r>
        <w:rPr>
          <w:rFonts w:ascii="Consolas" w:hAnsi="Consolas" w:cs="Consolas"/>
          <w:color w:val="000000"/>
          <w:sz w:val="21"/>
          <w:szCs w:val="21"/>
        </w:rPr>
        <w:br/>
        <w:t>    margin:20px;</w:t>
      </w:r>
      <w:r>
        <w:rPr>
          <w:rFonts w:ascii="Consolas" w:hAnsi="Consolas" w:cs="Consolas"/>
          <w:color w:val="000000"/>
          <w:sz w:val="21"/>
          <w:szCs w:val="21"/>
        </w:rPr>
        <w:br/>
        <w:t>    padding:20px;</w:t>
      </w:r>
      <w:r>
        <w:rPr>
          <w:rFonts w:ascii="Consolas" w:hAnsi="Consolas" w:cs="Consolas"/>
          <w:color w:val="000000"/>
          <w:sz w:val="21"/>
          <w:szCs w:val="21"/>
        </w:rPr>
        <w:br/>
        <w:t xml:space="preserve">} </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"cities"</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London is the capital city of England. It is the most populous city in the United Kingdom, with a metropolitan area of over 13 million inhabitants.</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"cities"</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Paris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Paris is the capital and most populous city of France.</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"cities"</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Tokyo</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Tokyo is the capital of Japan, the center of the Greater Tokyo Area,</w:t>
      </w:r>
      <w:r>
        <w:rPr>
          <w:rFonts w:ascii="Consolas" w:hAnsi="Consolas" w:cs="Consolas"/>
          <w:color w:val="000000"/>
          <w:sz w:val="21"/>
          <w:szCs w:val="21"/>
        </w:rPr>
        <w:br/>
        <w:t>and the most populous metropolitan area in the world.</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E03540" w:rsidRDefault="00E03540" w:rsidP="00E0354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2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E03540" w:rsidRDefault="0016480F" w:rsidP="00E0354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57" style="width:0;height:0" o:hralign="center" o:hrstd="t" o:hr="t" fillcolor="#a0a0a0" stroked="f"/>
        </w:pict>
      </w:r>
    </w:p>
    <w:p w:rsidR="00E03540" w:rsidRDefault="00E03540" w:rsidP="00E03540">
      <w:pPr>
        <w:pStyle w:val="Heading2"/>
        <w:rPr>
          <w:rFonts w:cs="Helvetica"/>
          <w:color w:val="333333"/>
        </w:rPr>
      </w:pPr>
      <w:r>
        <w:rPr>
          <w:rFonts w:cs="Helvetica"/>
          <w:color w:val="333333"/>
        </w:rPr>
        <w:t>Classing Inline Elements</w:t>
      </w:r>
    </w:p>
    <w:p w:rsidR="00E03540" w:rsidRDefault="00E03540" w:rsidP="00E03540">
      <w:pPr>
        <w:pStyle w:val="NormalWeb"/>
        <w:rPr>
          <w:rFonts w:ascii="Helvetica" w:hAnsi="Helvetica" w:cs="Helvetica"/>
          <w:color w:val="333333"/>
          <w:sz w:val="21"/>
          <w:szCs w:val="21"/>
        </w:rPr>
      </w:pPr>
      <w:r>
        <w:rPr>
          <w:rFonts w:ascii="Helvetica" w:hAnsi="Helvetica" w:cs="Helvetica"/>
          <w:color w:val="333333"/>
          <w:sz w:val="21"/>
          <w:szCs w:val="21"/>
        </w:rPr>
        <w:t>The HTML &lt;span&gt; element is an inline element that can be used as a container for text.</w:t>
      </w:r>
    </w:p>
    <w:p w:rsidR="00E03540" w:rsidRDefault="00E03540" w:rsidP="00E03540">
      <w:pPr>
        <w:pStyle w:val="NormalWeb"/>
        <w:rPr>
          <w:rFonts w:ascii="Helvetica" w:hAnsi="Helvetica" w:cs="Helvetica"/>
          <w:color w:val="333333"/>
          <w:sz w:val="21"/>
          <w:szCs w:val="21"/>
        </w:rPr>
      </w:pPr>
      <w:r>
        <w:rPr>
          <w:rFonts w:ascii="Helvetica" w:hAnsi="Helvetica" w:cs="Helvetica"/>
          <w:color w:val="333333"/>
          <w:sz w:val="21"/>
          <w:szCs w:val="21"/>
        </w:rPr>
        <w:t>Classing &lt;span&gt; elements makes it possible to design equal styles for equal &lt; span&gt; elements.</w:t>
      </w:r>
    </w:p>
    <w:p w:rsidR="00E03540" w:rsidRDefault="00E03540" w:rsidP="00E03540">
      <w:pPr>
        <w:pStyle w:val="Heading2"/>
        <w:shd w:val="clear" w:color="auto" w:fill="F1F1F1"/>
        <w:spacing w:before="15"/>
        <w:rPr>
          <w:rFonts w:cs="Helvetica"/>
          <w:color w:val="555555"/>
          <w:sz w:val="30"/>
          <w:szCs w:val="30"/>
        </w:rPr>
      </w:pPr>
      <w:r>
        <w:rPr>
          <w:rFonts w:cs="Helvetica"/>
          <w:color w:val="555555"/>
          <w:sz w:val="30"/>
          <w:szCs w:val="30"/>
        </w:rPr>
        <w:t>Example</w:t>
      </w:r>
    </w:p>
    <w:p w:rsidR="00E03540" w:rsidRDefault="00E03540" w:rsidP="00E03540">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t>span.red {color:red;}</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 xml:space="preserve">My </w:t>
      </w:r>
      <w:r>
        <w:rPr>
          <w:rStyle w:val="highlt1"/>
          <w:rFonts w:ascii="Consolas" w:hAnsi="Consolas" w:cs="Consolas"/>
          <w:sz w:val="21"/>
          <w:szCs w:val="21"/>
        </w:rPr>
        <w:t>&lt;</w:t>
      </w:r>
      <w:r>
        <w:rPr>
          <w:rStyle w:val="highele1"/>
          <w:rFonts w:ascii="Consolas" w:hAnsi="Consolas" w:cs="Consolas"/>
          <w:sz w:val="21"/>
          <w:szCs w:val="21"/>
        </w:rPr>
        <w:t>span</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"red"</w:t>
      </w:r>
      <w:r>
        <w:rPr>
          <w:rStyle w:val="highgt1"/>
          <w:rFonts w:ascii="Consolas" w:hAnsi="Consolas" w:cs="Consolas"/>
          <w:sz w:val="21"/>
          <w:szCs w:val="21"/>
        </w:rPr>
        <w:t>&gt;</w:t>
      </w:r>
      <w:r>
        <w:rPr>
          <w:rFonts w:ascii="Consolas" w:hAnsi="Consolas" w:cs="Consolas"/>
          <w:color w:val="000000"/>
          <w:sz w:val="21"/>
          <w:szCs w:val="21"/>
        </w:rPr>
        <w:t>Important</w:t>
      </w:r>
      <w:r>
        <w:rPr>
          <w:rStyle w:val="highlt1"/>
          <w:rFonts w:ascii="Consolas" w:hAnsi="Consolas" w:cs="Consolas"/>
          <w:sz w:val="21"/>
          <w:szCs w:val="21"/>
        </w:rPr>
        <w:t>&lt;</w:t>
      </w:r>
      <w:r>
        <w:rPr>
          <w:rStyle w:val="highele1"/>
          <w:rFonts w:ascii="Consolas" w:hAnsi="Consolas" w:cs="Consolas"/>
          <w:sz w:val="21"/>
          <w:szCs w:val="21"/>
        </w:rPr>
        <w:t>/span</w:t>
      </w:r>
      <w:r>
        <w:rPr>
          <w:rStyle w:val="highgt1"/>
          <w:rFonts w:ascii="Consolas" w:hAnsi="Consolas" w:cs="Consolas"/>
          <w:sz w:val="21"/>
          <w:szCs w:val="21"/>
        </w:rPr>
        <w:t>&gt;</w:t>
      </w:r>
      <w:r>
        <w:rPr>
          <w:rFonts w:ascii="Consolas" w:hAnsi="Consolas" w:cs="Consolas"/>
          <w:color w:val="000000"/>
          <w:sz w:val="21"/>
          <w:szCs w:val="21"/>
        </w:rPr>
        <w:t xml:space="preserve">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E03540" w:rsidRDefault="00E03540" w:rsidP="00E0354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2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E03540" w:rsidRDefault="0016480F" w:rsidP="00E0354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58" style="width:0;height:0" o:hralign="center" o:hrstd="t" o:hr="t" fillcolor="#a0a0a0" stroked="f"/>
        </w:pict>
      </w:r>
    </w:p>
    <w:p w:rsidR="00E03540" w:rsidRDefault="00E03540" w:rsidP="00E03540">
      <w:pPr>
        <w:pStyle w:val="Heading2"/>
        <w:rPr>
          <w:rFonts w:cs="Helvetica"/>
          <w:color w:val="333333"/>
        </w:rPr>
      </w:pPr>
      <w:r>
        <w:rPr>
          <w:rFonts w:cs="Helvetica"/>
          <w:color w:val="333333"/>
        </w:rPr>
        <w:lastRenderedPageBreak/>
        <w:t>Test Yourself with Exercises!</w:t>
      </w:r>
    </w:p>
    <w:p w:rsidR="00E03540" w:rsidRDefault="0016480F" w:rsidP="00E03540">
      <w:pPr>
        <w:pStyle w:val="NormalWeb"/>
        <w:spacing w:after="0"/>
        <w:rPr>
          <w:rFonts w:ascii="Helvetica" w:hAnsi="Helvetica" w:cs="Helvetica"/>
          <w:color w:val="333333"/>
          <w:sz w:val="21"/>
          <w:szCs w:val="21"/>
        </w:rPr>
      </w:pPr>
      <w:hyperlink r:id="rId326" w:tgtFrame="_blank" w:history="1">
        <w:r w:rsidR="00E03540">
          <w:rPr>
            <w:rStyle w:val="Hyperlink"/>
            <w:rFonts w:ascii="Verdana" w:hAnsi="Verdana" w:cs="Helvetica"/>
            <w:b/>
            <w:bCs/>
            <w:color w:val="FFFFFF"/>
            <w:sz w:val="20"/>
            <w:szCs w:val="20"/>
            <w:bdr w:val="single" w:sz="6" w:space="4" w:color="8AC007" w:frame="1"/>
            <w:shd w:val="clear" w:color="auto" w:fill="8AC007"/>
          </w:rPr>
          <w:t>Exercise 1 »</w:t>
        </w:r>
      </w:hyperlink>
      <w:r w:rsidR="00E03540">
        <w:rPr>
          <w:rFonts w:ascii="Helvetica" w:hAnsi="Helvetica" w:cs="Helvetica"/>
          <w:color w:val="333333"/>
          <w:sz w:val="21"/>
          <w:szCs w:val="21"/>
        </w:rPr>
        <w:t xml:space="preserve">  </w:t>
      </w:r>
      <w:hyperlink r:id="rId327" w:tgtFrame="_blank" w:history="1">
        <w:r w:rsidR="00E03540">
          <w:rPr>
            <w:rStyle w:val="Hyperlink"/>
            <w:rFonts w:ascii="Verdana" w:hAnsi="Verdana" w:cs="Helvetica"/>
            <w:b/>
            <w:bCs/>
            <w:color w:val="FFFFFF"/>
            <w:sz w:val="20"/>
            <w:szCs w:val="20"/>
            <w:bdr w:val="single" w:sz="6" w:space="4" w:color="8AC007" w:frame="1"/>
            <w:shd w:val="clear" w:color="auto" w:fill="8AC007"/>
          </w:rPr>
          <w:t>Exercise 2 »</w:t>
        </w:r>
      </w:hyperlink>
      <w:r w:rsidR="00E03540">
        <w:rPr>
          <w:rFonts w:ascii="Helvetica" w:hAnsi="Helvetica" w:cs="Helvetica"/>
          <w:color w:val="333333"/>
          <w:sz w:val="21"/>
          <w:szCs w:val="21"/>
        </w:rPr>
        <w:t xml:space="preserve">  </w:t>
      </w:r>
      <w:hyperlink r:id="rId328" w:tgtFrame="_blank" w:history="1">
        <w:r w:rsidR="00E03540">
          <w:rPr>
            <w:rStyle w:val="Hyperlink"/>
            <w:rFonts w:ascii="Verdana" w:hAnsi="Verdana" w:cs="Helvetica"/>
            <w:b/>
            <w:bCs/>
            <w:color w:val="FFFFFF"/>
            <w:sz w:val="20"/>
            <w:szCs w:val="20"/>
            <w:bdr w:val="single" w:sz="6" w:space="4" w:color="8AC007" w:frame="1"/>
            <w:shd w:val="clear" w:color="auto" w:fill="8AC007"/>
          </w:rPr>
          <w:t>Exercise 3 »</w:t>
        </w:r>
      </w:hyperlink>
      <w:r w:rsidR="00E03540">
        <w:rPr>
          <w:rFonts w:ascii="Helvetica" w:hAnsi="Helvetica" w:cs="Helvetica"/>
          <w:color w:val="333333"/>
          <w:sz w:val="21"/>
          <w:szCs w:val="21"/>
        </w:rPr>
        <w:t xml:space="preserve"> </w:t>
      </w:r>
    </w:p>
    <w:p w:rsidR="00E03540" w:rsidRDefault="00E03540" w:rsidP="00E03540">
      <w:pPr>
        <w:rPr>
          <w:rFonts w:ascii="Helvetica" w:hAnsi="Helvetica" w:cs="Helvetica"/>
          <w:color w:val="333333"/>
          <w:sz w:val="21"/>
          <w:szCs w:val="21"/>
        </w:rPr>
      </w:pPr>
    </w:p>
    <w:p w:rsidR="00E03540" w:rsidRDefault="0016480F" w:rsidP="00E03540">
      <w:pPr>
        <w:rPr>
          <w:rFonts w:ascii="Helvetica" w:hAnsi="Helvetica" w:cs="Helvetica"/>
          <w:color w:val="333333"/>
          <w:sz w:val="30"/>
          <w:szCs w:val="30"/>
        </w:rPr>
      </w:pPr>
      <w:hyperlink r:id="rId329" w:history="1">
        <w:r w:rsidR="00E03540">
          <w:rPr>
            <w:rStyle w:val="Hyperlink"/>
            <w:rFonts w:ascii="Helvetica" w:hAnsi="Helvetica" w:cs="Helvetica"/>
            <w:color w:val="8AC007"/>
            <w:sz w:val="30"/>
            <w:szCs w:val="30"/>
          </w:rPr>
          <w:t>« Previous</w:t>
        </w:r>
      </w:hyperlink>
    </w:p>
    <w:p w:rsidR="00E03540" w:rsidRDefault="0016480F" w:rsidP="00E03540">
      <w:pPr>
        <w:jc w:val="right"/>
        <w:rPr>
          <w:rFonts w:ascii="Helvetica" w:hAnsi="Helvetica" w:cs="Helvetica"/>
          <w:color w:val="333333"/>
          <w:sz w:val="30"/>
          <w:szCs w:val="30"/>
        </w:rPr>
      </w:pPr>
      <w:hyperlink r:id="rId330" w:history="1">
        <w:r w:rsidR="00E03540">
          <w:rPr>
            <w:rStyle w:val="Hyperlink"/>
            <w:rFonts w:ascii="Helvetica" w:hAnsi="Helvetica" w:cs="Helvetica"/>
            <w:color w:val="8AC007"/>
            <w:sz w:val="30"/>
            <w:szCs w:val="30"/>
          </w:rPr>
          <w:t>Next Chapter »</w:t>
        </w:r>
      </w:hyperlink>
    </w:p>
    <w:p w:rsidR="00CD17A7" w:rsidRDefault="00CD17A7" w:rsidP="00CD17A7">
      <w:pPr>
        <w:shd w:val="clear" w:color="auto" w:fill="FFFFFF"/>
        <w:rPr>
          <w:rFonts w:ascii="Arial" w:hAnsi="Arial" w:cs="Arial"/>
          <w:vanish/>
          <w:color w:val="333333"/>
          <w:sz w:val="21"/>
          <w:szCs w:val="21"/>
        </w:rPr>
      </w:pPr>
      <w:r>
        <w:rPr>
          <w:rFonts w:ascii="Arial" w:hAnsi="Arial" w:cs="Arial"/>
          <w:noProof/>
          <w:vanish/>
          <w:color w:val="337AB7"/>
          <w:sz w:val="21"/>
          <w:szCs w:val="21"/>
        </w:rPr>
        <w:drawing>
          <wp:inline distT="0" distB="0" distL="0" distR="0">
            <wp:extent cx="2667000" cy="304800"/>
            <wp:effectExtent l="19050" t="0" r="0" b="0"/>
            <wp:docPr id="932" name="topLogo" descr="W3Schools.com">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Logo" descr="W3Schools.com">
                      <a:hlinkClick r:id="rId331"/>
                    </pic:cNvPr>
                    <pic:cNvPicPr>
                      <a:picLocks noChangeAspect="1" noChangeArrowheads="1"/>
                    </pic:cNvPicPr>
                  </pic:nvPicPr>
                  <pic:blipFill>
                    <a:blip r:embed="rId332"/>
                    <a:srcRect/>
                    <a:stretch>
                      <a:fillRect/>
                    </a:stretch>
                  </pic:blipFill>
                  <pic:spPr bwMode="auto">
                    <a:xfrm>
                      <a:off x="0" y="0"/>
                      <a:ext cx="2667000" cy="304800"/>
                    </a:xfrm>
                    <a:prstGeom prst="rect">
                      <a:avLst/>
                    </a:prstGeom>
                    <a:noFill/>
                    <a:ln w="9525">
                      <a:noFill/>
                      <a:miter lim="800000"/>
                      <a:headEnd/>
                      <a:tailEnd/>
                    </a:ln>
                  </pic:spPr>
                </pic:pic>
              </a:graphicData>
            </a:graphic>
          </wp:inline>
        </w:drawing>
      </w:r>
    </w:p>
    <w:p w:rsidR="00CD17A7" w:rsidRDefault="00CD17A7" w:rsidP="00CD17A7">
      <w:pPr>
        <w:shd w:val="clear" w:color="auto" w:fill="FFFFFF"/>
        <w:rPr>
          <w:rFonts w:ascii="Arial" w:hAnsi="Arial" w:cs="Arial"/>
          <w:vanish/>
          <w:color w:val="333333"/>
          <w:spacing w:val="60"/>
          <w:sz w:val="21"/>
          <w:szCs w:val="21"/>
        </w:rPr>
      </w:pPr>
      <w:r>
        <w:rPr>
          <w:rFonts w:ascii="Arial" w:hAnsi="Arial" w:cs="Arial"/>
          <w:vanish/>
          <w:color w:val="333333"/>
          <w:spacing w:val="60"/>
          <w:sz w:val="21"/>
          <w:szCs w:val="21"/>
        </w:rPr>
        <w:t>THE WORLD'S LARGEST WEB DEVELOPER SITE</w:t>
      </w:r>
    </w:p>
    <w:p w:rsidR="00CD17A7" w:rsidRDefault="0016480F" w:rsidP="007D4F60">
      <w:pPr>
        <w:numPr>
          <w:ilvl w:val="0"/>
          <w:numId w:val="13"/>
        </w:numPr>
        <w:shd w:val="clear" w:color="auto" w:fill="5F5F5F"/>
        <w:spacing w:before="100" w:beforeAutospacing="1" w:after="100" w:afterAutospacing="1" w:line="240" w:lineRule="auto"/>
        <w:rPr>
          <w:rFonts w:ascii="inherit" w:hAnsi="inherit" w:cs="Helvetica"/>
          <w:color w:val="333333"/>
          <w:sz w:val="54"/>
          <w:szCs w:val="54"/>
        </w:rPr>
      </w:pPr>
      <w:hyperlink r:id="rId333" w:tooltip="Home" w:history="1">
        <w:r w:rsidR="00CD17A7">
          <w:rPr>
            <w:rStyle w:val="Hyperlink"/>
            <w:rFonts w:ascii="Helvetica" w:hAnsi="Helvetica" w:cs="Helvetica"/>
            <w:sz w:val="21"/>
            <w:szCs w:val="21"/>
          </w:rPr>
          <w:t> </w:t>
        </w:r>
      </w:hyperlink>
      <w:r w:rsidR="00CD17A7">
        <w:rPr>
          <w:rFonts w:cs="Helvetica"/>
          <w:color w:val="333333"/>
        </w:rPr>
        <w:t xml:space="preserve">HTML </w:t>
      </w:r>
      <w:r w:rsidR="00CD17A7">
        <w:rPr>
          <w:rStyle w:val="colorh1"/>
          <w:rFonts w:cs="Helvetica"/>
          <w:color w:val="333333"/>
        </w:rPr>
        <w:t>Layouts</w:t>
      </w:r>
    </w:p>
    <w:p w:rsidR="00CD17A7" w:rsidRPr="00CD17A7" w:rsidRDefault="00CD17A7" w:rsidP="00CD17A7">
      <w:pPr>
        <w:spacing w:before="300" w:after="300"/>
        <w:rPr>
          <w:rFonts w:ascii="Helvetica" w:hAnsi="Helvetica" w:cs="Helvetica"/>
          <w:color w:val="333333"/>
          <w:sz w:val="36"/>
          <w:szCs w:val="36"/>
        </w:rPr>
      </w:pPr>
      <w:r w:rsidRPr="00CD17A7">
        <w:rPr>
          <w:rFonts w:cs="Helvetica"/>
          <w:color w:val="333333"/>
          <w:sz w:val="36"/>
          <w:szCs w:val="36"/>
        </w:rPr>
        <w:t xml:space="preserve">HTML </w:t>
      </w:r>
      <w:r w:rsidRPr="00CD17A7">
        <w:rPr>
          <w:rStyle w:val="colorh1"/>
          <w:rFonts w:cs="Helvetica"/>
          <w:color w:val="333333"/>
          <w:sz w:val="36"/>
          <w:szCs w:val="36"/>
        </w:rPr>
        <w:t>Layouts</w:t>
      </w:r>
    </w:p>
    <w:p w:rsidR="00CD17A7" w:rsidRDefault="00CD17A7" w:rsidP="00CD17A7">
      <w:pPr>
        <w:pStyle w:val="intro"/>
        <w:rPr>
          <w:rFonts w:ascii="Helvetica" w:hAnsi="Helvetica" w:cs="Helvetica"/>
        </w:rPr>
      </w:pPr>
      <w:r>
        <w:rPr>
          <w:rFonts w:ascii="Helvetica" w:hAnsi="Helvetica" w:cs="Helvetica"/>
        </w:rPr>
        <w:t>Websites often display content in multiple columns (like a magazine or newspaper).</w:t>
      </w:r>
    </w:p>
    <w:p w:rsidR="00CD17A7" w:rsidRDefault="0016480F" w:rsidP="00CD17A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59" style="width:0;height:0" o:hralign="center" o:hrstd="t" o:hr="t" fillcolor="#a0a0a0" stroked="f"/>
        </w:pict>
      </w:r>
    </w:p>
    <w:p w:rsidR="00CD17A7" w:rsidRDefault="00CD17A7" w:rsidP="00CD17A7">
      <w:pPr>
        <w:pStyle w:val="Heading1"/>
        <w:shd w:val="clear" w:color="auto" w:fill="000000"/>
        <w:jc w:val="center"/>
        <w:rPr>
          <w:rFonts w:cs="Helvetica"/>
          <w:color w:val="FFFFFF"/>
        </w:rPr>
      </w:pPr>
      <w:r>
        <w:rPr>
          <w:rFonts w:cs="Helvetica"/>
          <w:color w:val="FFFFFF"/>
        </w:rPr>
        <w:t>City Gallery</w:t>
      </w:r>
    </w:p>
    <w:p w:rsidR="00CD17A7" w:rsidRDefault="00CD17A7" w:rsidP="00CD17A7">
      <w:pPr>
        <w:shd w:val="clear" w:color="auto" w:fill="EEEEEE"/>
        <w:spacing w:line="450" w:lineRule="atLeast"/>
        <w:rPr>
          <w:rFonts w:ascii="Helvetica" w:hAnsi="Helvetica" w:cs="Helvetica"/>
          <w:color w:val="333333"/>
          <w:sz w:val="21"/>
          <w:szCs w:val="21"/>
        </w:rPr>
      </w:pPr>
      <w:r>
        <w:rPr>
          <w:rFonts w:ascii="Helvetica" w:hAnsi="Helvetica" w:cs="Helvetica"/>
          <w:color w:val="333333"/>
          <w:sz w:val="21"/>
          <w:szCs w:val="21"/>
        </w:rPr>
        <w:t>London</w:t>
      </w:r>
      <w:r>
        <w:rPr>
          <w:rFonts w:ascii="Helvetica" w:hAnsi="Helvetica" w:cs="Helvetica"/>
          <w:color w:val="333333"/>
          <w:sz w:val="21"/>
          <w:szCs w:val="21"/>
        </w:rPr>
        <w:br/>
        <w:t>Paris</w:t>
      </w:r>
      <w:r>
        <w:rPr>
          <w:rFonts w:ascii="Helvetica" w:hAnsi="Helvetica" w:cs="Helvetica"/>
          <w:color w:val="333333"/>
          <w:sz w:val="21"/>
          <w:szCs w:val="21"/>
        </w:rPr>
        <w:br/>
        <w:t xml:space="preserve">Tokyo </w:t>
      </w:r>
    </w:p>
    <w:p w:rsidR="00CD17A7" w:rsidRDefault="00CD17A7" w:rsidP="00CD17A7">
      <w:pPr>
        <w:pStyle w:val="Heading1"/>
        <w:rPr>
          <w:rFonts w:cs="Helvetica"/>
          <w:color w:val="333333"/>
        </w:rPr>
      </w:pPr>
      <w:r>
        <w:rPr>
          <w:rFonts w:cs="Helvetica"/>
          <w:color w:val="333333"/>
        </w:rPr>
        <w:t>London</w:t>
      </w:r>
    </w:p>
    <w:p w:rsidR="00CD17A7" w:rsidRDefault="00CD17A7" w:rsidP="00CD17A7">
      <w:pPr>
        <w:pStyle w:val="NormalWeb"/>
        <w:rPr>
          <w:rFonts w:ascii="Helvetica" w:hAnsi="Helvetica" w:cs="Helvetica"/>
          <w:color w:val="333333"/>
          <w:sz w:val="21"/>
          <w:szCs w:val="21"/>
        </w:rPr>
      </w:pPr>
      <w:r>
        <w:rPr>
          <w:rFonts w:ascii="Helvetica" w:hAnsi="Helvetica" w:cs="Helvetica"/>
          <w:color w:val="333333"/>
          <w:sz w:val="21"/>
          <w:szCs w:val="21"/>
        </w:rPr>
        <w:t xml:space="preserve">London is the capital city of England. It is the most populous city in the United Kingdom, with a metropolitan area of over 13 million inhabitants. </w:t>
      </w:r>
    </w:p>
    <w:p w:rsidR="00CD17A7" w:rsidRDefault="00CD17A7" w:rsidP="00CD17A7">
      <w:pPr>
        <w:pStyle w:val="NormalWeb"/>
        <w:rPr>
          <w:rFonts w:ascii="Helvetica" w:hAnsi="Helvetica" w:cs="Helvetica"/>
          <w:color w:val="333333"/>
          <w:sz w:val="21"/>
          <w:szCs w:val="21"/>
        </w:rPr>
      </w:pPr>
      <w:r>
        <w:rPr>
          <w:rFonts w:ascii="Helvetica" w:hAnsi="Helvetica" w:cs="Helvetica"/>
          <w:color w:val="333333"/>
          <w:sz w:val="21"/>
          <w:szCs w:val="21"/>
        </w:rPr>
        <w:t xml:space="preserve">Standing on the River Thames, London has been a major settlement for two millennia, its history going back to its founding by the Romans, who named it Londinium. </w:t>
      </w:r>
    </w:p>
    <w:p w:rsidR="00CD17A7" w:rsidRDefault="00CD17A7" w:rsidP="00CD17A7">
      <w:pPr>
        <w:shd w:val="clear" w:color="auto" w:fill="000000"/>
        <w:jc w:val="center"/>
        <w:rPr>
          <w:rFonts w:ascii="Helvetica" w:hAnsi="Helvetica" w:cs="Helvetica"/>
          <w:color w:val="FFFFFF"/>
          <w:sz w:val="21"/>
          <w:szCs w:val="21"/>
        </w:rPr>
      </w:pPr>
      <w:r>
        <w:rPr>
          <w:rFonts w:ascii="Helvetica" w:hAnsi="Helvetica" w:cs="Helvetica"/>
          <w:color w:val="FFFFFF"/>
          <w:sz w:val="21"/>
          <w:szCs w:val="21"/>
        </w:rPr>
        <w:t xml:space="preserve">Copyright © W3Schools.com </w:t>
      </w:r>
    </w:p>
    <w:p w:rsidR="00CD17A7" w:rsidRDefault="0016480F" w:rsidP="00CD17A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60" style="width:0;height:0" o:hralign="center" o:hrstd="t" o:hr="t" fillcolor="#a0a0a0" stroked="f"/>
        </w:pict>
      </w:r>
    </w:p>
    <w:p w:rsidR="00CD17A7" w:rsidRDefault="00CD17A7" w:rsidP="00CD17A7">
      <w:pPr>
        <w:pStyle w:val="Heading2"/>
        <w:rPr>
          <w:rFonts w:cs="Helvetica"/>
          <w:color w:val="333333"/>
        </w:rPr>
      </w:pPr>
      <w:r>
        <w:rPr>
          <w:rFonts w:cs="Helvetica"/>
          <w:color w:val="333333"/>
        </w:rPr>
        <w:t xml:space="preserve">HTML Layout </w:t>
      </w:r>
      <w:proofErr w:type="gramStart"/>
      <w:r>
        <w:rPr>
          <w:rFonts w:cs="Helvetica"/>
          <w:color w:val="333333"/>
        </w:rPr>
        <w:t>Using</w:t>
      </w:r>
      <w:proofErr w:type="gramEnd"/>
      <w:r>
        <w:rPr>
          <w:rFonts w:cs="Helvetica"/>
          <w:color w:val="333333"/>
        </w:rPr>
        <w:t xml:space="preserve"> &lt;div&gt; Elements</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CD17A7" w:rsidTr="00CD17A7">
        <w:tc>
          <w:tcPr>
            <w:tcW w:w="510" w:type="dxa"/>
            <w:shd w:val="clear" w:color="auto" w:fill="FFFFFF"/>
            <w:tcMar>
              <w:top w:w="150" w:type="dxa"/>
              <w:left w:w="150" w:type="dxa"/>
              <w:bottom w:w="150" w:type="dxa"/>
              <w:right w:w="75" w:type="dxa"/>
            </w:tcMar>
            <w:vAlign w:val="center"/>
            <w:hideMark/>
          </w:tcPr>
          <w:p w:rsidR="00CD17A7" w:rsidRDefault="00CD17A7">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940" name="Picture 9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 xml:space="preserve">The &lt;div&gt; element is often used as a layout tool, because it can easily be positioned with CSS. </w:t>
            </w:r>
          </w:p>
        </w:tc>
      </w:tr>
    </w:tbl>
    <w:p w:rsidR="00CD17A7" w:rsidRDefault="00CD17A7" w:rsidP="00CD17A7">
      <w:pPr>
        <w:pStyle w:val="NormalWeb"/>
        <w:rPr>
          <w:rFonts w:ascii="Helvetica" w:hAnsi="Helvetica" w:cs="Helvetica"/>
          <w:color w:val="333333"/>
          <w:sz w:val="21"/>
          <w:szCs w:val="21"/>
        </w:rPr>
      </w:pPr>
      <w:r>
        <w:rPr>
          <w:rFonts w:ascii="Helvetica" w:hAnsi="Helvetica" w:cs="Helvetica"/>
          <w:color w:val="333333"/>
          <w:sz w:val="21"/>
          <w:szCs w:val="21"/>
        </w:rPr>
        <w:lastRenderedPageBreak/>
        <w:t>This example uses 4 &lt;div&gt; elements to create a multiple column layout:</w:t>
      </w:r>
    </w:p>
    <w:p w:rsidR="00CD17A7" w:rsidRDefault="00CD17A7" w:rsidP="00CD17A7">
      <w:pPr>
        <w:pStyle w:val="Heading2"/>
        <w:shd w:val="clear" w:color="auto" w:fill="F1F1F1"/>
        <w:spacing w:before="15"/>
        <w:rPr>
          <w:rFonts w:cs="Helvetica"/>
          <w:color w:val="555555"/>
          <w:sz w:val="30"/>
          <w:szCs w:val="30"/>
        </w:rPr>
      </w:pPr>
      <w:r>
        <w:rPr>
          <w:rFonts w:cs="Helvetica"/>
          <w:color w:val="555555"/>
          <w:sz w:val="30"/>
          <w:szCs w:val="30"/>
        </w:rPr>
        <w:t>Example</w:t>
      </w:r>
    </w:p>
    <w:p w:rsidR="00CD17A7" w:rsidRDefault="00CD17A7" w:rsidP="00CD17A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body</w:t>
      </w:r>
      <w:proofErr w:type="gramEnd"/>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City Gallery</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"nav"</w:t>
      </w:r>
      <w:r>
        <w:rPr>
          <w:rStyle w:val="highgt1"/>
          <w:rFonts w:ascii="Consolas" w:hAnsi="Consolas" w:cs="Consolas"/>
          <w:sz w:val="21"/>
          <w:szCs w:val="21"/>
        </w:rPr>
        <w:t>&gt;</w:t>
      </w:r>
      <w:r>
        <w:rPr>
          <w:rFonts w:ascii="Consolas" w:hAnsi="Consolas" w:cs="Consolas"/>
          <w:color w:val="000000"/>
          <w:sz w:val="21"/>
          <w:szCs w:val="21"/>
        </w:rPr>
        <w:br/>
        <w:t>London</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Paris</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Tokyo</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London is the capital city of England. It is the most populous city in the United Kingdom</w:t>
      </w:r>
      <w:proofErr w:type="gramStart"/>
      <w:r>
        <w:rPr>
          <w:rFonts w:ascii="Consolas" w:hAnsi="Consolas" w:cs="Consolas"/>
          <w:color w:val="000000"/>
          <w:sz w:val="21"/>
          <w:szCs w:val="21"/>
        </w:rPr>
        <w:t>,</w:t>
      </w:r>
      <w:proofErr w:type="gramEnd"/>
      <w:r>
        <w:rPr>
          <w:rFonts w:ascii="Consolas" w:hAnsi="Consolas" w:cs="Consolas"/>
          <w:color w:val="000000"/>
          <w:sz w:val="21"/>
          <w:szCs w:val="21"/>
        </w:rPr>
        <w:br/>
        <w:t>with a metropolitan area of over 13 million inhabitants.</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Standing on the River Thames, London has been a major settlement for two millennia,</w:t>
      </w:r>
      <w:r>
        <w:rPr>
          <w:rFonts w:ascii="Consolas" w:hAnsi="Consolas" w:cs="Consolas"/>
          <w:color w:val="000000"/>
          <w:sz w:val="21"/>
          <w:szCs w:val="21"/>
        </w:rPr>
        <w:br/>
        <w:t>its history going back to its founding by the Romans, who named it Londinium.</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"footer"</w:t>
      </w:r>
      <w:r>
        <w:rPr>
          <w:rStyle w:val="highgt1"/>
          <w:rFonts w:ascii="Consolas" w:hAnsi="Consolas" w:cs="Consolas"/>
          <w:sz w:val="21"/>
          <w:szCs w:val="21"/>
        </w:rPr>
        <w:t>&gt;</w:t>
      </w:r>
      <w:r>
        <w:rPr>
          <w:rFonts w:ascii="Consolas" w:hAnsi="Consolas" w:cs="Consolas"/>
          <w:color w:val="000000"/>
          <w:sz w:val="21"/>
          <w:szCs w:val="21"/>
        </w:rPr>
        <w:br/>
        <w:t>Copyright © W3Schools.com</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t xml:space="preserve"> </w:t>
      </w:r>
    </w:p>
    <w:p w:rsidR="00CD17A7" w:rsidRDefault="00CD17A7" w:rsidP="00CD17A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34"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CD17A7" w:rsidRDefault="00CD17A7" w:rsidP="00CD17A7">
      <w:pPr>
        <w:spacing w:line="240" w:lineRule="auto"/>
        <w:rPr>
          <w:rFonts w:ascii="Helvetica" w:hAnsi="Helvetica" w:cs="Helvetica"/>
          <w:color w:val="333333"/>
          <w:sz w:val="21"/>
          <w:szCs w:val="21"/>
        </w:rPr>
      </w:pPr>
    </w:p>
    <w:p w:rsidR="00CD17A7" w:rsidRDefault="00CD17A7" w:rsidP="00CD17A7">
      <w:pPr>
        <w:pStyle w:val="Heading2"/>
        <w:shd w:val="clear" w:color="auto" w:fill="F1F1F1"/>
        <w:spacing w:before="15"/>
        <w:rPr>
          <w:rFonts w:cs="Helvetica"/>
          <w:color w:val="555555"/>
          <w:sz w:val="30"/>
          <w:szCs w:val="30"/>
        </w:rPr>
      </w:pPr>
      <w:r>
        <w:rPr>
          <w:rFonts w:cs="Helvetica"/>
          <w:color w:val="555555"/>
          <w:sz w:val="30"/>
          <w:szCs w:val="30"/>
        </w:rPr>
        <w:t>The CSS:</w:t>
      </w:r>
    </w:p>
    <w:p w:rsidR="00CD17A7" w:rsidRDefault="00CD17A7" w:rsidP="00CD17A7">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&lt;style&gt;</w:t>
      </w:r>
      <w:r>
        <w:rPr>
          <w:rFonts w:ascii="Consolas" w:hAnsi="Consolas" w:cs="Consolas"/>
          <w:color w:val="A52A2A"/>
          <w:sz w:val="21"/>
          <w:szCs w:val="21"/>
        </w:rPr>
        <w:br/>
      </w:r>
      <w:r>
        <w:rPr>
          <w:rStyle w:val="highele1"/>
          <w:rFonts w:ascii="Consolas" w:hAnsi="Consolas" w:cs="Consolas"/>
          <w:sz w:val="21"/>
          <w:szCs w:val="21"/>
        </w:rPr>
        <w:t xml:space="preserve">#header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black;</w:t>
      </w:r>
      <w:r>
        <w:rPr>
          <w:rFonts w:ascii="Consolas" w:hAnsi="Consolas" w:cs="Consolas"/>
          <w:color w:val="000000"/>
          <w:sz w:val="21"/>
          <w:szCs w:val="21"/>
        </w:rPr>
        <w:br/>
        <w:t xml:space="preserve">    </w:t>
      </w:r>
      <w:r>
        <w:rPr>
          <w:rStyle w:val="highatt1"/>
          <w:rFonts w:ascii="Consolas" w:hAnsi="Consolas" w:cs="Consolas"/>
          <w:sz w:val="21"/>
          <w:szCs w:val="21"/>
        </w:rPr>
        <w:t>color:</w:t>
      </w:r>
      <w:r>
        <w:rPr>
          <w:rStyle w:val="highval1"/>
          <w:rFonts w:ascii="Consolas" w:hAnsi="Consolas" w:cs="Consolas"/>
          <w:sz w:val="21"/>
          <w:szCs w:val="21"/>
        </w:rPr>
        <w:t>white;</w:t>
      </w:r>
      <w:r>
        <w:rPr>
          <w:rFonts w:ascii="Consolas" w:hAnsi="Consolas" w:cs="Consolas"/>
          <w:color w:val="000000"/>
          <w:sz w:val="21"/>
          <w:szCs w:val="21"/>
        </w:rPr>
        <w:br/>
        <w:t xml:space="preserve">    </w:t>
      </w:r>
      <w:r>
        <w:rPr>
          <w:rStyle w:val="highatt1"/>
          <w:rFonts w:ascii="Consolas" w:hAnsi="Consolas" w:cs="Consolas"/>
          <w:sz w:val="21"/>
          <w:szCs w:val="21"/>
        </w:rPr>
        <w:t>text-align:</w:t>
      </w:r>
      <w:r>
        <w:rPr>
          <w:rStyle w:val="highval1"/>
          <w:rFonts w:ascii="Consolas" w:hAnsi="Consolas" w:cs="Consolas"/>
          <w:sz w:val="21"/>
          <w:szCs w:val="21"/>
        </w:rPr>
        <w:t>center;</w:t>
      </w:r>
      <w:r>
        <w:rPr>
          <w:rFonts w:ascii="Consolas" w:hAnsi="Consolas" w:cs="Consolas"/>
          <w:color w:val="000000"/>
          <w:sz w:val="21"/>
          <w:szCs w:val="21"/>
        </w:rPr>
        <w:br/>
      </w:r>
      <w:r>
        <w:rPr>
          <w:rFonts w:ascii="Consolas" w:hAnsi="Consolas" w:cs="Consolas"/>
          <w:color w:val="000000"/>
          <w:sz w:val="21"/>
          <w:szCs w:val="21"/>
        </w:rPr>
        <w:lastRenderedPageBreak/>
        <w:t xml:space="preserve">    </w:t>
      </w:r>
      <w:r>
        <w:rPr>
          <w:rStyle w:val="highatt1"/>
          <w:rFonts w:ascii="Consolas" w:hAnsi="Consolas" w:cs="Consolas"/>
          <w:sz w:val="21"/>
          <w:szCs w:val="21"/>
        </w:rPr>
        <w:t>padding:</w:t>
      </w:r>
      <w:r>
        <w:rPr>
          <w:rStyle w:val="highval1"/>
          <w:rFonts w:ascii="Consolas" w:hAnsi="Consolas" w:cs="Consolas"/>
          <w:sz w:val="21"/>
          <w:szCs w:val="21"/>
        </w:rPr>
        <w:t>5px;</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#nav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line-height:</w:t>
      </w:r>
      <w:r>
        <w:rPr>
          <w:rStyle w:val="highval1"/>
          <w:rFonts w:ascii="Consolas" w:hAnsi="Consolas" w:cs="Consolas"/>
          <w:sz w:val="21"/>
          <w:szCs w:val="21"/>
        </w:rPr>
        <w:t>30px;</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#eeeeee;</w:t>
      </w:r>
      <w:r>
        <w:rPr>
          <w:rFonts w:ascii="Consolas" w:hAnsi="Consolas" w:cs="Consolas"/>
          <w:color w:val="000000"/>
          <w:sz w:val="21"/>
          <w:szCs w:val="21"/>
        </w:rPr>
        <w:br/>
        <w:t xml:space="preserve">    </w:t>
      </w:r>
      <w:r>
        <w:rPr>
          <w:rStyle w:val="highatt1"/>
          <w:rFonts w:ascii="Consolas" w:hAnsi="Consolas" w:cs="Consolas"/>
          <w:sz w:val="21"/>
          <w:szCs w:val="21"/>
        </w:rPr>
        <w:t>height:</w:t>
      </w:r>
      <w:r>
        <w:rPr>
          <w:rStyle w:val="highval1"/>
          <w:rFonts w:ascii="Consolas" w:hAnsi="Consolas" w:cs="Consolas"/>
          <w:sz w:val="21"/>
          <w:szCs w:val="21"/>
        </w:rPr>
        <w:t>300px;</w:t>
      </w:r>
      <w:r>
        <w:rPr>
          <w:rFonts w:ascii="Consolas" w:hAnsi="Consolas" w:cs="Consolas"/>
          <w:color w:val="000000"/>
          <w:sz w:val="21"/>
          <w:szCs w:val="21"/>
        </w:rPr>
        <w:br/>
        <w:t xml:space="preserve">    </w:t>
      </w:r>
      <w:r>
        <w:rPr>
          <w:rStyle w:val="highatt1"/>
          <w:rFonts w:ascii="Consolas" w:hAnsi="Consolas" w:cs="Consolas"/>
          <w:sz w:val="21"/>
          <w:szCs w:val="21"/>
        </w:rPr>
        <w:t>width:</w:t>
      </w:r>
      <w:r>
        <w:rPr>
          <w:rStyle w:val="highval1"/>
          <w:rFonts w:ascii="Consolas" w:hAnsi="Consolas" w:cs="Consolas"/>
          <w:sz w:val="21"/>
          <w:szCs w:val="21"/>
        </w:rPr>
        <w:t>100px;</w:t>
      </w:r>
      <w:r>
        <w:rPr>
          <w:rFonts w:ascii="Consolas" w:hAnsi="Consolas" w:cs="Consolas"/>
          <w:color w:val="000000"/>
          <w:sz w:val="21"/>
          <w:szCs w:val="21"/>
        </w:rPr>
        <w:br/>
        <w:t xml:space="preserve">    </w:t>
      </w:r>
      <w:r>
        <w:rPr>
          <w:rStyle w:val="highatt1"/>
          <w:rFonts w:ascii="Consolas" w:hAnsi="Consolas" w:cs="Consolas"/>
          <w:sz w:val="21"/>
          <w:szCs w:val="21"/>
        </w:rPr>
        <w:t>float:</w:t>
      </w:r>
      <w:r>
        <w:rPr>
          <w:rStyle w:val="highval1"/>
          <w:rFonts w:ascii="Consolas" w:hAnsi="Consolas" w:cs="Consolas"/>
          <w:sz w:val="21"/>
          <w:szCs w:val="21"/>
        </w:rPr>
        <w:t>left;</w:t>
      </w:r>
      <w:r>
        <w:rPr>
          <w:rFonts w:ascii="Consolas" w:hAnsi="Consolas" w:cs="Consolas"/>
          <w:color w:val="000000"/>
          <w:sz w:val="21"/>
          <w:szCs w:val="21"/>
        </w:rPr>
        <w:br/>
        <w:t xml:space="preserve">    </w:t>
      </w:r>
      <w:r>
        <w:rPr>
          <w:rStyle w:val="highatt1"/>
          <w:rFonts w:ascii="Consolas" w:hAnsi="Consolas" w:cs="Consolas"/>
          <w:sz w:val="21"/>
          <w:szCs w:val="21"/>
        </w:rPr>
        <w:t>padding:</w:t>
      </w:r>
      <w:r>
        <w:rPr>
          <w:rStyle w:val="highval1"/>
          <w:rFonts w:ascii="Consolas" w:hAnsi="Consolas" w:cs="Consolas"/>
          <w:sz w:val="21"/>
          <w:szCs w:val="21"/>
        </w:rPr>
        <w:t>5px;</w:t>
      </w:r>
      <w:r>
        <w:rPr>
          <w:rFonts w:ascii="Consolas" w:hAnsi="Consolas" w:cs="Consolas"/>
          <w:color w:val="000000"/>
          <w:sz w:val="21"/>
          <w:szCs w:val="21"/>
        </w:rPr>
        <w:t xml:space="preserve"> </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#section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width:</w:t>
      </w:r>
      <w:r>
        <w:rPr>
          <w:rStyle w:val="highval1"/>
          <w:rFonts w:ascii="Consolas" w:hAnsi="Consolas" w:cs="Consolas"/>
          <w:sz w:val="21"/>
          <w:szCs w:val="21"/>
        </w:rPr>
        <w:t>350px;</w:t>
      </w:r>
      <w:r>
        <w:rPr>
          <w:rFonts w:ascii="Consolas" w:hAnsi="Consolas" w:cs="Consolas"/>
          <w:color w:val="000000"/>
          <w:sz w:val="21"/>
          <w:szCs w:val="21"/>
        </w:rPr>
        <w:br/>
        <w:t xml:space="preserve">    </w:t>
      </w:r>
      <w:r>
        <w:rPr>
          <w:rStyle w:val="highatt1"/>
          <w:rFonts w:ascii="Consolas" w:hAnsi="Consolas" w:cs="Consolas"/>
          <w:sz w:val="21"/>
          <w:szCs w:val="21"/>
        </w:rPr>
        <w:t>float:</w:t>
      </w:r>
      <w:r>
        <w:rPr>
          <w:rStyle w:val="highval1"/>
          <w:rFonts w:ascii="Consolas" w:hAnsi="Consolas" w:cs="Consolas"/>
          <w:sz w:val="21"/>
          <w:szCs w:val="21"/>
        </w:rPr>
        <w:t>left;</w:t>
      </w:r>
      <w:r>
        <w:rPr>
          <w:rFonts w:ascii="Consolas" w:hAnsi="Consolas" w:cs="Consolas"/>
          <w:color w:val="000000"/>
          <w:sz w:val="21"/>
          <w:szCs w:val="21"/>
        </w:rPr>
        <w:br/>
        <w:t xml:space="preserve">    </w:t>
      </w:r>
      <w:r>
        <w:rPr>
          <w:rStyle w:val="highatt1"/>
          <w:rFonts w:ascii="Consolas" w:hAnsi="Consolas" w:cs="Consolas"/>
          <w:sz w:val="21"/>
          <w:szCs w:val="21"/>
        </w:rPr>
        <w:t>padding:</w:t>
      </w:r>
      <w:r>
        <w:rPr>
          <w:rStyle w:val="highval1"/>
          <w:rFonts w:ascii="Consolas" w:hAnsi="Consolas" w:cs="Consolas"/>
          <w:sz w:val="21"/>
          <w:szCs w:val="21"/>
        </w:rPr>
        <w:t>10px;</w:t>
      </w:r>
      <w:r>
        <w:rPr>
          <w:rFonts w:ascii="Consolas" w:hAnsi="Consolas" w:cs="Consolas"/>
          <w:color w:val="000000"/>
          <w:sz w:val="21"/>
          <w:szCs w:val="21"/>
        </w:rPr>
        <w:t xml:space="preserve"> </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#footer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black;</w:t>
      </w:r>
      <w:r>
        <w:rPr>
          <w:rFonts w:ascii="Consolas" w:hAnsi="Consolas" w:cs="Consolas"/>
          <w:color w:val="000000"/>
          <w:sz w:val="21"/>
          <w:szCs w:val="21"/>
        </w:rPr>
        <w:br/>
        <w:t xml:space="preserve">    </w:t>
      </w:r>
      <w:r>
        <w:rPr>
          <w:rStyle w:val="highatt1"/>
          <w:rFonts w:ascii="Consolas" w:hAnsi="Consolas" w:cs="Consolas"/>
          <w:sz w:val="21"/>
          <w:szCs w:val="21"/>
        </w:rPr>
        <w:t>color:</w:t>
      </w:r>
      <w:r>
        <w:rPr>
          <w:rStyle w:val="highval1"/>
          <w:rFonts w:ascii="Consolas" w:hAnsi="Consolas" w:cs="Consolas"/>
          <w:sz w:val="21"/>
          <w:szCs w:val="21"/>
        </w:rPr>
        <w:t>white;</w:t>
      </w:r>
      <w:r>
        <w:rPr>
          <w:rFonts w:ascii="Consolas" w:hAnsi="Consolas" w:cs="Consolas"/>
          <w:color w:val="000000"/>
          <w:sz w:val="21"/>
          <w:szCs w:val="21"/>
        </w:rPr>
        <w:br/>
        <w:t xml:space="preserve">    </w:t>
      </w:r>
      <w:r>
        <w:rPr>
          <w:rStyle w:val="highatt1"/>
          <w:rFonts w:ascii="Consolas" w:hAnsi="Consolas" w:cs="Consolas"/>
          <w:sz w:val="21"/>
          <w:szCs w:val="21"/>
        </w:rPr>
        <w:t>clear:</w:t>
      </w:r>
      <w:r>
        <w:rPr>
          <w:rStyle w:val="highval1"/>
          <w:rFonts w:ascii="Consolas" w:hAnsi="Consolas" w:cs="Consolas"/>
          <w:sz w:val="21"/>
          <w:szCs w:val="21"/>
        </w:rPr>
        <w:t>both;</w:t>
      </w:r>
      <w:r>
        <w:rPr>
          <w:rFonts w:ascii="Consolas" w:hAnsi="Consolas" w:cs="Consolas"/>
          <w:color w:val="000000"/>
          <w:sz w:val="21"/>
          <w:szCs w:val="21"/>
        </w:rPr>
        <w:br/>
        <w:t xml:space="preserve">    </w:t>
      </w:r>
      <w:r>
        <w:rPr>
          <w:rStyle w:val="highatt1"/>
          <w:rFonts w:ascii="Consolas" w:hAnsi="Consolas" w:cs="Consolas"/>
          <w:sz w:val="21"/>
          <w:szCs w:val="21"/>
        </w:rPr>
        <w:t>text-align:</w:t>
      </w:r>
      <w:r>
        <w:rPr>
          <w:rStyle w:val="highval1"/>
          <w:rFonts w:ascii="Consolas" w:hAnsi="Consolas" w:cs="Consolas"/>
          <w:sz w:val="21"/>
          <w:szCs w:val="21"/>
        </w:rPr>
        <w:t>center;</w:t>
      </w:r>
      <w:r>
        <w:rPr>
          <w:rFonts w:ascii="Consolas" w:hAnsi="Consolas" w:cs="Consolas"/>
          <w:color w:val="000000"/>
          <w:sz w:val="21"/>
          <w:szCs w:val="21"/>
        </w:rPr>
        <w:br/>
        <w:t xml:space="preserve">    </w:t>
      </w:r>
      <w:r>
        <w:rPr>
          <w:rStyle w:val="highatt1"/>
          <w:rFonts w:ascii="Consolas" w:hAnsi="Consolas" w:cs="Consolas"/>
          <w:sz w:val="21"/>
          <w:szCs w:val="21"/>
        </w:rPr>
        <w:t>padding:</w:t>
      </w:r>
      <w:r>
        <w:rPr>
          <w:rStyle w:val="highval1"/>
          <w:rFonts w:ascii="Consolas" w:hAnsi="Consolas" w:cs="Consolas"/>
          <w:sz w:val="21"/>
          <w:szCs w:val="21"/>
        </w:rPr>
        <w:t>5px;</w:t>
      </w:r>
      <w:r>
        <w:rPr>
          <w:rFonts w:ascii="Consolas" w:hAnsi="Consolas" w:cs="Consolas"/>
          <w:color w:val="000000"/>
          <w:sz w:val="21"/>
          <w:szCs w:val="21"/>
        </w:rPr>
        <w:t xml:space="preserve"> </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&lt;/style&gt; </w:t>
      </w:r>
    </w:p>
    <w:p w:rsidR="00CD17A7" w:rsidRDefault="0016480F" w:rsidP="00CD17A7">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61" style="width:0;height:0" o:hralign="center" o:hrstd="t" o:hr="t" fillcolor="#a0a0a0" stroked="f"/>
        </w:pict>
      </w:r>
    </w:p>
    <w:p w:rsidR="00CD17A7" w:rsidRDefault="00CD17A7" w:rsidP="00CD17A7">
      <w:pPr>
        <w:pStyle w:val="Heading2"/>
        <w:rPr>
          <w:rFonts w:cs="Helvetica"/>
          <w:color w:val="333333"/>
        </w:rPr>
      </w:pPr>
      <w:r>
        <w:rPr>
          <w:rFonts w:cs="Helvetica"/>
          <w:color w:val="333333"/>
        </w:rPr>
        <w:t>Website Layout Using HTML5</w:t>
      </w:r>
    </w:p>
    <w:p w:rsidR="00CD17A7" w:rsidRDefault="00CD17A7" w:rsidP="00CD17A7">
      <w:pPr>
        <w:pStyle w:val="NormalWeb"/>
        <w:rPr>
          <w:rFonts w:ascii="Helvetica" w:hAnsi="Helvetica" w:cs="Helvetica"/>
          <w:color w:val="333333"/>
          <w:sz w:val="21"/>
          <w:szCs w:val="21"/>
        </w:rPr>
      </w:pPr>
      <w:r>
        <w:rPr>
          <w:rFonts w:ascii="Helvetica" w:hAnsi="Helvetica" w:cs="Helvetica"/>
          <w:color w:val="333333"/>
          <w:sz w:val="21"/>
          <w:szCs w:val="21"/>
        </w:rPr>
        <w:t>HTML5 offers new semantic elements that define different parts of a web page:</w:t>
      </w:r>
    </w:p>
    <w:tbl>
      <w:tblPr>
        <w:tblW w:w="5000" w:type="pct"/>
        <w:tblCellMar>
          <w:top w:w="15" w:type="dxa"/>
          <w:left w:w="15" w:type="dxa"/>
          <w:bottom w:w="15" w:type="dxa"/>
          <w:right w:w="15" w:type="dxa"/>
        </w:tblCellMar>
        <w:tblLook w:val="04A0"/>
      </w:tblPr>
      <w:tblGrid>
        <w:gridCol w:w="3375"/>
        <w:gridCol w:w="5985"/>
      </w:tblGrid>
      <w:tr w:rsidR="00CD17A7" w:rsidTr="00CD17A7">
        <w:tc>
          <w:tcPr>
            <w:tcW w:w="3375" w:type="dxa"/>
            <w:shd w:val="clear" w:color="auto" w:fill="auto"/>
            <w:tcMar>
              <w:top w:w="0" w:type="dxa"/>
              <w:left w:w="0" w:type="dxa"/>
              <w:bottom w:w="0" w:type="dxa"/>
              <w:right w:w="0" w:type="dxa"/>
            </w:tcMar>
            <w:hideMark/>
          </w:tcPr>
          <w:p w:rsidR="00CD17A7" w:rsidRDefault="00CD17A7">
            <w:pPr>
              <w:spacing w:after="1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085975" cy="2457450"/>
                  <wp:effectExtent l="19050" t="0" r="9525" b="0"/>
                  <wp:docPr id="942" name="Picture 942"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HTML5 Semantic Elements"/>
                          <pic:cNvPicPr>
                            <a:picLocks noChangeAspect="1" noChangeArrowheads="1"/>
                          </pic:cNvPicPr>
                        </pic:nvPicPr>
                        <pic:blipFill>
                          <a:blip r:embed="rId335"/>
                          <a:srcRect/>
                          <a:stretch>
                            <a:fillRect/>
                          </a:stretch>
                        </pic:blipFill>
                        <pic:spPr bwMode="auto">
                          <a:xfrm>
                            <a:off x="0" y="0"/>
                            <a:ext cx="2085975" cy="2457450"/>
                          </a:xfrm>
                          <a:prstGeom prst="rect">
                            <a:avLst/>
                          </a:prstGeom>
                          <a:noFill/>
                          <a:ln w="9525">
                            <a:noFill/>
                            <a:miter lim="800000"/>
                            <a:headEnd/>
                            <a:tailEnd/>
                          </a:ln>
                        </pic:spPr>
                      </pic:pic>
                    </a:graphicData>
                  </a:graphic>
                </wp:inline>
              </w:drawing>
            </w:r>
          </w:p>
        </w:tc>
        <w:tc>
          <w:tcPr>
            <w:tcW w:w="0" w:type="auto"/>
            <w:shd w:val="clear" w:color="auto" w:fill="auto"/>
            <w:tcMar>
              <w:top w:w="0" w:type="dxa"/>
              <w:left w:w="0" w:type="dxa"/>
              <w:bottom w:w="0" w:type="dxa"/>
              <w:right w:w="0" w:type="dxa"/>
            </w:tcMar>
            <w:vAlign w:val="center"/>
            <w:hideMark/>
          </w:tcPr>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1"/>
              <w:gridCol w:w="5088"/>
            </w:tblGrid>
            <w:tr w:rsidR="00CD17A7">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header</w:t>
                  </w:r>
                </w:p>
              </w:tc>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Defines a header for a document or a section</w:t>
                  </w:r>
                </w:p>
              </w:tc>
            </w:tr>
            <w:tr w:rsidR="00CD17A7">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nav</w:t>
                  </w:r>
                </w:p>
              </w:tc>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Defines a container for navigation links</w:t>
                  </w:r>
                </w:p>
              </w:tc>
            </w:tr>
            <w:tr w:rsidR="00CD17A7">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section</w:t>
                  </w:r>
                </w:p>
              </w:tc>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Defines a section in a document</w:t>
                  </w:r>
                </w:p>
              </w:tc>
            </w:tr>
            <w:tr w:rsidR="00CD17A7">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article</w:t>
                  </w:r>
                </w:p>
              </w:tc>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 xml:space="preserve">Defines an independent self-contained article </w:t>
                  </w:r>
                </w:p>
              </w:tc>
            </w:tr>
            <w:tr w:rsidR="00CD17A7">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aside</w:t>
                  </w:r>
                </w:p>
              </w:tc>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Defines content aside from the content (like a sidebar)</w:t>
                  </w:r>
                </w:p>
              </w:tc>
            </w:tr>
            <w:tr w:rsidR="00CD17A7">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footer</w:t>
                  </w:r>
                </w:p>
              </w:tc>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Defines a footer for a document or a section</w:t>
                  </w:r>
                </w:p>
              </w:tc>
            </w:tr>
            <w:tr w:rsidR="00CD17A7">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details</w:t>
                  </w:r>
                </w:p>
              </w:tc>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Defines additional details</w:t>
                  </w:r>
                </w:p>
              </w:tc>
            </w:tr>
            <w:tr w:rsidR="00CD17A7">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summary</w:t>
                  </w:r>
                </w:p>
              </w:tc>
              <w:tc>
                <w:tcPr>
                  <w:tcW w:w="0" w:type="auto"/>
                  <w:shd w:val="clear" w:color="auto" w:fill="auto"/>
                  <w:tcMar>
                    <w:top w:w="0" w:type="dxa"/>
                    <w:left w:w="0" w:type="dxa"/>
                    <w:bottom w:w="0" w:type="dxa"/>
                    <w:right w:w="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Defines a heading for the details element</w:t>
                  </w:r>
                </w:p>
              </w:tc>
            </w:tr>
          </w:tbl>
          <w:p w:rsidR="00CD17A7" w:rsidRDefault="00CD17A7">
            <w:pPr>
              <w:spacing w:after="180"/>
              <w:rPr>
                <w:rFonts w:ascii="Helvetica" w:hAnsi="Helvetica" w:cs="Helvetica"/>
                <w:color w:val="333333"/>
                <w:sz w:val="21"/>
                <w:szCs w:val="21"/>
              </w:rPr>
            </w:pPr>
          </w:p>
        </w:tc>
      </w:tr>
    </w:tbl>
    <w:p w:rsidR="00CD17A7" w:rsidRDefault="00CD17A7" w:rsidP="00CD17A7">
      <w:pPr>
        <w:pStyle w:val="NormalWeb"/>
        <w:rPr>
          <w:rFonts w:ascii="Helvetica" w:hAnsi="Helvetica" w:cs="Helvetica"/>
          <w:color w:val="333333"/>
          <w:sz w:val="21"/>
          <w:szCs w:val="21"/>
        </w:rPr>
      </w:pPr>
      <w:r>
        <w:rPr>
          <w:rFonts w:ascii="Helvetica" w:hAnsi="Helvetica" w:cs="Helvetica"/>
          <w:color w:val="333333"/>
          <w:sz w:val="21"/>
          <w:szCs w:val="21"/>
        </w:rPr>
        <w:t>This example uses &lt;header&gt;, &lt;nav&gt;, &lt;section&gt;, and &lt;footer&gt; to create a multiple column layout:</w:t>
      </w:r>
    </w:p>
    <w:p w:rsidR="00CD17A7" w:rsidRDefault="00CD17A7" w:rsidP="00CD17A7">
      <w:pPr>
        <w:pStyle w:val="Heading2"/>
        <w:shd w:val="clear" w:color="auto" w:fill="F1F1F1"/>
        <w:spacing w:before="15"/>
        <w:rPr>
          <w:rFonts w:cs="Helvetica"/>
          <w:color w:val="555555"/>
          <w:sz w:val="30"/>
          <w:szCs w:val="30"/>
        </w:rPr>
      </w:pPr>
      <w:r>
        <w:rPr>
          <w:rFonts w:cs="Helvetica"/>
          <w:color w:val="555555"/>
          <w:sz w:val="30"/>
          <w:szCs w:val="30"/>
        </w:rPr>
        <w:lastRenderedPageBreak/>
        <w:t>Example</w:t>
      </w:r>
    </w:p>
    <w:p w:rsidR="00CD17A7" w:rsidRDefault="00CD17A7" w:rsidP="00CD17A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body</w:t>
      </w:r>
      <w:proofErr w:type="gramEnd"/>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City Gallery</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nav</w:t>
      </w:r>
      <w:r>
        <w:rPr>
          <w:rStyle w:val="highgt1"/>
          <w:rFonts w:ascii="Consolas" w:hAnsi="Consolas" w:cs="Consolas"/>
          <w:sz w:val="21"/>
          <w:szCs w:val="21"/>
        </w:rPr>
        <w:t>&gt;</w:t>
      </w:r>
      <w:r>
        <w:rPr>
          <w:rFonts w:ascii="Consolas" w:hAnsi="Consolas" w:cs="Consolas"/>
          <w:color w:val="000000"/>
          <w:sz w:val="21"/>
          <w:szCs w:val="21"/>
        </w:rPr>
        <w:br/>
        <w:t>London</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Paris</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Tokyo</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/nav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London is the capital city of England. It is the most populous city in the United Kingdom</w:t>
      </w:r>
      <w:proofErr w:type="gramStart"/>
      <w:r>
        <w:rPr>
          <w:rFonts w:ascii="Consolas" w:hAnsi="Consolas" w:cs="Consolas"/>
          <w:color w:val="000000"/>
          <w:sz w:val="21"/>
          <w:szCs w:val="21"/>
        </w:rPr>
        <w:t>,</w:t>
      </w:r>
      <w:proofErr w:type="gramEnd"/>
      <w:r>
        <w:rPr>
          <w:rFonts w:ascii="Consolas" w:hAnsi="Consolas" w:cs="Consolas"/>
          <w:color w:val="000000"/>
          <w:sz w:val="21"/>
          <w:szCs w:val="21"/>
        </w:rPr>
        <w:br/>
        <w:t>with a metropolitan area of over 13 million inhabitants.</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Standing on the River Thames, London has been a major settlement for two millennia,</w:t>
      </w:r>
      <w:r>
        <w:rPr>
          <w:rFonts w:ascii="Consolas" w:hAnsi="Consolas" w:cs="Consolas"/>
          <w:color w:val="000000"/>
          <w:sz w:val="21"/>
          <w:szCs w:val="21"/>
        </w:rPr>
        <w:br/>
        <w:t>its history going back to its founding by the Romans, who named it Londinium.</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footer</w:t>
      </w:r>
      <w:r>
        <w:rPr>
          <w:rStyle w:val="highgt1"/>
          <w:rFonts w:ascii="Consolas" w:hAnsi="Consolas" w:cs="Consolas"/>
          <w:sz w:val="21"/>
          <w:szCs w:val="21"/>
        </w:rPr>
        <w:t>&gt;</w:t>
      </w:r>
      <w:r>
        <w:rPr>
          <w:rFonts w:ascii="Consolas" w:hAnsi="Consolas" w:cs="Consolas"/>
          <w:color w:val="000000"/>
          <w:sz w:val="21"/>
          <w:szCs w:val="21"/>
        </w:rPr>
        <w:br/>
        <w:t>Copyright © W3Schools.com</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/footer</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t xml:space="preserve"> </w:t>
      </w:r>
    </w:p>
    <w:p w:rsidR="00CD17A7" w:rsidRDefault="00CD17A7" w:rsidP="00CD17A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36"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CD17A7" w:rsidRDefault="00CD17A7" w:rsidP="00CD17A7">
      <w:pPr>
        <w:spacing w:line="240" w:lineRule="auto"/>
        <w:rPr>
          <w:rFonts w:ascii="Helvetica" w:hAnsi="Helvetica" w:cs="Helvetica"/>
          <w:color w:val="333333"/>
          <w:sz w:val="21"/>
          <w:szCs w:val="21"/>
        </w:rPr>
      </w:pPr>
    </w:p>
    <w:p w:rsidR="00CD17A7" w:rsidRDefault="00CD17A7" w:rsidP="00CD17A7">
      <w:pPr>
        <w:pStyle w:val="Heading2"/>
        <w:shd w:val="clear" w:color="auto" w:fill="F1F1F1"/>
        <w:spacing w:before="15"/>
        <w:rPr>
          <w:rFonts w:cs="Helvetica"/>
          <w:color w:val="555555"/>
          <w:sz w:val="30"/>
          <w:szCs w:val="30"/>
        </w:rPr>
      </w:pPr>
      <w:r>
        <w:rPr>
          <w:rFonts w:cs="Helvetica"/>
          <w:color w:val="555555"/>
          <w:sz w:val="30"/>
          <w:szCs w:val="30"/>
        </w:rPr>
        <w:t>The CSS</w:t>
      </w:r>
    </w:p>
    <w:p w:rsidR="00CD17A7" w:rsidRDefault="00CD17A7" w:rsidP="00CD17A7">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&lt;style&gt;</w:t>
      </w:r>
      <w:r>
        <w:rPr>
          <w:rFonts w:ascii="Consolas" w:hAnsi="Consolas" w:cs="Consolas"/>
          <w:color w:val="A52A2A"/>
          <w:sz w:val="21"/>
          <w:szCs w:val="21"/>
        </w:rPr>
        <w:br/>
      </w:r>
      <w:r>
        <w:rPr>
          <w:rStyle w:val="highele1"/>
          <w:rFonts w:ascii="Consolas" w:hAnsi="Consolas" w:cs="Consolas"/>
          <w:sz w:val="21"/>
          <w:szCs w:val="21"/>
        </w:rPr>
        <w:t xml:space="preserve">header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black;</w:t>
      </w:r>
      <w:r>
        <w:rPr>
          <w:rFonts w:ascii="Consolas" w:hAnsi="Consolas" w:cs="Consolas"/>
          <w:color w:val="000000"/>
          <w:sz w:val="21"/>
          <w:szCs w:val="21"/>
        </w:rPr>
        <w:br/>
        <w:t xml:space="preserve">    </w:t>
      </w:r>
      <w:r>
        <w:rPr>
          <w:rStyle w:val="highatt1"/>
          <w:rFonts w:ascii="Consolas" w:hAnsi="Consolas" w:cs="Consolas"/>
          <w:sz w:val="21"/>
          <w:szCs w:val="21"/>
        </w:rPr>
        <w:t>color:</w:t>
      </w:r>
      <w:r>
        <w:rPr>
          <w:rStyle w:val="highval1"/>
          <w:rFonts w:ascii="Consolas" w:hAnsi="Consolas" w:cs="Consolas"/>
          <w:sz w:val="21"/>
          <w:szCs w:val="21"/>
        </w:rPr>
        <w:t>white;</w:t>
      </w:r>
      <w:r>
        <w:rPr>
          <w:rFonts w:ascii="Consolas" w:hAnsi="Consolas" w:cs="Consolas"/>
          <w:color w:val="000000"/>
          <w:sz w:val="21"/>
          <w:szCs w:val="21"/>
        </w:rPr>
        <w:br/>
        <w:t xml:space="preserve">    </w:t>
      </w:r>
      <w:r>
        <w:rPr>
          <w:rStyle w:val="highatt1"/>
          <w:rFonts w:ascii="Consolas" w:hAnsi="Consolas" w:cs="Consolas"/>
          <w:sz w:val="21"/>
          <w:szCs w:val="21"/>
        </w:rPr>
        <w:t>text-align:</w:t>
      </w:r>
      <w:r>
        <w:rPr>
          <w:rStyle w:val="highval1"/>
          <w:rFonts w:ascii="Consolas" w:hAnsi="Consolas" w:cs="Consolas"/>
          <w:sz w:val="21"/>
          <w:szCs w:val="21"/>
        </w:rPr>
        <w:t>center;</w:t>
      </w:r>
      <w:r>
        <w:rPr>
          <w:rFonts w:ascii="Consolas" w:hAnsi="Consolas" w:cs="Consolas"/>
          <w:color w:val="000000"/>
          <w:sz w:val="21"/>
          <w:szCs w:val="21"/>
        </w:rPr>
        <w:br/>
        <w:t xml:space="preserve">    </w:t>
      </w:r>
      <w:r>
        <w:rPr>
          <w:rStyle w:val="highatt1"/>
          <w:rFonts w:ascii="Consolas" w:hAnsi="Consolas" w:cs="Consolas"/>
          <w:sz w:val="21"/>
          <w:szCs w:val="21"/>
        </w:rPr>
        <w:t>padding:</w:t>
      </w:r>
      <w:r>
        <w:rPr>
          <w:rStyle w:val="highval1"/>
          <w:rFonts w:ascii="Consolas" w:hAnsi="Consolas" w:cs="Consolas"/>
          <w:sz w:val="21"/>
          <w:szCs w:val="21"/>
        </w:rPr>
        <w:t>5px;</w:t>
      </w:r>
      <w:r>
        <w:rPr>
          <w:rFonts w:ascii="Consolas" w:hAnsi="Consolas" w:cs="Consolas"/>
          <w:color w:val="000000"/>
          <w:sz w:val="21"/>
          <w:szCs w:val="21"/>
        </w:rPr>
        <w:t xml:space="preserve"> </w:t>
      </w:r>
      <w:r>
        <w:rPr>
          <w:rFonts w:ascii="Consolas" w:hAnsi="Consolas" w:cs="Consolas"/>
          <w:color w:val="000000"/>
          <w:sz w:val="21"/>
          <w:szCs w:val="21"/>
        </w:rPr>
        <w:br/>
      </w:r>
      <w:r>
        <w:rPr>
          <w:rFonts w:ascii="Consolas" w:hAnsi="Consolas" w:cs="Consolas"/>
          <w:color w:val="000000"/>
          <w:sz w:val="21"/>
          <w:szCs w:val="21"/>
        </w:rPr>
        <w:lastRenderedPageBreak/>
        <w:t>}</w:t>
      </w:r>
      <w:r>
        <w:rPr>
          <w:rFonts w:ascii="Consolas" w:hAnsi="Consolas" w:cs="Consolas"/>
          <w:color w:val="000000"/>
          <w:sz w:val="21"/>
          <w:szCs w:val="21"/>
        </w:rPr>
        <w:br/>
      </w:r>
      <w:r>
        <w:rPr>
          <w:rStyle w:val="highele1"/>
          <w:rFonts w:ascii="Consolas" w:hAnsi="Consolas" w:cs="Consolas"/>
          <w:sz w:val="21"/>
          <w:szCs w:val="21"/>
        </w:rPr>
        <w:t xml:space="preserve">nav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line-height:</w:t>
      </w:r>
      <w:r>
        <w:rPr>
          <w:rStyle w:val="highval1"/>
          <w:rFonts w:ascii="Consolas" w:hAnsi="Consolas" w:cs="Consolas"/>
          <w:sz w:val="21"/>
          <w:szCs w:val="21"/>
        </w:rPr>
        <w:t>30px;</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#eeeeee;</w:t>
      </w:r>
      <w:r>
        <w:rPr>
          <w:rFonts w:ascii="Consolas" w:hAnsi="Consolas" w:cs="Consolas"/>
          <w:color w:val="000000"/>
          <w:sz w:val="21"/>
          <w:szCs w:val="21"/>
        </w:rPr>
        <w:br/>
        <w:t xml:space="preserve">    </w:t>
      </w:r>
      <w:r>
        <w:rPr>
          <w:rStyle w:val="highatt1"/>
          <w:rFonts w:ascii="Consolas" w:hAnsi="Consolas" w:cs="Consolas"/>
          <w:sz w:val="21"/>
          <w:szCs w:val="21"/>
        </w:rPr>
        <w:t>height:</w:t>
      </w:r>
      <w:r>
        <w:rPr>
          <w:rStyle w:val="highval1"/>
          <w:rFonts w:ascii="Consolas" w:hAnsi="Consolas" w:cs="Consolas"/>
          <w:sz w:val="21"/>
          <w:szCs w:val="21"/>
        </w:rPr>
        <w:t>300px;</w:t>
      </w:r>
      <w:r>
        <w:rPr>
          <w:rFonts w:ascii="Consolas" w:hAnsi="Consolas" w:cs="Consolas"/>
          <w:color w:val="000000"/>
          <w:sz w:val="21"/>
          <w:szCs w:val="21"/>
        </w:rPr>
        <w:br/>
        <w:t xml:space="preserve">    </w:t>
      </w:r>
      <w:r>
        <w:rPr>
          <w:rStyle w:val="highatt1"/>
          <w:rFonts w:ascii="Consolas" w:hAnsi="Consolas" w:cs="Consolas"/>
          <w:sz w:val="21"/>
          <w:szCs w:val="21"/>
        </w:rPr>
        <w:t>width:</w:t>
      </w:r>
      <w:r>
        <w:rPr>
          <w:rStyle w:val="highval1"/>
          <w:rFonts w:ascii="Consolas" w:hAnsi="Consolas" w:cs="Consolas"/>
          <w:sz w:val="21"/>
          <w:szCs w:val="21"/>
        </w:rPr>
        <w:t>100px;</w:t>
      </w:r>
      <w:r>
        <w:rPr>
          <w:rFonts w:ascii="Consolas" w:hAnsi="Consolas" w:cs="Consolas"/>
          <w:color w:val="000000"/>
          <w:sz w:val="21"/>
          <w:szCs w:val="21"/>
        </w:rPr>
        <w:br/>
        <w:t xml:space="preserve">    </w:t>
      </w:r>
      <w:r>
        <w:rPr>
          <w:rStyle w:val="highatt1"/>
          <w:rFonts w:ascii="Consolas" w:hAnsi="Consolas" w:cs="Consolas"/>
          <w:sz w:val="21"/>
          <w:szCs w:val="21"/>
        </w:rPr>
        <w:t>float:</w:t>
      </w:r>
      <w:r>
        <w:rPr>
          <w:rStyle w:val="highval1"/>
          <w:rFonts w:ascii="Consolas" w:hAnsi="Consolas" w:cs="Consolas"/>
          <w:sz w:val="21"/>
          <w:szCs w:val="21"/>
        </w:rPr>
        <w:t>left;</w:t>
      </w:r>
      <w:r>
        <w:rPr>
          <w:rFonts w:ascii="Consolas" w:hAnsi="Consolas" w:cs="Consolas"/>
          <w:color w:val="000000"/>
          <w:sz w:val="21"/>
          <w:szCs w:val="21"/>
        </w:rPr>
        <w:br/>
        <w:t xml:space="preserve">    </w:t>
      </w:r>
      <w:r>
        <w:rPr>
          <w:rStyle w:val="highatt1"/>
          <w:rFonts w:ascii="Consolas" w:hAnsi="Consolas" w:cs="Consolas"/>
          <w:sz w:val="21"/>
          <w:szCs w:val="21"/>
        </w:rPr>
        <w:t>padding:</w:t>
      </w:r>
      <w:r>
        <w:rPr>
          <w:rStyle w:val="highval1"/>
          <w:rFonts w:ascii="Consolas" w:hAnsi="Consolas" w:cs="Consolas"/>
          <w:sz w:val="21"/>
          <w:szCs w:val="21"/>
        </w:rPr>
        <w:t>5px;</w:t>
      </w:r>
      <w:r>
        <w:rPr>
          <w:rFonts w:ascii="Consolas" w:hAnsi="Consolas" w:cs="Consolas"/>
          <w:color w:val="000000"/>
          <w:sz w:val="21"/>
          <w:szCs w:val="21"/>
        </w:rPr>
        <w:t xml:space="preserve"> </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section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width:</w:t>
      </w:r>
      <w:r>
        <w:rPr>
          <w:rStyle w:val="highval1"/>
          <w:rFonts w:ascii="Consolas" w:hAnsi="Consolas" w:cs="Consolas"/>
          <w:sz w:val="21"/>
          <w:szCs w:val="21"/>
        </w:rPr>
        <w:t>350px;</w:t>
      </w:r>
      <w:r>
        <w:rPr>
          <w:rFonts w:ascii="Consolas" w:hAnsi="Consolas" w:cs="Consolas"/>
          <w:color w:val="000000"/>
          <w:sz w:val="21"/>
          <w:szCs w:val="21"/>
        </w:rPr>
        <w:br/>
        <w:t xml:space="preserve">    </w:t>
      </w:r>
      <w:r>
        <w:rPr>
          <w:rStyle w:val="highatt1"/>
          <w:rFonts w:ascii="Consolas" w:hAnsi="Consolas" w:cs="Consolas"/>
          <w:sz w:val="21"/>
          <w:szCs w:val="21"/>
        </w:rPr>
        <w:t>float:</w:t>
      </w:r>
      <w:r>
        <w:rPr>
          <w:rStyle w:val="highval1"/>
          <w:rFonts w:ascii="Consolas" w:hAnsi="Consolas" w:cs="Consolas"/>
          <w:sz w:val="21"/>
          <w:szCs w:val="21"/>
        </w:rPr>
        <w:t>left;</w:t>
      </w:r>
      <w:r>
        <w:rPr>
          <w:rFonts w:ascii="Consolas" w:hAnsi="Consolas" w:cs="Consolas"/>
          <w:color w:val="000000"/>
          <w:sz w:val="21"/>
          <w:szCs w:val="21"/>
        </w:rPr>
        <w:br/>
        <w:t xml:space="preserve">    </w:t>
      </w:r>
      <w:r>
        <w:rPr>
          <w:rStyle w:val="highatt1"/>
          <w:rFonts w:ascii="Consolas" w:hAnsi="Consolas" w:cs="Consolas"/>
          <w:sz w:val="21"/>
          <w:szCs w:val="21"/>
        </w:rPr>
        <w:t>padding:</w:t>
      </w:r>
      <w:r>
        <w:rPr>
          <w:rStyle w:val="highval1"/>
          <w:rFonts w:ascii="Consolas" w:hAnsi="Consolas" w:cs="Consolas"/>
          <w:sz w:val="21"/>
          <w:szCs w:val="21"/>
        </w:rPr>
        <w:t>10px;</w:t>
      </w:r>
      <w:r>
        <w:rPr>
          <w:rFonts w:ascii="Consolas" w:hAnsi="Consolas" w:cs="Consolas"/>
          <w:color w:val="000000"/>
          <w:sz w:val="21"/>
          <w:szCs w:val="21"/>
        </w:rPr>
        <w:t xml:space="preserve"> </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footer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black;</w:t>
      </w:r>
      <w:r>
        <w:rPr>
          <w:rFonts w:ascii="Consolas" w:hAnsi="Consolas" w:cs="Consolas"/>
          <w:color w:val="000000"/>
          <w:sz w:val="21"/>
          <w:szCs w:val="21"/>
        </w:rPr>
        <w:br/>
        <w:t xml:space="preserve">    </w:t>
      </w:r>
      <w:r>
        <w:rPr>
          <w:rStyle w:val="highatt1"/>
          <w:rFonts w:ascii="Consolas" w:hAnsi="Consolas" w:cs="Consolas"/>
          <w:sz w:val="21"/>
          <w:szCs w:val="21"/>
        </w:rPr>
        <w:t>color:</w:t>
      </w:r>
      <w:r>
        <w:rPr>
          <w:rStyle w:val="highval1"/>
          <w:rFonts w:ascii="Consolas" w:hAnsi="Consolas" w:cs="Consolas"/>
          <w:sz w:val="21"/>
          <w:szCs w:val="21"/>
        </w:rPr>
        <w:t>white;</w:t>
      </w:r>
      <w:r>
        <w:rPr>
          <w:rFonts w:ascii="Consolas" w:hAnsi="Consolas" w:cs="Consolas"/>
          <w:color w:val="000000"/>
          <w:sz w:val="21"/>
          <w:szCs w:val="21"/>
        </w:rPr>
        <w:br/>
        <w:t xml:space="preserve">    </w:t>
      </w:r>
      <w:r>
        <w:rPr>
          <w:rStyle w:val="highatt1"/>
          <w:rFonts w:ascii="Consolas" w:hAnsi="Consolas" w:cs="Consolas"/>
          <w:sz w:val="21"/>
          <w:szCs w:val="21"/>
        </w:rPr>
        <w:t>clear:</w:t>
      </w:r>
      <w:r>
        <w:rPr>
          <w:rStyle w:val="highval1"/>
          <w:rFonts w:ascii="Consolas" w:hAnsi="Consolas" w:cs="Consolas"/>
          <w:sz w:val="21"/>
          <w:szCs w:val="21"/>
        </w:rPr>
        <w:t>both;</w:t>
      </w:r>
      <w:r>
        <w:rPr>
          <w:rFonts w:ascii="Consolas" w:hAnsi="Consolas" w:cs="Consolas"/>
          <w:color w:val="000000"/>
          <w:sz w:val="21"/>
          <w:szCs w:val="21"/>
        </w:rPr>
        <w:br/>
        <w:t xml:space="preserve">    </w:t>
      </w:r>
      <w:r>
        <w:rPr>
          <w:rStyle w:val="highatt1"/>
          <w:rFonts w:ascii="Consolas" w:hAnsi="Consolas" w:cs="Consolas"/>
          <w:sz w:val="21"/>
          <w:szCs w:val="21"/>
        </w:rPr>
        <w:t>text-align:</w:t>
      </w:r>
      <w:r>
        <w:rPr>
          <w:rStyle w:val="highval1"/>
          <w:rFonts w:ascii="Consolas" w:hAnsi="Consolas" w:cs="Consolas"/>
          <w:sz w:val="21"/>
          <w:szCs w:val="21"/>
        </w:rPr>
        <w:t>center;</w:t>
      </w:r>
      <w:r>
        <w:rPr>
          <w:rFonts w:ascii="Consolas" w:hAnsi="Consolas" w:cs="Consolas"/>
          <w:color w:val="000000"/>
          <w:sz w:val="21"/>
          <w:szCs w:val="21"/>
        </w:rPr>
        <w:br/>
        <w:t xml:space="preserve">    </w:t>
      </w:r>
      <w:r>
        <w:rPr>
          <w:rStyle w:val="highatt1"/>
          <w:rFonts w:ascii="Consolas" w:hAnsi="Consolas" w:cs="Consolas"/>
          <w:sz w:val="21"/>
          <w:szCs w:val="21"/>
        </w:rPr>
        <w:t>padding:</w:t>
      </w:r>
      <w:r>
        <w:rPr>
          <w:rStyle w:val="highval1"/>
          <w:rFonts w:ascii="Consolas" w:hAnsi="Consolas" w:cs="Consolas"/>
          <w:sz w:val="21"/>
          <w:szCs w:val="21"/>
        </w:rPr>
        <w:t>5px;</w:t>
      </w:r>
      <w:r>
        <w:rPr>
          <w:rFonts w:ascii="Consolas" w:hAnsi="Consolas" w:cs="Consolas"/>
          <w:color w:val="000000"/>
          <w:sz w:val="21"/>
          <w:szCs w:val="21"/>
        </w:rPr>
        <w:t xml:space="preserve"> </w:t>
      </w:r>
      <w:r>
        <w:rPr>
          <w:rFonts w:ascii="Consolas" w:hAnsi="Consolas" w:cs="Consolas"/>
          <w:color w:val="000000"/>
          <w:sz w:val="21"/>
          <w:szCs w:val="21"/>
        </w:rPr>
        <w:br/>
        <w:t xml:space="preserve">} </w:t>
      </w:r>
    </w:p>
    <w:p w:rsidR="00CD17A7" w:rsidRDefault="0016480F" w:rsidP="00CD17A7">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62" style="width:0;height:0" o:hralign="center" o:hrstd="t" o:hr="t" fillcolor="#a0a0a0" stroked="f"/>
        </w:pict>
      </w:r>
    </w:p>
    <w:p w:rsidR="00CD17A7" w:rsidRDefault="00CD17A7" w:rsidP="00CD17A7">
      <w:pPr>
        <w:pStyle w:val="Heading2"/>
        <w:rPr>
          <w:rFonts w:cs="Helvetica"/>
          <w:color w:val="333333"/>
        </w:rPr>
      </w:pPr>
      <w:r>
        <w:rPr>
          <w:rFonts w:cs="Helvetica"/>
          <w:color w:val="333333"/>
        </w:rPr>
        <w:t>HTML Layout Using Tables</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CD17A7" w:rsidTr="00CD17A7">
        <w:tc>
          <w:tcPr>
            <w:tcW w:w="510" w:type="dxa"/>
            <w:shd w:val="clear" w:color="auto" w:fill="FFFFFF"/>
            <w:tcMar>
              <w:top w:w="150" w:type="dxa"/>
              <w:left w:w="150" w:type="dxa"/>
              <w:bottom w:w="150" w:type="dxa"/>
              <w:right w:w="75" w:type="dxa"/>
            </w:tcMar>
            <w:vAlign w:val="center"/>
            <w:hideMark/>
          </w:tcPr>
          <w:p w:rsidR="00CD17A7" w:rsidRDefault="00CD17A7">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944" name="Picture 9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D17A7" w:rsidRDefault="00CD17A7">
            <w:pPr>
              <w:spacing w:after="180"/>
              <w:rPr>
                <w:rFonts w:ascii="Helvetica" w:hAnsi="Helvetica" w:cs="Helvetica"/>
                <w:color w:val="333333"/>
                <w:sz w:val="21"/>
                <w:szCs w:val="21"/>
              </w:rPr>
            </w:pPr>
            <w:r>
              <w:rPr>
                <w:rFonts w:ascii="Helvetica" w:hAnsi="Helvetica" w:cs="Helvetica"/>
                <w:color w:val="333333"/>
                <w:sz w:val="21"/>
                <w:szCs w:val="21"/>
              </w:rPr>
              <w:t>The &lt;table&gt; element was not designed to be a layout tool.</w:t>
            </w:r>
            <w:r>
              <w:rPr>
                <w:rFonts w:ascii="Helvetica" w:hAnsi="Helvetica" w:cs="Helvetica"/>
                <w:color w:val="333333"/>
                <w:sz w:val="21"/>
                <w:szCs w:val="21"/>
              </w:rPr>
              <w:br/>
              <w:t>The purpose of the &lt;table&gt; element is to display tabular data.</w:t>
            </w:r>
          </w:p>
        </w:tc>
      </w:tr>
    </w:tbl>
    <w:p w:rsidR="00CD17A7" w:rsidRDefault="00CD17A7" w:rsidP="00CD17A7">
      <w:pPr>
        <w:pStyle w:val="NormalWeb"/>
        <w:rPr>
          <w:rFonts w:ascii="Helvetica" w:hAnsi="Helvetica" w:cs="Helvetica"/>
          <w:color w:val="333333"/>
          <w:sz w:val="21"/>
          <w:szCs w:val="21"/>
        </w:rPr>
      </w:pPr>
      <w:r>
        <w:rPr>
          <w:rFonts w:ascii="Helvetica" w:hAnsi="Helvetica" w:cs="Helvetica"/>
          <w:color w:val="333333"/>
          <w:sz w:val="21"/>
          <w:szCs w:val="21"/>
        </w:rPr>
        <w:t>Layout can be achieved using the &lt;table&gt; element, because table elements can be styled with CSS:</w:t>
      </w:r>
    </w:p>
    <w:p w:rsidR="00CD17A7" w:rsidRDefault="00CD17A7" w:rsidP="00CD17A7">
      <w:pPr>
        <w:pStyle w:val="Heading2"/>
        <w:shd w:val="clear" w:color="auto" w:fill="F1F1F1"/>
        <w:spacing w:before="15"/>
        <w:rPr>
          <w:rFonts w:cs="Helvetica"/>
          <w:color w:val="555555"/>
          <w:sz w:val="30"/>
          <w:szCs w:val="30"/>
        </w:rPr>
      </w:pPr>
      <w:r>
        <w:rPr>
          <w:rFonts w:cs="Helvetica"/>
          <w:color w:val="555555"/>
          <w:sz w:val="30"/>
          <w:szCs w:val="30"/>
        </w:rPr>
        <w:t>Example</w:t>
      </w:r>
    </w:p>
    <w:p w:rsidR="00CD17A7" w:rsidRDefault="00CD17A7" w:rsidP="00CD17A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"lamp"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"/images/lamp.jpg"</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"Note"</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"height:32px;width:32px"</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The table element was not designed to be a layout tool.</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w:t>
      </w:r>
      <w:proofErr w:type="gramStart"/>
      <w:r>
        <w:rPr>
          <w:rStyle w:val="highele1"/>
          <w:rFonts w:ascii="Consolas" w:hAnsi="Consolas" w:cs="Consolas"/>
          <w:sz w:val="21"/>
          <w:szCs w:val="21"/>
        </w:rPr>
        <w:t>tr</w:t>
      </w:r>
      <w:proofErr w:type="gramEnd"/>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/table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t xml:space="preserve"> </w:t>
      </w:r>
    </w:p>
    <w:p w:rsidR="00CD17A7" w:rsidRDefault="00CD17A7" w:rsidP="00CD17A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37"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CD17A7" w:rsidRDefault="00CD17A7" w:rsidP="00CD17A7">
      <w:pPr>
        <w:spacing w:line="240" w:lineRule="auto"/>
        <w:rPr>
          <w:rFonts w:ascii="Helvetica" w:hAnsi="Helvetica" w:cs="Helvetica"/>
          <w:color w:val="333333"/>
          <w:sz w:val="21"/>
          <w:szCs w:val="21"/>
        </w:rPr>
      </w:pPr>
    </w:p>
    <w:p w:rsidR="00CD17A7" w:rsidRDefault="00CD17A7" w:rsidP="00CD17A7">
      <w:pPr>
        <w:pStyle w:val="Heading2"/>
        <w:shd w:val="clear" w:color="auto" w:fill="F1F1F1"/>
        <w:spacing w:before="15"/>
        <w:rPr>
          <w:rFonts w:cs="Helvetica"/>
          <w:color w:val="555555"/>
          <w:sz w:val="30"/>
          <w:szCs w:val="30"/>
        </w:rPr>
      </w:pPr>
      <w:r>
        <w:rPr>
          <w:rFonts w:cs="Helvetica"/>
          <w:color w:val="555555"/>
          <w:sz w:val="30"/>
          <w:szCs w:val="30"/>
        </w:rPr>
        <w:t>The CSS</w:t>
      </w:r>
    </w:p>
    <w:p w:rsidR="00CD17A7" w:rsidRDefault="00CD17A7" w:rsidP="00CD17A7">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&lt;style&gt;</w:t>
      </w:r>
      <w:r>
        <w:rPr>
          <w:rFonts w:ascii="Consolas" w:hAnsi="Consolas" w:cs="Consolas"/>
          <w:color w:val="A52A2A"/>
          <w:sz w:val="21"/>
          <w:szCs w:val="21"/>
        </w:rPr>
        <w:br/>
      </w:r>
      <w:r>
        <w:rPr>
          <w:rStyle w:val="highele1"/>
          <w:rFonts w:ascii="Consolas" w:hAnsi="Consolas" w:cs="Consolas"/>
          <w:sz w:val="21"/>
          <w:szCs w:val="21"/>
        </w:rPr>
        <w:t xml:space="preserve">table.lamp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width:</w:t>
      </w:r>
      <w:r>
        <w:rPr>
          <w:rStyle w:val="highval1"/>
          <w:rFonts w:ascii="Consolas" w:hAnsi="Consolas" w:cs="Consolas"/>
          <w:sz w:val="21"/>
          <w:szCs w:val="21"/>
        </w:rPr>
        <w:t>100%;</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1px solid #d4d4d4;</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table.lamp th, td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padding:</w:t>
      </w:r>
      <w:r>
        <w:rPr>
          <w:rStyle w:val="highval1"/>
          <w:rFonts w:ascii="Consolas" w:hAnsi="Consolas" w:cs="Consolas"/>
          <w:sz w:val="21"/>
          <w:szCs w:val="21"/>
        </w:rPr>
        <w:t>10px;</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table.lamp th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width:</w:t>
      </w:r>
      <w:r>
        <w:rPr>
          <w:rStyle w:val="highval1"/>
          <w:rFonts w:ascii="Consolas" w:hAnsi="Consolas" w:cs="Consolas"/>
          <w:sz w:val="21"/>
          <w:szCs w:val="21"/>
        </w:rPr>
        <w:t>40px;</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&lt;/style&gt; </w:t>
      </w:r>
    </w:p>
    <w:p w:rsidR="00CD17A7" w:rsidRDefault="00CD17A7" w:rsidP="00CD17A7">
      <w:pPr>
        <w:spacing w:after="240" w:line="240" w:lineRule="auto"/>
        <w:rPr>
          <w:rFonts w:ascii="Helvetica" w:hAnsi="Helvetica" w:cs="Helvetica"/>
          <w:color w:val="333333"/>
          <w:sz w:val="21"/>
          <w:szCs w:val="21"/>
        </w:rPr>
      </w:pPr>
    </w:p>
    <w:p w:rsidR="00CD17A7" w:rsidRDefault="0016480F" w:rsidP="00CD17A7">
      <w:pPr>
        <w:spacing w:after="0"/>
        <w:rPr>
          <w:rFonts w:ascii="Helvetica" w:hAnsi="Helvetica" w:cs="Helvetica"/>
          <w:color w:val="333333"/>
          <w:sz w:val="30"/>
          <w:szCs w:val="30"/>
        </w:rPr>
      </w:pPr>
      <w:hyperlink r:id="rId338" w:history="1">
        <w:r w:rsidR="00CD17A7">
          <w:rPr>
            <w:rStyle w:val="Hyperlink"/>
            <w:rFonts w:ascii="Helvetica" w:hAnsi="Helvetica" w:cs="Helvetica"/>
            <w:color w:val="8AC007"/>
            <w:sz w:val="30"/>
            <w:szCs w:val="30"/>
          </w:rPr>
          <w:t>« Previous</w:t>
        </w:r>
      </w:hyperlink>
    </w:p>
    <w:p w:rsidR="00CD17A7" w:rsidRDefault="0016480F" w:rsidP="00CD17A7">
      <w:pPr>
        <w:jc w:val="right"/>
        <w:rPr>
          <w:rFonts w:ascii="Helvetica" w:hAnsi="Helvetica" w:cs="Helvetica"/>
          <w:color w:val="333333"/>
          <w:sz w:val="30"/>
          <w:szCs w:val="30"/>
        </w:rPr>
      </w:pPr>
      <w:hyperlink r:id="rId339" w:history="1">
        <w:r w:rsidR="00CD17A7">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CD17A7" w:rsidTr="00CD17A7">
        <w:trPr>
          <w:hidden/>
        </w:trPr>
        <w:tc>
          <w:tcPr>
            <w:tcW w:w="0" w:type="auto"/>
            <w:shd w:val="clear" w:color="auto" w:fill="auto"/>
            <w:noWrap/>
            <w:vAlign w:val="center"/>
            <w:hideMark/>
          </w:tcPr>
          <w:p w:rsidR="00CD17A7" w:rsidRDefault="00CD17A7">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CD17A7" w:rsidRDefault="00CD17A7">
            <w:pPr>
              <w:spacing w:after="180"/>
              <w:rPr>
                <w:rFonts w:ascii="Helvetica" w:hAnsi="Helvetica" w:cs="Helvetica"/>
                <w:vanish/>
                <w:color w:val="333333"/>
                <w:sz w:val="21"/>
                <w:szCs w:val="21"/>
              </w:rPr>
            </w:pPr>
          </w:p>
        </w:tc>
      </w:tr>
    </w:tbl>
    <w:p w:rsidR="00CD17A7" w:rsidRDefault="00CD17A7" w:rsidP="00CD17A7">
      <w:pPr>
        <w:rPr>
          <w:rFonts w:ascii="Helvetica" w:hAnsi="Helvetica" w:cs="Helvetica"/>
          <w:color w:val="333333"/>
          <w:sz w:val="30"/>
          <w:szCs w:val="30"/>
        </w:rPr>
      </w:pPr>
    </w:p>
    <w:p w:rsidR="00E03540" w:rsidRPr="00511737" w:rsidRDefault="00511737" w:rsidP="00E03540">
      <w:pPr>
        <w:rPr>
          <w:rFonts w:ascii="Helvetica" w:hAnsi="Helvetica" w:cs="Helvetica"/>
          <w:color w:val="333333"/>
          <w:sz w:val="40"/>
          <w:szCs w:val="40"/>
        </w:rPr>
      </w:pPr>
      <w:r w:rsidRPr="00511737">
        <w:rPr>
          <w:rFonts w:cs="Helvetica"/>
          <w:color w:val="333333"/>
          <w:sz w:val="40"/>
          <w:szCs w:val="40"/>
        </w:rPr>
        <w:t xml:space="preserve">HTML </w:t>
      </w:r>
      <w:r w:rsidRPr="00511737">
        <w:rPr>
          <w:rStyle w:val="colorh1"/>
          <w:rFonts w:cs="Helvetica"/>
          <w:color w:val="333333"/>
          <w:sz w:val="40"/>
          <w:szCs w:val="40"/>
        </w:rPr>
        <w:t>Responsive Web Design</w:t>
      </w:r>
    </w:p>
    <w:p w:rsidR="00E03540" w:rsidRDefault="00E03540" w:rsidP="00E03540">
      <w:pPr>
        <w:shd w:val="clear" w:color="auto" w:fill="5F5F5F"/>
        <w:spacing w:line="240" w:lineRule="auto"/>
        <w:rPr>
          <w:rFonts w:ascii="Helvetica" w:hAnsi="Helvetica" w:cs="Helvetica"/>
          <w:vanish/>
          <w:color w:val="F1F1F1"/>
          <w:sz w:val="21"/>
          <w:szCs w:val="21"/>
        </w:rPr>
      </w:pPr>
      <w:r>
        <w:rPr>
          <w:rFonts w:ascii="Helvetica" w:hAnsi="Helvetica" w:cs="Helvetica"/>
          <w:vanish/>
          <w:color w:val="F1F1F1"/>
          <w:sz w:val="21"/>
          <w:szCs w:val="21"/>
        </w:rPr>
        <w:t xml:space="preserve">× </w:t>
      </w:r>
    </w:p>
    <w:p w:rsidR="00E03540" w:rsidRDefault="00E03540" w:rsidP="00E03540">
      <w:pPr>
        <w:shd w:val="clear" w:color="auto" w:fill="5F5F5F"/>
        <w:jc w:val="center"/>
        <w:rPr>
          <w:rFonts w:ascii="Helvetica" w:hAnsi="Helvetica" w:cs="Helvetica"/>
          <w:vanish/>
          <w:color w:val="F1F1F1"/>
          <w:sz w:val="26"/>
          <w:szCs w:val="26"/>
        </w:rPr>
      </w:pPr>
      <w:r>
        <w:rPr>
          <w:rFonts w:ascii="Helvetica" w:hAnsi="Helvetica" w:cs="Helvetica"/>
          <w:vanish/>
          <w:color w:val="F1F1F1"/>
          <w:sz w:val="26"/>
          <w:szCs w:val="26"/>
        </w:rPr>
        <w:t>Translate w3schools.com:</w:t>
      </w:r>
    </w:p>
    <w:p w:rsidR="00E03540" w:rsidRDefault="00E03540" w:rsidP="00E03540">
      <w:pPr>
        <w:shd w:val="clear" w:color="auto" w:fill="FFFFFF"/>
        <w:jc w:val="center"/>
        <w:rPr>
          <w:rFonts w:ascii="Helvetica" w:hAnsi="Helvetica" w:cs="Helvetica"/>
          <w:vanish/>
          <w:color w:val="F1F1F1"/>
          <w:sz w:val="20"/>
          <w:szCs w:val="20"/>
        </w:rPr>
      </w:pPr>
      <w:r>
        <w:rPr>
          <w:rFonts w:ascii="Helvetica" w:hAnsi="Helvetica" w:cs="Helvetica"/>
          <w:noProof/>
          <w:vanish/>
          <w:color w:val="F1F1F1"/>
          <w:sz w:val="20"/>
          <w:szCs w:val="20"/>
        </w:rPr>
        <w:drawing>
          <wp:inline distT="0" distB="0" distL="0" distR="0">
            <wp:extent cx="9525" cy="9525"/>
            <wp:effectExtent l="0" t="0" r="0" b="0"/>
            <wp:docPr id="810" name="Picture 810" descr="https://www.google.com/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s://www.google.com/images/cleardot.gif"/>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341" w:history="1">
        <w:r>
          <w:rPr>
            <w:rStyle w:val="Hyperlink"/>
            <w:rFonts w:ascii="Helvetica" w:hAnsi="Helvetica" w:cs="Helvetica"/>
            <w:vanish/>
            <w:color w:val="000000"/>
            <w:sz w:val="20"/>
            <w:szCs w:val="20"/>
          </w:rPr>
          <w:t>Select Language</w:t>
        </w:r>
        <w:r>
          <w:rPr>
            <w:rFonts w:ascii="Helvetica" w:hAnsi="Helvetica" w:cs="Helvetica"/>
            <w:noProof/>
            <w:vanish/>
            <w:color w:val="000000"/>
            <w:sz w:val="20"/>
            <w:szCs w:val="20"/>
          </w:rPr>
          <w:drawing>
            <wp:inline distT="0" distB="0" distL="0" distR="0">
              <wp:extent cx="9525" cy="9525"/>
              <wp:effectExtent l="0" t="0" r="0" b="0"/>
              <wp:docPr id="811" name="Picture 811" descr="https://www.google.com/images/cleardot.gif">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s://www.google.com/images/cleardot.gif">
                        <a:hlinkClick r:id="rId341"/>
                      </pic:cNvPr>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Hyperlink"/>
            <w:rFonts w:ascii="Helvetica" w:hAnsi="Helvetica" w:cs="Helvetica"/>
            <w:vanish/>
            <w:color w:val="000000"/>
            <w:sz w:val="20"/>
            <w:szCs w:val="20"/>
          </w:rPr>
          <w:t>​</w:t>
        </w:r>
        <w:r>
          <w:rPr>
            <w:rFonts w:ascii="Helvetica" w:hAnsi="Helvetica" w:cs="Helvetica"/>
            <w:noProof/>
            <w:vanish/>
            <w:color w:val="000000"/>
            <w:sz w:val="20"/>
            <w:szCs w:val="20"/>
          </w:rPr>
          <w:drawing>
            <wp:inline distT="0" distB="0" distL="0" distR="0">
              <wp:extent cx="9525" cy="9525"/>
              <wp:effectExtent l="0" t="0" r="0" b="0"/>
              <wp:docPr id="812" name="Picture 812" descr="https://www.google.com/images/cleardot.gif">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s://www.google.com/images/cleardot.gif">
                        <a:hlinkClick r:id="rId341"/>
                      </pic:cNvPr>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Hyperlink"/>
            <w:rFonts w:ascii="Helvetica" w:hAnsi="Helvetica" w:cs="Helvetica"/>
            <w:vanish/>
            <w:color w:val="9B9B9B"/>
            <w:sz w:val="20"/>
            <w:szCs w:val="20"/>
          </w:rPr>
          <w:t>▼</w:t>
        </w:r>
      </w:hyperlink>
    </w:p>
    <w:p w:rsidR="00E03540" w:rsidRDefault="00E03540" w:rsidP="00E03540">
      <w:pPr>
        <w:shd w:val="clear" w:color="auto" w:fill="FFFFFF"/>
        <w:textAlignment w:val="baseline"/>
        <w:rPr>
          <w:rFonts w:ascii="Arial" w:hAnsi="Arial" w:cs="Arial"/>
          <w:vanish/>
          <w:color w:val="222222"/>
          <w:sz w:val="20"/>
          <w:szCs w:val="20"/>
        </w:rPr>
      </w:pPr>
      <w:r>
        <w:rPr>
          <w:rFonts w:ascii="Arial" w:hAnsi="Arial" w:cs="Arial"/>
          <w:noProof/>
          <w:vanish/>
          <w:color w:val="222222"/>
          <w:sz w:val="20"/>
          <w:szCs w:val="20"/>
        </w:rPr>
        <w:drawing>
          <wp:inline distT="0" distB="0" distL="0" distR="0">
            <wp:extent cx="190500" cy="190500"/>
            <wp:effectExtent l="19050" t="0" r="0" b="0"/>
            <wp:docPr id="816" name="Picture 816"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s://www.google.com/images/icons/product/translate-32.png"/>
                    <pic:cNvPicPr>
                      <a:picLocks noChangeAspect="1" noChangeArrowheads="1"/>
                    </pic:cNvPicPr>
                  </pic:nvPicPr>
                  <pic:blipFill>
                    <a:blip r:embed="rId3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03540" w:rsidRDefault="00E03540" w:rsidP="00E03540">
      <w:pPr>
        <w:shd w:val="clear" w:color="auto" w:fill="FFFFFF"/>
        <w:spacing w:before="60" w:after="60"/>
        <w:textAlignment w:val="baseline"/>
        <w:outlineLvl w:val="1"/>
        <w:rPr>
          <w:rFonts w:ascii="Arial" w:hAnsi="Arial" w:cs="Arial"/>
          <w:vanish/>
          <w:color w:val="999999"/>
          <w:kern w:val="36"/>
          <w:sz w:val="20"/>
          <w:szCs w:val="20"/>
        </w:rPr>
      </w:pPr>
      <w:r>
        <w:rPr>
          <w:rFonts w:ascii="Arial" w:hAnsi="Arial" w:cs="Arial"/>
          <w:vanish/>
          <w:color w:val="999999"/>
          <w:kern w:val="36"/>
          <w:sz w:val="20"/>
          <w:szCs w:val="20"/>
        </w:rPr>
        <w:t>Original text</w:t>
      </w:r>
    </w:p>
    <w:p w:rsidR="00E03540" w:rsidRDefault="00E03540" w:rsidP="00E03540">
      <w:pPr>
        <w:shd w:val="clear" w:color="auto" w:fill="FFFFFF"/>
        <w:spacing w:after="0"/>
        <w:textAlignment w:val="baseline"/>
        <w:rPr>
          <w:rFonts w:ascii="Arial" w:hAnsi="Arial" w:cs="Arial"/>
          <w:vanish/>
          <w:color w:val="222222"/>
          <w:sz w:val="20"/>
          <w:szCs w:val="20"/>
        </w:rPr>
      </w:pPr>
      <w:r>
        <w:rPr>
          <w:rStyle w:val="activity-link2"/>
          <w:vanish/>
        </w:rPr>
        <w:t>Contribute a better translation</w:t>
      </w:r>
    </w:p>
    <w:p w:rsidR="00E03540" w:rsidRDefault="0016480F" w:rsidP="00E03540">
      <w:pPr>
        <w:shd w:val="clear" w:color="auto" w:fill="FFFFFF"/>
        <w:spacing w:before="300" w:after="300"/>
        <w:textAlignment w:val="baseline"/>
        <w:rPr>
          <w:rFonts w:ascii="Arial" w:hAnsi="Arial" w:cs="Arial"/>
          <w:vanish/>
          <w:color w:val="222222"/>
          <w:sz w:val="20"/>
          <w:szCs w:val="20"/>
        </w:rPr>
      </w:pPr>
      <w:r w:rsidRPr="0016480F">
        <w:rPr>
          <w:rFonts w:ascii="Arial" w:hAnsi="Arial" w:cs="Arial"/>
          <w:vanish/>
          <w:color w:val="222222"/>
          <w:sz w:val="20"/>
          <w:szCs w:val="20"/>
        </w:rPr>
        <w:pict>
          <v:rect id="_x0000_i1163" style="width:0;height:.75pt" o:hralign="center" o:hrstd="t" o:hrnoshade="t" o:hr="t" fillcolor="#ccc" stroked="f"/>
        </w:pict>
      </w:r>
    </w:p>
    <w:tbl>
      <w:tblPr>
        <w:tblW w:w="30" w:type="dxa"/>
        <w:tblCellMar>
          <w:left w:w="0" w:type="dxa"/>
          <w:right w:w="0" w:type="dxa"/>
        </w:tblCellMar>
        <w:tblLook w:val="04A0"/>
      </w:tblPr>
      <w:tblGrid>
        <w:gridCol w:w="6"/>
        <w:gridCol w:w="24"/>
      </w:tblGrid>
      <w:tr w:rsidR="00E03540" w:rsidTr="00511737">
        <w:trPr>
          <w:hidden/>
        </w:trPr>
        <w:tc>
          <w:tcPr>
            <w:tcW w:w="0" w:type="auto"/>
            <w:shd w:val="clear" w:color="auto" w:fill="auto"/>
            <w:noWrap/>
            <w:vAlign w:val="center"/>
            <w:hideMark/>
          </w:tcPr>
          <w:p w:rsidR="00E03540" w:rsidRDefault="00E03540">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E03540" w:rsidRDefault="00E03540">
            <w:pPr>
              <w:spacing w:after="180"/>
              <w:rPr>
                <w:rFonts w:ascii="Helvetica" w:hAnsi="Helvetica" w:cs="Helvetica"/>
                <w:vanish/>
                <w:color w:val="333333"/>
                <w:sz w:val="21"/>
                <w:szCs w:val="21"/>
              </w:rPr>
            </w:pPr>
          </w:p>
        </w:tc>
      </w:tr>
    </w:tbl>
    <w:p w:rsidR="00511737" w:rsidRPr="00511737" w:rsidRDefault="00511737" w:rsidP="00511737">
      <w:pPr>
        <w:shd w:val="clear" w:color="auto" w:fill="FFFFFF"/>
        <w:rPr>
          <w:rFonts w:ascii="Arial" w:hAnsi="Arial" w:cs="Arial"/>
          <w:vanish/>
          <w:color w:val="333333"/>
          <w:sz w:val="21"/>
          <w:szCs w:val="21"/>
          <w:highlight w:val="lightGray"/>
        </w:rPr>
      </w:pPr>
      <w:r w:rsidRPr="00511737">
        <w:rPr>
          <w:rFonts w:ascii="Arial" w:hAnsi="Arial" w:cs="Arial"/>
          <w:noProof/>
          <w:vanish/>
          <w:color w:val="337AB7"/>
          <w:sz w:val="21"/>
          <w:szCs w:val="21"/>
          <w:highlight w:val="lightGray"/>
        </w:rPr>
        <w:drawing>
          <wp:inline distT="0" distB="0" distL="0" distR="0">
            <wp:extent cx="2667000" cy="304800"/>
            <wp:effectExtent l="19050" t="0" r="0" b="0"/>
            <wp:docPr id="1047" name="topLogo" descr="W3Schools.com">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Logo" descr="W3Schools.com">
                      <a:hlinkClick r:id="rId331"/>
                    </pic:cNvPr>
                    <pic:cNvPicPr>
                      <a:picLocks noChangeAspect="1" noChangeArrowheads="1"/>
                    </pic:cNvPicPr>
                  </pic:nvPicPr>
                  <pic:blipFill>
                    <a:blip r:embed="rId332"/>
                    <a:srcRect/>
                    <a:stretch>
                      <a:fillRect/>
                    </a:stretch>
                  </pic:blipFill>
                  <pic:spPr bwMode="auto">
                    <a:xfrm>
                      <a:off x="0" y="0"/>
                      <a:ext cx="2667000" cy="304800"/>
                    </a:xfrm>
                    <a:prstGeom prst="rect">
                      <a:avLst/>
                    </a:prstGeom>
                    <a:noFill/>
                    <a:ln w="9525">
                      <a:noFill/>
                      <a:miter lim="800000"/>
                      <a:headEnd/>
                      <a:tailEnd/>
                    </a:ln>
                  </pic:spPr>
                </pic:pic>
              </a:graphicData>
            </a:graphic>
          </wp:inline>
        </w:drawing>
      </w:r>
    </w:p>
    <w:p w:rsidR="00511737" w:rsidRPr="00511737" w:rsidRDefault="00511737" w:rsidP="00511737">
      <w:pPr>
        <w:shd w:val="clear" w:color="auto" w:fill="FFFFFF"/>
        <w:rPr>
          <w:rFonts w:ascii="Arial" w:hAnsi="Arial" w:cs="Arial"/>
          <w:vanish/>
          <w:color w:val="333333"/>
          <w:spacing w:val="60"/>
          <w:sz w:val="21"/>
          <w:szCs w:val="21"/>
          <w:highlight w:val="lightGray"/>
        </w:rPr>
      </w:pPr>
      <w:r w:rsidRPr="00511737">
        <w:rPr>
          <w:rFonts w:ascii="Arial" w:hAnsi="Arial" w:cs="Arial"/>
          <w:vanish/>
          <w:color w:val="333333"/>
          <w:spacing w:val="60"/>
          <w:sz w:val="21"/>
          <w:szCs w:val="21"/>
          <w:highlight w:val="lightGray"/>
        </w:rPr>
        <w:t>THE WORLD'S LARGEST WEB DEVELOPER SITE</w:t>
      </w:r>
    </w:p>
    <w:p w:rsidR="00511737" w:rsidRPr="00511737" w:rsidRDefault="0016480F" w:rsidP="007D4F60">
      <w:pPr>
        <w:numPr>
          <w:ilvl w:val="0"/>
          <w:numId w:val="14"/>
        </w:numPr>
        <w:shd w:val="clear" w:color="auto" w:fill="5F5F5F"/>
        <w:spacing w:before="100" w:beforeAutospacing="1" w:after="100" w:afterAutospacing="1" w:line="240" w:lineRule="auto"/>
        <w:rPr>
          <w:rFonts w:ascii="inherit" w:hAnsi="inherit" w:cs="Helvetica"/>
          <w:color w:val="333333"/>
          <w:sz w:val="54"/>
          <w:szCs w:val="54"/>
        </w:rPr>
      </w:pPr>
      <w:hyperlink r:id="rId343" w:tooltip="Home" w:history="1">
        <w:r w:rsidR="00511737" w:rsidRPr="00511737">
          <w:rPr>
            <w:rStyle w:val="Hyperlink"/>
            <w:rFonts w:ascii="Helvetica" w:hAnsi="Helvetica" w:cs="Helvetica"/>
            <w:sz w:val="21"/>
            <w:szCs w:val="21"/>
          </w:rPr>
          <w:t> </w:t>
        </w:r>
      </w:hyperlink>
      <w:r w:rsidR="00511737" w:rsidRPr="00511737">
        <w:rPr>
          <w:rFonts w:cs="Helvetica"/>
          <w:color w:val="333333"/>
          <w:sz w:val="36"/>
          <w:szCs w:val="36"/>
          <w:highlight w:val="lightGray"/>
        </w:rPr>
        <w:t xml:space="preserve">HTML </w:t>
      </w:r>
      <w:r w:rsidR="00511737" w:rsidRPr="00511737">
        <w:rPr>
          <w:rStyle w:val="colorh1"/>
          <w:rFonts w:cs="Helvetica"/>
          <w:color w:val="333333"/>
          <w:sz w:val="36"/>
          <w:szCs w:val="36"/>
        </w:rPr>
        <w:t>Responsive Web Design</w:t>
      </w:r>
    </w:p>
    <w:p w:rsidR="00511737" w:rsidRDefault="0016480F" w:rsidP="00511737">
      <w:pPr>
        <w:rPr>
          <w:rFonts w:ascii="Helvetica" w:hAnsi="Helvetica" w:cs="Helvetica"/>
          <w:color w:val="333333"/>
          <w:sz w:val="30"/>
          <w:szCs w:val="30"/>
        </w:rPr>
      </w:pPr>
      <w:hyperlink r:id="rId344" w:history="1">
        <w:r w:rsidR="00511737">
          <w:rPr>
            <w:rStyle w:val="Hyperlink"/>
            <w:rFonts w:ascii="Helvetica" w:hAnsi="Helvetica" w:cs="Helvetica"/>
            <w:color w:val="8AC007"/>
            <w:sz w:val="30"/>
            <w:szCs w:val="30"/>
          </w:rPr>
          <w:t>« Previous</w:t>
        </w:r>
      </w:hyperlink>
    </w:p>
    <w:p w:rsidR="00511737" w:rsidRDefault="0016480F" w:rsidP="00511737">
      <w:pPr>
        <w:jc w:val="right"/>
        <w:rPr>
          <w:rFonts w:ascii="Helvetica" w:hAnsi="Helvetica" w:cs="Helvetica"/>
          <w:color w:val="333333"/>
          <w:sz w:val="30"/>
          <w:szCs w:val="30"/>
        </w:rPr>
      </w:pPr>
      <w:hyperlink r:id="rId345" w:history="1">
        <w:r w:rsidR="00511737">
          <w:rPr>
            <w:rStyle w:val="Hyperlink"/>
            <w:rFonts w:ascii="Helvetica" w:hAnsi="Helvetica" w:cs="Helvetica"/>
            <w:color w:val="8AC007"/>
            <w:sz w:val="30"/>
            <w:szCs w:val="30"/>
          </w:rPr>
          <w:t>Next Chapter »</w:t>
        </w:r>
      </w:hyperlink>
    </w:p>
    <w:p w:rsidR="00511737" w:rsidRDefault="0016480F" w:rsidP="0051173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64" style="width:0;height:0" o:hralign="center" o:hrstd="t" o:hr="t" fillcolor="#a0a0a0" stroked="f"/>
        </w:pict>
      </w:r>
    </w:p>
    <w:p w:rsidR="00511737" w:rsidRDefault="00511737" w:rsidP="00511737">
      <w:pPr>
        <w:pStyle w:val="Heading2"/>
        <w:rPr>
          <w:rFonts w:cs="Helvetica"/>
          <w:color w:val="333333"/>
        </w:rPr>
      </w:pPr>
      <w:r>
        <w:rPr>
          <w:rFonts w:cs="Helvetica"/>
          <w:color w:val="333333"/>
        </w:rPr>
        <w:t>What is Responsive Web Design?</w:t>
      </w:r>
    </w:p>
    <w:p w:rsidR="00511737" w:rsidRDefault="00511737" w:rsidP="007D4F60">
      <w:pPr>
        <w:numPr>
          <w:ilvl w:val="0"/>
          <w:numId w:val="1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RWD stands for Responsive Web Design</w:t>
      </w:r>
    </w:p>
    <w:p w:rsidR="00511737" w:rsidRDefault="00511737" w:rsidP="007D4F60">
      <w:pPr>
        <w:numPr>
          <w:ilvl w:val="0"/>
          <w:numId w:val="1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RWD can deliver web pages in variable sizes</w:t>
      </w:r>
    </w:p>
    <w:p w:rsidR="00511737" w:rsidRDefault="00511737" w:rsidP="007D4F60">
      <w:pPr>
        <w:numPr>
          <w:ilvl w:val="0"/>
          <w:numId w:val="1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RWD is a must for tablets and mobile devices</w:t>
      </w:r>
    </w:p>
    <w:p w:rsidR="00511737" w:rsidRDefault="0016480F" w:rsidP="0051173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65" style="width:0;height:0" o:hralign="center" o:hrstd="t" o:hr="t" fillcolor="#a0a0a0" stroked="f"/>
        </w:pict>
      </w:r>
    </w:p>
    <w:p w:rsidR="00511737" w:rsidRDefault="00511737" w:rsidP="00511737">
      <w:pPr>
        <w:pStyle w:val="Heading2"/>
        <w:rPr>
          <w:rFonts w:cs="Helvetica"/>
          <w:color w:val="333333"/>
        </w:rPr>
      </w:pPr>
      <w:r>
        <w:rPr>
          <w:rFonts w:cs="Helvetica"/>
          <w:color w:val="333333"/>
        </w:rPr>
        <w:t>Creating Your Own Responsive Design</w:t>
      </w:r>
    </w:p>
    <w:p w:rsidR="00511737" w:rsidRDefault="00511737" w:rsidP="00511737">
      <w:pPr>
        <w:pStyle w:val="NormalWeb"/>
        <w:rPr>
          <w:rFonts w:ascii="Helvetica" w:hAnsi="Helvetica" w:cs="Helvetica"/>
          <w:color w:val="333333"/>
          <w:sz w:val="21"/>
          <w:szCs w:val="21"/>
        </w:rPr>
      </w:pPr>
      <w:r>
        <w:rPr>
          <w:rFonts w:ascii="Helvetica" w:hAnsi="Helvetica" w:cs="Helvetica"/>
          <w:color w:val="333333"/>
          <w:sz w:val="21"/>
          <w:szCs w:val="21"/>
        </w:rPr>
        <w:t xml:space="preserve">One way to create a responsive </w:t>
      </w:r>
      <w:proofErr w:type="gramStart"/>
      <w:r>
        <w:rPr>
          <w:rFonts w:ascii="Helvetica" w:hAnsi="Helvetica" w:cs="Helvetica"/>
          <w:color w:val="333333"/>
          <w:sz w:val="21"/>
          <w:szCs w:val="21"/>
        </w:rPr>
        <w:t>design,</w:t>
      </w:r>
      <w:proofErr w:type="gramEnd"/>
      <w:r>
        <w:rPr>
          <w:rFonts w:ascii="Helvetica" w:hAnsi="Helvetica" w:cs="Helvetica"/>
          <w:color w:val="333333"/>
          <w:sz w:val="21"/>
          <w:szCs w:val="21"/>
        </w:rPr>
        <w:t xml:space="preserve"> is to create it yourself:</w:t>
      </w:r>
    </w:p>
    <w:p w:rsidR="00511737" w:rsidRDefault="00511737" w:rsidP="0051173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!DOCTYPE</w:t>
      </w:r>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Fonts w:ascii="Consolas" w:hAnsi="Consolas" w:cs="Consolas"/>
          <w:color w:val="000000"/>
          <w:sz w:val="21"/>
          <w:szCs w:val="21"/>
        </w:rPr>
        <w:t xml:space="preserve"> </w:t>
      </w:r>
      <w:r>
        <w:rPr>
          <w:rStyle w:val="highatt1"/>
          <w:rFonts w:ascii="Consolas" w:hAnsi="Consolas" w:cs="Consolas"/>
          <w:sz w:val="21"/>
          <w:szCs w:val="21"/>
        </w:rPr>
        <w:t>lang=</w:t>
      </w:r>
      <w:r>
        <w:rPr>
          <w:rStyle w:val="highval1"/>
          <w:rFonts w:ascii="Consolas" w:hAnsi="Consolas" w:cs="Consolas"/>
          <w:sz w:val="21"/>
          <w:szCs w:val="21"/>
        </w:rPr>
        <w:t>"en-US"</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t>.city {</w:t>
      </w:r>
      <w:r>
        <w:rPr>
          <w:rFonts w:ascii="Consolas" w:hAnsi="Consolas" w:cs="Consolas"/>
          <w:color w:val="000000"/>
          <w:sz w:val="21"/>
          <w:szCs w:val="21"/>
        </w:rPr>
        <w:br/>
        <w:t>    float: left;</w:t>
      </w:r>
      <w:r>
        <w:rPr>
          <w:rFonts w:ascii="Consolas" w:hAnsi="Consolas" w:cs="Consolas"/>
          <w:color w:val="000000"/>
          <w:sz w:val="21"/>
          <w:szCs w:val="21"/>
        </w:rPr>
        <w:br/>
        <w:t>    margin: 5px;</w:t>
      </w:r>
      <w:r>
        <w:rPr>
          <w:rFonts w:ascii="Consolas" w:hAnsi="Consolas" w:cs="Consolas"/>
          <w:color w:val="000000"/>
          <w:sz w:val="21"/>
          <w:szCs w:val="21"/>
        </w:rPr>
        <w:br/>
        <w:t>    padding: 15px;</w:t>
      </w:r>
      <w:r>
        <w:rPr>
          <w:rFonts w:ascii="Consolas" w:hAnsi="Consolas" w:cs="Consolas"/>
          <w:color w:val="000000"/>
          <w:sz w:val="21"/>
          <w:szCs w:val="21"/>
        </w:rPr>
        <w:br/>
        <w:t>    width: 300px;</w:t>
      </w:r>
      <w:r>
        <w:rPr>
          <w:rFonts w:ascii="Consolas" w:hAnsi="Consolas" w:cs="Consolas"/>
          <w:color w:val="000000"/>
          <w:sz w:val="21"/>
          <w:szCs w:val="21"/>
        </w:rPr>
        <w:br/>
        <w:t>    height: 300px;</w:t>
      </w:r>
      <w:r>
        <w:rPr>
          <w:rFonts w:ascii="Consolas" w:hAnsi="Consolas" w:cs="Consolas"/>
          <w:color w:val="000000"/>
          <w:sz w:val="21"/>
          <w:szCs w:val="21"/>
        </w:rPr>
        <w:br/>
        <w:t>    border: 1px solid black;</w:t>
      </w:r>
      <w:r>
        <w:rPr>
          <w:rFonts w:ascii="Consolas" w:hAnsi="Consolas" w:cs="Consolas"/>
          <w:color w:val="000000"/>
          <w:sz w:val="21"/>
          <w:szCs w:val="21"/>
        </w:rPr>
        <w:br/>
        <w:t xml:space="preserve">} </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W3Schools Demo</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Resize this responsive page!</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"city"</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London is the capital city of England.</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It is the most populous city in the United Kingdom, with a metropolitan area of over 13 million inhabitants.</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"city"</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Paris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Paris is the capital and most populous city of France.</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"city"</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Tokyo</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Tokyo is the capital of Japan, the center of the Greater Tokyo Area, and the most populous metropolitan area in the world.</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lastRenderedPageBreak/>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511737" w:rsidRDefault="00511737" w:rsidP="0051173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46"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511737" w:rsidRDefault="0016480F" w:rsidP="00511737">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66" style="width:0;height:0" o:hralign="center" o:hrstd="t" o:hr="t" fillcolor="#a0a0a0" stroked="f"/>
        </w:pict>
      </w:r>
    </w:p>
    <w:p w:rsidR="00511737" w:rsidRDefault="00511737" w:rsidP="00511737">
      <w:pPr>
        <w:pStyle w:val="Heading2"/>
        <w:rPr>
          <w:rFonts w:cs="Helvetica"/>
          <w:color w:val="333333"/>
        </w:rPr>
      </w:pPr>
      <w:r>
        <w:rPr>
          <w:rFonts w:cs="Helvetica"/>
          <w:color w:val="333333"/>
        </w:rPr>
        <w:t>Using Bootstrap</w:t>
      </w:r>
    </w:p>
    <w:p w:rsidR="00511737" w:rsidRDefault="00511737" w:rsidP="00511737">
      <w:pPr>
        <w:pStyle w:val="NormalWeb"/>
        <w:rPr>
          <w:rFonts w:ascii="Helvetica" w:hAnsi="Helvetica" w:cs="Helvetica"/>
          <w:color w:val="333333"/>
          <w:sz w:val="21"/>
          <w:szCs w:val="21"/>
        </w:rPr>
      </w:pPr>
      <w:r>
        <w:rPr>
          <w:rFonts w:ascii="Helvetica" w:hAnsi="Helvetica" w:cs="Helvetica"/>
          <w:color w:val="333333"/>
          <w:sz w:val="21"/>
          <w:szCs w:val="21"/>
        </w:rPr>
        <w:t xml:space="preserve">Another way to create a responsive </w:t>
      </w:r>
      <w:proofErr w:type="gramStart"/>
      <w:r>
        <w:rPr>
          <w:rFonts w:ascii="Helvetica" w:hAnsi="Helvetica" w:cs="Helvetica"/>
          <w:color w:val="333333"/>
          <w:sz w:val="21"/>
          <w:szCs w:val="21"/>
        </w:rPr>
        <w:t>design,</w:t>
      </w:r>
      <w:proofErr w:type="gramEnd"/>
      <w:r>
        <w:rPr>
          <w:rFonts w:ascii="Helvetica" w:hAnsi="Helvetica" w:cs="Helvetica"/>
          <w:color w:val="333333"/>
          <w:sz w:val="21"/>
          <w:szCs w:val="21"/>
        </w:rPr>
        <w:t xml:space="preserve"> is to use an already existing CSS framework.</w:t>
      </w:r>
    </w:p>
    <w:p w:rsidR="00511737" w:rsidRDefault="00511737" w:rsidP="00511737">
      <w:pPr>
        <w:pStyle w:val="NormalWeb"/>
        <w:rPr>
          <w:rFonts w:ascii="Helvetica" w:hAnsi="Helvetica" w:cs="Helvetica"/>
          <w:color w:val="333333"/>
          <w:sz w:val="21"/>
          <w:szCs w:val="21"/>
        </w:rPr>
      </w:pPr>
      <w:r>
        <w:rPr>
          <w:rFonts w:ascii="Helvetica" w:hAnsi="Helvetica" w:cs="Helvetica"/>
          <w:color w:val="333333"/>
          <w:sz w:val="21"/>
          <w:szCs w:val="21"/>
        </w:rPr>
        <w:t>Bootstrap is the most popular HTML, CSS, and JS framework for developing responsive webs.</w:t>
      </w:r>
    </w:p>
    <w:p w:rsidR="00511737" w:rsidRDefault="00511737" w:rsidP="00511737">
      <w:pPr>
        <w:pStyle w:val="NormalWeb"/>
        <w:rPr>
          <w:rFonts w:ascii="Helvetica" w:hAnsi="Helvetica" w:cs="Helvetica"/>
          <w:color w:val="333333"/>
          <w:sz w:val="21"/>
          <w:szCs w:val="21"/>
        </w:rPr>
      </w:pPr>
      <w:r>
        <w:rPr>
          <w:rFonts w:ascii="Helvetica" w:hAnsi="Helvetica" w:cs="Helvetica"/>
          <w:color w:val="333333"/>
          <w:sz w:val="21"/>
          <w:szCs w:val="21"/>
        </w:rPr>
        <w:t>Bootstrap helps you to develop sites that look nice at any size; screen, laptop, tablet, or phone:</w:t>
      </w:r>
    </w:p>
    <w:p w:rsidR="00511737" w:rsidRDefault="00511737" w:rsidP="0051173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!DOCTYPE</w:t>
      </w:r>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meta</w:t>
      </w:r>
      <w:r>
        <w:rPr>
          <w:rFonts w:ascii="Consolas" w:hAnsi="Consolas" w:cs="Consolas"/>
          <w:color w:val="000000"/>
          <w:sz w:val="21"/>
          <w:szCs w:val="21"/>
        </w:rPr>
        <w:t xml:space="preserve"> </w:t>
      </w:r>
      <w:r>
        <w:rPr>
          <w:rStyle w:val="highatt1"/>
          <w:rFonts w:ascii="Consolas" w:hAnsi="Consolas" w:cs="Consolas"/>
          <w:sz w:val="21"/>
          <w:szCs w:val="21"/>
        </w:rPr>
        <w:t>charset=</w:t>
      </w:r>
      <w:r>
        <w:rPr>
          <w:rStyle w:val="highval1"/>
          <w:rFonts w:ascii="Consolas" w:hAnsi="Consolas" w:cs="Consolas"/>
          <w:sz w:val="21"/>
          <w:szCs w:val="21"/>
        </w:rPr>
        <w:t>"utf-8"</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meta</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"viewport"</w:t>
      </w:r>
      <w:r>
        <w:rPr>
          <w:rFonts w:ascii="Consolas" w:hAnsi="Consolas" w:cs="Consolas"/>
          <w:color w:val="000000"/>
          <w:sz w:val="21"/>
          <w:szCs w:val="21"/>
        </w:rPr>
        <w:t xml:space="preserve"> </w:t>
      </w:r>
      <w:r>
        <w:rPr>
          <w:rStyle w:val="highatt1"/>
          <w:rFonts w:ascii="Consolas" w:hAnsi="Consolas" w:cs="Consolas"/>
          <w:sz w:val="21"/>
          <w:szCs w:val="21"/>
        </w:rPr>
        <w:t>content=</w:t>
      </w:r>
      <w:r>
        <w:rPr>
          <w:rStyle w:val="highval1"/>
          <w:rFonts w:ascii="Consolas" w:hAnsi="Consolas" w:cs="Consolas"/>
          <w:sz w:val="21"/>
          <w:szCs w:val="21"/>
        </w:rPr>
        <w:t>"width=device-width, initial-scale=1"</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link</w:t>
      </w:r>
      <w:r>
        <w:rPr>
          <w:rFonts w:ascii="Consolas" w:hAnsi="Consolas" w:cs="Consolas"/>
          <w:color w:val="000000"/>
          <w:sz w:val="21"/>
          <w:szCs w:val="21"/>
        </w:rPr>
        <w:t xml:space="preserve"> </w:t>
      </w:r>
      <w:r>
        <w:rPr>
          <w:rStyle w:val="highatt1"/>
          <w:rFonts w:ascii="Consolas" w:hAnsi="Consolas" w:cs="Consolas"/>
          <w:sz w:val="21"/>
          <w:szCs w:val="21"/>
        </w:rPr>
        <w:t>rel=</w:t>
      </w:r>
      <w:r>
        <w:rPr>
          <w:rStyle w:val="highval1"/>
          <w:rFonts w:ascii="Consolas" w:hAnsi="Consolas" w:cs="Consolas"/>
          <w:sz w:val="21"/>
          <w:szCs w:val="21"/>
        </w:rPr>
        <w:t>"stylesheet"</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"http://maxcdn.bootstrapcdn.com/bootstrap/3.3.4/css/bootstrap.min.css"</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"container"</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"jumbotron"</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W3Schools Demo</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Resize this responsive page!</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"row"</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"col-md-4"</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London is the capital city of England.</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It is the most populous city in the United Kingdom,</w:t>
      </w:r>
      <w:r>
        <w:rPr>
          <w:rFonts w:ascii="Consolas" w:hAnsi="Consolas" w:cs="Consolas"/>
          <w:color w:val="000000"/>
          <w:sz w:val="21"/>
          <w:szCs w:val="21"/>
        </w:rPr>
        <w:br/>
        <w:t>    with a metropolitan area of over 13 million inhabitants.</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"col-md-4"</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Paris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Paris is the capital and most populous city of France.</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"col-md-4"</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Tokyo</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Tokyo is the capital of Japan, the center of the Greater Tokyo Area,</w:t>
      </w:r>
      <w:r>
        <w:rPr>
          <w:rFonts w:ascii="Consolas" w:hAnsi="Consolas" w:cs="Consolas"/>
          <w:color w:val="000000"/>
          <w:sz w:val="21"/>
          <w:szCs w:val="21"/>
        </w:rPr>
        <w:br/>
      </w:r>
      <w:r>
        <w:rPr>
          <w:rFonts w:ascii="Consolas" w:hAnsi="Consolas" w:cs="Consolas"/>
          <w:color w:val="000000"/>
          <w:sz w:val="21"/>
          <w:szCs w:val="21"/>
        </w:rPr>
        <w:lastRenderedPageBreak/>
        <w:t>    and the most populous metropolitan area in the world.</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511737" w:rsidRDefault="00511737" w:rsidP="0051173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47"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511737" w:rsidRDefault="00511737" w:rsidP="00511737">
      <w:pPr>
        <w:pStyle w:val="NormalWeb"/>
        <w:rPr>
          <w:rFonts w:ascii="Helvetica" w:hAnsi="Helvetica" w:cs="Helvetica"/>
          <w:color w:val="333333"/>
          <w:sz w:val="21"/>
          <w:szCs w:val="21"/>
        </w:rPr>
      </w:pPr>
      <w:r>
        <w:rPr>
          <w:rFonts w:ascii="Helvetica" w:hAnsi="Helvetica" w:cs="Helvetica"/>
          <w:color w:val="333333"/>
          <w:sz w:val="21"/>
          <w:szCs w:val="21"/>
        </w:rPr>
        <w:t xml:space="preserve">To learn more about Bootstrap read our </w:t>
      </w:r>
      <w:hyperlink r:id="rId348" w:history="1">
        <w:r>
          <w:rPr>
            <w:rStyle w:val="Hyperlink"/>
            <w:rFonts w:ascii="Helvetica" w:hAnsi="Helvetica" w:cs="Helvetica"/>
            <w:sz w:val="21"/>
            <w:szCs w:val="21"/>
          </w:rPr>
          <w:t>Bootstrap Tutorial</w:t>
        </w:r>
      </w:hyperlink>
      <w:r>
        <w:rPr>
          <w:rFonts w:ascii="Helvetica" w:hAnsi="Helvetica" w:cs="Helvetica"/>
          <w:color w:val="333333"/>
          <w:sz w:val="21"/>
          <w:szCs w:val="21"/>
        </w:rPr>
        <w:t>.</w:t>
      </w:r>
    </w:p>
    <w:p w:rsidR="00511737" w:rsidRDefault="00511737" w:rsidP="00511737">
      <w:pPr>
        <w:rPr>
          <w:rFonts w:ascii="Helvetica" w:hAnsi="Helvetica" w:cs="Helvetica"/>
          <w:color w:val="333333"/>
          <w:sz w:val="21"/>
          <w:szCs w:val="21"/>
        </w:rPr>
      </w:pPr>
    </w:p>
    <w:p w:rsidR="00511737" w:rsidRDefault="0016480F" w:rsidP="004B1DC2">
      <w:pPr>
        <w:rPr>
          <w:rFonts w:ascii="Helvetica" w:hAnsi="Helvetica" w:cs="Helvetica"/>
          <w:color w:val="333333"/>
          <w:sz w:val="30"/>
          <w:szCs w:val="30"/>
        </w:rPr>
      </w:pPr>
      <w:hyperlink r:id="rId349" w:history="1">
        <w:r w:rsidR="00511737">
          <w:rPr>
            <w:rStyle w:val="Hyperlink"/>
            <w:rFonts w:ascii="Helvetica" w:hAnsi="Helvetica" w:cs="Helvetica"/>
            <w:color w:val="8AC007"/>
            <w:sz w:val="30"/>
            <w:szCs w:val="30"/>
          </w:rPr>
          <w:t>« Previous</w:t>
        </w:r>
      </w:hyperlink>
      <w:r w:rsidR="004B1DC2">
        <w:rPr>
          <w:rFonts w:ascii="Helvetica" w:hAnsi="Helvetica" w:cs="Helvetica"/>
          <w:color w:val="333333"/>
          <w:sz w:val="30"/>
          <w:szCs w:val="30"/>
        </w:rPr>
        <w:tab/>
      </w:r>
      <w:r w:rsidR="004B1DC2">
        <w:rPr>
          <w:rFonts w:ascii="Helvetica" w:hAnsi="Helvetica" w:cs="Helvetica"/>
          <w:color w:val="333333"/>
          <w:sz w:val="30"/>
          <w:szCs w:val="30"/>
        </w:rPr>
        <w:tab/>
      </w:r>
      <w:r w:rsidR="004B1DC2">
        <w:rPr>
          <w:rFonts w:ascii="Helvetica" w:hAnsi="Helvetica" w:cs="Helvetica"/>
          <w:color w:val="333333"/>
          <w:sz w:val="30"/>
          <w:szCs w:val="30"/>
        </w:rPr>
        <w:tab/>
      </w:r>
      <w:r w:rsidR="004B1DC2">
        <w:rPr>
          <w:rFonts w:ascii="Helvetica" w:hAnsi="Helvetica" w:cs="Helvetica"/>
          <w:color w:val="333333"/>
          <w:sz w:val="30"/>
          <w:szCs w:val="30"/>
        </w:rPr>
        <w:tab/>
      </w:r>
      <w:r w:rsidR="004B1DC2">
        <w:rPr>
          <w:rFonts w:ascii="Helvetica" w:hAnsi="Helvetica" w:cs="Helvetica"/>
          <w:color w:val="333333"/>
          <w:sz w:val="30"/>
          <w:szCs w:val="30"/>
        </w:rPr>
        <w:tab/>
      </w:r>
      <w:r w:rsidR="004B1DC2">
        <w:rPr>
          <w:rFonts w:ascii="Helvetica" w:hAnsi="Helvetica" w:cs="Helvetica"/>
          <w:color w:val="333333"/>
          <w:sz w:val="30"/>
          <w:szCs w:val="30"/>
        </w:rPr>
        <w:tab/>
      </w:r>
      <w:r w:rsidR="004B1DC2">
        <w:rPr>
          <w:rFonts w:ascii="Helvetica" w:hAnsi="Helvetica" w:cs="Helvetica"/>
          <w:color w:val="333333"/>
          <w:sz w:val="30"/>
          <w:szCs w:val="30"/>
        </w:rPr>
        <w:tab/>
      </w:r>
      <w:r w:rsidR="004B1DC2">
        <w:rPr>
          <w:rFonts w:ascii="Helvetica" w:hAnsi="Helvetica" w:cs="Helvetica"/>
          <w:color w:val="333333"/>
          <w:sz w:val="30"/>
          <w:szCs w:val="30"/>
        </w:rPr>
        <w:tab/>
      </w:r>
      <w:hyperlink r:id="rId350" w:history="1">
        <w:r w:rsidR="00511737">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511737" w:rsidTr="00511737">
        <w:trPr>
          <w:hidden/>
        </w:trPr>
        <w:tc>
          <w:tcPr>
            <w:tcW w:w="0" w:type="auto"/>
            <w:shd w:val="clear" w:color="auto" w:fill="auto"/>
            <w:noWrap/>
            <w:vAlign w:val="center"/>
            <w:hideMark/>
          </w:tcPr>
          <w:p w:rsidR="00511737" w:rsidRDefault="00511737">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511737" w:rsidRDefault="00511737">
            <w:pPr>
              <w:spacing w:after="180"/>
              <w:rPr>
                <w:rFonts w:ascii="Helvetica" w:hAnsi="Helvetica" w:cs="Helvetica"/>
                <w:vanish/>
                <w:color w:val="333333"/>
                <w:sz w:val="21"/>
                <w:szCs w:val="21"/>
              </w:rPr>
            </w:pPr>
          </w:p>
        </w:tc>
      </w:tr>
    </w:tbl>
    <w:p w:rsidR="004B1DC2" w:rsidRDefault="004B1DC2" w:rsidP="004B1DC2">
      <w:pPr>
        <w:pStyle w:val="Heading1"/>
        <w:rPr>
          <w:rFonts w:cs="Helvetica"/>
          <w:color w:val="333333"/>
        </w:rPr>
      </w:pPr>
      <w:r>
        <w:rPr>
          <w:rFonts w:cs="Helvetica"/>
          <w:color w:val="333333"/>
        </w:rPr>
        <w:t xml:space="preserve">HTML </w:t>
      </w:r>
      <w:r>
        <w:rPr>
          <w:rStyle w:val="colorh1"/>
          <w:rFonts w:cs="Helvetica"/>
          <w:color w:val="333333"/>
        </w:rPr>
        <w:t>Iframes</w:t>
      </w:r>
    </w:p>
    <w:p w:rsidR="004B1DC2" w:rsidRDefault="0016480F" w:rsidP="004B1DC2">
      <w:pPr>
        <w:rPr>
          <w:rFonts w:ascii="Helvetica" w:hAnsi="Helvetica" w:cs="Helvetica"/>
          <w:color w:val="333333"/>
          <w:sz w:val="30"/>
          <w:szCs w:val="30"/>
        </w:rPr>
      </w:pPr>
      <w:hyperlink r:id="rId351" w:history="1">
        <w:r w:rsidR="004B1DC2">
          <w:rPr>
            <w:rStyle w:val="Hyperlink"/>
            <w:rFonts w:ascii="Helvetica" w:hAnsi="Helvetica" w:cs="Helvetica"/>
            <w:color w:val="8AC007"/>
            <w:sz w:val="30"/>
            <w:szCs w:val="30"/>
          </w:rPr>
          <w:t>« Previous</w:t>
        </w:r>
      </w:hyperlink>
    </w:p>
    <w:p w:rsidR="004B1DC2" w:rsidRDefault="0016480F" w:rsidP="004B1DC2">
      <w:pPr>
        <w:jc w:val="right"/>
        <w:rPr>
          <w:rFonts w:ascii="Helvetica" w:hAnsi="Helvetica" w:cs="Helvetica"/>
          <w:color w:val="333333"/>
          <w:sz w:val="30"/>
          <w:szCs w:val="30"/>
        </w:rPr>
      </w:pPr>
      <w:hyperlink r:id="rId352" w:history="1">
        <w:r w:rsidR="004B1DC2">
          <w:rPr>
            <w:rStyle w:val="Hyperlink"/>
            <w:rFonts w:ascii="Helvetica" w:hAnsi="Helvetica" w:cs="Helvetica"/>
            <w:color w:val="8AC007"/>
            <w:sz w:val="30"/>
            <w:szCs w:val="30"/>
          </w:rPr>
          <w:t>Next Chapter »</w:t>
        </w:r>
      </w:hyperlink>
    </w:p>
    <w:p w:rsidR="004B1DC2" w:rsidRDefault="0016480F" w:rsidP="004B1DC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67" style="width:0;height:0" o:hralign="center" o:hrstd="t" o:hr="t" fillcolor="#a0a0a0" stroked="f"/>
        </w:pict>
      </w:r>
    </w:p>
    <w:p w:rsidR="004B1DC2" w:rsidRDefault="004B1DC2" w:rsidP="004B1DC2">
      <w:pPr>
        <w:pStyle w:val="intro"/>
        <w:rPr>
          <w:rFonts w:ascii="Helvetica" w:hAnsi="Helvetica" w:cs="Helvetica"/>
        </w:rPr>
      </w:pPr>
      <w:r>
        <w:rPr>
          <w:rFonts w:ascii="Helvetica" w:hAnsi="Helvetica" w:cs="Helvetica"/>
        </w:rPr>
        <w:t>An iframe is used to display a web page within a web page.</w:t>
      </w:r>
    </w:p>
    <w:p w:rsidR="004B1DC2" w:rsidRDefault="004B1DC2" w:rsidP="004B1DC2">
      <w:pPr>
        <w:rPr>
          <w:rFonts w:ascii="Helvetica" w:hAnsi="Helvetica" w:cs="Helvetica"/>
          <w:color w:val="333333"/>
          <w:sz w:val="21"/>
          <w:szCs w:val="21"/>
        </w:rPr>
      </w:pPr>
    </w:p>
    <w:p w:rsidR="004B1DC2" w:rsidRDefault="0016480F" w:rsidP="004B1DC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68" style="width:0;height:0" o:hralign="center" o:hrstd="t" o:hr="t" fillcolor="#a0a0a0" stroked="f"/>
        </w:pict>
      </w:r>
    </w:p>
    <w:p w:rsidR="004B1DC2" w:rsidRDefault="004B1DC2" w:rsidP="004B1DC2">
      <w:pPr>
        <w:pStyle w:val="Heading2"/>
        <w:rPr>
          <w:rFonts w:cs="Helvetica"/>
          <w:color w:val="333333"/>
        </w:rPr>
      </w:pPr>
      <w:r>
        <w:rPr>
          <w:rFonts w:cs="Helvetica"/>
          <w:color w:val="333333"/>
        </w:rPr>
        <w:t>Iframe Syntax</w:t>
      </w:r>
    </w:p>
    <w:p w:rsidR="004B1DC2" w:rsidRDefault="004B1DC2" w:rsidP="004B1DC2">
      <w:pPr>
        <w:pStyle w:val="NormalWeb"/>
        <w:rPr>
          <w:rFonts w:ascii="Helvetica" w:hAnsi="Helvetica" w:cs="Helvetica"/>
          <w:color w:val="333333"/>
          <w:sz w:val="21"/>
          <w:szCs w:val="21"/>
        </w:rPr>
      </w:pPr>
      <w:r>
        <w:rPr>
          <w:rFonts w:ascii="Helvetica" w:hAnsi="Helvetica" w:cs="Helvetica"/>
          <w:color w:val="333333"/>
          <w:sz w:val="21"/>
          <w:szCs w:val="21"/>
        </w:rPr>
        <w:t>The syntax for adding an iframe is:</w:t>
      </w:r>
    </w:p>
    <w:p w:rsidR="004B1DC2" w:rsidRDefault="004B1DC2" w:rsidP="004B1DC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iframe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w:t>
      </w:r>
      <w:r>
        <w:rPr>
          <w:rStyle w:val="Emphasis"/>
          <w:rFonts w:ascii="Consolas" w:hAnsi="Consolas" w:cs="Consolas"/>
          <w:color w:val="0000CD"/>
          <w:sz w:val="21"/>
          <w:szCs w:val="21"/>
        </w:rPr>
        <w:t>URL</w:t>
      </w:r>
      <w:r>
        <w:rPr>
          <w:rStyle w:val="highval1"/>
          <w:rFonts w:ascii="Consolas" w:hAnsi="Consolas" w:cs="Consolas"/>
          <w:sz w:val="21"/>
          <w:szCs w:val="21"/>
        </w:rPr>
        <w:t>"</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/iframe</w:t>
      </w:r>
      <w:r>
        <w:rPr>
          <w:rStyle w:val="highgt1"/>
          <w:rFonts w:ascii="Consolas" w:hAnsi="Consolas" w:cs="Consolas"/>
          <w:sz w:val="21"/>
          <w:szCs w:val="21"/>
        </w:rPr>
        <w:t>&gt;</w:t>
      </w:r>
      <w:r>
        <w:rPr>
          <w:rFonts w:ascii="Consolas" w:hAnsi="Consolas" w:cs="Consolas"/>
          <w:color w:val="000000"/>
          <w:sz w:val="21"/>
          <w:szCs w:val="21"/>
        </w:rPr>
        <w:t xml:space="preserve"> </w:t>
      </w:r>
    </w:p>
    <w:p w:rsidR="004B1DC2" w:rsidRDefault="004B1DC2" w:rsidP="004B1DC2">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src</w:t>
      </w:r>
      <w:r>
        <w:rPr>
          <w:rFonts w:ascii="Helvetica" w:hAnsi="Helvetica" w:cs="Helvetica"/>
          <w:color w:val="333333"/>
          <w:sz w:val="21"/>
          <w:szCs w:val="21"/>
        </w:rPr>
        <w:t xml:space="preserve"> attribute specifies the URL (web address) of the iframe page.</w:t>
      </w:r>
    </w:p>
    <w:p w:rsidR="004B1DC2" w:rsidRDefault="0016480F" w:rsidP="004B1DC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69" style="width:0;height:0" o:hralign="center" o:hrstd="t" o:hr="t" fillcolor="#a0a0a0" stroked="f"/>
        </w:pict>
      </w:r>
    </w:p>
    <w:p w:rsidR="004B1DC2" w:rsidRDefault="004B1DC2" w:rsidP="004B1DC2">
      <w:pPr>
        <w:pStyle w:val="Heading2"/>
        <w:rPr>
          <w:rFonts w:cs="Helvetica"/>
          <w:color w:val="333333"/>
        </w:rPr>
      </w:pPr>
      <w:r>
        <w:rPr>
          <w:rFonts w:cs="Helvetica"/>
          <w:color w:val="333333"/>
        </w:rPr>
        <w:t>Iframe - Set Height and Width</w:t>
      </w:r>
    </w:p>
    <w:p w:rsidR="004B1DC2" w:rsidRDefault="004B1DC2" w:rsidP="004B1DC2">
      <w:pPr>
        <w:pStyle w:val="NormalWeb"/>
        <w:rPr>
          <w:rFonts w:ascii="Helvetica" w:hAnsi="Helvetica" w:cs="Helvetica"/>
          <w:color w:val="333333"/>
          <w:sz w:val="21"/>
          <w:szCs w:val="21"/>
        </w:rPr>
      </w:pPr>
      <w:r>
        <w:rPr>
          <w:rFonts w:ascii="Helvetica" w:hAnsi="Helvetica" w:cs="Helvetica"/>
          <w:color w:val="333333"/>
          <w:sz w:val="21"/>
          <w:szCs w:val="21"/>
        </w:rPr>
        <w:t xml:space="preserve">Use the </w:t>
      </w:r>
      <w:r>
        <w:rPr>
          <w:rStyle w:val="Strong"/>
          <w:rFonts w:ascii="Helvetica" w:hAnsi="Helvetica" w:cs="Helvetica"/>
          <w:color w:val="333333"/>
          <w:sz w:val="21"/>
          <w:szCs w:val="21"/>
        </w:rPr>
        <w:t>height</w:t>
      </w:r>
      <w:r>
        <w:rPr>
          <w:rFonts w:ascii="Helvetica" w:hAnsi="Helvetica" w:cs="Helvetica"/>
          <w:color w:val="333333"/>
          <w:sz w:val="21"/>
          <w:szCs w:val="21"/>
        </w:rPr>
        <w:t xml:space="preserve"> and </w:t>
      </w:r>
      <w:r>
        <w:rPr>
          <w:rStyle w:val="Strong"/>
          <w:rFonts w:ascii="Helvetica" w:hAnsi="Helvetica" w:cs="Helvetica"/>
          <w:color w:val="333333"/>
          <w:sz w:val="21"/>
          <w:szCs w:val="21"/>
        </w:rPr>
        <w:t>width</w:t>
      </w:r>
      <w:r>
        <w:rPr>
          <w:rFonts w:ascii="Helvetica" w:hAnsi="Helvetica" w:cs="Helvetica"/>
          <w:color w:val="333333"/>
          <w:sz w:val="21"/>
          <w:szCs w:val="21"/>
        </w:rPr>
        <w:t xml:space="preserve"> attributes to specify the size.</w:t>
      </w:r>
    </w:p>
    <w:p w:rsidR="004B1DC2" w:rsidRDefault="004B1DC2" w:rsidP="004B1DC2">
      <w:pPr>
        <w:pStyle w:val="NormalWeb"/>
        <w:rPr>
          <w:rFonts w:ascii="Helvetica" w:hAnsi="Helvetica" w:cs="Helvetica"/>
          <w:color w:val="333333"/>
          <w:sz w:val="21"/>
          <w:szCs w:val="21"/>
        </w:rPr>
      </w:pPr>
      <w:r>
        <w:rPr>
          <w:rFonts w:ascii="Helvetica" w:hAnsi="Helvetica" w:cs="Helvetica"/>
          <w:color w:val="333333"/>
          <w:sz w:val="21"/>
          <w:szCs w:val="21"/>
        </w:rPr>
        <w:lastRenderedPageBreak/>
        <w:t>The attribute values are specified in pixels by default, but they can also be in percent (like "</w:t>
      </w:r>
      <w:proofErr w:type="gramStart"/>
      <w:r>
        <w:rPr>
          <w:rFonts w:ascii="Helvetica" w:hAnsi="Helvetica" w:cs="Helvetica"/>
          <w:color w:val="333333"/>
          <w:sz w:val="21"/>
          <w:szCs w:val="21"/>
        </w:rPr>
        <w:t>80%</w:t>
      </w:r>
      <w:proofErr w:type="gramEnd"/>
      <w:r>
        <w:rPr>
          <w:rFonts w:ascii="Helvetica" w:hAnsi="Helvetica" w:cs="Helvetica"/>
          <w:color w:val="333333"/>
          <w:sz w:val="21"/>
          <w:szCs w:val="21"/>
        </w:rPr>
        <w:t>").</w:t>
      </w:r>
    </w:p>
    <w:p w:rsidR="004B1DC2" w:rsidRDefault="004B1DC2" w:rsidP="004B1DC2">
      <w:pPr>
        <w:pStyle w:val="Heading2"/>
        <w:shd w:val="clear" w:color="auto" w:fill="F1F1F1"/>
        <w:spacing w:before="15"/>
        <w:rPr>
          <w:rFonts w:cs="Helvetica"/>
          <w:color w:val="555555"/>
          <w:sz w:val="30"/>
          <w:szCs w:val="30"/>
        </w:rPr>
      </w:pPr>
      <w:r>
        <w:rPr>
          <w:rFonts w:cs="Helvetica"/>
          <w:color w:val="555555"/>
          <w:sz w:val="30"/>
          <w:szCs w:val="30"/>
        </w:rPr>
        <w:t>Example</w:t>
      </w:r>
    </w:p>
    <w:p w:rsidR="004B1DC2" w:rsidRDefault="004B1DC2" w:rsidP="004B1DC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iframe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"demo_iframe.htm"</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"200"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"200"</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/iframe</w:t>
      </w:r>
      <w:r>
        <w:rPr>
          <w:rStyle w:val="highgt1"/>
          <w:rFonts w:ascii="Consolas" w:hAnsi="Consolas" w:cs="Consolas"/>
          <w:sz w:val="21"/>
          <w:szCs w:val="21"/>
        </w:rPr>
        <w:t>&gt;</w:t>
      </w:r>
    </w:p>
    <w:p w:rsidR="004B1DC2" w:rsidRDefault="004B1DC2" w:rsidP="004B1DC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5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B1DC2" w:rsidRDefault="0016480F" w:rsidP="004B1DC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70" style="width:0;height:0" o:hralign="center" o:hrstd="t" o:hr="t" fillcolor="#a0a0a0" stroked="f"/>
        </w:pict>
      </w:r>
    </w:p>
    <w:p w:rsidR="004B1DC2" w:rsidRDefault="004B1DC2" w:rsidP="004B1DC2">
      <w:pPr>
        <w:pStyle w:val="Heading2"/>
        <w:rPr>
          <w:rFonts w:cs="Helvetica"/>
          <w:color w:val="333333"/>
        </w:rPr>
      </w:pPr>
      <w:r>
        <w:rPr>
          <w:rFonts w:cs="Helvetica"/>
          <w:color w:val="333333"/>
        </w:rPr>
        <w:t>Iframe - Remove the Border</w:t>
      </w:r>
    </w:p>
    <w:p w:rsidR="004B1DC2" w:rsidRDefault="004B1DC2" w:rsidP="004B1DC2">
      <w:pPr>
        <w:pStyle w:val="NormalWeb"/>
        <w:rPr>
          <w:rFonts w:ascii="Helvetica" w:hAnsi="Helvetica" w:cs="Helvetica"/>
          <w:color w:val="333333"/>
          <w:sz w:val="21"/>
          <w:szCs w:val="21"/>
        </w:rPr>
      </w:pPr>
      <w:r>
        <w:rPr>
          <w:rFonts w:ascii="Helvetica" w:hAnsi="Helvetica" w:cs="Helvetica"/>
          <w:color w:val="333333"/>
          <w:sz w:val="21"/>
          <w:szCs w:val="21"/>
        </w:rPr>
        <w:t xml:space="preserve">By default, an iframe has a black border around it. </w:t>
      </w:r>
    </w:p>
    <w:p w:rsidR="004B1DC2" w:rsidRDefault="004B1DC2" w:rsidP="004B1DC2">
      <w:pPr>
        <w:pStyle w:val="NormalWeb"/>
        <w:rPr>
          <w:rFonts w:ascii="Helvetica" w:hAnsi="Helvetica" w:cs="Helvetica"/>
          <w:color w:val="333333"/>
          <w:sz w:val="21"/>
          <w:szCs w:val="21"/>
        </w:rPr>
      </w:pPr>
      <w:r>
        <w:rPr>
          <w:rFonts w:ascii="Helvetica" w:hAnsi="Helvetica" w:cs="Helvetica"/>
          <w:color w:val="333333"/>
          <w:sz w:val="21"/>
          <w:szCs w:val="21"/>
        </w:rPr>
        <w:t>To remove the border, add the style attribute and use the CSS border property:</w:t>
      </w:r>
    </w:p>
    <w:p w:rsidR="004B1DC2" w:rsidRDefault="004B1DC2" w:rsidP="004B1DC2">
      <w:pPr>
        <w:pStyle w:val="Heading2"/>
        <w:shd w:val="clear" w:color="auto" w:fill="F1F1F1"/>
        <w:spacing w:before="15"/>
        <w:rPr>
          <w:rFonts w:cs="Helvetica"/>
          <w:color w:val="555555"/>
          <w:sz w:val="30"/>
          <w:szCs w:val="30"/>
        </w:rPr>
      </w:pPr>
      <w:r>
        <w:rPr>
          <w:rFonts w:cs="Helvetica"/>
          <w:color w:val="555555"/>
          <w:sz w:val="30"/>
          <w:szCs w:val="30"/>
        </w:rPr>
        <w:t>Example</w:t>
      </w:r>
    </w:p>
    <w:p w:rsidR="004B1DC2" w:rsidRDefault="004B1DC2" w:rsidP="004B1DC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iframe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"demo_iframe.htm"</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"border</w:t>
      </w:r>
      <w:proofErr w:type="gramStart"/>
      <w:r>
        <w:rPr>
          <w:rStyle w:val="highval1"/>
          <w:rFonts w:ascii="Consolas" w:hAnsi="Consolas" w:cs="Consolas"/>
          <w:sz w:val="21"/>
          <w:szCs w:val="21"/>
        </w:rPr>
        <w:t>:none</w:t>
      </w:r>
      <w:proofErr w:type="gramEnd"/>
      <w:r>
        <w:rPr>
          <w:rStyle w:val="highval1"/>
          <w:rFonts w:ascii="Consolas" w:hAnsi="Consolas" w:cs="Consolas"/>
          <w:sz w:val="21"/>
          <w:szCs w:val="21"/>
        </w:rPr>
        <w:t>"</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/iframe</w:t>
      </w:r>
      <w:r>
        <w:rPr>
          <w:rStyle w:val="highgt1"/>
          <w:rFonts w:ascii="Consolas" w:hAnsi="Consolas" w:cs="Consolas"/>
          <w:sz w:val="21"/>
          <w:szCs w:val="21"/>
        </w:rPr>
        <w:t>&gt;</w:t>
      </w:r>
    </w:p>
    <w:p w:rsidR="004B1DC2" w:rsidRDefault="004B1DC2" w:rsidP="004B1DC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5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B1DC2" w:rsidRDefault="004B1DC2" w:rsidP="004B1DC2">
      <w:pPr>
        <w:pStyle w:val="NormalWeb"/>
        <w:rPr>
          <w:rFonts w:ascii="Helvetica" w:hAnsi="Helvetica" w:cs="Helvetica"/>
          <w:color w:val="333333"/>
          <w:sz w:val="21"/>
          <w:szCs w:val="21"/>
        </w:rPr>
      </w:pPr>
      <w:r>
        <w:rPr>
          <w:rFonts w:ascii="Helvetica" w:hAnsi="Helvetica" w:cs="Helvetica"/>
          <w:color w:val="333333"/>
          <w:sz w:val="21"/>
          <w:szCs w:val="21"/>
        </w:rPr>
        <w:t>With CSS, you can also change the size, style and color of the iframe's border:</w:t>
      </w:r>
    </w:p>
    <w:p w:rsidR="004B1DC2" w:rsidRDefault="004B1DC2" w:rsidP="004B1DC2">
      <w:pPr>
        <w:pStyle w:val="Heading2"/>
        <w:shd w:val="clear" w:color="auto" w:fill="F1F1F1"/>
        <w:spacing w:before="15"/>
        <w:rPr>
          <w:rFonts w:cs="Helvetica"/>
          <w:color w:val="555555"/>
          <w:sz w:val="30"/>
          <w:szCs w:val="30"/>
        </w:rPr>
      </w:pPr>
      <w:r>
        <w:rPr>
          <w:rFonts w:cs="Helvetica"/>
          <w:color w:val="555555"/>
          <w:sz w:val="30"/>
          <w:szCs w:val="30"/>
        </w:rPr>
        <w:t>Example</w:t>
      </w:r>
    </w:p>
    <w:p w:rsidR="004B1DC2" w:rsidRDefault="004B1DC2" w:rsidP="004B1DC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iframe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"demo_iframe.htm"</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"border</w:t>
      </w:r>
      <w:proofErr w:type="gramStart"/>
      <w:r>
        <w:rPr>
          <w:rStyle w:val="highval1"/>
          <w:rFonts w:ascii="Consolas" w:hAnsi="Consolas" w:cs="Consolas"/>
          <w:sz w:val="21"/>
          <w:szCs w:val="21"/>
        </w:rPr>
        <w:t>:5px</w:t>
      </w:r>
      <w:proofErr w:type="gramEnd"/>
      <w:r>
        <w:rPr>
          <w:rStyle w:val="highval1"/>
          <w:rFonts w:ascii="Consolas" w:hAnsi="Consolas" w:cs="Consolas"/>
          <w:sz w:val="21"/>
          <w:szCs w:val="21"/>
        </w:rPr>
        <w:t xml:space="preserve"> dotted red"</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/iframe</w:t>
      </w:r>
      <w:r>
        <w:rPr>
          <w:rStyle w:val="highgt1"/>
          <w:rFonts w:ascii="Consolas" w:hAnsi="Consolas" w:cs="Consolas"/>
          <w:sz w:val="21"/>
          <w:szCs w:val="21"/>
        </w:rPr>
        <w:t>&gt;</w:t>
      </w:r>
    </w:p>
    <w:p w:rsidR="004B1DC2" w:rsidRDefault="004B1DC2" w:rsidP="004B1DC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5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B1DC2" w:rsidRDefault="0016480F" w:rsidP="004B1DC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71" style="width:0;height:0" o:hralign="center" o:hrstd="t" o:hr="t" fillcolor="#a0a0a0" stroked="f"/>
        </w:pict>
      </w:r>
    </w:p>
    <w:p w:rsidR="004B1DC2" w:rsidRDefault="004B1DC2" w:rsidP="004B1DC2">
      <w:pPr>
        <w:pStyle w:val="Heading2"/>
        <w:rPr>
          <w:rFonts w:cs="Helvetica"/>
          <w:color w:val="333333"/>
        </w:rPr>
      </w:pPr>
      <w:r>
        <w:rPr>
          <w:rFonts w:cs="Helvetica"/>
          <w:color w:val="333333"/>
        </w:rPr>
        <w:t>Use iframe as a Target for a Link</w:t>
      </w:r>
    </w:p>
    <w:p w:rsidR="004B1DC2" w:rsidRDefault="004B1DC2" w:rsidP="004B1DC2">
      <w:pPr>
        <w:pStyle w:val="NormalWeb"/>
        <w:rPr>
          <w:rFonts w:ascii="Helvetica" w:hAnsi="Helvetica" w:cs="Helvetica"/>
          <w:color w:val="333333"/>
          <w:sz w:val="21"/>
          <w:szCs w:val="21"/>
        </w:rPr>
      </w:pPr>
      <w:r>
        <w:rPr>
          <w:rFonts w:ascii="Helvetica" w:hAnsi="Helvetica" w:cs="Helvetica"/>
          <w:color w:val="333333"/>
          <w:sz w:val="21"/>
          <w:szCs w:val="21"/>
        </w:rPr>
        <w:t>An iframe can be used as the target frame for a link.</w:t>
      </w:r>
    </w:p>
    <w:p w:rsidR="004B1DC2" w:rsidRDefault="004B1DC2" w:rsidP="004B1DC2">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target</w:t>
      </w:r>
      <w:r>
        <w:rPr>
          <w:rFonts w:ascii="Helvetica" w:hAnsi="Helvetica" w:cs="Helvetica"/>
          <w:color w:val="333333"/>
          <w:sz w:val="21"/>
          <w:szCs w:val="21"/>
        </w:rPr>
        <w:t xml:space="preserve"> attribute of the link must refer to the </w:t>
      </w:r>
      <w:r>
        <w:rPr>
          <w:rStyle w:val="Strong"/>
          <w:rFonts w:ascii="Helvetica" w:hAnsi="Helvetica" w:cs="Helvetica"/>
          <w:color w:val="333333"/>
          <w:sz w:val="21"/>
          <w:szCs w:val="21"/>
        </w:rPr>
        <w:t>name</w:t>
      </w:r>
      <w:r>
        <w:rPr>
          <w:rFonts w:ascii="Helvetica" w:hAnsi="Helvetica" w:cs="Helvetica"/>
          <w:color w:val="333333"/>
          <w:sz w:val="21"/>
          <w:szCs w:val="21"/>
        </w:rPr>
        <w:t xml:space="preserve"> attribute of the iframe:</w:t>
      </w:r>
    </w:p>
    <w:p w:rsidR="004B1DC2" w:rsidRDefault="004B1DC2" w:rsidP="004B1DC2">
      <w:pPr>
        <w:pStyle w:val="Heading2"/>
        <w:shd w:val="clear" w:color="auto" w:fill="F1F1F1"/>
        <w:spacing w:before="15"/>
        <w:rPr>
          <w:rFonts w:cs="Helvetica"/>
          <w:color w:val="555555"/>
          <w:sz w:val="30"/>
          <w:szCs w:val="30"/>
        </w:rPr>
      </w:pPr>
      <w:r>
        <w:rPr>
          <w:rFonts w:cs="Helvetica"/>
          <w:color w:val="555555"/>
          <w:sz w:val="30"/>
          <w:szCs w:val="30"/>
        </w:rPr>
        <w:t>Example</w:t>
      </w:r>
    </w:p>
    <w:p w:rsidR="004B1DC2" w:rsidRDefault="004B1DC2" w:rsidP="004B1DC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iframe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"demo_iframe.htm"</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"iframe_a"</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/iframe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"http://www.w3schools.com"</w:t>
      </w:r>
      <w:r>
        <w:rPr>
          <w:rFonts w:ascii="Consolas" w:hAnsi="Consolas" w:cs="Consolas"/>
          <w:color w:val="000000"/>
          <w:sz w:val="21"/>
          <w:szCs w:val="21"/>
        </w:rPr>
        <w:t xml:space="preserve"> </w:t>
      </w:r>
      <w:r>
        <w:rPr>
          <w:rStyle w:val="highatt1"/>
          <w:rFonts w:ascii="Consolas" w:hAnsi="Consolas" w:cs="Consolas"/>
          <w:sz w:val="21"/>
          <w:szCs w:val="21"/>
        </w:rPr>
        <w:t>target=</w:t>
      </w:r>
      <w:r>
        <w:rPr>
          <w:rStyle w:val="highval1"/>
          <w:rFonts w:ascii="Consolas" w:hAnsi="Consolas" w:cs="Consolas"/>
          <w:sz w:val="21"/>
          <w:szCs w:val="21"/>
        </w:rPr>
        <w:t>"iframe_a"</w:t>
      </w:r>
      <w:r>
        <w:rPr>
          <w:rStyle w:val="highgt1"/>
          <w:rFonts w:ascii="Consolas" w:hAnsi="Consolas" w:cs="Consolas"/>
          <w:sz w:val="21"/>
          <w:szCs w:val="21"/>
        </w:rPr>
        <w:t>&gt;</w:t>
      </w:r>
      <w:r>
        <w:rPr>
          <w:rFonts w:ascii="Consolas" w:hAnsi="Consolas" w:cs="Consolas"/>
          <w:color w:val="000000"/>
          <w:sz w:val="21"/>
          <w:szCs w:val="21"/>
        </w:rPr>
        <w:t>W3Schools.com</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 </w:t>
      </w:r>
    </w:p>
    <w:p w:rsidR="004B1DC2" w:rsidRDefault="004B1DC2" w:rsidP="004B1DC2">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35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B1DC2" w:rsidRDefault="0016480F" w:rsidP="004B1DC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172" style="width:0;height:0" o:hralign="center" o:hrstd="t" o:hr="t" fillcolor="#a0a0a0" stroked="f"/>
        </w:pict>
      </w:r>
    </w:p>
    <w:p w:rsidR="004B1DC2" w:rsidRDefault="004B1DC2" w:rsidP="004B1DC2">
      <w:pPr>
        <w:pStyle w:val="Heading2"/>
        <w:rPr>
          <w:rFonts w:cs="Helvetica"/>
          <w:color w:val="333333"/>
        </w:rPr>
      </w:pPr>
      <w:r>
        <w:rPr>
          <w:rFonts w:cs="Helvetica"/>
          <w:color w:val="333333"/>
        </w:rPr>
        <w:t>HTML iframe Tag</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622"/>
        <w:gridCol w:w="6754"/>
      </w:tblGrid>
      <w:tr w:rsidR="004B1DC2" w:rsidTr="004B1DC2">
        <w:tc>
          <w:tcPr>
            <w:tcW w:w="0" w:type="auto"/>
            <w:shd w:val="clear" w:color="auto" w:fill="auto"/>
            <w:tcMar>
              <w:top w:w="0" w:type="dxa"/>
              <w:left w:w="0" w:type="dxa"/>
              <w:bottom w:w="0" w:type="dxa"/>
              <w:right w:w="0" w:type="dxa"/>
            </w:tcMar>
            <w:vAlign w:val="center"/>
            <w:hideMark/>
          </w:tcPr>
          <w:p w:rsidR="004B1DC2" w:rsidRDefault="004B1DC2">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4B1DC2" w:rsidRDefault="004B1DC2">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4B1DC2" w:rsidTr="004B1DC2">
        <w:tc>
          <w:tcPr>
            <w:tcW w:w="0" w:type="auto"/>
            <w:shd w:val="clear" w:color="auto" w:fill="auto"/>
            <w:tcMar>
              <w:top w:w="0" w:type="dxa"/>
              <w:left w:w="0" w:type="dxa"/>
              <w:bottom w:w="0" w:type="dxa"/>
              <w:right w:w="0" w:type="dxa"/>
            </w:tcMar>
            <w:vAlign w:val="center"/>
            <w:hideMark/>
          </w:tcPr>
          <w:p w:rsidR="004B1DC2" w:rsidRDefault="0016480F">
            <w:pPr>
              <w:spacing w:after="180"/>
              <w:rPr>
                <w:rFonts w:ascii="Helvetica" w:hAnsi="Helvetica" w:cs="Helvetica"/>
                <w:color w:val="333333"/>
                <w:sz w:val="21"/>
                <w:szCs w:val="21"/>
              </w:rPr>
            </w:pPr>
            <w:hyperlink r:id="rId357" w:history="1">
              <w:r w:rsidR="004B1DC2">
                <w:rPr>
                  <w:rStyle w:val="Hyperlink"/>
                  <w:rFonts w:ascii="Helvetica" w:hAnsi="Helvetica" w:cs="Helvetica"/>
                  <w:sz w:val="21"/>
                  <w:szCs w:val="21"/>
                </w:rPr>
                <w:t>&lt;iframe&gt;</w:t>
              </w:r>
            </w:hyperlink>
          </w:p>
        </w:tc>
        <w:tc>
          <w:tcPr>
            <w:tcW w:w="0" w:type="auto"/>
            <w:shd w:val="clear" w:color="auto" w:fill="auto"/>
            <w:tcMar>
              <w:top w:w="0" w:type="dxa"/>
              <w:left w:w="0" w:type="dxa"/>
              <w:bottom w:w="0" w:type="dxa"/>
              <w:right w:w="0" w:type="dxa"/>
            </w:tcMar>
            <w:vAlign w:val="center"/>
            <w:hideMark/>
          </w:tcPr>
          <w:p w:rsidR="004B1DC2" w:rsidRDefault="004B1DC2">
            <w:pPr>
              <w:spacing w:after="180"/>
              <w:rPr>
                <w:rFonts w:ascii="Helvetica" w:hAnsi="Helvetica" w:cs="Helvetica"/>
                <w:color w:val="333333"/>
                <w:sz w:val="21"/>
                <w:szCs w:val="21"/>
              </w:rPr>
            </w:pPr>
            <w:r>
              <w:rPr>
                <w:rFonts w:ascii="Helvetica" w:hAnsi="Helvetica" w:cs="Helvetica"/>
                <w:color w:val="333333"/>
                <w:sz w:val="21"/>
                <w:szCs w:val="21"/>
              </w:rPr>
              <w:t>Defines an inline frame</w:t>
            </w:r>
          </w:p>
        </w:tc>
      </w:tr>
    </w:tbl>
    <w:p w:rsidR="004B1DC2" w:rsidRDefault="0016480F" w:rsidP="004B1DC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73" style="width:0;height:0" o:hralign="center" o:hrstd="t" o:hr="t" fillcolor="#a0a0a0" stroked="f"/>
        </w:pict>
      </w:r>
    </w:p>
    <w:p w:rsidR="004B1DC2" w:rsidRDefault="004B1DC2" w:rsidP="004B1DC2">
      <w:pPr>
        <w:pStyle w:val="Heading2"/>
        <w:rPr>
          <w:rFonts w:cs="Helvetica"/>
          <w:color w:val="333333"/>
        </w:rPr>
      </w:pPr>
      <w:r>
        <w:rPr>
          <w:rFonts w:cs="Helvetica"/>
          <w:color w:val="333333"/>
        </w:rPr>
        <w:t>Test Yourself with Exercises!</w:t>
      </w:r>
    </w:p>
    <w:p w:rsidR="004B1DC2" w:rsidRDefault="0016480F" w:rsidP="004B1DC2">
      <w:pPr>
        <w:pStyle w:val="NormalWeb"/>
        <w:spacing w:after="0"/>
        <w:rPr>
          <w:rFonts w:ascii="Helvetica" w:hAnsi="Helvetica" w:cs="Helvetica"/>
          <w:color w:val="333333"/>
          <w:sz w:val="21"/>
          <w:szCs w:val="21"/>
        </w:rPr>
      </w:pPr>
      <w:hyperlink r:id="rId358" w:tgtFrame="_blank" w:history="1">
        <w:r w:rsidR="004B1DC2">
          <w:rPr>
            <w:rStyle w:val="Hyperlink"/>
            <w:rFonts w:ascii="Verdana" w:hAnsi="Verdana" w:cs="Helvetica"/>
            <w:b/>
            <w:bCs/>
            <w:color w:val="FFFFFF"/>
            <w:sz w:val="20"/>
            <w:szCs w:val="20"/>
            <w:bdr w:val="single" w:sz="6" w:space="4" w:color="8AC007" w:frame="1"/>
            <w:shd w:val="clear" w:color="auto" w:fill="8AC007"/>
          </w:rPr>
          <w:t>Exercise 1 »</w:t>
        </w:r>
      </w:hyperlink>
      <w:r w:rsidR="004B1DC2">
        <w:rPr>
          <w:rFonts w:ascii="Helvetica" w:hAnsi="Helvetica" w:cs="Helvetica"/>
          <w:color w:val="333333"/>
          <w:sz w:val="21"/>
          <w:szCs w:val="21"/>
        </w:rPr>
        <w:t xml:space="preserve">   </w:t>
      </w:r>
      <w:hyperlink r:id="rId359" w:tgtFrame="_blank" w:history="1">
        <w:r w:rsidR="004B1DC2">
          <w:rPr>
            <w:rStyle w:val="Hyperlink"/>
            <w:rFonts w:ascii="Verdana" w:hAnsi="Verdana" w:cs="Helvetica"/>
            <w:b/>
            <w:bCs/>
            <w:color w:val="FFFFFF"/>
            <w:sz w:val="20"/>
            <w:szCs w:val="20"/>
            <w:bdr w:val="single" w:sz="6" w:space="4" w:color="8AC007" w:frame="1"/>
            <w:shd w:val="clear" w:color="auto" w:fill="8AC007"/>
          </w:rPr>
          <w:t>Exercise 2 »</w:t>
        </w:r>
      </w:hyperlink>
      <w:r w:rsidR="004B1DC2">
        <w:rPr>
          <w:rFonts w:ascii="Helvetica" w:hAnsi="Helvetica" w:cs="Helvetica"/>
          <w:color w:val="333333"/>
          <w:sz w:val="21"/>
          <w:szCs w:val="21"/>
        </w:rPr>
        <w:t xml:space="preserve">   </w:t>
      </w:r>
      <w:hyperlink r:id="rId360" w:tgtFrame="_blank" w:history="1">
        <w:r w:rsidR="004B1DC2">
          <w:rPr>
            <w:rStyle w:val="Hyperlink"/>
            <w:rFonts w:ascii="Verdana" w:hAnsi="Verdana" w:cs="Helvetica"/>
            <w:b/>
            <w:bCs/>
            <w:color w:val="FFFFFF"/>
            <w:sz w:val="20"/>
            <w:szCs w:val="20"/>
            <w:bdr w:val="single" w:sz="6" w:space="4" w:color="8AC007" w:frame="1"/>
            <w:shd w:val="clear" w:color="auto" w:fill="8AC007"/>
          </w:rPr>
          <w:t>Exercise 3 »</w:t>
        </w:r>
      </w:hyperlink>
      <w:r w:rsidR="004B1DC2">
        <w:rPr>
          <w:rFonts w:ascii="Helvetica" w:hAnsi="Helvetica" w:cs="Helvetica"/>
          <w:color w:val="333333"/>
          <w:sz w:val="21"/>
          <w:szCs w:val="21"/>
        </w:rPr>
        <w:t xml:space="preserve">   </w:t>
      </w:r>
      <w:hyperlink r:id="rId361" w:tgtFrame="_blank" w:history="1">
        <w:r w:rsidR="004B1DC2">
          <w:rPr>
            <w:rStyle w:val="Hyperlink"/>
            <w:rFonts w:ascii="Verdana" w:hAnsi="Verdana" w:cs="Helvetica"/>
            <w:b/>
            <w:bCs/>
            <w:color w:val="FFFFFF"/>
            <w:sz w:val="20"/>
            <w:szCs w:val="20"/>
            <w:bdr w:val="single" w:sz="6" w:space="4" w:color="8AC007" w:frame="1"/>
            <w:shd w:val="clear" w:color="auto" w:fill="8AC007"/>
          </w:rPr>
          <w:t>Exercise 4 »</w:t>
        </w:r>
      </w:hyperlink>
      <w:r w:rsidR="004B1DC2">
        <w:rPr>
          <w:rFonts w:ascii="Helvetica" w:hAnsi="Helvetica" w:cs="Helvetica"/>
          <w:color w:val="333333"/>
          <w:sz w:val="21"/>
          <w:szCs w:val="21"/>
        </w:rPr>
        <w:t xml:space="preserve"> </w:t>
      </w:r>
    </w:p>
    <w:p w:rsidR="004B1DC2" w:rsidRDefault="004B1DC2" w:rsidP="004B1DC2">
      <w:pPr>
        <w:rPr>
          <w:rFonts w:ascii="Helvetica" w:hAnsi="Helvetica" w:cs="Helvetica"/>
          <w:color w:val="333333"/>
          <w:sz w:val="21"/>
          <w:szCs w:val="21"/>
        </w:rPr>
      </w:pPr>
    </w:p>
    <w:p w:rsidR="004B1DC2" w:rsidRDefault="0016480F" w:rsidP="0099705C">
      <w:pPr>
        <w:rPr>
          <w:rFonts w:ascii="Helvetica" w:hAnsi="Helvetica" w:cs="Helvetica"/>
          <w:color w:val="333333"/>
          <w:sz w:val="30"/>
          <w:szCs w:val="30"/>
        </w:rPr>
      </w:pPr>
      <w:hyperlink r:id="rId362" w:history="1">
        <w:r w:rsidR="004B1DC2">
          <w:rPr>
            <w:rStyle w:val="Hyperlink"/>
            <w:rFonts w:ascii="Helvetica" w:hAnsi="Helvetica" w:cs="Helvetica"/>
            <w:color w:val="8AC007"/>
            <w:sz w:val="30"/>
            <w:szCs w:val="30"/>
          </w:rPr>
          <w:t>« Previous</w:t>
        </w:r>
      </w:hyperlink>
      <w:r w:rsidR="0099705C">
        <w:rPr>
          <w:rFonts w:ascii="Helvetica" w:hAnsi="Helvetica" w:cs="Helvetica"/>
          <w:color w:val="333333"/>
          <w:sz w:val="30"/>
          <w:szCs w:val="30"/>
        </w:rPr>
        <w:tab/>
      </w:r>
      <w:r w:rsidR="0099705C">
        <w:rPr>
          <w:rFonts w:ascii="Helvetica" w:hAnsi="Helvetica" w:cs="Helvetica"/>
          <w:color w:val="333333"/>
          <w:sz w:val="30"/>
          <w:szCs w:val="30"/>
        </w:rPr>
        <w:tab/>
      </w:r>
      <w:r w:rsidR="0099705C">
        <w:rPr>
          <w:rFonts w:ascii="Helvetica" w:hAnsi="Helvetica" w:cs="Helvetica"/>
          <w:color w:val="333333"/>
          <w:sz w:val="30"/>
          <w:szCs w:val="30"/>
        </w:rPr>
        <w:tab/>
      </w:r>
      <w:r w:rsidR="0099705C">
        <w:rPr>
          <w:rFonts w:ascii="Helvetica" w:hAnsi="Helvetica" w:cs="Helvetica"/>
          <w:color w:val="333333"/>
          <w:sz w:val="30"/>
          <w:szCs w:val="30"/>
        </w:rPr>
        <w:tab/>
      </w:r>
      <w:r w:rsidR="0099705C">
        <w:rPr>
          <w:rFonts w:ascii="Helvetica" w:hAnsi="Helvetica" w:cs="Helvetica"/>
          <w:color w:val="333333"/>
          <w:sz w:val="30"/>
          <w:szCs w:val="30"/>
        </w:rPr>
        <w:tab/>
      </w:r>
      <w:r w:rsidR="0099705C">
        <w:rPr>
          <w:rFonts w:ascii="Helvetica" w:hAnsi="Helvetica" w:cs="Helvetica"/>
          <w:color w:val="333333"/>
          <w:sz w:val="30"/>
          <w:szCs w:val="30"/>
        </w:rPr>
        <w:tab/>
      </w:r>
      <w:hyperlink r:id="rId363" w:history="1">
        <w:r w:rsidR="004B1DC2">
          <w:rPr>
            <w:rStyle w:val="Hyperlink"/>
            <w:rFonts w:ascii="Helvetica" w:hAnsi="Helvetica" w:cs="Helvetica"/>
            <w:color w:val="8AC007"/>
            <w:sz w:val="30"/>
            <w:szCs w:val="30"/>
          </w:rPr>
          <w:t>Next Chapter »</w:t>
        </w:r>
      </w:hyperlink>
    </w:p>
    <w:p w:rsidR="0099705C" w:rsidRDefault="0099705C" w:rsidP="0099705C">
      <w:pPr>
        <w:pStyle w:val="Heading1"/>
        <w:rPr>
          <w:rFonts w:cs="Helvetica"/>
          <w:color w:val="333333"/>
        </w:rPr>
      </w:pPr>
      <w:r>
        <w:rPr>
          <w:rFonts w:cs="Helvetica"/>
          <w:color w:val="333333"/>
        </w:rPr>
        <w:t xml:space="preserve">HTML </w:t>
      </w:r>
      <w:r>
        <w:rPr>
          <w:rStyle w:val="colorh1"/>
          <w:rFonts w:cs="Helvetica"/>
          <w:color w:val="333333"/>
        </w:rPr>
        <w:t>Color Names</w:t>
      </w:r>
    </w:p>
    <w:p w:rsidR="0099705C" w:rsidRDefault="0016480F" w:rsidP="0099705C">
      <w:pPr>
        <w:rPr>
          <w:rFonts w:ascii="Helvetica" w:hAnsi="Helvetica" w:cs="Helvetica"/>
          <w:color w:val="333333"/>
          <w:sz w:val="30"/>
          <w:szCs w:val="30"/>
        </w:rPr>
      </w:pPr>
      <w:hyperlink r:id="rId364" w:history="1">
        <w:r w:rsidR="0099705C">
          <w:rPr>
            <w:rStyle w:val="Hyperlink"/>
            <w:rFonts w:ascii="Helvetica" w:hAnsi="Helvetica" w:cs="Helvetica"/>
            <w:color w:val="8AC007"/>
            <w:sz w:val="30"/>
            <w:szCs w:val="30"/>
          </w:rPr>
          <w:t>« Previous</w:t>
        </w:r>
      </w:hyperlink>
    </w:p>
    <w:p w:rsidR="0099705C" w:rsidRDefault="0016480F" w:rsidP="0099705C">
      <w:pPr>
        <w:jc w:val="right"/>
        <w:rPr>
          <w:rFonts w:ascii="Helvetica" w:hAnsi="Helvetica" w:cs="Helvetica"/>
          <w:color w:val="333333"/>
          <w:sz w:val="30"/>
          <w:szCs w:val="30"/>
        </w:rPr>
      </w:pPr>
      <w:hyperlink r:id="rId365" w:history="1">
        <w:r w:rsidR="0099705C">
          <w:rPr>
            <w:rStyle w:val="Hyperlink"/>
            <w:rFonts w:ascii="Helvetica" w:hAnsi="Helvetica" w:cs="Helvetica"/>
            <w:color w:val="8AC007"/>
            <w:sz w:val="30"/>
            <w:szCs w:val="30"/>
          </w:rPr>
          <w:t>Next Chapter »</w:t>
        </w:r>
      </w:hyperlink>
    </w:p>
    <w:p w:rsidR="0099705C" w:rsidRDefault="0016480F" w:rsidP="0099705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74" style="width:0;height:0" o:hralign="center" o:hrstd="t" o:hr="t" fillcolor="#a0a0a0" stroked="f"/>
        </w:pict>
      </w:r>
    </w:p>
    <w:p w:rsidR="0099705C" w:rsidRDefault="0099705C" w:rsidP="0099705C">
      <w:pPr>
        <w:pStyle w:val="intro"/>
        <w:rPr>
          <w:rFonts w:ascii="Helvetica" w:hAnsi="Helvetica" w:cs="Helvetica"/>
        </w:rPr>
      </w:pPr>
      <w:r>
        <w:rPr>
          <w:rFonts w:ascii="Helvetica" w:hAnsi="Helvetica" w:cs="Helvetica"/>
        </w:rPr>
        <w:t>Colors are displayed combining RED, GREEN, and BLUE light.</w:t>
      </w:r>
    </w:p>
    <w:p w:rsidR="0099705C" w:rsidRDefault="0016480F" w:rsidP="0099705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75" style="width:0;height:0" o:hralign="center" o:hrstd="t" o:hr="t" fillcolor="#a0a0a0" stroked="f"/>
        </w:pict>
      </w:r>
    </w:p>
    <w:p w:rsidR="0099705C" w:rsidRDefault="0099705C" w:rsidP="0099705C">
      <w:pPr>
        <w:pStyle w:val="Heading2"/>
        <w:rPr>
          <w:rFonts w:cs="Helvetica"/>
          <w:color w:val="333333"/>
        </w:rPr>
      </w:pPr>
      <w:r>
        <w:rPr>
          <w:rFonts w:cs="Helvetica"/>
          <w:color w:val="333333"/>
        </w:rPr>
        <w:t xml:space="preserve">140 Color Names are </w:t>
      </w:r>
      <w:proofErr w:type="gramStart"/>
      <w:r>
        <w:rPr>
          <w:rFonts w:cs="Helvetica"/>
          <w:color w:val="333333"/>
        </w:rPr>
        <w:t>Supported</w:t>
      </w:r>
      <w:proofErr w:type="gramEnd"/>
      <w:r>
        <w:rPr>
          <w:rFonts w:cs="Helvetica"/>
          <w:color w:val="333333"/>
        </w:rPr>
        <w:t xml:space="preserve"> by All Browsers</w:t>
      </w:r>
    </w:p>
    <w:p w:rsidR="0099705C" w:rsidRDefault="0099705C" w:rsidP="0099705C">
      <w:pPr>
        <w:pStyle w:val="NormalWeb"/>
        <w:rPr>
          <w:rFonts w:ascii="Helvetica" w:hAnsi="Helvetica" w:cs="Helvetica"/>
          <w:color w:val="333333"/>
          <w:sz w:val="21"/>
          <w:szCs w:val="21"/>
        </w:rPr>
      </w:pPr>
      <w:r>
        <w:rPr>
          <w:rFonts w:ascii="Helvetica" w:hAnsi="Helvetica" w:cs="Helvetica"/>
          <w:color w:val="333333"/>
          <w:sz w:val="21"/>
          <w:szCs w:val="21"/>
        </w:rPr>
        <w:t>140 color names are defined in the HTML5 and CSS3 color specifications.</w:t>
      </w:r>
    </w:p>
    <w:p w:rsidR="0099705C" w:rsidRDefault="0099705C" w:rsidP="0099705C">
      <w:pPr>
        <w:pStyle w:val="NormalWeb"/>
        <w:rPr>
          <w:rFonts w:ascii="Helvetica" w:hAnsi="Helvetica" w:cs="Helvetica"/>
          <w:color w:val="333333"/>
          <w:sz w:val="21"/>
          <w:szCs w:val="21"/>
        </w:rPr>
      </w:pPr>
      <w:r>
        <w:rPr>
          <w:rFonts w:ascii="Helvetica" w:hAnsi="Helvetica" w:cs="Helvetica"/>
          <w:color w:val="333333"/>
          <w:sz w:val="21"/>
          <w:szCs w:val="21"/>
        </w:rPr>
        <w:t>17 colors are from the HTML specification, 123 colors are from the CSS specification.</w:t>
      </w:r>
    </w:p>
    <w:p w:rsidR="0099705C" w:rsidRDefault="0099705C" w:rsidP="0099705C">
      <w:pPr>
        <w:pStyle w:val="NormalWeb"/>
        <w:rPr>
          <w:rFonts w:ascii="Helvetica" w:hAnsi="Helvetica" w:cs="Helvetica"/>
          <w:color w:val="333333"/>
          <w:sz w:val="21"/>
          <w:szCs w:val="21"/>
        </w:rPr>
      </w:pPr>
      <w:r>
        <w:rPr>
          <w:rFonts w:ascii="Helvetica" w:hAnsi="Helvetica" w:cs="Helvetica"/>
          <w:color w:val="333333"/>
          <w:sz w:val="21"/>
          <w:szCs w:val="21"/>
        </w:rPr>
        <w:t>The table below lists them all, along with their hexadecimal values.</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99705C" w:rsidTr="0099705C">
        <w:tc>
          <w:tcPr>
            <w:tcW w:w="510" w:type="dxa"/>
            <w:shd w:val="clear" w:color="auto" w:fill="FFFFFF"/>
            <w:tcMar>
              <w:top w:w="150" w:type="dxa"/>
              <w:left w:w="150" w:type="dxa"/>
              <w:bottom w:w="150" w:type="dxa"/>
              <w:right w:w="75" w:type="dxa"/>
            </w:tcMar>
            <w:vAlign w:val="center"/>
            <w:hideMark/>
          </w:tcPr>
          <w:p w:rsidR="0099705C" w:rsidRDefault="0099705C">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1342" name="Picture 13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The 17 colors from the HTML specification are: aqua, black, blue, fuchsia, gray, green, lime, maroon, navy, olive, orange, purple, red, silver, teal, white, and yellow.</w:t>
            </w:r>
          </w:p>
        </w:tc>
      </w:tr>
    </w:tbl>
    <w:p w:rsidR="0099705C" w:rsidRDefault="0016480F" w:rsidP="0099705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76" style="width:0;height:0" o:hralign="center" o:hrstd="t" o:hr="t" fillcolor="#a0a0a0" stroked="f"/>
        </w:pict>
      </w:r>
    </w:p>
    <w:p w:rsidR="0099705C" w:rsidRDefault="0099705C" w:rsidP="0099705C">
      <w:pPr>
        <w:pStyle w:val="Heading2"/>
        <w:rPr>
          <w:rFonts w:cs="Helvetica"/>
          <w:color w:val="333333"/>
        </w:rPr>
      </w:pPr>
      <w:r>
        <w:rPr>
          <w:rFonts w:cs="Helvetica"/>
          <w:color w:val="333333"/>
        </w:rPr>
        <w:lastRenderedPageBreak/>
        <w:t>Sorted by Color Name</w:t>
      </w:r>
    </w:p>
    <w:p w:rsidR="0099705C" w:rsidRDefault="0016480F" w:rsidP="0099705C">
      <w:pPr>
        <w:pStyle w:val="NormalWeb"/>
        <w:rPr>
          <w:rFonts w:ascii="Helvetica" w:hAnsi="Helvetica" w:cs="Helvetica"/>
          <w:color w:val="333333"/>
          <w:sz w:val="21"/>
          <w:szCs w:val="21"/>
        </w:rPr>
      </w:pPr>
      <w:hyperlink r:id="rId366" w:history="1">
        <w:r w:rsidR="0099705C">
          <w:rPr>
            <w:rStyle w:val="Hyperlink"/>
            <w:rFonts w:ascii="Helvetica" w:hAnsi="Helvetica" w:cs="Helvetica"/>
            <w:sz w:val="21"/>
            <w:szCs w:val="21"/>
          </w:rPr>
          <w:t>Colors sorted by HEX values</w:t>
        </w:r>
      </w:hyperlink>
    </w:p>
    <w:p w:rsidR="0099705C" w:rsidRDefault="0099705C" w:rsidP="0099705C">
      <w:pPr>
        <w:pStyle w:val="NormalWeb"/>
        <w:rPr>
          <w:rFonts w:ascii="Helvetica" w:hAnsi="Helvetica" w:cs="Helvetica"/>
          <w:color w:val="333333"/>
          <w:sz w:val="21"/>
          <w:szCs w:val="21"/>
        </w:rPr>
      </w:pPr>
      <w:r>
        <w:rPr>
          <w:rFonts w:ascii="Helvetica" w:hAnsi="Helvetica" w:cs="Helvetica"/>
          <w:color w:val="333333"/>
          <w:sz w:val="21"/>
          <w:szCs w:val="21"/>
        </w:rPr>
        <w:t>Click on a color name (or a hex value) to view the color as the background-color along with different text colors: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44"/>
        <w:gridCol w:w="1406"/>
        <w:gridCol w:w="4032"/>
        <w:gridCol w:w="1031"/>
        <w:gridCol w:w="563"/>
      </w:tblGrid>
      <w:tr w:rsidR="0099705C" w:rsidTr="0099705C">
        <w:tc>
          <w:tcPr>
            <w:tcW w:w="1250" w:type="pct"/>
            <w:shd w:val="clear" w:color="auto" w:fill="auto"/>
            <w:tcMar>
              <w:top w:w="0" w:type="dxa"/>
              <w:left w:w="0" w:type="dxa"/>
              <w:bottom w:w="0" w:type="dxa"/>
              <w:right w:w="0" w:type="dxa"/>
            </w:tcMar>
            <w:vAlign w:val="center"/>
            <w:hideMark/>
          </w:tcPr>
          <w:p w:rsidR="0099705C" w:rsidRDefault="0099705C">
            <w:pPr>
              <w:spacing w:after="180"/>
              <w:rPr>
                <w:rFonts w:ascii="Helvetica" w:hAnsi="Helvetica" w:cs="Helvetica"/>
                <w:b/>
                <w:bCs/>
                <w:color w:val="333333"/>
                <w:sz w:val="21"/>
                <w:szCs w:val="21"/>
              </w:rPr>
            </w:pPr>
            <w:r>
              <w:rPr>
                <w:rFonts w:ascii="Helvetica" w:hAnsi="Helvetica" w:cs="Helvetica"/>
                <w:b/>
                <w:bCs/>
                <w:color w:val="333333"/>
                <w:sz w:val="21"/>
                <w:szCs w:val="21"/>
              </w:rPr>
              <w:t>Color Name</w:t>
            </w:r>
          </w:p>
        </w:tc>
        <w:tc>
          <w:tcPr>
            <w:tcW w:w="750" w:type="pct"/>
            <w:shd w:val="clear" w:color="auto" w:fill="auto"/>
            <w:tcMar>
              <w:top w:w="0" w:type="dxa"/>
              <w:left w:w="0" w:type="dxa"/>
              <w:bottom w:w="0" w:type="dxa"/>
              <w:right w:w="0" w:type="dxa"/>
            </w:tcMar>
            <w:vAlign w:val="center"/>
            <w:hideMark/>
          </w:tcPr>
          <w:p w:rsidR="0099705C" w:rsidRDefault="0099705C">
            <w:pPr>
              <w:spacing w:after="180"/>
              <w:rPr>
                <w:rFonts w:ascii="Helvetica" w:hAnsi="Helvetica" w:cs="Helvetica"/>
                <w:b/>
                <w:bCs/>
                <w:color w:val="333333"/>
                <w:sz w:val="21"/>
                <w:szCs w:val="21"/>
              </w:rPr>
            </w:pPr>
            <w:r>
              <w:rPr>
                <w:rFonts w:ascii="Helvetica" w:hAnsi="Helvetica" w:cs="Helvetica"/>
                <w:b/>
                <w:bCs/>
                <w:color w:val="333333"/>
                <w:sz w:val="21"/>
                <w:szCs w:val="21"/>
              </w:rPr>
              <w:t>HEX</w:t>
            </w:r>
          </w:p>
        </w:tc>
        <w:tc>
          <w:tcPr>
            <w:tcW w:w="2150" w:type="pct"/>
            <w:shd w:val="clear" w:color="auto" w:fill="auto"/>
            <w:tcMar>
              <w:top w:w="0" w:type="dxa"/>
              <w:left w:w="0" w:type="dxa"/>
              <w:bottom w:w="0" w:type="dxa"/>
              <w:right w:w="0" w:type="dxa"/>
            </w:tcMar>
            <w:vAlign w:val="center"/>
            <w:hideMark/>
          </w:tcPr>
          <w:p w:rsidR="0099705C" w:rsidRDefault="0099705C">
            <w:pPr>
              <w:spacing w:after="180"/>
              <w:rPr>
                <w:rFonts w:ascii="Helvetica" w:hAnsi="Helvetica" w:cs="Helvetica"/>
                <w:b/>
                <w:bCs/>
                <w:color w:val="333333"/>
                <w:sz w:val="21"/>
                <w:szCs w:val="21"/>
              </w:rPr>
            </w:pPr>
            <w:r>
              <w:rPr>
                <w:rFonts w:ascii="Helvetica" w:hAnsi="Helvetica" w:cs="Helvetica"/>
                <w:b/>
                <w:bCs/>
                <w:color w:val="333333"/>
                <w:sz w:val="21"/>
                <w:szCs w:val="21"/>
              </w:rPr>
              <w:t>Color</w:t>
            </w:r>
          </w:p>
        </w:tc>
        <w:tc>
          <w:tcPr>
            <w:tcW w:w="550" w:type="pct"/>
            <w:shd w:val="clear" w:color="auto" w:fill="auto"/>
            <w:tcMar>
              <w:top w:w="0" w:type="dxa"/>
              <w:left w:w="0" w:type="dxa"/>
              <w:bottom w:w="0" w:type="dxa"/>
              <w:right w:w="0" w:type="dxa"/>
            </w:tcMar>
            <w:vAlign w:val="center"/>
            <w:hideMark/>
          </w:tcPr>
          <w:p w:rsidR="0099705C" w:rsidRDefault="0099705C">
            <w:pPr>
              <w:spacing w:after="180"/>
              <w:rPr>
                <w:rFonts w:ascii="Helvetica" w:hAnsi="Helvetica" w:cs="Helvetica"/>
                <w:b/>
                <w:bCs/>
                <w:color w:val="333333"/>
                <w:sz w:val="21"/>
                <w:szCs w:val="21"/>
              </w:rPr>
            </w:pPr>
            <w:r>
              <w:rPr>
                <w:rFonts w:ascii="Helvetica" w:hAnsi="Helvetica" w:cs="Helvetica"/>
                <w:b/>
                <w:bCs/>
                <w:color w:val="333333"/>
                <w:sz w:val="21"/>
                <w:szCs w:val="21"/>
              </w:rPr>
              <w:t>Shades</w:t>
            </w:r>
          </w:p>
        </w:tc>
        <w:tc>
          <w:tcPr>
            <w:tcW w:w="0" w:type="auto"/>
            <w:shd w:val="clear" w:color="auto" w:fill="auto"/>
            <w:tcMar>
              <w:top w:w="0" w:type="dxa"/>
              <w:left w:w="0" w:type="dxa"/>
              <w:bottom w:w="0" w:type="dxa"/>
              <w:right w:w="0" w:type="dxa"/>
            </w:tcMar>
            <w:vAlign w:val="center"/>
            <w:hideMark/>
          </w:tcPr>
          <w:p w:rsidR="0099705C" w:rsidRDefault="0099705C">
            <w:pPr>
              <w:spacing w:after="180"/>
              <w:rPr>
                <w:rFonts w:ascii="Helvetica" w:hAnsi="Helvetica" w:cs="Helvetica"/>
                <w:b/>
                <w:bCs/>
                <w:color w:val="333333"/>
                <w:sz w:val="21"/>
                <w:szCs w:val="21"/>
              </w:rPr>
            </w:pPr>
            <w:r>
              <w:rPr>
                <w:rFonts w:ascii="Helvetica" w:hAnsi="Helvetica" w:cs="Helvetica"/>
                <w:b/>
                <w:bCs/>
                <w:color w:val="333333"/>
                <w:sz w:val="21"/>
                <w:szCs w:val="21"/>
              </w:rPr>
              <w:t>Mix</w:t>
            </w:r>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67" w:tgtFrame="_blank" w:history="1">
              <w:r w:rsidR="0099705C">
                <w:rPr>
                  <w:rStyle w:val="Hyperlink"/>
                  <w:rFonts w:ascii="Helvetica" w:hAnsi="Helvetica" w:cs="Helvetica"/>
                  <w:sz w:val="21"/>
                  <w:szCs w:val="21"/>
                </w:rPr>
                <w:t>AliceBlue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68" w:tgtFrame="_blank" w:history="1">
              <w:r w:rsidR="0099705C">
                <w:rPr>
                  <w:rStyle w:val="Hyperlink"/>
                  <w:rFonts w:ascii="Helvetica" w:hAnsi="Helvetica" w:cs="Helvetica"/>
                  <w:sz w:val="21"/>
                  <w:szCs w:val="21"/>
                </w:rPr>
                <w:t>#F0F8FF</w:t>
              </w:r>
            </w:hyperlink>
          </w:p>
        </w:tc>
        <w:tc>
          <w:tcPr>
            <w:tcW w:w="0" w:type="auto"/>
            <w:shd w:val="clear" w:color="auto" w:fill="F0F8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6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7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71" w:tgtFrame="_blank" w:history="1">
              <w:r w:rsidR="0099705C">
                <w:rPr>
                  <w:rStyle w:val="Hyperlink"/>
                  <w:rFonts w:ascii="Helvetica" w:hAnsi="Helvetica" w:cs="Helvetica"/>
                  <w:sz w:val="21"/>
                  <w:szCs w:val="21"/>
                </w:rPr>
                <w:t>AntiqueWhite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72" w:tgtFrame="_blank" w:history="1">
              <w:r w:rsidR="0099705C">
                <w:rPr>
                  <w:rStyle w:val="Hyperlink"/>
                  <w:rFonts w:ascii="Helvetica" w:hAnsi="Helvetica" w:cs="Helvetica"/>
                  <w:sz w:val="21"/>
                  <w:szCs w:val="21"/>
                </w:rPr>
                <w:t>#FAEBD7</w:t>
              </w:r>
            </w:hyperlink>
          </w:p>
        </w:tc>
        <w:tc>
          <w:tcPr>
            <w:tcW w:w="0" w:type="auto"/>
            <w:shd w:val="clear" w:color="auto" w:fill="FAEBD7"/>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7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7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75" w:tgtFrame="_blank" w:history="1">
              <w:r w:rsidR="0099705C">
                <w:rPr>
                  <w:rStyle w:val="Hyperlink"/>
                  <w:rFonts w:ascii="Helvetica" w:hAnsi="Helvetica" w:cs="Helvetica"/>
                  <w:sz w:val="21"/>
                  <w:szCs w:val="21"/>
                </w:rPr>
                <w:t>Aqua</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76" w:tgtFrame="_blank" w:history="1">
              <w:r w:rsidR="0099705C">
                <w:rPr>
                  <w:rStyle w:val="Hyperlink"/>
                  <w:rFonts w:ascii="Helvetica" w:hAnsi="Helvetica" w:cs="Helvetica"/>
                  <w:sz w:val="21"/>
                  <w:szCs w:val="21"/>
                </w:rPr>
                <w:t>#00FFFF</w:t>
              </w:r>
            </w:hyperlink>
          </w:p>
        </w:tc>
        <w:tc>
          <w:tcPr>
            <w:tcW w:w="0" w:type="auto"/>
            <w:shd w:val="clear" w:color="auto" w:fill="00FF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7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7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79" w:tgtFrame="_blank" w:history="1">
              <w:r w:rsidR="0099705C">
                <w:rPr>
                  <w:rStyle w:val="Hyperlink"/>
                  <w:rFonts w:ascii="Helvetica" w:hAnsi="Helvetica" w:cs="Helvetica"/>
                  <w:sz w:val="21"/>
                  <w:szCs w:val="21"/>
                </w:rPr>
                <w:t>Aquamarine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80" w:tgtFrame="_blank" w:history="1">
              <w:r w:rsidR="0099705C">
                <w:rPr>
                  <w:rStyle w:val="Hyperlink"/>
                  <w:rFonts w:ascii="Helvetica" w:hAnsi="Helvetica" w:cs="Helvetica"/>
                  <w:sz w:val="21"/>
                  <w:szCs w:val="21"/>
                </w:rPr>
                <w:t>#7FFFD4</w:t>
              </w:r>
            </w:hyperlink>
          </w:p>
        </w:tc>
        <w:tc>
          <w:tcPr>
            <w:tcW w:w="0" w:type="auto"/>
            <w:shd w:val="clear" w:color="auto" w:fill="7FFFD4"/>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8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8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83" w:tgtFrame="_blank" w:history="1">
              <w:r w:rsidR="0099705C">
                <w:rPr>
                  <w:rStyle w:val="Hyperlink"/>
                  <w:rFonts w:ascii="Helvetica" w:hAnsi="Helvetica" w:cs="Helvetica"/>
                  <w:sz w:val="21"/>
                  <w:szCs w:val="21"/>
                </w:rPr>
                <w:t>Azure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84" w:tgtFrame="_blank" w:history="1">
              <w:r w:rsidR="0099705C">
                <w:rPr>
                  <w:rStyle w:val="Hyperlink"/>
                  <w:rFonts w:ascii="Helvetica" w:hAnsi="Helvetica" w:cs="Helvetica"/>
                  <w:sz w:val="21"/>
                  <w:szCs w:val="21"/>
                </w:rPr>
                <w:t>#F0FFFF</w:t>
              </w:r>
            </w:hyperlink>
          </w:p>
        </w:tc>
        <w:tc>
          <w:tcPr>
            <w:tcW w:w="0" w:type="auto"/>
            <w:shd w:val="clear" w:color="auto" w:fill="F0FF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8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8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87" w:tgtFrame="_blank" w:history="1">
              <w:r w:rsidR="0099705C">
                <w:rPr>
                  <w:rStyle w:val="Hyperlink"/>
                  <w:rFonts w:ascii="Helvetica" w:hAnsi="Helvetica" w:cs="Helvetica"/>
                  <w:sz w:val="21"/>
                  <w:szCs w:val="21"/>
                </w:rPr>
                <w:t>Beige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88" w:tgtFrame="_blank" w:history="1">
              <w:r w:rsidR="0099705C">
                <w:rPr>
                  <w:rStyle w:val="Hyperlink"/>
                  <w:rFonts w:ascii="Helvetica" w:hAnsi="Helvetica" w:cs="Helvetica"/>
                  <w:sz w:val="21"/>
                  <w:szCs w:val="21"/>
                </w:rPr>
                <w:t>#F5F5DC</w:t>
              </w:r>
            </w:hyperlink>
          </w:p>
        </w:tc>
        <w:tc>
          <w:tcPr>
            <w:tcW w:w="0" w:type="auto"/>
            <w:shd w:val="clear" w:color="auto" w:fill="F5F5DC"/>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8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9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91" w:tgtFrame="_blank" w:history="1">
              <w:r w:rsidR="0099705C">
                <w:rPr>
                  <w:rStyle w:val="Hyperlink"/>
                  <w:rFonts w:ascii="Helvetica" w:hAnsi="Helvetica" w:cs="Helvetica"/>
                  <w:sz w:val="21"/>
                  <w:szCs w:val="21"/>
                </w:rPr>
                <w:t>Bisque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92" w:tgtFrame="_blank" w:history="1">
              <w:r w:rsidR="0099705C">
                <w:rPr>
                  <w:rStyle w:val="Hyperlink"/>
                  <w:rFonts w:ascii="Helvetica" w:hAnsi="Helvetica" w:cs="Helvetica"/>
                  <w:sz w:val="21"/>
                  <w:szCs w:val="21"/>
                </w:rPr>
                <w:t>#FFE4C4</w:t>
              </w:r>
            </w:hyperlink>
          </w:p>
        </w:tc>
        <w:tc>
          <w:tcPr>
            <w:tcW w:w="0" w:type="auto"/>
            <w:shd w:val="clear" w:color="auto" w:fill="FFE4C4"/>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9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9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95" w:tgtFrame="_blank" w:history="1">
              <w:r w:rsidR="0099705C">
                <w:rPr>
                  <w:rStyle w:val="Hyperlink"/>
                  <w:rFonts w:ascii="Helvetica" w:hAnsi="Helvetica" w:cs="Helvetica"/>
                  <w:sz w:val="21"/>
                  <w:szCs w:val="21"/>
                </w:rPr>
                <w:t>Black</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96" w:tgtFrame="_blank" w:history="1">
              <w:r w:rsidR="0099705C">
                <w:rPr>
                  <w:rStyle w:val="Hyperlink"/>
                  <w:rFonts w:ascii="Helvetica" w:hAnsi="Helvetica" w:cs="Helvetica"/>
                  <w:sz w:val="21"/>
                  <w:szCs w:val="21"/>
                </w:rPr>
                <w:t>#000000</w:t>
              </w:r>
            </w:hyperlink>
          </w:p>
        </w:tc>
        <w:tc>
          <w:tcPr>
            <w:tcW w:w="0" w:type="auto"/>
            <w:shd w:val="clear" w:color="auto" w:fill="0000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9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9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399" w:tgtFrame="_blank" w:history="1">
              <w:r w:rsidR="0099705C">
                <w:rPr>
                  <w:rStyle w:val="Hyperlink"/>
                  <w:rFonts w:ascii="Helvetica" w:hAnsi="Helvetica" w:cs="Helvetica"/>
                  <w:sz w:val="21"/>
                  <w:szCs w:val="21"/>
                </w:rPr>
                <w:t>BlanchedAlmond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00" w:tgtFrame="_blank" w:history="1">
              <w:r w:rsidR="0099705C">
                <w:rPr>
                  <w:rStyle w:val="Hyperlink"/>
                  <w:rFonts w:ascii="Helvetica" w:hAnsi="Helvetica" w:cs="Helvetica"/>
                  <w:sz w:val="21"/>
                  <w:szCs w:val="21"/>
                </w:rPr>
                <w:t>#FFEBCD</w:t>
              </w:r>
            </w:hyperlink>
          </w:p>
        </w:tc>
        <w:tc>
          <w:tcPr>
            <w:tcW w:w="0" w:type="auto"/>
            <w:shd w:val="clear" w:color="auto" w:fill="FFEBCD"/>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0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0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03" w:tgtFrame="_blank" w:history="1">
              <w:r w:rsidR="0099705C">
                <w:rPr>
                  <w:rStyle w:val="Hyperlink"/>
                  <w:rFonts w:ascii="Helvetica" w:hAnsi="Helvetica" w:cs="Helvetica"/>
                  <w:sz w:val="21"/>
                  <w:szCs w:val="21"/>
                </w:rPr>
                <w:t>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04" w:tgtFrame="_blank" w:history="1">
              <w:r w:rsidR="0099705C">
                <w:rPr>
                  <w:rStyle w:val="Hyperlink"/>
                  <w:rFonts w:ascii="Helvetica" w:hAnsi="Helvetica" w:cs="Helvetica"/>
                  <w:sz w:val="21"/>
                  <w:szCs w:val="21"/>
                </w:rPr>
                <w:t>#0000FF</w:t>
              </w:r>
            </w:hyperlink>
          </w:p>
        </w:tc>
        <w:tc>
          <w:tcPr>
            <w:tcW w:w="0" w:type="auto"/>
            <w:shd w:val="clear" w:color="auto" w:fill="0000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0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0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07" w:tgtFrame="_blank" w:history="1">
              <w:r w:rsidR="0099705C">
                <w:rPr>
                  <w:rStyle w:val="Hyperlink"/>
                  <w:rFonts w:ascii="Helvetica" w:hAnsi="Helvetica" w:cs="Helvetica"/>
                  <w:sz w:val="21"/>
                  <w:szCs w:val="21"/>
                </w:rPr>
                <w:t>BlueViolet</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08" w:tgtFrame="_blank" w:history="1">
              <w:r w:rsidR="0099705C">
                <w:rPr>
                  <w:rStyle w:val="Hyperlink"/>
                  <w:rFonts w:ascii="Helvetica" w:hAnsi="Helvetica" w:cs="Helvetica"/>
                  <w:sz w:val="21"/>
                  <w:szCs w:val="21"/>
                </w:rPr>
                <w:t>#8A2BE2</w:t>
              </w:r>
            </w:hyperlink>
          </w:p>
        </w:tc>
        <w:tc>
          <w:tcPr>
            <w:tcW w:w="0" w:type="auto"/>
            <w:shd w:val="clear" w:color="auto" w:fill="8A2BE2"/>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0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1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11" w:tgtFrame="_blank" w:history="1">
              <w:r w:rsidR="0099705C">
                <w:rPr>
                  <w:rStyle w:val="Hyperlink"/>
                  <w:rFonts w:ascii="Helvetica" w:hAnsi="Helvetica" w:cs="Helvetica"/>
                  <w:sz w:val="21"/>
                  <w:szCs w:val="21"/>
                </w:rPr>
                <w:t>Brown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12" w:tgtFrame="_blank" w:history="1">
              <w:r w:rsidR="0099705C">
                <w:rPr>
                  <w:rStyle w:val="Hyperlink"/>
                  <w:rFonts w:ascii="Helvetica" w:hAnsi="Helvetica" w:cs="Helvetica"/>
                  <w:sz w:val="21"/>
                  <w:szCs w:val="21"/>
                </w:rPr>
                <w:t>#A52A2A</w:t>
              </w:r>
            </w:hyperlink>
          </w:p>
        </w:tc>
        <w:tc>
          <w:tcPr>
            <w:tcW w:w="0" w:type="auto"/>
            <w:shd w:val="clear" w:color="auto" w:fill="A52A2A"/>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1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1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15" w:tgtFrame="_blank" w:history="1">
              <w:r w:rsidR="0099705C">
                <w:rPr>
                  <w:rStyle w:val="Hyperlink"/>
                  <w:rFonts w:ascii="Helvetica" w:hAnsi="Helvetica" w:cs="Helvetica"/>
                  <w:sz w:val="21"/>
                  <w:szCs w:val="21"/>
                </w:rPr>
                <w:t>BurlyWood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16" w:tgtFrame="_blank" w:history="1">
              <w:r w:rsidR="0099705C">
                <w:rPr>
                  <w:rStyle w:val="Hyperlink"/>
                  <w:rFonts w:ascii="Helvetica" w:hAnsi="Helvetica" w:cs="Helvetica"/>
                  <w:sz w:val="21"/>
                  <w:szCs w:val="21"/>
                </w:rPr>
                <w:t>#DEB887</w:t>
              </w:r>
            </w:hyperlink>
          </w:p>
        </w:tc>
        <w:tc>
          <w:tcPr>
            <w:tcW w:w="0" w:type="auto"/>
            <w:shd w:val="clear" w:color="auto" w:fill="DEB887"/>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1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1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19" w:tgtFrame="_blank" w:history="1">
              <w:r w:rsidR="0099705C">
                <w:rPr>
                  <w:rStyle w:val="Hyperlink"/>
                  <w:rFonts w:ascii="Helvetica" w:hAnsi="Helvetica" w:cs="Helvetica"/>
                  <w:sz w:val="21"/>
                  <w:szCs w:val="21"/>
                </w:rPr>
                <w:t>CadetBlue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20" w:tgtFrame="_blank" w:history="1">
              <w:r w:rsidR="0099705C">
                <w:rPr>
                  <w:rStyle w:val="Hyperlink"/>
                  <w:rFonts w:ascii="Helvetica" w:hAnsi="Helvetica" w:cs="Helvetica"/>
                  <w:sz w:val="21"/>
                  <w:szCs w:val="21"/>
                </w:rPr>
                <w:t>#5F9EA0</w:t>
              </w:r>
            </w:hyperlink>
          </w:p>
        </w:tc>
        <w:tc>
          <w:tcPr>
            <w:tcW w:w="0" w:type="auto"/>
            <w:shd w:val="clear" w:color="auto" w:fill="5F9EA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2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2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23" w:tgtFrame="_blank" w:history="1">
              <w:r w:rsidR="0099705C">
                <w:rPr>
                  <w:rStyle w:val="Hyperlink"/>
                  <w:rFonts w:ascii="Helvetica" w:hAnsi="Helvetica" w:cs="Helvetica"/>
                  <w:sz w:val="21"/>
                  <w:szCs w:val="21"/>
                </w:rPr>
                <w:t>Chartreuse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24" w:tgtFrame="_blank" w:history="1">
              <w:r w:rsidR="0099705C">
                <w:rPr>
                  <w:rStyle w:val="Hyperlink"/>
                  <w:rFonts w:ascii="Helvetica" w:hAnsi="Helvetica" w:cs="Helvetica"/>
                  <w:sz w:val="21"/>
                  <w:szCs w:val="21"/>
                </w:rPr>
                <w:t>#7FFF00</w:t>
              </w:r>
            </w:hyperlink>
          </w:p>
        </w:tc>
        <w:tc>
          <w:tcPr>
            <w:tcW w:w="0" w:type="auto"/>
            <w:shd w:val="clear" w:color="auto" w:fill="7FFF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2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2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27" w:tgtFrame="_blank" w:history="1">
              <w:r w:rsidR="0099705C">
                <w:rPr>
                  <w:rStyle w:val="Hyperlink"/>
                  <w:rFonts w:ascii="Helvetica" w:hAnsi="Helvetica" w:cs="Helvetica"/>
                  <w:sz w:val="21"/>
                  <w:szCs w:val="21"/>
                </w:rPr>
                <w:t>Chocolate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28" w:tgtFrame="_blank" w:history="1">
              <w:r w:rsidR="0099705C">
                <w:rPr>
                  <w:rStyle w:val="Hyperlink"/>
                  <w:rFonts w:ascii="Helvetica" w:hAnsi="Helvetica" w:cs="Helvetica"/>
                  <w:sz w:val="21"/>
                  <w:szCs w:val="21"/>
                </w:rPr>
                <w:t>#D2691E</w:t>
              </w:r>
            </w:hyperlink>
          </w:p>
        </w:tc>
        <w:tc>
          <w:tcPr>
            <w:tcW w:w="0" w:type="auto"/>
            <w:shd w:val="clear" w:color="auto" w:fill="D2691E"/>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2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3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31" w:tgtFrame="_blank" w:history="1">
              <w:r w:rsidR="0099705C">
                <w:rPr>
                  <w:rStyle w:val="Hyperlink"/>
                  <w:rFonts w:ascii="Helvetica" w:hAnsi="Helvetica" w:cs="Helvetica"/>
                  <w:sz w:val="21"/>
                  <w:szCs w:val="21"/>
                </w:rPr>
                <w:t>Coral</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32" w:tgtFrame="_blank" w:history="1">
              <w:r w:rsidR="0099705C">
                <w:rPr>
                  <w:rStyle w:val="Hyperlink"/>
                  <w:rFonts w:ascii="Helvetica" w:hAnsi="Helvetica" w:cs="Helvetica"/>
                  <w:sz w:val="21"/>
                  <w:szCs w:val="21"/>
                </w:rPr>
                <w:t>#FF7F50</w:t>
              </w:r>
            </w:hyperlink>
          </w:p>
        </w:tc>
        <w:tc>
          <w:tcPr>
            <w:tcW w:w="0" w:type="auto"/>
            <w:shd w:val="clear" w:color="auto" w:fill="FF7F5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3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3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35" w:tgtFrame="_blank" w:history="1">
              <w:r w:rsidR="0099705C">
                <w:rPr>
                  <w:rStyle w:val="Hyperlink"/>
                  <w:rFonts w:ascii="Helvetica" w:hAnsi="Helvetica" w:cs="Helvetica"/>
                  <w:sz w:val="21"/>
                  <w:szCs w:val="21"/>
                </w:rPr>
                <w:t>CornflowerBlue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36" w:tgtFrame="_blank" w:history="1">
              <w:r w:rsidR="0099705C">
                <w:rPr>
                  <w:rStyle w:val="Hyperlink"/>
                  <w:rFonts w:ascii="Helvetica" w:hAnsi="Helvetica" w:cs="Helvetica"/>
                  <w:sz w:val="21"/>
                  <w:szCs w:val="21"/>
                </w:rPr>
                <w:t>#6495ED</w:t>
              </w:r>
            </w:hyperlink>
          </w:p>
        </w:tc>
        <w:tc>
          <w:tcPr>
            <w:tcW w:w="0" w:type="auto"/>
            <w:shd w:val="clear" w:color="auto" w:fill="6495ED"/>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3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3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39" w:tgtFrame="_blank" w:history="1">
              <w:r w:rsidR="0099705C">
                <w:rPr>
                  <w:rStyle w:val="Hyperlink"/>
                  <w:rFonts w:ascii="Helvetica" w:hAnsi="Helvetica" w:cs="Helvetica"/>
                  <w:sz w:val="21"/>
                  <w:szCs w:val="21"/>
                </w:rPr>
                <w:t>Cornsilk</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40" w:tgtFrame="_blank" w:history="1">
              <w:r w:rsidR="0099705C">
                <w:rPr>
                  <w:rStyle w:val="Hyperlink"/>
                  <w:rFonts w:ascii="Helvetica" w:hAnsi="Helvetica" w:cs="Helvetica"/>
                  <w:sz w:val="21"/>
                  <w:szCs w:val="21"/>
                </w:rPr>
                <w:t>#FFF8DC</w:t>
              </w:r>
            </w:hyperlink>
          </w:p>
        </w:tc>
        <w:tc>
          <w:tcPr>
            <w:tcW w:w="0" w:type="auto"/>
            <w:shd w:val="clear" w:color="auto" w:fill="FFF8DC"/>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4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4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43" w:tgtFrame="_blank" w:history="1">
              <w:r w:rsidR="0099705C">
                <w:rPr>
                  <w:rStyle w:val="Hyperlink"/>
                  <w:rFonts w:ascii="Helvetica" w:hAnsi="Helvetica" w:cs="Helvetica"/>
                  <w:sz w:val="21"/>
                  <w:szCs w:val="21"/>
                </w:rPr>
                <w:t>Crimson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44" w:tgtFrame="_blank" w:history="1">
              <w:r w:rsidR="0099705C">
                <w:rPr>
                  <w:rStyle w:val="Hyperlink"/>
                  <w:rFonts w:ascii="Helvetica" w:hAnsi="Helvetica" w:cs="Helvetica"/>
                  <w:sz w:val="21"/>
                  <w:szCs w:val="21"/>
                </w:rPr>
                <w:t>#DC143C</w:t>
              </w:r>
            </w:hyperlink>
          </w:p>
        </w:tc>
        <w:tc>
          <w:tcPr>
            <w:tcW w:w="0" w:type="auto"/>
            <w:shd w:val="clear" w:color="auto" w:fill="DC143C"/>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4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4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47" w:tgtFrame="_blank" w:history="1">
              <w:r w:rsidR="0099705C">
                <w:rPr>
                  <w:rStyle w:val="Hyperlink"/>
                  <w:rFonts w:ascii="Helvetica" w:hAnsi="Helvetica" w:cs="Helvetica"/>
                  <w:sz w:val="21"/>
                  <w:szCs w:val="21"/>
                </w:rPr>
                <w:t>Cyan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48" w:tgtFrame="_blank" w:history="1">
              <w:r w:rsidR="0099705C">
                <w:rPr>
                  <w:rStyle w:val="Hyperlink"/>
                  <w:rFonts w:ascii="Helvetica" w:hAnsi="Helvetica" w:cs="Helvetica"/>
                  <w:sz w:val="21"/>
                  <w:szCs w:val="21"/>
                </w:rPr>
                <w:t>#00FFFF</w:t>
              </w:r>
            </w:hyperlink>
          </w:p>
        </w:tc>
        <w:tc>
          <w:tcPr>
            <w:tcW w:w="0" w:type="auto"/>
            <w:shd w:val="clear" w:color="auto" w:fill="00FF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4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5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51" w:tgtFrame="_blank" w:history="1">
              <w:r w:rsidR="0099705C">
                <w:rPr>
                  <w:rStyle w:val="Hyperlink"/>
                  <w:rFonts w:ascii="Helvetica" w:hAnsi="Helvetica" w:cs="Helvetica"/>
                  <w:sz w:val="21"/>
                  <w:szCs w:val="21"/>
                </w:rPr>
                <w:t>DarkBlue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52" w:tgtFrame="_blank" w:history="1">
              <w:r w:rsidR="0099705C">
                <w:rPr>
                  <w:rStyle w:val="Hyperlink"/>
                  <w:rFonts w:ascii="Helvetica" w:hAnsi="Helvetica" w:cs="Helvetica"/>
                  <w:sz w:val="21"/>
                  <w:szCs w:val="21"/>
                </w:rPr>
                <w:t>#00008B</w:t>
              </w:r>
            </w:hyperlink>
          </w:p>
        </w:tc>
        <w:tc>
          <w:tcPr>
            <w:tcW w:w="0" w:type="auto"/>
            <w:shd w:val="clear" w:color="auto" w:fill="00008B"/>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5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5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55" w:tgtFrame="_blank" w:history="1">
              <w:r w:rsidR="0099705C">
                <w:rPr>
                  <w:rStyle w:val="Hyperlink"/>
                  <w:rFonts w:ascii="Helvetica" w:hAnsi="Helvetica" w:cs="Helvetica"/>
                  <w:sz w:val="21"/>
                  <w:szCs w:val="21"/>
                </w:rPr>
                <w:t>DarkCyan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56" w:tgtFrame="_blank" w:history="1">
              <w:r w:rsidR="0099705C">
                <w:rPr>
                  <w:rStyle w:val="Hyperlink"/>
                  <w:rFonts w:ascii="Helvetica" w:hAnsi="Helvetica" w:cs="Helvetica"/>
                  <w:sz w:val="21"/>
                  <w:szCs w:val="21"/>
                </w:rPr>
                <w:t>#008B8B</w:t>
              </w:r>
            </w:hyperlink>
          </w:p>
        </w:tc>
        <w:tc>
          <w:tcPr>
            <w:tcW w:w="0" w:type="auto"/>
            <w:shd w:val="clear" w:color="auto" w:fill="008B8B"/>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5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5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59" w:tgtFrame="_blank" w:history="1">
              <w:r w:rsidR="0099705C">
                <w:rPr>
                  <w:rStyle w:val="Hyperlink"/>
                  <w:rFonts w:ascii="Helvetica" w:hAnsi="Helvetica" w:cs="Helvetica"/>
                  <w:sz w:val="21"/>
                  <w:szCs w:val="21"/>
                </w:rPr>
                <w:t>DarkGoldenRod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60" w:tgtFrame="_blank" w:history="1">
              <w:r w:rsidR="0099705C">
                <w:rPr>
                  <w:rStyle w:val="Hyperlink"/>
                  <w:rFonts w:ascii="Helvetica" w:hAnsi="Helvetica" w:cs="Helvetica"/>
                  <w:sz w:val="21"/>
                  <w:szCs w:val="21"/>
                </w:rPr>
                <w:t>#B8860B</w:t>
              </w:r>
            </w:hyperlink>
          </w:p>
        </w:tc>
        <w:tc>
          <w:tcPr>
            <w:tcW w:w="0" w:type="auto"/>
            <w:shd w:val="clear" w:color="auto" w:fill="B8860B"/>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6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6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63" w:tgtFrame="_blank" w:history="1">
              <w:r w:rsidR="0099705C">
                <w:rPr>
                  <w:rStyle w:val="Hyperlink"/>
                  <w:rFonts w:ascii="Helvetica" w:hAnsi="Helvetica" w:cs="Helvetica"/>
                  <w:sz w:val="21"/>
                  <w:szCs w:val="21"/>
                </w:rPr>
                <w:t>DarkGray</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64" w:tgtFrame="_blank" w:history="1">
              <w:r w:rsidR="0099705C">
                <w:rPr>
                  <w:rStyle w:val="Hyperlink"/>
                  <w:rFonts w:ascii="Helvetica" w:hAnsi="Helvetica" w:cs="Helvetica"/>
                  <w:sz w:val="21"/>
                  <w:szCs w:val="21"/>
                </w:rPr>
                <w:t>#A9A9A9</w:t>
              </w:r>
            </w:hyperlink>
          </w:p>
        </w:tc>
        <w:tc>
          <w:tcPr>
            <w:tcW w:w="0" w:type="auto"/>
            <w:shd w:val="clear" w:color="auto" w:fill="A9A9A9"/>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6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6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67" w:tgtFrame="_blank" w:history="1">
              <w:r w:rsidR="0099705C">
                <w:rPr>
                  <w:rStyle w:val="Hyperlink"/>
                  <w:rFonts w:ascii="Helvetica" w:hAnsi="Helvetica" w:cs="Helvetica"/>
                  <w:sz w:val="21"/>
                  <w:szCs w:val="21"/>
                </w:rPr>
                <w:t>DarkGreen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68" w:tgtFrame="_blank" w:history="1">
              <w:r w:rsidR="0099705C">
                <w:rPr>
                  <w:rStyle w:val="Hyperlink"/>
                  <w:rFonts w:ascii="Helvetica" w:hAnsi="Helvetica" w:cs="Helvetica"/>
                  <w:sz w:val="21"/>
                  <w:szCs w:val="21"/>
                </w:rPr>
                <w:t>#006400</w:t>
              </w:r>
            </w:hyperlink>
          </w:p>
        </w:tc>
        <w:tc>
          <w:tcPr>
            <w:tcW w:w="0" w:type="auto"/>
            <w:shd w:val="clear" w:color="auto" w:fill="0064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6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7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71" w:tgtFrame="_blank" w:history="1">
              <w:r w:rsidR="0099705C">
                <w:rPr>
                  <w:rStyle w:val="Hyperlink"/>
                  <w:rFonts w:ascii="Helvetica" w:hAnsi="Helvetica" w:cs="Helvetica"/>
                  <w:sz w:val="21"/>
                  <w:szCs w:val="21"/>
                </w:rPr>
                <w:t>DarkKhaki</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72" w:tgtFrame="_blank" w:history="1">
              <w:r w:rsidR="0099705C">
                <w:rPr>
                  <w:rStyle w:val="Hyperlink"/>
                  <w:rFonts w:ascii="Helvetica" w:hAnsi="Helvetica" w:cs="Helvetica"/>
                  <w:sz w:val="21"/>
                  <w:szCs w:val="21"/>
                </w:rPr>
                <w:t>#BDB76B</w:t>
              </w:r>
            </w:hyperlink>
          </w:p>
        </w:tc>
        <w:tc>
          <w:tcPr>
            <w:tcW w:w="0" w:type="auto"/>
            <w:shd w:val="clear" w:color="auto" w:fill="BDB76B"/>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7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7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75" w:tgtFrame="_blank" w:history="1">
              <w:r w:rsidR="0099705C">
                <w:rPr>
                  <w:rStyle w:val="Hyperlink"/>
                  <w:rFonts w:ascii="Helvetica" w:hAnsi="Helvetica" w:cs="Helvetica"/>
                  <w:sz w:val="21"/>
                  <w:szCs w:val="21"/>
                </w:rPr>
                <w:t>DarkMagenta</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76" w:tgtFrame="_blank" w:history="1">
              <w:r w:rsidR="0099705C">
                <w:rPr>
                  <w:rStyle w:val="Hyperlink"/>
                  <w:rFonts w:ascii="Helvetica" w:hAnsi="Helvetica" w:cs="Helvetica"/>
                  <w:sz w:val="21"/>
                  <w:szCs w:val="21"/>
                </w:rPr>
                <w:t>#8B008B</w:t>
              </w:r>
            </w:hyperlink>
          </w:p>
        </w:tc>
        <w:tc>
          <w:tcPr>
            <w:tcW w:w="0" w:type="auto"/>
            <w:shd w:val="clear" w:color="auto" w:fill="8B008B"/>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7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7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79" w:tgtFrame="_blank" w:history="1">
              <w:r w:rsidR="0099705C">
                <w:rPr>
                  <w:rStyle w:val="Hyperlink"/>
                  <w:rFonts w:ascii="Helvetica" w:hAnsi="Helvetica" w:cs="Helvetica"/>
                  <w:sz w:val="21"/>
                  <w:szCs w:val="21"/>
                </w:rPr>
                <w:t>DarkOliveGreen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80" w:tgtFrame="_blank" w:history="1">
              <w:r w:rsidR="0099705C">
                <w:rPr>
                  <w:rStyle w:val="Hyperlink"/>
                  <w:rFonts w:ascii="Helvetica" w:hAnsi="Helvetica" w:cs="Helvetica"/>
                  <w:sz w:val="21"/>
                  <w:szCs w:val="21"/>
                </w:rPr>
                <w:t>#556B2F</w:t>
              </w:r>
            </w:hyperlink>
          </w:p>
        </w:tc>
        <w:tc>
          <w:tcPr>
            <w:tcW w:w="0" w:type="auto"/>
            <w:shd w:val="clear" w:color="auto" w:fill="556B2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8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8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83" w:tgtFrame="_blank" w:history="1">
              <w:r w:rsidR="0099705C">
                <w:rPr>
                  <w:rStyle w:val="Hyperlink"/>
                  <w:rFonts w:ascii="Helvetica" w:hAnsi="Helvetica" w:cs="Helvetica"/>
                  <w:sz w:val="21"/>
                  <w:szCs w:val="21"/>
                </w:rPr>
                <w:t>DarkOrange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84" w:tgtFrame="_blank" w:history="1">
              <w:r w:rsidR="0099705C">
                <w:rPr>
                  <w:rStyle w:val="Hyperlink"/>
                  <w:rFonts w:ascii="Helvetica" w:hAnsi="Helvetica" w:cs="Helvetica"/>
                  <w:sz w:val="21"/>
                  <w:szCs w:val="21"/>
                </w:rPr>
                <w:t>#FF8C00</w:t>
              </w:r>
            </w:hyperlink>
          </w:p>
        </w:tc>
        <w:tc>
          <w:tcPr>
            <w:tcW w:w="0" w:type="auto"/>
            <w:shd w:val="clear" w:color="auto" w:fill="FF8C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8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8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87" w:tgtFrame="_blank" w:history="1">
              <w:r w:rsidR="0099705C">
                <w:rPr>
                  <w:rStyle w:val="Hyperlink"/>
                  <w:rFonts w:ascii="Helvetica" w:hAnsi="Helvetica" w:cs="Helvetica"/>
                  <w:sz w:val="21"/>
                  <w:szCs w:val="21"/>
                </w:rPr>
                <w:t>DarkOrchid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88" w:tgtFrame="_blank" w:history="1">
              <w:r w:rsidR="0099705C">
                <w:rPr>
                  <w:rStyle w:val="Hyperlink"/>
                  <w:rFonts w:ascii="Helvetica" w:hAnsi="Helvetica" w:cs="Helvetica"/>
                  <w:sz w:val="21"/>
                  <w:szCs w:val="21"/>
                </w:rPr>
                <w:t>#9932CC</w:t>
              </w:r>
            </w:hyperlink>
          </w:p>
        </w:tc>
        <w:tc>
          <w:tcPr>
            <w:tcW w:w="0" w:type="auto"/>
            <w:shd w:val="clear" w:color="auto" w:fill="9932CC"/>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8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9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91" w:tgtFrame="_blank" w:history="1">
              <w:r w:rsidR="0099705C">
                <w:rPr>
                  <w:rStyle w:val="Hyperlink"/>
                  <w:rFonts w:ascii="Helvetica" w:hAnsi="Helvetica" w:cs="Helvetica"/>
                  <w:sz w:val="21"/>
                  <w:szCs w:val="21"/>
                </w:rPr>
                <w:t>DarkRed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92" w:tgtFrame="_blank" w:history="1">
              <w:r w:rsidR="0099705C">
                <w:rPr>
                  <w:rStyle w:val="Hyperlink"/>
                  <w:rFonts w:ascii="Helvetica" w:hAnsi="Helvetica" w:cs="Helvetica"/>
                  <w:sz w:val="21"/>
                  <w:szCs w:val="21"/>
                </w:rPr>
                <w:t>#8B0000</w:t>
              </w:r>
            </w:hyperlink>
          </w:p>
        </w:tc>
        <w:tc>
          <w:tcPr>
            <w:tcW w:w="0" w:type="auto"/>
            <w:shd w:val="clear" w:color="auto" w:fill="8B00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9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9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95" w:tgtFrame="_blank" w:history="1">
              <w:r w:rsidR="0099705C">
                <w:rPr>
                  <w:rStyle w:val="Hyperlink"/>
                  <w:rFonts w:ascii="Helvetica" w:hAnsi="Helvetica" w:cs="Helvetica"/>
                  <w:sz w:val="21"/>
                  <w:szCs w:val="21"/>
                </w:rPr>
                <w:t>DarkSalmon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96" w:tgtFrame="_blank" w:history="1">
              <w:r w:rsidR="0099705C">
                <w:rPr>
                  <w:rStyle w:val="Hyperlink"/>
                  <w:rFonts w:ascii="Helvetica" w:hAnsi="Helvetica" w:cs="Helvetica"/>
                  <w:sz w:val="21"/>
                  <w:szCs w:val="21"/>
                </w:rPr>
                <w:t>#E9967A</w:t>
              </w:r>
            </w:hyperlink>
          </w:p>
        </w:tc>
        <w:tc>
          <w:tcPr>
            <w:tcW w:w="0" w:type="auto"/>
            <w:shd w:val="clear" w:color="auto" w:fill="E9967A"/>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9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9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499" w:tgtFrame="_blank" w:history="1">
              <w:r w:rsidR="0099705C">
                <w:rPr>
                  <w:rStyle w:val="Hyperlink"/>
                  <w:rFonts w:ascii="Helvetica" w:hAnsi="Helvetica" w:cs="Helvetica"/>
                  <w:sz w:val="21"/>
                  <w:szCs w:val="21"/>
                </w:rPr>
                <w:t>DarkSeaGreen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00" w:tgtFrame="_blank" w:history="1">
              <w:r w:rsidR="0099705C">
                <w:rPr>
                  <w:rStyle w:val="Hyperlink"/>
                  <w:rFonts w:ascii="Helvetica" w:hAnsi="Helvetica" w:cs="Helvetica"/>
                  <w:sz w:val="21"/>
                  <w:szCs w:val="21"/>
                </w:rPr>
                <w:t>#8FBC8F</w:t>
              </w:r>
            </w:hyperlink>
          </w:p>
        </w:tc>
        <w:tc>
          <w:tcPr>
            <w:tcW w:w="0" w:type="auto"/>
            <w:shd w:val="clear" w:color="auto" w:fill="8FBC8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0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0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03" w:tgtFrame="_blank" w:history="1">
              <w:r w:rsidR="0099705C">
                <w:rPr>
                  <w:rStyle w:val="Hyperlink"/>
                  <w:rFonts w:ascii="Helvetica" w:hAnsi="Helvetica" w:cs="Helvetica"/>
                  <w:sz w:val="21"/>
                  <w:szCs w:val="21"/>
                </w:rPr>
                <w:t>DarkSlateBlue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04" w:tgtFrame="_blank" w:history="1">
              <w:r w:rsidR="0099705C">
                <w:rPr>
                  <w:rStyle w:val="Hyperlink"/>
                  <w:rFonts w:ascii="Helvetica" w:hAnsi="Helvetica" w:cs="Helvetica"/>
                  <w:sz w:val="21"/>
                  <w:szCs w:val="21"/>
                </w:rPr>
                <w:t>#483D8B</w:t>
              </w:r>
            </w:hyperlink>
          </w:p>
        </w:tc>
        <w:tc>
          <w:tcPr>
            <w:tcW w:w="0" w:type="auto"/>
            <w:shd w:val="clear" w:color="auto" w:fill="483D8B"/>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0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0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07" w:tgtFrame="_blank" w:history="1">
              <w:r w:rsidR="0099705C">
                <w:rPr>
                  <w:rStyle w:val="Hyperlink"/>
                  <w:rFonts w:ascii="Helvetica" w:hAnsi="Helvetica" w:cs="Helvetica"/>
                  <w:sz w:val="21"/>
                  <w:szCs w:val="21"/>
                </w:rPr>
                <w:t>DarkSlateGray</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08" w:tgtFrame="_blank" w:history="1">
              <w:r w:rsidR="0099705C">
                <w:rPr>
                  <w:rStyle w:val="Hyperlink"/>
                  <w:rFonts w:ascii="Helvetica" w:hAnsi="Helvetica" w:cs="Helvetica"/>
                  <w:sz w:val="21"/>
                  <w:szCs w:val="21"/>
                </w:rPr>
                <w:t>#2F4F4F</w:t>
              </w:r>
            </w:hyperlink>
          </w:p>
        </w:tc>
        <w:tc>
          <w:tcPr>
            <w:tcW w:w="0" w:type="auto"/>
            <w:shd w:val="clear" w:color="auto" w:fill="2F4F4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0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1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11" w:tgtFrame="_blank" w:history="1">
              <w:r w:rsidR="0099705C">
                <w:rPr>
                  <w:rStyle w:val="Hyperlink"/>
                  <w:rFonts w:ascii="Helvetica" w:hAnsi="Helvetica" w:cs="Helvetica"/>
                  <w:sz w:val="21"/>
                  <w:szCs w:val="21"/>
                </w:rPr>
                <w:t>DarkTurquoise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12" w:tgtFrame="_blank" w:history="1">
              <w:r w:rsidR="0099705C">
                <w:rPr>
                  <w:rStyle w:val="Hyperlink"/>
                  <w:rFonts w:ascii="Helvetica" w:hAnsi="Helvetica" w:cs="Helvetica"/>
                  <w:sz w:val="21"/>
                  <w:szCs w:val="21"/>
                </w:rPr>
                <w:t>#00CED1</w:t>
              </w:r>
            </w:hyperlink>
          </w:p>
        </w:tc>
        <w:tc>
          <w:tcPr>
            <w:tcW w:w="0" w:type="auto"/>
            <w:shd w:val="clear" w:color="auto" w:fill="00CED1"/>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1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1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15" w:tgtFrame="_blank" w:history="1">
              <w:r w:rsidR="0099705C">
                <w:rPr>
                  <w:rStyle w:val="Hyperlink"/>
                  <w:rFonts w:ascii="Helvetica" w:hAnsi="Helvetica" w:cs="Helvetica"/>
                  <w:sz w:val="21"/>
                  <w:szCs w:val="21"/>
                </w:rPr>
                <w:t>DarkViolet</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16" w:tgtFrame="_blank" w:history="1">
              <w:r w:rsidR="0099705C">
                <w:rPr>
                  <w:rStyle w:val="Hyperlink"/>
                  <w:rFonts w:ascii="Helvetica" w:hAnsi="Helvetica" w:cs="Helvetica"/>
                  <w:sz w:val="21"/>
                  <w:szCs w:val="21"/>
                </w:rPr>
                <w:t>#9400D3</w:t>
              </w:r>
            </w:hyperlink>
          </w:p>
        </w:tc>
        <w:tc>
          <w:tcPr>
            <w:tcW w:w="0" w:type="auto"/>
            <w:shd w:val="clear" w:color="auto" w:fill="9400D3"/>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1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1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19" w:tgtFrame="_blank" w:history="1">
              <w:r w:rsidR="0099705C">
                <w:rPr>
                  <w:rStyle w:val="Hyperlink"/>
                  <w:rFonts w:ascii="Helvetica" w:hAnsi="Helvetica" w:cs="Helvetica"/>
                  <w:sz w:val="21"/>
                  <w:szCs w:val="21"/>
                </w:rPr>
                <w:t>DeepPink</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20" w:tgtFrame="_blank" w:history="1">
              <w:r w:rsidR="0099705C">
                <w:rPr>
                  <w:rStyle w:val="Hyperlink"/>
                  <w:rFonts w:ascii="Helvetica" w:hAnsi="Helvetica" w:cs="Helvetica"/>
                  <w:sz w:val="21"/>
                  <w:szCs w:val="21"/>
                </w:rPr>
                <w:t>#FF1493</w:t>
              </w:r>
            </w:hyperlink>
          </w:p>
        </w:tc>
        <w:tc>
          <w:tcPr>
            <w:tcW w:w="0" w:type="auto"/>
            <w:shd w:val="clear" w:color="auto" w:fill="FF1493"/>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2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2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23" w:tgtFrame="_blank" w:history="1">
              <w:r w:rsidR="0099705C">
                <w:rPr>
                  <w:rStyle w:val="Hyperlink"/>
                  <w:rFonts w:ascii="Helvetica" w:hAnsi="Helvetica" w:cs="Helvetica"/>
                  <w:sz w:val="21"/>
                  <w:szCs w:val="21"/>
                </w:rPr>
                <w:t>DeepSkyBlue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24" w:tgtFrame="_blank" w:history="1">
              <w:r w:rsidR="0099705C">
                <w:rPr>
                  <w:rStyle w:val="Hyperlink"/>
                  <w:rFonts w:ascii="Helvetica" w:hAnsi="Helvetica" w:cs="Helvetica"/>
                  <w:sz w:val="21"/>
                  <w:szCs w:val="21"/>
                </w:rPr>
                <w:t>#00BFFF</w:t>
              </w:r>
            </w:hyperlink>
          </w:p>
        </w:tc>
        <w:tc>
          <w:tcPr>
            <w:tcW w:w="0" w:type="auto"/>
            <w:shd w:val="clear" w:color="auto" w:fill="00BF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2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2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27" w:tgtFrame="_blank" w:history="1">
              <w:r w:rsidR="0099705C">
                <w:rPr>
                  <w:rStyle w:val="Hyperlink"/>
                  <w:rFonts w:ascii="Helvetica" w:hAnsi="Helvetica" w:cs="Helvetica"/>
                  <w:sz w:val="21"/>
                  <w:szCs w:val="21"/>
                </w:rPr>
                <w:t>DimGray</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28" w:tgtFrame="_blank" w:history="1">
              <w:r w:rsidR="0099705C">
                <w:rPr>
                  <w:rStyle w:val="Hyperlink"/>
                  <w:rFonts w:ascii="Helvetica" w:hAnsi="Helvetica" w:cs="Helvetica"/>
                  <w:sz w:val="21"/>
                  <w:szCs w:val="21"/>
                </w:rPr>
                <w:t>#696969</w:t>
              </w:r>
            </w:hyperlink>
          </w:p>
        </w:tc>
        <w:tc>
          <w:tcPr>
            <w:tcW w:w="0" w:type="auto"/>
            <w:shd w:val="clear" w:color="auto" w:fill="696969"/>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2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3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31" w:tgtFrame="_blank" w:history="1">
              <w:r w:rsidR="0099705C">
                <w:rPr>
                  <w:rStyle w:val="Hyperlink"/>
                  <w:rFonts w:ascii="Helvetica" w:hAnsi="Helvetica" w:cs="Helvetica"/>
                  <w:sz w:val="21"/>
                  <w:szCs w:val="21"/>
                </w:rPr>
                <w:t>DodgerBlue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32" w:tgtFrame="_blank" w:history="1">
              <w:r w:rsidR="0099705C">
                <w:rPr>
                  <w:rStyle w:val="Hyperlink"/>
                  <w:rFonts w:ascii="Helvetica" w:hAnsi="Helvetica" w:cs="Helvetica"/>
                  <w:sz w:val="21"/>
                  <w:szCs w:val="21"/>
                </w:rPr>
                <w:t>#1E90FF</w:t>
              </w:r>
            </w:hyperlink>
          </w:p>
        </w:tc>
        <w:tc>
          <w:tcPr>
            <w:tcW w:w="0" w:type="auto"/>
            <w:shd w:val="clear" w:color="auto" w:fill="1E90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3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3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35" w:tgtFrame="_blank" w:history="1">
              <w:r w:rsidR="0099705C">
                <w:rPr>
                  <w:rStyle w:val="Hyperlink"/>
                  <w:rFonts w:ascii="Helvetica" w:hAnsi="Helvetica" w:cs="Helvetica"/>
                  <w:sz w:val="21"/>
                  <w:szCs w:val="21"/>
                </w:rPr>
                <w:t>FireBrick</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36" w:tgtFrame="_blank" w:history="1">
              <w:r w:rsidR="0099705C">
                <w:rPr>
                  <w:rStyle w:val="Hyperlink"/>
                  <w:rFonts w:ascii="Helvetica" w:hAnsi="Helvetica" w:cs="Helvetica"/>
                  <w:sz w:val="21"/>
                  <w:szCs w:val="21"/>
                </w:rPr>
                <w:t>#B22222</w:t>
              </w:r>
            </w:hyperlink>
          </w:p>
        </w:tc>
        <w:tc>
          <w:tcPr>
            <w:tcW w:w="0" w:type="auto"/>
            <w:shd w:val="clear" w:color="auto" w:fill="B22222"/>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3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3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39" w:tgtFrame="_blank" w:history="1">
              <w:r w:rsidR="0099705C">
                <w:rPr>
                  <w:rStyle w:val="Hyperlink"/>
                  <w:rFonts w:ascii="Helvetica" w:hAnsi="Helvetica" w:cs="Helvetica"/>
                  <w:sz w:val="21"/>
                  <w:szCs w:val="21"/>
                </w:rPr>
                <w:t>FloralWhite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40" w:tgtFrame="_blank" w:history="1">
              <w:r w:rsidR="0099705C">
                <w:rPr>
                  <w:rStyle w:val="Hyperlink"/>
                  <w:rFonts w:ascii="Helvetica" w:hAnsi="Helvetica" w:cs="Helvetica"/>
                  <w:sz w:val="21"/>
                  <w:szCs w:val="21"/>
                </w:rPr>
                <w:t>#FFFAF0</w:t>
              </w:r>
            </w:hyperlink>
          </w:p>
        </w:tc>
        <w:tc>
          <w:tcPr>
            <w:tcW w:w="0" w:type="auto"/>
            <w:shd w:val="clear" w:color="auto" w:fill="FFFAF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4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4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43" w:tgtFrame="_blank" w:history="1">
              <w:r w:rsidR="0099705C">
                <w:rPr>
                  <w:rStyle w:val="Hyperlink"/>
                  <w:rFonts w:ascii="Helvetica" w:hAnsi="Helvetica" w:cs="Helvetica"/>
                  <w:sz w:val="21"/>
                  <w:szCs w:val="21"/>
                </w:rPr>
                <w:t>ForestGreen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44" w:tgtFrame="_blank" w:history="1">
              <w:r w:rsidR="0099705C">
                <w:rPr>
                  <w:rStyle w:val="Hyperlink"/>
                  <w:rFonts w:ascii="Helvetica" w:hAnsi="Helvetica" w:cs="Helvetica"/>
                  <w:sz w:val="21"/>
                  <w:szCs w:val="21"/>
                </w:rPr>
                <w:t>#228B22</w:t>
              </w:r>
            </w:hyperlink>
          </w:p>
        </w:tc>
        <w:tc>
          <w:tcPr>
            <w:tcW w:w="0" w:type="auto"/>
            <w:shd w:val="clear" w:color="auto" w:fill="228B22"/>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4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4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47" w:tgtFrame="_blank" w:history="1">
              <w:r w:rsidR="0099705C">
                <w:rPr>
                  <w:rStyle w:val="Hyperlink"/>
                  <w:rFonts w:ascii="Helvetica" w:hAnsi="Helvetica" w:cs="Helvetica"/>
                  <w:sz w:val="21"/>
                  <w:szCs w:val="21"/>
                </w:rPr>
                <w:t>Fuchsia</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48" w:tgtFrame="_blank" w:history="1">
              <w:r w:rsidR="0099705C">
                <w:rPr>
                  <w:rStyle w:val="Hyperlink"/>
                  <w:rFonts w:ascii="Helvetica" w:hAnsi="Helvetica" w:cs="Helvetica"/>
                  <w:sz w:val="21"/>
                  <w:szCs w:val="21"/>
                </w:rPr>
                <w:t>#FF00FF</w:t>
              </w:r>
            </w:hyperlink>
          </w:p>
        </w:tc>
        <w:tc>
          <w:tcPr>
            <w:tcW w:w="0" w:type="auto"/>
            <w:shd w:val="clear" w:color="auto" w:fill="FF00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4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5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51" w:tgtFrame="_blank" w:history="1">
              <w:r w:rsidR="0099705C">
                <w:rPr>
                  <w:rStyle w:val="Hyperlink"/>
                  <w:rFonts w:ascii="Helvetica" w:hAnsi="Helvetica" w:cs="Helvetica"/>
                  <w:sz w:val="21"/>
                  <w:szCs w:val="21"/>
                </w:rPr>
                <w:t>Gainsboro</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52" w:tgtFrame="_blank" w:history="1">
              <w:r w:rsidR="0099705C">
                <w:rPr>
                  <w:rStyle w:val="Hyperlink"/>
                  <w:rFonts w:ascii="Helvetica" w:hAnsi="Helvetica" w:cs="Helvetica"/>
                  <w:sz w:val="21"/>
                  <w:szCs w:val="21"/>
                </w:rPr>
                <w:t>#DCDCDC</w:t>
              </w:r>
            </w:hyperlink>
          </w:p>
        </w:tc>
        <w:tc>
          <w:tcPr>
            <w:tcW w:w="0" w:type="auto"/>
            <w:shd w:val="clear" w:color="auto" w:fill="DCDCDC"/>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5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5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55" w:tgtFrame="_blank" w:history="1">
              <w:r w:rsidR="0099705C">
                <w:rPr>
                  <w:rStyle w:val="Hyperlink"/>
                  <w:rFonts w:ascii="Helvetica" w:hAnsi="Helvetica" w:cs="Helvetica"/>
                  <w:sz w:val="21"/>
                  <w:szCs w:val="21"/>
                </w:rPr>
                <w:t>GhostWhite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56" w:tgtFrame="_blank" w:history="1">
              <w:r w:rsidR="0099705C">
                <w:rPr>
                  <w:rStyle w:val="Hyperlink"/>
                  <w:rFonts w:ascii="Helvetica" w:hAnsi="Helvetica" w:cs="Helvetica"/>
                  <w:sz w:val="21"/>
                  <w:szCs w:val="21"/>
                </w:rPr>
                <w:t>#F8F8FF</w:t>
              </w:r>
            </w:hyperlink>
          </w:p>
        </w:tc>
        <w:tc>
          <w:tcPr>
            <w:tcW w:w="0" w:type="auto"/>
            <w:shd w:val="clear" w:color="auto" w:fill="F8F8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5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5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59" w:tgtFrame="_blank" w:history="1">
              <w:r w:rsidR="0099705C">
                <w:rPr>
                  <w:rStyle w:val="Hyperlink"/>
                  <w:rFonts w:ascii="Helvetica" w:hAnsi="Helvetica" w:cs="Helvetica"/>
                  <w:sz w:val="21"/>
                  <w:szCs w:val="21"/>
                </w:rPr>
                <w:t>Gold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60" w:tgtFrame="_blank" w:history="1">
              <w:r w:rsidR="0099705C">
                <w:rPr>
                  <w:rStyle w:val="Hyperlink"/>
                  <w:rFonts w:ascii="Helvetica" w:hAnsi="Helvetica" w:cs="Helvetica"/>
                  <w:sz w:val="21"/>
                  <w:szCs w:val="21"/>
                </w:rPr>
                <w:t>#FFD700</w:t>
              </w:r>
            </w:hyperlink>
          </w:p>
        </w:tc>
        <w:tc>
          <w:tcPr>
            <w:tcW w:w="0" w:type="auto"/>
            <w:shd w:val="clear" w:color="auto" w:fill="FFD7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6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6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63" w:tgtFrame="_blank" w:history="1">
              <w:r w:rsidR="0099705C">
                <w:rPr>
                  <w:rStyle w:val="Hyperlink"/>
                  <w:rFonts w:ascii="Helvetica" w:hAnsi="Helvetica" w:cs="Helvetica"/>
                  <w:sz w:val="21"/>
                  <w:szCs w:val="21"/>
                </w:rPr>
                <w:t>GoldenRod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64" w:tgtFrame="_blank" w:history="1">
              <w:r w:rsidR="0099705C">
                <w:rPr>
                  <w:rStyle w:val="Hyperlink"/>
                  <w:rFonts w:ascii="Helvetica" w:hAnsi="Helvetica" w:cs="Helvetica"/>
                  <w:sz w:val="21"/>
                  <w:szCs w:val="21"/>
                </w:rPr>
                <w:t>#DAA520</w:t>
              </w:r>
            </w:hyperlink>
          </w:p>
        </w:tc>
        <w:tc>
          <w:tcPr>
            <w:tcW w:w="0" w:type="auto"/>
            <w:shd w:val="clear" w:color="auto" w:fill="DAA52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6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6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67" w:tgtFrame="_blank" w:history="1">
              <w:r w:rsidR="0099705C">
                <w:rPr>
                  <w:rStyle w:val="Hyperlink"/>
                  <w:rFonts w:ascii="Helvetica" w:hAnsi="Helvetica" w:cs="Helvetica"/>
                  <w:sz w:val="21"/>
                  <w:szCs w:val="21"/>
                </w:rPr>
                <w:t>Gray</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68" w:tgtFrame="_blank" w:history="1">
              <w:r w:rsidR="0099705C">
                <w:rPr>
                  <w:rStyle w:val="Hyperlink"/>
                  <w:rFonts w:ascii="Helvetica" w:hAnsi="Helvetica" w:cs="Helvetica"/>
                  <w:sz w:val="21"/>
                  <w:szCs w:val="21"/>
                </w:rPr>
                <w:t>#808080</w:t>
              </w:r>
            </w:hyperlink>
          </w:p>
        </w:tc>
        <w:tc>
          <w:tcPr>
            <w:tcW w:w="0" w:type="auto"/>
            <w:shd w:val="clear" w:color="auto" w:fill="80808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6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7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71" w:tgtFrame="_blank" w:history="1">
              <w:r w:rsidR="0099705C">
                <w:rPr>
                  <w:rStyle w:val="Hyperlink"/>
                  <w:rFonts w:ascii="Helvetica" w:hAnsi="Helvetica" w:cs="Helvetica"/>
                  <w:sz w:val="21"/>
                  <w:szCs w:val="21"/>
                </w:rPr>
                <w:t>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72" w:tgtFrame="_blank" w:history="1">
              <w:r w:rsidR="0099705C">
                <w:rPr>
                  <w:rStyle w:val="Hyperlink"/>
                  <w:rFonts w:ascii="Helvetica" w:hAnsi="Helvetica" w:cs="Helvetica"/>
                  <w:sz w:val="21"/>
                  <w:szCs w:val="21"/>
                </w:rPr>
                <w:t>#008000</w:t>
              </w:r>
            </w:hyperlink>
          </w:p>
        </w:tc>
        <w:tc>
          <w:tcPr>
            <w:tcW w:w="0" w:type="auto"/>
            <w:shd w:val="clear" w:color="auto" w:fill="0080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7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7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75" w:tgtFrame="_blank" w:history="1">
              <w:r w:rsidR="0099705C">
                <w:rPr>
                  <w:rStyle w:val="Hyperlink"/>
                  <w:rFonts w:ascii="Helvetica" w:hAnsi="Helvetica" w:cs="Helvetica"/>
                  <w:sz w:val="21"/>
                  <w:szCs w:val="21"/>
                </w:rPr>
                <w:t>GreenYellow</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76" w:tgtFrame="_blank" w:history="1">
              <w:r w:rsidR="0099705C">
                <w:rPr>
                  <w:rStyle w:val="Hyperlink"/>
                  <w:rFonts w:ascii="Helvetica" w:hAnsi="Helvetica" w:cs="Helvetica"/>
                  <w:sz w:val="21"/>
                  <w:szCs w:val="21"/>
                </w:rPr>
                <w:t>#ADFF2F</w:t>
              </w:r>
            </w:hyperlink>
          </w:p>
        </w:tc>
        <w:tc>
          <w:tcPr>
            <w:tcW w:w="0" w:type="auto"/>
            <w:shd w:val="clear" w:color="auto" w:fill="ADFF2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7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7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79" w:tgtFrame="_blank" w:history="1">
              <w:r w:rsidR="0099705C">
                <w:rPr>
                  <w:rStyle w:val="Hyperlink"/>
                  <w:rFonts w:ascii="Helvetica" w:hAnsi="Helvetica" w:cs="Helvetica"/>
                  <w:sz w:val="21"/>
                  <w:szCs w:val="21"/>
                </w:rPr>
                <w:t>HoneyDew</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80" w:tgtFrame="_blank" w:history="1">
              <w:r w:rsidR="0099705C">
                <w:rPr>
                  <w:rStyle w:val="Hyperlink"/>
                  <w:rFonts w:ascii="Helvetica" w:hAnsi="Helvetica" w:cs="Helvetica"/>
                  <w:sz w:val="21"/>
                  <w:szCs w:val="21"/>
                </w:rPr>
                <w:t>#F0FFF0</w:t>
              </w:r>
            </w:hyperlink>
          </w:p>
        </w:tc>
        <w:tc>
          <w:tcPr>
            <w:tcW w:w="0" w:type="auto"/>
            <w:shd w:val="clear" w:color="auto" w:fill="F0FFF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8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8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83" w:tgtFrame="_blank" w:history="1">
              <w:r w:rsidR="0099705C">
                <w:rPr>
                  <w:rStyle w:val="Hyperlink"/>
                  <w:rFonts w:ascii="Helvetica" w:hAnsi="Helvetica" w:cs="Helvetica"/>
                  <w:sz w:val="21"/>
                  <w:szCs w:val="21"/>
                </w:rPr>
                <w:t>HotPink</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84" w:tgtFrame="_blank" w:history="1">
              <w:r w:rsidR="0099705C">
                <w:rPr>
                  <w:rStyle w:val="Hyperlink"/>
                  <w:rFonts w:ascii="Helvetica" w:hAnsi="Helvetica" w:cs="Helvetica"/>
                  <w:sz w:val="21"/>
                  <w:szCs w:val="21"/>
                </w:rPr>
                <w:t>#FF69B4</w:t>
              </w:r>
            </w:hyperlink>
          </w:p>
        </w:tc>
        <w:tc>
          <w:tcPr>
            <w:tcW w:w="0" w:type="auto"/>
            <w:shd w:val="clear" w:color="auto" w:fill="FF69B4"/>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8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8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87" w:tgtFrame="_blank" w:history="1">
              <w:r w:rsidR="0099705C">
                <w:rPr>
                  <w:rStyle w:val="Hyperlink"/>
                  <w:rFonts w:ascii="Helvetica" w:hAnsi="Helvetica" w:cs="Helvetica"/>
                  <w:sz w:val="21"/>
                  <w:szCs w:val="21"/>
                </w:rPr>
                <w:t xml:space="preserve">IndianRed </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88" w:tgtFrame="_blank" w:history="1">
              <w:r w:rsidR="0099705C">
                <w:rPr>
                  <w:rStyle w:val="Hyperlink"/>
                  <w:rFonts w:ascii="Helvetica" w:hAnsi="Helvetica" w:cs="Helvetica"/>
                  <w:sz w:val="21"/>
                  <w:szCs w:val="21"/>
                </w:rPr>
                <w:t>#CD5C5C</w:t>
              </w:r>
            </w:hyperlink>
          </w:p>
        </w:tc>
        <w:tc>
          <w:tcPr>
            <w:tcW w:w="0" w:type="auto"/>
            <w:shd w:val="clear" w:color="auto" w:fill="CD5C5C"/>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8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9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91" w:tgtFrame="_blank" w:history="1">
              <w:r w:rsidR="0099705C">
                <w:rPr>
                  <w:rStyle w:val="Hyperlink"/>
                  <w:rFonts w:ascii="Helvetica" w:hAnsi="Helvetica" w:cs="Helvetica"/>
                  <w:sz w:val="21"/>
                  <w:szCs w:val="21"/>
                </w:rPr>
                <w:t xml:space="preserve">Indigo </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92" w:tgtFrame="_blank" w:history="1">
              <w:r w:rsidR="0099705C">
                <w:rPr>
                  <w:rStyle w:val="Hyperlink"/>
                  <w:rFonts w:ascii="Helvetica" w:hAnsi="Helvetica" w:cs="Helvetica"/>
                  <w:sz w:val="21"/>
                  <w:szCs w:val="21"/>
                </w:rPr>
                <w:t>#4B0082</w:t>
              </w:r>
            </w:hyperlink>
          </w:p>
        </w:tc>
        <w:tc>
          <w:tcPr>
            <w:tcW w:w="0" w:type="auto"/>
            <w:shd w:val="clear" w:color="auto" w:fill="4B0082"/>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9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9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95" w:tgtFrame="_blank" w:history="1">
              <w:r w:rsidR="0099705C">
                <w:rPr>
                  <w:rStyle w:val="Hyperlink"/>
                  <w:rFonts w:ascii="Helvetica" w:hAnsi="Helvetica" w:cs="Helvetica"/>
                  <w:sz w:val="21"/>
                  <w:szCs w:val="21"/>
                </w:rPr>
                <w:t>Ivory</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96" w:tgtFrame="_blank" w:history="1">
              <w:r w:rsidR="0099705C">
                <w:rPr>
                  <w:rStyle w:val="Hyperlink"/>
                  <w:rFonts w:ascii="Helvetica" w:hAnsi="Helvetica" w:cs="Helvetica"/>
                  <w:sz w:val="21"/>
                  <w:szCs w:val="21"/>
                </w:rPr>
                <w:t>#FFFFF0</w:t>
              </w:r>
            </w:hyperlink>
          </w:p>
        </w:tc>
        <w:tc>
          <w:tcPr>
            <w:tcW w:w="0" w:type="auto"/>
            <w:shd w:val="clear" w:color="auto" w:fill="FFFFF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9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9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599" w:tgtFrame="_blank" w:history="1">
              <w:r w:rsidR="0099705C">
                <w:rPr>
                  <w:rStyle w:val="Hyperlink"/>
                  <w:rFonts w:ascii="Helvetica" w:hAnsi="Helvetica" w:cs="Helvetica"/>
                  <w:sz w:val="21"/>
                  <w:szCs w:val="21"/>
                </w:rPr>
                <w:t>Khaki</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00" w:tgtFrame="_blank" w:history="1">
              <w:r w:rsidR="0099705C">
                <w:rPr>
                  <w:rStyle w:val="Hyperlink"/>
                  <w:rFonts w:ascii="Helvetica" w:hAnsi="Helvetica" w:cs="Helvetica"/>
                  <w:sz w:val="21"/>
                  <w:szCs w:val="21"/>
                </w:rPr>
                <w:t>#F0E68C</w:t>
              </w:r>
            </w:hyperlink>
          </w:p>
        </w:tc>
        <w:tc>
          <w:tcPr>
            <w:tcW w:w="0" w:type="auto"/>
            <w:shd w:val="clear" w:color="auto" w:fill="F0E68C"/>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0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0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03" w:tgtFrame="_blank" w:history="1">
              <w:r w:rsidR="0099705C">
                <w:rPr>
                  <w:rStyle w:val="Hyperlink"/>
                  <w:rFonts w:ascii="Helvetica" w:hAnsi="Helvetica" w:cs="Helvetica"/>
                  <w:sz w:val="21"/>
                  <w:szCs w:val="21"/>
                </w:rPr>
                <w:t>Lavender</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04" w:tgtFrame="_blank" w:history="1">
              <w:r w:rsidR="0099705C">
                <w:rPr>
                  <w:rStyle w:val="Hyperlink"/>
                  <w:rFonts w:ascii="Helvetica" w:hAnsi="Helvetica" w:cs="Helvetica"/>
                  <w:sz w:val="21"/>
                  <w:szCs w:val="21"/>
                </w:rPr>
                <w:t>#E6E6FA</w:t>
              </w:r>
            </w:hyperlink>
          </w:p>
        </w:tc>
        <w:tc>
          <w:tcPr>
            <w:tcW w:w="0" w:type="auto"/>
            <w:shd w:val="clear" w:color="auto" w:fill="E6E6FA"/>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0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0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07" w:tgtFrame="_blank" w:history="1">
              <w:r w:rsidR="0099705C">
                <w:rPr>
                  <w:rStyle w:val="Hyperlink"/>
                  <w:rFonts w:ascii="Helvetica" w:hAnsi="Helvetica" w:cs="Helvetica"/>
                  <w:sz w:val="21"/>
                  <w:szCs w:val="21"/>
                </w:rPr>
                <w:t>LavenderBlush</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08" w:tgtFrame="_blank" w:history="1">
              <w:r w:rsidR="0099705C">
                <w:rPr>
                  <w:rStyle w:val="Hyperlink"/>
                  <w:rFonts w:ascii="Helvetica" w:hAnsi="Helvetica" w:cs="Helvetica"/>
                  <w:sz w:val="21"/>
                  <w:szCs w:val="21"/>
                </w:rPr>
                <w:t>#FFF0F5</w:t>
              </w:r>
            </w:hyperlink>
          </w:p>
        </w:tc>
        <w:tc>
          <w:tcPr>
            <w:tcW w:w="0" w:type="auto"/>
            <w:shd w:val="clear" w:color="auto" w:fill="FFF0F5"/>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0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1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11" w:tgtFrame="_blank" w:history="1">
              <w:r w:rsidR="0099705C">
                <w:rPr>
                  <w:rStyle w:val="Hyperlink"/>
                  <w:rFonts w:ascii="Helvetica" w:hAnsi="Helvetica" w:cs="Helvetica"/>
                  <w:sz w:val="21"/>
                  <w:szCs w:val="21"/>
                </w:rPr>
                <w:t>LawnGreen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12" w:tgtFrame="_blank" w:history="1">
              <w:r w:rsidR="0099705C">
                <w:rPr>
                  <w:rStyle w:val="Hyperlink"/>
                  <w:rFonts w:ascii="Helvetica" w:hAnsi="Helvetica" w:cs="Helvetica"/>
                  <w:sz w:val="21"/>
                  <w:szCs w:val="21"/>
                </w:rPr>
                <w:t>#7CFC00</w:t>
              </w:r>
            </w:hyperlink>
          </w:p>
        </w:tc>
        <w:tc>
          <w:tcPr>
            <w:tcW w:w="0" w:type="auto"/>
            <w:shd w:val="clear" w:color="auto" w:fill="7CFC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1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1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15" w:tgtFrame="_blank" w:history="1">
              <w:r w:rsidR="0099705C">
                <w:rPr>
                  <w:rStyle w:val="Hyperlink"/>
                  <w:rFonts w:ascii="Helvetica" w:hAnsi="Helvetica" w:cs="Helvetica"/>
                  <w:sz w:val="21"/>
                  <w:szCs w:val="21"/>
                </w:rPr>
                <w:t>LemonChiffon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16" w:tgtFrame="_blank" w:history="1">
              <w:r w:rsidR="0099705C">
                <w:rPr>
                  <w:rStyle w:val="Hyperlink"/>
                  <w:rFonts w:ascii="Helvetica" w:hAnsi="Helvetica" w:cs="Helvetica"/>
                  <w:sz w:val="21"/>
                  <w:szCs w:val="21"/>
                </w:rPr>
                <w:t>#FFFACD</w:t>
              </w:r>
            </w:hyperlink>
          </w:p>
        </w:tc>
        <w:tc>
          <w:tcPr>
            <w:tcW w:w="0" w:type="auto"/>
            <w:shd w:val="clear" w:color="auto" w:fill="FFFACD"/>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1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1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19" w:tgtFrame="_blank" w:history="1">
              <w:r w:rsidR="0099705C">
                <w:rPr>
                  <w:rStyle w:val="Hyperlink"/>
                  <w:rFonts w:ascii="Helvetica" w:hAnsi="Helvetica" w:cs="Helvetica"/>
                  <w:sz w:val="21"/>
                  <w:szCs w:val="21"/>
                </w:rPr>
                <w:t>LightBlue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20" w:tgtFrame="_blank" w:history="1">
              <w:r w:rsidR="0099705C">
                <w:rPr>
                  <w:rStyle w:val="Hyperlink"/>
                  <w:rFonts w:ascii="Helvetica" w:hAnsi="Helvetica" w:cs="Helvetica"/>
                  <w:sz w:val="21"/>
                  <w:szCs w:val="21"/>
                </w:rPr>
                <w:t>#ADD8E6</w:t>
              </w:r>
            </w:hyperlink>
          </w:p>
        </w:tc>
        <w:tc>
          <w:tcPr>
            <w:tcW w:w="0" w:type="auto"/>
            <w:shd w:val="clear" w:color="auto" w:fill="ADD8E6"/>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2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2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23" w:tgtFrame="_blank" w:history="1">
              <w:r w:rsidR="0099705C">
                <w:rPr>
                  <w:rStyle w:val="Hyperlink"/>
                  <w:rFonts w:ascii="Helvetica" w:hAnsi="Helvetica" w:cs="Helvetica"/>
                  <w:sz w:val="21"/>
                  <w:szCs w:val="21"/>
                </w:rPr>
                <w:t>LightCoral</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24" w:tgtFrame="_blank" w:history="1">
              <w:r w:rsidR="0099705C">
                <w:rPr>
                  <w:rStyle w:val="Hyperlink"/>
                  <w:rFonts w:ascii="Helvetica" w:hAnsi="Helvetica" w:cs="Helvetica"/>
                  <w:sz w:val="21"/>
                  <w:szCs w:val="21"/>
                </w:rPr>
                <w:t>#F08080</w:t>
              </w:r>
            </w:hyperlink>
          </w:p>
        </w:tc>
        <w:tc>
          <w:tcPr>
            <w:tcW w:w="0" w:type="auto"/>
            <w:shd w:val="clear" w:color="auto" w:fill="F0808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2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2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27" w:tgtFrame="_blank" w:history="1">
              <w:r w:rsidR="0099705C">
                <w:rPr>
                  <w:rStyle w:val="Hyperlink"/>
                  <w:rFonts w:ascii="Helvetica" w:hAnsi="Helvetica" w:cs="Helvetica"/>
                  <w:sz w:val="21"/>
                  <w:szCs w:val="21"/>
                </w:rPr>
                <w:t>LightCyan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28" w:tgtFrame="_blank" w:history="1">
              <w:r w:rsidR="0099705C">
                <w:rPr>
                  <w:rStyle w:val="Hyperlink"/>
                  <w:rFonts w:ascii="Helvetica" w:hAnsi="Helvetica" w:cs="Helvetica"/>
                  <w:sz w:val="21"/>
                  <w:szCs w:val="21"/>
                </w:rPr>
                <w:t>#E0FFFF</w:t>
              </w:r>
            </w:hyperlink>
          </w:p>
        </w:tc>
        <w:tc>
          <w:tcPr>
            <w:tcW w:w="0" w:type="auto"/>
            <w:shd w:val="clear" w:color="auto" w:fill="E0FF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2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3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31" w:tgtFrame="_blank" w:history="1">
              <w:r w:rsidR="0099705C">
                <w:rPr>
                  <w:rStyle w:val="Hyperlink"/>
                  <w:rFonts w:ascii="Helvetica" w:hAnsi="Helvetica" w:cs="Helvetica"/>
                  <w:sz w:val="21"/>
                  <w:szCs w:val="21"/>
                </w:rPr>
                <w:t>LightGoldenRodYellow</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32" w:tgtFrame="_blank" w:history="1">
              <w:r w:rsidR="0099705C">
                <w:rPr>
                  <w:rStyle w:val="Hyperlink"/>
                  <w:rFonts w:ascii="Helvetica" w:hAnsi="Helvetica" w:cs="Helvetica"/>
                  <w:sz w:val="21"/>
                  <w:szCs w:val="21"/>
                </w:rPr>
                <w:t>#FAFAD2</w:t>
              </w:r>
            </w:hyperlink>
          </w:p>
        </w:tc>
        <w:tc>
          <w:tcPr>
            <w:tcW w:w="0" w:type="auto"/>
            <w:shd w:val="clear" w:color="auto" w:fill="FAFAD2"/>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3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3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35" w:tgtFrame="_blank" w:history="1">
              <w:r w:rsidR="0099705C">
                <w:rPr>
                  <w:rStyle w:val="Hyperlink"/>
                  <w:rFonts w:ascii="Helvetica" w:hAnsi="Helvetica" w:cs="Helvetica"/>
                  <w:sz w:val="21"/>
                  <w:szCs w:val="21"/>
                </w:rPr>
                <w:t>LightGray</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36" w:tgtFrame="_blank" w:history="1">
              <w:r w:rsidR="0099705C">
                <w:rPr>
                  <w:rStyle w:val="Hyperlink"/>
                  <w:rFonts w:ascii="Helvetica" w:hAnsi="Helvetica" w:cs="Helvetica"/>
                  <w:sz w:val="21"/>
                  <w:szCs w:val="21"/>
                </w:rPr>
                <w:t>#D3D3D3</w:t>
              </w:r>
            </w:hyperlink>
          </w:p>
        </w:tc>
        <w:tc>
          <w:tcPr>
            <w:tcW w:w="0" w:type="auto"/>
            <w:shd w:val="clear" w:color="auto" w:fill="D3D3D3"/>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3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3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39" w:tgtFrame="_blank" w:history="1">
              <w:r w:rsidR="0099705C">
                <w:rPr>
                  <w:rStyle w:val="Hyperlink"/>
                  <w:rFonts w:ascii="Helvetica" w:hAnsi="Helvetica" w:cs="Helvetica"/>
                  <w:sz w:val="21"/>
                  <w:szCs w:val="21"/>
                </w:rPr>
                <w:t>LightGreen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40" w:tgtFrame="_blank" w:history="1">
              <w:r w:rsidR="0099705C">
                <w:rPr>
                  <w:rStyle w:val="Hyperlink"/>
                  <w:rFonts w:ascii="Helvetica" w:hAnsi="Helvetica" w:cs="Helvetica"/>
                  <w:sz w:val="21"/>
                  <w:szCs w:val="21"/>
                </w:rPr>
                <w:t>#90EE90</w:t>
              </w:r>
            </w:hyperlink>
          </w:p>
        </w:tc>
        <w:tc>
          <w:tcPr>
            <w:tcW w:w="0" w:type="auto"/>
            <w:shd w:val="clear" w:color="auto" w:fill="90EE9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4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4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43" w:tgtFrame="_blank" w:history="1">
              <w:r w:rsidR="0099705C">
                <w:rPr>
                  <w:rStyle w:val="Hyperlink"/>
                  <w:rFonts w:ascii="Helvetica" w:hAnsi="Helvetica" w:cs="Helvetica"/>
                  <w:sz w:val="21"/>
                  <w:szCs w:val="21"/>
                </w:rPr>
                <w:t>LightPink</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44" w:tgtFrame="_blank" w:history="1">
              <w:r w:rsidR="0099705C">
                <w:rPr>
                  <w:rStyle w:val="Hyperlink"/>
                  <w:rFonts w:ascii="Helvetica" w:hAnsi="Helvetica" w:cs="Helvetica"/>
                  <w:sz w:val="21"/>
                  <w:szCs w:val="21"/>
                </w:rPr>
                <w:t>#FFB6C1</w:t>
              </w:r>
            </w:hyperlink>
          </w:p>
        </w:tc>
        <w:tc>
          <w:tcPr>
            <w:tcW w:w="0" w:type="auto"/>
            <w:shd w:val="clear" w:color="auto" w:fill="FFB6C1"/>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4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4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47" w:tgtFrame="_blank" w:history="1">
              <w:r w:rsidR="0099705C">
                <w:rPr>
                  <w:rStyle w:val="Hyperlink"/>
                  <w:rFonts w:ascii="Helvetica" w:hAnsi="Helvetica" w:cs="Helvetica"/>
                  <w:sz w:val="21"/>
                  <w:szCs w:val="21"/>
                </w:rPr>
                <w:t>LightSalmon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48" w:tgtFrame="_blank" w:history="1">
              <w:r w:rsidR="0099705C">
                <w:rPr>
                  <w:rStyle w:val="Hyperlink"/>
                  <w:rFonts w:ascii="Helvetica" w:hAnsi="Helvetica" w:cs="Helvetica"/>
                  <w:sz w:val="21"/>
                  <w:szCs w:val="21"/>
                </w:rPr>
                <w:t>#FFA07A</w:t>
              </w:r>
            </w:hyperlink>
          </w:p>
        </w:tc>
        <w:tc>
          <w:tcPr>
            <w:tcW w:w="0" w:type="auto"/>
            <w:shd w:val="clear" w:color="auto" w:fill="FFA07A"/>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4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5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51" w:tgtFrame="_blank" w:history="1">
              <w:r w:rsidR="0099705C">
                <w:rPr>
                  <w:rStyle w:val="Hyperlink"/>
                  <w:rFonts w:ascii="Helvetica" w:hAnsi="Helvetica" w:cs="Helvetica"/>
                  <w:sz w:val="21"/>
                  <w:szCs w:val="21"/>
                </w:rPr>
                <w:t>LightSeaGreen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52" w:tgtFrame="_blank" w:history="1">
              <w:r w:rsidR="0099705C">
                <w:rPr>
                  <w:rStyle w:val="Hyperlink"/>
                  <w:rFonts w:ascii="Helvetica" w:hAnsi="Helvetica" w:cs="Helvetica"/>
                  <w:sz w:val="21"/>
                  <w:szCs w:val="21"/>
                </w:rPr>
                <w:t>#20B2AA</w:t>
              </w:r>
            </w:hyperlink>
          </w:p>
        </w:tc>
        <w:tc>
          <w:tcPr>
            <w:tcW w:w="0" w:type="auto"/>
            <w:shd w:val="clear" w:color="auto" w:fill="20B2AA"/>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5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5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55" w:tgtFrame="_blank" w:history="1">
              <w:r w:rsidR="0099705C">
                <w:rPr>
                  <w:rStyle w:val="Hyperlink"/>
                  <w:rFonts w:ascii="Helvetica" w:hAnsi="Helvetica" w:cs="Helvetica"/>
                  <w:sz w:val="21"/>
                  <w:szCs w:val="21"/>
                </w:rPr>
                <w:t>LightSkyBlue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56" w:tgtFrame="_blank" w:history="1">
              <w:r w:rsidR="0099705C">
                <w:rPr>
                  <w:rStyle w:val="Hyperlink"/>
                  <w:rFonts w:ascii="Helvetica" w:hAnsi="Helvetica" w:cs="Helvetica"/>
                  <w:sz w:val="21"/>
                  <w:szCs w:val="21"/>
                </w:rPr>
                <w:t>#87CEFA</w:t>
              </w:r>
            </w:hyperlink>
          </w:p>
        </w:tc>
        <w:tc>
          <w:tcPr>
            <w:tcW w:w="0" w:type="auto"/>
            <w:shd w:val="clear" w:color="auto" w:fill="87CEFA"/>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5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5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59" w:tgtFrame="_blank" w:history="1">
              <w:r w:rsidR="0099705C">
                <w:rPr>
                  <w:rStyle w:val="Hyperlink"/>
                  <w:rFonts w:ascii="Helvetica" w:hAnsi="Helvetica" w:cs="Helvetica"/>
                  <w:sz w:val="21"/>
                  <w:szCs w:val="21"/>
                </w:rPr>
                <w:t>LightSlateGray</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60" w:tgtFrame="_blank" w:history="1">
              <w:r w:rsidR="0099705C">
                <w:rPr>
                  <w:rStyle w:val="Hyperlink"/>
                  <w:rFonts w:ascii="Helvetica" w:hAnsi="Helvetica" w:cs="Helvetica"/>
                  <w:sz w:val="21"/>
                  <w:szCs w:val="21"/>
                </w:rPr>
                <w:t>#778899</w:t>
              </w:r>
            </w:hyperlink>
          </w:p>
        </w:tc>
        <w:tc>
          <w:tcPr>
            <w:tcW w:w="0" w:type="auto"/>
            <w:shd w:val="clear" w:color="auto" w:fill="778899"/>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6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6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63" w:tgtFrame="_blank" w:history="1">
              <w:r w:rsidR="0099705C">
                <w:rPr>
                  <w:rStyle w:val="Hyperlink"/>
                  <w:rFonts w:ascii="Helvetica" w:hAnsi="Helvetica" w:cs="Helvetica"/>
                  <w:sz w:val="21"/>
                  <w:szCs w:val="21"/>
                </w:rPr>
                <w:t>LightSteelBlue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64" w:tgtFrame="_blank" w:history="1">
              <w:r w:rsidR="0099705C">
                <w:rPr>
                  <w:rStyle w:val="Hyperlink"/>
                  <w:rFonts w:ascii="Helvetica" w:hAnsi="Helvetica" w:cs="Helvetica"/>
                  <w:sz w:val="21"/>
                  <w:szCs w:val="21"/>
                </w:rPr>
                <w:t>#B0C4DE</w:t>
              </w:r>
            </w:hyperlink>
          </w:p>
        </w:tc>
        <w:tc>
          <w:tcPr>
            <w:tcW w:w="0" w:type="auto"/>
            <w:shd w:val="clear" w:color="auto" w:fill="B0C4DE"/>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6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6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67" w:tgtFrame="_blank" w:history="1">
              <w:r w:rsidR="0099705C">
                <w:rPr>
                  <w:rStyle w:val="Hyperlink"/>
                  <w:rFonts w:ascii="Helvetica" w:hAnsi="Helvetica" w:cs="Helvetica"/>
                  <w:sz w:val="21"/>
                  <w:szCs w:val="21"/>
                </w:rPr>
                <w:t>LightYellow</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68" w:tgtFrame="_blank" w:history="1">
              <w:r w:rsidR="0099705C">
                <w:rPr>
                  <w:rStyle w:val="Hyperlink"/>
                  <w:rFonts w:ascii="Helvetica" w:hAnsi="Helvetica" w:cs="Helvetica"/>
                  <w:sz w:val="21"/>
                  <w:szCs w:val="21"/>
                </w:rPr>
                <w:t>#FFFFE0</w:t>
              </w:r>
            </w:hyperlink>
          </w:p>
        </w:tc>
        <w:tc>
          <w:tcPr>
            <w:tcW w:w="0" w:type="auto"/>
            <w:shd w:val="clear" w:color="auto" w:fill="FFFFE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6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7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71" w:tgtFrame="_blank" w:history="1">
              <w:r w:rsidR="0099705C">
                <w:rPr>
                  <w:rStyle w:val="Hyperlink"/>
                  <w:rFonts w:ascii="Helvetica" w:hAnsi="Helvetica" w:cs="Helvetica"/>
                  <w:sz w:val="21"/>
                  <w:szCs w:val="21"/>
                </w:rPr>
                <w:t>Lime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72" w:tgtFrame="_blank" w:history="1">
              <w:r w:rsidR="0099705C">
                <w:rPr>
                  <w:rStyle w:val="Hyperlink"/>
                  <w:rFonts w:ascii="Helvetica" w:hAnsi="Helvetica" w:cs="Helvetica"/>
                  <w:sz w:val="21"/>
                  <w:szCs w:val="21"/>
                </w:rPr>
                <w:t>#00FF00</w:t>
              </w:r>
            </w:hyperlink>
          </w:p>
        </w:tc>
        <w:tc>
          <w:tcPr>
            <w:tcW w:w="0" w:type="auto"/>
            <w:shd w:val="clear" w:color="auto" w:fill="00FF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7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7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75" w:tgtFrame="_blank" w:history="1">
              <w:r w:rsidR="0099705C">
                <w:rPr>
                  <w:rStyle w:val="Hyperlink"/>
                  <w:rFonts w:ascii="Helvetica" w:hAnsi="Helvetica" w:cs="Helvetica"/>
                  <w:sz w:val="21"/>
                  <w:szCs w:val="21"/>
                </w:rPr>
                <w:t>LimeGreen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76" w:tgtFrame="_blank" w:history="1">
              <w:r w:rsidR="0099705C">
                <w:rPr>
                  <w:rStyle w:val="Hyperlink"/>
                  <w:rFonts w:ascii="Helvetica" w:hAnsi="Helvetica" w:cs="Helvetica"/>
                  <w:sz w:val="21"/>
                  <w:szCs w:val="21"/>
                </w:rPr>
                <w:t>#32CD32</w:t>
              </w:r>
            </w:hyperlink>
          </w:p>
        </w:tc>
        <w:tc>
          <w:tcPr>
            <w:tcW w:w="0" w:type="auto"/>
            <w:shd w:val="clear" w:color="auto" w:fill="32CD32"/>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7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7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79" w:tgtFrame="_blank" w:history="1">
              <w:r w:rsidR="0099705C">
                <w:rPr>
                  <w:rStyle w:val="Hyperlink"/>
                  <w:rFonts w:ascii="Helvetica" w:hAnsi="Helvetica" w:cs="Helvetica"/>
                  <w:sz w:val="21"/>
                  <w:szCs w:val="21"/>
                </w:rPr>
                <w:t>Linen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80" w:tgtFrame="_blank" w:history="1">
              <w:r w:rsidR="0099705C">
                <w:rPr>
                  <w:rStyle w:val="Hyperlink"/>
                  <w:rFonts w:ascii="Helvetica" w:hAnsi="Helvetica" w:cs="Helvetica"/>
                  <w:sz w:val="21"/>
                  <w:szCs w:val="21"/>
                </w:rPr>
                <w:t>#FAF0E6</w:t>
              </w:r>
            </w:hyperlink>
          </w:p>
        </w:tc>
        <w:tc>
          <w:tcPr>
            <w:tcW w:w="0" w:type="auto"/>
            <w:shd w:val="clear" w:color="auto" w:fill="FAF0E6"/>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8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8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83" w:tgtFrame="_blank" w:history="1">
              <w:r w:rsidR="0099705C">
                <w:rPr>
                  <w:rStyle w:val="Hyperlink"/>
                  <w:rFonts w:ascii="Helvetica" w:hAnsi="Helvetica" w:cs="Helvetica"/>
                  <w:sz w:val="21"/>
                  <w:szCs w:val="21"/>
                </w:rPr>
                <w:t>Magenta</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84" w:tgtFrame="_blank" w:history="1">
              <w:r w:rsidR="0099705C">
                <w:rPr>
                  <w:rStyle w:val="Hyperlink"/>
                  <w:rFonts w:ascii="Helvetica" w:hAnsi="Helvetica" w:cs="Helvetica"/>
                  <w:sz w:val="21"/>
                  <w:szCs w:val="21"/>
                </w:rPr>
                <w:t>#FF00FF</w:t>
              </w:r>
            </w:hyperlink>
          </w:p>
        </w:tc>
        <w:tc>
          <w:tcPr>
            <w:tcW w:w="0" w:type="auto"/>
            <w:shd w:val="clear" w:color="auto" w:fill="FF00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8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8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87" w:tgtFrame="_blank" w:history="1">
              <w:r w:rsidR="0099705C">
                <w:rPr>
                  <w:rStyle w:val="Hyperlink"/>
                  <w:rFonts w:ascii="Helvetica" w:hAnsi="Helvetica" w:cs="Helvetica"/>
                  <w:sz w:val="21"/>
                  <w:szCs w:val="21"/>
                </w:rPr>
                <w:t>Maroon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88" w:tgtFrame="_blank" w:history="1">
              <w:r w:rsidR="0099705C">
                <w:rPr>
                  <w:rStyle w:val="Hyperlink"/>
                  <w:rFonts w:ascii="Helvetica" w:hAnsi="Helvetica" w:cs="Helvetica"/>
                  <w:sz w:val="21"/>
                  <w:szCs w:val="21"/>
                </w:rPr>
                <w:t>#800000</w:t>
              </w:r>
            </w:hyperlink>
          </w:p>
        </w:tc>
        <w:tc>
          <w:tcPr>
            <w:tcW w:w="0" w:type="auto"/>
            <w:shd w:val="clear" w:color="auto" w:fill="8000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8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9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91" w:tgtFrame="_blank" w:history="1">
              <w:r w:rsidR="0099705C">
                <w:rPr>
                  <w:rStyle w:val="Hyperlink"/>
                  <w:rFonts w:ascii="Helvetica" w:hAnsi="Helvetica" w:cs="Helvetica"/>
                  <w:sz w:val="21"/>
                  <w:szCs w:val="21"/>
                </w:rPr>
                <w:t>MediumAquaMarine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92" w:tgtFrame="_blank" w:history="1">
              <w:r w:rsidR="0099705C">
                <w:rPr>
                  <w:rStyle w:val="Hyperlink"/>
                  <w:rFonts w:ascii="Helvetica" w:hAnsi="Helvetica" w:cs="Helvetica"/>
                  <w:sz w:val="21"/>
                  <w:szCs w:val="21"/>
                </w:rPr>
                <w:t>#66CDAA</w:t>
              </w:r>
            </w:hyperlink>
          </w:p>
        </w:tc>
        <w:tc>
          <w:tcPr>
            <w:tcW w:w="0" w:type="auto"/>
            <w:shd w:val="clear" w:color="auto" w:fill="66CDAA"/>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9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9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95" w:tgtFrame="_blank" w:history="1">
              <w:r w:rsidR="0099705C">
                <w:rPr>
                  <w:rStyle w:val="Hyperlink"/>
                  <w:rFonts w:ascii="Helvetica" w:hAnsi="Helvetica" w:cs="Helvetica"/>
                  <w:sz w:val="21"/>
                  <w:szCs w:val="21"/>
                </w:rPr>
                <w:t>MediumBlue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96" w:tgtFrame="_blank" w:history="1">
              <w:r w:rsidR="0099705C">
                <w:rPr>
                  <w:rStyle w:val="Hyperlink"/>
                  <w:rFonts w:ascii="Helvetica" w:hAnsi="Helvetica" w:cs="Helvetica"/>
                  <w:sz w:val="21"/>
                  <w:szCs w:val="21"/>
                </w:rPr>
                <w:t>#0000CD</w:t>
              </w:r>
            </w:hyperlink>
          </w:p>
        </w:tc>
        <w:tc>
          <w:tcPr>
            <w:tcW w:w="0" w:type="auto"/>
            <w:shd w:val="clear" w:color="auto" w:fill="0000CD"/>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9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9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699" w:tgtFrame="_blank" w:history="1">
              <w:r w:rsidR="0099705C">
                <w:rPr>
                  <w:rStyle w:val="Hyperlink"/>
                  <w:rFonts w:ascii="Helvetica" w:hAnsi="Helvetica" w:cs="Helvetica"/>
                  <w:sz w:val="21"/>
                  <w:szCs w:val="21"/>
                </w:rPr>
                <w:t>MediumOrchid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00" w:tgtFrame="_blank" w:history="1">
              <w:r w:rsidR="0099705C">
                <w:rPr>
                  <w:rStyle w:val="Hyperlink"/>
                  <w:rFonts w:ascii="Helvetica" w:hAnsi="Helvetica" w:cs="Helvetica"/>
                  <w:sz w:val="21"/>
                  <w:szCs w:val="21"/>
                </w:rPr>
                <w:t>#BA55D3</w:t>
              </w:r>
            </w:hyperlink>
          </w:p>
        </w:tc>
        <w:tc>
          <w:tcPr>
            <w:tcW w:w="0" w:type="auto"/>
            <w:shd w:val="clear" w:color="auto" w:fill="BA55D3"/>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0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0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03" w:tgtFrame="_blank" w:history="1">
              <w:r w:rsidR="0099705C">
                <w:rPr>
                  <w:rStyle w:val="Hyperlink"/>
                  <w:rFonts w:ascii="Helvetica" w:hAnsi="Helvetica" w:cs="Helvetica"/>
                  <w:sz w:val="21"/>
                  <w:szCs w:val="21"/>
                </w:rPr>
                <w:t>MediumPurple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04" w:tgtFrame="_blank" w:history="1">
              <w:r w:rsidR="0099705C">
                <w:rPr>
                  <w:rStyle w:val="Hyperlink"/>
                  <w:rFonts w:ascii="Helvetica" w:hAnsi="Helvetica" w:cs="Helvetica"/>
                  <w:sz w:val="21"/>
                  <w:szCs w:val="21"/>
                </w:rPr>
                <w:t>#9370DB</w:t>
              </w:r>
            </w:hyperlink>
          </w:p>
        </w:tc>
        <w:tc>
          <w:tcPr>
            <w:tcW w:w="0" w:type="auto"/>
            <w:shd w:val="clear" w:color="auto" w:fill="9370DB"/>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0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0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07" w:tgtFrame="_blank" w:history="1">
              <w:r w:rsidR="0099705C">
                <w:rPr>
                  <w:rStyle w:val="Hyperlink"/>
                  <w:rFonts w:ascii="Helvetica" w:hAnsi="Helvetica" w:cs="Helvetica"/>
                  <w:sz w:val="21"/>
                  <w:szCs w:val="21"/>
                </w:rPr>
                <w:t>MediumSeaGreen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08" w:tgtFrame="_blank" w:history="1">
              <w:r w:rsidR="0099705C">
                <w:rPr>
                  <w:rStyle w:val="Hyperlink"/>
                  <w:rFonts w:ascii="Helvetica" w:hAnsi="Helvetica" w:cs="Helvetica"/>
                  <w:sz w:val="21"/>
                  <w:szCs w:val="21"/>
                </w:rPr>
                <w:t>#3CB371</w:t>
              </w:r>
            </w:hyperlink>
          </w:p>
        </w:tc>
        <w:tc>
          <w:tcPr>
            <w:tcW w:w="0" w:type="auto"/>
            <w:shd w:val="clear" w:color="auto" w:fill="3CB371"/>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0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1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11" w:tgtFrame="_blank" w:history="1">
              <w:r w:rsidR="0099705C">
                <w:rPr>
                  <w:rStyle w:val="Hyperlink"/>
                  <w:rFonts w:ascii="Helvetica" w:hAnsi="Helvetica" w:cs="Helvetica"/>
                  <w:sz w:val="21"/>
                  <w:szCs w:val="21"/>
                </w:rPr>
                <w:t>MediumSlateBlue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12" w:tgtFrame="_blank" w:history="1">
              <w:r w:rsidR="0099705C">
                <w:rPr>
                  <w:rStyle w:val="Hyperlink"/>
                  <w:rFonts w:ascii="Helvetica" w:hAnsi="Helvetica" w:cs="Helvetica"/>
                  <w:sz w:val="21"/>
                  <w:szCs w:val="21"/>
                </w:rPr>
                <w:t>#7B68EE</w:t>
              </w:r>
            </w:hyperlink>
          </w:p>
        </w:tc>
        <w:tc>
          <w:tcPr>
            <w:tcW w:w="0" w:type="auto"/>
            <w:shd w:val="clear" w:color="auto" w:fill="7B68EE"/>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1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1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15" w:tgtFrame="_blank" w:history="1">
              <w:r w:rsidR="0099705C">
                <w:rPr>
                  <w:rStyle w:val="Hyperlink"/>
                  <w:rFonts w:ascii="Helvetica" w:hAnsi="Helvetica" w:cs="Helvetica"/>
                  <w:sz w:val="21"/>
                  <w:szCs w:val="21"/>
                </w:rPr>
                <w:t>MediumSpringGreen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16" w:tgtFrame="_blank" w:history="1">
              <w:r w:rsidR="0099705C">
                <w:rPr>
                  <w:rStyle w:val="Hyperlink"/>
                  <w:rFonts w:ascii="Helvetica" w:hAnsi="Helvetica" w:cs="Helvetica"/>
                  <w:sz w:val="21"/>
                  <w:szCs w:val="21"/>
                </w:rPr>
                <w:t>#00FA9A</w:t>
              </w:r>
            </w:hyperlink>
          </w:p>
        </w:tc>
        <w:tc>
          <w:tcPr>
            <w:tcW w:w="0" w:type="auto"/>
            <w:shd w:val="clear" w:color="auto" w:fill="00FA9A"/>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1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1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19" w:tgtFrame="_blank" w:history="1">
              <w:r w:rsidR="0099705C">
                <w:rPr>
                  <w:rStyle w:val="Hyperlink"/>
                  <w:rFonts w:ascii="Helvetica" w:hAnsi="Helvetica" w:cs="Helvetica"/>
                  <w:sz w:val="21"/>
                  <w:szCs w:val="21"/>
                </w:rPr>
                <w:t>MediumTurquoise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20" w:tgtFrame="_blank" w:history="1">
              <w:r w:rsidR="0099705C">
                <w:rPr>
                  <w:rStyle w:val="Hyperlink"/>
                  <w:rFonts w:ascii="Helvetica" w:hAnsi="Helvetica" w:cs="Helvetica"/>
                  <w:sz w:val="21"/>
                  <w:szCs w:val="21"/>
                </w:rPr>
                <w:t>#48D1CC</w:t>
              </w:r>
            </w:hyperlink>
          </w:p>
        </w:tc>
        <w:tc>
          <w:tcPr>
            <w:tcW w:w="0" w:type="auto"/>
            <w:shd w:val="clear" w:color="auto" w:fill="48D1CC"/>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2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2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23" w:tgtFrame="_blank" w:history="1">
              <w:r w:rsidR="0099705C">
                <w:rPr>
                  <w:rStyle w:val="Hyperlink"/>
                  <w:rFonts w:ascii="Helvetica" w:hAnsi="Helvetica" w:cs="Helvetica"/>
                  <w:sz w:val="21"/>
                  <w:szCs w:val="21"/>
                </w:rPr>
                <w:t>MediumVioletRed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24" w:tgtFrame="_blank" w:history="1">
              <w:r w:rsidR="0099705C">
                <w:rPr>
                  <w:rStyle w:val="Hyperlink"/>
                  <w:rFonts w:ascii="Helvetica" w:hAnsi="Helvetica" w:cs="Helvetica"/>
                  <w:sz w:val="21"/>
                  <w:szCs w:val="21"/>
                </w:rPr>
                <w:t>#C71585</w:t>
              </w:r>
            </w:hyperlink>
          </w:p>
        </w:tc>
        <w:tc>
          <w:tcPr>
            <w:tcW w:w="0" w:type="auto"/>
            <w:shd w:val="clear" w:color="auto" w:fill="C71585"/>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2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2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27" w:tgtFrame="_blank" w:history="1">
              <w:r w:rsidR="0099705C">
                <w:rPr>
                  <w:rStyle w:val="Hyperlink"/>
                  <w:rFonts w:ascii="Helvetica" w:hAnsi="Helvetica" w:cs="Helvetica"/>
                  <w:sz w:val="21"/>
                  <w:szCs w:val="21"/>
                </w:rPr>
                <w:t>MidnightBlue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28" w:tgtFrame="_blank" w:history="1">
              <w:r w:rsidR="0099705C">
                <w:rPr>
                  <w:rStyle w:val="Hyperlink"/>
                  <w:rFonts w:ascii="Helvetica" w:hAnsi="Helvetica" w:cs="Helvetica"/>
                  <w:sz w:val="21"/>
                  <w:szCs w:val="21"/>
                </w:rPr>
                <w:t>#191970</w:t>
              </w:r>
            </w:hyperlink>
          </w:p>
        </w:tc>
        <w:tc>
          <w:tcPr>
            <w:tcW w:w="0" w:type="auto"/>
            <w:shd w:val="clear" w:color="auto" w:fill="19197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2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3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31" w:tgtFrame="_blank" w:history="1">
              <w:r w:rsidR="0099705C">
                <w:rPr>
                  <w:rStyle w:val="Hyperlink"/>
                  <w:rFonts w:ascii="Helvetica" w:hAnsi="Helvetica" w:cs="Helvetica"/>
                  <w:sz w:val="21"/>
                  <w:szCs w:val="21"/>
                </w:rPr>
                <w:t>MintCream</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32" w:tgtFrame="_blank" w:history="1">
              <w:r w:rsidR="0099705C">
                <w:rPr>
                  <w:rStyle w:val="Hyperlink"/>
                  <w:rFonts w:ascii="Helvetica" w:hAnsi="Helvetica" w:cs="Helvetica"/>
                  <w:sz w:val="21"/>
                  <w:szCs w:val="21"/>
                </w:rPr>
                <w:t>#F5FFFA</w:t>
              </w:r>
            </w:hyperlink>
          </w:p>
        </w:tc>
        <w:tc>
          <w:tcPr>
            <w:tcW w:w="0" w:type="auto"/>
            <w:shd w:val="clear" w:color="auto" w:fill="F5FFFA"/>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3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3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35" w:tgtFrame="_blank" w:history="1">
              <w:r w:rsidR="0099705C">
                <w:rPr>
                  <w:rStyle w:val="Hyperlink"/>
                  <w:rFonts w:ascii="Helvetica" w:hAnsi="Helvetica" w:cs="Helvetica"/>
                  <w:sz w:val="21"/>
                  <w:szCs w:val="21"/>
                </w:rPr>
                <w:t>MistyRose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36" w:tgtFrame="_blank" w:history="1">
              <w:r w:rsidR="0099705C">
                <w:rPr>
                  <w:rStyle w:val="Hyperlink"/>
                  <w:rFonts w:ascii="Helvetica" w:hAnsi="Helvetica" w:cs="Helvetica"/>
                  <w:sz w:val="21"/>
                  <w:szCs w:val="21"/>
                </w:rPr>
                <w:t>#FFE4E1</w:t>
              </w:r>
            </w:hyperlink>
          </w:p>
        </w:tc>
        <w:tc>
          <w:tcPr>
            <w:tcW w:w="0" w:type="auto"/>
            <w:shd w:val="clear" w:color="auto" w:fill="FFE4E1"/>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3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3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39" w:tgtFrame="_blank" w:history="1">
              <w:r w:rsidR="0099705C">
                <w:rPr>
                  <w:rStyle w:val="Hyperlink"/>
                  <w:rFonts w:ascii="Helvetica" w:hAnsi="Helvetica" w:cs="Helvetica"/>
                  <w:sz w:val="21"/>
                  <w:szCs w:val="21"/>
                </w:rPr>
                <w:t>Moccasin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40" w:tgtFrame="_blank" w:history="1">
              <w:r w:rsidR="0099705C">
                <w:rPr>
                  <w:rStyle w:val="Hyperlink"/>
                  <w:rFonts w:ascii="Helvetica" w:hAnsi="Helvetica" w:cs="Helvetica"/>
                  <w:sz w:val="21"/>
                  <w:szCs w:val="21"/>
                </w:rPr>
                <w:t>#FFE4B5</w:t>
              </w:r>
            </w:hyperlink>
          </w:p>
        </w:tc>
        <w:tc>
          <w:tcPr>
            <w:tcW w:w="0" w:type="auto"/>
            <w:shd w:val="clear" w:color="auto" w:fill="FFE4B5"/>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4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4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43" w:tgtFrame="_blank" w:history="1">
              <w:r w:rsidR="0099705C">
                <w:rPr>
                  <w:rStyle w:val="Hyperlink"/>
                  <w:rFonts w:ascii="Helvetica" w:hAnsi="Helvetica" w:cs="Helvetica"/>
                  <w:sz w:val="21"/>
                  <w:szCs w:val="21"/>
                </w:rPr>
                <w:t>NavajoWhite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44" w:tgtFrame="_blank" w:history="1">
              <w:r w:rsidR="0099705C">
                <w:rPr>
                  <w:rStyle w:val="Hyperlink"/>
                  <w:rFonts w:ascii="Helvetica" w:hAnsi="Helvetica" w:cs="Helvetica"/>
                  <w:sz w:val="21"/>
                  <w:szCs w:val="21"/>
                </w:rPr>
                <w:t>#FFDEAD</w:t>
              </w:r>
            </w:hyperlink>
          </w:p>
        </w:tc>
        <w:tc>
          <w:tcPr>
            <w:tcW w:w="0" w:type="auto"/>
            <w:shd w:val="clear" w:color="auto" w:fill="FFDEAD"/>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4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4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47" w:tgtFrame="_blank" w:history="1">
              <w:r w:rsidR="0099705C">
                <w:rPr>
                  <w:rStyle w:val="Hyperlink"/>
                  <w:rFonts w:ascii="Helvetica" w:hAnsi="Helvetica" w:cs="Helvetica"/>
                  <w:sz w:val="21"/>
                  <w:szCs w:val="21"/>
                </w:rPr>
                <w:t>Navy</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48" w:tgtFrame="_blank" w:history="1">
              <w:r w:rsidR="0099705C">
                <w:rPr>
                  <w:rStyle w:val="Hyperlink"/>
                  <w:rFonts w:ascii="Helvetica" w:hAnsi="Helvetica" w:cs="Helvetica"/>
                  <w:sz w:val="21"/>
                  <w:szCs w:val="21"/>
                </w:rPr>
                <w:t>#000080</w:t>
              </w:r>
            </w:hyperlink>
          </w:p>
        </w:tc>
        <w:tc>
          <w:tcPr>
            <w:tcW w:w="0" w:type="auto"/>
            <w:shd w:val="clear" w:color="auto" w:fill="00008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4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5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51" w:tgtFrame="_blank" w:history="1">
              <w:r w:rsidR="0099705C">
                <w:rPr>
                  <w:rStyle w:val="Hyperlink"/>
                  <w:rFonts w:ascii="Helvetica" w:hAnsi="Helvetica" w:cs="Helvetica"/>
                  <w:sz w:val="21"/>
                  <w:szCs w:val="21"/>
                </w:rPr>
                <w:t>OldLace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52" w:tgtFrame="_blank" w:history="1">
              <w:r w:rsidR="0099705C">
                <w:rPr>
                  <w:rStyle w:val="Hyperlink"/>
                  <w:rFonts w:ascii="Helvetica" w:hAnsi="Helvetica" w:cs="Helvetica"/>
                  <w:sz w:val="21"/>
                  <w:szCs w:val="21"/>
                </w:rPr>
                <w:t>#FDF5E6</w:t>
              </w:r>
            </w:hyperlink>
          </w:p>
        </w:tc>
        <w:tc>
          <w:tcPr>
            <w:tcW w:w="0" w:type="auto"/>
            <w:shd w:val="clear" w:color="auto" w:fill="FDF5E6"/>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5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5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55" w:tgtFrame="_blank" w:history="1">
              <w:r w:rsidR="0099705C">
                <w:rPr>
                  <w:rStyle w:val="Hyperlink"/>
                  <w:rFonts w:ascii="Helvetica" w:hAnsi="Helvetica" w:cs="Helvetica"/>
                  <w:sz w:val="21"/>
                  <w:szCs w:val="21"/>
                </w:rPr>
                <w:t>Olive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56" w:tgtFrame="_blank" w:history="1">
              <w:r w:rsidR="0099705C">
                <w:rPr>
                  <w:rStyle w:val="Hyperlink"/>
                  <w:rFonts w:ascii="Helvetica" w:hAnsi="Helvetica" w:cs="Helvetica"/>
                  <w:sz w:val="21"/>
                  <w:szCs w:val="21"/>
                </w:rPr>
                <w:t>#808000</w:t>
              </w:r>
            </w:hyperlink>
          </w:p>
        </w:tc>
        <w:tc>
          <w:tcPr>
            <w:tcW w:w="0" w:type="auto"/>
            <w:shd w:val="clear" w:color="auto" w:fill="8080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5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5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59" w:tgtFrame="_blank" w:history="1">
              <w:r w:rsidR="0099705C">
                <w:rPr>
                  <w:rStyle w:val="Hyperlink"/>
                  <w:rFonts w:ascii="Helvetica" w:hAnsi="Helvetica" w:cs="Helvetica"/>
                  <w:sz w:val="21"/>
                  <w:szCs w:val="21"/>
                </w:rPr>
                <w:t>OliveDrab</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60" w:tgtFrame="_blank" w:history="1">
              <w:r w:rsidR="0099705C">
                <w:rPr>
                  <w:rStyle w:val="Hyperlink"/>
                  <w:rFonts w:ascii="Helvetica" w:hAnsi="Helvetica" w:cs="Helvetica"/>
                  <w:sz w:val="21"/>
                  <w:szCs w:val="21"/>
                </w:rPr>
                <w:t>#6B8E23</w:t>
              </w:r>
            </w:hyperlink>
          </w:p>
        </w:tc>
        <w:tc>
          <w:tcPr>
            <w:tcW w:w="0" w:type="auto"/>
            <w:shd w:val="clear" w:color="auto" w:fill="6B8E23"/>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6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6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63" w:tgtFrame="_blank" w:history="1">
              <w:r w:rsidR="0099705C">
                <w:rPr>
                  <w:rStyle w:val="Hyperlink"/>
                  <w:rFonts w:ascii="Helvetica" w:hAnsi="Helvetica" w:cs="Helvetica"/>
                  <w:sz w:val="21"/>
                  <w:szCs w:val="21"/>
                </w:rPr>
                <w:t>Orange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64" w:tgtFrame="_blank" w:history="1">
              <w:r w:rsidR="0099705C">
                <w:rPr>
                  <w:rStyle w:val="Hyperlink"/>
                  <w:rFonts w:ascii="Helvetica" w:hAnsi="Helvetica" w:cs="Helvetica"/>
                  <w:sz w:val="21"/>
                  <w:szCs w:val="21"/>
                </w:rPr>
                <w:t>#FFA500</w:t>
              </w:r>
            </w:hyperlink>
          </w:p>
        </w:tc>
        <w:tc>
          <w:tcPr>
            <w:tcW w:w="0" w:type="auto"/>
            <w:shd w:val="clear" w:color="auto" w:fill="FFA5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6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6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67" w:tgtFrame="_blank" w:history="1">
              <w:r w:rsidR="0099705C">
                <w:rPr>
                  <w:rStyle w:val="Hyperlink"/>
                  <w:rFonts w:ascii="Helvetica" w:hAnsi="Helvetica" w:cs="Helvetica"/>
                  <w:sz w:val="21"/>
                  <w:szCs w:val="21"/>
                </w:rPr>
                <w:t>OrangeRed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68" w:tgtFrame="_blank" w:history="1">
              <w:r w:rsidR="0099705C">
                <w:rPr>
                  <w:rStyle w:val="Hyperlink"/>
                  <w:rFonts w:ascii="Helvetica" w:hAnsi="Helvetica" w:cs="Helvetica"/>
                  <w:sz w:val="21"/>
                  <w:szCs w:val="21"/>
                </w:rPr>
                <w:t>#FF4500</w:t>
              </w:r>
            </w:hyperlink>
          </w:p>
        </w:tc>
        <w:tc>
          <w:tcPr>
            <w:tcW w:w="0" w:type="auto"/>
            <w:shd w:val="clear" w:color="auto" w:fill="FF45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6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7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71" w:tgtFrame="_blank" w:history="1">
              <w:r w:rsidR="0099705C">
                <w:rPr>
                  <w:rStyle w:val="Hyperlink"/>
                  <w:rFonts w:ascii="Helvetica" w:hAnsi="Helvetica" w:cs="Helvetica"/>
                  <w:sz w:val="21"/>
                  <w:szCs w:val="21"/>
                </w:rPr>
                <w:t>Orchid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72" w:tgtFrame="_blank" w:history="1">
              <w:r w:rsidR="0099705C">
                <w:rPr>
                  <w:rStyle w:val="Hyperlink"/>
                  <w:rFonts w:ascii="Helvetica" w:hAnsi="Helvetica" w:cs="Helvetica"/>
                  <w:sz w:val="21"/>
                  <w:szCs w:val="21"/>
                </w:rPr>
                <w:t>#DA70D6</w:t>
              </w:r>
            </w:hyperlink>
          </w:p>
        </w:tc>
        <w:tc>
          <w:tcPr>
            <w:tcW w:w="0" w:type="auto"/>
            <w:shd w:val="clear" w:color="auto" w:fill="DA70D6"/>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7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7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75" w:tgtFrame="_blank" w:history="1">
              <w:r w:rsidR="0099705C">
                <w:rPr>
                  <w:rStyle w:val="Hyperlink"/>
                  <w:rFonts w:ascii="Helvetica" w:hAnsi="Helvetica" w:cs="Helvetica"/>
                  <w:sz w:val="21"/>
                  <w:szCs w:val="21"/>
                </w:rPr>
                <w:t>PaleGoldenRod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76" w:tgtFrame="_blank" w:history="1">
              <w:r w:rsidR="0099705C">
                <w:rPr>
                  <w:rStyle w:val="Hyperlink"/>
                  <w:rFonts w:ascii="Helvetica" w:hAnsi="Helvetica" w:cs="Helvetica"/>
                  <w:sz w:val="21"/>
                  <w:szCs w:val="21"/>
                </w:rPr>
                <w:t>#EEE8AA</w:t>
              </w:r>
            </w:hyperlink>
          </w:p>
        </w:tc>
        <w:tc>
          <w:tcPr>
            <w:tcW w:w="0" w:type="auto"/>
            <w:shd w:val="clear" w:color="auto" w:fill="EEE8AA"/>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7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7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79" w:tgtFrame="_blank" w:history="1">
              <w:r w:rsidR="0099705C">
                <w:rPr>
                  <w:rStyle w:val="Hyperlink"/>
                  <w:rFonts w:ascii="Helvetica" w:hAnsi="Helvetica" w:cs="Helvetica"/>
                  <w:sz w:val="21"/>
                  <w:szCs w:val="21"/>
                </w:rPr>
                <w:t>PaleGreen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80" w:tgtFrame="_blank" w:history="1">
              <w:r w:rsidR="0099705C">
                <w:rPr>
                  <w:rStyle w:val="Hyperlink"/>
                  <w:rFonts w:ascii="Helvetica" w:hAnsi="Helvetica" w:cs="Helvetica"/>
                  <w:sz w:val="21"/>
                  <w:szCs w:val="21"/>
                </w:rPr>
                <w:t>#98FB98</w:t>
              </w:r>
            </w:hyperlink>
          </w:p>
        </w:tc>
        <w:tc>
          <w:tcPr>
            <w:tcW w:w="0" w:type="auto"/>
            <w:shd w:val="clear" w:color="auto" w:fill="98FB98"/>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8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8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83" w:tgtFrame="_blank" w:history="1">
              <w:r w:rsidR="0099705C">
                <w:rPr>
                  <w:rStyle w:val="Hyperlink"/>
                  <w:rFonts w:ascii="Helvetica" w:hAnsi="Helvetica" w:cs="Helvetica"/>
                  <w:sz w:val="21"/>
                  <w:szCs w:val="21"/>
                </w:rPr>
                <w:t>PaleTurquoise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84" w:tgtFrame="_blank" w:history="1">
              <w:r w:rsidR="0099705C">
                <w:rPr>
                  <w:rStyle w:val="Hyperlink"/>
                  <w:rFonts w:ascii="Helvetica" w:hAnsi="Helvetica" w:cs="Helvetica"/>
                  <w:sz w:val="21"/>
                  <w:szCs w:val="21"/>
                </w:rPr>
                <w:t>#AFEEEE</w:t>
              </w:r>
            </w:hyperlink>
          </w:p>
        </w:tc>
        <w:tc>
          <w:tcPr>
            <w:tcW w:w="0" w:type="auto"/>
            <w:shd w:val="clear" w:color="auto" w:fill="AFEEEE"/>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8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8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87" w:tgtFrame="_blank" w:history="1">
              <w:r w:rsidR="0099705C">
                <w:rPr>
                  <w:rStyle w:val="Hyperlink"/>
                  <w:rFonts w:ascii="Helvetica" w:hAnsi="Helvetica" w:cs="Helvetica"/>
                  <w:sz w:val="21"/>
                  <w:szCs w:val="21"/>
                </w:rPr>
                <w:t>PaleVioletRed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88" w:tgtFrame="_blank" w:history="1">
              <w:r w:rsidR="0099705C">
                <w:rPr>
                  <w:rStyle w:val="Hyperlink"/>
                  <w:rFonts w:ascii="Helvetica" w:hAnsi="Helvetica" w:cs="Helvetica"/>
                  <w:sz w:val="21"/>
                  <w:szCs w:val="21"/>
                </w:rPr>
                <w:t>#DB7093</w:t>
              </w:r>
            </w:hyperlink>
          </w:p>
        </w:tc>
        <w:tc>
          <w:tcPr>
            <w:tcW w:w="0" w:type="auto"/>
            <w:shd w:val="clear" w:color="auto" w:fill="DB7093"/>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8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9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91" w:tgtFrame="_blank" w:history="1">
              <w:r w:rsidR="0099705C">
                <w:rPr>
                  <w:rStyle w:val="Hyperlink"/>
                  <w:rFonts w:ascii="Helvetica" w:hAnsi="Helvetica" w:cs="Helvetica"/>
                  <w:sz w:val="21"/>
                  <w:szCs w:val="21"/>
                </w:rPr>
                <w:t>PapayaWhip</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92" w:tgtFrame="_blank" w:history="1">
              <w:r w:rsidR="0099705C">
                <w:rPr>
                  <w:rStyle w:val="Hyperlink"/>
                  <w:rFonts w:ascii="Helvetica" w:hAnsi="Helvetica" w:cs="Helvetica"/>
                  <w:sz w:val="21"/>
                  <w:szCs w:val="21"/>
                </w:rPr>
                <w:t>#FFEFD5</w:t>
              </w:r>
            </w:hyperlink>
          </w:p>
        </w:tc>
        <w:tc>
          <w:tcPr>
            <w:tcW w:w="0" w:type="auto"/>
            <w:shd w:val="clear" w:color="auto" w:fill="FFEFD5"/>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9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9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95" w:tgtFrame="_blank" w:history="1">
              <w:r w:rsidR="0099705C">
                <w:rPr>
                  <w:rStyle w:val="Hyperlink"/>
                  <w:rFonts w:ascii="Helvetica" w:hAnsi="Helvetica" w:cs="Helvetica"/>
                  <w:sz w:val="21"/>
                  <w:szCs w:val="21"/>
                </w:rPr>
                <w:t>PeachPuff</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96" w:tgtFrame="_blank" w:history="1">
              <w:r w:rsidR="0099705C">
                <w:rPr>
                  <w:rStyle w:val="Hyperlink"/>
                  <w:rFonts w:ascii="Helvetica" w:hAnsi="Helvetica" w:cs="Helvetica"/>
                  <w:sz w:val="21"/>
                  <w:szCs w:val="21"/>
                </w:rPr>
                <w:t>#FFDAB9</w:t>
              </w:r>
            </w:hyperlink>
          </w:p>
        </w:tc>
        <w:tc>
          <w:tcPr>
            <w:tcW w:w="0" w:type="auto"/>
            <w:shd w:val="clear" w:color="auto" w:fill="FFDAB9"/>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9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9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799" w:tgtFrame="_blank" w:history="1">
              <w:r w:rsidR="0099705C">
                <w:rPr>
                  <w:rStyle w:val="Hyperlink"/>
                  <w:rFonts w:ascii="Helvetica" w:hAnsi="Helvetica" w:cs="Helvetica"/>
                  <w:sz w:val="21"/>
                  <w:szCs w:val="21"/>
                </w:rPr>
                <w:t>Peru</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00" w:tgtFrame="_blank" w:history="1">
              <w:r w:rsidR="0099705C">
                <w:rPr>
                  <w:rStyle w:val="Hyperlink"/>
                  <w:rFonts w:ascii="Helvetica" w:hAnsi="Helvetica" w:cs="Helvetica"/>
                  <w:sz w:val="21"/>
                  <w:szCs w:val="21"/>
                </w:rPr>
                <w:t>#CD853F</w:t>
              </w:r>
            </w:hyperlink>
          </w:p>
        </w:tc>
        <w:tc>
          <w:tcPr>
            <w:tcW w:w="0" w:type="auto"/>
            <w:shd w:val="clear" w:color="auto" w:fill="CD853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0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0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03" w:tgtFrame="_blank" w:history="1">
              <w:r w:rsidR="0099705C">
                <w:rPr>
                  <w:rStyle w:val="Hyperlink"/>
                  <w:rFonts w:ascii="Helvetica" w:hAnsi="Helvetica" w:cs="Helvetica"/>
                  <w:sz w:val="21"/>
                  <w:szCs w:val="21"/>
                </w:rPr>
                <w:t>Pink</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04" w:tgtFrame="_blank" w:history="1">
              <w:r w:rsidR="0099705C">
                <w:rPr>
                  <w:rStyle w:val="Hyperlink"/>
                  <w:rFonts w:ascii="Helvetica" w:hAnsi="Helvetica" w:cs="Helvetica"/>
                  <w:sz w:val="21"/>
                  <w:szCs w:val="21"/>
                </w:rPr>
                <w:t>#FFC0CB</w:t>
              </w:r>
            </w:hyperlink>
          </w:p>
        </w:tc>
        <w:tc>
          <w:tcPr>
            <w:tcW w:w="0" w:type="auto"/>
            <w:shd w:val="clear" w:color="auto" w:fill="FFC0CB"/>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0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0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07" w:tgtFrame="_blank" w:history="1">
              <w:r w:rsidR="0099705C">
                <w:rPr>
                  <w:rStyle w:val="Hyperlink"/>
                  <w:rFonts w:ascii="Helvetica" w:hAnsi="Helvetica" w:cs="Helvetica"/>
                  <w:sz w:val="21"/>
                  <w:szCs w:val="21"/>
                </w:rPr>
                <w:t>Plum</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08" w:tgtFrame="_blank" w:history="1">
              <w:r w:rsidR="0099705C">
                <w:rPr>
                  <w:rStyle w:val="Hyperlink"/>
                  <w:rFonts w:ascii="Helvetica" w:hAnsi="Helvetica" w:cs="Helvetica"/>
                  <w:sz w:val="21"/>
                  <w:szCs w:val="21"/>
                </w:rPr>
                <w:t>#DDA0DD</w:t>
              </w:r>
            </w:hyperlink>
          </w:p>
        </w:tc>
        <w:tc>
          <w:tcPr>
            <w:tcW w:w="0" w:type="auto"/>
            <w:shd w:val="clear" w:color="auto" w:fill="DDA0DD"/>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0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1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11" w:tgtFrame="_blank" w:history="1">
              <w:r w:rsidR="0099705C">
                <w:rPr>
                  <w:rStyle w:val="Hyperlink"/>
                  <w:rFonts w:ascii="Helvetica" w:hAnsi="Helvetica" w:cs="Helvetica"/>
                  <w:sz w:val="21"/>
                  <w:szCs w:val="21"/>
                </w:rPr>
                <w:t>PowderBlue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12" w:tgtFrame="_blank" w:history="1">
              <w:r w:rsidR="0099705C">
                <w:rPr>
                  <w:rStyle w:val="Hyperlink"/>
                  <w:rFonts w:ascii="Helvetica" w:hAnsi="Helvetica" w:cs="Helvetica"/>
                  <w:sz w:val="21"/>
                  <w:szCs w:val="21"/>
                </w:rPr>
                <w:t>#B0E0E6</w:t>
              </w:r>
            </w:hyperlink>
          </w:p>
        </w:tc>
        <w:tc>
          <w:tcPr>
            <w:tcW w:w="0" w:type="auto"/>
            <w:shd w:val="clear" w:color="auto" w:fill="B0E0E6"/>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1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1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15" w:tgtFrame="_blank" w:history="1">
              <w:r w:rsidR="0099705C">
                <w:rPr>
                  <w:rStyle w:val="Hyperlink"/>
                  <w:rFonts w:ascii="Helvetica" w:hAnsi="Helvetica" w:cs="Helvetica"/>
                  <w:sz w:val="21"/>
                  <w:szCs w:val="21"/>
                </w:rPr>
                <w:t>Purple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16" w:tgtFrame="_blank" w:history="1">
              <w:r w:rsidR="0099705C">
                <w:rPr>
                  <w:rStyle w:val="Hyperlink"/>
                  <w:rFonts w:ascii="Helvetica" w:hAnsi="Helvetica" w:cs="Helvetica"/>
                  <w:sz w:val="21"/>
                  <w:szCs w:val="21"/>
                </w:rPr>
                <w:t>#800080</w:t>
              </w:r>
            </w:hyperlink>
          </w:p>
        </w:tc>
        <w:tc>
          <w:tcPr>
            <w:tcW w:w="0" w:type="auto"/>
            <w:shd w:val="clear" w:color="auto" w:fill="80008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1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1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19" w:tgtFrame="_blank" w:history="1">
              <w:r w:rsidR="0099705C">
                <w:rPr>
                  <w:rStyle w:val="Hyperlink"/>
                  <w:rFonts w:ascii="Helvetica" w:hAnsi="Helvetica" w:cs="Helvetica"/>
                  <w:sz w:val="21"/>
                  <w:szCs w:val="21"/>
                </w:rPr>
                <w:t>RebeccaPurple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20" w:tgtFrame="_blank" w:history="1">
              <w:r w:rsidR="0099705C">
                <w:rPr>
                  <w:rStyle w:val="Hyperlink"/>
                  <w:rFonts w:ascii="Helvetica" w:hAnsi="Helvetica" w:cs="Helvetica"/>
                  <w:sz w:val="21"/>
                  <w:szCs w:val="21"/>
                </w:rPr>
                <w:t>#663399</w:t>
              </w:r>
            </w:hyperlink>
          </w:p>
        </w:tc>
        <w:tc>
          <w:tcPr>
            <w:tcW w:w="0" w:type="auto"/>
            <w:shd w:val="clear" w:color="auto" w:fill="663399"/>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2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2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23" w:tgtFrame="_blank" w:history="1">
              <w:r w:rsidR="0099705C">
                <w:rPr>
                  <w:rStyle w:val="Hyperlink"/>
                  <w:rFonts w:ascii="Helvetica" w:hAnsi="Helvetica" w:cs="Helvetica"/>
                  <w:sz w:val="21"/>
                  <w:szCs w:val="21"/>
                </w:rPr>
                <w:t>Red</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24" w:tgtFrame="_blank" w:history="1">
              <w:r w:rsidR="0099705C">
                <w:rPr>
                  <w:rStyle w:val="Hyperlink"/>
                  <w:rFonts w:ascii="Helvetica" w:hAnsi="Helvetica" w:cs="Helvetica"/>
                  <w:sz w:val="21"/>
                  <w:szCs w:val="21"/>
                </w:rPr>
                <w:t>#FF0000</w:t>
              </w:r>
            </w:hyperlink>
          </w:p>
        </w:tc>
        <w:tc>
          <w:tcPr>
            <w:tcW w:w="0" w:type="auto"/>
            <w:shd w:val="clear" w:color="auto" w:fill="FF00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2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2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27" w:tgtFrame="_blank" w:history="1">
              <w:r w:rsidR="0099705C">
                <w:rPr>
                  <w:rStyle w:val="Hyperlink"/>
                  <w:rFonts w:ascii="Helvetica" w:hAnsi="Helvetica" w:cs="Helvetica"/>
                  <w:sz w:val="21"/>
                  <w:szCs w:val="21"/>
                </w:rPr>
                <w:t>RosyBrown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28" w:tgtFrame="_blank" w:history="1">
              <w:r w:rsidR="0099705C">
                <w:rPr>
                  <w:rStyle w:val="Hyperlink"/>
                  <w:rFonts w:ascii="Helvetica" w:hAnsi="Helvetica" w:cs="Helvetica"/>
                  <w:sz w:val="21"/>
                  <w:szCs w:val="21"/>
                </w:rPr>
                <w:t>#BC8F8F</w:t>
              </w:r>
            </w:hyperlink>
          </w:p>
        </w:tc>
        <w:tc>
          <w:tcPr>
            <w:tcW w:w="0" w:type="auto"/>
            <w:shd w:val="clear" w:color="auto" w:fill="BC8F8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2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3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31" w:tgtFrame="_blank" w:history="1">
              <w:r w:rsidR="0099705C">
                <w:rPr>
                  <w:rStyle w:val="Hyperlink"/>
                  <w:rFonts w:ascii="Helvetica" w:hAnsi="Helvetica" w:cs="Helvetica"/>
                  <w:sz w:val="21"/>
                  <w:szCs w:val="21"/>
                </w:rPr>
                <w:t>RoyalBlue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32" w:tgtFrame="_blank" w:history="1">
              <w:r w:rsidR="0099705C">
                <w:rPr>
                  <w:rStyle w:val="Hyperlink"/>
                  <w:rFonts w:ascii="Helvetica" w:hAnsi="Helvetica" w:cs="Helvetica"/>
                  <w:sz w:val="21"/>
                  <w:szCs w:val="21"/>
                </w:rPr>
                <w:t>#4169E1</w:t>
              </w:r>
            </w:hyperlink>
          </w:p>
        </w:tc>
        <w:tc>
          <w:tcPr>
            <w:tcW w:w="0" w:type="auto"/>
            <w:shd w:val="clear" w:color="auto" w:fill="4169E1"/>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3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3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35" w:tgtFrame="_blank" w:history="1">
              <w:r w:rsidR="0099705C">
                <w:rPr>
                  <w:rStyle w:val="Hyperlink"/>
                  <w:rFonts w:ascii="Helvetica" w:hAnsi="Helvetica" w:cs="Helvetica"/>
                  <w:sz w:val="21"/>
                  <w:szCs w:val="21"/>
                </w:rPr>
                <w:t>SaddleBrown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36" w:tgtFrame="_blank" w:history="1">
              <w:r w:rsidR="0099705C">
                <w:rPr>
                  <w:rStyle w:val="Hyperlink"/>
                  <w:rFonts w:ascii="Helvetica" w:hAnsi="Helvetica" w:cs="Helvetica"/>
                  <w:sz w:val="21"/>
                  <w:szCs w:val="21"/>
                </w:rPr>
                <w:t>#8B4513</w:t>
              </w:r>
            </w:hyperlink>
          </w:p>
        </w:tc>
        <w:tc>
          <w:tcPr>
            <w:tcW w:w="0" w:type="auto"/>
            <w:shd w:val="clear" w:color="auto" w:fill="8B4513"/>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3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3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39" w:tgtFrame="_blank" w:history="1">
              <w:r w:rsidR="0099705C">
                <w:rPr>
                  <w:rStyle w:val="Hyperlink"/>
                  <w:rFonts w:ascii="Helvetica" w:hAnsi="Helvetica" w:cs="Helvetica"/>
                  <w:sz w:val="21"/>
                  <w:szCs w:val="21"/>
                </w:rPr>
                <w:t>Salmon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40" w:tgtFrame="_blank" w:history="1">
              <w:r w:rsidR="0099705C">
                <w:rPr>
                  <w:rStyle w:val="Hyperlink"/>
                  <w:rFonts w:ascii="Helvetica" w:hAnsi="Helvetica" w:cs="Helvetica"/>
                  <w:sz w:val="21"/>
                  <w:szCs w:val="21"/>
                </w:rPr>
                <w:t>#FA8072</w:t>
              </w:r>
            </w:hyperlink>
          </w:p>
        </w:tc>
        <w:tc>
          <w:tcPr>
            <w:tcW w:w="0" w:type="auto"/>
            <w:shd w:val="clear" w:color="auto" w:fill="FA8072"/>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4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4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43" w:tgtFrame="_blank" w:history="1">
              <w:r w:rsidR="0099705C">
                <w:rPr>
                  <w:rStyle w:val="Hyperlink"/>
                  <w:rFonts w:ascii="Helvetica" w:hAnsi="Helvetica" w:cs="Helvetica"/>
                  <w:sz w:val="21"/>
                  <w:szCs w:val="21"/>
                </w:rPr>
                <w:t>SandyBrown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44" w:tgtFrame="_blank" w:history="1">
              <w:r w:rsidR="0099705C">
                <w:rPr>
                  <w:rStyle w:val="Hyperlink"/>
                  <w:rFonts w:ascii="Helvetica" w:hAnsi="Helvetica" w:cs="Helvetica"/>
                  <w:sz w:val="21"/>
                  <w:szCs w:val="21"/>
                </w:rPr>
                <w:t>#F4A460</w:t>
              </w:r>
            </w:hyperlink>
          </w:p>
        </w:tc>
        <w:tc>
          <w:tcPr>
            <w:tcW w:w="0" w:type="auto"/>
            <w:shd w:val="clear" w:color="auto" w:fill="F4A46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4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4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47" w:tgtFrame="_blank" w:history="1">
              <w:r w:rsidR="0099705C">
                <w:rPr>
                  <w:rStyle w:val="Hyperlink"/>
                  <w:rFonts w:ascii="Helvetica" w:hAnsi="Helvetica" w:cs="Helvetica"/>
                  <w:sz w:val="21"/>
                  <w:szCs w:val="21"/>
                </w:rPr>
                <w:t>SeaGreen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48" w:tgtFrame="_blank" w:history="1">
              <w:r w:rsidR="0099705C">
                <w:rPr>
                  <w:rStyle w:val="Hyperlink"/>
                  <w:rFonts w:ascii="Helvetica" w:hAnsi="Helvetica" w:cs="Helvetica"/>
                  <w:sz w:val="21"/>
                  <w:szCs w:val="21"/>
                </w:rPr>
                <w:t>#2E8B57</w:t>
              </w:r>
            </w:hyperlink>
          </w:p>
        </w:tc>
        <w:tc>
          <w:tcPr>
            <w:tcW w:w="0" w:type="auto"/>
            <w:shd w:val="clear" w:color="auto" w:fill="2E8B57"/>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4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5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51" w:tgtFrame="_blank" w:history="1">
              <w:r w:rsidR="0099705C">
                <w:rPr>
                  <w:rStyle w:val="Hyperlink"/>
                  <w:rFonts w:ascii="Helvetica" w:hAnsi="Helvetica" w:cs="Helvetica"/>
                  <w:sz w:val="21"/>
                  <w:szCs w:val="21"/>
                </w:rPr>
                <w:t>SeaShell</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52" w:tgtFrame="_blank" w:history="1">
              <w:r w:rsidR="0099705C">
                <w:rPr>
                  <w:rStyle w:val="Hyperlink"/>
                  <w:rFonts w:ascii="Helvetica" w:hAnsi="Helvetica" w:cs="Helvetica"/>
                  <w:sz w:val="21"/>
                  <w:szCs w:val="21"/>
                </w:rPr>
                <w:t>#FFF5EE</w:t>
              </w:r>
            </w:hyperlink>
          </w:p>
        </w:tc>
        <w:tc>
          <w:tcPr>
            <w:tcW w:w="0" w:type="auto"/>
            <w:shd w:val="clear" w:color="auto" w:fill="FFF5EE"/>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5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5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55" w:tgtFrame="_blank" w:history="1">
              <w:r w:rsidR="0099705C">
                <w:rPr>
                  <w:rStyle w:val="Hyperlink"/>
                  <w:rFonts w:ascii="Helvetica" w:hAnsi="Helvetica" w:cs="Helvetica"/>
                  <w:sz w:val="21"/>
                  <w:szCs w:val="21"/>
                </w:rPr>
                <w:t>Sienna</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56" w:tgtFrame="_blank" w:history="1">
              <w:r w:rsidR="0099705C">
                <w:rPr>
                  <w:rStyle w:val="Hyperlink"/>
                  <w:rFonts w:ascii="Helvetica" w:hAnsi="Helvetica" w:cs="Helvetica"/>
                  <w:sz w:val="21"/>
                  <w:szCs w:val="21"/>
                </w:rPr>
                <w:t>#A0522D</w:t>
              </w:r>
            </w:hyperlink>
          </w:p>
        </w:tc>
        <w:tc>
          <w:tcPr>
            <w:tcW w:w="0" w:type="auto"/>
            <w:shd w:val="clear" w:color="auto" w:fill="A0522D"/>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5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5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59" w:tgtFrame="_blank" w:history="1">
              <w:r w:rsidR="0099705C">
                <w:rPr>
                  <w:rStyle w:val="Hyperlink"/>
                  <w:rFonts w:ascii="Helvetica" w:hAnsi="Helvetica" w:cs="Helvetica"/>
                  <w:sz w:val="21"/>
                  <w:szCs w:val="21"/>
                </w:rPr>
                <w:t>Silver</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60" w:tgtFrame="_blank" w:history="1">
              <w:r w:rsidR="0099705C">
                <w:rPr>
                  <w:rStyle w:val="Hyperlink"/>
                  <w:rFonts w:ascii="Helvetica" w:hAnsi="Helvetica" w:cs="Helvetica"/>
                  <w:sz w:val="21"/>
                  <w:szCs w:val="21"/>
                </w:rPr>
                <w:t>#C0C0C0</w:t>
              </w:r>
            </w:hyperlink>
          </w:p>
        </w:tc>
        <w:tc>
          <w:tcPr>
            <w:tcW w:w="0" w:type="auto"/>
            <w:shd w:val="clear" w:color="auto" w:fill="C0C0C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6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6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63" w:tgtFrame="_blank" w:history="1">
              <w:r w:rsidR="0099705C">
                <w:rPr>
                  <w:rStyle w:val="Hyperlink"/>
                  <w:rFonts w:ascii="Helvetica" w:hAnsi="Helvetica" w:cs="Helvetica"/>
                  <w:sz w:val="21"/>
                  <w:szCs w:val="21"/>
                </w:rPr>
                <w:t>SkyBlue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64" w:tgtFrame="_blank" w:history="1">
              <w:r w:rsidR="0099705C">
                <w:rPr>
                  <w:rStyle w:val="Hyperlink"/>
                  <w:rFonts w:ascii="Helvetica" w:hAnsi="Helvetica" w:cs="Helvetica"/>
                  <w:sz w:val="21"/>
                  <w:szCs w:val="21"/>
                </w:rPr>
                <w:t>#87CEEB</w:t>
              </w:r>
            </w:hyperlink>
          </w:p>
        </w:tc>
        <w:tc>
          <w:tcPr>
            <w:tcW w:w="0" w:type="auto"/>
            <w:shd w:val="clear" w:color="auto" w:fill="87CEEB"/>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6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6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67" w:tgtFrame="_blank" w:history="1">
              <w:r w:rsidR="0099705C">
                <w:rPr>
                  <w:rStyle w:val="Hyperlink"/>
                  <w:rFonts w:ascii="Helvetica" w:hAnsi="Helvetica" w:cs="Helvetica"/>
                  <w:sz w:val="21"/>
                  <w:szCs w:val="21"/>
                </w:rPr>
                <w:t>SlateBlue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68" w:tgtFrame="_blank" w:history="1">
              <w:r w:rsidR="0099705C">
                <w:rPr>
                  <w:rStyle w:val="Hyperlink"/>
                  <w:rFonts w:ascii="Helvetica" w:hAnsi="Helvetica" w:cs="Helvetica"/>
                  <w:sz w:val="21"/>
                  <w:szCs w:val="21"/>
                </w:rPr>
                <w:t>#6A5ACD</w:t>
              </w:r>
            </w:hyperlink>
          </w:p>
        </w:tc>
        <w:tc>
          <w:tcPr>
            <w:tcW w:w="0" w:type="auto"/>
            <w:shd w:val="clear" w:color="auto" w:fill="6A5ACD"/>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6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7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71" w:tgtFrame="_blank" w:history="1">
              <w:r w:rsidR="0099705C">
                <w:rPr>
                  <w:rStyle w:val="Hyperlink"/>
                  <w:rFonts w:ascii="Helvetica" w:hAnsi="Helvetica" w:cs="Helvetica"/>
                  <w:sz w:val="21"/>
                  <w:szCs w:val="21"/>
                </w:rPr>
                <w:t>SlateGray</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72" w:tgtFrame="_blank" w:history="1">
              <w:r w:rsidR="0099705C">
                <w:rPr>
                  <w:rStyle w:val="Hyperlink"/>
                  <w:rFonts w:ascii="Helvetica" w:hAnsi="Helvetica" w:cs="Helvetica"/>
                  <w:sz w:val="21"/>
                  <w:szCs w:val="21"/>
                </w:rPr>
                <w:t>#708090</w:t>
              </w:r>
            </w:hyperlink>
          </w:p>
        </w:tc>
        <w:tc>
          <w:tcPr>
            <w:tcW w:w="0" w:type="auto"/>
            <w:shd w:val="clear" w:color="auto" w:fill="70809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7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7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75" w:tgtFrame="_blank" w:history="1">
              <w:r w:rsidR="0099705C">
                <w:rPr>
                  <w:rStyle w:val="Hyperlink"/>
                  <w:rFonts w:ascii="Helvetica" w:hAnsi="Helvetica" w:cs="Helvetica"/>
                  <w:sz w:val="21"/>
                  <w:szCs w:val="21"/>
                </w:rPr>
                <w:t>Snow</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76" w:tgtFrame="_blank" w:history="1">
              <w:r w:rsidR="0099705C">
                <w:rPr>
                  <w:rStyle w:val="Hyperlink"/>
                  <w:rFonts w:ascii="Helvetica" w:hAnsi="Helvetica" w:cs="Helvetica"/>
                  <w:sz w:val="21"/>
                  <w:szCs w:val="21"/>
                </w:rPr>
                <w:t>#FFFAFA</w:t>
              </w:r>
            </w:hyperlink>
          </w:p>
        </w:tc>
        <w:tc>
          <w:tcPr>
            <w:tcW w:w="0" w:type="auto"/>
            <w:shd w:val="clear" w:color="auto" w:fill="FFFAFA"/>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7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7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79" w:tgtFrame="_blank" w:history="1">
              <w:r w:rsidR="0099705C">
                <w:rPr>
                  <w:rStyle w:val="Hyperlink"/>
                  <w:rFonts w:ascii="Helvetica" w:hAnsi="Helvetica" w:cs="Helvetica"/>
                  <w:sz w:val="21"/>
                  <w:szCs w:val="21"/>
                </w:rPr>
                <w:t>SpringGreen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80" w:tgtFrame="_blank" w:history="1">
              <w:r w:rsidR="0099705C">
                <w:rPr>
                  <w:rStyle w:val="Hyperlink"/>
                  <w:rFonts w:ascii="Helvetica" w:hAnsi="Helvetica" w:cs="Helvetica"/>
                  <w:sz w:val="21"/>
                  <w:szCs w:val="21"/>
                </w:rPr>
                <w:t>#00FF7F</w:t>
              </w:r>
            </w:hyperlink>
          </w:p>
        </w:tc>
        <w:tc>
          <w:tcPr>
            <w:tcW w:w="0" w:type="auto"/>
            <w:shd w:val="clear" w:color="auto" w:fill="00FF7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8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8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83" w:tgtFrame="_blank" w:history="1">
              <w:r w:rsidR="0099705C">
                <w:rPr>
                  <w:rStyle w:val="Hyperlink"/>
                  <w:rFonts w:ascii="Helvetica" w:hAnsi="Helvetica" w:cs="Helvetica"/>
                  <w:sz w:val="21"/>
                  <w:szCs w:val="21"/>
                </w:rPr>
                <w:t>SteelBlue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84" w:tgtFrame="_blank" w:history="1">
              <w:r w:rsidR="0099705C">
                <w:rPr>
                  <w:rStyle w:val="Hyperlink"/>
                  <w:rFonts w:ascii="Helvetica" w:hAnsi="Helvetica" w:cs="Helvetica"/>
                  <w:sz w:val="21"/>
                  <w:szCs w:val="21"/>
                </w:rPr>
                <w:t>#4682B4</w:t>
              </w:r>
            </w:hyperlink>
          </w:p>
        </w:tc>
        <w:tc>
          <w:tcPr>
            <w:tcW w:w="0" w:type="auto"/>
            <w:shd w:val="clear" w:color="auto" w:fill="4682B4"/>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8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8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87" w:tgtFrame="_blank" w:history="1">
              <w:r w:rsidR="0099705C">
                <w:rPr>
                  <w:rStyle w:val="Hyperlink"/>
                  <w:rFonts w:ascii="Helvetica" w:hAnsi="Helvetica" w:cs="Helvetica"/>
                  <w:sz w:val="21"/>
                  <w:szCs w:val="21"/>
                </w:rPr>
                <w:t>Tan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88" w:tgtFrame="_blank" w:history="1">
              <w:r w:rsidR="0099705C">
                <w:rPr>
                  <w:rStyle w:val="Hyperlink"/>
                  <w:rFonts w:ascii="Helvetica" w:hAnsi="Helvetica" w:cs="Helvetica"/>
                  <w:sz w:val="21"/>
                  <w:szCs w:val="21"/>
                </w:rPr>
                <w:t>#D2B48C</w:t>
              </w:r>
            </w:hyperlink>
          </w:p>
        </w:tc>
        <w:tc>
          <w:tcPr>
            <w:tcW w:w="0" w:type="auto"/>
            <w:shd w:val="clear" w:color="auto" w:fill="D2B48C"/>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8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9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91" w:tgtFrame="_blank" w:history="1">
              <w:r w:rsidR="0099705C">
                <w:rPr>
                  <w:rStyle w:val="Hyperlink"/>
                  <w:rFonts w:ascii="Helvetica" w:hAnsi="Helvetica" w:cs="Helvetica"/>
                  <w:sz w:val="21"/>
                  <w:szCs w:val="21"/>
                </w:rPr>
                <w:t>Teal</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92" w:tgtFrame="_blank" w:history="1">
              <w:r w:rsidR="0099705C">
                <w:rPr>
                  <w:rStyle w:val="Hyperlink"/>
                  <w:rFonts w:ascii="Helvetica" w:hAnsi="Helvetica" w:cs="Helvetica"/>
                  <w:sz w:val="21"/>
                  <w:szCs w:val="21"/>
                </w:rPr>
                <w:t>#008080</w:t>
              </w:r>
            </w:hyperlink>
          </w:p>
        </w:tc>
        <w:tc>
          <w:tcPr>
            <w:tcW w:w="0" w:type="auto"/>
            <w:shd w:val="clear" w:color="auto" w:fill="00808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9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9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95" w:tgtFrame="_blank" w:history="1">
              <w:r w:rsidR="0099705C">
                <w:rPr>
                  <w:rStyle w:val="Hyperlink"/>
                  <w:rFonts w:ascii="Helvetica" w:hAnsi="Helvetica" w:cs="Helvetica"/>
                  <w:sz w:val="21"/>
                  <w:szCs w:val="21"/>
                </w:rPr>
                <w:t>Thistle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96" w:tgtFrame="_blank" w:history="1">
              <w:r w:rsidR="0099705C">
                <w:rPr>
                  <w:rStyle w:val="Hyperlink"/>
                  <w:rFonts w:ascii="Helvetica" w:hAnsi="Helvetica" w:cs="Helvetica"/>
                  <w:sz w:val="21"/>
                  <w:szCs w:val="21"/>
                </w:rPr>
                <w:t>#D8BFD8</w:t>
              </w:r>
            </w:hyperlink>
          </w:p>
        </w:tc>
        <w:tc>
          <w:tcPr>
            <w:tcW w:w="0" w:type="auto"/>
            <w:shd w:val="clear" w:color="auto" w:fill="D8BFD8"/>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9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9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899" w:tgtFrame="_blank" w:history="1">
              <w:r w:rsidR="0099705C">
                <w:rPr>
                  <w:rStyle w:val="Hyperlink"/>
                  <w:rFonts w:ascii="Helvetica" w:hAnsi="Helvetica" w:cs="Helvetica"/>
                  <w:sz w:val="21"/>
                  <w:szCs w:val="21"/>
                </w:rPr>
                <w:t>Tomato</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00" w:tgtFrame="_blank" w:history="1">
              <w:r w:rsidR="0099705C">
                <w:rPr>
                  <w:rStyle w:val="Hyperlink"/>
                  <w:rFonts w:ascii="Helvetica" w:hAnsi="Helvetica" w:cs="Helvetica"/>
                  <w:sz w:val="21"/>
                  <w:szCs w:val="21"/>
                </w:rPr>
                <w:t>#FF6347</w:t>
              </w:r>
            </w:hyperlink>
          </w:p>
        </w:tc>
        <w:tc>
          <w:tcPr>
            <w:tcW w:w="0" w:type="auto"/>
            <w:shd w:val="clear" w:color="auto" w:fill="FF6347"/>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0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0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03" w:tgtFrame="_blank" w:history="1">
              <w:r w:rsidR="0099705C">
                <w:rPr>
                  <w:rStyle w:val="Hyperlink"/>
                  <w:rFonts w:ascii="Helvetica" w:hAnsi="Helvetica" w:cs="Helvetica"/>
                  <w:sz w:val="21"/>
                  <w:szCs w:val="21"/>
                </w:rPr>
                <w:t>Turquoise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04" w:tgtFrame="_blank" w:history="1">
              <w:r w:rsidR="0099705C">
                <w:rPr>
                  <w:rStyle w:val="Hyperlink"/>
                  <w:rFonts w:ascii="Helvetica" w:hAnsi="Helvetica" w:cs="Helvetica"/>
                  <w:sz w:val="21"/>
                  <w:szCs w:val="21"/>
                </w:rPr>
                <w:t>#40E0D0</w:t>
              </w:r>
            </w:hyperlink>
          </w:p>
        </w:tc>
        <w:tc>
          <w:tcPr>
            <w:tcW w:w="0" w:type="auto"/>
            <w:shd w:val="clear" w:color="auto" w:fill="40E0D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0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0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07" w:tgtFrame="_blank" w:history="1">
              <w:r w:rsidR="0099705C">
                <w:rPr>
                  <w:rStyle w:val="Hyperlink"/>
                  <w:rFonts w:ascii="Helvetica" w:hAnsi="Helvetica" w:cs="Helvetica"/>
                  <w:sz w:val="21"/>
                  <w:szCs w:val="21"/>
                </w:rPr>
                <w:t>Violet</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08" w:tgtFrame="_blank" w:history="1">
              <w:r w:rsidR="0099705C">
                <w:rPr>
                  <w:rStyle w:val="Hyperlink"/>
                  <w:rFonts w:ascii="Helvetica" w:hAnsi="Helvetica" w:cs="Helvetica"/>
                  <w:sz w:val="21"/>
                  <w:szCs w:val="21"/>
                </w:rPr>
                <w:t>#EE82EE</w:t>
              </w:r>
            </w:hyperlink>
          </w:p>
        </w:tc>
        <w:tc>
          <w:tcPr>
            <w:tcW w:w="0" w:type="auto"/>
            <w:shd w:val="clear" w:color="auto" w:fill="EE82EE"/>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0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10"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11" w:tgtFrame="_blank" w:history="1">
              <w:r w:rsidR="0099705C">
                <w:rPr>
                  <w:rStyle w:val="Hyperlink"/>
                  <w:rFonts w:ascii="Helvetica" w:hAnsi="Helvetica" w:cs="Helvetica"/>
                  <w:sz w:val="21"/>
                  <w:szCs w:val="21"/>
                </w:rPr>
                <w:t>Wheat</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12" w:tgtFrame="_blank" w:history="1">
              <w:r w:rsidR="0099705C">
                <w:rPr>
                  <w:rStyle w:val="Hyperlink"/>
                  <w:rFonts w:ascii="Helvetica" w:hAnsi="Helvetica" w:cs="Helvetica"/>
                  <w:sz w:val="21"/>
                  <w:szCs w:val="21"/>
                </w:rPr>
                <w:t>#F5DEB3</w:t>
              </w:r>
            </w:hyperlink>
          </w:p>
        </w:tc>
        <w:tc>
          <w:tcPr>
            <w:tcW w:w="0" w:type="auto"/>
            <w:shd w:val="clear" w:color="auto" w:fill="F5DEB3"/>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13"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14"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15" w:tgtFrame="_blank" w:history="1">
              <w:r w:rsidR="0099705C">
                <w:rPr>
                  <w:rStyle w:val="Hyperlink"/>
                  <w:rFonts w:ascii="Helvetica" w:hAnsi="Helvetica" w:cs="Helvetica"/>
                  <w:sz w:val="21"/>
                  <w:szCs w:val="21"/>
                </w:rPr>
                <w:t>White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16" w:tgtFrame="_blank" w:history="1">
              <w:r w:rsidR="0099705C">
                <w:rPr>
                  <w:rStyle w:val="Hyperlink"/>
                  <w:rFonts w:ascii="Helvetica" w:hAnsi="Helvetica" w:cs="Helvetica"/>
                  <w:sz w:val="21"/>
                  <w:szCs w:val="21"/>
                </w:rPr>
                <w:t>#FFFFFF</w:t>
              </w:r>
            </w:hyperlink>
          </w:p>
        </w:tc>
        <w:tc>
          <w:tcPr>
            <w:tcW w:w="0" w:type="auto"/>
            <w:shd w:val="clear" w:color="auto" w:fill="FFFFFF"/>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17"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18"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19" w:tgtFrame="_blank" w:history="1">
              <w:r w:rsidR="0099705C">
                <w:rPr>
                  <w:rStyle w:val="Hyperlink"/>
                  <w:rFonts w:ascii="Helvetica" w:hAnsi="Helvetica" w:cs="Helvetica"/>
                  <w:sz w:val="21"/>
                  <w:szCs w:val="21"/>
                </w:rPr>
                <w:t>WhiteSmoke</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20" w:tgtFrame="_blank" w:history="1">
              <w:r w:rsidR="0099705C">
                <w:rPr>
                  <w:rStyle w:val="Hyperlink"/>
                  <w:rFonts w:ascii="Helvetica" w:hAnsi="Helvetica" w:cs="Helvetica"/>
                  <w:sz w:val="21"/>
                  <w:szCs w:val="21"/>
                </w:rPr>
                <w:t>#F5F5F5</w:t>
              </w:r>
            </w:hyperlink>
          </w:p>
        </w:tc>
        <w:tc>
          <w:tcPr>
            <w:tcW w:w="0" w:type="auto"/>
            <w:shd w:val="clear" w:color="auto" w:fill="F5F5F5"/>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21"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22"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23" w:tgtFrame="_blank" w:history="1">
              <w:r w:rsidR="0099705C">
                <w:rPr>
                  <w:rStyle w:val="Hyperlink"/>
                  <w:rFonts w:ascii="Helvetica" w:hAnsi="Helvetica" w:cs="Helvetica"/>
                  <w:sz w:val="21"/>
                  <w:szCs w:val="21"/>
                </w:rPr>
                <w:t>Yellow</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24" w:tgtFrame="_blank" w:history="1">
              <w:r w:rsidR="0099705C">
                <w:rPr>
                  <w:rStyle w:val="Hyperlink"/>
                  <w:rFonts w:ascii="Helvetica" w:hAnsi="Helvetica" w:cs="Helvetica"/>
                  <w:sz w:val="21"/>
                  <w:szCs w:val="21"/>
                </w:rPr>
                <w:t>#FFFF00</w:t>
              </w:r>
            </w:hyperlink>
          </w:p>
        </w:tc>
        <w:tc>
          <w:tcPr>
            <w:tcW w:w="0" w:type="auto"/>
            <w:shd w:val="clear" w:color="auto" w:fill="FFFF00"/>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25"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26" w:history="1">
              <w:r w:rsidR="0099705C">
                <w:rPr>
                  <w:rStyle w:val="Hyperlink"/>
                  <w:rFonts w:ascii="Helvetica" w:hAnsi="Helvetica" w:cs="Helvetica"/>
                  <w:sz w:val="21"/>
                  <w:szCs w:val="21"/>
                </w:rPr>
                <w:t>Mix</w:t>
              </w:r>
            </w:hyperlink>
          </w:p>
        </w:tc>
      </w:tr>
      <w:tr w:rsidR="0099705C" w:rsidTr="0099705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27" w:tgtFrame="_blank" w:history="1">
              <w:r w:rsidR="0099705C">
                <w:rPr>
                  <w:rStyle w:val="Hyperlink"/>
                  <w:rFonts w:ascii="Helvetica" w:hAnsi="Helvetica" w:cs="Helvetica"/>
                  <w:sz w:val="21"/>
                  <w:szCs w:val="21"/>
                </w:rPr>
                <w:t>YellowGreen</w:t>
              </w:r>
            </w:hyperlink>
            <w:r w:rsidR="0099705C">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28" w:tgtFrame="_blank" w:history="1">
              <w:r w:rsidR="0099705C">
                <w:rPr>
                  <w:rStyle w:val="Hyperlink"/>
                  <w:rFonts w:ascii="Helvetica" w:hAnsi="Helvetica" w:cs="Helvetica"/>
                  <w:sz w:val="21"/>
                  <w:szCs w:val="21"/>
                </w:rPr>
                <w:t>#9ACD32</w:t>
              </w:r>
            </w:hyperlink>
          </w:p>
        </w:tc>
        <w:tc>
          <w:tcPr>
            <w:tcW w:w="0" w:type="auto"/>
            <w:shd w:val="clear" w:color="auto" w:fill="9ACD32"/>
            <w:tcMar>
              <w:top w:w="0" w:type="dxa"/>
              <w:left w:w="0" w:type="dxa"/>
              <w:bottom w:w="0" w:type="dxa"/>
              <w:right w:w="0" w:type="dxa"/>
            </w:tcMar>
            <w:vAlign w:val="center"/>
            <w:hideMark/>
          </w:tcPr>
          <w:p w:rsidR="0099705C" w:rsidRDefault="0099705C">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29" w:history="1">
              <w:r w:rsidR="0099705C">
                <w:rPr>
                  <w:rStyle w:val="Hyperlink"/>
                  <w:rFonts w:ascii="Helvetica" w:hAnsi="Helvetica" w:cs="Helvetica"/>
                  <w:sz w:val="21"/>
                  <w:szCs w:val="21"/>
                </w:rPr>
                <w:t>Shades</w:t>
              </w:r>
            </w:hyperlink>
          </w:p>
        </w:tc>
        <w:tc>
          <w:tcPr>
            <w:tcW w:w="0" w:type="auto"/>
            <w:shd w:val="clear" w:color="auto" w:fill="auto"/>
            <w:tcMar>
              <w:top w:w="0" w:type="dxa"/>
              <w:left w:w="0" w:type="dxa"/>
              <w:bottom w:w="0" w:type="dxa"/>
              <w:right w:w="0" w:type="dxa"/>
            </w:tcMar>
            <w:vAlign w:val="center"/>
            <w:hideMark/>
          </w:tcPr>
          <w:p w:rsidR="0099705C" w:rsidRDefault="0016480F">
            <w:pPr>
              <w:spacing w:after="180"/>
              <w:rPr>
                <w:rFonts w:ascii="Helvetica" w:hAnsi="Helvetica" w:cs="Helvetica"/>
                <w:color w:val="333333"/>
                <w:sz w:val="21"/>
                <w:szCs w:val="21"/>
              </w:rPr>
            </w:pPr>
            <w:hyperlink r:id="rId930" w:history="1">
              <w:r w:rsidR="0099705C">
                <w:rPr>
                  <w:rStyle w:val="Hyperlink"/>
                  <w:rFonts w:ascii="Helvetica" w:hAnsi="Helvetica" w:cs="Helvetica"/>
                  <w:sz w:val="21"/>
                  <w:szCs w:val="21"/>
                </w:rPr>
                <w:t>Mix</w:t>
              </w:r>
            </w:hyperlink>
          </w:p>
        </w:tc>
      </w:tr>
    </w:tbl>
    <w:p w:rsidR="0099705C" w:rsidRDefault="0099705C" w:rsidP="0099705C">
      <w:pPr>
        <w:spacing w:after="240"/>
        <w:rPr>
          <w:rFonts w:ascii="Helvetica" w:hAnsi="Helvetica" w:cs="Helvetica"/>
          <w:color w:val="333333"/>
          <w:sz w:val="21"/>
          <w:szCs w:val="21"/>
        </w:rPr>
      </w:pPr>
    </w:p>
    <w:p w:rsidR="0099705C" w:rsidRDefault="0016480F" w:rsidP="0099705C">
      <w:pPr>
        <w:spacing w:after="0"/>
        <w:rPr>
          <w:rFonts w:ascii="Helvetica" w:hAnsi="Helvetica" w:cs="Helvetica"/>
          <w:color w:val="333333"/>
          <w:sz w:val="30"/>
          <w:szCs w:val="30"/>
        </w:rPr>
      </w:pPr>
      <w:hyperlink r:id="rId931" w:history="1">
        <w:r w:rsidR="0099705C">
          <w:rPr>
            <w:rStyle w:val="Hyperlink"/>
            <w:rFonts w:ascii="Helvetica" w:hAnsi="Helvetica" w:cs="Helvetica"/>
            <w:color w:val="8AC007"/>
            <w:sz w:val="30"/>
            <w:szCs w:val="30"/>
          </w:rPr>
          <w:t>« Previous</w:t>
        </w:r>
      </w:hyperlink>
    </w:p>
    <w:p w:rsidR="0099705C" w:rsidRDefault="0016480F" w:rsidP="0099705C">
      <w:pPr>
        <w:jc w:val="right"/>
        <w:rPr>
          <w:rFonts w:ascii="Helvetica" w:hAnsi="Helvetica" w:cs="Helvetica"/>
          <w:color w:val="333333"/>
          <w:sz w:val="30"/>
          <w:szCs w:val="30"/>
        </w:rPr>
      </w:pPr>
      <w:hyperlink r:id="rId932" w:history="1">
        <w:r w:rsidR="0099705C">
          <w:rPr>
            <w:rStyle w:val="Hyperlink"/>
            <w:rFonts w:ascii="Helvetica" w:hAnsi="Helvetica" w:cs="Helvetica"/>
            <w:color w:val="8AC007"/>
            <w:sz w:val="30"/>
            <w:szCs w:val="30"/>
          </w:rPr>
          <w:t>Next Chapter »</w:t>
        </w:r>
      </w:hyperlink>
    </w:p>
    <w:p w:rsidR="007A4233" w:rsidRDefault="007A4233" w:rsidP="007A4233">
      <w:pPr>
        <w:pStyle w:val="Heading1"/>
        <w:rPr>
          <w:rFonts w:cs="Helvetica"/>
          <w:color w:val="333333"/>
        </w:rPr>
      </w:pPr>
      <w:r>
        <w:rPr>
          <w:rFonts w:cs="Helvetica"/>
          <w:color w:val="333333"/>
        </w:rPr>
        <w:t xml:space="preserve">HTML </w:t>
      </w:r>
      <w:r>
        <w:rPr>
          <w:rStyle w:val="colorh1"/>
          <w:rFonts w:cs="Helvetica"/>
          <w:color w:val="333333"/>
        </w:rPr>
        <w:t>Color Values</w:t>
      </w:r>
    </w:p>
    <w:p w:rsidR="007A4233" w:rsidRDefault="0016480F" w:rsidP="007A4233">
      <w:pPr>
        <w:rPr>
          <w:rFonts w:ascii="Helvetica" w:hAnsi="Helvetica" w:cs="Helvetica"/>
          <w:color w:val="333333"/>
          <w:sz w:val="30"/>
          <w:szCs w:val="30"/>
        </w:rPr>
      </w:pPr>
      <w:hyperlink r:id="rId933" w:history="1">
        <w:r w:rsidR="007A4233">
          <w:rPr>
            <w:rStyle w:val="Hyperlink"/>
            <w:rFonts w:ascii="Helvetica" w:hAnsi="Helvetica" w:cs="Helvetica"/>
            <w:color w:val="8AC007"/>
            <w:sz w:val="30"/>
            <w:szCs w:val="30"/>
          </w:rPr>
          <w:t>« Previous</w:t>
        </w:r>
      </w:hyperlink>
    </w:p>
    <w:p w:rsidR="007A4233" w:rsidRDefault="0016480F" w:rsidP="007A4233">
      <w:pPr>
        <w:jc w:val="right"/>
        <w:rPr>
          <w:rFonts w:ascii="Helvetica" w:hAnsi="Helvetica" w:cs="Helvetica"/>
          <w:color w:val="333333"/>
          <w:sz w:val="30"/>
          <w:szCs w:val="30"/>
        </w:rPr>
      </w:pPr>
      <w:hyperlink r:id="rId934" w:history="1">
        <w:r w:rsidR="007A4233">
          <w:rPr>
            <w:rStyle w:val="Hyperlink"/>
            <w:rFonts w:ascii="Helvetica" w:hAnsi="Helvetica" w:cs="Helvetica"/>
            <w:color w:val="8AC007"/>
            <w:sz w:val="30"/>
            <w:szCs w:val="30"/>
          </w:rPr>
          <w:t>Next Chapter »</w:t>
        </w:r>
      </w:hyperlink>
    </w:p>
    <w:p w:rsidR="007A4233" w:rsidRDefault="0016480F" w:rsidP="007A423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77" style="width:0;height:0" o:hralign="center" o:hrstd="t" o:hr="t" fillcolor="#a0a0a0" stroked="f"/>
        </w:pict>
      </w:r>
    </w:p>
    <w:p w:rsidR="007A4233" w:rsidRDefault="007A4233" w:rsidP="007A4233">
      <w:pPr>
        <w:pStyle w:val="intro"/>
        <w:rPr>
          <w:rFonts w:ascii="Helvetica" w:hAnsi="Helvetica" w:cs="Helvetica"/>
        </w:rPr>
      </w:pPr>
      <w:r>
        <w:rPr>
          <w:rFonts w:ascii="Helvetica" w:hAnsi="Helvetica" w:cs="Helvetica"/>
        </w:rPr>
        <w:t>Colors are displayed combining RED, GREEN, and BLUE light.</w:t>
      </w:r>
    </w:p>
    <w:p w:rsidR="007A4233" w:rsidRDefault="0016480F" w:rsidP="007A423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78" style="width:0;height:0" o:hralign="center" o:hrstd="t" o:hr="t" fillcolor="#a0a0a0" stroked="f"/>
        </w:pict>
      </w:r>
    </w:p>
    <w:p w:rsidR="007A4233" w:rsidRDefault="007A4233" w:rsidP="007A4233">
      <w:pPr>
        <w:pStyle w:val="Heading2"/>
        <w:rPr>
          <w:rFonts w:cs="Helvetica"/>
          <w:color w:val="333333"/>
        </w:rPr>
      </w:pPr>
      <w:r>
        <w:rPr>
          <w:rFonts w:cs="Helvetica"/>
          <w:color w:val="333333"/>
        </w:rPr>
        <w:t>Color Values</w:t>
      </w:r>
    </w:p>
    <w:p w:rsidR="007A4233" w:rsidRDefault="007A4233" w:rsidP="007A4233">
      <w:pPr>
        <w:pStyle w:val="NormalWeb"/>
        <w:rPr>
          <w:rFonts w:ascii="Helvetica" w:hAnsi="Helvetica" w:cs="Helvetica"/>
          <w:color w:val="333333"/>
          <w:sz w:val="21"/>
          <w:szCs w:val="21"/>
        </w:rPr>
      </w:pPr>
      <w:r>
        <w:rPr>
          <w:rFonts w:ascii="Helvetica" w:hAnsi="Helvetica" w:cs="Helvetica"/>
          <w:color w:val="333333"/>
          <w:sz w:val="21"/>
          <w:szCs w:val="21"/>
        </w:rPr>
        <w:t>Colors are defined using a hexadecimal (hex) notation for the Red, Green, and Blue values (RGB).</w:t>
      </w:r>
    </w:p>
    <w:p w:rsidR="007A4233" w:rsidRDefault="007A4233" w:rsidP="007A4233">
      <w:pPr>
        <w:pStyle w:val="NormalWeb"/>
        <w:rPr>
          <w:rFonts w:ascii="Helvetica" w:hAnsi="Helvetica" w:cs="Helvetica"/>
          <w:color w:val="333333"/>
          <w:sz w:val="21"/>
          <w:szCs w:val="21"/>
        </w:rPr>
      </w:pPr>
      <w:r>
        <w:rPr>
          <w:rFonts w:ascii="Helvetica" w:hAnsi="Helvetica" w:cs="Helvetica"/>
          <w:color w:val="333333"/>
          <w:sz w:val="21"/>
          <w:szCs w:val="21"/>
        </w:rPr>
        <w:t>The lowest value for each light source is 0 (hex 00). The highest value is 255 (hex FF).</w:t>
      </w:r>
    </w:p>
    <w:p w:rsidR="007A4233" w:rsidRDefault="007A4233" w:rsidP="007A4233">
      <w:pPr>
        <w:pStyle w:val="NormalWeb"/>
        <w:rPr>
          <w:rFonts w:ascii="Helvetica" w:hAnsi="Helvetica" w:cs="Helvetica"/>
          <w:color w:val="333333"/>
          <w:sz w:val="21"/>
          <w:szCs w:val="21"/>
        </w:rPr>
      </w:pPr>
      <w:r>
        <w:rPr>
          <w:rFonts w:ascii="Helvetica" w:hAnsi="Helvetica" w:cs="Helvetica"/>
          <w:color w:val="333333"/>
          <w:sz w:val="21"/>
          <w:szCs w:val="21"/>
        </w:rPr>
        <w:t>Hex values are written as # followed by either three or six hex characters.</w:t>
      </w:r>
    </w:p>
    <w:p w:rsidR="007A4233" w:rsidRDefault="007A4233" w:rsidP="007A4233">
      <w:pPr>
        <w:pStyle w:val="NormalWeb"/>
        <w:rPr>
          <w:rFonts w:ascii="Helvetica" w:hAnsi="Helvetica" w:cs="Helvetica"/>
          <w:color w:val="333333"/>
          <w:sz w:val="21"/>
          <w:szCs w:val="21"/>
        </w:rPr>
      </w:pPr>
      <w:r>
        <w:rPr>
          <w:rFonts w:ascii="Helvetica" w:hAnsi="Helvetica" w:cs="Helvetica"/>
          <w:color w:val="333333"/>
          <w:sz w:val="21"/>
          <w:szCs w:val="21"/>
        </w:rPr>
        <w:t>Three-digit notations (#rgb) are automatically converted to six digits (#rrggbb):</w:t>
      </w:r>
    </w:p>
    <w:tbl>
      <w:tblPr>
        <w:tblW w:w="5000" w:type="pct"/>
        <w:tblBorders>
          <w:left w:val="single" w:sz="6" w:space="0" w:color="DDDDDD"/>
          <w:bottom w:val="single" w:sz="6" w:space="0" w:color="DDDDDD"/>
          <w:right w:val="single" w:sz="6" w:space="0" w:color="DDDDDD"/>
        </w:tblBorders>
        <w:tblCellMar>
          <w:left w:w="0" w:type="dxa"/>
          <w:right w:w="0" w:type="dxa"/>
        </w:tblCellMar>
        <w:tblLook w:val="04A0"/>
      </w:tblPr>
      <w:tblGrid>
        <w:gridCol w:w="2344"/>
        <w:gridCol w:w="2344"/>
        <w:gridCol w:w="2344"/>
        <w:gridCol w:w="2344"/>
      </w:tblGrid>
      <w:tr w:rsidR="007A4233" w:rsidTr="007A4233">
        <w:tc>
          <w:tcPr>
            <w:tcW w:w="1250" w:type="pct"/>
            <w:shd w:val="clear" w:color="auto" w:fill="auto"/>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Color</w:t>
            </w:r>
          </w:p>
        </w:tc>
        <w:tc>
          <w:tcPr>
            <w:tcW w:w="1250" w:type="pct"/>
            <w:shd w:val="clear" w:color="auto" w:fill="auto"/>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Color 3 digit HEX</w:t>
            </w:r>
          </w:p>
        </w:tc>
        <w:tc>
          <w:tcPr>
            <w:tcW w:w="1250" w:type="pct"/>
            <w:shd w:val="clear" w:color="auto" w:fill="auto"/>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Color 6 digit HEX</w:t>
            </w:r>
          </w:p>
        </w:tc>
        <w:tc>
          <w:tcPr>
            <w:tcW w:w="0" w:type="auto"/>
            <w:shd w:val="clear" w:color="auto" w:fill="auto"/>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Color RGB</w:t>
            </w:r>
          </w:p>
        </w:tc>
      </w:tr>
      <w:tr w:rsidR="007A4233" w:rsidTr="007A4233">
        <w:tc>
          <w:tcPr>
            <w:tcW w:w="0" w:type="auto"/>
            <w:shd w:val="clear" w:color="auto" w:fill="FF0000"/>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#F00</w:t>
            </w:r>
          </w:p>
        </w:tc>
        <w:tc>
          <w:tcPr>
            <w:tcW w:w="0" w:type="auto"/>
            <w:shd w:val="clear" w:color="auto" w:fill="auto"/>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#FF0000</w:t>
            </w:r>
          </w:p>
        </w:tc>
        <w:tc>
          <w:tcPr>
            <w:tcW w:w="0" w:type="auto"/>
            <w:shd w:val="clear" w:color="auto" w:fill="auto"/>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rgb(255,0,0)</w:t>
            </w:r>
          </w:p>
        </w:tc>
      </w:tr>
      <w:tr w:rsidR="007A4233" w:rsidTr="007A4233">
        <w:tc>
          <w:tcPr>
            <w:tcW w:w="0" w:type="auto"/>
            <w:shd w:val="clear" w:color="auto" w:fill="00FF00"/>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#0F0</w:t>
            </w:r>
          </w:p>
        </w:tc>
        <w:tc>
          <w:tcPr>
            <w:tcW w:w="0" w:type="auto"/>
            <w:shd w:val="clear" w:color="auto" w:fill="auto"/>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#00FF00</w:t>
            </w:r>
          </w:p>
        </w:tc>
        <w:tc>
          <w:tcPr>
            <w:tcW w:w="0" w:type="auto"/>
            <w:shd w:val="clear" w:color="auto" w:fill="auto"/>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rgb(0,255,0)</w:t>
            </w:r>
          </w:p>
        </w:tc>
      </w:tr>
      <w:tr w:rsidR="007A4233" w:rsidTr="007A4233">
        <w:tc>
          <w:tcPr>
            <w:tcW w:w="0" w:type="auto"/>
            <w:shd w:val="clear" w:color="auto" w:fill="0000FF"/>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#00F</w:t>
            </w:r>
          </w:p>
        </w:tc>
        <w:tc>
          <w:tcPr>
            <w:tcW w:w="0" w:type="auto"/>
            <w:shd w:val="clear" w:color="auto" w:fill="auto"/>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#0000FF</w:t>
            </w:r>
          </w:p>
        </w:tc>
        <w:tc>
          <w:tcPr>
            <w:tcW w:w="0" w:type="auto"/>
            <w:shd w:val="clear" w:color="auto" w:fill="auto"/>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rgb(0,0,255)</w:t>
            </w:r>
          </w:p>
        </w:tc>
      </w:tr>
      <w:tr w:rsidR="007A4233" w:rsidTr="007A4233">
        <w:tc>
          <w:tcPr>
            <w:tcW w:w="0" w:type="auto"/>
            <w:shd w:val="clear" w:color="auto" w:fill="auto"/>
            <w:tcMar>
              <w:top w:w="15" w:type="dxa"/>
              <w:left w:w="15" w:type="dxa"/>
              <w:bottom w:w="15" w:type="dxa"/>
              <w:right w:w="15" w:type="dxa"/>
            </w:tcMar>
            <w:vAlign w:val="center"/>
            <w:hideMark/>
          </w:tcPr>
          <w:p w:rsidR="007A4233" w:rsidRDefault="007A4233">
            <w:pPr>
              <w:spacing w:after="180"/>
              <w:rPr>
                <w:rFonts w:ascii="Helvetica" w:hAnsi="Helvetica" w:cs="Helvetica"/>
                <w:color w:val="333333"/>
                <w:sz w:val="21"/>
                <w:szCs w:val="21"/>
              </w:rPr>
            </w:pPr>
          </w:p>
        </w:tc>
        <w:tc>
          <w:tcPr>
            <w:tcW w:w="0" w:type="auto"/>
            <w:shd w:val="clear" w:color="auto" w:fill="auto"/>
            <w:tcMar>
              <w:top w:w="15" w:type="dxa"/>
              <w:left w:w="15" w:type="dxa"/>
              <w:bottom w:w="15" w:type="dxa"/>
              <w:right w:w="15" w:type="dxa"/>
            </w:tcMar>
            <w:vAlign w:val="center"/>
            <w:hideMark/>
          </w:tcPr>
          <w:p w:rsidR="007A4233" w:rsidRDefault="007A4233">
            <w:pPr>
              <w:rPr>
                <w:sz w:val="20"/>
                <w:szCs w:val="20"/>
              </w:rPr>
            </w:pPr>
          </w:p>
        </w:tc>
        <w:tc>
          <w:tcPr>
            <w:tcW w:w="0" w:type="auto"/>
            <w:shd w:val="clear" w:color="auto" w:fill="auto"/>
            <w:tcMar>
              <w:top w:w="15" w:type="dxa"/>
              <w:left w:w="15" w:type="dxa"/>
              <w:bottom w:w="15" w:type="dxa"/>
              <w:right w:w="15" w:type="dxa"/>
            </w:tcMar>
            <w:vAlign w:val="center"/>
            <w:hideMark/>
          </w:tcPr>
          <w:p w:rsidR="007A4233" w:rsidRDefault="007A4233">
            <w:pPr>
              <w:rPr>
                <w:sz w:val="20"/>
                <w:szCs w:val="20"/>
              </w:rPr>
            </w:pPr>
          </w:p>
        </w:tc>
        <w:tc>
          <w:tcPr>
            <w:tcW w:w="0" w:type="auto"/>
            <w:shd w:val="clear" w:color="auto" w:fill="auto"/>
            <w:tcMar>
              <w:top w:w="15" w:type="dxa"/>
              <w:left w:w="15" w:type="dxa"/>
              <w:bottom w:w="15" w:type="dxa"/>
              <w:right w:w="15" w:type="dxa"/>
            </w:tcMar>
            <w:vAlign w:val="center"/>
            <w:hideMark/>
          </w:tcPr>
          <w:p w:rsidR="007A4233" w:rsidRDefault="007A4233">
            <w:pPr>
              <w:rPr>
                <w:sz w:val="20"/>
                <w:szCs w:val="20"/>
              </w:rPr>
            </w:pPr>
          </w:p>
        </w:tc>
      </w:tr>
    </w:tbl>
    <w:p w:rsidR="007A4233" w:rsidRDefault="007A4233" w:rsidP="007A423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93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A4233" w:rsidRDefault="007A4233" w:rsidP="007A4233">
      <w:pPr>
        <w:pStyle w:val="NormalWeb"/>
        <w:rPr>
          <w:rFonts w:ascii="Helvetica" w:hAnsi="Helvetica" w:cs="Helvetica"/>
          <w:color w:val="333333"/>
          <w:sz w:val="21"/>
          <w:szCs w:val="21"/>
        </w:rPr>
      </w:pPr>
      <w:r>
        <w:rPr>
          <w:rFonts w:ascii="Helvetica" w:hAnsi="Helvetica" w:cs="Helvetica"/>
          <w:color w:val="333333"/>
          <w:sz w:val="21"/>
          <w:szCs w:val="21"/>
        </w:rPr>
        <w:t>Shades of grey (from black to white) are defined using equal values for all the 3 light sources: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44"/>
        <w:gridCol w:w="2344"/>
        <w:gridCol w:w="2344"/>
        <w:gridCol w:w="2344"/>
      </w:tblGrid>
      <w:tr w:rsidR="007A4233" w:rsidTr="007A4233">
        <w:tc>
          <w:tcPr>
            <w:tcW w:w="1250" w:type="pct"/>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Color</w:t>
            </w:r>
          </w:p>
        </w:tc>
        <w:tc>
          <w:tcPr>
            <w:tcW w:w="1250" w:type="pct"/>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Color 3 digit HEX</w:t>
            </w:r>
          </w:p>
        </w:tc>
        <w:tc>
          <w:tcPr>
            <w:tcW w:w="1250" w:type="pct"/>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Color 6 digit HEX</w:t>
            </w:r>
          </w:p>
        </w:tc>
        <w:tc>
          <w:tcPr>
            <w:tcW w:w="0" w:type="auto"/>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Color RGB</w:t>
            </w:r>
          </w:p>
        </w:tc>
      </w:tr>
      <w:tr w:rsidR="007A4233" w:rsidTr="007A4233">
        <w:tc>
          <w:tcPr>
            <w:tcW w:w="0" w:type="auto"/>
            <w:shd w:val="clear" w:color="auto" w:fill="0000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#000</w:t>
            </w:r>
          </w:p>
        </w:tc>
        <w:tc>
          <w:tcPr>
            <w:tcW w:w="0" w:type="auto"/>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#000000</w:t>
            </w:r>
          </w:p>
        </w:tc>
        <w:tc>
          <w:tcPr>
            <w:tcW w:w="0" w:type="auto"/>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rgb(0,0,0)</w:t>
            </w:r>
          </w:p>
        </w:tc>
      </w:tr>
      <w:tr w:rsidR="007A4233" w:rsidTr="007A4233">
        <w:tc>
          <w:tcPr>
            <w:tcW w:w="0" w:type="auto"/>
            <w:shd w:val="clear" w:color="auto" w:fill="C0C0C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#888</w:t>
            </w:r>
          </w:p>
        </w:tc>
        <w:tc>
          <w:tcPr>
            <w:tcW w:w="0" w:type="auto"/>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#888888</w:t>
            </w:r>
          </w:p>
        </w:tc>
        <w:tc>
          <w:tcPr>
            <w:tcW w:w="0" w:type="auto"/>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rgb(136,136,136)</w:t>
            </w:r>
          </w:p>
        </w:tc>
      </w:tr>
      <w:tr w:rsidR="007A4233" w:rsidTr="007A4233">
        <w:tc>
          <w:tcPr>
            <w:tcW w:w="0" w:type="auto"/>
            <w:shd w:val="clear" w:color="auto" w:fill="FFFF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#FFF</w:t>
            </w:r>
          </w:p>
        </w:tc>
        <w:tc>
          <w:tcPr>
            <w:tcW w:w="0" w:type="auto"/>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#FFFFFF</w:t>
            </w:r>
          </w:p>
        </w:tc>
        <w:tc>
          <w:tcPr>
            <w:tcW w:w="0" w:type="auto"/>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rgb(255,255,255)</w:t>
            </w:r>
          </w:p>
        </w:tc>
      </w:tr>
    </w:tbl>
    <w:p w:rsidR="007A4233" w:rsidRDefault="007A4233" w:rsidP="007A423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93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A4233" w:rsidRDefault="0016480F" w:rsidP="007A4233">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79" style="width:0;height:0" o:hralign="center" o:hrstd="t" o:hr="t" fillcolor="#a0a0a0" stroked="f"/>
        </w:pict>
      </w:r>
    </w:p>
    <w:p w:rsidR="007A4233" w:rsidRDefault="007A4233" w:rsidP="007A4233">
      <w:pPr>
        <w:pStyle w:val="Heading2"/>
        <w:rPr>
          <w:rFonts w:cs="Helvetica"/>
          <w:color w:val="333333"/>
        </w:rPr>
      </w:pPr>
      <w:r>
        <w:rPr>
          <w:rFonts w:cs="Helvetica"/>
          <w:color w:val="333333"/>
        </w:rPr>
        <w:t>Colors Sorted by HEX Value</w:t>
      </w:r>
    </w:p>
    <w:p w:rsidR="007A4233" w:rsidRDefault="0016480F" w:rsidP="007A4233">
      <w:pPr>
        <w:pStyle w:val="NormalWeb"/>
        <w:rPr>
          <w:rFonts w:ascii="Helvetica" w:hAnsi="Helvetica" w:cs="Helvetica"/>
          <w:color w:val="333333"/>
          <w:sz w:val="21"/>
          <w:szCs w:val="21"/>
        </w:rPr>
      </w:pPr>
      <w:hyperlink r:id="rId937" w:history="1">
        <w:r w:rsidR="007A4233">
          <w:rPr>
            <w:rStyle w:val="Hyperlink"/>
            <w:rFonts w:ascii="Helvetica" w:hAnsi="Helvetica" w:cs="Helvetica"/>
            <w:sz w:val="21"/>
            <w:szCs w:val="21"/>
          </w:rPr>
          <w:t>Colors sorted by color name</w:t>
        </w:r>
      </w:hyperlink>
    </w:p>
    <w:tbl>
      <w:tblPr>
        <w:tblW w:w="5000" w:type="pct"/>
        <w:tblBorders>
          <w:top w:val="outset" w:sz="6" w:space="0" w:color="auto"/>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44"/>
        <w:gridCol w:w="1406"/>
        <w:gridCol w:w="4032"/>
        <w:gridCol w:w="1031"/>
        <w:gridCol w:w="563"/>
      </w:tblGrid>
      <w:tr w:rsidR="007A4233" w:rsidTr="007A4233">
        <w:tc>
          <w:tcPr>
            <w:tcW w:w="12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Color Name</w:t>
            </w:r>
          </w:p>
        </w:tc>
        <w:tc>
          <w:tcPr>
            <w:tcW w:w="7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HEX</w:t>
            </w:r>
          </w:p>
        </w:tc>
        <w:tc>
          <w:tcPr>
            <w:tcW w:w="21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Color</w:t>
            </w:r>
          </w:p>
        </w:tc>
        <w:tc>
          <w:tcPr>
            <w:tcW w:w="550" w:type="pc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Shades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7A4233">
            <w:pPr>
              <w:spacing w:after="180"/>
              <w:rPr>
                <w:rFonts w:ascii="Helvetica" w:hAnsi="Helvetica" w:cs="Helvetica"/>
                <w:b/>
                <w:bCs/>
                <w:color w:val="333333"/>
                <w:sz w:val="21"/>
                <w:szCs w:val="21"/>
              </w:rPr>
            </w:pPr>
            <w:r>
              <w:rPr>
                <w:rFonts w:ascii="Helvetica" w:hAnsi="Helvetica" w:cs="Helvetica"/>
                <w:b/>
                <w:bCs/>
                <w:color w:val="333333"/>
                <w:sz w:val="21"/>
                <w:szCs w:val="21"/>
              </w:rPr>
              <w:t>Mix</w:t>
            </w:r>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38" w:tgtFrame="_blank" w:history="1">
              <w:r w:rsidR="007A4233">
                <w:rPr>
                  <w:rStyle w:val="Hyperlink"/>
                  <w:rFonts w:ascii="Helvetica" w:hAnsi="Helvetica" w:cs="Helvetica"/>
                  <w:sz w:val="21"/>
                  <w:szCs w:val="21"/>
                </w:rPr>
                <w:t>Black</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39" w:tgtFrame="_blank" w:history="1">
              <w:r w:rsidR="007A4233">
                <w:rPr>
                  <w:rStyle w:val="Hyperlink"/>
                  <w:rFonts w:ascii="Helvetica" w:hAnsi="Helvetica" w:cs="Helvetica"/>
                  <w:sz w:val="21"/>
                  <w:szCs w:val="21"/>
                </w:rPr>
                <w:t>#000000</w:t>
              </w:r>
            </w:hyperlink>
          </w:p>
        </w:tc>
        <w:tc>
          <w:tcPr>
            <w:tcW w:w="0" w:type="auto"/>
            <w:tcBorders>
              <w:top w:val="outset" w:sz="6" w:space="0" w:color="auto"/>
              <w:left w:val="outset" w:sz="6" w:space="0" w:color="auto"/>
              <w:bottom w:val="outset" w:sz="6" w:space="0" w:color="auto"/>
              <w:right w:val="outset" w:sz="6" w:space="0" w:color="auto"/>
            </w:tcBorders>
            <w:shd w:val="clear" w:color="auto" w:fill="0000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4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4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42" w:tgtFrame="_blank" w:history="1">
              <w:r w:rsidR="007A4233">
                <w:rPr>
                  <w:rStyle w:val="Hyperlink"/>
                  <w:rFonts w:ascii="Helvetica" w:hAnsi="Helvetica" w:cs="Helvetica"/>
                  <w:sz w:val="21"/>
                  <w:szCs w:val="21"/>
                </w:rPr>
                <w:t>Navy</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43" w:tgtFrame="_blank" w:history="1">
              <w:r w:rsidR="007A4233">
                <w:rPr>
                  <w:rStyle w:val="Hyperlink"/>
                  <w:rFonts w:ascii="Helvetica" w:hAnsi="Helvetica" w:cs="Helvetica"/>
                  <w:sz w:val="21"/>
                  <w:szCs w:val="21"/>
                </w:rPr>
                <w:t>#000080</w:t>
              </w:r>
            </w:hyperlink>
          </w:p>
        </w:tc>
        <w:tc>
          <w:tcPr>
            <w:tcW w:w="0" w:type="auto"/>
            <w:tcBorders>
              <w:top w:val="outset" w:sz="6" w:space="0" w:color="auto"/>
              <w:left w:val="outset" w:sz="6" w:space="0" w:color="auto"/>
              <w:bottom w:val="outset" w:sz="6" w:space="0" w:color="auto"/>
              <w:right w:val="outset" w:sz="6" w:space="0" w:color="auto"/>
            </w:tcBorders>
            <w:shd w:val="clear" w:color="auto" w:fill="00008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4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4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46" w:tgtFrame="_blank" w:history="1">
              <w:r w:rsidR="007A4233">
                <w:rPr>
                  <w:rStyle w:val="Hyperlink"/>
                  <w:rFonts w:ascii="Helvetica" w:hAnsi="Helvetica" w:cs="Helvetica"/>
                  <w:sz w:val="21"/>
                  <w:szCs w:val="21"/>
                </w:rPr>
                <w:t>DarkBlue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47" w:tgtFrame="_blank" w:history="1">
              <w:r w:rsidR="007A4233">
                <w:rPr>
                  <w:rStyle w:val="Hyperlink"/>
                  <w:rFonts w:ascii="Helvetica" w:hAnsi="Helvetica" w:cs="Helvetica"/>
                  <w:sz w:val="21"/>
                  <w:szCs w:val="21"/>
                </w:rPr>
                <w:t>#00008B</w:t>
              </w:r>
            </w:hyperlink>
          </w:p>
        </w:tc>
        <w:tc>
          <w:tcPr>
            <w:tcW w:w="0" w:type="auto"/>
            <w:tcBorders>
              <w:top w:val="outset" w:sz="6" w:space="0" w:color="auto"/>
              <w:left w:val="outset" w:sz="6" w:space="0" w:color="auto"/>
              <w:bottom w:val="outset" w:sz="6" w:space="0" w:color="auto"/>
              <w:right w:val="outset" w:sz="6" w:space="0" w:color="auto"/>
            </w:tcBorders>
            <w:shd w:val="clear" w:color="auto" w:fill="00008B"/>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4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4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50" w:tgtFrame="_blank" w:history="1">
              <w:r w:rsidR="007A4233">
                <w:rPr>
                  <w:rStyle w:val="Hyperlink"/>
                  <w:rFonts w:ascii="Helvetica" w:hAnsi="Helvetica" w:cs="Helvetica"/>
                  <w:sz w:val="21"/>
                  <w:szCs w:val="21"/>
                </w:rPr>
                <w:t>MediumBlue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51" w:tgtFrame="_blank" w:history="1">
              <w:r w:rsidR="007A4233">
                <w:rPr>
                  <w:rStyle w:val="Hyperlink"/>
                  <w:rFonts w:ascii="Helvetica" w:hAnsi="Helvetica" w:cs="Helvetica"/>
                  <w:sz w:val="21"/>
                  <w:szCs w:val="21"/>
                </w:rPr>
                <w:t>#0000CD</w:t>
              </w:r>
            </w:hyperlink>
          </w:p>
        </w:tc>
        <w:tc>
          <w:tcPr>
            <w:tcW w:w="0" w:type="auto"/>
            <w:tcBorders>
              <w:top w:val="outset" w:sz="6" w:space="0" w:color="auto"/>
              <w:left w:val="outset" w:sz="6" w:space="0" w:color="auto"/>
              <w:bottom w:val="outset" w:sz="6" w:space="0" w:color="auto"/>
              <w:right w:val="outset" w:sz="6" w:space="0" w:color="auto"/>
            </w:tcBorders>
            <w:shd w:val="clear" w:color="auto" w:fill="0000CD"/>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5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5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54" w:tgtFrame="_blank" w:history="1">
              <w:r w:rsidR="007A4233">
                <w:rPr>
                  <w:rStyle w:val="Hyperlink"/>
                  <w:rFonts w:ascii="Helvetica" w:hAnsi="Helvetica" w:cs="Helvetica"/>
                  <w:sz w:val="21"/>
                  <w:szCs w:val="21"/>
                </w:rPr>
                <w:t>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55" w:tgtFrame="_blank" w:history="1">
              <w:r w:rsidR="007A4233">
                <w:rPr>
                  <w:rStyle w:val="Hyperlink"/>
                  <w:rFonts w:ascii="Helvetica" w:hAnsi="Helvetica" w:cs="Helvetica"/>
                  <w:sz w:val="21"/>
                  <w:szCs w:val="21"/>
                </w:rPr>
                <w:t>#0000FF</w:t>
              </w:r>
            </w:hyperlink>
          </w:p>
        </w:tc>
        <w:tc>
          <w:tcPr>
            <w:tcW w:w="0" w:type="auto"/>
            <w:tcBorders>
              <w:top w:val="outset" w:sz="6" w:space="0" w:color="auto"/>
              <w:left w:val="outset" w:sz="6" w:space="0" w:color="auto"/>
              <w:bottom w:val="outset" w:sz="6" w:space="0" w:color="auto"/>
              <w:right w:val="outset" w:sz="6" w:space="0" w:color="auto"/>
            </w:tcBorders>
            <w:shd w:val="clear" w:color="auto" w:fill="0000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5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5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58" w:tgtFrame="_blank" w:history="1">
              <w:r w:rsidR="007A4233">
                <w:rPr>
                  <w:rStyle w:val="Hyperlink"/>
                  <w:rFonts w:ascii="Helvetica" w:hAnsi="Helvetica" w:cs="Helvetica"/>
                  <w:sz w:val="21"/>
                  <w:szCs w:val="21"/>
                </w:rPr>
                <w:t>DarkGreen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59" w:tgtFrame="_blank" w:history="1">
              <w:r w:rsidR="007A4233">
                <w:rPr>
                  <w:rStyle w:val="Hyperlink"/>
                  <w:rFonts w:ascii="Helvetica" w:hAnsi="Helvetica" w:cs="Helvetica"/>
                  <w:sz w:val="21"/>
                  <w:szCs w:val="21"/>
                </w:rPr>
                <w:t>#006400</w:t>
              </w:r>
            </w:hyperlink>
          </w:p>
        </w:tc>
        <w:tc>
          <w:tcPr>
            <w:tcW w:w="0" w:type="auto"/>
            <w:tcBorders>
              <w:top w:val="outset" w:sz="6" w:space="0" w:color="auto"/>
              <w:left w:val="outset" w:sz="6" w:space="0" w:color="auto"/>
              <w:bottom w:val="outset" w:sz="6" w:space="0" w:color="auto"/>
              <w:right w:val="outset" w:sz="6" w:space="0" w:color="auto"/>
            </w:tcBorders>
            <w:shd w:val="clear" w:color="auto" w:fill="0064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6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6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62" w:tgtFrame="_blank" w:history="1">
              <w:r w:rsidR="007A4233">
                <w:rPr>
                  <w:rStyle w:val="Hyperlink"/>
                  <w:rFonts w:ascii="Helvetica" w:hAnsi="Helvetica" w:cs="Helvetica"/>
                  <w:sz w:val="21"/>
                  <w:szCs w:val="21"/>
                </w:rPr>
                <w:t>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63" w:tgtFrame="_blank" w:history="1">
              <w:r w:rsidR="007A4233">
                <w:rPr>
                  <w:rStyle w:val="Hyperlink"/>
                  <w:rFonts w:ascii="Helvetica" w:hAnsi="Helvetica" w:cs="Helvetica"/>
                  <w:sz w:val="21"/>
                  <w:szCs w:val="21"/>
                </w:rPr>
                <w:t>#008000</w:t>
              </w:r>
            </w:hyperlink>
          </w:p>
        </w:tc>
        <w:tc>
          <w:tcPr>
            <w:tcW w:w="0" w:type="auto"/>
            <w:tcBorders>
              <w:top w:val="outset" w:sz="6" w:space="0" w:color="auto"/>
              <w:left w:val="outset" w:sz="6" w:space="0" w:color="auto"/>
              <w:bottom w:val="outset" w:sz="6" w:space="0" w:color="auto"/>
              <w:right w:val="outset" w:sz="6" w:space="0" w:color="auto"/>
            </w:tcBorders>
            <w:shd w:val="clear" w:color="auto" w:fill="0080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6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6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66" w:tgtFrame="_blank" w:history="1">
              <w:r w:rsidR="007A4233">
                <w:rPr>
                  <w:rStyle w:val="Hyperlink"/>
                  <w:rFonts w:ascii="Helvetica" w:hAnsi="Helvetica" w:cs="Helvetica"/>
                  <w:sz w:val="21"/>
                  <w:szCs w:val="21"/>
                </w:rPr>
                <w:t>Teal</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67" w:tgtFrame="_blank" w:history="1">
              <w:r w:rsidR="007A4233">
                <w:rPr>
                  <w:rStyle w:val="Hyperlink"/>
                  <w:rFonts w:ascii="Helvetica" w:hAnsi="Helvetica" w:cs="Helvetica"/>
                  <w:sz w:val="21"/>
                  <w:szCs w:val="21"/>
                </w:rPr>
                <w:t>#008080</w:t>
              </w:r>
            </w:hyperlink>
          </w:p>
        </w:tc>
        <w:tc>
          <w:tcPr>
            <w:tcW w:w="0" w:type="auto"/>
            <w:tcBorders>
              <w:top w:val="outset" w:sz="6" w:space="0" w:color="auto"/>
              <w:left w:val="outset" w:sz="6" w:space="0" w:color="auto"/>
              <w:bottom w:val="outset" w:sz="6" w:space="0" w:color="auto"/>
              <w:right w:val="outset" w:sz="6" w:space="0" w:color="auto"/>
            </w:tcBorders>
            <w:shd w:val="clear" w:color="auto" w:fill="00808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6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6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70" w:tgtFrame="_blank" w:history="1">
              <w:r w:rsidR="007A4233">
                <w:rPr>
                  <w:rStyle w:val="Hyperlink"/>
                  <w:rFonts w:ascii="Helvetica" w:hAnsi="Helvetica" w:cs="Helvetica"/>
                  <w:sz w:val="21"/>
                  <w:szCs w:val="21"/>
                </w:rPr>
                <w:t>DarkCyan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71" w:tgtFrame="_blank" w:history="1">
              <w:r w:rsidR="007A4233">
                <w:rPr>
                  <w:rStyle w:val="Hyperlink"/>
                  <w:rFonts w:ascii="Helvetica" w:hAnsi="Helvetica" w:cs="Helvetica"/>
                  <w:sz w:val="21"/>
                  <w:szCs w:val="21"/>
                </w:rPr>
                <w:t>#008B8B</w:t>
              </w:r>
            </w:hyperlink>
          </w:p>
        </w:tc>
        <w:tc>
          <w:tcPr>
            <w:tcW w:w="0" w:type="auto"/>
            <w:tcBorders>
              <w:top w:val="outset" w:sz="6" w:space="0" w:color="auto"/>
              <w:left w:val="outset" w:sz="6" w:space="0" w:color="auto"/>
              <w:bottom w:val="outset" w:sz="6" w:space="0" w:color="auto"/>
              <w:right w:val="outset" w:sz="6" w:space="0" w:color="auto"/>
            </w:tcBorders>
            <w:shd w:val="clear" w:color="auto" w:fill="008B8B"/>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7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7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74" w:tgtFrame="_blank" w:history="1">
              <w:r w:rsidR="007A4233">
                <w:rPr>
                  <w:rStyle w:val="Hyperlink"/>
                  <w:rFonts w:ascii="Helvetica" w:hAnsi="Helvetica" w:cs="Helvetica"/>
                  <w:sz w:val="21"/>
                  <w:szCs w:val="21"/>
                </w:rPr>
                <w:t>DeepSkyBlue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75" w:tgtFrame="_blank" w:history="1">
              <w:r w:rsidR="007A4233">
                <w:rPr>
                  <w:rStyle w:val="Hyperlink"/>
                  <w:rFonts w:ascii="Helvetica" w:hAnsi="Helvetica" w:cs="Helvetica"/>
                  <w:sz w:val="21"/>
                  <w:szCs w:val="21"/>
                </w:rPr>
                <w:t>#00BFFF</w:t>
              </w:r>
            </w:hyperlink>
          </w:p>
        </w:tc>
        <w:tc>
          <w:tcPr>
            <w:tcW w:w="0" w:type="auto"/>
            <w:tcBorders>
              <w:top w:val="outset" w:sz="6" w:space="0" w:color="auto"/>
              <w:left w:val="outset" w:sz="6" w:space="0" w:color="auto"/>
              <w:bottom w:val="outset" w:sz="6" w:space="0" w:color="auto"/>
              <w:right w:val="outset" w:sz="6" w:space="0" w:color="auto"/>
            </w:tcBorders>
            <w:shd w:val="clear" w:color="auto" w:fill="00BF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7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7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78" w:tgtFrame="_blank" w:history="1">
              <w:r w:rsidR="007A4233">
                <w:rPr>
                  <w:rStyle w:val="Hyperlink"/>
                  <w:rFonts w:ascii="Helvetica" w:hAnsi="Helvetica" w:cs="Helvetica"/>
                  <w:sz w:val="21"/>
                  <w:szCs w:val="21"/>
                </w:rPr>
                <w:t>DarkTurquoise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79" w:tgtFrame="_blank" w:history="1">
              <w:r w:rsidR="007A4233">
                <w:rPr>
                  <w:rStyle w:val="Hyperlink"/>
                  <w:rFonts w:ascii="Helvetica" w:hAnsi="Helvetica" w:cs="Helvetica"/>
                  <w:sz w:val="21"/>
                  <w:szCs w:val="21"/>
                </w:rPr>
                <w:t>#00CED1</w:t>
              </w:r>
            </w:hyperlink>
          </w:p>
        </w:tc>
        <w:tc>
          <w:tcPr>
            <w:tcW w:w="0" w:type="auto"/>
            <w:tcBorders>
              <w:top w:val="outset" w:sz="6" w:space="0" w:color="auto"/>
              <w:left w:val="outset" w:sz="6" w:space="0" w:color="auto"/>
              <w:bottom w:val="outset" w:sz="6" w:space="0" w:color="auto"/>
              <w:right w:val="outset" w:sz="6" w:space="0" w:color="auto"/>
            </w:tcBorders>
            <w:shd w:val="clear" w:color="auto" w:fill="00CED1"/>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8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8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82" w:tgtFrame="_blank" w:history="1">
              <w:r w:rsidR="007A4233">
                <w:rPr>
                  <w:rStyle w:val="Hyperlink"/>
                  <w:rFonts w:ascii="Helvetica" w:hAnsi="Helvetica" w:cs="Helvetica"/>
                  <w:sz w:val="21"/>
                  <w:szCs w:val="21"/>
                </w:rPr>
                <w:t>MediumSpringGreen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83" w:tgtFrame="_blank" w:history="1">
              <w:r w:rsidR="007A4233">
                <w:rPr>
                  <w:rStyle w:val="Hyperlink"/>
                  <w:rFonts w:ascii="Helvetica" w:hAnsi="Helvetica" w:cs="Helvetica"/>
                  <w:sz w:val="21"/>
                  <w:szCs w:val="21"/>
                </w:rPr>
                <w:t>#00FA9A</w:t>
              </w:r>
            </w:hyperlink>
          </w:p>
        </w:tc>
        <w:tc>
          <w:tcPr>
            <w:tcW w:w="0" w:type="auto"/>
            <w:tcBorders>
              <w:top w:val="outset" w:sz="6" w:space="0" w:color="auto"/>
              <w:left w:val="outset" w:sz="6" w:space="0" w:color="auto"/>
              <w:bottom w:val="outset" w:sz="6" w:space="0" w:color="auto"/>
              <w:right w:val="outset" w:sz="6" w:space="0" w:color="auto"/>
            </w:tcBorders>
            <w:shd w:val="clear" w:color="auto" w:fill="00FA9A"/>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8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8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86" w:tgtFrame="_blank" w:history="1">
              <w:r w:rsidR="007A4233">
                <w:rPr>
                  <w:rStyle w:val="Hyperlink"/>
                  <w:rFonts w:ascii="Helvetica" w:hAnsi="Helvetica" w:cs="Helvetica"/>
                  <w:sz w:val="21"/>
                  <w:szCs w:val="21"/>
                </w:rPr>
                <w:t>Lime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87" w:tgtFrame="_blank" w:history="1">
              <w:r w:rsidR="007A4233">
                <w:rPr>
                  <w:rStyle w:val="Hyperlink"/>
                  <w:rFonts w:ascii="Helvetica" w:hAnsi="Helvetica" w:cs="Helvetica"/>
                  <w:sz w:val="21"/>
                  <w:szCs w:val="21"/>
                </w:rPr>
                <w:t>#00FF00</w:t>
              </w:r>
            </w:hyperlink>
          </w:p>
        </w:tc>
        <w:tc>
          <w:tcPr>
            <w:tcW w:w="0" w:type="auto"/>
            <w:tcBorders>
              <w:top w:val="outset" w:sz="6" w:space="0" w:color="auto"/>
              <w:left w:val="outset" w:sz="6" w:space="0" w:color="auto"/>
              <w:bottom w:val="outset" w:sz="6" w:space="0" w:color="auto"/>
              <w:right w:val="outset" w:sz="6" w:space="0" w:color="auto"/>
            </w:tcBorders>
            <w:shd w:val="clear" w:color="auto" w:fill="00FF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8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8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90" w:tgtFrame="_blank" w:history="1">
              <w:r w:rsidR="007A4233">
                <w:rPr>
                  <w:rStyle w:val="Hyperlink"/>
                  <w:rFonts w:ascii="Helvetica" w:hAnsi="Helvetica" w:cs="Helvetica"/>
                  <w:sz w:val="21"/>
                  <w:szCs w:val="21"/>
                </w:rPr>
                <w:t>SpringGreen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91" w:tgtFrame="_blank" w:history="1">
              <w:r w:rsidR="007A4233">
                <w:rPr>
                  <w:rStyle w:val="Hyperlink"/>
                  <w:rFonts w:ascii="Helvetica" w:hAnsi="Helvetica" w:cs="Helvetica"/>
                  <w:sz w:val="21"/>
                  <w:szCs w:val="21"/>
                </w:rPr>
                <w:t>#00FF7F</w:t>
              </w:r>
            </w:hyperlink>
          </w:p>
        </w:tc>
        <w:tc>
          <w:tcPr>
            <w:tcW w:w="0" w:type="auto"/>
            <w:tcBorders>
              <w:top w:val="outset" w:sz="6" w:space="0" w:color="auto"/>
              <w:left w:val="outset" w:sz="6" w:space="0" w:color="auto"/>
              <w:bottom w:val="outset" w:sz="6" w:space="0" w:color="auto"/>
              <w:right w:val="outset" w:sz="6" w:space="0" w:color="auto"/>
            </w:tcBorders>
            <w:shd w:val="clear" w:color="auto" w:fill="00FF7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9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9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94" w:tgtFrame="_blank" w:history="1">
              <w:r w:rsidR="007A4233">
                <w:rPr>
                  <w:rStyle w:val="Hyperlink"/>
                  <w:rFonts w:ascii="Helvetica" w:hAnsi="Helvetica" w:cs="Helvetica"/>
                  <w:sz w:val="21"/>
                  <w:szCs w:val="21"/>
                </w:rPr>
                <w:t>Aqua</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95" w:tgtFrame="_blank" w:history="1">
              <w:r w:rsidR="007A4233">
                <w:rPr>
                  <w:rStyle w:val="Hyperlink"/>
                  <w:rFonts w:ascii="Helvetica" w:hAnsi="Helvetica" w:cs="Helvetica"/>
                  <w:sz w:val="21"/>
                  <w:szCs w:val="21"/>
                </w:rPr>
                <w:t>#00FFFF</w:t>
              </w:r>
            </w:hyperlink>
          </w:p>
        </w:tc>
        <w:tc>
          <w:tcPr>
            <w:tcW w:w="0" w:type="auto"/>
            <w:tcBorders>
              <w:top w:val="outset" w:sz="6" w:space="0" w:color="auto"/>
              <w:left w:val="outset" w:sz="6" w:space="0" w:color="auto"/>
              <w:bottom w:val="outset" w:sz="6" w:space="0" w:color="auto"/>
              <w:right w:val="outset" w:sz="6" w:space="0" w:color="auto"/>
            </w:tcBorders>
            <w:shd w:val="clear" w:color="auto" w:fill="00FF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9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9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98" w:tgtFrame="_blank" w:history="1">
              <w:r w:rsidR="007A4233">
                <w:rPr>
                  <w:rStyle w:val="Hyperlink"/>
                  <w:rFonts w:ascii="Helvetica" w:hAnsi="Helvetica" w:cs="Helvetica"/>
                  <w:sz w:val="21"/>
                  <w:szCs w:val="21"/>
                </w:rPr>
                <w:t>Cyan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999" w:tgtFrame="_blank" w:history="1">
              <w:r w:rsidR="007A4233">
                <w:rPr>
                  <w:rStyle w:val="Hyperlink"/>
                  <w:rFonts w:ascii="Helvetica" w:hAnsi="Helvetica" w:cs="Helvetica"/>
                  <w:sz w:val="21"/>
                  <w:szCs w:val="21"/>
                </w:rPr>
                <w:t>#00FFFF</w:t>
              </w:r>
            </w:hyperlink>
          </w:p>
        </w:tc>
        <w:tc>
          <w:tcPr>
            <w:tcW w:w="0" w:type="auto"/>
            <w:tcBorders>
              <w:top w:val="outset" w:sz="6" w:space="0" w:color="auto"/>
              <w:left w:val="outset" w:sz="6" w:space="0" w:color="auto"/>
              <w:bottom w:val="outset" w:sz="6" w:space="0" w:color="auto"/>
              <w:right w:val="outset" w:sz="6" w:space="0" w:color="auto"/>
            </w:tcBorders>
            <w:shd w:val="clear" w:color="auto" w:fill="00FF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0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0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02" w:tgtFrame="_blank" w:history="1">
              <w:r w:rsidR="007A4233">
                <w:rPr>
                  <w:rStyle w:val="Hyperlink"/>
                  <w:rFonts w:ascii="Helvetica" w:hAnsi="Helvetica" w:cs="Helvetica"/>
                  <w:sz w:val="21"/>
                  <w:szCs w:val="21"/>
                </w:rPr>
                <w:t>MidnightBlue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03" w:tgtFrame="_blank" w:history="1">
              <w:r w:rsidR="007A4233">
                <w:rPr>
                  <w:rStyle w:val="Hyperlink"/>
                  <w:rFonts w:ascii="Helvetica" w:hAnsi="Helvetica" w:cs="Helvetica"/>
                  <w:sz w:val="21"/>
                  <w:szCs w:val="21"/>
                </w:rPr>
                <w:t>#191970</w:t>
              </w:r>
            </w:hyperlink>
          </w:p>
        </w:tc>
        <w:tc>
          <w:tcPr>
            <w:tcW w:w="0" w:type="auto"/>
            <w:tcBorders>
              <w:top w:val="outset" w:sz="6" w:space="0" w:color="auto"/>
              <w:left w:val="outset" w:sz="6" w:space="0" w:color="auto"/>
              <w:bottom w:val="outset" w:sz="6" w:space="0" w:color="auto"/>
              <w:right w:val="outset" w:sz="6" w:space="0" w:color="auto"/>
            </w:tcBorders>
            <w:shd w:val="clear" w:color="auto" w:fill="19197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0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0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06" w:tgtFrame="_blank" w:history="1">
              <w:r w:rsidR="007A4233">
                <w:rPr>
                  <w:rStyle w:val="Hyperlink"/>
                  <w:rFonts w:ascii="Helvetica" w:hAnsi="Helvetica" w:cs="Helvetica"/>
                  <w:sz w:val="21"/>
                  <w:szCs w:val="21"/>
                </w:rPr>
                <w:t>DodgerBlue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07" w:tgtFrame="_blank" w:history="1">
              <w:r w:rsidR="007A4233">
                <w:rPr>
                  <w:rStyle w:val="Hyperlink"/>
                  <w:rFonts w:ascii="Helvetica" w:hAnsi="Helvetica" w:cs="Helvetica"/>
                  <w:sz w:val="21"/>
                  <w:szCs w:val="21"/>
                </w:rPr>
                <w:t>#1E90FF</w:t>
              </w:r>
            </w:hyperlink>
          </w:p>
        </w:tc>
        <w:tc>
          <w:tcPr>
            <w:tcW w:w="0" w:type="auto"/>
            <w:tcBorders>
              <w:top w:val="outset" w:sz="6" w:space="0" w:color="auto"/>
              <w:left w:val="outset" w:sz="6" w:space="0" w:color="auto"/>
              <w:bottom w:val="outset" w:sz="6" w:space="0" w:color="auto"/>
              <w:right w:val="outset" w:sz="6" w:space="0" w:color="auto"/>
            </w:tcBorders>
            <w:shd w:val="clear" w:color="auto" w:fill="1E90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0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0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10" w:tgtFrame="_blank" w:history="1">
              <w:r w:rsidR="007A4233">
                <w:rPr>
                  <w:rStyle w:val="Hyperlink"/>
                  <w:rFonts w:ascii="Helvetica" w:hAnsi="Helvetica" w:cs="Helvetica"/>
                  <w:sz w:val="21"/>
                  <w:szCs w:val="21"/>
                </w:rPr>
                <w:t>LightSeaGreen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11" w:tgtFrame="_blank" w:history="1">
              <w:r w:rsidR="007A4233">
                <w:rPr>
                  <w:rStyle w:val="Hyperlink"/>
                  <w:rFonts w:ascii="Helvetica" w:hAnsi="Helvetica" w:cs="Helvetica"/>
                  <w:sz w:val="21"/>
                  <w:szCs w:val="21"/>
                </w:rPr>
                <w:t>#20B2AA</w:t>
              </w:r>
            </w:hyperlink>
          </w:p>
        </w:tc>
        <w:tc>
          <w:tcPr>
            <w:tcW w:w="0" w:type="auto"/>
            <w:tcBorders>
              <w:top w:val="outset" w:sz="6" w:space="0" w:color="auto"/>
              <w:left w:val="outset" w:sz="6" w:space="0" w:color="auto"/>
              <w:bottom w:val="outset" w:sz="6" w:space="0" w:color="auto"/>
              <w:right w:val="outset" w:sz="6" w:space="0" w:color="auto"/>
            </w:tcBorders>
            <w:shd w:val="clear" w:color="auto" w:fill="20B2AA"/>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1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1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14" w:tgtFrame="_blank" w:history="1">
              <w:r w:rsidR="007A4233">
                <w:rPr>
                  <w:rStyle w:val="Hyperlink"/>
                  <w:rFonts w:ascii="Helvetica" w:hAnsi="Helvetica" w:cs="Helvetica"/>
                  <w:sz w:val="21"/>
                  <w:szCs w:val="21"/>
                </w:rPr>
                <w:t>ForestGreen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15" w:tgtFrame="_blank" w:history="1">
              <w:r w:rsidR="007A4233">
                <w:rPr>
                  <w:rStyle w:val="Hyperlink"/>
                  <w:rFonts w:ascii="Helvetica" w:hAnsi="Helvetica" w:cs="Helvetica"/>
                  <w:sz w:val="21"/>
                  <w:szCs w:val="21"/>
                </w:rPr>
                <w:t>#228B22</w:t>
              </w:r>
            </w:hyperlink>
          </w:p>
        </w:tc>
        <w:tc>
          <w:tcPr>
            <w:tcW w:w="0" w:type="auto"/>
            <w:tcBorders>
              <w:top w:val="outset" w:sz="6" w:space="0" w:color="auto"/>
              <w:left w:val="outset" w:sz="6" w:space="0" w:color="auto"/>
              <w:bottom w:val="outset" w:sz="6" w:space="0" w:color="auto"/>
              <w:right w:val="outset" w:sz="6" w:space="0" w:color="auto"/>
            </w:tcBorders>
            <w:shd w:val="clear" w:color="auto" w:fill="228B22"/>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1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1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18" w:tgtFrame="_blank" w:history="1">
              <w:r w:rsidR="007A4233">
                <w:rPr>
                  <w:rStyle w:val="Hyperlink"/>
                  <w:rFonts w:ascii="Helvetica" w:hAnsi="Helvetica" w:cs="Helvetica"/>
                  <w:sz w:val="21"/>
                  <w:szCs w:val="21"/>
                </w:rPr>
                <w:t>SeaGreen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19" w:tgtFrame="_blank" w:history="1">
              <w:r w:rsidR="007A4233">
                <w:rPr>
                  <w:rStyle w:val="Hyperlink"/>
                  <w:rFonts w:ascii="Helvetica" w:hAnsi="Helvetica" w:cs="Helvetica"/>
                  <w:sz w:val="21"/>
                  <w:szCs w:val="21"/>
                </w:rPr>
                <w:t>#2E8B57</w:t>
              </w:r>
            </w:hyperlink>
          </w:p>
        </w:tc>
        <w:tc>
          <w:tcPr>
            <w:tcW w:w="0" w:type="auto"/>
            <w:tcBorders>
              <w:top w:val="outset" w:sz="6" w:space="0" w:color="auto"/>
              <w:left w:val="outset" w:sz="6" w:space="0" w:color="auto"/>
              <w:bottom w:val="outset" w:sz="6" w:space="0" w:color="auto"/>
              <w:right w:val="outset" w:sz="6" w:space="0" w:color="auto"/>
            </w:tcBorders>
            <w:shd w:val="clear" w:color="auto" w:fill="2E8B57"/>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2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2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22" w:tgtFrame="_blank" w:history="1">
              <w:r w:rsidR="007A4233">
                <w:rPr>
                  <w:rStyle w:val="Hyperlink"/>
                  <w:rFonts w:ascii="Helvetica" w:hAnsi="Helvetica" w:cs="Helvetica"/>
                  <w:sz w:val="21"/>
                  <w:szCs w:val="21"/>
                </w:rPr>
                <w:t>DarkSlateGray</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23" w:tgtFrame="_blank" w:history="1">
              <w:r w:rsidR="007A4233">
                <w:rPr>
                  <w:rStyle w:val="Hyperlink"/>
                  <w:rFonts w:ascii="Helvetica" w:hAnsi="Helvetica" w:cs="Helvetica"/>
                  <w:sz w:val="21"/>
                  <w:szCs w:val="21"/>
                </w:rPr>
                <w:t>#2F4F4F</w:t>
              </w:r>
            </w:hyperlink>
          </w:p>
        </w:tc>
        <w:tc>
          <w:tcPr>
            <w:tcW w:w="0" w:type="auto"/>
            <w:tcBorders>
              <w:top w:val="outset" w:sz="6" w:space="0" w:color="auto"/>
              <w:left w:val="outset" w:sz="6" w:space="0" w:color="auto"/>
              <w:bottom w:val="outset" w:sz="6" w:space="0" w:color="auto"/>
              <w:right w:val="outset" w:sz="6" w:space="0" w:color="auto"/>
            </w:tcBorders>
            <w:shd w:val="clear" w:color="auto" w:fill="2F4F4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2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2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26" w:tgtFrame="_blank" w:history="1">
              <w:r w:rsidR="007A4233">
                <w:rPr>
                  <w:rStyle w:val="Hyperlink"/>
                  <w:rFonts w:ascii="Helvetica" w:hAnsi="Helvetica" w:cs="Helvetica"/>
                  <w:sz w:val="21"/>
                  <w:szCs w:val="21"/>
                </w:rPr>
                <w:t>LimeGreen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27" w:tgtFrame="_blank" w:history="1">
              <w:r w:rsidR="007A4233">
                <w:rPr>
                  <w:rStyle w:val="Hyperlink"/>
                  <w:rFonts w:ascii="Helvetica" w:hAnsi="Helvetica" w:cs="Helvetica"/>
                  <w:sz w:val="21"/>
                  <w:szCs w:val="21"/>
                </w:rPr>
                <w:t>#32CD32</w:t>
              </w:r>
            </w:hyperlink>
          </w:p>
        </w:tc>
        <w:tc>
          <w:tcPr>
            <w:tcW w:w="0" w:type="auto"/>
            <w:tcBorders>
              <w:top w:val="outset" w:sz="6" w:space="0" w:color="auto"/>
              <w:left w:val="outset" w:sz="6" w:space="0" w:color="auto"/>
              <w:bottom w:val="outset" w:sz="6" w:space="0" w:color="auto"/>
              <w:right w:val="outset" w:sz="6" w:space="0" w:color="auto"/>
            </w:tcBorders>
            <w:shd w:val="clear" w:color="auto" w:fill="32CD32"/>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2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2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30" w:tgtFrame="_blank" w:history="1">
              <w:r w:rsidR="007A4233">
                <w:rPr>
                  <w:rStyle w:val="Hyperlink"/>
                  <w:rFonts w:ascii="Helvetica" w:hAnsi="Helvetica" w:cs="Helvetica"/>
                  <w:sz w:val="21"/>
                  <w:szCs w:val="21"/>
                </w:rPr>
                <w:t>MediumSeaGreen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31" w:tgtFrame="_blank" w:history="1">
              <w:r w:rsidR="007A4233">
                <w:rPr>
                  <w:rStyle w:val="Hyperlink"/>
                  <w:rFonts w:ascii="Helvetica" w:hAnsi="Helvetica" w:cs="Helvetica"/>
                  <w:sz w:val="21"/>
                  <w:szCs w:val="21"/>
                </w:rPr>
                <w:t>#3CB371</w:t>
              </w:r>
            </w:hyperlink>
          </w:p>
        </w:tc>
        <w:tc>
          <w:tcPr>
            <w:tcW w:w="0" w:type="auto"/>
            <w:tcBorders>
              <w:top w:val="outset" w:sz="6" w:space="0" w:color="auto"/>
              <w:left w:val="outset" w:sz="6" w:space="0" w:color="auto"/>
              <w:bottom w:val="outset" w:sz="6" w:space="0" w:color="auto"/>
              <w:right w:val="outset" w:sz="6" w:space="0" w:color="auto"/>
            </w:tcBorders>
            <w:shd w:val="clear" w:color="auto" w:fill="3CB371"/>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3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3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34" w:tgtFrame="_blank" w:history="1">
              <w:r w:rsidR="007A4233">
                <w:rPr>
                  <w:rStyle w:val="Hyperlink"/>
                  <w:rFonts w:ascii="Helvetica" w:hAnsi="Helvetica" w:cs="Helvetica"/>
                  <w:sz w:val="21"/>
                  <w:szCs w:val="21"/>
                </w:rPr>
                <w:t>Turquoise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35" w:tgtFrame="_blank" w:history="1">
              <w:r w:rsidR="007A4233">
                <w:rPr>
                  <w:rStyle w:val="Hyperlink"/>
                  <w:rFonts w:ascii="Helvetica" w:hAnsi="Helvetica" w:cs="Helvetica"/>
                  <w:sz w:val="21"/>
                  <w:szCs w:val="21"/>
                </w:rPr>
                <w:t>#40E0D0</w:t>
              </w:r>
            </w:hyperlink>
          </w:p>
        </w:tc>
        <w:tc>
          <w:tcPr>
            <w:tcW w:w="0" w:type="auto"/>
            <w:tcBorders>
              <w:top w:val="outset" w:sz="6" w:space="0" w:color="auto"/>
              <w:left w:val="outset" w:sz="6" w:space="0" w:color="auto"/>
              <w:bottom w:val="outset" w:sz="6" w:space="0" w:color="auto"/>
              <w:right w:val="outset" w:sz="6" w:space="0" w:color="auto"/>
            </w:tcBorders>
            <w:shd w:val="clear" w:color="auto" w:fill="40E0D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3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3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38" w:tgtFrame="_blank" w:history="1">
              <w:r w:rsidR="007A4233">
                <w:rPr>
                  <w:rStyle w:val="Hyperlink"/>
                  <w:rFonts w:ascii="Helvetica" w:hAnsi="Helvetica" w:cs="Helvetica"/>
                  <w:sz w:val="21"/>
                  <w:szCs w:val="21"/>
                </w:rPr>
                <w:t>RoyalBlue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39" w:tgtFrame="_blank" w:history="1">
              <w:r w:rsidR="007A4233">
                <w:rPr>
                  <w:rStyle w:val="Hyperlink"/>
                  <w:rFonts w:ascii="Helvetica" w:hAnsi="Helvetica" w:cs="Helvetica"/>
                  <w:sz w:val="21"/>
                  <w:szCs w:val="21"/>
                </w:rPr>
                <w:t>#4169E1</w:t>
              </w:r>
            </w:hyperlink>
          </w:p>
        </w:tc>
        <w:tc>
          <w:tcPr>
            <w:tcW w:w="0" w:type="auto"/>
            <w:tcBorders>
              <w:top w:val="outset" w:sz="6" w:space="0" w:color="auto"/>
              <w:left w:val="outset" w:sz="6" w:space="0" w:color="auto"/>
              <w:bottom w:val="outset" w:sz="6" w:space="0" w:color="auto"/>
              <w:right w:val="outset" w:sz="6" w:space="0" w:color="auto"/>
            </w:tcBorders>
            <w:shd w:val="clear" w:color="auto" w:fill="4169E1"/>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4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4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42" w:tgtFrame="_blank" w:history="1">
              <w:r w:rsidR="007A4233">
                <w:rPr>
                  <w:rStyle w:val="Hyperlink"/>
                  <w:rFonts w:ascii="Helvetica" w:hAnsi="Helvetica" w:cs="Helvetica"/>
                  <w:sz w:val="21"/>
                  <w:szCs w:val="21"/>
                </w:rPr>
                <w:t>SteelBlue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43" w:tgtFrame="_blank" w:history="1">
              <w:r w:rsidR="007A4233">
                <w:rPr>
                  <w:rStyle w:val="Hyperlink"/>
                  <w:rFonts w:ascii="Helvetica" w:hAnsi="Helvetica" w:cs="Helvetica"/>
                  <w:sz w:val="21"/>
                  <w:szCs w:val="21"/>
                </w:rPr>
                <w:t>#4682B4</w:t>
              </w:r>
            </w:hyperlink>
          </w:p>
        </w:tc>
        <w:tc>
          <w:tcPr>
            <w:tcW w:w="0" w:type="auto"/>
            <w:tcBorders>
              <w:top w:val="outset" w:sz="6" w:space="0" w:color="auto"/>
              <w:left w:val="outset" w:sz="6" w:space="0" w:color="auto"/>
              <w:bottom w:val="outset" w:sz="6" w:space="0" w:color="auto"/>
              <w:right w:val="outset" w:sz="6" w:space="0" w:color="auto"/>
            </w:tcBorders>
            <w:shd w:val="clear" w:color="auto" w:fill="4682B4"/>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4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4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46" w:tgtFrame="_blank" w:history="1">
              <w:r w:rsidR="007A4233">
                <w:rPr>
                  <w:rStyle w:val="Hyperlink"/>
                  <w:rFonts w:ascii="Helvetica" w:hAnsi="Helvetica" w:cs="Helvetica"/>
                  <w:sz w:val="21"/>
                  <w:szCs w:val="21"/>
                </w:rPr>
                <w:t>DarkSlateBlue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47" w:tgtFrame="_blank" w:history="1">
              <w:r w:rsidR="007A4233">
                <w:rPr>
                  <w:rStyle w:val="Hyperlink"/>
                  <w:rFonts w:ascii="Helvetica" w:hAnsi="Helvetica" w:cs="Helvetica"/>
                  <w:sz w:val="21"/>
                  <w:szCs w:val="21"/>
                </w:rPr>
                <w:t>#483D8B</w:t>
              </w:r>
            </w:hyperlink>
          </w:p>
        </w:tc>
        <w:tc>
          <w:tcPr>
            <w:tcW w:w="0" w:type="auto"/>
            <w:tcBorders>
              <w:top w:val="outset" w:sz="6" w:space="0" w:color="auto"/>
              <w:left w:val="outset" w:sz="6" w:space="0" w:color="auto"/>
              <w:bottom w:val="outset" w:sz="6" w:space="0" w:color="auto"/>
              <w:right w:val="outset" w:sz="6" w:space="0" w:color="auto"/>
            </w:tcBorders>
            <w:shd w:val="clear" w:color="auto" w:fill="483D8B"/>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4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4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50" w:tgtFrame="_blank" w:history="1">
              <w:r w:rsidR="007A4233">
                <w:rPr>
                  <w:rStyle w:val="Hyperlink"/>
                  <w:rFonts w:ascii="Helvetica" w:hAnsi="Helvetica" w:cs="Helvetica"/>
                  <w:sz w:val="21"/>
                  <w:szCs w:val="21"/>
                </w:rPr>
                <w:t>MediumTurquoise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51" w:tgtFrame="_blank" w:history="1">
              <w:r w:rsidR="007A4233">
                <w:rPr>
                  <w:rStyle w:val="Hyperlink"/>
                  <w:rFonts w:ascii="Helvetica" w:hAnsi="Helvetica" w:cs="Helvetica"/>
                  <w:sz w:val="21"/>
                  <w:szCs w:val="21"/>
                </w:rPr>
                <w:t>#48D1CC</w:t>
              </w:r>
            </w:hyperlink>
          </w:p>
        </w:tc>
        <w:tc>
          <w:tcPr>
            <w:tcW w:w="0" w:type="auto"/>
            <w:tcBorders>
              <w:top w:val="outset" w:sz="6" w:space="0" w:color="auto"/>
              <w:left w:val="outset" w:sz="6" w:space="0" w:color="auto"/>
              <w:bottom w:val="outset" w:sz="6" w:space="0" w:color="auto"/>
              <w:right w:val="outset" w:sz="6" w:space="0" w:color="auto"/>
            </w:tcBorders>
            <w:shd w:val="clear" w:color="auto" w:fill="48D1CC"/>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5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5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54" w:tgtFrame="_blank" w:history="1">
              <w:r w:rsidR="007A4233">
                <w:rPr>
                  <w:rStyle w:val="Hyperlink"/>
                  <w:rFonts w:ascii="Helvetica" w:hAnsi="Helvetica" w:cs="Helvetica"/>
                  <w:sz w:val="21"/>
                  <w:szCs w:val="21"/>
                </w:rPr>
                <w:t xml:space="preserve">Indigo </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55" w:tgtFrame="_blank" w:history="1">
              <w:r w:rsidR="007A4233">
                <w:rPr>
                  <w:rStyle w:val="Hyperlink"/>
                  <w:rFonts w:ascii="Helvetica" w:hAnsi="Helvetica" w:cs="Helvetica"/>
                  <w:sz w:val="21"/>
                  <w:szCs w:val="21"/>
                </w:rPr>
                <w:t>#4B0082</w:t>
              </w:r>
            </w:hyperlink>
          </w:p>
        </w:tc>
        <w:tc>
          <w:tcPr>
            <w:tcW w:w="0" w:type="auto"/>
            <w:tcBorders>
              <w:top w:val="outset" w:sz="6" w:space="0" w:color="auto"/>
              <w:left w:val="outset" w:sz="6" w:space="0" w:color="auto"/>
              <w:bottom w:val="outset" w:sz="6" w:space="0" w:color="auto"/>
              <w:right w:val="outset" w:sz="6" w:space="0" w:color="auto"/>
            </w:tcBorders>
            <w:shd w:val="clear" w:color="auto" w:fill="4B0082"/>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5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5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58" w:tgtFrame="_blank" w:history="1">
              <w:r w:rsidR="007A4233">
                <w:rPr>
                  <w:rStyle w:val="Hyperlink"/>
                  <w:rFonts w:ascii="Helvetica" w:hAnsi="Helvetica" w:cs="Helvetica"/>
                  <w:sz w:val="21"/>
                  <w:szCs w:val="21"/>
                </w:rPr>
                <w:t>DarkOliveGreen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59" w:tgtFrame="_blank" w:history="1">
              <w:r w:rsidR="007A4233">
                <w:rPr>
                  <w:rStyle w:val="Hyperlink"/>
                  <w:rFonts w:ascii="Helvetica" w:hAnsi="Helvetica" w:cs="Helvetica"/>
                  <w:sz w:val="21"/>
                  <w:szCs w:val="21"/>
                </w:rPr>
                <w:t>#556B2F</w:t>
              </w:r>
            </w:hyperlink>
          </w:p>
        </w:tc>
        <w:tc>
          <w:tcPr>
            <w:tcW w:w="0" w:type="auto"/>
            <w:tcBorders>
              <w:top w:val="outset" w:sz="6" w:space="0" w:color="auto"/>
              <w:left w:val="outset" w:sz="6" w:space="0" w:color="auto"/>
              <w:bottom w:val="outset" w:sz="6" w:space="0" w:color="auto"/>
              <w:right w:val="outset" w:sz="6" w:space="0" w:color="auto"/>
            </w:tcBorders>
            <w:shd w:val="clear" w:color="auto" w:fill="556B2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6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6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62" w:tgtFrame="_blank" w:history="1">
              <w:r w:rsidR="007A4233">
                <w:rPr>
                  <w:rStyle w:val="Hyperlink"/>
                  <w:rFonts w:ascii="Helvetica" w:hAnsi="Helvetica" w:cs="Helvetica"/>
                  <w:sz w:val="21"/>
                  <w:szCs w:val="21"/>
                </w:rPr>
                <w:t>CadetBlue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63" w:tgtFrame="_blank" w:history="1">
              <w:r w:rsidR="007A4233">
                <w:rPr>
                  <w:rStyle w:val="Hyperlink"/>
                  <w:rFonts w:ascii="Helvetica" w:hAnsi="Helvetica" w:cs="Helvetica"/>
                  <w:sz w:val="21"/>
                  <w:szCs w:val="21"/>
                </w:rPr>
                <w:t>#5F9EA0</w:t>
              </w:r>
            </w:hyperlink>
          </w:p>
        </w:tc>
        <w:tc>
          <w:tcPr>
            <w:tcW w:w="0" w:type="auto"/>
            <w:tcBorders>
              <w:top w:val="outset" w:sz="6" w:space="0" w:color="auto"/>
              <w:left w:val="outset" w:sz="6" w:space="0" w:color="auto"/>
              <w:bottom w:val="outset" w:sz="6" w:space="0" w:color="auto"/>
              <w:right w:val="outset" w:sz="6" w:space="0" w:color="auto"/>
            </w:tcBorders>
            <w:shd w:val="clear" w:color="auto" w:fill="5F9EA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6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6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66" w:tgtFrame="_blank" w:history="1">
              <w:r w:rsidR="007A4233">
                <w:rPr>
                  <w:rStyle w:val="Hyperlink"/>
                  <w:rFonts w:ascii="Helvetica" w:hAnsi="Helvetica" w:cs="Helvetica"/>
                  <w:sz w:val="21"/>
                  <w:szCs w:val="21"/>
                </w:rPr>
                <w:t>CornflowerBlue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67" w:tgtFrame="_blank" w:history="1">
              <w:r w:rsidR="007A4233">
                <w:rPr>
                  <w:rStyle w:val="Hyperlink"/>
                  <w:rFonts w:ascii="Helvetica" w:hAnsi="Helvetica" w:cs="Helvetica"/>
                  <w:sz w:val="21"/>
                  <w:szCs w:val="21"/>
                </w:rPr>
                <w:t>#6495ED</w:t>
              </w:r>
            </w:hyperlink>
          </w:p>
        </w:tc>
        <w:tc>
          <w:tcPr>
            <w:tcW w:w="0" w:type="auto"/>
            <w:tcBorders>
              <w:top w:val="outset" w:sz="6" w:space="0" w:color="auto"/>
              <w:left w:val="outset" w:sz="6" w:space="0" w:color="auto"/>
              <w:bottom w:val="outset" w:sz="6" w:space="0" w:color="auto"/>
              <w:right w:val="outset" w:sz="6" w:space="0" w:color="auto"/>
            </w:tcBorders>
            <w:shd w:val="clear" w:color="auto" w:fill="6495ED"/>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6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6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70" w:tgtFrame="_blank" w:history="1">
              <w:r w:rsidR="007A4233">
                <w:rPr>
                  <w:rStyle w:val="Hyperlink"/>
                  <w:rFonts w:ascii="Helvetica" w:hAnsi="Helvetica" w:cs="Helvetica"/>
                  <w:sz w:val="21"/>
                  <w:szCs w:val="21"/>
                </w:rPr>
                <w:t>RebeccaPurple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71" w:tgtFrame="_blank" w:history="1">
              <w:r w:rsidR="007A4233">
                <w:rPr>
                  <w:rStyle w:val="Hyperlink"/>
                  <w:rFonts w:ascii="Helvetica" w:hAnsi="Helvetica" w:cs="Helvetica"/>
                  <w:sz w:val="21"/>
                  <w:szCs w:val="21"/>
                </w:rPr>
                <w:t>#663399</w:t>
              </w:r>
            </w:hyperlink>
          </w:p>
        </w:tc>
        <w:tc>
          <w:tcPr>
            <w:tcW w:w="0" w:type="auto"/>
            <w:tcBorders>
              <w:top w:val="outset" w:sz="6" w:space="0" w:color="auto"/>
              <w:left w:val="outset" w:sz="6" w:space="0" w:color="auto"/>
              <w:bottom w:val="outset" w:sz="6" w:space="0" w:color="auto"/>
              <w:right w:val="outset" w:sz="6" w:space="0" w:color="auto"/>
            </w:tcBorders>
            <w:shd w:val="clear" w:color="auto" w:fill="663399"/>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7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7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74" w:tgtFrame="_blank" w:history="1">
              <w:r w:rsidR="007A4233">
                <w:rPr>
                  <w:rStyle w:val="Hyperlink"/>
                  <w:rFonts w:ascii="Helvetica" w:hAnsi="Helvetica" w:cs="Helvetica"/>
                  <w:sz w:val="21"/>
                  <w:szCs w:val="21"/>
                </w:rPr>
                <w:t>MediumAquaMarine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75" w:tgtFrame="_blank" w:history="1">
              <w:r w:rsidR="007A4233">
                <w:rPr>
                  <w:rStyle w:val="Hyperlink"/>
                  <w:rFonts w:ascii="Helvetica" w:hAnsi="Helvetica" w:cs="Helvetica"/>
                  <w:sz w:val="21"/>
                  <w:szCs w:val="21"/>
                </w:rPr>
                <w:t>#66CDAA</w:t>
              </w:r>
            </w:hyperlink>
          </w:p>
        </w:tc>
        <w:tc>
          <w:tcPr>
            <w:tcW w:w="0" w:type="auto"/>
            <w:tcBorders>
              <w:top w:val="outset" w:sz="6" w:space="0" w:color="auto"/>
              <w:left w:val="outset" w:sz="6" w:space="0" w:color="auto"/>
              <w:bottom w:val="outset" w:sz="6" w:space="0" w:color="auto"/>
              <w:right w:val="outset" w:sz="6" w:space="0" w:color="auto"/>
            </w:tcBorders>
            <w:shd w:val="clear" w:color="auto" w:fill="66CDAA"/>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7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7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78" w:tgtFrame="_blank" w:history="1">
              <w:r w:rsidR="007A4233">
                <w:rPr>
                  <w:rStyle w:val="Hyperlink"/>
                  <w:rFonts w:ascii="Helvetica" w:hAnsi="Helvetica" w:cs="Helvetica"/>
                  <w:sz w:val="21"/>
                  <w:szCs w:val="21"/>
                </w:rPr>
                <w:t>DimGray</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79" w:tgtFrame="_blank" w:history="1">
              <w:r w:rsidR="007A4233">
                <w:rPr>
                  <w:rStyle w:val="Hyperlink"/>
                  <w:rFonts w:ascii="Helvetica" w:hAnsi="Helvetica" w:cs="Helvetica"/>
                  <w:sz w:val="21"/>
                  <w:szCs w:val="21"/>
                </w:rPr>
                <w:t>#696969</w:t>
              </w:r>
            </w:hyperlink>
          </w:p>
        </w:tc>
        <w:tc>
          <w:tcPr>
            <w:tcW w:w="0" w:type="auto"/>
            <w:tcBorders>
              <w:top w:val="outset" w:sz="6" w:space="0" w:color="auto"/>
              <w:left w:val="outset" w:sz="6" w:space="0" w:color="auto"/>
              <w:bottom w:val="outset" w:sz="6" w:space="0" w:color="auto"/>
              <w:right w:val="outset" w:sz="6" w:space="0" w:color="auto"/>
            </w:tcBorders>
            <w:shd w:val="clear" w:color="auto" w:fill="696969"/>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8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8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82" w:tgtFrame="_blank" w:history="1">
              <w:r w:rsidR="007A4233">
                <w:rPr>
                  <w:rStyle w:val="Hyperlink"/>
                  <w:rFonts w:ascii="Helvetica" w:hAnsi="Helvetica" w:cs="Helvetica"/>
                  <w:sz w:val="21"/>
                  <w:szCs w:val="21"/>
                </w:rPr>
                <w:t>SlateBlue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83" w:tgtFrame="_blank" w:history="1">
              <w:r w:rsidR="007A4233">
                <w:rPr>
                  <w:rStyle w:val="Hyperlink"/>
                  <w:rFonts w:ascii="Helvetica" w:hAnsi="Helvetica" w:cs="Helvetica"/>
                  <w:sz w:val="21"/>
                  <w:szCs w:val="21"/>
                </w:rPr>
                <w:t>#6A5ACD</w:t>
              </w:r>
            </w:hyperlink>
          </w:p>
        </w:tc>
        <w:tc>
          <w:tcPr>
            <w:tcW w:w="0" w:type="auto"/>
            <w:tcBorders>
              <w:top w:val="outset" w:sz="6" w:space="0" w:color="auto"/>
              <w:left w:val="outset" w:sz="6" w:space="0" w:color="auto"/>
              <w:bottom w:val="outset" w:sz="6" w:space="0" w:color="auto"/>
              <w:right w:val="outset" w:sz="6" w:space="0" w:color="auto"/>
            </w:tcBorders>
            <w:shd w:val="clear" w:color="auto" w:fill="6A5ACD"/>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8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8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86" w:tgtFrame="_blank" w:history="1">
              <w:r w:rsidR="007A4233">
                <w:rPr>
                  <w:rStyle w:val="Hyperlink"/>
                  <w:rFonts w:ascii="Helvetica" w:hAnsi="Helvetica" w:cs="Helvetica"/>
                  <w:sz w:val="21"/>
                  <w:szCs w:val="21"/>
                </w:rPr>
                <w:t>OliveDrab</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87" w:tgtFrame="_blank" w:history="1">
              <w:r w:rsidR="007A4233">
                <w:rPr>
                  <w:rStyle w:val="Hyperlink"/>
                  <w:rFonts w:ascii="Helvetica" w:hAnsi="Helvetica" w:cs="Helvetica"/>
                  <w:sz w:val="21"/>
                  <w:szCs w:val="21"/>
                </w:rPr>
                <w:t>#6B8E23</w:t>
              </w:r>
            </w:hyperlink>
          </w:p>
        </w:tc>
        <w:tc>
          <w:tcPr>
            <w:tcW w:w="0" w:type="auto"/>
            <w:tcBorders>
              <w:top w:val="outset" w:sz="6" w:space="0" w:color="auto"/>
              <w:left w:val="outset" w:sz="6" w:space="0" w:color="auto"/>
              <w:bottom w:val="outset" w:sz="6" w:space="0" w:color="auto"/>
              <w:right w:val="outset" w:sz="6" w:space="0" w:color="auto"/>
            </w:tcBorders>
            <w:shd w:val="clear" w:color="auto" w:fill="6B8E23"/>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8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8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90" w:tgtFrame="_blank" w:history="1">
              <w:r w:rsidR="007A4233">
                <w:rPr>
                  <w:rStyle w:val="Hyperlink"/>
                  <w:rFonts w:ascii="Helvetica" w:hAnsi="Helvetica" w:cs="Helvetica"/>
                  <w:sz w:val="21"/>
                  <w:szCs w:val="21"/>
                </w:rPr>
                <w:t>SlateGray</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91" w:tgtFrame="_blank" w:history="1">
              <w:r w:rsidR="007A4233">
                <w:rPr>
                  <w:rStyle w:val="Hyperlink"/>
                  <w:rFonts w:ascii="Helvetica" w:hAnsi="Helvetica" w:cs="Helvetica"/>
                  <w:sz w:val="21"/>
                  <w:szCs w:val="21"/>
                </w:rPr>
                <w:t>#708090</w:t>
              </w:r>
            </w:hyperlink>
          </w:p>
        </w:tc>
        <w:tc>
          <w:tcPr>
            <w:tcW w:w="0" w:type="auto"/>
            <w:tcBorders>
              <w:top w:val="outset" w:sz="6" w:space="0" w:color="auto"/>
              <w:left w:val="outset" w:sz="6" w:space="0" w:color="auto"/>
              <w:bottom w:val="outset" w:sz="6" w:space="0" w:color="auto"/>
              <w:right w:val="outset" w:sz="6" w:space="0" w:color="auto"/>
            </w:tcBorders>
            <w:shd w:val="clear" w:color="auto" w:fill="70809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9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9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94" w:tgtFrame="_blank" w:history="1">
              <w:r w:rsidR="007A4233">
                <w:rPr>
                  <w:rStyle w:val="Hyperlink"/>
                  <w:rFonts w:ascii="Helvetica" w:hAnsi="Helvetica" w:cs="Helvetica"/>
                  <w:sz w:val="21"/>
                  <w:szCs w:val="21"/>
                </w:rPr>
                <w:t>LightSlateGray</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95" w:tgtFrame="_blank" w:history="1">
              <w:r w:rsidR="007A4233">
                <w:rPr>
                  <w:rStyle w:val="Hyperlink"/>
                  <w:rFonts w:ascii="Helvetica" w:hAnsi="Helvetica" w:cs="Helvetica"/>
                  <w:sz w:val="21"/>
                  <w:szCs w:val="21"/>
                </w:rPr>
                <w:t>#778899</w:t>
              </w:r>
            </w:hyperlink>
          </w:p>
        </w:tc>
        <w:tc>
          <w:tcPr>
            <w:tcW w:w="0" w:type="auto"/>
            <w:tcBorders>
              <w:top w:val="outset" w:sz="6" w:space="0" w:color="auto"/>
              <w:left w:val="outset" w:sz="6" w:space="0" w:color="auto"/>
              <w:bottom w:val="outset" w:sz="6" w:space="0" w:color="auto"/>
              <w:right w:val="outset" w:sz="6" w:space="0" w:color="auto"/>
            </w:tcBorders>
            <w:shd w:val="clear" w:color="auto" w:fill="778899"/>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9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9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98" w:tgtFrame="_blank" w:history="1">
              <w:r w:rsidR="007A4233">
                <w:rPr>
                  <w:rStyle w:val="Hyperlink"/>
                  <w:rFonts w:ascii="Helvetica" w:hAnsi="Helvetica" w:cs="Helvetica"/>
                  <w:sz w:val="21"/>
                  <w:szCs w:val="21"/>
                </w:rPr>
                <w:t>MediumSlateBlue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099" w:tgtFrame="_blank" w:history="1">
              <w:r w:rsidR="007A4233">
                <w:rPr>
                  <w:rStyle w:val="Hyperlink"/>
                  <w:rFonts w:ascii="Helvetica" w:hAnsi="Helvetica" w:cs="Helvetica"/>
                  <w:sz w:val="21"/>
                  <w:szCs w:val="21"/>
                </w:rPr>
                <w:t>#7B68EE</w:t>
              </w:r>
            </w:hyperlink>
          </w:p>
        </w:tc>
        <w:tc>
          <w:tcPr>
            <w:tcW w:w="0" w:type="auto"/>
            <w:tcBorders>
              <w:top w:val="outset" w:sz="6" w:space="0" w:color="auto"/>
              <w:left w:val="outset" w:sz="6" w:space="0" w:color="auto"/>
              <w:bottom w:val="outset" w:sz="6" w:space="0" w:color="auto"/>
              <w:right w:val="outset" w:sz="6" w:space="0" w:color="auto"/>
            </w:tcBorders>
            <w:shd w:val="clear" w:color="auto" w:fill="7B68EE"/>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0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0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02" w:tgtFrame="_blank" w:history="1">
              <w:r w:rsidR="007A4233">
                <w:rPr>
                  <w:rStyle w:val="Hyperlink"/>
                  <w:rFonts w:ascii="Helvetica" w:hAnsi="Helvetica" w:cs="Helvetica"/>
                  <w:sz w:val="21"/>
                  <w:szCs w:val="21"/>
                </w:rPr>
                <w:t>LawnGreen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03" w:tgtFrame="_blank" w:history="1">
              <w:r w:rsidR="007A4233">
                <w:rPr>
                  <w:rStyle w:val="Hyperlink"/>
                  <w:rFonts w:ascii="Helvetica" w:hAnsi="Helvetica" w:cs="Helvetica"/>
                  <w:sz w:val="21"/>
                  <w:szCs w:val="21"/>
                </w:rPr>
                <w:t>#7CFC00</w:t>
              </w:r>
            </w:hyperlink>
          </w:p>
        </w:tc>
        <w:tc>
          <w:tcPr>
            <w:tcW w:w="0" w:type="auto"/>
            <w:tcBorders>
              <w:top w:val="outset" w:sz="6" w:space="0" w:color="auto"/>
              <w:left w:val="outset" w:sz="6" w:space="0" w:color="auto"/>
              <w:bottom w:val="outset" w:sz="6" w:space="0" w:color="auto"/>
              <w:right w:val="outset" w:sz="6" w:space="0" w:color="auto"/>
            </w:tcBorders>
            <w:shd w:val="clear" w:color="auto" w:fill="7CFC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0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0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06" w:tgtFrame="_blank" w:history="1">
              <w:r w:rsidR="007A4233">
                <w:rPr>
                  <w:rStyle w:val="Hyperlink"/>
                  <w:rFonts w:ascii="Helvetica" w:hAnsi="Helvetica" w:cs="Helvetica"/>
                  <w:sz w:val="21"/>
                  <w:szCs w:val="21"/>
                </w:rPr>
                <w:t>Chartreuse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07" w:tgtFrame="_blank" w:history="1">
              <w:r w:rsidR="007A4233">
                <w:rPr>
                  <w:rStyle w:val="Hyperlink"/>
                  <w:rFonts w:ascii="Helvetica" w:hAnsi="Helvetica" w:cs="Helvetica"/>
                  <w:sz w:val="21"/>
                  <w:szCs w:val="21"/>
                </w:rPr>
                <w:t>#7FFF00</w:t>
              </w:r>
            </w:hyperlink>
          </w:p>
        </w:tc>
        <w:tc>
          <w:tcPr>
            <w:tcW w:w="0" w:type="auto"/>
            <w:tcBorders>
              <w:top w:val="outset" w:sz="6" w:space="0" w:color="auto"/>
              <w:left w:val="outset" w:sz="6" w:space="0" w:color="auto"/>
              <w:bottom w:val="outset" w:sz="6" w:space="0" w:color="auto"/>
              <w:right w:val="outset" w:sz="6" w:space="0" w:color="auto"/>
            </w:tcBorders>
            <w:shd w:val="clear" w:color="auto" w:fill="7FFF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0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0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10" w:tgtFrame="_blank" w:history="1">
              <w:r w:rsidR="007A4233">
                <w:rPr>
                  <w:rStyle w:val="Hyperlink"/>
                  <w:rFonts w:ascii="Helvetica" w:hAnsi="Helvetica" w:cs="Helvetica"/>
                  <w:sz w:val="21"/>
                  <w:szCs w:val="21"/>
                </w:rPr>
                <w:t>Aquamarine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11" w:tgtFrame="_blank" w:history="1">
              <w:r w:rsidR="007A4233">
                <w:rPr>
                  <w:rStyle w:val="Hyperlink"/>
                  <w:rFonts w:ascii="Helvetica" w:hAnsi="Helvetica" w:cs="Helvetica"/>
                  <w:sz w:val="21"/>
                  <w:szCs w:val="21"/>
                </w:rPr>
                <w:t>#7FFFD4</w:t>
              </w:r>
            </w:hyperlink>
          </w:p>
        </w:tc>
        <w:tc>
          <w:tcPr>
            <w:tcW w:w="0" w:type="auto"/>
            <w:tcBorders>
              <w:top w:val="outset" w:sz="6" w:space="0" w:color="auto"/>
              <w:left w:val="outset" w:sz="6" w:space="0" w:color="auto"/>
              <w:bottom w:val="outset" w:sz="6" w:space="0" w:color="auto"/>
              <w:right w:val="outset" w:sz="6" w:space="0" w:color="auto"/>
            </w:tcBorders>
            <w:shd w:val="clear" w:color="auto" w:fill="7FFFD4"/>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1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1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14" w:tgtFrame="_blank" w:history="1">
              <w:r w:rsidR="007A4233">
                <w:rPr>
                  <w:rStyle w:val="Hyperlink"/>
                  <w:rFonts w:ascii="Helvetica" w:hAnsi="Helvetica" w:cs="Helvetica"/>
                  <w:sz w:val="21"/>
                  <w:szCs w:val="21"/>
                </w:rPr>
                <w:t>Maroon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15" w:tgtFrame="_blank" w:history="1">
              <w:r w:rsidR="007A4233">
                <w:rPr>
                  <w:rStyle w:val="Hyperlink"/>
                  <w:rFonts w:ascii="Helvetica" w:hAnsi="Helvetica" w:cs="Helvetica"/>
                  <w:sz w:val="21"/>
                  <w:szCs w:val="21"/>
                </w:rPr>
                <w:t>#800000</w:t>
              </w:r>
            </w:hyperlink>
          </w:p>
        </w:tc>
        <w:tc>
          <w:tcPr>
            <w:tcW w:w="0" w:type="auto"/>
            <w:tcBorders>
              <w:top w:val="outset" w:sz="6" w:space="0" w:color="auto"/>
              <w:left w:val="outset" w:sz="6" w:space="0" w:color="auto"/>
              <w:bottom w:val="outset" w:sz="6" w:space="0" w:color="auto"/>
              <w:right w:val="outset" w:sz="6" w:space="0" w:color="auto"/>
            </w:tcBorders>
            <w:shd w:val="clear" w:color="auto" w:fill="8000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1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1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18" w:tgtFrame="_blank" w:history="1">
              <w:r w:rsidR="007A4233">
                <w:rPr>
                  <w:rStyle w:val="Hyperlink"/>
                  <w:rFonts w:ascii="Helvetica" w:hAnsi="Helvetica" w:cs="Helvetica"/>
                  <w:sz w:val="21"/>
                  <w:szCs w:val="21"/>
                </w:rPr>
                <w:t>Purple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19" w:tgtFrame="_blank" w:history="1">
              <w:r w:rsidR="007A4233">
                <w:rPr>
                  <w:rStyle w:val="Hyperlink"/>
                  <w:rFonts w:ascii="Helvetica" w:hAnsi="Helvetica" w:cs="Helvetica"/>
                  <w:sz w:val="21"/>
                  <w:szCs w:val="21"/>
                </w:rPr>
                <w:t>#800080</w:t>
              </w:r>
            </w:hyperlink>
          </w:p>
        </w:tc>
        <w:tc>
          <w:tcPr>
            <w:tcW w:w="0" w:type="auto"/>
            <w:tcBorders>
              <w:top w:val="outset" w:sz="6" w:space="0" w:color="auto"/>
              <w:left w:val="outset" w:sz="6" w:space="0" w:color="auto"/>
              <w:bottom w:val="outset" w:sz="6" w:space="0" w:color="auto"/>
              <w:right w:val="outset" w:sz="6" w:space="0" w:color="auto"/>
            </w:tcBorders>
            <w:shd w:val="clear" w:color="auto" w:fill="80008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2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2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22" w:tgtFrame="_blank" w:history="1">
              <w:r w:rsidR="007A4233">
                <w:rPr>
                  <w:rStyle w:val="Hyperlink"/>
                  <w:rFonts w:ascii="Helvetica" w:hAnsi="Helvetica" w:cs="Helvetica"/>
                  <w:sz w:val="21"/>
                  <w:szCs w:val="21"/>
                </w:rPr>
                <w:t>Olive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23" w:tgtFrame="_blank" w:history="1">
              <w:r w:rsidR="007A4233">
                <w:rPr>
                  <w:rStyle w:val="Hyperlink"/>
                  <w:rFonts w:ascii="Helvetica" w:hAnsi="Helvetica" w:cs="Helvetica"/>
                  <w:sz w:val="21"/>
                  <w:szCs w:val="21"/>
                </w:rPr>
                <w:t>#808000</w:t>
              </w:r>
            </w:hyperlink>
          </w:p>
        </w:tc>
        <w:tc>
          <w:tcPr>
            <w:tcW w:w="0" w:type="auto"/>
            <w:tcBorders>
              <w:top w:val="outset" w:sz="6" w:space="0" w:color="auto"/>
              <w:left w:val="outset" w:sz="6" w:space="0" w:color="auto"/>
              <w:bottom w:val="outset" w:sz="6" w:space="0" w:color="auto"/>
              <w:right w:val="outset" w:sz="6" w:space="0" w:color="auto"/>
            </w:tcBorders>
            <w:shd w:val="clear" w:color="auto" w:fill="8080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2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2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26" w:tgtFrame="_blank" w:history="1">
              <w:r w:rsidR="007A4233">
                <w:rPr>
                  <w:rStyle w:val="Hyperlink"/>
                  <w:rFonts w:ascii="Helvetica" w:hAnsi="Helvetica" w:cs="Helvetica"/>
                  <w:sz w:val="21"/>
                  <w:szCs w:val="21"/>
                </w:rPr>
                <w:t>Gray</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27" w:tgtFrame="_blank" w:history="1">
              <w:r w:rsidR="007A4233">
                <w:rPr>
                  <w:rStyle w:val="Hyperlink"/>
                  <w:rFonts w:ascii="Helvetica" w:hAnsi="Helvetica" w:cs="Helvetica"/>
                  <w:sz w:val="21"/>
                  <w:szCs w:val="21"/>
                </w:rPr>
                <w:t>#808080</w:t>
              </w:r>
            </w:hyperlink>
          </w:p>
        </w:tc>
        <w:tc>
          <w:tcPr>
            <w:tcW w:w="0" w:type="auto"/>
            <w:tcBorders>
              <w:top w:val="outset" w:sz="6" w:space="0" w:color="auto"/>
              <w:left w:val="outset" w:sz="6" w:space="0" w:color="auto"/>
              <w:bottom w:val="outset" w:sz="6" w:space="0" w:color="auto"/>
              <w:right w:val="outset" w:sz="6" w:space="0" w:color="auto"/>
            </w:tcBorders>
            <w:shd w:val="clear" w:color="auto" w:fill="80808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2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2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30" w:tgtFrame="_blank" w:history="1">
              <w:r w:rsidR="007A4233">
                <w:rPr>
                  <w:rStyle w:val="Hyperlink"/>
                  <w:rFonts w:ascii="Helvetica" w:hAnsi="Helvetica" w:cs="Helvetica"/>
                  <w:sz w:val="21"/>
                  <w:szCs w:val="21"/>
                </w:rPr>
                <w:t>SkyBlue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31" w:tgtFrame="_blank" w:history="1">
              <w:r w:rsidR="007A4233">
                <w:rPr>
                  <w:rStyle w:val="Hyperlink"/>
                  <w:rFonts w:ascii="Helvetica" w:hAnsi="Helvetica" w:cs="Helvetica"/>
                  <w:sz w:val="21"/>
                  <w:szCs w:val="21"/>
                </w:rPr>
                <w:t>#87CEEB</w:t>
              </w:r>
            </w:hyperlink>
          </w:p>
        </w:tc>
        <w:tc>
          <w:tcPr>
            <w:tcW w:w="0" w:type="auto"/>
            <w:tcBorders>
              <w:top w:val="outset" w:sz="6" w:space="0" w:color="auto"/>
              <w:left w:val="outset" w:sz="6" w:space="0" w:color="auto"/>
              <w:bottom w:val="outset" w:sz="6" w:space="0" w:color="auto"/>
              <w:right w:val="outset" w:sz="6" w:space="0" w:color="auto"/>
            </w:tcBorders>
            <w:shd w:val="clear" w:color="auto" w:fill="87CEEB"/>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3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3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34" w:tgtFrame="_blank" w:history="1">
              <w:r w:rsidR="007A4233">
                <w:rPr>
                  <w:rStyle w:val="Hyperlink"/>
                  <w:rFonts w:ascii="Helvetica" w:hAnsi="Helvetica" w:cs="Helvetica"/>
                  <w:sz w:val="21"/>
                  <w:szCs w:val="21"/>
                </w:rPr>
                <w:t>LightSkyBlue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35" w:tgtFrame="_blank" w:history="1">
              <w:r w:rsidR="007A4233">
                <w:rPr>
                  <w:rStyle w:val="Hyperlink"/>
                  <w:rFonts w:ascii="Helvetica" w:hAnsi="Helvetica" w:cs="Helvetica"/>
                  <w:sz w:val="21"/>
                  <w:szCs w:val="21"/>
                </w:rPr>
                <w:t>#87CEFA</w:t>
              </w:r>
            </w:hyperlink>
          </w:p>
        </w:tc>
        <w:tc>
          <w:tcPr>
            <w:tcW w:w="0" w:type="auto"/>
            <w:tcBorders>
              <w:top w:val="outset" w:sz="6" w:space="0" w:color="auto"/>
              <w:left w:val="outset" w:sz="6" w:space="0" w:color="auto"/>
              <w:bottom w:val="outset" w:sz="6" w:space="0" w:color="auto"/>
              <w:right w:val="outset" w:sz="6" w:space="0" w:color="auto"/>
            </w:tcBorders>
            <w:shd w:val="clear" w:color="auto" w:fill="87CEFA"/>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3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3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38" w:tgtFrame="_blank" w:history="1">
              <w:r w:rsidR="007A4233">
                <w:rPr>
                  <w:rStyle w:val="Hyperlink"/>
                  <w:rFonts w:ascii="Helvetica" w:hAnsi="Helvetica" w:cs="Helvetica"/>
                  <w:sz w:val="21"/>
                  <w:szCs w:val="21"/>
                </w:rPr>
                <w:t>BlueViolet</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39" w:tgtFrame="_blank" w:history="1">
              <w:r w:rsidR="007A4233">
                <w:rPr>
                  <w:rStyle w:val="Hyperlink"/>
                  <w:rFonts w:ascii="Helvetica" w:hAnsi="Helvetica" w:cs="Helvetica"/>
                  <w:sz w:val="21"/>
                  <w:szCs w:val="21"/>
                </w:rPr>
                <w:t>#8A2BE2</w:t>
              </w:r>
            </w:hyperlink>
          </w:p>
        </w:tc>
        <w:tc>
          <w:tcPr>
            <w:tcW w:w="0" w:type="auto"/>
            <w:tcBorders>
              <w:top w:val="outset" w:sz="6" w:space="0" w:color="auto"/>
              <w:left w:val="outset" w:sz="6" w:space="0" w:color="auto"/>
              <w:bottom w:val="outset" w:sz="6" w:space="0" w:color="auto"/>
              <w:right w:val="outset" w:sz="6" w:space="0" w:color="auto"/>
            </w:tcBorders>
            <w:shd w:val="clear" w:color="auto" w:fill="8A2BE2"/>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4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4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42" w:tgtFrame="_blank" w:history="1">
              <w:r w:rsidR="007A4233">
                <w:rPr>
                  <w:rStyle w:val="Hyperlink"/>
                  <w:rFonts w:ascii="Helvetica" w:hAnsi="Helvetica" w:cs="Helvetica"/>
                  <w:sz w:val="21"/>
                  <w:szCs w:val="21"/>
                </w:rPr>
                <w:t>DarkRed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43" w:tgtFrame="_blank" w:history="1">
              <w:r w:rsidR="007A4233">
                <w:rPr>
                  <w:rStyle w:val="Hyperlink"/>
                  <w:rFonts w:ascii="Helvetica" w:hAnsi="Helvetica" w:cs="Helvetica"/>
                  <w:sz w:val="21"/>
                  <w:szCs w:val="21"/>
                </w:rPr>
                <w:t>#8B0000</w:t>
              </w:r>
            </w:hyperlink>
          </w:p>
        </w:tc>
        <w:tc>
          <w:tcPr>
            <w:tcW w:w="0" w:type="auto"/>
            <w:tcBorders>
              <w:top w:val="outset" w:sz="6" w:space="0" w:color="auto"/>
              <w:left w:val="outset" w:sz="6" w:space="0" w:color="auto"/>
              <w:bottom w:val="outset" w:sz="6" w:space="0" w:color="auto"/>
              <w:right w:val="outset" w:sz="6" w:space="0" w:color="auto"/>
            </w:tcBorders>
            <w:shd w:val="clear" w:color="auto" w:fill="8B00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4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4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46" w:tgtFrame="_blank" w:history="1">
              <w:r w:rsidR="007A4233">
                <w:rPr>
                  <w:rStyle w:val="Hyperlink"/>
                  <w:rFonts w:ascii="Helvetica" w:hAnsi="Helvetica" w:cs="Helvetica"/>
                  <w:sz w:val="21"/>
                  <w:szCs w:val="21"/>
                </w:rPr>
                <w:t>DarkMagenta</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47" w:tgtFrame="_blank" w:history="1">
              <w:r w:rsidR="007A4233">
                <w:rPr>
                  <w:rStyle w:val="Hyperlink"/>
                  <w:rFonts w:ascii="Helvetica" w:hAnsi="Helvetica" w:cs="Helvetica"/>
                  <w:sz w:val="21"/>
                  <w:szCs w:val="21"/>
                </w:rPr>
                <w:t>#8B008B</w:t>
              </w:r>
            </w:hyperlink>
          </w:p>
        </w:tc>
        <w:tc>
          <w:tcPr>
            <w:tcW w:w="0" w:type="auto"/>
            <w:tcBorders>
              <w:top w:val="outset" w:sz="6" w:space="0" w:color="auto"/>
              <w:left w:val="outset" w:sz="6" w:space="0" w:color="auto"/>
              <w:bottom w:val="outset" w:sz="6" w:space="0" w:color="auto"/>
              <w:right w:val="outset" w:sz="6" w:space="0" w:color="auto"/>
            </w:tcBorders>
            <w:shd w:val="clear" w:color="auto" w:fill="8B008B"/>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4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4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50" w:tgtFrame="_blank" w:history="1">
              <w:r w:rsidR="007A4233">
                <w:rPr>
                  <w:rStyle w:val="Hyperlink"/>
                  <w:rFonts w:ascii="Helvetica" w:hAnsi="Helvetica" w:cs="Helvetica"/>
                  <w:sz w:val="21"/>
                  <w:szCs w:val="21"/>
                </w:rPr>
                <w:t>SaddleBrown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51" w:tgtFrame="_blank" w:history="1">
              <w:r w:rsidR="007A4233">
                <w:rPr>
                  <w:rStyle w:val="Hyperlink"/>
                  <w:rFonts w:ascii="Helvetica" w:hAnsi="Helvetica" w:cs="Helvetica"/>
                  <w:sz w:val="21"/>
                  <w:szCs w:val="21"/>
                </w:rPr>
                <w:t>#8B4513</w:t>
              </w:r>
            </w:hyperlink>
          </w:p>
        </w:tc>
        <w:tc>
          <w:tcPr>
            <w:tcW w:w="0" w:type="auto"/>
            <w:tcBorders>
              <w:top w:val="outset" w:sz="6" w:space="0" w:color="auto"/>
              <w:left w:val="outset" w:sz="6" w:space="0" w:color="auto"/>
              <w:bottom w:val="outset" w:sz="6" w:space="0" w:color="auto"/>
              <w:right w:val="outset" w:sz="6" w:space="0" w:color="auto"/>
            </w:tcBorders>
            <w:shd w:val="clear" w:color="auto" w:fill="8B4513"/>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5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5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54" w:tgtFrame="_blank" w:history="1">
              <w:r w:rsidR="007A4233">
                <w:rPr>
                  <w:rStyle w:val="Hyperlink"/>
                  <w:rFonts w:ascii="Helvetica" w:hAnsi="Helvetica" w:cs="Helvetica"/>
                  <w:sz w:val="21"/>
                  <w:szCs w:val="21"/>
                </w:rPr>
                <w:t>DarkSeaGreen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55" w:tgtFrame="_blank" w:history="1">
              <w:r w:rsidR="007A4233">
                <w:rPr>
                  <w:rStyle w:val="Hyperlink"/>
                  <w:rFonts w:ascii="Helvetica" w:hAnsi="Helvetica" w:cs="Helvetica"/>
                  <w:sz w:val="21"/>
                  <w:szCs w:val="21"/>
                </w:rPr>
                <w:t>#8FBC8F</w:t>
              </w:r>
            </w:hyperlink>
          </w:p>
        </w:tc>
        <w:tc>
          <w:tcPr>
            <w:tcW w:w="0" w:type="auto"/>
            <w:tcBorders>
              <w:top w:val="outset" w:sz="6" w:space="0" w:color="auto"/>
              <w:left w:val="outset" w:sz="6" w:space="0" w:color="auto"/>
              <w:bottom w:val="outset" w:sz="6" w:space="0" w:color="auto"/>
              <w:right w:val="outset" w:sz="6" w:space="0" w:color="auto"/>
            </w:tcBorders>
            <w:shd w:val="clear" w:color="auto" w:fill="8FBC8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5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5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58" w:tgtFrame="_blank" w:history="1">
              <w:r w:rsidR="007A4233">
                <w:rPr>
                  <w:rStyle w:val="Hyperlink"/>
                  <w:rFonts w:ascii="Helvetica" w:hAnsi="Helvetica" w:cs="Helvetica"/>
                  <w:sz w:val="21"/>
                  <w:szCs w:val="21"/>
                </w:rPr>
                <w:t>LightGreen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59" w:tgtFrame="_blank" w:history="1">
              <w:r w:rsidR="007A4233">
                <w:rPr>
                  <w:rStyle w:val="Hyperlink"/>
                  <w:rFonts w:ascii="Helvetica" w:hAnsi="Helvetica" w:cs="Helvetica"/>
                  <w:sz w:val="21"/>
                  <w:szCs w:val="21"/>
                </w:rPr>
                <w:t>#90EE90</w:t>
              </w:r>
            </w:hyperlink>
          </w:p>
        </w:tc>
        <w:tc>
          <w:tcPr>
            <w:tcW w:w="0" w:type="auto"/>
            <w:tcBorders>
              <w:top w:val="outset" w:sz="6" w:space="0" w:color="auto"/>
              <w:left w:val="outset" w:sz="6" w:space="0" w:color="auto"/>
              <w:bottom w:val="outset" w:sz="6" w:space="0" w:color="auto"/>
              <w:right w:val="outset" w:sz="6" w:space="0" w:color="auto"/>
            </w:tcBorders>
            <w:shd w:val="clear" w:color="auto" w:fill="90EE9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6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6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62" w:tgtFrame="_blank" w:history="1">
              <w:r w:rsidR="007A4233">
                <w:rPr>
                  <w:rStyle w:val="Hyperlink"/>
                  <w:rFonts w:ascii="Helvetica" w:hAnsi="Helvetica" w:cs="Helvetica"/>
                  <w:sz w:val="21"/>
                  <w:szCs w:val="21"/>
                </w:rPr>
                <w:t>MediumPurple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63" w:tgtFrame="_blank" w:history="1">
              <w:r w:rsidR="007A4233">
                <w:rPr>
                  <w:rStyle w:val="Hyperlink"/>
                  <w:rFonts w:ascii="Helvetica" w:hAnsi="Helvetica" w:cs="Helvetica"/>
                  <w:sz w:val="21"/>
                  <w:szCs w:val="21"/>
                </w:rPr>
                <w:t>#9370DB</w:t>
              </w:r>
            </w:hyperlink>
          </w:p>
        </w:tc>
        <w:tc>
          <w:tcPr>
            <w:tcW w:w="0" w:type="auto"/>
            <w:tcBorders>
              <w:top w:val="outset" w:sz="6" w:space="0" w:color="auto"/>
              <w:left w:val="outset" w:sz="6" w:space="0" w:color="auto"/>
              <w:bottom w:val="outset" w:sz="6" w:space="0" w:color="auto"/>
              <w:right w:val="outset" w:sz="6" w:space="0" w:color="auto"/>
            </w:tcBorders>
            <w:shd w:val="clear" w:color="auto" w:fill="9370DB"/>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6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6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66" w:tgtFrame="_blank" w:history="1">
              <w:r w:rsidR="007A4233">
                <w:rPr>
                  <w:rStyle w:val="Hyperlink"/>
                  <w:rFonts w:ascii="Helvetica" w:hAnsi="Helvetica" w:cs="Helvetica"/>
                  <w:sz w:val="21"/>
                  <w:szCs w:val="21"/>
                </w:rPr>
                <w:t>DarkViolet</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67" w:tgtFrame="_blank" w:history="1">
              <w:r w:rsidR="007A4233">
                <w:rPr>
                  <w:rStyle w:val="Hyperlink"/>
                  <w:rFonts w:ascii="Helvetica" w:hAnsi="Helvetica" w:cs="Helvetica"/>
                  <w:sz w:val="21"/>
                  <w:szCs w:val="21"/>
                </w:rPr>
                <w:t>#9400D3</w:t>
              </w:r>
            </w:hyperlink>
          </w:p>
        </w:tc>
        <w:tc>
          <w:tcPr>
            <w:tcW w:w="0" w:type="auto"/>
            <w:tcBorders>
              <w:top w:val="outset" w:sz="6" w:space="0" w:color="auto"/>
              <w:left w:val="outset" w:sz="6" w:space="0" w:color="auto"/>
              <w:bottom w:val="outset" w:sz="6" w:space="0" w:color="auto"/>
              <w:right w:val="outset" w:sz="6" w:space="0" w:color="auto"/>
            </w:tcBorders>
            <w:shd w:val="clear" w:color="auto" w:fill="9400D3"/>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6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6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70" w:tgtFrame="_blank" w:history="1">
              <w:r w:rsidR="007A4233">
                <w:rPr>
                  <w:rStyle w:val="Hyperlink"/>
                  <w:rFonts w:ascii="Helvetica" w:hAnsi="Helvetica" w:cs="Helvetica"/>
                  <w:sz w:val="21"/>
                  <w:szCs w:val="21"/>
                </w:rPr>
                <w:t>PaleGreen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71" w:tgtFrame="_blank" w:history="1">
              <w:r w:rsidR="007A4233">
                <w:rPr>
                  <w:rStyle w:val="Hyperlink"/>
                  <w:rFonts w:ascii="Helvetica" w:hAnsi="Helvetica" w:cs="Helvetica"/>
                  <w:sz w:val="21"/>
                  <w:szCs w:val="21"/>
                </w:rPr>
                <w:t>#98FB98</w:t>
              </w:r>
            </w:hyperlink>
          </w:p>
        </w:tc>
        <w:tc>
          <w:tcPr>
            <w:tcW w:w="0" w:type="auto"/>
            <w:tcBorders>
              <w:top w:val="outset" w:sz="6" w:space="0" w:color="auto"/>
              <w:left w:val="outset" w:sz="6" w:space="0" w:color="auto"/>
              <w:bottom w:val="outset" w:sz="6" w:space="0" w:color="auto"/>
              <w:right w:val="outset" w:sz="6" w:space="0" w:color="auto"/>
            </w:tcBorders>
            <w:shd w:val="clear" w:color="auto" w:fill="98FB98"/>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7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7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74" w:tgtFrame="_blank" w:history="1">
              <w:r w:rsidR="007A4233">
                <w:rPr>
                  <w:rStyle w:val="Hyperlink"/>
                  <w:rFonts w:ascii="Helvetica" w:hAnsi="Helvetica" w:cs="Helvetica"/>
                  <w:sz w:val="21"/>
                  <w:szCs w:val="21"/>
                </w:rPr>
                <w:t>DarkOrchid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75" w:tgtFrame="_blank" w:history="1">
              <w:r w:rsidR="007A4233">
                <w:rPr>
                  <w:rStyle w:val="Hyperlink"/>
                  <w:rFonts w:ascii="Helvetica" w:hAnsi="Helvetica" w:cs="Helvetica"/>
                  <w:sz w:val="21"/>
                  <w:szCs w:val="21"/>
                </w:rPr>
                <w:t>#9932CC</w:t>
              </w:r>
            </w:hyperlink>
          </w:p>
        </w:tc>
        <w:tc>
          <w:tcPr>
            <w:tcW w:w="0" w:type="auto"/>
            <w:tcBorders>
              <w:top w:val="outset" w:sz="6" w:space="0" w:color="auto"/>
              <w:left w:val="outset" w:sz="6" w:space="0" w:color="auto"/>
              <w:bottom w:val="outset" w:sz="6" w:space="0" w:color="auto"/>
              <w:right w:val="outset" w:sz="6" w:space="0" w:color="auto"/>
            </w:tcBorders>
            <w:shd w:val="clear" w:color="auto" w:fill="9932CC"/>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7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7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78" w:tgtFrame="_blank" w:history="1">
              <w:r w:rsidR="007A4233">
                <w:rPr>
                  <w:rStyle w:val="Hyperlink"/>
                  <w:rFonts w:ascii="Helvetica" w:hAnsi="Helvetica" w:cs="Helvetica"/>
                  <w:sz w:val="21"/>
                  <w:szCs w:val="21"/>
                </w:rPr>
                <w:t>YellowGreen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79" w:tgtFrame="_blank" w:history="1">
              <w:r w:rsidR="007A4233">
                <w:rPr>
                  <w:rStyle w:val="Hyperlink"/>
                  <w:rFonts w:ascii="Helvetica" w:hAnsi="Helvetica" w:cs="Helvetica"/>
                  <w:sz w:val="21"/>
                  <w:szCs w:val="21"/>
                </w:rPr>
                <w:t>#9ACD32</w:t>
              </w:r>
            </w:hyperlink>
          </w:p>
        </w:tc>
        <w:tc>
          <w:tcPr>
            <w:tcW w:w="0" w:type="auto"/>
            <w:tcBorders>
              <w:top w:val="outset" w:sz="6" w:space="0" w:color="auto"/>
              <w:left w:val="outset" w:sz="6" w:space="0" w:color="auto"/>
              <w:bottom w:val="outset" w:sz="6" w:space="0" w:color="auto"/>
              <w:right w:val="outset" w:sz="6" w:space="0" w:color="auto"/>
            </w:tcBorders>
            <w:shd w:val="clear" w:color="auto" w:fill="9ACD32"/>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8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8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82" w:tgtFrame="_blank" w:history="1">
              <w:r w:rsidR="007A4233">
                <w:rPr>
                  <w:rStyle w:val="Hyperlink"/>
                  <w:rFonts w:ascii="Helvetica" w:hAnsi="Helvetica" w:cs="Helvetica"/>
                  <w:sz w:val="21"/>
                  <w:szCs w:val="21"/>
                </w:rPr>
                <w:t>Sienna</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83" w:tgtFrame="_blank" w:history="1">
              <w:r w:rsidR="007A4233">
                <w:rPr>
                  <w:rStyle w:val="Hyperlink"/>
                  <w:rFonts w:ascii="Helvetica" w:hAnsi="Helvetica" w:cs="Helvetica"/>
                  <w:sz w:val="21"/>
                  <w:szCs w:val="21"/>
                </w:rPr>
                <w:t>#A0522D</w:t>
              </w:r>
            </w:hyperlink>
          </w:p>
        </w:tc>
        <w:tc>
          <w:tcPr>
            <w:tcW w:w="0" w:type="auto"/>
            <w:tcBorders>
              <w:top w:val="outset" w:sz="6" w:space="0" w:color="auto"/>
              <w:left w:val="outset" w:sz="6" w:space="0" w:color="auto"/>
              <w:bottom w:val="outset" w:sz="6" w:space="0" w:color="auto"/>
              <w:right w:val="outset" w:sz="6" w:space="0" w:color="auto"/>
            </w:tcBorders>
            <w:shd w:val="clear" w:color="auto" w:fill="A0522D"/>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8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8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86" w:tgtFrame="_blank" w:history="1">
              <w:r w:rsidR="007A4233">
                <w:rPr>
                  <w:rStyle w:val="Hyperlink"/>
                  <w:rFonts w:ascii="Helvetica" w:hAnsi="Helvetica" w:cs="Helvetica"/>
                  <w:sz w:val="21"/>
                  <w:szCs w:val="21"/>
                </w:rPr>
                <w:t>Brown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87" w:tgtFrame="_blank" w:history="1">
              <w:r w:rsidR="007A4233">
                <w:rPr>
                  <w:rStyle w:val="Hyperlink"/>
                  <w:rFonts w:ascii="Helvetica" w:hAnsi="Helvetica" w:cs="Helvetica"/>
                  <w:sz w:val="21"/>
                  <w:szCs w:val="21"/>
                </w:rPr>
                <w:t>#A52A2A</w:t>
              </w:r>
            </w:hyperlink>
          </w:p>
        </w:tc>
        <w:tc>
          <w:tcPr>
            <w:tcW w:w="0" w:type="auto"/>
            <w:tcBorders>
              <w:top w:val="outset" w:sz="6" w:space="0" w:color="auto"/>
              <w:left w:val="outset" w:sz="6" w:space="0" w:color="auto"/>
              <w:bottom w:val="outset" w:sz="6" w:space="0" w:color="auto"/>
              <w:right w:val="outset" w:sz="6" w:space="0" w:color="auto"/>
            </w:tcBorders>
            <w:shd w:val="clear" w:color="auto" w:fill="A52A2A"/>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8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8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90" w:tgtFrame="_blank" w:history="1">
              <w:r w:rsidR="007A4233">
                <w:rPr>
                  <w:rStyle w:val="Hyperlink"/>
                  <w:rFonts w:ascii="Helvetica" w:hAnsi="Helvetica" w:cs="Helvetica"/>
                  <w:sz w:val="21"/>
                  <w:szCs w:val="21"/>
                </w:rPr>
                <w:t>DarkGray</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91" w:tgtFrame="_blank" w:history="1">
              <w:r w:rsidR="007A4233">
                <w:rPr>
                  <w:rStyle w:val="Hyperlink"/>
                  <w:rFonts w:ascii="Helvetica" w:hAnsi="Helvetica" w:cs="Helvetica"/>
                  <w:sz w:val="21"/>
                  <w:szCs w:val="21"/>
                </w:rPr>
                <w:t>#A9A9A9</w:t>
              </w:r>
            </w:hyperlink>
          </w:p>
        </w:tc>
        <w:tc>
          <w:tcPr>
            <w:tcW w:w="0" w:type="auto"/>
            <w:tcBorders>
              <w:top w:val="outset" w:sz="6" w:space="0" w:color="auto"/>
              <w:left w:val="outset" w:sz="6" w:space="0" w:color="auto"/>
              <w:bottom w:val="outset" w:sz="6" w:space="0" w:color="auto"/>
              <w:right w:val="outset" w:sz="6" w:space="0" w:color="auto"/>
            </w:tcBorders>
            <w:shd w:val="clear" w:color="auto" w:fill="A9A9A9"/>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9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9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94" w:tgtFrame="_blank" w:history="1">
              <w:r w:rsidR="007A4233">
                <w:rPr>
                  <w:rStyle w:val="Hyperlink"/>
                  <w:rFonts w:ascii="Helvetica" w:hAnsi="Helvetica" w:cs="Helvetica"/>
                  <w:sz w:val="21"/>
                  <w:szCs w:val="21"/>
                </w:rPr>
                <w:t>LightBlue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95" w:tgtFrame="_blank" w:history="1">
              <w:r w:rsidR="007A4233">
                <w:rPr>
                  <w:rStyle w:val="Hyperlink"/>
                  <w:rFonts w:ascii="Helvetica" w:hAnsi="Helvetica" w:cs="Helvetica"/>
                  <w:sz w:val="21"/>
                  <w:szCs w:val="21"/>
                </w:rPr>
                <w:t>#ADD8E6</w:t>
              </w:r>
            </w:hyperlink>
          </w:p>
        </w:tc>
        <w:tc>
          <w:tcPr>
            <w:tcW w:w="0" w:type="auto"/>
            <w:tcBorders>
              <w:top w:val="outset" w:sz="6" w:space="0" w:color="auto"/>
              <w:left w:val="outset" w:sz="6" w:space="0" w:color="auto"/>
              <w:bottom w:val="outset" w:sz="6" w:space="0" w:color="auto"/>
              <w:right w:val="outset" w:sz="6" w:space="0" w:color="auto"/>
            </w:tcBorders>
            <w:shd w:val="clear" w:color="auto" w:fill="ADD8E6"/>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9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9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98" w:tgtFrame="_blank" w:history="1">
              <w:r w:rsidR="007A4233">
                <w:rPr>
                  <w:rStyle w:val="Hyperlink"/>
                  <w:rFonts w:ascii="Helvetica" w:hAnsi="Helvetica" w:cs="Helvetica"/>
                  <w:sz w:val="21"/>
                  <w:szCs w:val="21"/>
                </w:rPr>
                <w:t>GreenYellow</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199" w:tgtFrame="_blank" w:history="1">
              <w:r w:rsidR="007A4233">
                <w:rPr>
                  <w:rStyle w:val="Hyperlink"/>
                  <w:rFonts w:ascii="Helvetica" w:hAnsi="Helvetica" w:cs="Helvetica"/>
                  <w:sz w:val="21"/>
                  <w:szCs w:val="21"/>
                </w:rPr>
                <w:t>#ADFF2F</w:t>
              </w:r>
            </w:hyperlink>
          </w:p>
        </w:tc>
        <w:tc>
          <w:tcPr>
            <w:tcW w:w="0" w:type="auto"/>
            <w:tcBorders>
              <w:top w:val="outset" w:sz="6" w:space="0" w:color="auto"/>
              <w:left w:val="outset" w:sz="6" w:space="0" w:color="auto"/>
              <w:bottom w:val="outset" w:sz="6" w:space="0" w:color="auto"/>
              <w:right w:val="outset" w:sz="6" w:space="0" w:color="auto"/>
            </w:tcBorders>
            <w:shd w:val="clear" w:color="auto" w:fill="ADFF2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0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0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02" w:tgtFrame="_blank" w:history="1">
              <w:r w:rsidR="007A4233">
                <w:rPr>
                  <w:rStyle w:val="Hyperlink"/>
                  <w:rFonts w:ascii="Helvetica" w:hAnsi="Helvetica" w:cs="Helvetica"/>
                  <w:sz w:val="21"/>
                  <w:szCs w:val="21"/>
                </w:rPr>
                <w:t>PaleTurquoise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03" w:tgtFrame="_blank" w:history="1">
              <w:r w:rsidR="007A4233">
                <w:rPr>
                  <w:rStyle w:val="Hyperlink"/>
                  <w:rFonts w:ascii="Helvetica" w:hAnsi="Helvetica" w:cs="Helvetica"/>
                  <w:sz w:val="21"/>
                  <w:szCs w:val="21"/>
                </w:rPr>
                <w:t>#AFEEEE</w:t>
              </w:r>
            </w:hyperlink>
          </w:p>
        </w:tc>
        <w:tc>
          <w:tcPr>
            <w:tcW w:w="0" w:type="auto"/>
            <w:tcBorders>
              <w:top w:val="outset" w:sz="6" w:space="0" w:color="auto"/>
              <w:left w:val="outset" w:sz="6" w:space="0" w:color="auto"/>
              <w:bottom w:val="outset" w:sz="6" w:space="0" w:color="auto"/>
              <w:right w:val="outset" w:sz="6" w:space="0" w:color="auto"/>
            </w:tcBorders>
            <w:shd w:val="clear" w:color="auto" w:fill="AFEEEE"/>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0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0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06" w:tgtFrame="_blank" w:history="1">
              <w:r w:rsidR="007A4233">
                <w:rPr>
                  <w:rStyle w:val="Hyperlink"/>
                  <w:rFonts w:ascii="Helvetica" w:hAnsi="Helvetica" w:cs="Helvetica"/>
                  <w:sz w:val="21"/>
                  <w:szCs w:val="21"/>
                </w:rPr>
                <w:t>LightSteelBlue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07" w:tgtFrame="_blank" w:history="1">
              <w:r w:rsidR="007A4233">
                <w:rPr>
                  <w:rStyle w:val="Hyperlink"/>
                  <w:rFonts w:ascii="Helvetica" w:hAnsi="Helvetica" w:cs="Helvetica"/>
                  <w:sz w:val="21"/>
                  <w:szCs w:val="21"/>
                </w:rPr>
                <w:t>#B0C4DE</w:t>
              </w:r>
            </w:hyperlink>
          </w:p>
        </w:tc>
        <w:tc>
          <w:tcPr>
            <w:tcW w:w="0" w:type="auto"/>
            <w:tcBorders>
              <w:top w:val="outset" w:sz="6" w:space="0" w:color="auto"/>
              <w:left w:val="outset" w:sz="6" w:space="0" w:color="auto"/>
              <w:bottom w:val="outset" w:sz="6" w:space="0" w:color="auto"/>
              <w:right w:val="outset" w:sz="6" w:space="0" w:color="auto"/>
            </w:tcBorders>
            <w:shd w:val="clear" w:color="auto" w:fill="B0C4DE"/>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0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0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10" w:tgtFrame="_blank" w:history="1">
              <w:r w:rsidR="007A4233">
                <w:rPr>
                  <w:rStyle w:val="Hyperlink"/>
                  <w:rFonts w:ascii="Helvetica" w:hAnsi="Helvetica" w:cs="Helvetica"/>
                  <w:sz w:val="21"/>
                  <w:szCs w:val="21"/>
                </w:rPr>
                <w:t>PowderBlue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11" w:tgtFrame="_blank" w:history="1">
              <w:r w:rsidR="007A4233">
                <w:rPr>
                  <w:rStyle w:val="Hyperlink"/>
                  <w:rFonts w:ascii="Helvetica" w:hAnsi="Helvetica" w:cs="Helvetica"/>
                  <w:sz w:val="21"/>
                  <w:szCs w:val="21"/>
                </w:rPr>
                <w:t>#B0E0E6</w:t>
              </w:r>
            </w:hyperlink>
          </w:p>
        </w:tc>
        <w:tc>
          <w:tcPr>
            <w:tcW w:w="0" w:type="auto"/>
            <w:tcBorders>
              <w:top w:val="outset" w:sz="6" w:space="0" w:color="auto"/>
              <w:left w:val="outset" w:sz="6" w:space="0" w:color="auto"/>
              <w:bottom w:val="outset" w:sz="6" w:space="0" w:color="auto"/>
              <w:right w:val="outset" w:sz="6" w:space="0" w:color="auto"/>
            </w:tcBorders>
            <w:shd w:val="clear" w:color="auto" w:fill="B0E0E6"/>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1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1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14" w:tgtFrame="_blank" w:history="1">
              <w:r w:rsidR="007A4233">
                <w:rPr>
                  <w:rStyle w:val="Hyperlink"/>
                  <w:rFonts w:ascii="Helvetica" w:hAnsi="Helvetica" w:cs="Helvetica"/>
                  <w:sz w:val="21"/>
                  <w:szCs w:val="21"/>
                </w:rPr>
                <w:t>FireBrick</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15" w:tgtFrame="_blank" w:history="1">
              <w:r w:rsidR="007A4233">
                <w:rPr>
                  <w:rStyle w:val="Hyperlink"/>
                  <w:rFonts w:ascii="Helvetica" w:hAnsi="Helvetica" w:cs="Helvetica"/>
                  <w:sz w:val="21"/>
                  <w:szCs w:val="21"/>
                </w:rPr>
                <w:t>#B22222</w:t>
              </w:r>
            </w:hyperlink>
          </w:p>
        </w:tc>
        <w:tc>
          <w:tcPr>
            <w:tcW w:w="0" w:type="auto"/>
            <w:tcBorders>
              <w:top w:val="outset" w:sz="6" w:space="0" w:color="auto"/>
              <w:left w:val="outset" w:sz="6" w:space="0" w:color="auto"/>
              <w:bottom w:val="outset" w:sz="6" w:space="0" w:color="auto"/>
              <w:right w:val="outset" w:sz="6" w:space="0" w:color="auto"/>
            </w:tcBorders>
            <w:shd w:val="clear" w:color="auto" w:fill="B22222"/>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1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1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18" w:tgtFrame="_blank" w:history="1">
              <w:r w:rsidR="007A4233">
                <w:rPr>
                  <w:rStyle w:val="Hyperlink"/>
                  <w:rFonts w:ascii="Helvetica" w:hAnsi="Helvetica" w:cs="Helvetica"/>
                  <w:sz w:val="21"/>
                  <w:szCs w:val="21"/>
                </w:rPr>
                <w:t>DarkGoldenRod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19" w:tgtFrame="_blank" w:history="1">
              <w:r w:rsidR="007A4233">
                <w:rPr>
                  <w:rStyle w:val="Hyperlink"/>
                  <w:rFonts w:ascii="Helvetica" w:hAnsi="Helvetica" w:cs="Helvetica"/>
                  <w:sz w:val="21"/>
                  <w:szCs w:val="21"/>
                </w:rPr>
                <w:t>#B8860B</w:t>
              </w:r>
            </w:hyperlink>
          </w:p>
        </w:tc>
        <w:tc>
          <w:tcPr>
            <w:tcW w:w="0" w:type="auto"/>
            <w:tcBorders>
              <w:top w:val="outset" w:sz="6" w:space="0" w:color="auto"/>
              <w:left w:val="outset" w:sz="6" w:space="0" w:color="auto"/>
              <w:bottom w:val="outset" w:sz="6" w:space="0" w:color="auto"/>
              <w:right w:val="outset" w:sz="6" w:space="0" w:color="auto"/>
            </w:tcBorders>
            <w:shd w:val="clear" w:color="auto" w:fill="B8860B"/>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2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2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22" w:tgtFrame="_blank" w:history="1">
              <w:r w:rsidR="007A4233">
                <w:rPr>
                  <w:rStyle w:val="Hyperlink"/>
                  <w:rFonts w:ascii="Helvetica" w:hAnsi="Helvetica" w:cs="Helvetica"/>
                  <w:sz w:val="21"/>
                  <w:szCs w:val="21"/>
                </w:rPr>
                <w:t>MediumOrchid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23" w:tgtFrame="_blank" w:history="1">
              <w:r w:rsidR="007A4233">
                <w:rPr>
                  <w:rStyle w:val="Hyperlink"/>
                  <w:rFonts w:ascii="Helvetica" w:hAnsi="Helvetica" w:cs="Helvetica"/>
                  <w:sz w:val="21"/>
                  <w:szCs w:val="21"/>
                </w:rPr>
                <w:t>#BA55D3</w:t>
              </w:r>
            </w:hyperlink>
          </w:p>
        </w:tc>
        <w:tc>
          <w:tcPr>
            <w:tcW w:w="0" w:type="auto"/>
            <w:tcBorders>
              <w:top w:val="outset" w:sz="6" w:space="0" w:color="auto"/>
              <w:left w:val="outset" w:sz="6" w:space="0" w:color="auto"/>
              <w:bottom w:val="outset" w:sz="6" w:space="0" w:color="auto"/>
              <w:right w:val="outset" w:sz="6" w:space="0" w:color="auto"/>
            </w:tcBorders>
            <w:shd w:val="clear" w:color="auto" w:fill="BA55D3"/>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2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2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26" w:tgtFrame="_blank" w:history="1">
              <w:r w:rsidR="007A4233">
                <w:rPr>
                  <w:rStyle w:val="Hyperlink"/>
                  <w:rFonts w:ascii="Helvetica" w:hAnsi="Helvetica" w:cs="Helvetica"/>
                  <w:sz w:val="21"/>
                  <w:szCs w:val="21"/>
                </w:rPr>
                <w:t>RosyBrown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27" w:tgtFrame="_blank" w:history="1">
              <w:r w:rsidR="007A4233">
                <w:rPr>
                  <w:rStyle w:val="Hyperlink"/>
                  <w:rFonts w:ascii="Helvetica" w:hAnsi="Helvetica" w:cs="Helvetica"/>
                  <w:sz w:val="21"/>
                  <w:szCs w:val="21"/>
                </w:rPr>
                <w:t>#BC8F8F</w:t>
              </w:r>
            </w:hyperlink>
          </w:p>
        </w:tc>
        <w:tc>
          <w:tcPr>
            <w:tcW w:w="0" w:type="auto"/>
            <w:tcBorders>
              <w:top w:val="outset" w:sz="6" w:space="0" w:color="auto"/>
              <w:left w:val="outset" w:sz="6" w:space="0" w:color="auto"/>
              <w:bottom w:val="outset" w:sz="6" w:space="0" w:color="auto"/>
              <w:right w:val="outset" w:sz="6" w:space="0" w:color="auto"/>
            </w:tcBorders>
            <w:shd w:val="clear" w:color="auto" w:fill="BC8F8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2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2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30" w:tgtFrame="_blank" w:history="1">
              <w:r w:rsidR="007A4233">
                <w:rPr>
                  <w:rStyle w:val="Hyperlink"/>
                  <w:rFonts w:ascii="Helvetica" w:hAnsi="Helvetica" w:cs="Helvetica"/>
                  <w:sz w:val="21"/>
                  <w:szCs w:val="21"/>
                </w:rPr>
                <w:t>DarkKhaki</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31" w:tgtFrame="_blank" w:history="1">
              <w:r w:rsidR="007A4233">
                <w:rPr>
                  <w:rStyle w:val="Hyperlink"/>
                  <w:rFonts w:ascii="Helvetica" w:hAnsi="Helvetica" w:cs="Helvetica"/>
                  <w:sz w:val="21"/>
                  <w:szCs w:val="21"/>
                </w:rPr>
                <w:t>#BDB76B</w:t>
              </w:r>
            </w:hyperlink>
          </w:p>
        </w:tc>
        <w:tc>
          <w:tcPr>
            <w:tcW w:w="0" w:type="auto"/>
            <w:tcBorders>
              <w:top w:val="outset" w:sz="6" w:space="0" w:color="auto"/>
              <w:left w:val="outset" w:sz="6" w:space="0" w:color="auto"/>
              <w:bottom w:val="outset" w:sz="6" w:space="0" w:color="auto"/>
              <w:right w:val="outset" w:sz="6" w:space="0" w:color="auto"/>
            </w:tcBorders>
            <w:shd w:val="clear" w:color="auto" w:fill="BDB76B"/>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3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3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34" w:tgtFrame="_blank" w:history="1">
              <w:r w:rsidR="007A4233">
                <w:rPr>
                  <w:rStyle w:val="Hyperlink"/>
                  <w:rFonts w:ascii="Helvetica" w:hAnsi="Helvetica" w:cs="Helvetica"/>
                  <w:sz w:val="21"/>
                  <w:szCs w:val="21"/>
                </w:rPr>
                <w:t>Silver</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35" w:tgtFrame="_blank" w:history="1">
              <w:r w:rsidR="007A4233">
                <w:rPr>
                  <w:rStyle w:val="Hyperlink"/>
                  <w:rFonts w:ascii="Helvetica" w:hAnsi="Helvetica" w:cs="Helvetica"/>
                  <w:sz w:val="21"/>
                  <w:szCs w:val="21"/>
                </w:rPr>
                <w:t>#C0C0C0</w:t>
              </w:r>
            </w:hyperlink>
          </w:p>
        </w:tc>
        <w:tc>
          <w:tcPr>
            <w:tcW w:w="0" w:type="auto"/>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3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3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38" w:tgtFrame="_blank" w:history="1">
              <w:r w:rsidR="007A4233">
                <w:rPr>
                  <w:rStyle w:val="Hyperlink"/>
                  <w:rFonts w:ascii="Helvetica" w:hAnsi="Helvetica" w:cs="Helvetica"/>
                  <w:sz w:val="21"/>
                  <w:szCs w:val="21"/>
                </w:rPr>
                <w:t>MediumVioletRed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39" w:tgtFrame="_blank" w:history="1">
              <w:r w:rsidR="007A4233">
                <w:rPr>
                  <w:rStyle w:val="Hyperlink"/>
                  <w:rFonts w:ascii="Helvetica" w:hAnsi="Helvetica" w:cs="Helvetica"/>
                  <w:sz w:val="21"/>
                  <w:szCs w:val="21"/>
                </w:rPr>
                <w:t>#C71585</w:t>
              </w:r>
            </w:hyperlink>
          </w:p>
        </w:tc>
        <w:tc>
          <w:tcPr>
            <w:tcW w:w="0" w:type="auto"/>
            <w:tcBorders>
              <w:top w:val="outset" w:sz="6" w:space="0" w:color="auto"/>
              <w:left w:val="outset" w:sz="6" w:space="0" w:color="auto"/>
              <w:bottom w:val="outset" w:sz="6" w:space="0" w:color="auto"/>
              <w:right w:val="outset" w:sz="6" w:space="0" w:color="auto"/>
            </w:tcBorders>
            <w:shd w:val="clear" w:color="auto" w:fill="C71585"/>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4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4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42" w:tgtFrame="_blank" w:history="1">
              <w:r w:rsidR="007A4233">
                <w:rPr>
                  <w:rStyle w:val="Hyperlink"/>
                  <w:rFonts w:ascii="Helvetica" w:hAnsi="Helvetica" w:cs="Helvetica"/>
                  <w:sz w:val="21"/>
                  <w:szCs w:val="21"/>
                </w:rPr>
                <w:t xml:space="preserve">IndianRed </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43" w:tgtFrame="_blank" w:history="1">
              <w:r w:rsidR="007A4233">
                <w:rPr>
                  <w:rStyle w:val="Hyperlink"/>
                  <w:rFonts w:ascii="Helvetica" w:hAnsi="Helvetica" w:cs="Helvetica"/>
                  <w:sz w:val="21"/>
                  <w:szCs w:val="21"/>
                </w:rPr>
                <w:t>#CD5C5C</w:t>
              </w:r>
            </w:hyperlink>
          </w:p>
        </w:tc>
        <w:tc>
          <w:tcPr>
            <w:tcW w:w="0" w:type="auto"/>
            <w:tcBorders>
              <w:top w:val="outset" w:sz="6" w:space="0" w:color="auto"/>
              <w:left w:val="outset" w:sz="6" w:space="0" w:color="auto"/>
              <w:bottom w:val="outset" w:sz="6" w:space="0" w:color="auto"/>
              <w:right w:val="outset" w:sz="6" w:space="0" w:color="auto"/>
            </w:tcBorders>
            <w:shd w:val="clear" w:color="auto" w:fill="CD5C5C"/>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4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4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46" w:tgtFrame="_blank" w:history="1">
              <w:r w:rsidR="007A4233">
                <w:rPr>
                  <w:rStyle w:val="Hyperlink"/>
                  <w:rFonts w:ascii="Helvetica" w:hAnsi="Helvetica" w:cs="Helvetica"/>
                  <w:sz w:val="21"/>
                  <w:szCs w:val="21"/>
                </w:rPr>
                <w:t>Peru</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47" w:tgtFrame="_blank" w:history="1">
              <w:r w:rsidR="007A4233">
                <w:rPr>
                  <w:rStyle w:val="Hyperlink"/>
                  <w:rFonts w:ascii="Helvetica" w:hAnsi="Helvetica" w:cs="Helvetica"/>
                  <w:sz w:val="21"/>
                  <w:szCs w:val="21"/>
                </w:rPr>
                <w:t>#CD853F</w:t>
              </w:r>
            </w:hyperlink>
          </w:p>
        </w:tc>
        <w:tc>
          <w:tcPr>
            <w:tcW w:w="0" w:type="auto"/>
            <w:tcBorders>
              <w:top w:val="outset" w:sz="6" w:space="0" w:color="auto"/>
              <w:left w:val="outset" w:sz="6" w:space="0" w:color="auto"/>
              <w:bottom w:val="outset" w:sz="6" w:space="0" w:color="auto"/>
              <w:right w:val="outset" w:sz="6" w:space="0" w:color="auto"/>
            </w:tcBorders>
            <w:shd w:val="clear" w:color="auto" w:fill="CD853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4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4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50" w:tgtFrame="_blank" w:history="1">
              <w:r w:rsidR="007A4233">
                <w:rPr>
                  <w:rStyle w:val="Hyperlink"/>
                  <w:rFonts w:ascii="Helvetica" w:hAnsi="Helvetica" w:cs="Helvetica"/>
                  <w:sz w:val="21"/>
                  <w:szCs w:val="21"/>
                </w:rPr>
                <w:t>Chocolate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51" w:tgtFrame="_blank" w:history="1">
              <w:r w:rsidR="007A4233">
                <w:rPr>
                  <w:rStyle w:val="Hyperlink"/>
                  <w:rFonts w:ascii="Helvetica" w:hAnsi="Helvetica" w:cs="Helvetica"/>
                  <w:sz w:val="21"/>
                  <w:szCs w:val="21"/>
                </w:rPr>
                <w:t>#D2691E</w:t>
              </w:r>
            </w:hyperlink>
          </w:p>
        </w:tc>
        <w:tc>
          <w:tcPr>
            <w:tcW w:w="0" w:type="auto"/>
            <w:tcBorders>
              <w:top w:val="outset" w:sz="6" w:space="0" w:color="auto"/>
              <w:left w:val="outset" w:sz="6" w:space="0" w:color="auto"/>
              <w:bottom w:val="outset" w:sz="6" w:space="0" w:color="auto"/>
              <w:right w:val="outset" w:sz="6" w:space="0" w:color="auto"/>
            </w:tcBorders>
            <w:shd w:val="clear" w:color="auto" w:fill="D2691E"/>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5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5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54" w:tgtFrame="_blank" w:history="1">
              <w:r w:rsidR="007A4233">
                <w:rPr>
                  <w:rStyle w:val="Hyperlink"/>
                  <w:rFonts w:ascii="Helvetica" w:hAnsi="Helvetica" w:cs="Helvetica"/>
                  <w:sz w:val="21"/>
                  <w:szCs w:val="21"/>
                </w:rPr>
                <w:t>Tan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55" w:tgtFrame="_blank" w:history="1">
              <w:r w:rsidR="007A4233">
                <w:rPr>
                  <w:rStyle w:val="Hyperlink"/>
                  <w:rFonts w:ascii="Helvetica" w:hAnsi="Helvetica" w:cs="Helvetica"/>
                  <w:sz w:val="21"/>
                  <w:szCs w:val="21"/>
                </w:rPr>
                <w:t>#D2B48C</w:t>
              </w:r>
            </w:hyperlink>
          </w:p>
        </w:tc>
        <w:tc>
          <w:tcPr>
            <w:tcW w:w="0" w:type="auto"/>
            <w:tcBorders>
              <w:top w:val="outset" w:sz="6" w:space="0" w:color="auto"/>
              <w:left w:val="outset" w:sz="6" w:space="0" w:color="auto"/>
              <w:bottom w:val="outset" w:sz="6" w:space="0" w:color="auto"/>
              <w:right w:val="outset" w:sz="6" w:space="0" w:color="auto"/>
            </w:tcBorders>
            <w:shd w:val="clear" w:color="auto" w:fill="D2B48C"/>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5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5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58" w:tgtFrame="_blank" w:history="1">
              <w:r w:rsidR="007A4233">
                <w:rPr>
                  <w:rStyle w:val="Hyperlink"/>
                  <w:rFonts w:ascii="Helvetica" w:hAnsi="Helvetica" w:cs="Helvetica"/>
                  <w:sz w:val="21"/>
                  <w:szCs w:val="21"/>
                </w:rPr>
                <w:t>LightGray</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59" w:tgtFrame="_blank" w:history="1">
              <w:r w:rsidR="007A4233">
                <w:rPr>
                  <w:rStyle w:val="Hyperlink"/>
                  <w:rFonts w:ascii="Helvetica" w:hAnsi="Helvetica" w:cs="Helvetica"/>
                  <w:sz w:val="21"/>
                  <w:szCs w:val="21"/>
                </w:rPr>
                <w:t>#D3D3D3</w:t>
              </w:r>
            </w:hyperlink>
          </w:p>
        </w:tc>
        <w:tc>
          <w:tcPr>
            <w:tcW w:w="0" w:type="auto"/>
            <w:tcBorders>
              <w:top w:val="outset" w:sz="6" w:space="0" w:color="auto"/>
              <w:left w:val="outset" w:sz="6" w:space="0" w:color="auto"/>
              <w:bottom w:val="outset" w:sz="6" w:space="0" w:color="auto"/>
              <w:right w:val="outset" w:sz="6" w:space="0" w:color="auto"/>
            </w:tcBorders>
            <w:shd w:val="clear" w:color="auto" w:fill="D3D3D3"/>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6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6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62" w:tgtFrame="_blank" w:history="1">
              <w:r w:rsidR="007A4233">
                <w:rPr>
                  <w:rStyle w:val="Hyperlink"/>
                  <w:rFonts w:ascii="Helvetica" w:hAnsi="Helvetica" w:cs="Helvetica"/>
                  <w:sz w:val="21"/>
                  <w:szCs w:val="21"/>
                </w:rPr>
                <w:t>Thistle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63" w:tgtFrame="_blank" w:history="1">
              <w:r w:rsidR="007A4233">
                <w:rPr>
                  <w:rStyle w:val="Hyperlink"/>
                  <w:rFonts w:ascii="Helvetica" w:hAnsi="Helvetica" w:cs="Helvetica"/>
                  <w:sz w:val="21"/>
                  <w:szCs w:val="21"/>
                </w:rPr>
                <w:t>#D8BFD8</w:t>
              </w:r>
            </w:hyperlink>
          </w:p>
        </w:tc>
        <w:tc>
          <w:tcPr>
            <w:tcW w:w="0" w:type="auto"/>
            <w:tcBorders>
              <w:top w:val="outset" w:sz="6" w:space="0" w:color="auto"/>
              <w:left w:val="outset" w:sz="6" w:space="0" w:color="auto"/>
              <w:bottom w:val="outset" w:sz="6" w:space="0" w:color="auto"/>
              <w:right w:val="outset" w:sz="6" w:space="0" w:color="auto"/>
            </w:tcBorders>
            <w:shd w:val="clear" w:color="auto" w:fill="D8BFD8"/>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6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6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66" w:tgtFrame="_blank" w:history="1">
              <w:r w:rsidR="007A4233">
                <w:rPr>
                  <w:rStyle w:val="Hyperlink"/>
                  <w:rFonts w:ascii="Helvetica" w:hAnsi="Helvetica" w:cs="Helvetica"/>
                  <w:sz w:val="21"/>
                  <w:szCs w:val="21"/>
                </w:rPr>
                <w:t>Orchid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67" w:tgtFrame="_blank" w:history="1">
              <w:r w:rsidR="007A4233">
                <w:rPr>
                  <w:rStyle w:val="Hyperlink"/>
                  <w:rFonts w:ascii="Helvetica" w:hAnsi="Helvetica" w:cs="Helvetica"/>
                  <w:sz w:val="21"/>
                  <w:szCs w:val="21"/>
                </w:rPr>
                <w:t>#DA70D6</w:t>
              </w:r>
            </w:hyperlink>
          </w:p>
        </w:tc>
        <w:tc>
          <w:tcPr>
            <w:tcW w:w="0" w:type="auto"/>
            <w:tcBorders>
              <w:top w:val="outset" w:sz="6" w:space="0" w:color="auto"/>
              <w:left w:val="outset" w:sz="6" w:space="0" w:color="auto"/>
              <w:bottom w:val="outset" w:sz="6" w:space="0" w:color="auto"/>
              <w:right w:val="outset" w:sz="6" w:space="0" w:color="auto"/>
            </w:tcBorders>
            <w:shd w:val="clear" w:color="auto" w:fill="DA70D6"/>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6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6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70" w:tgtFrame="_blank" w:history="1">
              <w:r w:rsidR="007A4233">
                <w:rPr>
                  <w:rStyle w:val="Hyperlink"/>
                  <w:rFonts w:ascii="Helvetica" w:hAnsi="Helvetica" w:cs="Helvetica"/>
                  <w:sz w:val="21"/>
                  <w:szCs w:val="21"/>
                </w:rPr>
                <w:t>GoldenRod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71" w:tgtFrame="_blank" w:history="1">
              <w:r w:rsidR="007A4233">
                <w:rPr>
                  <w:rStyle w:val="Hyperlink"/>
                  <w:rFonts w:ascii="Helvetica" w:hAnsi="Helvetica" w:cs="Helvetica"/>
                  <w:sz w:val="21"/>
                  <w:szCs w:val="21"/>
                </w:rPr>
                <w:t>#DAA520</w:t>
              </w:r>
            </w:hyperlink>
          </w:p>
        </w:tc>
        <w:tc>
          <w:tcPr>
            <w:tcW w:w="0" w:type="auto"/>
            <w:tcBorders>
              <w:top w:val="outset" w:sz="6" w:space="0" w:color="auto"/>
              <w:left w:val="outset" w:sz="6" w:space="0" w:color="auto"/>
              <w:bottom w:val="outset" w:sz="6" w:space="0" w:color="auto"/>
              <w:right w:val="outset" w:sz="6" w:space="0" w:color="auto"/>
            </w:tcBorders>
            <w:shd w:val="clear" w:color="auto" w:fill="DAA52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7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7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74" w:tgtFrame="_blank" w:history="1">
              <w:r w:rsidR="007A4233">
                <w:rPr>
                  <w:rStyle w:val="Hyperlink"/>
                  <w:rFonts w:ascii="Helvetica" w:hAnsi="Helvetica" w:cs="Helvetica"/>
                  <w:sz w:val="21"/>
                  <w:szCs w:val="21"/>
                </w:rPr>
                <w:t>PaleVioletRed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75" w:tgtFrame="_blank" w:history="1">
              <w:r w:rsidR="007A4233">
                <w:rPr>
                  <w:rStyle w:val="Hyperlink"/>
                  <w:rFonts w:ascii="Helvetica" w:hAnsi="Helvetica" w:cs="Helvetica"/>
                  <w:sz w:val="21"/>
                  <w:szCs w:val="21"/>
                </w:rPr>
                <w:t>#DB7093</w:t>
              </w:r>
            </w:hyperlink>
          </w:p>
        </w:tc>
        <w:tc>
          <w:tcPr>
            <w:tcW w:w="0" w:type="auto"/>
            <w:tcBorders>
              <w:top w:val="outset" w:sz="6" w:space="0" w:color="auto"/>
              <w:left w:val="outset" w:sz="6" w:space="0" w:color="auto"/>
              <w:bottom w:val="outset" w:sz="6" w:space="0" w:color="auto"/>
              <w:right w:val="outset" w:sz="6" w:space="0" w:color="auto"/>
            </w:tcBorders>
            <w:shd w:val="clear" w:color="auto" w:fill="DB7093"/>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7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7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78" w:tgtFrame="_blank" w:history="1">
              <w:r w:rsidR="007A4233">
                <w:rPr>
                  <w:rStyle w:val="Hyperlink"/>
                  <w:rFonts w:ascii="Helvetica" w:hAnsi="Helvetica" w:cs="Helvetica"/>
                  <w:sz w:val="21"/>
                  <w:szCs w:val="21"/>
                </w:rPr>
                <w:t>Crimson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79" w:tgtFrame="_blank" w:history="1">
              <w:r w:rsidR="007A4233">
                <w:rPr>
                  <w:rStyle w:val="Hyperlink"/>
                  <w:rFonts w:ascii="Helvetica" w:hAnsi="Helvetica" w:cs="Helvetica"/>
                  <w:sz w:val="21"/>
                  <w:szCs w:val="21"/>
                </w:rPr>
                <w:t>#DC143C</w:t>
              </w:r>
            </w:hyperlink>
          </w:p>
        </w:tc>
        <w:tc>
          <w:tcPr>
            <w:tcW w:w="0" w:type="auto"/>
            <w:tcBorders>
              <w:top w:val="outset" w:sz="6" w:space="0" w:color="auto"/>
              <w:left w:val="outset" w:sz="6" w:space="0" w:color="auto"/>
              <w:bottom w:val="outset" w:sz="6" w:space="0" w:color="auto"/>
              <w:right w:val="outset" w:sz="6" w:space="0" w:color="auto"/>
            </w:tcBorders>
            <w:shd w:val="clear" w:color="auto" w:fill="DC143C"/>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8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8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82" w:tgtFrame="_blank" w:history="1">
              <w:r w:rsidR="007A4233">
                <w:rPr>
                  <w:rStyle w:val="Hyperlink"/>
                  <w:rFonts w:ascii="Helvetica" w:hAnsi="Helvetica" w:cs="Helvetica"/>
                  <w:sz w:val="21"/>
                  <w:szCs w:val="21"/>
                </w:rPr>
                <w:t>Gainsboro</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83" w:tgtFrame="_blank" w:history="1">
              <w:r w:rsidR="007A4233">
                <w:rPr>
                  <w:rStyle w:val="Hyperlink"/>
                  <w:rFonts w:ascii="Helvetica" w:hAnsi="Helvetica" w:cs="Helvetica"/>
                  <w:sz w:val="21"/>
                  <w:szCs w:val="21"/>
                </w:rPr>
                <w:t>#DCDCDC</w:t>
              </w:r>
            </w:hyperlink>
          </w:p>
        </w:tc>
        <w:tc>
          <w:tcPr>
            <w:tcW w:w="0" w:type="auto"/>
            <w:tcBorders>
              <w:top w:val="outset" w:sz="6" w:space="0" w:color="auto"/>
              <w:left w:val="outset" w:sz="6" w:space="0" w:color="auto"/>
              <w:bottom w:val="outset" w:sz="6" w:space="0" w:color="auto"/>
              <w:right w:val="outset" w:sz="6" w:space="0" w:color="auto"/>
            </w:tcBorders>
            <w:shd w:val="clear" w:color="auto" w:fill="DCDCDC"/>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8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8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86" w:tgtFrame="_blank" w:history="1">
              <w:r w:rsidR="007A4233">
                <w:rPr>
                  <w:rStyle w:val="Hyperlink"/>
                  <w:rFonts w:ascii="Helvetica" w:hAnsi="Helvetica" w:cs="Helvetica"/>
                  <w:sz w:val="21"/>
                  <w:szCs w:val="21"/>
                </w:rPr>
                <w:t>Plum</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87" w:tgtFrame="_blank" w:history="1">
              <w:r w:rsidR="007A4233">
                <w:rPr>
                  <w:rStyle w:val="Hyperlink"/>
                  <w:rFonts w:ascii="Helvetica" w:hAnsi="Helvetica" w:cs="Helvetica"/>
                  <w:sz w:val="21"/>
                  <w:szCs w:val="21"/>
                </w:rPr>
                <w:t>#DDA0DD</w:t>
              </w:r>
            </w:hyperlink>
          </w:p>
        </w:tc>
        <w:tc>
          <w:tcPr>
            <w:tcW w:w="0" w:type="auto"/>
            <w:tcBorders>
              <w:top w:val="outset" w:sz="6" w:space="0" w:color="auto"/>
              <w:left w:val="outset" w:sz="6" w:space="0" w:color="auto"/>
              <w:bottom w:val="outset" w:sz="6" w:space="0" w:color="auto"/>
              <w:right w:val="outset" w:sz="6" w:space="0" w:color="auto"/>
            </w:tcBorders>
            <w:shd w:val="clear" w:color="auto" w:fill="DDA0DD"/>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8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8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90" w:tgtFrame="_blank" w:history="1">
              <w:r w:rsidR="007A4233">
                <w:rPr>
                  <w:rStyle w:val="Hyperlink"/>
                  <w:rFonts w:ascii="Helvetica" w:hAnsi="Helvetica" w:cs="Helvetica"/>
                  <w:sz w:val="21"/>
                  <w:szCs w:val="21"/>
                </w:rPr>
                <w:t>BurlyWood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91" w:tgtFrame="_blank" w:history="1">
              <w:r w:rsidR="007A4233">
                <w:rPr>
                  <w:rStyle w:val="Hyperlink"/>
                  <w:rFonts w:ascii="Helvetica" w:hAnsi="Helvetica" w:cs="Helvetica"/>
                  <w:sz w:val="21"/>
                  <w:szCs w:val="21"/>
                </w:rPr>
                <w:t>#DEB887</w:t>
              </w:r>
            </w:hyperlink>
          </w:p>
        </w:tc>
        <w:tc>
          <w:tcPr>
            <w:tcW w:w="0" w:type="auto"/>
            <w:tcBorders>
              <w:top w:val="outset" w:sz="6" w:space="0" w:color="auto"/>
              <w:left w:val="outset" w:sz="6" w:space="0" w:color="auto"/>
              <w:bottom w:val="outset" w:sz="6" w:space="0" w:color="auto"/>
              <w:right w:val="outset" w:sz="6" w:space="0" w:color="auto"/>
            </w:tcBorders>
            <w:shd w:val="clear" w:color="auto" w:fill="DEB887"/>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9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9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94" w:tgtFrame="_blank" w:history="1">
              <w:r w:rsidR="007A4233">
                <w:rPr>
                  <w:rStyle w:val="Hyperlink"/>
                  <w:rFonts w:ascii="Helvetica" w:hAnsi="Helvetica" w:cs="Helvetica"/>
                  <w:sz w:val="21"/>
                  <w:szCs w:val="21"/>
                </w:rPr>
                <w:t>LightCyan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95" w:tgtFrame="_blank" w:history="1">
              <w:r w:rsidR="007A4233">
                <w:rPr>
                  <w:rStyle w:val="Hyperlink"/>
                  <w:rFonts w:ascii="Helvetica" w:hAnsi="Helvetica" w:cs="Helvetica"/>
                  <w:sz w:val="21"/>
                  <w:szCs w:val="21"/>
                </w:rPr>
                <w:t>#E0FFFF</w:t>
              </w:r>
            </w:hyperlink>
          </w:p>
        </w:tc>
        <w:tc>
          <w:tcPr>
            <w:tcW w:w="0" w:type="auto"/>
            <w:tcBorders>
              <w:top w:val="outset" w:sz="6" w:space="0" w:color="auto"/>
              <w:left w:val="outset" w:sz="6" w:space="0" w:color="auto"/>
              <w:bottom w:val="outset" w:sz="6" w:space="0" w:color="auto"/>
              <w:right w:val="outset" w:sz="6" w:space="0" w:color="auto"/>
            </w:tcBorders>
            <w:shd w:val="clear" w:color="auto" w:fill="E0FF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9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9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98" w:tgtFrame="_blank" w:history="1">
              <w:r w:rsidR="007A4233">
                <w:rPr>
                  <w:rStyle w:val="Hyperlink"/>
                  <w:rFonts w:ascii="Helvetica" w:hAnsi="Helvetica" w:cs="Helvetica"/>
                  <w:sz w:val="21"/>
                  <w:szCs w:val="21"/>
                </w:rPr>
                <w:t>Lavender</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299" w:tgtFrame="_blank" w:history="1">
              <w:r w:rsidR="007A4233">
                <w:rPr>
                  <w:rStyle w:val="Hyperlink"/>
                  <w:rFonts w:ascii="Helvetica" w:hAnsi="Helvetica" w:cs="Helvetica"/>
                  <w:sz w:val="21"/>
                  <w:szCs w:val="21"/>
                </w:rPr>
                <w:t>#E6E6FA</w:t>
              </w:r>
            </w:hyperlink>
          </w:p>
        </w:tc>
        <w:tc>
          <w:tcPr>
            <w:tcW w:w="0" w:type="auto"/>
            <w:tcBorders>
              <w:top w:val="outset" w:sz="6" w:space="0" w:color="auto"/>
              <w:left w:val="outset" w:sz="6" w:space="0" w:color="auto"/>
              <w:bottom w:val="outset" w:sz="6" w:space="0" w:color="auto"/>
              <w:right w:val="outset" w:sz="6" w:space="0" w:color="auto"/>
            </w:tcBorders>
            <w:shd w:val="clear" w:color="auto" w:fill="E6E6FA"/>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0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0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02" w:tgtFrame="_blank" w:history="1">
              <w:r w:rsidR="007A4233">
                <w:rPr>
                  <w:rStyle w:val="Hyperlink"/>
                  <w:rFonts w:ascii="Helvetica" w:hAnsi="Helvetica" w:cs="Helvetica"/>
                  <w:sz w:val="21"/>
                  <w:szCs w:val="21"/>
                </w:rPr>
                <w:t>DarkSalmon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03" w:tgtFrame="_blank" w:history="1">
              <w:r w:rsidR="007A4233">
                <w:rPr>
                  <w:rStyle w:val="Hyperlink"/>
                  <w:rFonts w:ascii="Helvetica" w:hAnsi="Helvetica" w:cs="Helvetica"/>
                  <w:sz w:val="21"/>
                  <w:szCs w:val="21"/>
                </w:rPr>
                <w:t>#E9967A</w:t>
              </w:r>
            </w:hyperlink>
          </w:p>
        </w:tc>
        <w:tc>
          <w:tcPr>
            <w:tcW w:w="0" w:type="auto"/>
            <w:tcBorders>
              <w:top w:val="outset" w:sz="6" w:space="0" w:color="auto"/>
              <w:left w:val="outset" w:sz="6" w:space="0" w:color="auto"/>
              <w:bottom w:val="outset" w:sz="6" w:space="0" w:color="auto"/>
              <w:right w:val="outset" w:sz="6" w:space="0" w:color="auto"/>
            </w:tcBorders>
            <w:shd w:val="clear" w:color="auto" w:fill="E9967A"/>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0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0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06" w:tgtFrame="_blank" w:history="1">
              <w:r w:rsidR="007A4233">
                <w:rPr>
                  <w:rStyle w:val="Hyperlink"/>
                  <w:rFonts w:ascii="Helvetica" w:hAnsi="Helvetica" w:cs="Helvetica"/>
                  <w:sz w:val="21"/>
                  <w:szCs w:val="21"/>
                </w:rPr>
                <w:t>Violet</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07" w:tgtFrame="_blank" w:history="1">
              <w:r w:rsidR="007A4233">
                <w:rPr>
                  <w:rStyle w:val="Hyperlink"/>
                  <w:rFonts w:ascii="Helvetica" w:hAnsi="Helvetica" w:cs="Helvetica"/>
                  <w:sz w:val="21"/>
                  <w:szCs w:val="21"/>
                </w:rPr>
                <w:t>#EE82EE</w:t>
              </w:r>
            </w:hyperlink>
          </w:p>
        </w:tc>
        <w:tc>
          <w:tcPr>
            <w:tcW w:w="0" w:type="auto"/>
            <w:tcBorders>
              <w:top w:val="outset" w:sz="6" w:space="0" w:color="auto"/>
              <w:left w:val="outset" w:sz="6" w:space="0" w:color="auto"/>
              <w:bottom w:val="outset" w:sz="6" w:space="0" w:color="auto"/>
              <w:right w:val="outset" w:sz="6" w:space="0" w:color="auto"/>
            </w:tcBorders>
            <w:shd w:val="clear" w:color="auto" w:fill="EE82EE"/>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0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0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10" w:tgtFrame="_blank" w:history="1">
              <w:r w:rsidR="007A4233">
                <w:rPr>
                  <w:rStyle w:val="Hyperlink"/>
                  <w:rFonts w:ascii="Helvetica" w:hAnsi="Helvetica" w:cs="Helvetica"/>
                  <w:sz w:val="21"/>
                  <w:szCs w:val="21"/>
                </w:rPr>
                <w:t>PaleGoldenRod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11" w:tgtFrame="_blank" w:history="1">
              <w:r w:rsidR="007A4233">
                <w:rPr>
                  <w:rStyle w:val="Hyperlink"/>
                  <w:rFonts w:ascii="Helvetica" w:hAnsi="Helvetica" w:cs="Helvetica"/>
                  <w:sz w:val="21"/>
                  <w:szCs w:val="21"/>
                </w:rPr>
                <w:t>#EEE8AA</w:t>
              </w:r>
            </w:hyperlink>
          </w:p>
        </w:tc>
        <w:tc>
          <w:tcPr>
            <w:tcW w:w="0" w:type="auto"/>
            <w:tcBorders>
              <w:top w:val="outset" w:sz="6" w:space="0" w:color="auto"/>
              <w:left w:val="outset" w:sz="6" w:space="0" w:color="auto"/>
              <w:bottom w:val="outset" w:sz="6" w:space="0" w:color="auto"/>
              <w:right w:val="outset" w:sz="6" w:space="0" w:color="auto"/>
            </w:tcBorders>
            <w:shd w:val="clear" w:color="auto" w:fill="EEE8AA"/>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1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1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14" w:tgtFrame="_blank" w:history="1">
              <w:r w:rsidR="007A4233">
                <w:rPr>
                  <w:rStyle w:val="Hyperlink"/>
                  <w:rFonts w:ascii="Helvetica" w:hAnsi="Helvetica" w:cs="Helvetica"/>
                  <w:sz w:val="21"/>
                  <w:szCs w:val="21"/>
                </w:rPr>
                <w:t>LightCoral</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15" w:tgtFrame="_blank" w:history="1">
              <w:r w:rsidR="007A4233">
                <w:rPr>
                  <w:rStyle w:val="Hyperlink"/>
                  <w:rFonts w:ascii="Helvetica" w:hAnsi="Helvetica" w:cs="Helvetica"/>
                  <w:sz w:val="21"/>
                  <w:szCs w:val="21"/>
                </w:rPr>
                <w:t>#F08080</w:t>
              </w:r>
            </w:hyperlink>
          </w:p>
        </w:tc>
        <w:tc>
          <w:tcPr>
            <w:tcW w:w="0" w:type="auto"/>
            <w:tcBorders>
              <w:top w:val="outset" w:sz="6" w:space="0" w:color="auto"/>
              <w:left w:val="outset" w:sz="6" w:space="0" w:color="auto"/>
              <w:bottom w:val="outset" w:sz="6" w:space="0" w:color="auto"/>
              <w:right w:val="outset" w:sz="6" w:space="0" w:color="auto"/>
            </w:tcBorders>
            <w:shd w:val="clear" w:color="auto" w:fill="F0808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1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1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18" w:tgtFrame="_blank" w:history="1">
              <w:r w:rsidR="007A4233">
                <w:rPr>
                  <w:rStyle w:val="Hyperlink"/>
                  <w:rFonts w:ascii="Helvetica" w:hAnsi="Helvetica" w:cs="Helvetica"/>
                  <w:sz w:val="21"/>
                  <w:szCs w:val="21"/>
                </w:rPr>
                <w:t>Khaki</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19" w:tgtFrame="_blank" w:history="1">
              <w:r w:rsidR="007A4233">
                <w:rPr>
                  <w:rStyle w:val="Hyperlink"/>
                  <w:rFonts w:ascii="Helvetica" w:hAnsi="Helvetica" w:cs="Helvetica"/>
                  <w:sz w:val="21"/>
                  <w:szCs w:val="21"/>
                </w:rPr>
                <w:t>#F0E68C</w:t>
              </w:r>
            </w:hyperlink>
          </w:p>
        </w:tc>
        <w:tc>
          <w:tcPr>
            <w:tcW w:w="0" w:type="auto"/>
            <w:tcBorders>
              <w:top w:val="outset" w:sz="6" w:space="0" w:color="auto"/>
              <w:left w:val="outset" w:sz="6" w:space="0" w:color="auto"/>
              <w:bottom w:val="outset" w:sz="6" w:space="0" w:color="auto"/>
              <w:right w:val="outset" w:sz="6" w:space="0" w:color="auto"/>
            </w:tcBorders>
            <w:shd w:val="clear" w:color="auto" w:fill="F0E68C"/>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2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2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22" w:tgtFrame="_blank" w:history="1">
              <w:r w:rsidR="007A4233">
                <w:rPr>
                  <w:rStyle w:val="Hyperlink"/>
                  <w:rFonts w:ascii="Helvetica" w:hAnsi="Helvetica" w:cs="Helvetica"/>
                  <w:sz w:val="21"/>
                  <w:szCs w:val="21"/>
                </w:rPr>
                <w:t>AliceBlue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23" w:tgtFrame="_blank" w:history="1">
              <w:r w:rsidR="007A4233">
                <w:rPr>
                  <w:rStyle w:val="Hyperlink"/>
                  <w:rFonts w:ascii="Helvetica" w:hAnsi="Helvetica" w:cs="Helvetica"/>
                  <w:sz w:val="21"/>
                  <w:szCs w:val="21"/>
                </w:rPr>
                <w:t>#F0F8FF</w:t>
              </w:r>
            </w:hyperlink>
          </w:p>
        </w:tc>
        <w:tc>
          <w:tcPr>
            <w:tcW w:w="0" w:type="auto"/>
            <w:tcBorders>
              <w:top w:val="outset" w:sz="6" w:space="0" w:color="auto"/>
              <w:left w:val="outset" w:sz="6" w:space="0" w:color="auto"/>
              <w:bottom w:val="outset" w:sz="6" w:space="0" w:color="auto"/>
              <w:right w:val="outset" w:sz="6" w:space="0" w:color="auto"/>
            </w:tcBorders>
            <w:shd w:val="clear" w:color="auto" w:fill="F0F8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2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2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26" w:tgtFrame="_blank" w:history="1">
              <w:r w:rsidR="007A4233">
                <w:rPr>
                  <w:rStyle w:val="Hyperlink"/>
                  <w:rFonts w:ascii="Helvetica" w:hAnsi="Helvetica" w:cs="Helvetica"/>
                  <w:sz w:val="21"/>
                  <w:szCs w:val="21"/>
                </w:rPr>
                <w:t>HoneyDew</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27" w:tgtFrame="_blank" w:history="1">
              <w:r w:rsidR="007A4233">
                <w:rPr>
                  <w:rStyle w:val="Hyperlink"/>
                  <w:rFonts w:ascii="Helvetica" w:hAnsi="Helvetica" w:cs="Helvetica"/>
                  <w:sz w:val="21"/>
                  <w:szCs w:val="21"/>
                </w:rPr>
                <w:t>#F0FFF0</w:t>
              </w:r>
            </w:hyperlink>
          </w:p>
        </w:tc>
        <w:tc>
          <w:tcPr>
            <w:tcW w:w="0" w:type="auto"/>
            <w:tcBorders>
              <w:top w:val="outset" w:sz="6" w:space="0" w:color="auto"/>
              <w:left w:val="outset" w:sz="6" w:space="0" w:color="auto"/>
              <w:bottom w:val="outset" w:sz="6" w:space="0" w:color="auto"/>
              <w:right w:val="outset" w:sz="6" w:space="0" w:color="auto"/>
            </w:tcBorders>
            <w:shd w:val="clear" w:color="auto" w:fill="F0FFF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2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2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30" w:tgtFrame="_blank" w:history="1">
              <w:r w:rsidR="007A4233">
                <w:rPr>
                  <w:rStyle w:val="Hyperlink"/>
                  <w:rFonts w:ascii="Helvetica" w:hAnsi="Helvetica" w:cs="Helvetica"/>
                  <w:sz w:val="21"/>
                  <w:szCs w:val="21"/>
                </w:rPr>
                <w:t>Azure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31" w:tgtFrame="_blank" w:history="1">
              <w:r w:rsidR="007A4233">
                <w:rPr>
                  <w:rStyle w:val="Hyperlink"/>
                  <w:rFonts w:ascii="Helvetica" w:hAnsi="Helvetica" w:cs="Helvetica"/>
                  <w:sz w:val="21"/>
                  <w:szCs w:val="21"/>
                </w:rPr>
                <w:t>#F0FFFF</w:t>
              </w:r>
            </w:hyperlink>
          </w:p>
        </w:tc>
        <w:tc>
          <w:tcPr>
            <w:tcW w:w="0" w:type="auto"/>
            <w:tcBorders>
              <w:top w:val="outset" w:sz="6" w:space="0" w:color="auto"/>
              <w:left w:val="outset" w:sz="6" w:space="0" w:color="auto"/>
              <w:bottom w:val="outset" w:sz="6" w:space="0" w:color="auto"/>
              <w:right w:val="outset" w:sz="6" w:space="0" w:color="auto"/>
            </w:tcBorders>
            <w:shd w:val="clear" w:color="auto" w:fill="F0FF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3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3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34" w:tgtFrame="_blank" w:history="1">
              <w:r w:rsidR="007A4233">
                <w:rPr>
                  <w:rStyle w:val="Hyperlink"/>
                  <w:rFonts w:ascii="Helvetica" w:hAnsi="Helvetica" w:cs="Helvetica"/>
                  <w:sz w:val="21"/>
                  <w:szCs w:val="21"/>
                </w:rPr>
                <w:t>SandyBrown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35" w:tgtFrame="_blank" w:history="1">
              <w:r w:rsidR="007A4233">
                <w:rPr>
                  <w:rStyle w:val="Hyperlink"/>
                  <w:rFonts w:ascii="Helvetica" w:hAnsi="Helvetica" w:cs="Helvetica"/>
                  <w:sz w:val="21"/>
                  <w:szCs w:val="21"/>
                </w:rPr>
                <w:t>#F4A460</w:t>
              </w:r>
            </w:hyperlink>
          </w:p>
        </w:tc>
        <w:tc>
          <w:tcPr>
            <w:tcW w:w="0" w:type="auto"/>
            <w:tcBorders>
              <w:top w:val="outset" w:sz="6" w:space="0" w:color="auto"/>
              <w:left w:val="outset" w:sz="6" w:space="0" w:color="auto"/>
              <w:bottom w:val="outset" w:sz="6" w:space="0" w:color="auto"/>
              <w:right w:val="outset" w:sz="6" w:space="0" w:color="auto"/>
            </w:tcBorders>
            <w:shd w:val="clear" w:color="auto" w:fill="F4A46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3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3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38" w:tgtFrame="_blank" w:history="1">
              <w:r w:rsidR="007A4233">
                <w:rPr>
                  <w:rStyle w:val="Hyperlink"/>
                  <w:rFonts w:ascii="Helvetica" w:hAnsi="Helvetica" w:cs="Helvetica"/>
                  <w:sz w:val="21"/>
                  <w:szCs w:val="21"/>
                </w:rPr>
                <w:t>Wheat</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39" w:tgtFrame="_blank" w:history="1">
              <w:r w:rsidR="007A4233">
                <w:rPr>
                  <w:rStyle w:val="Hyperlink"/>
                  <w:rFonts w:ascii="Helvetica" w:hAnsi="Helvetica" w:cs="Helvetica"/>
                  <w:sz w:val="21"/>
                  <w:szCs w:val="21"/>
                </w:rPr>
                <w:t>#F5DEB3</w:t>
              </w:r>
            </w:hyperlink>
          </w:p>
        </w:tc>
        <w:tc>
          <w:tcPr>
            <w:tcW w:w="0" w:type="auto"/>
            <w:tcBorders>
              <w:top w:val="outset" w:sz="6" w:space="0" w:color="auto"/>
              <w:left w:val="outset" w:sz="6" w:space="0" w:color="auto"/>
              <w:bottom w:val="outset" w:sz="6" w:space="0" w:color="auto"/>
              <w:right w:val="outset" w:sz="6" w:space="0" w:color="auto"/>
            </w:tcBorders>
            <w:shd w:val="clear" w:color="auto" w:fill="F5DEB3"/>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4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4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42" w:tgtFrame="_blank" w:history="1">
              <w:r w:rsidR="007A4233">
                <w:rPr>
                  <w:rStyle w:val="Hyperlink"/>
                  <w:rFonts w:ascii="Helvetica" w:hAnsi="Helvetica" w:cs="Helvetica"/>
                  <w:sz w:val="21"/>
                  <w:szCs w:val="21"/>
                </w:rPr>
                <w:t>Beige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43" w:tgtFrame="_blank" w:history="1">
              <w:r w:rsidR="007A4233">
                <w:rPr>
                  <w:rStyle w:val="Hyperlink"/>
                  <w:rFonts w:ascii="Helvetica" w:hAnsi="Helvetica" w:cs="Helvetica"/>
                  <w:sz w:val="21"/>
                  <w:szCs w:val="21"/>
                </w:rPr>
                <w:t>#F5F5DC</w:t>
              </w:r>
            </w:hyperlink>
          </w:p>
        </w:tc>
        <w:tc>
          <w:tcPr>
            <w:tcW w:w="0" w:type="auto"/>
            <w:tcBorders>
              <w:top w:val="outset" w:sz="6" w:space="0" w:color="auto"/>
              <w:left w:val="outset" w:sz="6" w:space="0" w:color="auto"/>
              <w:bottom w:val="outset" w:sz="6" w:space="0" w:color="auto"/>
              <w:right w:val="outset" w:sz="6" w:space="0" w:color="auto"/>
            </w:tcBorders>
            <w:shd w:val="clear" w:color="auto" w:fill="F5F5DC"/>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4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4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46" w:tgtFrame="_blank" w:history="1">
              <w:r w:rsidR="007A4233">
                <w:rPr>
                  <w:rStyle w:val="Hyperlink"/>
                  <w:rFonts w:ascii="Helvetica" w:hAnsi="Helvetica" w:cs="Helvetica"/>
                  <w:sz w:val="21"/>
                  <w:szCs w:val="21"/>
                </w:rPr>
                <w:t>WhiteSmoke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47" w:tgtFrame="_blank" w:history="1">
              <w:r w:rsidR="007A4233">
                <w:rPr>
                  <w:rStyle w:val="Hyperlink"/>
                  <w:rFonts w:ascii="Helvetica" w:hAnsi="Helvetica" w:cs="Helvetica"/>
                  <w:sz w:val="21"/>
                  <w:szCs w:val="21"/>
                </w:rPr>
                <w:t>#F5F5F5</w:t>
              </w:r>
            </w:hyperlink>
          </w:p>
        </w:tc>
        <w:tc>
          <w:tcPr>
            <w:tcW w:w="0" w:type="auto"/>
            <w:tcBorders>
              <w:top w:val="outset" w:sz="6" w:space="0" w:color="auto"/>
              <w:left w:val="outset" w:sz="6" w:space="0" w:color="auto"/>
              <w:bottom w:val="outset" w:sz="6" w:space="0" w:color="auto"/>
              <w:right w:val="outset" w:sz="6" w:space="0" w:color="auto"/>
            </w:tcBorders>
            <w:shd w:val="clear" w:color="auto" w:fill="F5F5F5"/>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4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4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50" w:tgtFrame="_blank" w:history="1">
              <w:r w:rsidR="007A4233">
                <w:rPr>
                  <w:rStyle w:val="Hyperlink"/>
                  <w:rFonts w:ascii="Helvetica" w:hAnsi="Helvetica" w:cs="Helvetica"/>
                  <w:sz w:val="21"/>
                  <w:szCs w:val="21"/>
                </w:rPr>
                <w:t>MintCream</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51" w:tgtFrame="_blank" w:history="1">
              <w:r w:rsidR="007A4233">
                <w:rPr>
                  <w:rStyle w:val="Hyperlink"/>
                  <w:rFonts w:ascii="Helvetica" w:hAnsi="Helvetica" w:cs="Helvetica"/>
                  <w:sz w:val="21"/>
                  <w:szCs w:val="21"/>
                </w:rPr>
                <w:t>#F5FFFA</w:t>
              </w:r>
            </w:hyperlink>
          </w:p>
        </w:tc>
        <w:tc>
          <w:tcPr>
            <w:tcW w:w="0" w:type="auto"/>
            <w:tcBorders>
              <w:top w:val="outset" w:sz="6" w:space="0" w:color="auto"/>
              <w:left w:val="outset" w:sz="6" w:space="0" w:color="auto"/>
              <w:bottom w:val="outset" w:sz="6" w:space="0" w:color="auto"/>
              <w:right w:val="outset" w:sz="6" w:space="0" w:color="auto"/>
            </w:tcBorders>
            <w:shd w:val="clear" w:color="auto" w:fill="F5FFFA"/>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5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5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54" w:tgtFrame="_blank" w:history="1">
              <w:r w:rsidR="007A4233">
                <w:rPr>
                  <w:rStyle w:val="Hyperlink"/>
                  <w:rFonts w:ascii="Helvetica" w:hAnsi="Helvetica" w:cs="Helvetica"/>
                  <w:sz w:val="21"/>
                  <w:szCs w:val="21"/>
                </w:rPr>
                <w:t>GhostWhite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55" w:tgtFrame="_blank" w:history="1">
              <w:r w:rsidR="007A4233">
                <w:rPr>
                  <w:rStyle w:val="Hyperlink"/>
                  <w:rFonts w:ascii="Helvetica" w:hAnsi="Helvetica" w:cs="Helvetica"/>
                  <w:sz w:val="21"/>
                  <w:szCs w:val="21"/>
                </w:rPr>
                <w:t>#F8F8FF</w:t>
              </w:r>
            </w:hyperlink>
          </w:p>
        </w:tc>
        <w:tc>
          <w:tcPr>
            <w:tcW w:w="0" w:type="auto"/>
            <w:tcBorders>
              <w:top w:val="outset" w:sz="6" w:space="0" w:color="auto"/>
              <w:left w:val="outset" w:sz="6" w:space="0" w:color="auto"/>
              <w:bottom w:val="outset" w:sz="6" w:space="0" w:color="auto"/>
              <w:right w:val="outset" w:sz="6" w:space="0" w:color="auto"/>
            </w:tcBorders>
            <w:shd w:val="clear" w:color="auto" w:fill="F8F8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5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5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58" w:tgtFrame="_blank" w:history="1">
              <w:r w:rsidR="007A4233">
                <w:rPr>
                  <w:rStyle w:val="Hyperlink"/>
                  <w:rFonts w:ascii="Helvetica" w:hAnsi="Helvetica" w:cs="Helvetica"/>
                  <w:sz w:val="21"/>
                  <w:szCs w:val="21"/>
                </w:rPr>
                <w:t>Salmon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59" w:tgtFrame="_blank" w:history="1">
              <w:r w:rsidR="007A4233">
                <w:rPr>
                  <w:rStyle w:val="Hyperlink"/>
                  <w:rFonts w:ascii="Helvetica" w:hAnsi="Helvetica" w:cs="Helvetica"/>
                  <w:sz w:val="21"/>
                  <w:szCs w:val="21"/>
                </w:rPr>
                <w:t>#FA8072</w:t>
              </w:r>
            </w:hyperlink>
          </w:p>
        </w:tc>
        <w:tc>
          <w:tcPr>
            <w:tcW w:w="0" w:type="auto"/>
            <w:tcBorders>
              <w:top w:val="outset" w:sz="6" w:space="0" w:color="auto"/>
              <w:left w:val="outset" w:sz="6" w:space="0" w:color="auto"/>
              <w:bottom w:val="outset" w:sz="6" w:space="0" w:color="auto"/>
              <w:right w:val="outset" w:sz="6" w:space="0" w:color="auto"/>
            </w:tcBorders>
            <w:shd w:val="clear" w:color="auto" w:fill="FA8072"/>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6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6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62" w:tgtFrame="_blank" w:history="1">
              <w:r w:rsidR="007A4233">
                <w:rPr>
                  <w:rStyle w:val="Hyperlink"/>
                  <w:rFonts w:ascii="Helvetica" w:hAnsi="Helvetica" w:cs="Helvetica"/>
                  <w:sz w:val="21"/>
                  <w:szCs w:val="21"/>
                </w:rPr>
                <w:t>AntiqueWhite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63" w:tgtFrame="_blank" w:history="1">
              <w:r w:rsidR="007A4233">
                <w:rPr>
                  <w:rStyle w:val="Hyperlink"/>
                  <w:rFonts w:ascii="Helvetica" w:hAnsi="Helvetica" w:cs="Helvetica"/>
                  <w:sz w:val="21"/>
                  <w:szCs w:val="21"/>
                </w:rPr>
                <w:t>#FAEBD7</w:t>
              </w:r>
            </w:hyperlink>
          </w:p>
        </w:tc>
        <w:tc>
          <w:tcPr>
            <w:tcW w:w="0" w:type="auto"/>
            <w:tcBorders>
              <w:top w:val="outset" w:sz="6" w:space="0" w:color="auto"/>
              <w:left w:val="outset" w:sz="6" w:space="0" w:color="auto"/>
              <w:bottom w:val="outset" w:sz="6" w:space="0" w:color="auto"/>
              <w:right w:val="outset" w:sz="6" w:space="0" w:color="auto"/>
            </w:tcBorders>
            <w:shd w:val="clear" w:color="auto" w:fill="FAEBD7"/>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6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6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66" w:tgtFrame="_blank" w:history="1">
              <w:r w:rsidR="007A4233">
                <w:rPr>
                  <w:rStyle w:val="Hyperlink"/>
                  <w:rFonts w:ascii="Helvetica" w:hAnsi="Helvetica" w:cs="Helvetica"/>
                  <w:sz w:val="21"/>
                  <w:szCs w:val="21"/>
                </w:rPr>
                <w:t>Linen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67" w:tgtFrame="_blank" w:history="1">
              <w:r w:rsidR="007A4233">
                <w:rPr>
                  <w:rStyle w:val="Hyperlink"/>
                  <w:rFonts w:ascii="Helvetica" w:hAnsi="Helvetica" w:cs="Helvetica"/>
                  <w:sz w:val="21"/>
                  <w:szCs w:val="21"/>
                </w:rPr>
                <w:t>#FAF0E6</w:t>
              </w:r>
            </w:hyperlink>
          </w:p>
        </w:tc>
        <w:tc>
          <w:tcPr>
            <w:tcW w:w="0" w:type="auto"/>
            <w:tcBorders>
              <w:top w:val="outset" w:sz="6" w:space="0" w:color="auto"/>
              <w:left w:val="outset" w:sz="6" w:space="0" w:color="auto"/>
              <w:bottom w:val="outset" w:sz="6" w:space="0" w:color="auto"/>
              <w:right w:val="outset" w:sz="6" w:space="0" w:color="auto"/>
            </w:tcBorders>
            <w:shd w:val="clear" w:color="auto" w:fill="FAF0E6"/>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6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6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70" w:tgtFrame="_blank" w:history="1">
              <w:r w:rsidR="007A4233">
                <w:rPr>
                  <w:rStyle w:val="Hyperlink"/>
                  <w:rFonts w:ascii="Helvetica" w:hAnsi="Helvetica" w:cs="Helvetica"/>
                  <w:sz w:val="21"/>
                  <w:szCs w:val="21"/>
                </w:rPr>
                <w:t>LightGoldenRodYellow</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71" w:tgtFrame="_blank" w:history="1">
              <w:r w:rsidR="007A4233">
                <w:rPr>
                  <w:rStyle w:val="Hyperlink"/>
                  <w:rFonts w:ascii="Helvetica" w:hAnsi="Helvetica" w:cs="Helvetica"/>
                  <w:sz w:val="21"/>
                  <w:szCs w:val="21"/>
                </w:rPr>
                <w:t>#FAFAD2</w:t>
              </w:r>
            </w:hyperlink>
          </w:p>
        </w:tc>
        <w:tc>
          <w:tcPr>
            <w:tcW w:w="0" w:type="auto"/>
            <w:tcBorders>
              <w:top w:val="outset" w:sz="6" w:space="0" w:color="auto"/>
              <w:left w:val="outset" w:sz="6" w:space="0" w:color="auto"/>
              <w:bottom w:val="outset" w:sz="6" w:space="0" w:color="auto"/>
              <w:right w:val="outset" w:sz="6" w:space="0" w:color="auto"/>
            </w:tcBorders>
            <w:shd w:val="clear" w:color="auto" w:fill="FAFAD2"/>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7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7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74" w:tgtFrame="_blank" w:history="1">
              <w:r w:rsidR="007A4233">
                <w:rPr>
                  <w:rStyle w:val="Hyperlink"/>
                  <w:rFonts w:ascii="Helvetica" w:hAnsi="Helvetica" w:cs="Helvetica"/>
                  <w:sz w:val="21"/>
                  <w:szCs w:val="21"/>
                </w:rPr>
                <w:t>OldLace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75" w:tgtFrame="_blank" w:history="1">
              <w:r w:rsidR="007A4233">
                <w:rPr>
                  <w:rStyle w:val="Hyperlink"/>
                  <w:rFonts w:ascii="Helvetica" w:hAnsi="Helvetica" w:cs="Helvetica"/>
                  <w:sz w:val="21"/>
                  <w:szCs w:val="21"/>
                </w:rPr>
                <w:t>#FDF5E6</w:t>
              </w:r>
            </w:hyperlink>
          </w:p>
        </w:tc>
        <w:tc>
          <w:tcPr>
            <w:tcW w:w="0" w:type="auto"/>
            <w:tcBorders>
              <w:top w:val="outset" w:sz="6" w:space="0" w:color="auto"/>
              <w:left w:val="outset" w:sz="6" w:space="0" w:color="auto"/>
              <w:bottom w:val="outset" w:sz="6" w:space="0" w:color="auto"/>
              <w:right w:val="outset" w:sz="6" w:space="0" w:color="auto"/>
            </w:tcBorders>
            <w:shd w:val="clear" w:color="auto" w:fill="FDF5E6"/>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7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7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78" w:tgtFrame="_blank" w:history="1">
              <w:r w:rsidR="007A4233">
                <w:rPr>
                  <w:rStyle w:val="Hyperlink"/>
                  <w:rFonts w:ascii="Helvetica" w:hAnsi="Helvetica" w:cs="Helvetica"/>
                  <w:sz w:val="21"/>
                  <w:szCs w:val="21"/>
                </w:rPr>
                <w:t>Red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79" w:tgtFrame="_blank" w:history="1">
              <w:r w:rsidR="007A4233">
                <w:rPr>
                  <w:rStyle w:val="Hyperlink"/>
                  <w:rFonts w:ascii="Helvetica" w:hAnsi="Helvetica" w:cs="Helvetica"/>
                  <w:sz w:val="21"/>
                  <w:szCs w:val="21"/>
                </w:rPr>
                <w:t>#FF0000</w:t>
              </w:r>
            </w:hyperlink>
          </w:p>
        </w:tc>
        <w:tc>
          <w:tcPr>
            <w:tcW w:w="0" w:type="auto"/>
            <w:tcBorders>
              <w:top w:val="outset" w:sz="6" w:space="0" w:color="auto"/>
              <w:left w:val="outset" w:sz="6" w:space="0" w:color="auto"/>
              <w:bottom w:val="outset" w:sz="6" w:space="0" w:color="auto"/>
              <w:right w:val="outset" w:sz="6" w:space="0" w:color="auto"/>
            </w:tcBorders>
            <w:shd w:val="clear" w:color="auto" w:fill="FF00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8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8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82" w:tgtFrame="_blank" w:history="1">
              <w:r w:rsidR="007A4233">
                <w:rPr>
                  <w:rStyle w:val="Hyperlink"/>
                  <w:rFonts w:ascii="Helvetica" w:hAnsi="Helvetica" w:cs="Helvetica"/>
                  <w:sz w:val="21"/>
                  <w:szCs w:val="21"/>
                </w:rPr>
                <w:t>Fuchsia</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83" w:tgtFrame="_blank" w:history="1">
              <w:r w:rsidR="007A4233">
                <w:rPr>
                  <w:rStyle w:val="Hyperlink"/>
                  <w:rFonts w:ascii="Helvetica" w:hAnsi="Helvetica" w:cs="Helvetica"/>
                  <w:sz w:val="21"/>
                  <w:szCs w:val="21"/>
                </w:rPr>
                <w:t>#FF00FF</w:t>
              </w:r>
            </w:hyperlink>
          </w:p>
        </w:tc>
        <w:tc>
          <w:tcPr>
            <w:tcW w:w="0" w:type="auto"/>
            <w:tcBorders>
              <w:top w:val="outset" w:sz="6" w:space="0" w:color="auto"/>
              <w:left w:val="outset" w:sz="6" w:space="0" w:color="auto"/>
              <w:bottom w:val="outset" w:sz="6" w:space="0" w:color="auto"/>
              <w:right w:val="outset" w:sz="6" w:space="0" w:color="auto"/>
            </w:tcBorders>
            <w:shd w:val="clear" w:color="auto" w:fill="FF00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8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8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86" w:tgtFrame="_blank" w:history="1">
              <w:r w:rsidR="007A4233">
                <w:rPr>
                  <w:rStyle w:val="Hyperlink"/>
                  <w:rFonts w:ascii="Helvetica" w:hAnsi="Helvetica" w:cs="Helvetica"/>
                  <w:sz w:val="21"/>
                  <w:szCs w:val="21"/>
                </w:rPr>
                <w:t>Magenta</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87" w:tgtFrame="_blank" w:history="1">
              <w:r w:rsidR="007A4233">
                <w:rPr>
                  <w:rStyle w:val="Hyperlink"/>
                  <w:rFonts w:ascii="Helvetica" w:hAnsi="Helvetica" w:cs="Helvetica"/>
                  <w:sz w:val="21"/>
                  <w:szCs w:val="21"/>
                </w:rPr>
                <w:t>#FF00FF</w:t>
              </w:r>
            </w:hyperlink>
          </w:p>
        </w:tc>
        <w:tc>
          <w:tcPr>
            <w:tcW w:w="0" w:type="auto"/>
            <w:tcBorders>
              <w:top w:val="outset" w:sz="6" w:space="0" w:color="auto"/>
              <w:left w:val="outset" w:sz="6" w:space="0" w:color="auto"/>
              <w:bottom w:val="outset" w:sz="6" w:space="0" w:color="auto"/>
              <w:right w:val="outset" w:sz="6" w:space="0" w:color="auto"/>
            </w:tcBorders>
            <w:shd w:val="clear" w:color="auto" w:fill="FF00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8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8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90" w:tgtFrame="_blank" w:history="1">
              <w:r w:rsidR="007A4233">
                <w:rPr>
                  <w:rStyle w:val="Hyperlink"/>
                  <w:rFonts w:ascii="Helvetica" w:hAnsi="Helvetica" w:cs="Helvetica"/>
                  <w:sz w:val="21"/>
                  <w:szCs w:val="21"/>
                </w:rPr>
                <w:t>DeepPink</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91" w:tgtFrame="_blank" w:history="1">
              <w:r w:rsidR="007A4233">
                <w:rPr>
                  <w:rStyle w:val="Hyperlink"/>
                  <w:rFonts w:ascii="Helvetica" w:hAnsi="Helvetica" w:cs="Helvetica"/>
                  <w:sz w:val="21"/>
                  <w:szCs w:val="21"/>
                </w:rPr>
                <w:t>#FF1493</w:t>
              </w:r>
            </w:hyperlink>
          </w:p>
        </w:tc>
        <w:tc>
          <w:tcPr>
            <w:tcW w:w="0" w:type="auto"/>
            <w:tcBorders>
              <w:top w:val="outset" w:sz="6" w:space="0" w:color="auto"/>
              <w:left w:val="outset" w:sz="6" w:space="0" w:color="auto"/>
              <w:bottom w:val="outset" w:sz="6" w:space="0" w:color="auto"/>
              <w:right w:val="outset" w:sz="6" w:space="0" w:color="auto"/>
            </w:tcBorders>
            <w:shd w:val="clear" w:color="auto" w:fill="FF1493"/>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9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9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94" w:tgtFrame="_blank" w:history="1">
              <w:r w:rsidR="007A4233">
                <w:rPr>
                  <w:rStyle w:val="Hyperlink"/>
                  <w:rFonts w:ascii="Helvetica" w:hAnsi="Helvetica" w:cs="Helvetica"/>
                  <w:sz w:val="21"/>
                  <w:szCs w:val="21"/>
                </w:rPr>
                <w:t>OrangeRed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95" w:tgtFrame="_blank" w:history="1">
              <w:r w:rsidR="007A4233">
                <w:rPr>
                  <w:rStyle w:val="Hyperlink"/>
                  <w:rFonts w:ascii="Helvetica" w:hAnsi="Helvetica" w:cs="Helvetica"/>
                  <w:sz w:val="21"/>
                  <w:szCs w:val="21"/>
                </w:rPr>
                <w:t>#FF4500</w:t>
              </w:r>
            </w:hyperlink>
          </w:p>
        </w:tc>
        <w:tc>
          <w:tcPr>
            <w:tcW w:w="0" w:type="auto"/>
            <w:tcBorders>
              <w:top w:val="outset" w:sz="6" w:space="0" w:color="auto"/>
              <w:left w:val="outset" w:sz="6" w:space="0" w:color="auto"/>
              <w:bottom w:val="outset" w:sz="6" w:space="0" w:color="auto"/>
              <w:right w:val="outset" w:sz="6" w:space="0" w:color="auto"/>
            </w:tcBorders>
            <w:shd w:val="clear" w:color="auto" w:fill="FF45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9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9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98" w:tgtFrame="_blank" w:history="1">
              <w:r w:rsidR="007A4233">
                <w:rPr>
                  <w:rStyle w:val="Hyperlink"/>
                  <w:rFonts w:ascii="Helvetica" w:hAnsi="Helvetica" w:cs="Helvetica"/>
                  <w:sz w:val="21"/>
                  <w:szCs w:val="21"/>
                </w:rPr>
                <w:t>Tomato</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399" w:tgtFrame="_blank" w:history="1">
              <w:r w:rsidR="007A4233">
                <w:rPr>
                  <w:rStyle w:val="Hyperlink"/>
                  <w:rFonts w:ascii="Helvetica" w:hAnsi="Helvetica" w:cs="Helvetica"/>
                  <w:sz w:val="21"/>
                  <w:szCs w:val="21"/>
                </w:rPr>
                <w:t>#FF6347</w:t>
              </w:r>
            </w:hyperlink>
          </w:p>
        </w:tc>
        <w:tc>
          <w:tcPr>
            <w:tcW w:w="0" w:type="auto"/>
            <w:tcBorders>
              <w:top w:val="outset" w:sz="6" w:space="0" w:color="auto"/>
              <w:left w:val="outset" w:sz="6" w:space="0" w:color="auto"/>
              <w:bottom w:val="outset" w:sz="6" w:space="0" w:color="auto"/>
              <w:right w:val="outset" w:sz="6" w:space="0" w:color="auto"/>
            </w:tcBorders>
            <w:shd w:val="clear" w:color="auto" w:fill="FF6347"/>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0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0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02" w:tgtFrame="_blank" w:history="1">
              <w:r w:rsidR="007A4233">
                <w:rPr>
                  <w:rStyle w:val="Hyperlink"/>
                  <w:rFonts w:ascii="Helvetica" w:hAnsi="Helvetica" w:cs="Helvetica"/>
                  <w:sz w:val="21"/>
                  <w:szCs w:val="21"/>
                </w:rPr>
                <w:t>HotPink</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03" w:tgtFrame="_blank" w:history="1">
              <w:r w:rsidR="007A4233">
                <w:rPr>
                  <w:rStyle w:val="Hyperlink"/>
                  <w:rFonts w:ascii="Helvetica" w:hAnsi="Helvetica" w:cs="Helvetica"/>
                  <w:sz w:val="21"/>
                  <w:szCs w:val="21"/>
                </w:rPr>
                <w:t>#FF69B4</w:t>
              </w:r>
            </w:hyperlink>
          </w:p>
        </w:tc>
        <w:tc>
          <w:tcPr>
            <w:tcW w:w="0" w:type="auto"/>
            <w:tcBorders>
              <w:top w:val="outset" w:sz="6" w:space="0" w:color="auto"/>
              <w:left w:val="outset" w:sz="6" w:space="0" w:color="auto"/>
              <w:bottom w:val="outset" w:sz="6" w:space="0" w:color="auto"/>
              <w:right w:val="outset" w:sz="6" w:space="0" w:color="auto"/>
            </w:tcBorders>
            <w:shd w:val="clear" w:color="auto" w:fill="FF69B4"/>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0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0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06" w:tgtFrame="_blank" w:history="1">
              <w:r w:rsidR="007A4233">
                <w:rPr>
                  <w:rStyle w:val="Hyperlink"/>
                  <w:rFonts w:ascii="Helvetica" w:hAnsi="Helvetica" w:cs="Helvetica"/>
                  <w:sz w:val="21"/>
                  <w:szCs w:val="21"/>
                </w:rPr>
                <w:t>Coral</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07" w:tgtFrame="_blank" w:history="1">
              <w:r w:rsidR="007A4233">
                <w:rPr>
                  <w:rStyle w:val="Hyperlink"/>
                  <w:rFonts w:ascii="Helvetica" w:hAnsi="Helvetica" w:cs="Helvetica"/>
                  <w:sz w:val="21"/>
                  <w:szCs w:val="21"/>
                </w:rPr>
                <w:t>#FF7F50</w:t>
              </w:r>
            </w:hyperlink>
          </w:p>
        </w:tc>
        <w:tc>
          <w:tcPr>
            <w:tcW w:w="0" w:type="auto"/>
            <w:tcBorders>
              <w:top w:val="outset" w:sz="6" w:space="0" w:color="auto"/>
              <w:left w:val="outset" w:sz="6" w:space="0" w:color="auto"/>
              <w:bottom w:val="outset" w:sz="6" w:space="0" w:color="auto"/>
              <w:right w:val="outset" w:sz="6" w:space="0" w:color="auto"/>
            </w:tcBorders>
            <w:shd w:val="clear" w:color="auto" w:fill="FF7F5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0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0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10" w:tgtFrame="_blank" w:history="1">
              <w:r w:rsidR="007A4233">
                <w:rPr>
                  <w:rStyle w:val="Hyperlink"/>
                  <w:rFonts w:ascii="Helvetica" w:hAnsi="Helvetica" w:cs="Helvetica"/>
                  <w:sz w:val="21"/>
                  <w:szCs w:val="21"/>
                </w:rPr>
                <w:t>DarkOrange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11" w:tgtFrame="_blank" w:history="1">
              <w:r w:rsidR="007A4233">
                <w:rPr>
                  <w:rStyle w:val="Hyperlink"/>
                  <w:rFonts w:ascii="Helvetica" w:hAnsi="Helvetica" w:cs="Helvetica"/>
                  <w:sz w:val="21"/>
                  <w:szCs w:val="21"/>
                </w:rPr>
                <w:t>#FF8C00</w:t>
              </w:r>
            </w:hyperlink>
          </w:p>
        </w:tc>
        <w:tc>
          <w:tcPr>
            <w:tcW w:w="0" w:type="auto"/>
            <w:tcBorders>
              <w:top w:val="outset" w:sz="6" w:space="0" w:color="auto"/>
              <w:left w:val="outset" w:sz="6" w:space="0" w:color="auto"/>
              <w:bottom w:val="outset" w:sz="6" w:space="0" w:color="auto"/>
              <w:right w:val="outset" w:sz="6" w:space="0" w:color="auto"/>
            </w:tcBorders>
            <w:shd w:val="clear" w:color="auto" w:fill="FF8C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1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1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14" w:tgtFrame="_blank" w:history="1">
              <w:r w:rsidR="007A4233">
                <w:rPr>
                  <w:rStyle w:val="Hyperlink"/>
                  <w:rFonts w:ascii="Helvetica" w:hAnsi="Helvetica" w:cs="Helvetica"/>
                  <w:sz w:val="21"/>
                  <w:szCs w:val="21"/>
                </w:rPr>
                <w:t>LightSalmon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15" w:tgtFrame="_blank" w:history="1">
              <w:r w:rsidR="007A4233">
                <w:rPr>
                  <w:rStyle w:val="Hyperlink"/>
                  <w:rFonts w:ascii="Helvetica" w:hAnsi="Helvetica" w:cs="Helvetica"/>
                  <w:sz w:val="21"/>
                  <w:szCs w:val="21"/>
                </w:rPr>
                <w:t>#FFA07A</w:t>
              </w:r>
            </w:hyperlink>
          </w:p>
        </w:tc>
        <w:tc>
          <w:tcPr>
            <w:tcW w:w="0" w:type="auto"/>
            <w:tcBorders>
              <w:top w:val="outset" w:sz="6" w:space="0" w:color="auto"/>
              <w:left w:val="outset" w:sz="6" w:space="0" w:color="auto"/>
              <w:bottom w:val="outset" w:sz="6" w:space="0" w:color="auto"/>
              <w:right w:val="outset" w:sz="6" w:space="0" w:color="auto"/>
            </w:tcBorders>
            <w:shd w:val="clear" w:color="auto" w:fill="FFA07A"/>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1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1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18" w:tgtFrame="_blank" w:history="1">
              <w:r w:rsidR="007A4233">
                <w:rPr>
                  <w:rStyle w:val="Hyperlink"/>
                  <w:rFonts w:ascii="Helvetica" w:hAnsi="Helvetica" w:cs="Helvetica"/>
                  <w:sz w:val="21"/>
                  <w:szCs w:val="21"/>
                </w:rPr>
                <w:t>Orange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19" w:tgtFrame="_blank" w:history="1">
              <w:r w:rsidR="007A4233">
                <w:rPr>
                  <w:rStyle w:val="Hyperlink"/>
                  <w:rFonts w:ascii="Helvetica" w:hAnsi="Helvetica" w:cs="Helvetica"/>
                  <w:sz w:val="21"/>
                  <w:szCs w:val="21"/>
                </w:rPr>
                <w:t>#FFA500</w:t>
              </w:r>
            </w:hyperlink>
          </w:p>
        </w:tc>
        <w:tc>
          <w:tcPr>
            <w:tcW w:w="0" w:type="auto"/>
            <w:tcBorders>
              <w:top w:val="outset" w:sz="6" w:space="0" w:color="auto"/>
              <w:left w:val="outset" w:sz="6" w:space="0" w:color="auto"/>
              <w:bottom w:val="outset" w:sz="6" w:space="0" w:color="auto"/>
              <w:right w:val="outset" w:sz="6" w:space="0" w:color="auto"/>
            </w:tcBorders>
            <w:shd w:val="clear" w:color="auto" w:fill="FFA5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2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2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22" w:tgtFrame="_blank" w:history="1">
              <w:r w:rsidR="007A4233">
                <w:rPr>
                  <w:rStyle w:val="Hyperlink"/>
                  <w:rFonts w:ascii="Helvetica" w:hAnsi="Helvetica" w:cs="Helvetica"/>
                  <w:sz w:val="21"/>
                  <w:szCs w:val="21"/>
                </w:rPr>
                <w:t>LightPink</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23" w:tgtFrame="_blank" w:history="1">
              <w:r w:rsidR="007A4233">
                <w:rPr>
                  <w:rStyle w:val="Hyperlink"/>
                  <w:rFonts w:ascii="Helvetica" w:hAnsi="Helvetica" w:cs="Helvetica"/>
                  <w:sz w:val="21"/>
                  <w:szCs w:val="21"/>
                </w:rPr>
                <w:t>#FFB6C1</w:t>
              </w:r>
            </w:hyperlink>
          </w:p>
        </w:tc>
        <w:tc>
          <w:tcPr>
            <w:tcW w:w="0" w:type="auto"/>
            <w:tcBorders>
              <w:top w:val="outset" w:sz="6" w:space="0" w:color="auto"/>
              <w:left w:val="outset" w:sz="6" w:space="0" w:color="auto"/>
              <w:bottom w:val="outset" w:sz="6" w:space="0" w:color="auto"/>
              <w:right w:val="outset" w:sz="6" w:space="0" w:color="auto"/>
            </w:tcBorders>
            <w:shd w:val="clear" w:color="auto" w:fill="FFB6C1"/>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2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2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26" w:tgtFrame="_blank" w:history="1">
              <w:r w:rsidR="007A4233">
                <w:rPr>
                  <w:rStyle w:val="Hyperlink"/>
                  <w:rFonts w:ascii="Helvetica" w:hAnsi="Helvetica" w:cs="Helvetica"/>
                  <w:sz w:val="21"/>
                  <w:szCs w:val="21"/>
                </w:rPr>
                <w:t>Pink</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27" w:tgtFrame="_blank" w:history="1">
              <w:r w:rsidR="007A4233">
                <w:rPr>
                  <w:rStyle w:val="Hyperlink"/>
                  <w:rFonts w:ascii="Helvetica" w:hAnsi="Helvetica" w:cs="Helvetica"/>
                  <w:sz w:val="21"/>
                  <w:szCs w:val="21"/>
                </w:rPr>
                <w:t>#FFC0CB</w:t>
              </w:r>
            </w:hyperlink>
          </w:p>
        </w:tc>
        <w:tc>
          <w:tcPr>
            <w:tcW w:w="0" w:type="auto"/>
            <w:tcBorders>
              <w:top w:val="outset" w:sz="6" w:space="0" w:color="auto"/>
              <w:left w:val="outset" w:sz="6" w:space="0" w:color="auto"/>
              <w:bottom w:val="outset" w:sz="6" w:space="0" w:color="auto"/>
              <w:right w:val="outset" w:sz="6" w:space="0" w:color="auto"/>
            </w:tcBorders>
            <w:shd w:val="clear" w:color="auto" w:fill="FFC0CB"/>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2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2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30" w:tgtFrame="_blank" w:history="1">
              <w:r w:rsidR="007A4233">
                <w:rPr>
                  <w:rStyle w:val="Hyperlink"/>
                  <w:rFonts w:ascii="Helvetica" w:hAnsi="Helvetica" w:cs="Helvetica"/>
                  <w:sz w:val="21"/>
                  <w:szCs w:val="21"/>
                </w:rPr>
                <w:t>Gold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31" w:tgtFrame="_blank" w:history="1">
              <w:r w:rsidR="007A4233">
                <w:rPr>
                  <w:rStyle w:val="Hyperlink"/>
                  <w:rFonts w:ascii="Helvetica" w:hAnsi="Helvetica" w:cs="Helvetica"/>
                  <w:sz w:val="21"/>
                  <w:szCs w:val="21"/>
                </w:rPr>
                <w:t>#FFD700</w:t>
              </w:r>
            </w:hyperlink>
          </w:p>
        </w:tc>
        <w:tc>
          <w:tcPr>
            <w:tcW w:w="0" w:type="auto"/>
            <w:tcBorders>
              <w:top w:val="outset" w:sz="6" w:space="0" w:color="auto"/>
              <w:left w:val="outset" w:sz="6" w:space="0" w:color="auto"/>
              <w:bottom w:val="outset" w:sz="6" w:space="0" w:color="auto"/>
              <w:right w:val="outset" w:sz="6" w:space="0" w:color="auto"/>
            </w:tcBorders>
            <w:shd w:val="clear" w:color="auto" w:fill="FFD7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3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3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34" w:tgtFrame="_blank" w:history="1">
              <w:r w:rsidR="007A4233">
                <w:rPr>
                  <w:rStyle w:val="Hyperlink"/>
                  <w:rFonts w:ascii="Helvetica" w:hAnsi="Helvetica" w:cs="Helvetica"/>
                  <w:sz w:val="21"/>
                  <w:szCs w:val="21"/>
                </w:rPr>
                <w:t>PeachPuff</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35" w:tgtFrame="_blank" w:history="1">
              <w:r w:rsidR="007A4233">
                <w:rPr>
                  <w:rStyle w:val="Hyperlink"/>
                  <w:rFonts w:ascii="Helvetica" w:hAnsi="Helvetica" w:cs="Helvetica"/>
                  <w:sz w:val="21"/>
                  <w:szCs w:val="21"/>
                </w:rPr>
                <w:t>#FFDAB9</w:t>
              </w:r>
            </w:hyperlink>
          </w:p>
        </w:tc>
        <w:tc>
          <w:tcPr>
            <w:tcW w:w="0" w:type="auto"/>
            <w:tcBorders>
              <w:top w:val="outset" w:sz="6" w:space="0" w:color="auto"/>
              <w:left w:val="outset" w:sz="6" w:space="0" w:color="auto"/>
              <w:bottom w:val="outset" w:sz="6" w:space="0" w:color="auto"/>
              <w:right w:val="outset" w:sz="6" w:space="0" w:color="auto"/>
            </w:tcBorders>
            <w:shd w:val="clear" w:color="auto" w:fill="FFDAB9"/>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3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3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38" w:tgtFrame="_blank" w:history="1">
              <w:r w:rsidR="007A4233">
                <w:rPr>
                  <w:rStyle w:val="Hyperlink"/>
                  <w:rFonts w:ascii="Helvetica" w:hAnsi="Helvetica" w:cs="Helvetica"/>
                  <w:sz w:val="21"/>
                  <w:szCs w:val="21"/>
                </w:rPr>
                <w:t>NavajoWhite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39" w:tgtFrame="_blank" w:history="1">
              <w:r w:rsidR="007A4233">
                <w:rPr>
                  <w:rStyle w:val="Hyperlink"/>
                  <w:rFonts w:ascii="Helvetica" w:hAnsi="Helvetica" w:cs="Helvetica"/>
                  <w:sz w:val="21"/>
                  <w:szCs w:val="21"/>
                </w:rPr>
                <w:t>#FFDEAD</w:t>
              </w:r>
            </w:hyperlink>
          </w:p>
        </w:tc>
        <w:tc>
          <w:tcPr>
            <w:tcW w:w="0" w:type="auto"/>
            <w:tcBorders>
              <w:top w:val="outset" w:sz="6" w:space="0" w:color="auto"/>
              <w:left w:val="outset" w:sz="6" w:space="0" w:color="auto"/>
              <w:bottom w:val="outset" w:sz="6" w:space="0" w:color="auto"/>
              <w:right w:val="outset" w:sz="6" w:space="0" w:color="auto"/>
            </w:tcBorders>
            <w:shd w:val="clear" w:color="auto" w:fill="FFDEAD"/>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4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4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42" w:tgtFrame="_blank" w:history="1">
              <w:r w:rsidR="007A4233">
                <w:rPr>
                  <w:rStyle w:val="Hyperlink"/>
                  <w:rFonts w:ascii="Helvetica" w:hAnsi="Helvetica" w:cs="Helvetica"/>
                  <w:sz w:val="21"/>
                  <w:szCs w:val="21"/>
                </w:rPr>
                <w:t>Moccasin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43" w:tgtFrame="_blank" w:history="1">
              <w:r w:rsidR="007A4233">
                <w:rPr>
                  <w:rStyle w:val="Hyperlink"/>
                  <w:rFonts w:ascii="Helvetica" w:hAnsi="Helvetica" w:cs="Helvetica"/>
                  <w:sz w:val="21"/>
                  <w:szCs w:val="21"/>
                </w:rPr>
                <w:t>#FFE4B5</w:t>
              </w:r>
            </w:hyperlink>
          </w:p>
        </w:tc>
        <w:tc>
          <w:tcPr>
            <w:tcW w:w="0" w:type="auto"/>
            <w:tcBorders>
              <w:top w:val="outset" w:sz="6" w:space="0" w:color="auto"/>
              <w:left w:val="outset" w:sz="6" w:space="0" w:color="auto"/>
              <w:bottom w:val="outset" w:sz="6" w:space="0" w:color="auto"/>
              <w:right w:val="outset" w:sz="6" w:space="0" w:color="auto"/>
            </w:tcBorders>
            <w:shd w:val="clear" w:color="auto" w:fill="FFE4B5"/>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4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4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46" w:tgtFrame="_blank" w:history="1">
              <w:r w:rsidR="007A4233">
                <w:rPr>
                  <w:rStyle w:val="Hyperlink"/>
                  <w:rFonts w:ascii="Helvetica" w:hAnsi="Helvetica" w:cs="Helvetica"/>
                  <w:sz w:val="21"/>
                  <w:szCs w:val="21"/>
                </w:rPr>
                <w:t>Bisque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47" w:tgtFrame="_blank" w:history="1">
              <w:r w:rsidR="007A4233">
                <w:rPr>
                  <w:rStyle w:val="Hyperlink"/>
                  <w:rFonts w:ascii="Helvetica" w:hAnsi="Helvetica" w:cs="Helvetica"/>
                  <w:sz w:val="21"/>
                  <w:szCs w:val="21"/>
                </w:rPr>
                <w:t>#FFE4C4</w:t>
              </w:r>
            </w:hyperlink>
          </w:p>
        </w:tc>
        <w:tc>
          <w:tcPr>
            <w:tcW w:w="0" w:type="auto"/>
            <w:tcBorders>
              <w:top w:val="outset" w:sz="6" w:space="0" w:color="auto"/>
              <w:left w:val="outset" w:sz="6" w:space="0" w:color="auto"/>
              <w:bottom w:val="outset" w:sz="6" w:space="0" w:color="auto"/>
              <w:right w:val="outset" w:sz="6" w:space="0" w:color="auto"/>
            </w:tcBorders>
            <w:shd w:val="clear" w:color="auto" w:fill="FFE4C4"/>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4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4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50" w:tgtFrame="_blank" w:history="1">
              <w:r w:rsidR="007A4233">
                <w:rPr>
                  <w:rStyle w:val="Hyperlink"/>
                  <w:rFonts w:ascii="Helvetica" w:hAnsi="Helvetica" w:cs="Helvetica"/>
                  <w:sz w:val="21"/>
                  <w:szCs w:val="21"/>
                </w:rPr>
                <w:t>MistyRose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51" w:tgtFrame="_blank" w:history="1">
              <w:r w:rsidR="007A4233">
                <w:rPr>
                  <w:rStyle w:val="Hyperlink"/>
                  <w:rFonts w:ascii="Helvetica" w:hAnsi="Helvetica" w:cs="Helvetica"/>
                  <w:sz w:val="21"/>
                  <w:szCs w:val="21"/>
                </w:rPr>
                <w:t>#FFE4E1</w:t>
              </w:r>
            </w:hyperlink>
          </w:p>
        </w:tc>
        <w:tc>
          <w:tcPr>
            <w:tcW w:w="0" w:type="auto"/>
            <w:tcBorders>
              <w:top w:val="outset" w:sz="6" w:space="0" w:color="auto"/>
              <w:left w:val="outset" w:sz="6" w:space="0" w:color="auto"/>
              <w:bottom w:val="outset" w:sz="6" w:space="0" w:color="auto"/>
              <w:right w:val="outset" w:sz="6" w:space="0" w:color="auto"/>
            </w:tcBorders>
            <w:shd w:val="clear" w:color="auto" w:fill="FFE4E1"/>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5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5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54" w:tgtFrame="_blank" w:history="1">
              <w:r w:rsidR="007A4233">
                <w:rPr>
                  <w:rStyle w:val="Hyperlink"/>
                  <w:rFonts w:ascii="Helvetica" w:hAnsi="Helvetica" w:cs="Helvetica"/>
                  <w:sz w:val="21"/>
                  <w:szCs w:val="21"/>
                </w:rPr>
                <w:t>BlanchedAlmond</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55" w:tgtFrame="_blank" w:history="1">
              <w:r w:rsidR="007A4233">
                <w:rPr>
                  <w:rStyle w:val="Hyperlink"/>
                  <w:rFonts w:ascii="Helvetica" w:hAnsi="Helvetica" w:cs="Helvetica"/>
                  <w:sz w:val="21"/>
                  <w:szCs w:val="21"/>
                </w:rPr>
                <w:t>#FFEBCD</w:t>
              </w:r>
            </w:hyperlink>
          </w:p>
        </w:tc>
        <w:tc>
          <w:tcPr>
            <w:tcW w:w="0" w:type="auto"/>
            <w:tcBorders>
              <w:top w:val="outset" w:sz="6" w:space="0" w:color="auto"/>
              <w:left w:val="outset" w:sz="6" w:space="0" w:color="auto"/>
              <w:bottom w:val="outset" w:sz="6" w:space="0" w:color="auto"/>
              <w:right w:val="outset" w:sz="6" w:space="0" w:color="auto"/>
            </w:tcBorders>
            <w:shd w:val="clear" w:color="auto" w:fill="FFEBCD"/>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5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5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58" w:tgtFrame="_blank" w:history="1">
              <w:r w:rsidR="007A4233">
                <w:rPr>
                  <w:rStyle w:val="Hyperlink"/>
                  <w:rFonts w:ascii="Helvetica" w:hAnsi="Helvetica" w:cs="Helvetica"/>
                  <w:sz w:val="21"/>
                  <w:szCs w:val="21"/>
                </w:rPr>
                <w:t>PapayaWhip</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59" w:tgtFrame="_blank" w:history="1">
              <w:r w:rsidR="007A4233">
                <w:rPr>
                  <w:rStyle w:val="Hyperlink"/>
                  <w:rFonts w:ascii="Helvetica" w:hAnsi="Helvetica" w:cs="Helvetica"/>
                  <w:sz w:val="21"/>
                  <w:szCs w:val="21"/>
                </w:rPr>
                <w:t>#FFEFD5</w:t>
              </w:r>
            </w:hyperlink>
          </w:p>
        </w:tc>
        <w:tc>
          <w:tcPr>
            <w:tcW w:w="0" w:type="auto"/>
            <w:tcBorders>
              <w:top w:val="outset" w:sz="6" w:space="0" w:color="auto"/>
              <w:left w:val="outset" w:sz="6" w:space="0" w:color="auto"/>
              <w:bottom w:val="outset" w:sz="6" w:space="0" w:color="auto"/>
              <w:right w:val="outset" w:sz="6" w:space="0" w:color="auto"/>
            </w:tcBorders>
            <w:shd w:val="clear" w:color="auto" w:fill="FFEFD5"/>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6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6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62" w:tgtFrame="_blank" w:history="1">
              <w:r w:rsidR="007A4233">
                <w:rPr>
                  <w:rStyle w:val="Hyperlink"/>
                  <w:rFonts w:ascii="Helvetica" w:hAnsi="Helvetica" w:cs="Helvetica"/>
                  <w:sz w:val="21"/>
                  <w:szCs w:val="21"/>
                </w:rPr>
                <w:t>LavenderBlush</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63" w:tgtFrame="_blank" w:history="1">
              <w:r w:rsidR="007A4233">
                <w:rPr>
                  <w:rStyle w:val="Hyperlink"/>
                  <w:rFonts w:ascii="Helvetica" w:hAnsi="Helvetica" w:cs="Helvetica"/>
                  <w:sz w:val="21"/>
                  <w:szCs w:val="21"/>
                </w:rPr>
                <w:t>#FFF0F5</w:t>
              </w:r>
            </w:hyperlink>
          </w:p>
        </w:tc>
        <w:tc>
          <w:tcPr>
            <w:tcW w:w="0" w:type="auto"/>
            <w:tcBorders>
              <w:top w:val="outset" w:sz="6" w:space="0" w:color="auto"/>
              <w:left w:val="outset" w:sz="6" w:space="0" w:color="auto"/>
              <w:bottom w:val="outset" w:sz="6" w:space="0" w:color="auto"/>
              <w:right w:val="outset" w:sz="6" w:space="0" w:color="auto"/>
            </w:tcBorders>
            <w:shd w:val="clear" w:color="auto" w:fill="FFF0F5"/>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6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6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66" w:tgtFrame="_blank" w:history="1">
              <w:r w:rsidR="007A4233">
                <w:rPr>
                  <w:rStyle w:val="Hyperlink"/>
                  <w:rFonts w:ascii="Helvetica" w:hAnsi="Helvetica" w:cs="Helvetica"/>
                  <w:sz w:val="21"/>
                  <w:szCs w:val="21"/>
                </w:rPr>
                <w:t>SeaShell</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67" w:tgtFrame="_blank" w:history="1">
              <w:r w:rsidR="007A4233">
                <w:rPr>
                  <w:rStyle w:val="Hyperlink"/>
                  <w:rFonts w:ascii="Helvetica" w:hAnsi="Helvetica" w:cs="Helvetica"/>
                  <w:sz w:val="21"/>
                  <w:szCs w:val="21"/>
                </w:rPr>
                <w:t>#FFF5EE</w:t>
              </w:r>
            </w:hyperlink>
          </w:p>
        </w:tc>
        <w:tc>
          <w:tcPr>
            <w:tcW w:w="0" w:type="auto"/>
            <w:tcBorders>
              <w:top w:val="outset" w:sz="6" w:space="0" w:color="auto"/>
              <w:left w:val="outset" w:sz="6" w:space="0" w:color="auto"/>
              <w:bottom w:val="outset" w:sz="6" w:space="0" w:color="auto"/>
              <w:right w:val="outset" w:sz="6" w:space="0" w:color="auto"/>
            </w:tcBorders>
            <w:shd w:val="clear" w:color="auto" w:fill="FFF5EE"/>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6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6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70" w:tgtFrame="_blank" w:history="1">
              <w:r w:rsidR="007A4233">
                <w:rPr>
                  <w:rStyle w:val="Hyperlink"/>
                  <w:rFonts w:ascii="Helvetica" w:hAnsi="Helvetica" w:cs="Helvetica"/>
                  <w:sz w:val="21"/>
                  <w:szCs w:val="21"/>
                </w:rPr>
                <w:t>Cornsilk</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71" w:tgtFrame="_blank" w:history="1">
              <w:r w:rsidR="007A4233">
                <w:rPr>
                  <w:rStyle w:val="Hyperlink"/>
                  <w:rFonts w:ascii="Helvetica" w:hAnsi="Helvetica" w:cs="Helvetica"/>
                  <w:sz w:val="21"/>
                  <w:szCs w:val="21"/>
                </w:rPr>
                <w:t>#FFF8DC</w:t>
              </w:r>
            </w:hyperlink>
          </w:p>
        </w:tc>
        <w:tc>
          <w:tcPr>
            <w:tcW w:w="0" w:type="auto"/>
            <w:tcBorders>
              <w:top w:val="outset" w:sz="6" w:space="0" w:color="auto"/>
              <w:left w:val="outset" w:sz="6" w:space="0" w:color="auto"/>
              <w:bottom w:val="outset" w:sz="6" w:space="0" w:color="auto"/>
              <w:right w:val="outset" w:sz="6" w:space="0" w:color="auto"/>
            </w:tcBorders>
            <w:shd w:val="clear" w:color="auto" w:fill="FFF8DC"/>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7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7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74" w:tgtFrame="_blank" w:history="1">
              <w:r w:rsidR="007A4233">
                <w:rPr>
                  <w:rStyle w:val="Hyperlink"/>
                  <w:rFonts w:ascii="Helvetica" w:hAnsi="Helvetica" w:cs="Helvetica"/>
                  <w:sz w:val="21"/>
                  <w:szCs w:val="21"/>
                </w:rPr>
                <w:t>LemonChiffon</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75" w:tgtFrame="_blank" w:history="1">
              <w:r w:rsidR="007A4233">
                <w:rPr>
                  <w:rStyle w:val="Hyperlink"/>
                  <w:rFonts w:ascii="Helvetica" w:hAnsi="Helvetica" w:cs="Helvetica"/>
                  <w:sz w:val="21"/>
                  <w:szCs w:val="21"/>
                </w:rPr>
                <w:t>#FFFACD</w:t>
              </w:r>
            </w:hyperlink>
          </w:p>
        </w:tc>
        <w:tc>
          <w:tcPr>
            <w:tcW w:w="0" w:type="auto"/>
            <w:tcBorders>
              <w:top w:val="outset" w:sz="6" w:space="0" w:color="auto"/>
              <w:left w:val="outset" w:sz="6" w:space="0" w:color="auto"/>
              <w:bottom w:val="outset" w:sz="6" w:space="0" w:color="auto"/>
              <w:right w:val="outset" w:sz="6" w:space="0" w:color="auto"/>
            </w:tcBorders>
            <w:shd w:val="clear" w:color="auto" w:fill="FFFACD"/>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7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7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78" w:tgtFrame="_blank" w:history="1">
              <w:r w:rsidR="007A4233">
                <w:rPr>
                  <w:rStyle w:val="Hyperlink"/>
                  <w:rFonts w:ascii="Helvetica" w:hAnsi="Helvetica" w:cs="Helvetica"/>
                  <w:sz w:val="21"/>
                  <w:szCs w:val="21"/>
                </w:rPr>
                <w:t>FloralWhite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79" w:tgtFrame="_blank" w:history="1">
              <w:r w:rsidR="007A4233">
                <w:rPr>
                  <w:rStyle w:val="Hyperlink"/>
                  <w:rFonts w:ascii="Helvetica" w:hAnsi="Helvetica" w:cs="Helvetica"/>
                  <w:sz w:val="21"/>
                  <w:szCs w:val="21"/>
                </w:rPr>
                <w:t>#FFFAF0</w:t>
              </w:r>
            </w:hyperlink>
          </w:p>
        </w:tc>
        <w:tc>
          <w:tcPr>
            <w:tcW w:w="0" w:type="auto"/>
            <w:tcBorders>
              <w:top w:val="outset" w:sz="6" w:space="0" w:color="auto"/>
              <w:left w:val="outset" w:sz="6" w:space="0" w:color="auto"/>
              <w:bottom w:val="outset" w:sz="6" w:space="0" w:color="auto"/>
              <w:right w:val="outset" w:sz="6" w:space="0" w:color="auto"/>
            </w:tcBorders>
            <w:shd w:val="clear" w:color="auto" w:fill="FFFAF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8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81"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82" w:tgtFrame="_blank" w:history="1">
              <w:r w:rsidR="007A4233">
                <w:rPr>
                  <w:rStyle w:val="Hyperlink"/>
                  <w:rFonts w:ascii="Helvetica" w:hAnsi="Helvetica" w:cs="Helvetica"/>
                  <w:sz w:val="21"/>
                  <w:szCs w:val="21"/>
                </w:rPr>
                <w:t>Snow</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83" w:tgtFrame="_blank" w:history="1">
              <w:r w:rsidR="007A4233">
                <w:rPr>
                  <w:rStyle w:val="Hyperlink"/>
                  <w:rFonts w:ascii="Helvetica" w:hAnsi="Helvetica" w:cs="Helvetica"/>
                  <w:sz w:val="21"/>
                  <w:szCs w:val="21"/>
                </w:rPr>
                <w:t>#FFFAFA</w:t>
              </w:r>
            </w:hyperlink>
          </w:p>
        </w:tc>
        <w:tc>
          <w:tcPr>
            <w:tcW w:w="0" w:type="auto"/>
            <w:tcBorders>
              <w:top w:val="outset" w:sz="6" w:space="0" w:color="auto"/>
              <w:left w:val="outset" w:sz="6" w:space="0" w:color="auto"/>
              <w:bottom w:val="outset" w:sz="6" w:space="0" w:color="auto"/>
              <w:right w:val="outset" w:sz="6" w:space="0" w:color="auto"/>
            </w:tcBorders>
            <w:shd w:val="clear" w:color="auto" w:fill="FFFAFA"/>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84"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85"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86" w:tgtFrame="_blank" w:history="1">
              <w:r w:rsidR="007A4233">
                <w:rPr>
                  <w:rStyle w:val="Hyperlink"/>
                  <w:rFonts w:ascii="Helvetica" w:hAnsi="Helvetica" w:cs="Helvetica"/>
                  <w:sz w:val="21"/>
                  <w:szCs w:val="21"/>
                </w:rPr>
                <w:t>Yellow</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87" w:tgtFrame="_blank" w:history="1">
              <w:r w:rsidR="007A4233">
                <w:rPr>
                  <w:rStyle w:val="Hyperlink"/>
                  <w:rFonts w:ascii="Helvetica" w:hAnsi="Helvetica" w:cs="Helvetica"/>
                  <w:sz w:val="21"/>
                  <w:szCs w:val="21"/>
                </w:rPr>
                <w:t>#FFFF00</w:t>
              </w:r>
            </w:hyperlink>
          </w:p>
        </w:tc>
        <w:tc>
          <w:tcPr>
            <w:tcW w:w="0" w:type="auto"/>
            <w:tcBorders>
              <w:top w:val="outset" w:sz="6" w:space="0" w:color="auto"/>
              <w:left w:val="outset" w:sz="6" w:space="0" w:color="auto"/>
              <w:bottom w:val="outset" w:sz="6" w:space="0" w:color="auto"/>
              <w:right w:val="outset" w:sz="6" w:space="0" w:color="auto"/>
            </w:tcBorders>
            <w:shd w:val="clear" w:color="auto" w:fill="FFFF0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88"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89"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90" w:tgtFrame="_blank" w:history="1">
              <w:r w:rsidR="007A4233">
                <w:rPr>
                  <w:rStyle w:val="Hyperlink"/>
                  <w:rFonts w:ascii="Helvetica" w:hAnsi="Helvetica" w:cs="Helvetica"/>
                  <w:sz w:val="21"/>
                  <w:szCs w:val="21"/>
                </w:rPr>
                <w:t>LightYellow</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91" w:tgtFrame="_blank" w:history="1">
              <w:r w:rsidR="007A4233">
                <w:rPr>
                  <w:rStyle w:val="Hyperlink"/>
                  <w:rFonts w:ascii="Helvetica" w:hAnsi="Helvetica" w:cs="Helvetica"/>
                  <w:sz w:val="21"/>
                  <w:szCs w:val="21"/>
                </w:rPr>
                <w:t>#FFFFE0</w:t>
              </w:r>
            </w:hyperlink>
          </w:p>
        </w:tc>
        <w:tc>
          <w:tcPr>
            <w:tcW w:w="0" w:type="auto"/>
            <w:tcBorders>
              <w:top w:val="outset" w:sz="6" w:space="0" w:color="auto"/>
              <w:left w:val="outset" w:sz="6" w:space="0" w:color="auto"/>
              <w:bottom w:val="outset" w:sz="6" w:space="0" w:color="auto"/>
              <w:right w:val="outset" w:sz="6" w:space="0" w:color="auto"/>
            </w:tcBorders>
            <w:shd w:val="clear" w:color="auto" w:fill="FFFFE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92"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93"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94" w:tgtFrame="_blank" w:history="1">
              <w:r w:rsidR="007A4233">
                <w:rPr>
                  <w:rStyle w:val="Hyperlink"/>
                  <w:rFonts w:ascii="Helvetica" w:hAnsi="Helvetica" w:cs="Helvetica"/>
                  <w:sz w:val="21"/>
                  <w:szCs w:val="21"/>
                </w:rPr>
                <w:t>Ivory</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95" w:tgtFrame="_blank" w:history="1">
              <w:r w:rsidR="007A4233">
                <w:rPr>
                  <w:rStyle w:val="Hyperlink"/>
                  <w:rFonts w:ascii="Helvetica" w:hAnsi="Helvetica" w:cs="Helvetica"/>
                  <w:sz w:val="21"/>
                  <w:szCs w:val="21"/>
                </w:rPr>
                <w:t>#FFFFF0</w:t>
              </w:r>
            </w:hyperlink>
          </w:p>
        </w:tc>
        <w:tc>
          <w:tcPr>
            <w:tcW w:w="0" w:type="auto"/>
            <w:tcBorders>
              <w:top w:val="outset" w:sz="6" w:space="0" w:color="auto"/>
              <w:left w:val="outset" w:sz="6" w:space="0" w:color="auto"/>
              <w:bottom w:val="outset" w:sz="6" w:space="0" w:color="auto"/>
              <w:right w:val="outset" w:sz="6" w:space="0" w:color="auto"/>
            </w:tcBorders>
            <w:shd w:val="clear" w:color="auto" w:fill="FFFFF0"/>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96"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97" w:history="1">
              <w:r w:rsidR="007A4233">
                <w:rPr>
                  <w:rStyle w:val="Hyperlink"/>
                  <w:rFonts w:ascii="Helvetica" w:hAnsi="Helvetica" w:cs="Helvetica"/>
                  <w:sz w:val="21"/>
                  <w:szCs w:val="21"/>
                </w:rPr>
                <w:t>Mix</w:t>
              </w:r>
            </w:hyperlink>
          </w:p>
        </w:tc>
      </w:tr>
      <w:tr w:rsidR="007A4233" w:rsidTr="007A423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98" w:tgtFrame="_blank" w:history="1">
              <w:r w:rsidR="007A4233">
                <w:rPr>
                  <w:rStyle w:val="Hyperlink"/>
                  <w:rFonts w:ascii="Helvetica" w:hAnsi="Helvetica" w:cs="Helvetica"/>
                  <w:sz w:val="21"/>
                  <w:szCs w:val="21"/>
                </w:rPr>
                <w:t>White</w:t>
              </w:r>
            </w:hyperlink>
            <w:r w:rsidR="007A4233">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499" w:tgtFrame="_blank" w:history="1">
              <w:r w:rsidR="007A4233">
                <w:rPr>
                  <w:rStyle w:val="Hyperlink"/>
                  <w:rFonts w:ascii="Helvetica" w:hAnsi="Helvetica" w:cs="Helvetica"/>
                  <w:sz w:val="21"/>
                  <w:szCs w:val="21"/>
                </w:rPr>
                <w:t>#FFFFFF</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4233" w:rsidRDefault="007A423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500" w:history="1">
              <w:r w:rsidR="007A4233">
                <w:rPr>
                  <w:rStyle w:val="Hyperlink"/>
                  <w:rFonts w:ascii="Helvetica" w:hAnsi="Helvetica" w:cs="Helvetica"/>
                  <w:sz w:val="21"/>
                  <w:szCs w:val="21"/>
                </w:rPr>
                <w:t>Shades</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4233" w:rsidRDefault="0016480F">
            <w:pPr>
              <w:spacing w:after="180"/>
              <w:rPr>
                <w:rFonts w:ascii="Helvetica" w:hAnsi="Helvetica" w:cs="Helvetica"/>
                <w:color w:val="333333"/>
                <w:sz w:val="21"/>
                <w:szCs w:val="21"/>
              </w:rPr>
            </w:pPr>
            <w:hyperlink r:id="rId1501" w:history="1">
              <w:r w:rsidR="007A4233">
                <w:rPr>
                  <w:rStyle w:val="Hyperlink"/>
                  <w:rFonts w:ascii="Helvetica" w:hAnsi="Helvetica" w:cs="Helvetica"/>
                  <w:sz w:val="21"/>
                  <w:szCs w:val="21"/>
                </w:rPr>
                <w:t>Mix</w:t>
              </w:r>
            </w:hyperlink>
          </w:p>
        </w:tc>
      </w:tr>
    </w:tbl>
    <w:p w:rsidR="007A4233" w:rsidRDefault="007A4233" w:rsidP="007A4233">
      <w:pPr>
        <w:spacing w:after="240"/>
        <w:rPr>
          <w:rFonts w:ascii="Helvetica" w:hAnsi="Helvetica" w:cs="Helvetica"/>
          <w:color w:val="333333"/>
          <w:sz w:val="21"/>
          <w:szCs w:val="21"/>
        </w:rPr>
      </w:pPr>
    </w:p>
    <w:p w:rsidR="007A4233" w:rsidRDefault="0016480F" w:rsidP="007A4233">
      <w:pPr>
        <w:spacing w:after="0"/>
        <w:rPr>
          <w:rFonts w:ascii="Helvetica" w:hAnsi="Helvetica" w:cs="Helvetica"/>
          <w:color w:val="333333"/>
          <w:sz w:val="30"/>
          <w:szCs w:val="30"/>
        </w:rPr>
      </w:pPr>
      <w:hyperlink r:id="rId1502" w:history="1">
        <w:r w:rsidR="007A4233">
          <w:rPr>
            <w:rStyle w:val="Hyperlink"/>
            <w:rFonts w:ascii="Helvetica" w:hAnsi="Helvetica" w:cs="Helvetica"/>
            <w:color w:val="8AC007"/>
            <w:sz w:val="30"/>
            <w:szCs w:val="30"/>
          </w:rPr>
          <w:t>« Previous</w:t>
        </w:r>
      </w:hyperlink>
    </w:p>
    <w:p w:rsidR="007A4233" w:rsidRDefault="0016480F" w:rsidP="007A4233">
      <w:pPr>
        <w:jc w:val="right"/>
        <w:rPr>
          <w:rFonts w:ascii="Helvetica" w:hAnsi="Helvetica" w:cs="Helvetica"/>
          <w:color w:val="333333"/>
          <w:sz w:val="30"/>
          <w:szCs w:val="30"/>
        </w:rPr>
      </w:pPr>
      <w:hyperlink r:id="rId1503" w:history="1">
        <w:r w:rsidR="007A4233">
          <w:rPr>
            <w:rStyle w:val="Hyperlink"/>
            <w:rFonts w:ascii="Helvetica" w:hAnsi="Helvetica" w:cs="Helvetica"/>
            <w:color w:val="8AC007"/>
            <w:sz w:val="30"/>
            <w:szCs w:val="30"/>
          </w:rPr>
          <w:t>Next Chapter »</w:t>
        </w:r>
      </w:hyperlink>
    </w:p>
    <w:p w:rsidR="00DA43E2" w:rsidRDefault="00DA43E2" w:rsidP="00DA43E2">
      <w:pPr>
        <w:pStyle w:val="Heading1"/>
        <w:rPr>
          <w:rFonts w:cs="Helvetica"/>
          <w:color w:val="333333"/>
        </w:rPr>
      </w:pPr>
      <w:r>
        <w:rPr>
          <w:rFonts w:cs="Helvetica"/>
          <w:color w:val="333333"/>
        </w:rPr>
        <w:t xml:space="preserve">HTML </w:t>
      </w:r>
      <w:r>
        <w:rPr>
          <w:rStyle w:val="colorh1"/>
          <w:rFonts w:cs="Helvetica"/>
          <w:color w:val="333333"/>
        </w:rPr>
        <w:t>Color Shades</w:t>
      </w:r>
    </w:p>
    <w:p w:rsidR="00DA43E2" w:rsidRDefault="0016480F" w:rsidP="00DA43E2">
      <w:pPr>
        <w:rPr>
          <w:rFonts w:ascii="Helvetica" w:hAnsi="Helvetica" w:cs="Helvetica"/>
          <w:color w:val="333333"/>
          <w:sz w:val="30"/>
          <w:szCs w:val="30"/>
        </w:rPr>
      </w:pPr>
      <w:hyperlink r:id="rId1504" w:history="1">
        <w:r w:rsidR="00DA43E2">
          <w:rPr>
            <w:rStyle w:val="Hyperlink"/>
            <w:rFonts w:ascii="Helvetica" w:hAnsi="Helvetica" w:cs="Helvetica"/>
            <w:color w:val="8AC007"/>
            <w:sz w:val="30"/>
            <w:szCs w:val="30"/>
          </w:rPr>
          <w:t>« Previous</w:t>
        </w:r>
      </w:hyperlink>
    </w:p>
    <w:p w:rsidR="00DA43E2" w:rsidRDefault="0016480F" w:rsidP="00DA43E2">
      <w:pPr>
        <w:jc w:val="right"/>
        <w:rPr>
          <w:rFonts w:ascii="Helvetica" w:hAnsi="Helvetica" w:cs="Helvetica"/>
          <w:color w:val="333333"/>
          <w:sz w:val="30"/>
          <w:szCs w:val="30"/>
        </w:rPr>
      </w:pPr>
      <w:hyperlink r:id="rId1505" w:history="1">
        <w:r w:rsidR="00DA43E2">
          <w:rPr>
            <w:rStyle w:val="Hyperlink"/>
            <w:rFonts w:ascii="Helvetica" w:hAnsi="Helvetica" w:cs="Helvetica"/>
            <w:color w:val="8AC007"/>
            <w:sz w:val="30"/>
            <w:szCs w:val="30"/>
          </w:rPr>
          <w:t>Next Chapter »</w:t>
        </w:r>
      </w:hyperlink>
    </w:p>
    <w:p w:rsidR="00DA43E2" w:rsidRDefault="0016480F" w:rsidP="00DA43E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80" style="width:0;height:0" o:hralign="center" o:hrstd="t" o:hr="t" fillcolor="#a0a0a0" stroked="f"/>
        </w:pict>
      </w:r>
    </w:p>
    <w:p w:rsidR="00DA43E2" w:rsidRDefault="00DA43E2" w:rsidP="00DA43E2">
      <w:pPr>
        <w:pStyle w:val="intro"/>
        <w:rPr>
          <w:rFonts w:ascii="Helvetica" w:hAnsi="Helvetica" w:cs="Helvetica"/>
        </w:rPr>
      </w:pPr>
      <w:r>
        <w:rPr>
          <w:rFonts w:ascii="Helvetica" w:hAnsi="Helvetica" w:cs="Helvetica"/>
        </w:rPr>
        <w:lastRenderedPageBreak/>
        <w:t>Colors are displayed combining RED, GREEN, and BLUE light.</w:t>
      </w:r>
    </w:p>
    <w:p w:rsidR="00DA43E2" w:rsidRDefault="0016480F" w:rsidP="00DA43E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81" style="width:0;height:0" o:hralign="center" o:hrstd="t" o:hr="t" fillcolor="#a0a0a0" stroked="f"/>
        </w:pict>
      </w:r>
    </w:p>
    <w:p w:rsidR="00DA43E2" w:rsidRDefault="00DA43E2" w:rsidP="00DA43E2">
      <w:pPr>
        <w:pStyle w:val="Heading2"/>
        <w:rPr>
          <w:rFonts w:cs="Helvetica"/>
          <w:color w:val="333333"/>
        </w:rPr>
      </w:pPr>
      <w:r>
        <w:rPr>
          <w:rFonts w:cs="Helvetica"/>
          <w:color w:val="333333"/>
        </w:rPr>
        <w:t>Shades of Gray</w:t>
      </w:r>
    </w:p>
    <w:p w:rsidR="00DA43E2" w:rsidRDefault="00DA43E2" w:rsidP="00DA43E2">
      <w:pPr>
        <w:pStyle w:val="NormalWeb"/>
        <w:rPr>
          <w:rFonts w:ascii="Helvetica" w:hAnsi="Helvetica" w:cs="Helvetica"/>
          <w:color w:val="333333"/>
          <w:sz w:val="21"/>
          <w:szCs w:val="21"/>
        </w:rPr>
      </w:pPr>
      <w:r>
        <w:rPr>
          <w:rFonts w:ascii="Helvetica" w:hAnsi="Helvetica" w:cs="Helvetica"/>
          <w:color w:val="333333"/>
          <w:sz w:val="21"/>
          <w:szCs w:val="21"/>
        </w:rPr>
        <w:t>Gray colors are displayed using an equal amount of power to all of the light sources.</w:t>
      </w:r>
    </w:p>
    <w:p w:rsidR="00DA43E2" w:rsidRDefault="00DA43E2" w:rsidP="00DA43E2">
      <w:pPr>
        <w:pStyle w:val="NormalWeb"/>
        <w:rPr>
          <w:rFonts w:ascii="Helvetica" w:hAnsi="Helvetica" w:cs="Helvetica"/>
          <w:color w:val="333333"/>
          <w:sz w:val="21"/>
          <w:szCs w:val="21"/>
        </w:rPr>
      </w:pPr>
      <w:r>
        <w:rPr>
          <w:rFonts w:ascii="Helvetica" w:hAnsi="Helvetica" w:cs="Helvetica"/>
          <w:color w:val="333333"/>
          <w:sz w:val="21"/>
          <w:szCs w:val="21"/>
        </w:rPr>
        <w:t>To make it easy for you to select a gray color we have compiled a table of gray shades for you:</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688"/>
        <w:gridCol w:w="1875"/>
        <w:gridCol w:w="2813"/>
      </w:tblGrid>
      <w:tr w:rsidR="00DA43E2" w:rsidTr="00DA43E2">
        <w:tc>
          <w:tcPr>
            <w:tcW w:w="2500" w:type="pct"/>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b/>
                <w:bCs/>
                <w:color w:val="333333"/>
                <w:sz w:val="21"/>
                <w:szCs w:val="21"/>
              </w:rPr>
            </w:pPr>
            <w:r>
              <w:rPr>
                <w:rFonts w:ascii="Helvetica" w:hAnsi="Helvetica" w:cs="Helvetica"/>
                <w:b/>
                <w:bCs/>
                <w:color w:val="333333"/>
                <w:sz w:val="21"/>
                <w:szCs w:val="21"/>
              </w:rPr>
              <w:t>Gray Shades</w:t>
            </w:r>
          </w:p>
        </w:tc>
        <w:tc>
          <w:tcPr>
            <w:tcW w:w="1000" w:type="pct"/>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b/>
                <w:bCs/>
                <w:color w:val="333333"/>
                <w:sz w:val="21"/>
                <w:szCs w:val="21"/>
              </w:rPr>
            </w:pPr>
            <w:r>
              <w:rPr>
                <w:rFonts w:ascii="Helvetica" w:hAnsi="Helvetica" w:cs="Helvetica"/>
                <w:b/>
                <w:bCs/>
                <w:color w:val="333333"/>
                <w:sz w:val="21"/>
                <w:szCs w:val="21"/>
              </w:rPr>
              <w:t>HEX</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b/>
                <w:bCs/>
                <w:color w:val="333333"/>
                <w:sz w:val="21"/>
                <w:szCs w:val="21"/>
              </w:rPr>
            </w:pPr>
            <w:r>
              <w:rPr>
                <w:rFonts w:ascii="Helvetica" w:hAnsi="Helvetica" w:cs="Helvetica"/>
                <w:b/>
                <w:bCs/>
                <w:color w:val="333333"/>
                <w:sz w:val="21"/>
                <w:szCs w:val="21"/>
              </w:rPr>
              <w:t>RGB</w:t>
            </w:r>
          </w:p>
        </w:tc>
      </w:tr>
      <w:tr w:rsidR="00DA43E2" w:rsidTr="00DA43E2">
        <w:tc>
          <w:tcPr>
            <w:tcW w:w="0" w:type="auto"/>
            <w:shd w:val="clear" w:color="auto" w:fill="0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#000000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rgb(0,0,0) </w:t>
            </w:r>
          </w:p>
        </w:tc>
      </w:tr>
      <w:tr w:rsidR="00DA43E2" w:rsidTr="00DA43E2">
        <w:tc>
          <w:tcPr>
            <w:tcW w:w="0" w:type="auto"/>
            <w:shd w:val="clear" w:color="auto" w:fill="08080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#080808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rgb(8,8,8) </w:t>
            </w:r>
          </w:p>
        </w:tc>
      </w:tr>
      <w:tr w:rsidR="00DA43E2" w:rsidTr="00DA43E2">
        <w:tc>
          <w:tcPr>
            <w:tcW w:w="0" w:type="auto"/>
            <w:shd w:val="clear" w:color="auto" w:fill="10101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#101010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rgb(16,16,16) </w:t>
            </w:r>
          </w:p>
        </w:tc>
      </w:tr>
      <w:tr w:rsidR="00DA43E2" w:rsidTr="00DA43E2">
        <w:tc>
          <w:tcPr>
            <w:tcW w:w="0" w:type="auto"/>
            <w:shd w:val="clear" w:color="auto" w:fill="18181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#181818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rgb(24,24,24) </w:t>
            </w:r>
          </w:p>
        </w:tc>
      </w:tr>
      <w:tr w:rsidR="00DA43E2" w:rsidTr="00DA43E2">
        <w:tc>
          <w:tcPr>
            <w:tcW w:w="0" w:type="auto"/>
            <w:shd w:val="clear" w:color="auto" w:fill="20202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#202020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rgb(32,32,32) </w:t>
            </w:r>
          </w:p>
        </w:tc>
      </w:tr>
      <w:tr w:rsidR="00DA43E2" w:rsidTr="00DA43E2">
        <w:tc>
          <w:tcPr>
            <w:tcW w:w="0" w:type="auto"/>
            <w:shd w:val="clear" w:color="auto" w:fill="28282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#282828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rgb(40,40,40) </w:t>
            </w:r>
          </w:p>
        </w:tc>
      </w:tr>
      <w:tr w:rsidR="00DA43E2" w:rsidTr="00DA43E2">
        <w:tc>
          <w:tcPr>
            <w:tcW w:w="0" w:type="auto"/>
            <w:shd w:val="clear" w:color="auto" w:fill="30303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#303030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rgb(48,48,48) </w:t>
            </w:r>
          </w:p>
        </w:tc>
      </w:tr>
      <w:tr w:rsidR="00DA43E2" w:rsidTr="00DA43E2">
        <w:tc>
          <w:tcPr>
            <w:tcW w:w="0" w:type="auto"/>
            <w:shd w:val="clear" w:color="auto" w:fill="38383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#383838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rgb(56,56,56) </w:t>
            </w:r>
          </w:p>
        </w:tc>
      </w:tr>
      <w:tr w:rsidR="00DA43E2" w:rsidTr="00DA43E2">
        <w:tc>
          <w:tcPr>
            <w:tcW w:w="0" w:type="auto"/>
            <w:shd w:val="clear" w:color="auto" w:fill="40404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#404040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rgb(64,64,64) </w:t>
            </w:r>
          </w:p>
        </w:tc>
      </w:tr>
      <w:tr w:rsidR="00DA43E2" w:rsidTr="00DA43E2">
        <w:tc>
          <w:tcPr>
            <w:tcW w:w="0" w:type="auto"/>
            <w:shd w:val="clear" w:color="auto" w:fill="48484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#484848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rgb(72,72,72) </w:t>
            </w:r>
          </w:p>
        </w:tc>
      </w:tr>
      <w:tr w:rsidR="00DA43E2" w:rsidTr="00DA43E2">
        <w:tc>
          <w:tcPr>
            <w:tcW w:w="0" w:type="auto"/>
            <w:shd w:val="clear" w:color="auto" w:fill="50505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#505050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rgb(80,80,80) </w:t>
            </w:r>
          </w:p>
        </w:tc>
      </w:tr>
      <w:tr w:rsidR="00DA43E2" w:rsidTr="00DA43E2">
        <w:tc>
          <w:tcPr>
            <w:tcW w:w="0" w:type="auto"/>
            <w:shd w:val="clear" w:color="auto" w:fill="58585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#585858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rgb(88,88,88) </w:t>
            </w:r>
          </w:p>
        </w:tc>
      </w:tr>
      <w:tr w:rsidR="00DA43E2" w:rsidTr="00DA43E2">
        <w:tc>
          <w:tcPr>
            <w:tcW w:w="0" w:type="auto"/>
            <w:shd w:val="clear" w:color="auto" w:fill="60606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#606060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rgb(96,96,96) </w:t>
            </w:r>
          </w:p>
        </w:tc>
      </w:tr>
      <w:tr w:rsidR="00DA43E2" w:rsidTr="00DA43E2">
        <w:tc>
          <w:tcPr>
            <w:tcW w:w="0" w:type="auto"/>
            <w:shd w:val="clear" w:color="auto" w:fill="68686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#686868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rgb(104,104,104) </w:t>
            </w:r>
          </w:p>
        </w:tc>
      </w:tr>
      <w:tr w:rsidR="00DA43E2" w:rsidTr="00DA43E2">
        <w:tc>
          <w:tcPr>
            <w:tcW w:w="0" w:type="auto"/>
            <w:shd w:val="clear" w:color="auto" w:fill="70707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#707070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rgb(112,112,112) </w:t>
            </w:r>
          </w:p>
        </w:tc>
      </w:tr>
      <w:tr w:rsidR="00DA43E2" w:rsidTr="00DA43E2">
        <w:tc>
          <w:tcPr>
            <w:tcW w:w="0" w:type="auto"/>
            <w:shd w:val="clear" w:color="auto" w:fill="78787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#787878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rgb(120,120,120) </w:t>
            </w:r>
          </w:p>
        </w:tc>
      </w:tr>
      <w:tr w:rsidR="00DA43E2" w:rsidTr="00DA43E2">
        <w:tc>
          <w:tcPr>
            <w:tcW w:w="0" w:type="auto"/>
            <w:shd w:val="clear" w:color="auto" w:fill="80808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#808080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rgb(128,128,128) </w:t>
            </w:r>
          </w:p>
        </w:tc>
      </w:tr>
      <w:tr w:rsidR="00DA43E2" w:rsidTr="00DA43E2">
        <w:tc>
          <w:tcPr>
            <w:tcW w:w="0" w:type="auto"/>
            <w:shd w:val="clear" w:color="auto" w:fill="88888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#888888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rgb(136,136,136) </w:t>
            </w:r>
          </w:p>
        </w:tc>
      </w:tr>
      <w:tr w:rsidR="00DA43E2" w:rsidTr="00DA43E2">
        <w:tc>
          <w:tcPr>
            <w:tcW w:w="0" w:type="auto"/>
            <w:shd w:val="clear" w:color="auto" w:fill="90909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#909090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rgb(144,144,144) </w:t>
            </w:r>
          </w:p>
        </w:tc>
      </w:tr>
      <w:tr w:rsidR="00DA43E2" w:rsidTr="00DA43E2">
        <w:tc>
          <w:tcPr>
            <w:tcW w:w="0" w:type="auto"/>
            <w:shd w:val="clear" w:color="auto" w:fill="98989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#989898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rgb(152,152,152) </w:t>
            </w:r>
          </w:p>
        </w:tc>
      </w:tr>
      <w:tr w:rsidR="00DA43E2" w:rsidTr="00DA43E2">
        <w:tc>
          <w:tcPr>
            <w:tcW w:w="0" w:type="auto"/>
            <w:shd w:val="clear" w:color="auto" w:fill="A0A0A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#A0A0A0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rgb(160,160,160) </w:t>
            </w:r>
          </w:p>
        </w:tc>
      </w:tr>
      <w:tr w:rsidR="00DA43E2" w:rsidTr="00DA43E2">
        <w:tc>
          <w:tcPr>
            <w:tcW w:w="0" w:type="auto"/>
            <w:shd w:val="clear" w:color="auto" w:fill="A8A8A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lastRenderedPageBreak/>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#A8A8A8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rgb(168,168,168) </w:t>
            </w:r>
          </w:p>
        </w:tc>
      </w:tr>
      <w:tr w:rsidR="00DA43E2" w:rsidTr="00DA43E2">
        <w:tc>
          <w:tcPr>
            <w:tcW w:w="0" w:type="auto"/>
            <w:shd w:val="clear" w:color="auto" w:fill="B0B0B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#B0B0B0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rgb(176,176,176) </w:t>
            </w:r>
          </w:p>
        </w:tc>
      </w:tr>
      <w:tr w:rsidR="00DA43E2" w:rsidTr="00DA43E2">
        <w:tc>
          <w:tcPr>
            <w:tcW w:w="0" w:type="auto"/>
            <w:shd w:val="clear" w:color="auto" w:fill="B8B8B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#B8B8B8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rgb(184,184,184) </w:t>
            </w:r>
          </w:p>
        </w:tc>
      </w:tr>
      <w:tr w:rsidR="00DA43E2" w:rsidTr="00DA43E2">
        <w:tc>
          <w:tcPr>
            <w:tcW w:w="0" w:type="auto"/>
            <w:shd w:val="clear" w:color="auto" w:fill="C0C0C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#C0C0C0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rgb(192,192,192) </w:t>
            </w:r>
          </w:p>
        </w:tc>
      </w:tr>
      <w:tr w:rsidR="00DA43E2" w:rsidTr="00DA43E2">
        <w:tc>
          <w:tcPr>
            <w:tcW w:w="0" w:type="auto"/>
            <w:shd w:val="clear" w:color="auto" w:fill="C8C8C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#C8C8C8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rgb(200,200,200) </w:t>
            </w:r>
          </w:p>
        </w:tc>
      </w:tr>
      <w:tr w:rsidR="00DA43E2" w:rsidTr="00DA43E2">
        <w:tc>
          <w:tcPr>
            <w:tcW w:w="0" w:type="auto"/>
            <w:shd w:val="clear" w:color="auto" w:fill="D0D0D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#D0D0D0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rgb(208,208,208) </w:t>
            </w:r>
          </w:p>
        </w:tc>
      </w:tr>
      <w:tr w:rsidR="00DA43E2" w:rsidTr="00DA43E2">
        <w:tc>
          <w:tcPr>
            <w:tcW w:w="0" w:type="auto"/>
            <w:shd w:val="clear" w:color="auto" w:fill="D8D8D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#D8D8D8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rgb(216,216,216) </w:t>
            </w:r>
          </w:p>
        </w:tc>
      </w:tr>
      <w:tr w:rsidR="00DA43E2" w:rsidTr="00DA43E2">
        <w:tc>
          <w:tcPr>
            <w:tcW w:w="0" w:type="auto"/>
            <w:shd w:val="clear" w:color="auto" w:fill="E0E0E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#E0E0E0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rgb(224,224,224) </w:t>
            </w:r>
          </w:p>
        </w:tc>
      </w:tr>
      <w:tr w:rsidR="00DA43E2" w:rsidTr="00DA43E2">
        <w:tc>
          <w:tcPr>
            <w:tcW w:w="0" w:type="auto"/>
            <w:shd w:val="clear" w:color="auto" w:fill="E8E8E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#E8E8E8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rgb(232,232,232) </w:t>
            </w:r>
          </w:p>
        </w:tc>
      </w:tr>
      <w:tr w:rsidR="00DA43E2" w:rsidTr="00DA43E2">
        <w:tc>
          <w:tcPr>
            <w:tcW w:w="0" w:type="auto"/>
            <w:shd w:val="clear" w:color="auto" w:fill="F0F0F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#F0F0F0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rgb(240,240,240) </w:t>
            </w:r>
          </w:p>
        </w:tc>
      </w:tr>
      <w:tr w:rsidR="00DA43E2" w:rsidTr="00DA43E2">
        <w:tc>
          <w:tcPr>
            <w:tcW w:w="0" w:type="auto"/>
            <w:shd w:val="clear" w:color="auto" w:fill="F8F8F8"/>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#F8F8F8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rgb(248,248,248) </w:t>
            </w:r>
          </w:p>
        </w:tc>
      </w:tr>
      <w:tr w:rsidR="00DA43E2" w:rsidTr="00DA43E2">
        <w:tc>
          <w:tcPr>
            <w:tcW w:w="0" w:type="auto"/>
            <w:shd w:val="clear" w:color="auto" w:fill="FFFFFF"/>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#FFFFFF </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rgb(255,255,255) </w:t>
            </w:r>
          </w:p>
        </w:tc>
      </w:tr>
    </w:tbl>
    <w:p w:rsidR="00DA43E2" w:rsidRDefault="0016480F" w:rsidP="00DA43E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82" style="width:0;height:0" o:hralign="center" o:hrstd="t" o:hr="t" fillcolor="#a0a0a0" stroked="f"/>
        </w:pict>
      </w:r>
    </w:p>
    <w:p w:rsidR="00DA43E2" w:rsidRDefault="00DA43E2" w:rsidP="00DA43E2">
      <w:pPr>
        <w:pStyle w:val="Heading2"/>
        <w:rPr>
          <w:rFonts w:cs="Helvetica"/>
          <w:color w:val="333333"/>
        </w:rPr>
      </w:pPr>
      <w:r>
        <w:rPr>
          <w:rFonts w:cs="Helvetica"/>
          <w:color w:val="333333"/>
        </w:rPr>
        <w:t>16 Million Different Colors</w:t>
      </w:r>
    </w:p>
    <w:p w:rsidR="00DA43E2" w:rsidRDefault="00DA43E2" w:rsidP="00DA43E2">
      <w:pPr>
        <w:pStyle w:val="NormalWeb"/>
        <w:rPr>
          <w:rFonts w:ascii="Helvetica" w:hAnsi="Helvetica" w:cs="Helvetica"/>
          <w:color w:val="333333"/>
          <w:sz w:val="21"/>
          <w:szCs w:val="21"/>
        </w:rPr>
      </w:pPr>
      <w:r>
        <w:rPr>
          <w:rFonts w:ascii="Helvetica" w:hAnsi="Helvetica" w:cs="Helvetica"/>
          <w:color w:val="333333"/>
          <w:sz w:val="21"/>
          <w:szCs w:val="21"/>
        </w:rPr>
        <w:t>The combination of Red, Green and Blue values from 0 to 255 gives a total of more than 16 million different colors to play with (256 x 256 x 256).</w:t>
      </w:r>
    </w:p>
    <w:p w:rsidR="00DA43E2" w:rsidRDefault="00DA43E2" w:rsidP="00DA43E2">
      <w:pPr>
        <w:pStyle w:val="NormalWeb"/>
        <w:rPr>
          <w:rFonts w:ascii="Helvetica" w:hAnsi="Helvetica" w:cs="Helvetica"/>
          <w:color w:val="333333"/>
          <w:sz w:val="21"/>
          <w:szCs w:val="21"/>
        </w:rPr>
      </w:pPr>
      <w:r>
        <w:rPr>
          <w:rFonts w:ascii="Helvetica" w:hAnsi="Helvetica" w:cs="Helvetica"/>
          <w:color w:val="333333"/>
          <w:sz w:val="21"/>
          <w:szCs w:val="21"/>
        </w:rPr>
        <w:t>Most modern monitors are capable of displaying at least 16384 different colors.</w:t>
      </w:r>
    </w:p>
    <w:p w:rsidR="00DA43E2" w:rsidRDefault="00DA43E2" w:rsidP="00DA43E2">
      <w:pPr>
        <w:pStyle w:val="NormalWeb"/>
        <w:rPr>
          <w:rFonts w:ascii="Helvetica" w:hAnsi="Helvetica" w:cs="Helvetica"/>
          <w:color w:val="333333"/>
          <w:sz w:val="21"/>
          <w:szCs w:val="21"/>
        </w:rPr>
      </w:pPr>
      <w:r>
        <w:rPr>
          <w:rFonts w:ascii="Helvetica" w:hAnsi="Helvetica" w:cs="Helvetica"/>
          <w:color w:val="333333"/>
          <w:sz w:val="21"/>
          <w:szCs w:val="21"/>
        </w:rPr>
        <w:t>If you look at the color table below, you will see the result of varying the red light from 0 to 255, while keeping the green and blue light at zero.</w:t>
      </w:r>
    </w:p>
    <w:p w:rsidR="00DA43E2" w:rsidRDefault="00DA43E2" w:rsidP="00DA43E2">
      <w:pPr>
        <w:pStyle w:val="NormalWeb"/>
        <w:rPr>
          <w:rFonts w:ascii="Helvetica" w:hAnsi="Helvetica" w:cs="Helvetica"/>
          <w:color w:val="333333"/>
          <w:sz w:val="21"/>
          <w:szCs w:val="21"/>
        </w:rPr>
      </w:pPr>
      <w:r>
        <w:rPr>
          <w:rFonts w:ascii="Helvetica" w:hAnsi="Helvetica" w:cs="Helvetica"/>
          <w:color w:val="333333"/>
          <w:sz w:val="21"/>
          <w:szCs w:val="21"/>
        </w:rPr>
        <w:t>To see a full list of color mixes when the red light varies from 0 to 255, click on one of the hex or rgb values below.</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688"/>
        <w:gridCol w:w="1875"/>
        <w:gridCol w:w="2813"/>
      </w:tblGrid>
      <w:tr w:rsidR="00DA43E2" w:rsidTr="00DA43E2">
        <w:tc>
          <w:tcPr>
            <w:tcW w:w="2500" w:type="pct"/>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b/>
                <w:bCs/>
                <w:color w:val="333333"/>
                <w:sz w:val="21"/>
                <w:szCs w:val="21"/>
              </w:rPr>
            </w:pPr>
            <w:r>
              <w:rPr>
                <w:rFonts w:ascii="Helvetica" w:hAnsi="Helvetica" w:cs="Helvetica"/>
                <w:b/>
                <w:bCs/>
                <w:color w:val="333333"/>
                <w:sz w:val="21"/>
                <w:szCs w:val="21"/>
              </w:rPr>
              <w:t>Red Light</w:t>
            </w:r>
          </w:p>
        </w:tc>
        <w:tc>
          <w:tcPr>
            <w:tcW w:w="1000" w:type="pct"/>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b/>
                <w:bCs/>
                <w:color w:val="333333"/>
                <w:sz w:val="21"/>
                <w:szCs w:val="21"/>
              </w:rPr>
            </w:pPr>
            <w:r>
              <w:rPr>
                <w:rFonts w:ascii="Helvetica" w:hAnsi="Helvetica" w:cs="Helvetica"/>
                <w:b/>
                <w:bCs/>
                <w:color w:val="333333"/>
                <w:sz w:val="21"/>
                <w:szCs w:val="21"/>
              </w:rPr>
              <w:t>HEX</w:t>
            </w:r>
          </w:p>
        </w:tc>
        <w:tc>
          <w:tcPr>
            <w:tcW w:w="0" w:type="auto"/>
            <w:shd w:val="clear" w:color="auto" w:fill="auto"/>
            <w:tcMar>
              <w:top w:w="0" w:type="dxa"/>
              <w:left w:w="0" w:type="dxa"/>
              <w:bottom w:w="0" w:type="dxa"/>
              <w:right w:w="0" w:type="dxa"/>
            </w:tcMar>
            <w:vAlign w:val="center"/>
            <w:hideMark/>
          </w:tcPr>
          <w:p w:rsidR="00DA43E2" w:rsidRDefault="00DA43E2">
            <w:pPr>
              <w:spacing w:after="180"/>
              <w:rPr>
                <w:rFonts w:ascii="Helvetica" w:hAnsi="Helvetica" w:cs="Helvetica"/>
                <w:b/>
                <w:bCs/>
                <w:color w:val="333333"/>
                <w:sz w:val="21"/>
                <w:szCs w:val="21"/>
              </w:rPr>
            </w:pPr>
            <w:r>
              <w:rPr>
                <w:rFonts w:ascii="Helvetica" w:hAnsi="Helvetica" w:cs="Helvetica"/>
                <w:b/>
                <w:bCs/>
                <w:color w:val="333333"/>
                <w:sz w:val="21"/>
                <w:szCs w:val="21"/>
              </w:rPr>
              <w:t>RGB</w:t>
            </w:r>
          </w:p>
        </w:tc>
      </w:tr>
      <w:tr w:rsidR="00DA43E2" w:rsidTr="00DA43E2">
        <w:tc>
          <w:tcPr>
            <w:tcW w:w="0" w:type="auto"/>
            <w:shd w:val="clear" w:color="auto" w:fill="0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06" w:history="1">
              <w:r w:rsidR="00DA43E2">
                <w:rPr>
                  <w:rStyle w:val="Hyperlink"/>
                  <w:rFonts w:ascii="Helvetica" w:hAnsi="Helvetica" w:cs="Helvetica"/>
                  <w:sz w:val="21"/>
                  <w:szCs w:val="21"/>
                </w:rPr>
                <w:t>#000000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07" w:history="1">
              <w:r w:rsidR="00DA43E2">
                <w:rPr>
                  <w:rStyle w:val="Hyperlink"/>
                  <w:rFonts w:ascii="Helvetica" w:hAnsi="Helvetica" w:cs="Helvetica"/>
                  <w:sz w:val="21"/>
                  <w:szCs w:val="21"/>
                </w:rPr>
                <w:t>rgb(0,0,0)</w:t>
              </w:r>
            </w:hyperlink>
            <w:r w:rsidR="00DA43E2">
              <w:rPr>
                <w:rFonts w:ascii="Helvetica" w:hAnsi="Helvetica" w:cs="Helvetica"/>
                <w:color w:val="333333"/>
                <w:sz w:val="21"/>
                <w:szCs w:val="21"/>
              </w:rPr>
              <w:t> </w:t>
            </w:r>
          </w:p>
        </w:tc>
      </w:tr>
      <w:tr w:rsidR="00DA43E2" w:rsidTr="00DA43E2">
        <w:tc>
          <w:tcPr>
            <w:tcW w:w="0" w:type="auto"/>
            <w:shd w:val="clear" w:color="auto" w:fill="0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08" w:history="1">
              <w:r w:rsidR="00DA43E2">
                <w:rPr>
                  <w:rStyle w:val="Hyperlink"/>
                  <w:rFonts w:ascii="Helvetica" w:hAnsi="Helvetica" w:cs="Helvetica"/>
                  <w:sz w:val="21"/>
                  <w:szCs w:val="21"/>
                </w:rPr>
                <w:t>#080000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09" w:history="1">
              <w:r w:rsidR="00DA43E2">
                <w:rPr>
                  <w:rStyle w:val="Hyperlink"/>
                  <w:rFonts w:ascii="Helvetica" w:hAnsi="Helvetica" w:cs="Helvetica"/>
                  <w:sz w:val="21"/>
                  <w:szCs w:val="21"/>
                </w:rPr>
                <w:t>rgb(8,0,0)</w:t>
              </w:r>
            </w:hyperlink>
            <w:r w:rsidR="00DA43E2">
              <w:rPr>
                <w:rFonts w:ascii="Helvetica" w:hAnsi="Helvetica" w:cs="Helvetica"/>
                <w:color w:val="333333"/>
                <w:sz w:val="21"/>
                <w:szCs w:val="21"/>
              </w:rPr>
              <w:t> </w:t>
            </w:r>
          </w:p>
        </w:tc>
      </w:tr>
      <w:tr w:rsidR="00DA43E2" w:rsidTr="00DA43E2">
        <w:tc>
          <w:tcPr>
            <w:tcW w:w="0" w:type="auto"/>
            <w:shd w:val="clear" w:color="auto" w:fill="1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10" w:history="1">
              <w:r w:rsidR="00DA43E2">
                <w:rPr>
                  <w:rStyle w:val="Hyperlink"/>
                  <w:rFonts w:ascii="Helvetica" w:hAnsi="Helvetica" w:cs="Helvetica"/>
                  <w:sz w:val="21"/>
                  <w:szCs w:val="21"/>
                </w:rPr>
                <w:t>#100000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11" w:history="1">
              <w:r w:rsidR="00DA43E2">
                <w:rPr>
                  <w:rStyle w:val="Hyperlink"/>
                  <w:rFonts w:ascii="Helvetica" w:hAnsi="Helvetica" w:cs="Helvetica"/>
                  <w:sz w:val="21"/>
                  <w:szCs w:val="21"/>
                </w:rPr>
                <w:t>rgb(16,0,0)</w:t>
              </w:r>
            </w:hyperlink>
            <w:r w:rsidR="00DA43E2">
              <w:rPr>
                <w:rFonts w:ascii="Helvetica" w:hAnsi="Helvetica" w:cs="Helvetica"/>
                <w:color w:val="333333"/>
                <w:sz w:val="21"/>
                <w:szCs w:val="21"/>
              </w:rPr>
              <w:t> </w:t>
            </w:r>
          </w:p>
        </w:tc>
      </w:tr>
      <w:tr w:rsidR="00DA43E2" w:rsidTr="00DA43E2">
        <w:tc>
          <w:tcPr>
            <w:tcW w:w="0" w:type="auto"/>
            <w:shd w:val="clear" w:color="auto" w:fill="1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12" w:history="1">
              <w:r w:rsidR="00DA43E2">
                <w:rPr>
                  <w:rStyle w:val="Hyperlink"/>
                  <w:rFonts w:ascii="Helvetica" w:hAnsi="Helvetica" w:cs="Helvetica"/>
                  <w:sz w:val="21"/>
                  <w:szCs w:val="21"/>
                </w:rPr>
                <w:t>#180000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13" w:history="1">
              <w:r w:rsidR="00DA43E2">
                <w:rPr>
                  <w:rStyle w:val="Hyperlink"/>
                  <w:rFonts w:ascii="Helvetica" w:hAnsi="Helvetica" w:cs="Helvetica"/>
                  <w:sz w:val="21"/>
                  <w:szCs w:val="21"/>
                </w:rPr>
                <w:t>rgb(24,0,0)</w:t>
              </w:r>
            </w:hyperlink>
            <w:r w:rsidR="00DA43E2">
              <w:rPr>
                <w:rFonts w:ascii="Helvetica" w:hAnsi="Helvetica" w:cs="Helvetica"/>
                <w:color w:val="333333"/>
                <w:sz w:val="21"/>
                <w:szCs w:val="21"/>
              </w:rPr>
              <w:t> </w:t>
            </w:r>
          </w:p>
        </w:tc>
      </w:tr>
      <w:tr w:rsidR="00DA43E2" w:rsidTr="00DA43E2">
        <w:tc>
          <w:tcPr>
            <w:tcW w:w="0" w:type="auto"/>
            <w:shd w:val="clear" w:color="auto" w:fill="2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14" w:history="1">
              <w:r w:rsidR="00DA43E2">
                <w:rPr>
                  <w:rStyle w:val="Hyperlink"/>
                  <w:rFonts w:ascii="Helvetica" w:hAnsi="Helvetica" w:cs="Helvetica"/>
                  <w:sz w:val="21"/>
                  <w:szCs w:val="21"/>
                </w:rPr>
                <w:t>#200000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15" w:history="1">
              <w:r w:rsidR="00DA43E2">
                <w:rPr>
                  <w:rStyle w:val="Hyperlink"/>
                  <w:rFonts w:ascii="Helvetica" w:hAnsi="Helvetica" w:cs="Helvetica"/>
                  <w:sz w:val="21"/>
                  <w:szCs w:val="21"/>
                </w:rPr>
                <w:t>rgb(32,0,0)</w:t>
              </w:r>
            </w:hyperlink>
            <w:r w:rsidR="00DA43E2">
              <w:rPr>
                <w:rFonts w:ascii="Helvetica" w:hAnsi="Helvetica" w:cs="Helvetica"/>
                <w:color w:val="333333"/>
                <w:sz w:val="21"/>
                <w:szCs w:val="21"/>
              </w:rPr>
              <w:t> </w:t>
            </w:r>
          </w:p>
        </w:tc>
      </w:tr>
      <w:tr w:rsidR="00DA43E2" w:rsidTr="00DA43E2">
        <w:tc>
          <w:tcPr>
            <w:tcW w:w="0" w:type="auto"/>
            <w:shd w:val="clear" w:color="auto" w:fill="2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16" w:history="1">
              <w:r w:rsidR="00DA43E2">
                <w:rPr>
                  <w:rStyle w:val="Hyperlink"/>
                  <w:rFonts w:ascii="Helvetica" w:hAnsi="Helvetica" w:cs="Helvetica"/>
                  <w:sz w:val="21"/>
                  <w:szCs w:val="21"/>
                </w:rPr>
                <w:t>#280000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17" w:history="1">
              <w:r w:rsidR="00DA43E2">
                <w:rPr>
                  <w:rStyle w:val="Hyperlink"/>
                  <w:rFonts w:ascii="Helvetica" w:hAnsi="Helvetica" w:cs="Helvetica"/>
                  <w:sz w:val="21"/>
                  <w:szCs w:val="21"/>
                </w:rPr>
                <w:t>rgb(40,0,0)</w:t>
              </w:r>
            </w:hyperlink>
            <w:r w:rsidR="00DA43E2">
              <w:rPr>
                <w:rFonts w:ascii="Helvetica" w:hAnsi="Helvetica" w:cs="Helvetica"/>
                <w:color w:val="333333"/>
                <w:sz w:val="21"/>
                <w:szCs w:val="21"/>
              </w:rPr>
              <w:t> </w:t>
            </w:r>
          </w:p>
        </w:tc>
      </w:tr>
      <w:tr w:rsidR="00DA43E2" w:rsidTr="00DA43E2">
        <w:tc>
          <w:tcPr>
            <w:tcW w:w="0" w:type="auto"/>
            <w:shd w:val="clear" w:color="auto" w:fill="3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lastRenderedPageBreak/>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18" w:history="1">
              <w:r w:rsidR="00DA43E2">
                <w:rPr>
                  <w:rStyle w:val="Hyperlink"/>
                  <w:rFonts w:ascii="Helvetica" w:hAnsi="Helvetica" w:cs="Helvetica"/>
                  <w:sz w:val="21"/>
                  <w:szCs w:val="21"/>
                </w:rPr>
                <w:t>#300000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19" w:history="1">
              <w:r w:rsidR="00DA43E2">
                <w:rPr>
                  <w:rStyle w:val="Hyperlink"/>
                  <w:rFonts w:ascii="Helvetica" w:hAnsi="Helvetica" w:cs="Helvetica"/>
                  <w:sz w:val="21"/>
                  <w:szCs w:val="21"/>
                </w:rPr>
                <w:t>rgb(48,0,0)</w:t>
              </w:r>
            </w:hyperlink>
            <w:r w:rsidR="00DA43E2">
              <w:rPr>
                <w:rFonts w:ascii="Helvetica" w:hAnsi="Helvetica" w:cs="Helvetica"/>
                <w:color w:val="333333"/>
                <w:sz w:val="21"/>
                <w:szCs w:val="21"/>
              </w:rPr>
              <w:t> </w:t>
            </w:r>
          </w:p>
        </w:tc>
      </w:tr>
      <w:tr w:rsidR="00DA43E2" w:rsidTr="00DA43E2">
        <w:tc>
          <w:tcPr>
            <w:tcW w:w="0" w:type="auto"/>
            <w:shd w:val="clear" w:color="auto" w:fill="3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20" w:history="1">
              <w:r w:rsidR="00DA43E2">
                <w:rPr>
                  <w:rStyle w:val="Hyperlink"/>
                  <w:rFonts w:ascii="Helvetica" w:hAnsi="Helvetica" w:cs="Helvetica"/>
                  <w:sz w:val="21"/>
                  <w:szCs w:val="21"/>
                </w:rPr>
                <w:t>#380000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21" w:history="1">
              <w:r w:rsidR="00DA43E2">
                <w:rPr>
                  <w:rStyle w:val="Hyperlink"/>
                  <w:rFonts w:ascii="Helvetica" w:hAnsi="Helvetica" w:cs="Helvetica"/>
                  <w:sz w:val="21"/>
                  <w:szCs w:val="21"/>
                </w:rPr>
                <w:t>rgb(56,0,0)</w:t>
              </w:r>
            </w:hyperlink>
            <w:r w:rsidR="00DA43E2">
              <w:rPr>
                <w:rFonts w:ascii="Helvetica" w:hAnsi="Helvetica" w:cs="Helvetica"/>
                <w:color w:val="333333"/>
                <w:sz w:val="21"/>
                <w:szCs w:val="21"/>
              </w:rPr>
              <w:t> </w:t>
            </w:r>
          </w:p>
        </w:tc>
      </w:tr>
      <w:tr w:rsidR="00DA43E2" w:rsidTr="00DA43E2">
        <w:tc>
          <w:tcPr>
            <w:tcW w:w="0" w:type="auto"/>
            <w:shd w:val="clear" w:color="auto" w:fill="4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22" w:history="1">
              <w:r w:rsidR="00DA43E2">
                <w:rPr>
                  <w:rStyle w:val="Hyperlink"/>
                  <w:rFonts w:ascii="Helvetica" w:hAnsi="Helvetica" w:cs="Helvetica"/>
                  <w:sz w:val="21"/>
                  <w:szCs w:val="21"/>
                </w:rPr>
                <w:t>#400000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23" w:history="1">
              <w:r w:rsidR="00DA43E2">
                <w:rPr>
                  <w:rStyle w:val="Hyperlink"/>
                  <w:rFonts w:ascii="Helvetica" w:hAnsi="Helvetica" w:cs="Helvetica"/>
                  <w:sz w:val="21"/>
                  <w:szCs w:val="21"/>
                </w:rPr>
                <w:t>rgb(64,0,0)</w:t>
              </w:r>
            </w:hyperlink>
            <w:r w:rsidR="00DA43E2">
              <w:rPr>
                <w:rFonts w:ascii="Helvetica" w:hAnsi="Helvetica" w:cs="Helvetica"/>
                <w:color w:val="333333"/>
                <w:sz w:val="21"/>
                <w:szCs w:val="21"/>
              </w:rPr>
              <w:t> </w:t>
            </w:r>
          </w:p>
        </w:tc>
      </w:tr>
      <w:tr w:rsidR="00DA43E2" w:rsidTr="00DA43E2">
        <w:tc>
          <w:tcPr>
            <w:tcW w:w="0" w:type="auto"/>
            <w:shd w:val="clear" w:color="auto" w:fill="4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24" w:history="1">
              <w:r w:rsidR="00DA43E2">
                <w:rPr>
                  <w:rStyle w:val="Hyperlink"/>
                  <w:rFonts w:ascii="Helvetica" w:hAnsi="Helvetica" w:cs="Helvetica"/>
                  <w:sz w:val="21"/>
                  <w:szCs w:val="21"/>
                </w:rPr>
                <w:t>#480000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25" w:history="1">
              <w:r w:rsidR="00DA43E2">
                <w:rPr>
                  <w:rStyle w:val="Hyperlink"/>
                  <w:rFonts w:ascii="Helvetica" w:hAnsi="Helvetica" w:cs="Helvetica"/>
                  <w:sz w:val="21"/>
                  <w:szCs w:val="21"/>
                </w:rPr>
                <w:t>rgb(72,0,0)</w:t>
              </w:r>
            </w:hyperlink>
            <w:r w:rsidR="00DA43E2">
              <w:rPr>
                <w:rFonts w:ascii="Helvetica" w:hAnsi="Helvetica" w:cs="Helvetica"/>
                <w:color w:val="333333"/>
                <w:sz w:val="21"/>
                <w:szCs w:val="21"/>
              </w:rPr>
              <w:t> </w:t>
            </w:r>
          </w:p>
        </w:tc>
      </w:tr>
      <w:tr w:rsidR="00DA43E2" w:rsidTr="00DA43E2">
        <w:tc>
          <w:tcPr>
            <w:tcW w:w="0" w:type="auto"/>
            <w:shd w:val="clear" w:color="auto" w:fill="5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26" w:history="1">
              <w:r w:rsidR="00DA43E2">
                <w:rPr>
                  <w:rStyle w:val="Hyperlink"/>
                  <w:rFonts w:ascii="Helvetica" w:hAnsi="Helvetica" w:cs="Helvetica"/>
                  <w:sz w:val="21"/>
                  <w:szCs w:val="21"/>
                </w:rPr>
                <w:t>#500000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27" w:history="1">
              <w:r w:rsidR="00DA43E2">
                <w:rPr>
                  <w:rStyle w:val="Hyperlink"/>
                  <w:rFonts w:ascii="Helvetica" w:hAnsi="Helvetica" w:cs="Helvetica"/>
                  <w:sz w:val="21"/>
                  <w:szCs w:val="21"/>
                </w:rPr>
                <w:t>rgb(80,0,0)</w:t>
              </w:r>
            </w:hyperlink>
            <w:r w:rsidR="00DA43E2">
              <w:rPr>
                <w:rFonts w:ascii="Helvetica" w:hAnsi="Helvetica" w:cs="Helvetica"/>
                <w:color w:val="333333"/>
                <w:sz w:val="21"/>
                <w:szCs w:val="21"/>
              </w:rPr>
              <w:t> </w:t>
            </w:r>
          </w:p>
        </w:tc>
      </w:tr>
      <w:tr w:rsidR="00DA43E2" w:rsidTr="00DA43E2">
        <w:tc>
          <w:tcPr>
            <w:tcW w:w="0" w:type="auto"/>
            <w:shd w:val="clear" w:color="auto" w:fill="5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28" w:history="1">
              <w:r w:rsidR="00DA43E2">
                <w:rPr>
                  <w:rStyle w:val="Hyperlink"/>
                  <w:rFonts w:ascii="Helvetica" w:hAnsi="Helvetica" w:cs="Helvetica"/>
                  <w:sz w:val="21"/>
                  <w:szCs w:val="21"/>
                </w:rPr>
                <w:t>#580000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29" w:history="1">
              <w:r w:rsidR="00DA43E2">
                <w:rPr>
                  <w:rStyle w:val="Hyperlink"/>
                  <w:rFonts w:ascii="Helvetica" w:hAnsi="Helvetica" w:cs="Helvetica"/>
                  <w:sz w:val="21"/>
                  <w:szCs w:val="21"/>
                </w:rPr>
                <w:t>rgb(88,0,0)</w:t>
              </w:r>
            </w:hyperlink>
            <w:r w:rsidR="00DA43E2">
              <w:rPr>
                <w:rFonts w:ascii="Helvetica" w:hAnsi="Helvetica" w:cs="Helvetica"/>
                <w:color w:val="333333"/>
                <w:sz w:val="21"/>
                <w:szCs w:val="21"/>
              </w:rPr>
              <w:t> </w:t>
            </w:r>
          </w:p>
        </w:tc>
      </w:tr>
      <w:tr w:rsidR="00DA43E2" w:rsidTr="00DA43E2">
        <w:tc>
          <w:tcPr>
            <w:tcW w:w="0" w:type="auto"/>
            <w:shd w:val="clear" w:color="auto" w:fill="6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30" w:history="1">
              <w:r w:rsidR="00DA43E2">
                <w:rPr>
                  <w:rStyle w:val="Hyperlink"/>
                  <w:rFonts w:ascii="Helvetica" w:hAnsi="Helvetica" w:cs="Helvetica"/>
                  <w:sz w:val="21"/>
                  <w:szCs w:val="21"/>
                </w:rPr>
                <w:t>#600000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31" w:history="1">
              <w:r w:rsidR="00DA43E2">
                <w:rPr>
                  <w:rStyle w:val="Hyperlink"/>
                  <w:rFonts w:ascii="Helvetica" w:hAnsi="Helvetica" w:cs="Helvetica"/>
                  <w:sz w:val="21"/>
                  <w:szCs w:val="21"/>
                </w:rPr>
                <w:t>rgb(96,0,0)</w:t>
              </w:r>
            </w:hyperlink>
            <w:r w:rsidR="00DA43E2">
              <w:rPr>
                <w:rFonts w:ascii="Helvetica" w:hAnsi="Helvetica" w:cs="Helvetica"/>
                <w:color w:val="333333"/>
                <w:sz w:val="21"/>
                <w:szCs w:val="21"/>
              </w:rPr>
              <w:t> </w:t>
            </w:r>
          </w:p>
        </w:tc>
      </w:tr>
      <w:tr w:rsidR="00DA43E2" w:rsidTr="00DA43E2">
        <w:tc>
          <w:tcPr>
            <w:tcW w:w="0" w:type="auto"/>
            <w:shd w:val="clear" w:color="auto" w:fill="6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32" w:history="1">
              <w:r w:rsidR="00DA43E2">
                <w:rPr>
                  <w:rStyle w:val="Hyperlink"/>
                  <w:rFonts w:ascii="Helvetica" w:hAnsi="Helvetica" w:cs="Helvetica"/>
                  <w:sz w:val="21"/>
                  <w:szCs w:val="21"/>
                </w:rPr>
                <w:t>#680000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33" w:history="1">
              <w:r w:rsidR="00DA43E2">
                <w:rPr>
                  <w:rStyle w:val="Hyperlink"/>
                  <w:rFonts w:ascii="Helvetica" w:hAnsi="Helvetica" w:cs="Helvetica"/>
                  <w:sz w:val="21"/>
                  <w:szCs w:val="21"/>
                </w:rPr>
                <w:t>rgb(104,0,0)</w:t>
              </w:r>
            </w:hyperlink>
            <w:r w:rsidR="00DA43E2">
              <w:rPr>
                <w:rFonts w:ascii="Helvetica" w:hAnsi="Helvetica" w:cs="Helvetica"/>
                <w:color w:val="333333"/>
                <w:sz w:val="21"/>
                <w:szCs w:val="21"/>
              </w:rPr>
              <w:t> </w:t>
            </w:r>
          </w:p>
        </w:tc>
      </w:tr>
      <w:tr w:rsidR="00DA43E2" w:rsidTr="00DA43E2">
        <w:tc>
          <w:tcPr>
            <w:tcW w:w="0" w:type="auto"/>
            <w:shd w:val="clear" w:color="auto" w:fill="7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34" w:history="1">
              <w:r w:rsidR="00DA43E2">
                <w:rPr>
                  <w:rStyle w:val="Hyperlink"/>
                  <w:rFonts w:ascii="Helvetica" w:hAnsi="Helvetica" w:cs="Helvetica"/>
                  <w:sz w:val="21"/>
                  <w:szCs w:val="21"/>
                </w:rPr>
                <w:t>#700000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35" w:history="1">
              <w:r w:rsidR="00DA43E2">
                <w:rPr>
                  <w:rStyle w:val="Hyperlink"/>
                  <w:rFonts w:ascii="Helvetica" w:hAnsi="Helvetica" w:cs="Helvetica"/>
                  <w:sz w:val="21"/>
                  <w:szCs w:val="21"/>
                </w:rPr>
                <w:t>rgb(112,0,0)</w:t>
              </w:r>
            </w:hyperlink>
            <w:r w:rsidR="00DA43E2">
              <w:rPr>
                <w:rFonts w:ascii="Helvetica" w:hAnsi="Helvetica" w:cs="Helvetica"/>
                <w:color w:val="333333"/>
                <w:sz w:val="21"/>
                <w:szCs w:val="21"/>
              </w:rPr>
              <w:t> </w:t>
            </w:r>
          </w:p>
        </w:tc>
      </w:tr>
      <w:tr w:rsidR="00DA43E2" w:rsidTr="00DA43E2">
        <w:tc>
          <w:tcPr>
            <w:tcW w:w="0" w:type="auto"/>
            <w:shd w:val="clear" w:color="auto" w:fill="7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36" w:history="1">
              <w:r w:rsidR="00DA43E2">
                <w:rPr>
                  <w:rStyle w:val="Hyperlink"/>
                  <w:rFonts w:ascii="Helvetica" w:hAnsi="Helvetica" w:cs="Helvetica"/>
                  <w:sz w:val="21"/>
                  <w:szCs w:val="21"/>
                </w:rPr>
                <w:t>#780000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37" w:history="1">
              <w:r w:rsidR="00DA43E2">
                <w:rPr>
                  <w:rStyle w:val="Hyperlink"/>
                  <w:rFonts w:ascii="Helvetica" w:hAnsi="Helvetica" w:cs="Helvetica"/>
                  <w:sz w:val="21"/>
                  <w:szCs w:val="21"/>
                </w:rPr>
                <w:t>rgb(120,0,0)</w:t>
              </w:r>
            </w:hyperlink>
            <w:r w:rsidR="00DA43E2">
              <w:rPr>
                <w:rFonts w:ascii="Helvetica" w:hAnsi="Helvetica" w:cs="Helvetica"/>
                <w:color w:val="333333"/>
                <w:sz w:val="21"/>
                <w:szCs w:val="21"/>
              </w:rPr>
              <w:t> </w:t>
            </w:r>
          </w:p>
        </w:tc>
      </w:tr>
      <w:tr w:rsidR="00DA43E2" w:rsidTr="00DA43E2">
        <w:tc>
          <w:tcPr>
            <w:tcW w:w="0" w:type="auto"/>
            <w:shd w:val="clear" w:color="auto" w:fill="8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38" w:history="1">
              <w:r w:rsidR="00DA43E2">
                <w:rPr>
                  <w:rStyle w:val="Hyperlink"/>
                  <w:rFonts w:ascii="Helvetica" w:hAnsi="Helvetica" w:cs="Helvetica"/>
                  <w:sz w:val="21"/>
                  <w:szCs w:val="21"/>
                </w:rPr>
                <w:t>#800000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39" w:history="1">
              <w:r w:rsidR="00DA43E2">
                <w:rPr>
                  <w:rStyle w:val="Hyperlink"/>
                  <w:rFonts w:ascii="Helvetica" w:hAnsi="Helvetica" w:cs="Helvetica"/>
                  <w:sz w:val="21"/>
                  <w:szCs w:val="21"/>
                </w:rPr>
                <w:t>rgb(128,0,0)</w:t>
              </w:r>
            </w:hyperlink>
            <w:r w:rsidR="00DA43E2">
              <w:rPr>
                <w:rFonts w:ascii="Helvetica" w:hAnsi="Helvetica" w:cs="Helvetica"/>
                <w:color w:val="333333"/>
                <w:sz w:val="21"/>
                <w:szCs w:val="21"/>
              </w:rPr>
              <w:t> </w:t>
            </w:r>
          </w:p>
        </w:tc>
      </w:tr>
      <w:tr w:rsidR="00DA43E2" w:rsidTr="00DA43E2">
        <w:tc>
          <w:tcPr>
            <w:tcW w:w="0" w:type="auto"/>
            <w:shd w:val="clear" w:color="auto" w:fill="8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40" w:history="1">
              <w:r w:rsidR="00DA43E2">
                <w:rPr>
                  <w:rStyle w:val="Hyperlink"/>
                  <w:rFonts w:ascii="Helvetica" w:hAnsi="Helvetica" w:cs="Helvetica"/>
                  <w:sz w:val="21"/>
                  <w:szCs w:val="21"/>
                </w:rPr>
                <w:t>#880000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41" w:history="1">
              <w:r w:rsidR="00DA43E2">
                <w:rPr>
                  <w:rStyle w:val="Hyperlink"/>
                  <w:rFonts w:ascii="Helvetica" w:hAnsi="Helvetica" w:cs="Helvetica"/>
                  <w:sz w:val="21"/>
                  <w:szCs w:val="21"/>
                </w:rPr>
                <w:t>rgb(136,0,0)</w:t>
              </w:r>
            </w:hyperlink>
            <w:r w:rsidR="00DA43E2">
              <w:rPr>
                <w:rFonts w:ascii="Helvetica" w:hAnsi="Helvetica" w:cs="Helvetica"/>
                <w:color w:val="333333"/>
                <w:sz w:val="21"/>
                <w:szCs w:val="21"/>
              </w:rPr>
              <w:t> </w:t>
            </w:r>
          </w:p>
        </w:tc>
      </w:tr>
      <w:tr w:rsidR="00DA43E2" w:rsidTr="00DA43E2">
        <w:tc>
          <w:tcPr>
            <w:tcW w:w="0" w:type="auto"/>
            <w:shd w:val="clear" w:color="auto" w:fill="9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42" w:history="1">
              <w:r w:rsidR="00DA43E2">
                <w:rPr>
                  <w:rStyle w:val="Hyperlink"/>
                  <w:rFonts w:ascii="Helvetica" w:hAnsi="Helvetica" w:cs="Helvetica"/>
                  <w:sz w:val="21"/>
                  <w:szCs w:val="21"/>
                </w:rPr>
                <w:t>#900000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43" w:history="1">
              <w:r w:rsidR="00DA43E2">
                <w:rPr>
                  <w:rStyle w:val="Hyperlink"/>
                  <w:rFonts w:ascii="Helvetica" w:hAnsi="Helvetica" w:cs="Helvetica"/>
                  <w:sz w:val="21"/>
                  <w:szCs w:val="21"/>
                </w:rPr>
                <w:t>rgb(144,0,0)</w:t>
              </w:r>
            </w:hyperlink>
            <w:r w:rsidR="00DA43E2">
              <w:rPr>
                <w:rFonts w:ascii="Helvetica" w:hAnsi="Helvetica" w:cs="Helvetica"/>
                <w:color w:val="333333"/>
                <w:sz w:val="21"/>
                <w:szCs w:val="21"/>
              </w:rPr>
              <w:t> </w:t>
            </w:r>
          </w:p>
        </w:tc>
      </w:tr>
      <w:tr w:rsidR="00DA43E2" w:rsidTr="00DA43E2">
        <w:tc>
          <w:tcPr>
            <w:tcW w:w="0" w:type="auto"/>
            <w:shd w:val="clear" w:color="auto" w:fill="9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44" w:history="1">
              <w:r w:rsidR="00DA43E2">
                <w:rPr>
                  <w:rStyle w:val="Hyperlink"/>
                  <w:rFonts w:ascii="Helvetica" w:hAnsi="Helvetica" w:cs="Helvetica"/>
                  <w:sz w:val="21"/>
                  <w:szCs w:val="21"/>
                </w:rPr>
                <w:t>#980000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45" w:history="1">
              <w:r w:rsidR="00DA43E2">
                <w:rPr>
                  <w:rStyle w:val="Hyperlink"/>
                  <w:rFonts w:ascii="Helvetica" w:hAnsi="Helvetica" w:cs="Helvetica"/>
                  <w:sz w:val="21"/>
                  <w:szCs w:val="21"/>
                </w:rPr>
                <w:t>rgb(152,0,0)</w:t>
              </w:r>
            </w:hyperlink>
            <w:r w:rsidR="00DA43E2">
              <w:rPr>
                <w:rFonts w:ascii="Helvetica" w:hAnsi="Helvetica" w:cs="Helvetica"/>
                <w:color w:val="333333"/>
                <w:sz w:val="21"/>
                <w:szCs w:val="21"/>
              </w:rPr>
              <w:t> </w:t>
            </w:r>
          </w:p>
        </w:tc>
      </w:tr>
      <w:tr w:rsidR="00DA43E2" w:rsidTr="00DA43E2">
        <w:tc>
          <w:tcPr>
            <w:tcW w:w="0" w:type="auto"/>
            <w:shd w:val="clear" w:color="auto" w:fill="A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46" w:history="1">
              <w:r w:rsidR="00DA43E2">
                <w:rPr>
                  <w:rStyle w:val="Hyperlink"/>
                  <w:rFonts w:ascii="Helvetica" w:hAnsi="Helvetica" w:cs="Helvetica"/>
                  <w:sz w:val="21"/>
                  <w:szCs w:val="21"/>
                </w:rPr>
                <w:t>#A00000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47" w:history="1">
              <w:r w:rsidR="00DA43E2">
                <w:rPr>
                  <w:rStyle w:val="Hyperlink"/>
                  <w:rFonts w:ascii="Helvetica" w:hAnsi="Helvetica" w:cs="Helvetica"/>
                  <w:sz w:val="21"/>
                  <w:szCs w:val="21"/>
                </w:rPr>
                <w:t>rgb(160,0,0)</w:t>
              </w:r>
            </w:hyperlink>
            <w:r w:rsidR="00DA43E2">
              <w:rPr>
                <w:rFonts w:ascii="Helvetica" w:hAnsi="Helvetica" w:cs="Helvetica"/>
                <w:color w:val="333333"/>
                <w:sz w:val="21"/>
                <w:szCs w:val="21"/>
              </w:rPr>
              <w:t> </w:t>
            </w:r>
          </w:p>
        </w:tc>
      </w:tr>
      <w:tr w:rsidR="00DA43E2" w:rsidTr="00DA43E2">
        <w:tc>
          <w:tcPr>
            <w:tcW w:w="0" w:type="auto"/>
            <w:shd w:val="clear" w:color="auto" w:fill="A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48" w:history="1">
              <w:r w:rsidR="00DA43E2">
                <w:rPr>
                  <w:rStyle w:val="Hyperlink"/>
                  <w:rFonts w:ascii="Helvetica" w:hAnsi="Helvetica" w:cs="Helvetica"/>
                  <w:sz w:val="21"/>
                  <w:szCs w:val="21"/>
                </w:rPr>
                <w:t>#A80000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49" w:history="1">
              <w:r w:rsidR="00DA43E2">
                <w:rPr>
                  <w:rStyle w:val="Hyperlink"/>
                  <w:rFonts w:ascii="Helvetica" w:hAnsi="Helvetica" w:cs="Helvetica"/>
                  <w:sz w:val="21"/>
                  <w:szCs w:val="21"/>
                </w:rPr>
                <w:t>rgb(168,0,0)</w:t>
              </w:r>
            </w:hyperlink>
            <w:r w:rsidR="00DA43E2">
              <w:rPr>
                <w:rFonts w:ascii="Helvetica" w:hAnsi="Helvetica" w:cs="Helvetica"/>
                <w:color w:val="333333"/>
                <w:sz w:val="21"/>
                <w:szCs w:val="21"/>
              </w:rPr>
              <w:t> </w:t>
            </w:r>
          </w:p>
        </w:tc>
      </w:tr>
      <w:tr w:rsidR="00DA43E2" w:rsidTr="00DA43E2">
        <w:tc>
          <w:tcPr>
            <w:tcW w:w="0" w:type="auto"/>
            <w:shd w:val="clear" w:color="auto" w:fill="B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50" w:history="1">
              <w:r w:rsidR="00DA43E2">
                <w:rPr>
                  <w:rStyle w:val="Hyperlink"/>
                  <w:rFonts w:ascii="Helvetica" w:hAnsi="Helvetica" w:cs="Helvetica"/>
                  <w:sz w:val="21"/>
                  <w:szCs w:val="21"/>
                </w:rPr>
                <w:t>#B00000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51" w:history="1">
              <w:r w:rsidR="00DA43E2">
                <w:rPr>
                  <w:rStyle w:val="Hyperlink"/>
                  <w:rFonts w:ascii="Helvetica" w:hAnsi="Helvetica" w:cs="Helvetica"/>
                  <w:sz w:val="21"/>
                  <w:szCs w:val="21"/>
                </w:rPr>
                <w:t>rgb(176,0,0)</w:t>
              </w:r>
            </w:hyperlink>
            <w:r w:rsidR="00DA43E2">
              <w:rPr>
                <w:rFonts w:ascii="Helvetica" w:hAnsi="Helvetica" w:cs="Helvetica"/>
                <w:color w:val="333333"/>
                <w:sz w:val="21"/>
                <w:szCs w:val="21"/>
              </w:rPr>
              <w:t> </w:t>
            </w:r>
          </w:p>
        </w:tc>
      </w:tr>
      <w:tr w:rsidR="00DA43E2" w:rsidTr="00DA43E2">
        <w:tc>
          <w:tcPr>
            <w:tcW w:w="0" w:type="auto"/>
            <w:shd w:val="clear" w:color="auto" w:fill="B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52" w:history="1">
              <w:r w:rsidR="00DA43E2">
                <w:rPr>
                  <w:rStyle w:val="Hyperlink"/>
                  <w:rFonts w:ascii="Helvetica" w:hAnsi="Helvetica" w:cs="Helvetica"/>
                  <w:sz w:val="21"/>
                  <w:szCs w:val="21"/>
                </w:rPr>
                <w:t>#B80000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53" w:history="1">
              <w:r w:rsidR="00DA43E2">
                <w:rPr>
                  <w:rStyle w:val="Hyperlink"/>
                  <w:rFonts w:ascii="Helvetica" w:hAnsi="Helvetica" w:cs="Helvetica"/>
                  <w:sz w:val="21"/>
                  <w:szCs w:val="21"/>
                </w:rPr>
                <w:t>rgb(184,0,0)</w:t>
              </w:r>
            </w:hyperlink>
            <w:r w:rsidR="00DA43E2">
              <w:rPr>
                <w:rFonts w:ascii="Helvetica" w:hAnsi="Helvetica" w:cs="Helvetica"/>
                <w:color w:val="333333"/>
                <w:sz w:val="21"/>
                <w:szCs w:val="21"/>
              </w:rPr>
              <w:t> </w:t>
            </w:r>
          </w:p>
        </w:tc>
      </w:tr>
      <w:tr w:rsidR="00DA43E2" w:rsidTr="00DA43E2">
        <w:tc>
          <w:tcPr>
            <w:tcW w:w="0" w:type="auto"/>
            <w:shd w:val="clear" w:color="auto" w:fill="C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54" w:history="1">
              <w:r w:rsidR="00DA43E2">
                <w:rPr>
                  <w:rStyle w:val="Hyperlink"/>
                  <w:rFonts w:ascii="Helvetica" w:hAnsi="Helvetica" w:cs="Helvetica"/>
                  <w:sz w:val="21"/>
                  <w:szCs w:val="21"/>
                </w:rPr>
                <w:t>#C00000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55" w:history="1">
              <w:r w:rsidR="00DA43E2">
                <w:rPr>
                  <w:rStyle w:val="Hyperlink"/>
                  <w:rFonts w:ascii="Helvetica" w:hAnsi="Helvetica" w:cs="Helvetica"/>
                  <w:sz w:val="21"/>
                  <w:szCs w:val="21"/>
                </w:rPr>
                <w:t>rgb(192,0,0)</w:t>
              </w:r>
            </w:hyperlink>
            <w:r w:rsidR="00DA43E2">
              <w:rPr>
                <w:rFonts w:ascii="Helvetica" w:hAnsi="Helvetica" w:cs="Helvetica"/>
                <w:color w:val="333333"/>
                <w:sz w:val="21"/>
                <w:szCs w:val="21"/>
              </w:rPr>
              <w:t> </w:t>
            </w:r>
          </w:p>
        </w:tc>
      </w:tr>
      <w:tr w:rsidR="00DA43E2" w:rsidTr="00DA43E2">
        <w:tc>
          <w:tcPr>
            <w:tcW w:w="0" w:type="auto"/>
            <w:shd w:val="clear" w:color="auto" w:fill="C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56" w:history="1">
              <w:r w:rsidR="00DA43E2">
                <w:rPr>
                  <w:rStyle w:val="Hyperlink"/>
                  <w:rFonts w:ascii="Helvetica" w:hAnsi="Helvetica" w:cs="Helvetica"/>
                  <w:sz w:val="21"/>
                  <w:szCs w:val="21"/>
                </w:rPr>
                <w:t>#C80000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57" w:history="1">
              <w:r w:rsidR="00DA43E2">
                <w:rPr>
                  <w:rStyle w:val="Hyperlink"/>
                  <w:rFonts w:ascii="Helvetica" w:hAnsi="Helvetica" w:cs="Helvetica"/>
                  <w:sz w:val="21"/>
                  <w:szCs w:val="21"/>
                </w:rPr>
                <w:t>rgb(200,0,0)</w:t>
              </w:r>
            </w:hyperlink>
            <w:r w:rsidR="00DA43E2">
              <w:rPr>
                <w:rFonts w:ascii="Helvetica" w:hAnsi="Helvetica" w:cs="Helvetica"/>
                <w:color w:val="333333"/>
                <w:sz w:val="21"/>
                <w:szCs w:val="21"/>
              </w:rPr>
              <w:t> </w:t>
            </w:r>
          </w:p>
        </w:tc>
      </w:tr>
      <w:tr w:rsidR="00DA43E2" w:rsidTr="00DA43E2">
        <w:tc>
          <w:tcPr>
            <w:tcW w:w="0" w:type="auto"/>
            <w:shd w:val="clear" w:color="auto" w:fill="D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58" w:history="1">
              <w:r w:rsidR="00DA43E2">
                <w:rPr>
                  <w:rStyle w:val="Hyperlink"/>
                  <w:rFonts w:ascii="Helvetica" w:hAnsi="Helvetica" w:cs="Helvetica"/>
                  <w:sz w:val="21"/>
                  <w:szCs w:val="21"/>
                </w:rPr>
                <w:t>#D00000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59" w:history="1">
              <w:r w:rsidR="00DA43E2">
                <w:rPr>
                  <w:rStyle w:val="Hyperlink"/>
                  <w:rFonts w:ascii="Helvetica" w:hAnsi="Helvetica" w:cs="Helvetica"/>
                  <w:sz w:val="21"/>
                  <w:szCs w:val="21"/>
                </w:rPr>
                <w:t>rgb(208,0,0)</w:t>
              </w:r>
            </w:hyperlink>
            <w:r w:rsidR="00DA43E2">
              <w:rPr>
                <w:rFonts w:ascii="Helvetica" w:hAnsi="Helvetica" w:cs="Helvetica"/>
                <w:color w:val="333333"/>
                <w:sz w:val="21"/>
                <w:szCs w:val="21"/>
              </w:rPr>
              <w:t> </w:t>
            </w:r>
          </w:p>
        </w:tc>
      </w:tr>
      <w:tr w:rsidR="00DA43E2" w:rsidTr="00DA43E2">
        <w:tc>
          <w:tcPr>
            <w:tcW w:w="0" w:type="auto"/>
            <w:shd w:val="clear" w:color="auto" w:fill="D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60" w:history="1">
              <w:r w:rsidR="00DA43E2">
                <w:rPr>
                  <w:rStyle w:val="Hyperlink"/>
                  <w:rFonts w:ascii="Helvetica" w:hAnsi="Helvetica" w:cs="Helvetica"/>
                  <w:sz w:val="21"/>
                  <w:szCs w:val="21"/>
                </w:rPr>
                <w:t>#D80000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61" w:history="1">
              <w:r w:rsidR="00DA43E2">
                <w:rPr>
                  <w:rStyle w:val="Hyperlink"/>
                  <w:rFonts w:ascii="Helvetica" w:hAnsi="Helvetica" w:cs="Helvetica"/>
                  <w:sz w:val="21"/>
                  <w:szCs w:val="21"/>
                </w:rPr>
                <w:t>rgb(216,0,0)</w:t>
              </w:r>
            </w:hyperlink>
            <w:r w:rsidR="00DA43E2">
              <w:rPr>
                <w:rFonts w:ascii="Helvetica" w:hAnsi="Helvetica" w:cs="Helvetica"/>
                <w:color w:val="333333"/>
                <w:sz w:val="21"/>
                <w:szCs w:val="21"/>
              </w:rPr>
              <w:t> </w:t>
            </w:r>
          </w:p>
        </w:tc>
      </w:tr>
      <w:tr w:rsidR="00DA43E2" w:rsidTr="00DA43E2">
        <w:tc>
          <w:tcPr>
            <w:tcW w:w="0" w:type="auto"/>
            <w:shd w:val="clear" w:color="auto" w:fill="E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62" w:history="1">
              <w:r w:rsidR="00DA43E2">
                <w:rPr>
                  <w:rStyle w:val="Hyperlink"/>
                  <w:rFonts w:ascii="Helvetica" w:hAnsi="Helvetica" w:cs="Helvetica"/>
                  <w:sz w:val="21"/>
                  <w:szCs w:val="21"/>
                </w:rPr>
                <w:t>#E00000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63" w:history="1">
              <w:r w:rsidR="00DA43E2">
                <w:rPr>
                  <w:rStyle w:val="Hyperlink"/>
                  <w:rFonts w:ascii="Helvetica" w:hAnsi="Helvetica" w:cs="Helvetica"/>
                  <w:sz w:val="21"/>
                  <w:szCs w:val="21"/>
                </w:rPr>
                <w:t>rgb(224,0,0)</w:t>
              </w:r>
            </w:hyperlink>
            <w:r w:rsidR="00DA43E2">
              <w:rPr>
                <w:rFonts w:ascii="Helvetica" w:hAnsi="Helvetica" w:cs="Helvetica"/>
                <w:color w:val="333333"/>
                <w:sz w:val="21"/>
                <w:szCs w:val="21"/>
              </w:rPr>
              <w:t> </w:t>
            </w:r>
          </w:p>
        </w:tc>
      </w:tr>
      <w:tr w:rsidR="00DA43E2" w:rsidTr="00DA43E2">
        <w:tc>
          <w:tcPr>
            <w:tcW w:w="0" w:type="auto"/>
            <w:shd w:val="clear" w:color="auto" w:fill="E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64" w:history="1">
              <w:r w:rsidR="00DA43E2">
                <w:rPr>
                  <w:rStyle w:val="Hyperlink"/>
                  <w:rFonts w:ascii="Helvetica" w:hAnsi="Helvetica" w:cs="Helvetica"/>
                  <w:sz w:val="21"/>
                  <w:szCs w:val="21"/>
                </w:rPr>
                <w:t>#E80000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65" w:history="1">
              <w:r w:rsidR="00DA43E2">
                <w:rPr>
                  <w:rStyle w:val="Hyperlink"/>
                  <w:rFonts w:ascii="Helvetica" w:hAnsi="Helvetica" w:cs="Helvetica"/>
                  <w:sz w:val="21"/>
                  <w:szCs w:val="21"/>
                </w:rPr>
                <w:t>rgb(232,0,0)</w:t>
              </w:r>
            </w:hyperlink>
            <w:r w:rsidR="00DA43E2">
              <w:rPr>
                <w:rFonts w:ascii="Helvetica" w:hAnsi="Helvetica" w:cs="Helvetica"/>
                <w:color w:val="333333"/>
                <w:sz w:val="21"/>
                <w:szCs w:val="21"/>
              </w:rPr>
              <w:t> </w:t>
            </w:r>
          </w:p>
        </w:tc>
      </w:tr>
      <w:tr w:rsidR="00DA43E2" w:rsidTr="00DA43E2">
        <w:tc>
          <w:tcPr>
            <w:tcW w:w="0" w:type="auto"/>
            <w:shd w:val="clear" w:color="auto" w:fill="F0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66" w:history="1">
              <w:r w:rsidR="00DA43E2">
                <w:rPr>
                  <w:rStyle w:val="Hyperlink"/>
                  <w:rFonts w:ascii="Helvetica" w:hAnsi="Helvetica" w:cs="Helvetica"/>
                  <w:sz w:val="21"/>
                  <w:szCs w:val="21"/>
                </w:rPr>
                <w:t>#F00000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67" w:history="1">
              <w:r w:rsidR="00DA43E2">
                <w:rPr>
                  <w:rStyle w:val="Hyperlink"/>
                  <w:rFonts w:ascii="Helvetica" w:hAnsi="Helvetica" w:cs="Helvetica"/>
                  <w:sz w:val="21"/>
                  <w:szCs w:val="21"/>
                </w:rPr>
                <w:t>rgb(240,0,0)</w:t>
              </w:r>
            </w:hyperlink>
            <w:r w:rsidR="00DA43E2">
              <w:rPr>
                <w:rFonts w:ascii="Helvetica" w:hAnsi="Helvetica" w:cs="Helvetica"/>
                <w:color w:val="333333"/>
                <w:sz w:val="21"/>
                <w:szCs w:val="21"/>
              </w:rPr>
              <w:t> </w:t>
            </w:r>
          </w:p>
        </w:tc>
      </w:tr>
      <w:tr w:rsidR="00DA43E2" w:rsidTr="00DA43E2">
        <w:tc>
          <w:tcPr>
            <w:tcW w:w="0" w:type="auto"/>
            <w:shd w:val="clear" w:color="auto" w:fill="F8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68" w:history="1">
              <w:r w:rsidR="00DA43E2">
                <w:rPr>
                  <w:rStyle w:val="Hyperlink"/>
                  <w:rFonts w:ascii="Helvetica" w:hAnsi="Helvetica" w:cs="Helvetica"/>
                  <w:sz w:val="21"/>
                  <w:szCs w:val="21"/>
                </w:rPr>
                <w:t>#F80000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69" w:history="1">
              <w:r w:rsidR="00DA43E2">
                <w:rPr>
                  <w:rStyle w:val="Hyperlink"/>
                  <w:rFonts w:ascii="Helvetica" w:hAnsi="Helvetica" w:cs="Helvetica"/>
                  <w:sz w:val="21"/>
                  <w:szCs w:val="21"/>
                </w:rPr>
                <w:t>rgb(248,0,0)</w:t>
              </w:r>
            </w:hyperlink>
            <w:r w:rsidR="00DA43E2">
              <w:rPr>
                <w:rFonts w:ascii="Helvetica" w:hAnsi="Helvetica" w:cs="Helvetica"/>
                <w:color w:val="333333"/>
                <w:sz w:val="21"/>
                <w:szCs w:val="21"/>
              </w:rPr>
              <w:t> </w:t>
            </w:r>
          </w:p>
        </w:tc>
      </w:tr>
      <w:tr w:rsidR="00DA43E2" w:rsidTr="00DA43E2">
        <w:tc>
          <w:tcPr>
            <w:tcW w:w="0" w:type="auto"/>
            <w:shd w:val="clear" w:color="auto" w:fill="FF0000"/>
            <w:tcMar>
              <w:top w:w="0" w:type="dxa"/>
              <w:left w:w="0" w:type="dxa"/>
              <w:bottom w:w="0" w:type="dxa"/>
              <w:right w:w="0" w:type="dxa"/>
            </w:tcMar>
            <w:vAlign w:val="center"/>
            <w:hideMark/>
          </w:tcPr>
          <w:p w:rsidR="00DA43E2" w:rsidRDefault="00DA43E2">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70" w:history="1">
              <w:r w:rsidR="00DA43E2">
                <w:rPr>
                  <w:rStyle w:val="Hyperlink"/>
                  <w:rFonts w:ascii="Helvetica" w:hAnsi="Helvetica" w:cs="Helvetica"/>
                  <w:sz w:val="21"/>
                  <w:szCs w:val="21"/>
                </w:rPr>
                <w:t>#FF0000</w:t>
              </w:r>
            </w:hyperlink>
            <w:r w:rsidR="00DA43E2">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DA43E2" w:rsidRDefault="0016480F">
            <w:pPr>
              <w:spacing w:after="180"/>
              <w:rPr>
                <w:rFonts w:ascii="Helvetica" w:hAnsi="Helvetica" w:cs="Helvetica"/>
                <w:color w:val="333333"/>
                <w:sz w:val="21"/>
                <w:szCs w:val="21"/>
              </w:rPr>
            </w:pPr>
            <w:hyperlink r:id="rId1571" w:history="1">
              <w:r w:rsidR="00DA43E2">
                <w:rPr>
                  <w:rStyle w:val="Hyperlink"/>
                  <w:rFonts w:ascii="Helvetica" w:hAnsi="Helvetica" w:cs="Helvetica"/>
                  <w:sz w:val="21"/>
                  <w:szCs w:val="21"/>
                </w:rPr>
                <w:t>rgb(255,0,0)</w:t>
              </w:r>
            </w:hyperlink>
            <w:r w:rsidR="00DA43E2">
              <w:rPr>
                <w:rFonts w:ascii="Helvetica" w:hAnsi="Helvetica" w:cs="Helvetica"/>
                <w:color w:val="333333"/>
                <w:sz w:val="21"/>
                <w:szCs w:val="21"/>
              </w:rPr>
              <w:t> </w:t>
            </w:r>
          </w:p>
        </w:tc>
      </w:tr>
    </w:tbl>
    <w:p w:rsidR="00DA43E2" w:rsidRDefault="0016480F" w:rsidP="00DA43E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83" style="width:0;height:0" o:hralign="center" o:hrstd="t" o:hr="t" fillcolor="#a0a0a0" stroked="f"/>
        </w:pict>
      </w:r>
    </w:p>
    <w:p w:rsidR="00DA43E2" w:rsidRDefault="00DA43E2" w:rsidP="00DA43E2">
      <w:pPr>
        <w:pStyle w:val="Heading2"/>
        <w:rPr>
          <w:rFonts w:cs="Helvetica"/>
          <w:color w:val="333333"/>
        </w:rPr>
      </w:pPr>
      <w:r>
        <w:rPr>
          <w:rFonts w:cs="Helvetica"/>
          <w:color w:val="333333"/>
        </w:rPr>
        <w:lastRenderedPageBreak/>
        <w:t>In the Stone Age</w:t>
      </w:r>
    </w:p>
    <w:p w:rsidR="00DA43E2" w:rsidRDefault="00DA43E2" w:rsidP="00DA43E2">
      <w:pPr>
        <w:pStyle w:val="NormalWeb"/>
        <w:rPr>
          <w:rFonts w:ascii="Helvetica" w:hAnsi="Helvetica" w:cs="Helvetica"/>
          <w:color w:val="333333"/>
          <w:sz w:val="21"/>
          <w:szCs w:val="21"/>
        </w:rPr>
      </w:pPr>
      <w:r>
        <w:rPr>
          <w:rFonts w:ascii="Helvetica" w:hAnsi="Helvetica" w:cs="Helvetica"/>
          <w:color w:val="333333"/>
          <w:sz w:val="21"/>
          <w:szCs w:val="21"/>
        </w:rPr>
        <w:t xml:space="preserve">In the </w:t>
      </w:r>
      <w:proofErr w:type="gramStart"/>
      <w:r>
        <w:rPr>
          <w:rFonts w:ascii="Helvetica" w:hAnsi="Helvetica" w:cs="Helvetica"/>
          <w:color w:val="333333"/>
          <w:sz w:val="21"/>
          <w:szCs w:val="21"/>
        </w:rPr>
        <w:t>stone age</w:t>
      </w:r>
      <w:proofErr w:type="gramEnd"/>
      <w:r>
        <w:rPr>
          <w:rFonts w:ascii="Helvetica" w:hAnsi="Helvetica" w:cs="Helvetica"/>
          <w:color w:val="333333"/>
          <w:sz w:val="21"/>
          <w:szCs w:val="21"/>
        </w:rPr>
        <w:t>, when computers only supported 256 different colors, a list of 216 "Web Safe Colors" was suggested as a Web standard, reserving 40 fixed system colors.</w:t>
      </w:r>
    </w:p>
    <w:p w:rsidR="00DA43E2" w:rsidRDefault="00DA43E2" w:rsidP="00DA43E2">
      <w:pPr>
        <w:pStyle w:val="NormalWeb"/>
        <w:rPr>
          <w:rFonts w:ascii="Helvetica" w:hAnsi="Helvetica" w:cs="Helvetica"/>
          <w:color w:val="333333"/>
          <w:sz w:val="21"/>
          <w:szCs w:val="21"/>
        </w:rPr>
      </w:pPr>
      <w:r>
        <w:rPr>
          <w:rFonts w:ascii="Helvetica" w:hAnsi="Helvetica" w:cs="Helvetica"/>
          <w:color w:val="333333"/>
          <w:sz w:val="21"/>
          <w:szCs w:val="21"/>
        </w:rPr>
        <w:t>This 216 cross-browser color palette was created to ensure that all computers would display colors correctly:</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45"/>
        <w:gridCol w:w="1530"/>
        <w:gridCol w:w="1530"/>
        <w:gridCol w:w="1530"/>
        <w:gridCol w:w="1655"/>
        <w:gridCol w:w="1586"/>
      </w:tblGrid>
      <w:tr w:rsidR="00DA43E2" w:rsidTr="00DA43E2">
        <w:tc>
          <w:tcPr>
            <w:tcW w:w="0" w:type="auto"/>
            <w:shd w:val="clear" w:color="auto" w:fill="0000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000000</w:t>
            </w:r>
          </w:p>
        </w:tc>
        <w:tc>
          <w:tcPr>
            <w:tcW w:w="0" w:type="auto"/>
            <w:shd w:val="clear" w:color="auto" w:fill="0000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000033</w:t>
            </w:r>
          </w:p>
        </w:tc>
        <w:tc>
          <w:tcPr>
            <w:tcW w:w="0" w:type="auto"/>
            <w:shd w:val="clear" w:color="auto" w:fill="0000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000066</w:t>
            </w:r>
          </w:p>
        </w:tc>
        <w:tc>
          <w:tcPr>
            <w:tcW w:w="0" w:type="auto"/>
            <w:shd w:val="clear" w:color="auto" w:fill="0000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000099</w:t>
            </w:r>
          </w:p>
        </w:tc>
        <w:tc>
          <w:tcPr>
            <w:tcW w:w="0" w:type="auto"/>
            <w:shd w:val="clear" w:color="auto" w:fill="0000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0000CC</w:t>
            </w:r>
          </w:p>
        </w:tc>
        <w:tc>
          <w:tcPr>
            <w:tcW w:w="0" w:type="auto"/>
            <w:shd w:val="clear" w:color="auto" w:fill="0000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0000FF</w:t>
            </w:r>
          </w:p>
        </w:tc>
      </w:tr>
      <w:tr w:rsidR="00DA43E2" w:rsidTr="00DA43E2">
        <w:tc>
          <w:tcPr>
            <w:tcW w:w="0" w:type="auto"/>
            <w:shd w:val="clear" w:color="auto" w:fill="0033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003300</w:t>
            </w:r>
          </w:p>
        </w:tc>
        <w:tc>
          <w:tcPr>
            <w:tcW w:w="0" w:type="auto"/>
            <w:shd w:val="clear" w:color="auto" w:fill="0033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003333</w:t>
            </w:r>
          </w:p>
        </w:tc>
        <w:tc>
          <w:tcPr>
            <w:tcW w:w="0" w:type="auto"/>
            <w:shd w:val="clear" w:color="auto" w:fill="0033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003366</w:t>
            </w:r>
          </w:p>
        </w:tc>
        <w:tc>
          <w:tcPr>
            <w:tcW w:w="0" w:type="auto"/>
            <w:shd w:val="clear" w:color="auto" w:fill="0033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003399</w:t>
            </w:r>
          </w:p>
        </w:tc>
        <w:tc>
          <w:tcPr>
            <w:tcW w:w="0" w:type="auto"/>
            <w:shd w:val="clear" w:color="auto" w:fill="0033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0033CC</w:t>
            </w:r>
          </w:p>
        </w:tc>
        <w:tc>
          <w:tcPr>
            <w:tcW w:w="0" w:type="auto"/>
            <w:shd w:val="clear" w:color="auto" w:fill="0033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0033FF</w:t>
            </w:r>
          </w:p>
        </w:tc>
      </w:tr>
      <w:tr w:rsidR="00DA43E2" w:rsidTr="00DA43E2">
        <w:tc>
          <w:tcPr>
            <w:tcW w:w="0" w:type="auto"/>
            <w:shd w:val="clear" w:color="auto" w:fill="0066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006600</w:t>
            </w:r>
          </w:p>
        </w:tc>
        <w:tc>
          <w:tcPr>
            <w:tcW w:w="0" w:type="auto"/>
            <w:shd w:val="clear" w:color="auto" w:fill="0066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006633</w:t>
            </w:r>
          </w:p>
        </w:tc>
        <w:tc>
          <w:tcPr>
            <w:tcW w:w="0" w:type="auto"/>
            <w:shd w:val="clear" w:color="auto" w:fill="0066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006666</w:t>
            </w:r>
          </w:p>
        </w:tc>
        <w:tc>
          <w:tcPr>
            <w:tcW w:w="0" w:type="auto"/>
            <w:shd w:val="clear" w:color="auto" w:fill="0066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006699</w:t>
            </w:r>
          </w:p>
        </w:tc>
        <w:tc>
          <w:tcPr>
            <w:tcW w:w="0" w:type="auto"/>
            <w:shd w:val="clear" w:color="auto" w:fill="0066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0066CC</w:t>
            </w:r>
          </w:p>
        </w:tc>
        <w:tc>
          <w:tcPr>
            <w:tcW w:w="0" w:type="auto"/>
            <w:shd w:val="clear" w:color="auto" w:fill="0066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0066FF</w:t>
            </w:r>
          </w:p>
        </w:tc>
      </w:tr>
      <w:tr w:rsidR="00DA43E2" w:rsidTr="00DA43E2">
        <w:tc>
          <w:tcPr>
            <w:tcW w:w="0" w:type="auto"/>
            <w:shd w:val="clear" w:color="auto" w:fill="0099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009900</w:t>
            </w:r>
          </w:p>
        </w:tc>
        <w:tc>
          <w:tcPr>
            <w:tcW w:w="0" w:type="auto"/>
            <w:shd w:val="clear" w:color="auto" w:fill="0099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009933</w:t>
            </w:r>
          </w:p>
        </w:tc>
        <w:tc>
          <w:tcPr>
            <w:tcW w:w="0" w:type="auto"/>
            <w:shd w:val="clear" w:color="auto" w:fill="0099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009966</w:t>
            </w:r>
          </w:p>
        </w:tc>
        <w:tc>
          <w:tcPr>
            <w:tcW w:w="0" w:type="auto"/>
            <w:shd w:val="clear" w:color="auto" w:fill="0099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009999</w:t>
            </w:r>
          </w:p>
        </w:tc>
        <w:tc>
          <w:tcPr>
            <w:tcW w:w="0" w:type="auto"/>
            <w:shd w:val="clear" w:color="auto" w:fill="0099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0099CC</w:t>
            </w:r>
          </w:p>
        </w:tc>
        <w:tc>
          <w:tcPr>
            <w:tcW w:w="0" w:type="auto"/>
            <w:shd w:val="clear" w:color="auto" w:fill="0099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0099FF</w:t>
            </w:r>
          </w:p>
        </w:tc>
      </w:tr>
      <w:tr w:rsidR="00DA43E2" w:rsidTr="00DA43E2">
        <w:tc>
          <w:tcPr>
            <w:tcW w:w="0" w:type="auto"/>
            <w:shd w:val="clear" w:color="auto" w:fill="00CC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00CC00</w:t>
            </w:r>
          </w:p>
        </w:tc>
        <w:tc>
          <w:tcPr>
            <w:tcW w:w="0" w:type="auto"/>
            <w:shd w:val="clear" w:color="auto" w:fill="00CC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00CC33</w:t>
            </w:r>
          </w:p>
        </w:tc>
        <w:tc>
          <w:tcPr>
            <w:tcW w:w="0" w:type="auto"/>
            <w:shd w:val="clear" w:color="auto" w:fill="00CC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00CC66</w:t>
            </w:r>
          </w:p>
        </w:tc>
        <w:tc>
          <w:tcPr>
            <w:tcW w:w="0" w:type="auto"/>
            <w:shd w:val="clear" w:color="auto" w:fill="00CC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00CC99</w:t>
            </w:r>
          </w:p>
        </w:tc>
        <w:tc>
          <w:tcPr>
            <w:tcW w:w="0" w:type="auto"/>
            <w:shd w:val="clear" w:color="auto" w:fill="00CC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00CCCC</w:t>
            </w:r>
          </w:p>
        </w:tc>
        <w:tc>
          <w:tcPr>
            <w:tcW w:w="0" w:type="auto"/>
            <w:shd w:val="clear" w:color="auto" w:fill="00CC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00CCFF</w:t>
            </w:r>
          </w:p>
        </w:tc>
      </w:tr>
      <w:tr w:rsidR="00DA43E2" w:rsidTr="00DA43E2">
        <w:tc>
          <w:tcPr>
            <w:tcW w:w="0" w:type="auto"/>
            <w:shd w:val="clear" w:color="auto" w:fill="00FF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00FF00</w:t>
            </w:r>
          </w:p>
        </w:tc>
        <w:tc>
          <w:tcPr>
            <w:tcW w:w="0" w:type="auto"/>
            <w:shd w:val="clear" w:color="auto" w:fill="00FF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00FF33</w:t>
            </w:r>
          </w:p>
        </w:tc>
        <w:tc>
          <w:tcPr>
            <w:tcW w:w="0" w:type="auto"/>
            <w:shd w:val="clear" w:color="auto" w:fill="00FF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00FF66</w:t>
            </w:r>
          </w:p>
        </w:tc>
        <w:tc>
          <w:tcPr>
            <w:tcW w:w="0" w:type="auto"/>
            <w:shd w:val="clear" w:color="auto" w:fill="00FF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00FF99</w:t>
            </w:r>
          </w:p>
        </w:tc>
        <w:tc>
          <w:tcPr>
            <w:tcW w:w="0" w:type="auto"/>
            <w:shd w:val="clear" w:color="auto" w:fill="00FF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00FFCC</w:t>
            </w:r>
          </w:p>
        </w:tc>
        <w:tc>
          <w:tcPr>
            <w:tcW w:w="0" w:type="auto"/>
            <w:shd w:val="clear" w:color="auto" w:fill="00FF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00FFFF</w:t>
            </w:r>
          </w:p>
        </w:tc>
      </w:tr>
      <w:tr w:rsidR="00DA43E2" w:rsidTr="00DA43E2">
        <w:tc>
          <w:tcPr>
            <w:tcW w:w="0" w:type="auto"/>
            <w:shd w:val="clear" w:color="auto" w:fill="3300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330000</w:t>
            </w:r>
          </w:p>
        </w:tc>
        <w:tc>
          <w:tcPr>
            <w:tcW w:w="0" w:type="auto"/>
            <w:shd w:val="clear" w:color="auto" w:fill="3300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330033</w:t>
            </w:r>
          </w:p>
        </w:tc>
        <w:tc>
          <w:tcPr>
            <w:tcW w:w="0" w:type="auto"/>
            <w:shd w:val="clear" w:color="auto" w:fill="3300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330066</w:t>
            </w:r>
          </w:p>
        </w:tc>
        <w:tc>
          <w:tcPr>
            <w:tcW w:w="0" w:type="auto"/>
            <w:shd w:val="clear" w:color="auto" w:fill="3300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330099</w:t>
            </w:r>
          </w:p>
        </w:tc>
        <w:tc>
          <w:tcPr>
            <w:tcW w:w="0" w:type="auto"/>
            <w:shd w:val="clear" w:color="auto" w:fill="3300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3300CC</w:t>
            </w:r>
          </w:p>
        </w:tc>
        <w:tc>
          <w:tcPr>
            <w:tcW w:w="0" w:type="auto"/>
            <w:shd w:val="clear" w:color="auto" w:fill="3300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3300FF</w:t>
            </w:r>
          </w:p>
        </w:tc>
      </w:tr>
      <w:tr w:rsidR="00DA43E2" w:rsidTr="00DA43E2">
        <w:tc>
          <w:tcPr>
            <w:tcW w:w="0" w:type="auto"/>
            <w:shd w:val="clear" w:color="auto" w:fill="3333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333300</w:t>
            </w:r>
          </w:p>
        </w:tc>
        <w:tc>
          <w:tcPr>
            <w:tcW w:w="0" w:type="auto"/>
            <w:shd w:val="clear" w:color="auto" w:fill="3333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333333</w:t>
            </w:r>
          </w:p>
        </w:tc>
        <w:tc>
          <w:tcPr>
            <w:tcW w:w="0" w:type="auto"/>
            <w:shd w:val="clear" w:color="auto" w:fill="3333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333366</w:t>
            </w:r>
          </w:p>
        </w:tc>
        <w:tc>
          <w:tcPr>
            <w:tcW w:w="0" w:type="auto"/>
            <w:shd w:val="clear" w:color="auto" w:fill="3333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333399</w:t>
            </w:r>
          </w:p>
        </w:tc>
        <w:tc>
          <w:tcPr>
            <w:tcW w:w="0" w:type="auto"/>
            <w:shd w:val="clear" w:color="auto" w:fill="3333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3333CC</w:t>
            </w:r>
          </w:p>
        </w:tc>
        <w:tc>
          <w:tcPr>
            <w:tcW w:w="0" w:type="auto"/>
            <w:shd w:val="clear" w:color="auto" w:fill="3333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3333FF</w:t>
            </w:r>
          </w:p>
        </w:tc>
      </w:tr>
      <w:tr w:rsidR="00DA43E2" w:rsidTr="00DA43E2">
        <w:tc>
          <w:tcPr>
            <w:tcW w:w="0" w:type="auto"/>
            <w:shd w:val="clear" w:color="auto" w:fill="3366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336600</w:t>
            </w:r>
          </w:p>
        </w:tc>
        <w:tc>
          <w:tcPr>
            <w:tcW w:w="0" w:type="auto"/>
            <w:shd w:val="clear" w:color="auto" w:fill="3366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336633</w:t>
            </w:r>
          </w:p>
        </w:tc>
        <w:tc>
          <w:tcPr>
            <w:tcW w:w="0" w:type="auto"/>
            <w:shd w:val="clear" w:color="auto" w:fill="3366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336666</w:t>
            </w:r>
          </w:p>
        </w:tc>
        <w:tc>
          <w:tcPr>
            <w:tcW w:w="0" w:type="auto"/>
            <w:shd w:val="clear" w:color="auto" w:fill="3366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336699</w:t>
            </w:r>
          </w:p>
        </w:tc>
        <w:tc>
          <w:tcPr>
            <w:tcW w:w="0" w:type="auto"/>
            <w:shd w:val="clear" w:color="auto" w:fill="3366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3366CC</w:t>
            </w:r>
          </w:p>
        </w:tc>
        <w:tc>
          <w:tcPr>
            <w:tcW w:w="0" w:type="auto"/>
            <w:shd w:val="clear" w:color="auto" w:fill="3366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3366FF</w:t>
            </w:r>
          </w:p>
        </w:tc>
      </w:tr>
      <w:tr w:rsidR="00DA43E2" w:rsidTr="00DA43E2">
        <w:tc>
          <w:tcPr>
            <w:tcW w:w="0" w:type="auto"/>
            <w:shd w:val="clear" w:color="auto" w:fill="3399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339900</w:t>
            </w:r>
          </w:p>
        </w:tc>
        <w:tc>
          <w:tcPr>
            <w:tcW w:w="0" w:type="auto"/>
            <w:shd w:val="clear" w:color="auto" w:fill="3399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339933</w:t>
            </w:r>
          </w:p>
        </w:tc>
        <w:tc>
          <w:tcPr>
            <w:tcW w:w="0" w:type="auto"/>
            <w:shd w:val="clear" w:color="auto" w:fill="3399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339966</w:t>
            </w:r>
          </w:p>
        </w:tc>
        <w:tc>
          <w:tcPr>
            <w:tcW w:w="0" w:type="auto"/>
            <w:shd w:val="clear" w:color="auto" w:fill="3399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339999</w:t>
            </w:r>
          </w:p>
        </w:tc>
        <w:tc>
          <w:tcPr>
            <w:tcW w:w="0" w:type="auto"/>
            <w:shd w:val="clear" w:color="auto" w:fill="3399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3399CC</w:t>
            </w:r>
          </w:p>
        </w:tc>
        <w:tc>
          <w:tcPr>
            <w:tcW w:w="0" w:type="auto"/>
            <w:shd w:val="clear" w:color="auto" w:fill="3399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3399FF</w:t>
            </w:r>
          </w:p>
        </w:tc>
      </w:tr>
      <w:tr w:rsidR="00DA43E2" w:rsidTr="00DA43E2">
        <w:tc>
          <w:tcPr>
            <w:tcW w:w="0" w:type="auto"/>
            <w:shd w:val="clear" w:color="auto" w:fill="33CC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33CC00</w:t>
            </w:r>
          </w:p>
        </w:tc>
        <w:tc>
          <w:tcPr>
            <w:tcW w:w="0" w:type="auto"/>
            <w:shd w:val="clear" w:color="auto" w:fill="33CC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33CC33</w:t>
            </w:r>
          </w:p>
        </w:tc>
        <w:tc>
          <w:tcPr>
            <w:tcW w:w="0" w:type="auto"/>
            <w:shd w:val="clear" w:color="auto" w:fill="33CC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33CC66</w:t>
            </w:r>
          </w:p>
        </w:tc>
        <w:tc>
          <w:tcPr>
            <w:tcW w:w="0" w:type="auto"/>
            <w:shd w:val="clear" w:color="auto" w:fill="33CC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33CC99</w:t>
            </w:r>
          </w:p>
        </w:tc>
        <w:tc>
          <w:tcPr>
            <w:tcW w:w="0" w:type="auto"/>
            <w:shd w:val="clear" w:color="auto" w:fill="33CC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33CCCC</w:t>
            </w:r>
          </w:p>
        </w:tc>
        <w:tc>
          <w:tcPr>
            <w:tcW w:w="0" w:type="auto"/>
            <w:shd w:val="clear" w:color="auto" w:fill="33CC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33CCFF</w:t>
            </w:r>
          </w:p>
        </w:tc>
      </w:tr>
      <w:tr w:rsidR="00DA43E2" w:rsidTr="00DA43E2">
        <w:tc>
          <w:tcPr>
            <w:tcW w:w="0" w:type="auto"/>
            <w:shd w:val="clear" w:color="auto" w:fill="33FF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33FF00</w:t>
            </w:r>
          </w:p>
        </w:tc>
        <w:tc>
          <w:tcPr>
            <w:tcW w:w="0" w:type="auto"/>
            <w:shd w:val="clear" w:color="auto" w:fill="33FF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33FF33</w:t>
            </w:r>
          </w:p>
        </w:tc>
        <w:tc>
          <w:tcPr>
            <w:tcW w:w="0" w:type="auto"/>
            <w:shd w:val="clear" w:color="auto" w:fill="33FF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33FF66</w:t>
            </w:r>
          </w:p>
        </w:tc>
        <w:tc>
          <w:tcPr>
            <w:tcW w:w="0" w:type="auto"/>
            <w:shd w:val="clear" w:color="auto" w:fill="33FF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33FF99</w:t>
            </w:r>
          </w:p>
        </w:tc>
        <w:tc>
          <w:tcPr>
            <w:tcW w:w="0" w:type="auto"/>
            <w:shd w:val="clear" w:color="auto" w:fill="33FF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33FFCC</w:t>
            </w:r>
          </w:p>
        </w:tc>
        <w:tc>
          <w:tcPr>
            <w:tcW w:w="0" w:type="auto"/>
            <w:shd w:val="clear" w:color="auto" w:fill="33FF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33FFFF</w:t>
            </w:r>
          </w:p>
        </w:tc>
      </w:tr>
      <w:tr w:rsidR="00DA43E2" w:rsidTr="00DA43E2">
        <w:tc>
          <w:tcPr>
            <w:tcW w:w="0" w:type="auto"/>
            <w:shd w:val="clear" w:color="auto" w:fill="6600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660000</w:t>
            </w:r>
          </w:p>
        </w:tc>
        <w:tc>
          <w:tcPr>
            <w:tcW w:w="0" w:type="auto"/>
            <w:shd w:val="clear" w:color="auto" w:fill="6600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660033</w:t>
            </w:r>
          </w:p>
        </w:tc>
        <w:tc>
          <w:tcPr>
            <w:tcW w:w="0" w:type="auto"/>
            <w:shd w:val="clear" w:color="auto" w:fill="6600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660066</w:t>
            </w:r>
          </w:p>
        </w:tc>
        <w:tc>
          <w:tcPr>
            <w:tcW w:w="0" w:type="auto"/>
            <w:shd w:val="clear" w:color="auto" w:fill="6600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660099</w:t>
            </w:r>
          </w:p>
        </w:tc>
        <w:tc>
          <w:tcPr>
            <w:tcW w:w="0" w:type="auto"/>
            <w:shd w:val="clear" w:color="auto" w:fill="6600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6600CC</w:t>
            </w:r>
          </w:p>
        </w:tc>
        <w:tc>
          <w:tcPr>
            <w:tcW w:w="0" w:type="auto"/>
            <w:shd w:val="clear" w:color="auto" w:fill="6600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6600FF</w:t>
            </w:r>
          </w:p>
        </w:tc>
      </w:tr>
      <w:tr w:rsidR="00DA43E2" w:rsidTr="00DA43E2">
        <w:tc>
          <w:tcPr>
            <w:tcW w:w="0" w:type="auto"/>
            <w:shd w:val="clear" w:color="auto" w:fill="6633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663300</w:t>
            </w:r>
          </w:p>
        </w:tc>
        <w:tc>
          <w:tcPr>
            <w:tcW w:w="0" w:type="auto"/>
            <w:shd w:val="clear" w:color="auto" w:fill="6633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663333</w:t>
            </w:r>
          </w:p>
        </w:tc>
        <w:tc>
          <w:tcPr>
            <w:tcW w:w="0" w:type="auto"/>
            <w:shd w:val="clear" w:color="auto" w:fill="6633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663366</w:t>
            </w:r>
          </w:p>
        </w:tc>
        <w:tc>
          <w:tcPr>
            <w:tcW w:w="0" w:type="auto"/>
            <w:shd w:val="clear" w:color="auto" w:fill="6633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663399</w:t>
            </w:r>
          </w:p>
        </w:tc>
        <w:tc>
          <w:tcPr>
            <w:tcW w:w="0" w:type="auto"/>
            <w:shd w:val="clear" w:color="auto" w:fill="6633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6633CC</w:t>
            </w:r>
          </w:p>
        </w:tc>
        <w:tc>
          <w:tcPr>
            <w:tcW w:w="0" w:type="auto"/>
            <w:shd w:val="clear" w:color="auto" w:fill="6633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6633FF</w:t>
            </w:r>
          </w:p>
        </w:tc>
      </w:tr>
      <w:tr w:rsidR="00DA43E2" w:rsidTr="00DA43E2">
        <w:tc>
          <w:tcPr>
            <w:tcW w:w="0" w:type="auto"/>
            <w:shd w:val="clear" w:color="auto" w:fill="6666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666600</w:t>
            </w:r>
          </w:p>
        </w:tc>
        <w:tc>
          <w:tcPr>
            <w:tcW w:w="0" w:type="auto"/>
            <w:shd w:val="clear" w:color="auto" w:fill="6666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666633</w:t>
            </w:r>
          </w:p>
        </w:tc>
        <w:tc>
          <w:tcPr>
            <w:tcW w:w="0" w:type="auto"/>
            <w:shd w:val="clear" w:color="auto" w:fill="6666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666666</w:t>
            </w:r>
          </w:p>
        </w:tc>
        <w:tc>
          <w:tcPr>
            <w:tcW w:w="0" w:type="auto"/>
            <w:shd w:val="clear" w:color="auto" w:fill="6666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666699</w:t>
            </w:r>
          </w:p>
        </w:tc>
        <w:tc>
          <w:tcPr>
            <w:tcW w:w="0" w:type="auto"/>
            <w:shd w:val="clear" w:color="auto" w:fill="6666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6666CC</w:t>
            </w:r>
          </w:p>
        </w:tc>
        <w:tc>
          <w:tcPr>
            <w:tcW w:w="0" w:type="auto"/>
            <w:shd w:val="clear" w:color="auto" w:fill="6666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6666FF</w:t>
            </w:r>
          </w:p>
        </w:tc>
      </w:tr>
      <w:tr w:rsidR="00DA43E2" w:rsidTr="00DA43E2">
        <w:tc>
          <w:tcPr>
            <w:tcW w:w="0" w:type="auto"/>
            <w:shd w:val="clear" w:color="auto" w:fill="6699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669900</w:t>
            </w:r>
          </w:p>
        </w:tc>
        <w:tc>
          <w:tcPr>
            <w:tcW w:w="0" w:type="auto"/>
            <w:shd w:val="clear" w:color="auto" w:fill="6699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669933</w:t>
            </w:r>
          </w:p>
        </w:tc>
        <w:tc>
          <w:tcPr>
            <w:tcW w:w="0" w:type="auto"/>
            <w:shd w:val="clear" w:color="auto" w:fill="6699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669966</w:t>
            </w:r>
          </w:p>
        </w:tc>
        <w:tc>
          <w:tcPr>
            <w:tcW w:w="0" w:type="auto"/>
            <w:shd w:val="clear" w:color="auto" w:fill="6699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669999</w:t>
            </w:r>
          </w:p>
        </w:tc>
        <w:tc>
          <w:tcPr>
            <w:tcW w:w="0" w:type="auto"/>
            <w:shd w:val="clear" w:color="auto" w:fill="6699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6699CC</w:t>
            </w:r>
          </w:p>
        </w:tc>
        <w:tc>
          <w:tcPr>
            <w:tcW w:w="0" w:type="auto"/>
            <w:shd w:val="clear" w:color="auto" w:fill="6699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6699FF</w:t>
            </w:r>
          </w:p>
        </w:tc>
      </w:tr>
      <w:tr w:rsidR="00DA43E2" w:rsidTr="00DA43E2">
        <w:tc>
          <w:tcPr>
            <w:tcW w:w="0" w:type="auto"/>
            <w:shd w:val="clear" w:color="auto" w:fill="66CC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66CC00</w:t>
            </w:r>
          </w:p>
        </w:tc>
        <w:tc>
          <w:tcPr>
            <w:tcW w:w="0" w:type="auto"/>
            <w:shd w:val="clear" w:color="auto" w:fill="66CC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66CC33</w:t>
            </w:r>
          </w:p>
        </w:tc>
        <w:tc>
          <w:tcPr>
            <w:tcW w:w="0" w:type="auto"/>
            <w:shd w:val="clear" w:color="auto" w:fill="66CC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66CC66</w:t>
            </w:r>
          </w:p>
        </w:tc>
        <w:tc>
          <w:tcPr>
            <w:tcW w:w="0" w:type="auto"/>
            <w:shd w:val="clear" w:color="auto" w:fill="66CC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66CC99</w:t>
            </w:r>
          </w:p>
        </w:tc>
        <w:tc>
          <w:tcPr>
            <w:tcW w:w="0" w:type="auto"/>
            <w:shd w:val="clear" w:color="auto" w:fill="66CC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66CCCC</w:t>
            </w:r>
          </w:p>
        </w:tc>
        <w:tc>
          <w:tcPr>
            <w:tcW w:w="0" w:type="auto"/>
            <w:shd w:val="clear" w:color="auto" w:fill="66CC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66CCFF</w:t>
            </w:r>
          </w:p>
        </w:tc>
      </w:tr>
      <w:tr w:rsidR="00DA43E2" w:rsidTr="00DA43E2">
        <w:tc>
          <w:tcPr>
            <w:tcW w:w="0" w:type="auto"/>
            <w:shd w:val="clear" w:color="auto" w:fill="66FF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66FF00</w:t>
            </w:r>
          </w:p>
        </w:tc>
        <w:tc>
          <w:tcPr>
            <w:tcW w:w="0" w:type="auto"/>
            <w:shd w:val="clear" w:color="auto" w:fill="66FF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66FF33</w:t>
            </w:r>
          </w:p>
        </w:tc>
        <w:tc>
          <w:tcPr>
            <w:tcW w:w="0" w:type="auto"/>
            <w:shd w:val="clear" w:color="auto" w:fill="66FF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66FF66</w:t>
            </w:r>
          </w:p>
        </w:tc>
        <w:tc>
          <w:tcPr>
            <w:tcW w:w="0" w:type="auto"/>
            <w:shd w:val="clear" w:color="auto" w:fill="66FF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66FF99</w:t>
            </w:r>
          </w:p>
        </w:tc>
        <w:tc>
          <w:tcPr>
            <w:tcW w:w="0" w:type="auto"/>
            <w:shd w:val="clear" w:color="auto" w:fill="66FF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66FFCC</w:t>
            </w:r>
          </w:p>
        </w:tc>
        <w:tc>
          <w:tcPr>
            <w:tcW w:w="0" w:type="auto"/>
            <w:shd w:val="clear" w:color="auto" w:fill="66FF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66FFFF</w:t>
            </w:r>
          </w:p>
        </w:tc>
      </w:tr>
      <w:tr w:rsidR="00DA43E2" w:rsidTr="00DA43E2">
        <w:tc>
          <w:tcPr>
            <w:tcW w:w="0" w:type="auto"/>
            <w:shd w:val="clear" w:color="auto" w:fill="9900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990000</w:t>
            </w:r>
          </w:p>
        </w:tc>
        <w:tc>
          <w:tcPr>
            <w:tcW w:w="0" w:type="auto"/>
            <w:shd w:val="clear" w:color="auto" w:fill="9900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990033</w:t>
            </w:r>
          </w:p>
        </w:tc>
        <w:tc>
          <w:tcPr>
            <w:tcW w:w="0" w:type="auto"/>
            <w:shd w:val="clear" w:color="auto" w:fill="9900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990066</w:t>
            </w:r>
          </w:p>
        </w:tc>
        <w:tc>
          <w:tcPr>
            <w:tcW w:w="0" w:type="auto"/>
            <w:shd w:val="clear" w:color="auto" w:fill="9900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990099</w:t>
            </w:r>
          </w:p>
        </w:tc>
        <w:tc>
          <w:tcPr>
            <w:tcW w:w="0" w:type="auto"/>
            <w:shd w:val="clear" w:color="auto" w:fill="9900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9900CC</w:t>
            </w:r>
          </w:p>
        </w:tc>
        <w:tc>
          <w:tcPr>
            <w:tcW w:w="0" w:type="auto"/>
            <w:shd w:val="clear" w:color="auto" w:fill="9900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9900FF</w:t>
            </w:r>
          </w:p>
        </w:tc>
      </w:tr>
      <w:tr w:rsidR="00DA43E2" w:rsidTr="00DA43E2">
        <w:tc>
          <w:tcPr>
            <w:tcW w:w="0" w:type="auto"/>
            <w:shd w:val="clear" w:color="auto" w:fill="9933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993300</w:t>
            </w:r>
          </w:p>
        </w:tc>
        <w:tc>
          <w:tcPr>
            <w:tcW w:w="0" w:type="auto"/>
            <w:shd w:val="clear" w:color="auto" w:fill="9933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993333</w:t>
            </w:r>
          </w:p>
        </w:tc>
        <w:tc>
          <w:tcPr>
            <w:tcW w:w="0" w:type="auto"/>
            <w:shd w:val="clear" w:color="auto" w:fill="9933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993366</w:t>
            </w:r>
          </w:p>
        </w:tc>
        <w:tc>
          <w:tcPr>
            <w:tcW w:w="0" w:type="auto"/>
            <w:shd w:val="clear" w:color="auto" w:fill="9933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993399</w:t>
            </w:r>
          </w:p>
        </w:tc>
        <w:tc>
          <w:tcPr>
            <w:tcW w:w="0" w:type="auto"/>
            <w:shd w:val="clear" w:color="auto" w:fill="9933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9933CC</w:t>
            </w:r>
          </w:p>
        </w:tc>
        <w:tc>
          <w:tcPr>
            <w:tcW w:w="0" w:type="auto"/>
            <w:shd w:val="clear" w:color="auto" w:fill="9933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9933FF</w:t>
            </w:r>
          </w:p>
        </w:tc>
      </w:tr>
      <w:tr w:rsidR="00DA43E2" w:rsidTr="00DA43E2">
        <w:tc>
          <w:tcPr>
            <w:tcW w:w="0" w:type="auto"/>
            <w:shd w:val="clear" w:color="auto" w:fill="9966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996600</w:t>
            </w:r>
          </w:p>
        </w:tc>
        <w:tc>
          <w:tcPr>
            <w:tcW w:w="0" w:type="auto"/>
            <w:shd w:val="clear" w:color="auto" w:fill="9966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996633</w:t>
            </w:r>
          </w:p>
        </w:tc>
        <w:tc>
          <w:tcPr>
            <w:tcW w:w="0" w:type="auto"/>
            <w:shd w:val="clear" w:color="auto" w:fill="9966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996666</w:t>
            </w:r>
          </w:p>
        </w:tc>
        <w:tc>
          <w:tcPr>
            <w:tcW w:w="0" w:type="auto"/>
            <w:shd w:val="clear" w:color="auto" w:fill="9966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996699</w:t>
            </w:r>
          </w:p>
        </w:tc>
        <w:tc>
          <w:tcPr>
            <w:tcW w:w="0" w:type="auto"/>
            <w:shd w:val="clear" w:color="auto" w:fill="9966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9966CC</w:t>
            </w:r>
          </w:p>
        </w:tc>
        <w:tc>
          <w:tcPr>
            <w:tcW w:w="0" w:type="auto"/>
            <w:shd w:val="clear" w:color="auto" w:fill="9966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9966FF</w:t>
            </w:r>
          </w:p>
        </w:tc>
      </w:tr>
      <w:tr w:rsidR="00DA43E2" w:rsidTr="00DA43E2">
        <w:tc>
          <w:tcPr>
            <w:tcW w:w="0" w:type="auto"/>
            <w:shd w:val="clear" w:color="auto" w:fill="9999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999900</w:t>
            </w:r>
          </w:p>
        </w:tc>
        <w:tc>
          <w:tcPr>
            <w:tcW w:w="0" w:type="auto"/>
            <w:shd w:val="clear" w:color="auto" w:fill="9999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999933</w:t>
            </w:r>
          </w:p>
        </w:tc>
        <w:tc>
          <w:tcPr>
            <w:tcW w:w="0" w:type="auto"/>
            <w:shd w:val="clear" w:color="auto" w:fill="9999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999966</w:t>
            </w:r>
          </w:p>
        </w:tc>
        <w:tc>
          <w:tcPr>
            <w:tcW w:w="0" w:type="auto"/>
            <w:shd w:val="clear" w:color="auto" w:fill="9999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999999</w:t>
            </w:r>
          </w:p>
        </w:tc>
        <w:tc>
          <w:tcPr>
            <w:tcW w:w="0" w:type="auto"/>
            <w:shd w:val="clear" w:color="auto" w:fill="9999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9999CC</w:t>
            </w:r>
          </w:p>
        </w:tc>
        <w:tc>
          <w:tcPr>
            <w:tcW w:w="0" w:type="auto"/>
            <w:shd w:val="clear" w:color="auto" w:fill="9999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9999FF</w:t>
            </w:r>
          </w:p>
        </w:tc>
      </w:tr>
      <w:tr w:rsidR="00DA43E2" w:rsidTr="00DA43E2">
        <w:tc>
          <w:tcPr>
            <w:tcW w:w="0" w:type="auto"/>
            <w:shd w:val="clear" w:color="auto" w:fill="99CC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99CC00</w:t>
            </w:r>
          </w:p>
        </w:tc>
        <w:tc>
          <w:tcPr>
            <w:tcW w:w="0" w:type="auto"/>
            <w:shd w:val="clear" w:color="auto" w:fill="99CC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99CC33</w:t>
            </w:r>
          </w:p>
        </w:tc>
        <w:tc>
          <w:tcPr>
            <w:tcW w:w="0" w:type="auto"/>
            <w:shd w:val="clear" w:color="auto" w:fill="99CC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99CC66</w:t>
            </w:r>
          </w:p>
        </w:tc>
        <w:tc>
          <w:tcPr>
            <w:tcW w:w="0" w:type="auto"/>
            <w:shd w:val="clear" w:color="auto" w:fill="99CC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99CC99</w:t>
            </w:r>
          </w:p>
        </w:tc>
        <w:tc>
          <w:tcPr>
            <w:tcW w:w="0" w:type="auto"/>
            <w:shd w:val="clear" w:color="auto" w:fill="99CC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99CCCC</w:t>
            </w:r>
          </w:p>
        </w:tc>
        <w:tc>
          <w:tcPr>
            <w:tcW w:w="0" w:type="auto"/>
            <w:shd w:val="clear" w:color="auto" w:fill="99CC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99CCFF</w:t>
            </w:r>
          </w:p>
        </w:tc>
      </w:tr>
      <w:tr w:rsidR="00DA43E2" w:rsidTr="00DA43E2">
        <w:tc>
          <w:tcPr>
            <w:tcW w:w="0" w:type="auto"/>
            <w:shd w:val="clear" w:color="auto" w:fill="99FF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99FF00</w:t>
            </w:r>
          </w:p>
        </w:tc>
        <w:tc>
          <w:tcPr>
            <w:tcW w:w="0" w:type="auto"/>
            <w:shd w:val="clear" w:color="auto" w:fill="99FF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99FF33</w:t>
            </w:r>
          </w:p>
        </w:tc>
        <w:tc>
          <w:tcPr>
            <w:tcW w:w="0" w:type="auto"/>
            <w:shd w:val="clear" w:color="auto" w:fill="99FF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99FF66</w:t>
            </w:r>
          </w:p>
        </w:tc>
        <w:tc>
          <w:tcPr>
            <w:tcW w:w="0" w:type="auto"/>
            <w:shd w:val="clear" w:color="auto" w:fill="99FF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99FF99</w:t>
            </w:r>
          </w:p>
        </w:tc>
        <w:tc>
          <w:tcPr>
            <w:tcW w:w="0" w:type="auto"/>
            <w:shd w:val="clear" w:color="auto" w:fill="99FF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99FFCC</w:t>
            </w:r>
          </w:p>
        </w:tc>
        <w:tc>
          <w:tcPr>
            <w:tcW w:w="0" w:type="auto"/>
            <w:shd w:val="clear" w:color="auto" w:fill="99FF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99FFFF</w:t>
            </w:r>
          </w:p>
        </w:tc>
      </w:tr>
      <w:tr w:rsidR="00DA43E2" w:rsidTr="00DA43E2">
        <w:tc>
          <w:tcPr>
            <w:tcW w:w="0" w:type="auto"/>
            <w:shd w:val="clear" w:color="auto" w:fill="CC00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lastRenderedPageBreak/>
              <w:t>CC0000</w:t>
            </w:r>
          </w:p>
        </w:tc>
        <w:tc>
          <w:tcPr>
            <w:tcW w:w="0" w:type="auto"/>
            <w:shd w:val="clear" w:color="auto" w:fill="CC00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CC0033</w:t>
            </w:r>
          </w:p>
        </w:tc>
        <w:tc>
          <w:tcPr>
            <w:tcW w:w="0" w:type="auto"/>
            <w:shd w:val="clear" w:color="auto" w:fill="CC00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CC0066</w:t>
            </w:r>
          </w:p>
        </w:tc>
        <w:tc>
          <w:tcPr>
            <w:tcW w:w="0" w:type="auto"/>
            <w:shd w:val="clear" w:color="auto" w:fill="CC00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CC0099</w:t>
            </w:r>
          </w:p>
        </w:tc>
        <w:tc>
          <w:tcPr>
            <w:tcW w:w="0" w:type="auto"/>
            <w:shd w:val="clear" w:color="auto" w:fill="CC00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CC00CC</w:t>
            </w:r>
          </w:p>
        </w:tc>
        <w:tc>
          <w:tcPr>
            <w:tcW w:w="0" w:type="auto"/>
            <w:shd w:val="clear" w:color="auto" w:fill="CC00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CC00FF</w:t>
            </w:r>
          </w:p>
        </w:tc>
      </w:tr>
      <w:tr w:rsidR="00DA43E2" w:rsidTr="00DA43E2">
        <w:tc>
          <w:tcPr>
            <w:tcW w:w="0" w:type="auto"/>
            <w:shd w:val="clear" w:color="auto" w:fill="CC33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CC3300</w:t>
            </w:r>
          </w:p>
        </w:tc>
        <w:tc>
          <w:tcPr>
            <w:tcW w:w="0" w:type="auto"/>
            <w:shd w:val="clear" w:color="auto" w:fill="CC33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CC3333</w:t>
            </w:r>
          </w:p>
        </w:tc>
        <w:tc>
          <w:tcPr>
            <w:tcW w:w="0" w:type="auto"/>
            <w:shd w:val="clear" w:color="auto" w:fill="CC33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CC3366</w:t>
            </w:r>
          </w:p>
        </w:tc>
        <w:tc>
          <w:tcPr>
            <w:tcW w:w="0" w:type="auto"/>
            <w:shd w:val="clear" w:color="auto" w:fill="CC33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CC3399</w:t>
            </w:r>
          </w:p>
        </w:tc>
        <w:tc>
          <w:tcPr>
            <w:tcW w:w="0" w:type="auto"/>
            <w:shd w:val="clear" w:color="auto" w:fill="CC33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CC33CC</w:t>
            </w:r>
          </w:p>
        </w:tc>
        <w:tc>
          <w:tcPr>
            <w:tcW w:w="0" w:type="auto"/>
            <w:shd w:val="clear" w:color="auto" w:fill="CC33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CC33FF</w:t>
            </w:r>
          </w:p>
        </w:tc>
      </w:tr>
      <w:tr w:rsidR="00DA43E2" w:rsidTr="00DA43E2">
        <w:tc>
          <w:tcPr>
            <w:tcW w:w="0" w:type="auto"/>
            <w:shd w:val="clear" w:color="auto" w:fill="CC66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CC6600</w:t>
            </w:r>
          </w:p>
        </w:tc>
        <w:tc>
          <w:tcPr>
            <w:tcW w:w="0" w:type="auto"/>
            <w:shd w:val="clear" w:color="auto" w:fill="CC66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CC6633</w:t>
            </w:r>
          </w:p>
        </w:tc>
        <w:tc>
          <w:tcPr>
            <w:tcW w:w="0" w:type="auto"/>
            <w:shd w:val="clear" w:color="auto" w:fill="CC66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CC6666</w:t>
            </w:r>
          </w:p>
        </w:tc>
        <w:tc>
          <w:tcPr>
            <w:tcW w:w="0" w:type="auto"/>
            <w:shd w:val="clear" w:color="auto" w:fill="CC66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CC6699</w:t>
            </w:r>
          </w:p>
        </w:tc>
        <w:tc>
          <w:tcPr>
            <w:tcW w:w="0" w:type="auto"/>
            <w:shd w:val="clear" w:color="auto" w:fill="CC66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CC66CC</w:t>
            </w:r>
          </w:p>
        </w:tc>
        <w:tc>
          <w:tcPr>
            <w:tcW w:w="0" w:type="auto"/>
            <w:shd w:val="clear" w:color="auto" w:fill="CC66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CC66FF</w:t>
            </w:r>
          </w:p>
        </w:tc>
      </w:tr>
      <w:tr w:rsidR="00DA43E2" w:rsidTr="00DA43E2">
        <w:tc>
          <w:tcPr>
            <w:tcW w:w="0" w:type="auto"/>
            <w:shd w:val="clear" w:color="auto" w:fill="CC99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CC9900</w:t>
            </w:r>
          </w:p>
        </w:tc>
        <w:tc>
          <w:tcPr>
            <w:tcW w:w="0" w:type="auto"/>
            <w:shd w:val="clear" w:color="auto" w:fill="CC99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CC9933</w:t>
            </w:r>
          </w:p>
        </w:tc>
        <w:tc>
          <w:tcPr>
            <w:tcW w:w="0" w:type="auto"/>
            <w:shd w:val="clear" w:color="auto" w:fill="CC99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CC9966</w:t>
            </w:r>
          </w:p>
        </w:tc>
        <w:tc>
          <w:tcPr>
            <w:tcW w:w="0" w:type="auto"/>
            <w:shd w:val="clear" w:color="auto" w:fill="CC99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CC9999</w:t>
            </w:r>
          </w:p>
        </w:tc>
        <w:tc>
          <w:tcPr>
            <w:tcW w:w="0" w:type="auto"/>
            <w:shd w:val="clear" w:color="auto" w:fill="CC99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CC99CC</w:t>
            </w:r>
          </w:p>
        </w:tc>
        <w:tc>
          <w:tcPr>
            <w:tcW w:w="0" w:type="auto"/>
            <w:shd w:val="clear" w:color="auto" w:fill="CC99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CC99FF</w:t>
            </w:r>
          </w:p>
        </w:tc>
      </w:tr>
      <w:tr w:rsidR="00DA43E2" w:rsidTr="00DA43E2">
        <w:tc>
          <w:tcPr>
            <w:tcW w:w="0" w:type="auto"/>
            <w:shd w:val="clear" w:color="auto" w:fill="CCCC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CCCC00</w:t>
            </w:r>
          </w:p>
        </w:tc>
        <w:tc>
          <w:tcPr>
            <w:tcW w:w="0" w:type="auto"/>
            <w:shd w:val="clear" w:color="auto" w:fill="CCCC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CCCC33</w:t>
            </w:r>
          </w:p>
        </w:tc>
        <w:tc>
          <w:tcPr>
            <w:tcW w:w="0" w:type="auto"/>
            <w:shd w:val="clear" w:color="auto" w:fill="CCCC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CCCC66</w:t>
            </w:r>
          </w:p>
        </w:tc>
        <w:tc>
          <w:tcPr>
            <w:tcW w:w="0" w:type="auto"/>
            <w:shd w:val="clear" w:color="auto" w:fill="CCCC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CCCC99</w:t>
            </w:r>
          </w:p>
        </w:tc>
        <w:tc>
          <w:tcPr>
            <w:tcW w:w="0" w:type="auto"/>
            <w:shd w:val="clear" w:color="auto" w:fill="CCCC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CCCCCC</w:t>
            </w:r>
          </w:p>
        </w:tc>
        <w:tc>
          <w:tcPr>
            <w:tcW w:w="0" w:type="auto"/>
            <w:shd w:val="clear" w:color="auto" w:fill="CCCC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CCCCFF</w:t>
            </w:r>
          </w:p>
        </w:tc>
      </w:tr>
      <w:tr w:rsidR="00DA43E2" w:rsidTr="00DA43E2">
        <w:tc>
          <w:tcPr>
            <w:tcW w:w="0" w:type="auto"/>
            <w:shd w:val="clear" w:color="auto" w:fill="CCFF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CCFF00</w:t>
            </w:r>
          </w:p>
        </w:tc>
        <w:tc>
          <w:tcPr>
            <w:tcW w:w="0" w:type="auto"/>
            <w:shd w:val="clear" w:color="auto" w:fill="CCFF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CCFF33</w:t>
            </w:r>
          </w:p>
        </w:tc>
        <w:tc>
          <w:tcPr>
            <w:tcW w:w="0" w:type="auto"/>
            <w:shd w:val="clear" w:color="auto" w:fill="CCFF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CCFF66</w:t>
            </w:r>
          </w:p>
        </w:tc>
        <w:tc>
          <w:tcPr>
            <w:tcW w:w="0" w:type="auto"/>
            <w:shd w:val="clear" w:color="auto" w:fill="CCFF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CCFF99</w:t>
            </w:r>
          </w:p>
        </w:tc>
        <w:tc>
          <w:tcPr>
            <w:tcW w:w="0" w:type="auto"/>
            <w:shd w:val="clear" w:color="auto" w:fill="CCFF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CCFFCC</w:t>
            </w:r>
          </w:p>
        </w:tc>
        <w:tc>
          <w:tcPr>
            <w:tcW w:w="0" w:type="auto"/>
            <w:shd w:val="clear" w:color="auto" w:fill="CCFF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CCFFFF</w:t>
            </w:r>
          </w:p>
        </w:tc>
      </w:tr>
      <w:tr w:rsidR="00DA43E2" w:rsidTr="00DA43E2">
        <w:tc>
          <w:tcPr>
            <w:tcW w:w="0" w:type="auto"/>
            <w:shd w:val="clear" w:color="auto" w:fill="FF00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FF0000</w:t>
            </w:r>
          </w:p>
        </w:tc>
        <w:tc>
          <w:tcPr>
            <w:tcW w:w="0" w:type="auto"/>
            <w:shd w:val="clear" w:color="auto" w:fill="FF00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FF0033</w:t>
            </w:r>
          </w:p>
        </w:tc>
        <w:tc>
          <w:tcPr>
            <w:tcW w:w="0" w:type="auto"/>
            <w:shd w:val="clear" w:color="auto" w:fill="FF00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FF0066</w:t>
            </w:r>
          </w:p>
        </w:tc>
        <w:tc>
          <w:tcPr>
            <w:tcW w:w="0" w:type="auto"/>
            <w:shd w:val="clear" w:color="auto" w:fill="FF00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FF0099</w:t>
            </w:r>
          </w:p>
        </w:tc>
        <w:tc>
          <w:tcPr>
            <w:tcW w:w="0" w:type="auto"/>
            <w:shd w:val="clear" w:color="auto" w:fill="FF00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FF00CC</w:t>
            </w:r>
          </w:p>
        </w:tc>
        <w:tc>
          <w:tcPr>
            <w:tcW w:w="0" w:type="auto"/>
            <w:shd w:val="clear" w:color="auto" w:fill="FF00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FF00FF</w:t>
            </w:r>
          </w:p>
        </w:tc>
      </w:tr>
      <w:tr w:rsidR="00DA43E2" w:rsidTr="00DA43E2">
        <w:tc>
          <w:tcPr>
            <w:tcW w:w="0" w:type="auto"/>
            <w:shd w:val="clear" w:color="auto" w:fill="FF33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FF3300</w:t>
            </w:r>
          </w:p>
        </w:tc>
        <w:tc>
          <w:tcPr>
            <w:tcW w:w="0" w:type="auto"/>
            <w:shd w:val="clear" w:color="auto" w:fill="FF33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FF3333</w:t>
            </w:r>
          </w:p>
        </w:tc>
        <w:tc>
          <w:tcPr>
            <w:tcW w:w="0" w:type="auto"/>
            <w:shd w:val="clear" w:color="auto" w:fill="FF33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FF3366</w:t>
            </w:r>
          </w:p>
        </w:tc>
        <w:tc>
          <w:tcPr>
            <w:tcW w:w="0" w:type="auto"/>
            <w:shd w:val="clear" w:color="auto" w:fill="FF33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FF3399</w:t>
            </w:r>
          </w:p>
        </w:tc>
        <w:tc>
          <w:tcPr>
            <w:tcW w:w="0" w:type="auto"/>
            <w:shd w:val="clear" w:color="auto" w:fill="FF33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FF33CC</w:t>
            </w:r>
          </w:p>
        </w:tc>
        <w:tc>
          <w:tcPr>
            <w:tcW w:w="0" w:type="auto"/>
            <w:shd w:val="clear" w:color="auto" w:fill="FF33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FF33FF</w:t>
            </w:r>
          </w:p>
        </w:tc>
      </w:tr>
      <w:tr w:rsidR="00DA43E2" w:rsidTr="00DA43E2">
        <w:tc>
          <w:tcPr>
            <w:tcW w:w="0" w:type="auto"/>
            <w:shd w:val="clear" w:color="auto" w:fill="FF6600"/>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FF6600</w:t>
            </w:r>
          </w:p>
        </w:tc>
        <w:tc>
          <w:tcPr>
            <w:tcW w:w="0" w:type="auto"/>
            <w:shd w:val="clear" w:color="auto" w:fill="FF6633"/>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FF6633</w:t>
            </w:r>
          </w:p>
        </w:tc>
        <w:tc>
          <w:tcPr>
            <w:tcW w:w="0" w:type="auto"/>
            <w:shd w:val="clear" w:color="auto" w:fill="FF6666"/>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FF6666</w:t>
            </w:r>
          </w:p>
        </w:tc>
        <w:tc>
          <w:tcPr>
            <w:tcW w:w="0" w:type="auto"/>
            <w:shd w:val="clear" w:color="auto" w:fill="FF6699"/>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FF6699</w:t>
            </w:r>
          </w:p>
        </w:tc>
        <w:tc>
          <w:tcPr>
            <w:tcW w:w="0" w:type="auto"/>
            <w:shd w:val="clear" w:color="auto" w:fill="FF66CC"/>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FF66CC</w:t>
            </w:r>
          </w:p>
        </w:tc>
        <w:tc>
          <w:tcPr>
            <w:tcW w:w="0" w:type="auto"/>
            <w:shd w:val="clear" w:color="auto" w:fill="FF66FF"/>
            <w:tcMar>
              <w:top w:w="0" w:type="dxa"/>
              <w:left w:w="0" w:type="dxa"/>
              <w:bottom w:w="0" w:type="dxa"/>
              <w:right w:w="0" w:type="dxa"/>
            </w:tcMar>
            <w:vAlign w:val="center"/>
            <w:hideMark/>
          </w:tcPr>
          <w:p w:rsidR="00DA43E2" w:rsidRDefault="00DA43E2">
            <w:pPr>
              <w:spacing w:after="180"/>
              <w:jc w:val="center"/>
              <w:rPr>
                <w:rFonts w:ascii="Helvetica" w:hAnsi="Helvetica" w:cs="Helvetica"/>
                <w:color w:val="FFFFFF"/>
                <w:sz w:val="21"/>
                <w:szCs w:val="21"/>
              </w:rPr>
            </w:pPr>
            <w:r>
              <w:rPr>
                <w:rFonts w:ascii="Helvetica" w:hAnsi="Helvetica" w:cs="Helvetica"/>
                <w:color w:val="FFFFFF"/>
                <w:sz w:val="21"/>
                <w:szCs w:val="21"/>
              </w:rPr>
              <w:t>FF66FF</w:t>
            </w:r>
          </w:p>
        </w:tc>
      </w:tr>
      <w:tr w:rsidR="00DA43E2" w:rsidTr="00DA43E2">
        <w:tc>
          <w:tcPr>
            <w:tcW w:w="0" w:type="auto"/>
            <w:shd w:val="clear" w:color="auto" w:fill="FF99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FF9900</w:t>
            </w:r>
          </w:p>
        </w:tc>
        <w:tc>
          <w:tcPr>
            <w:tcW w:w="0" w:type="auto"/>
            <w:shd w:val="clear" w:color="auto" w:fill="FF99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FF9933</w:t>
            </w:r>
          </w:p>
        </w:tc>
        <w:tc>
          <w:tcPr>
            <w:tcW w:w="0" w:type="auto"/>
            <w:shd w:val="clear" w:color="auto" w:fill="FF99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FF9966</w:t>
            </w:r>
          </w:p>
        </w:tc>
        <w:tc>
          <w:tcPr>
            <w:tcW w:w="0" w:type="auto"/>
            <w:shd w:val="clear" w:color="auto" w:fill="FF99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FF9999</w:t>
            </w:r>
          </w:p>
        </w:tc>
        <w:tc>
          <w:tcPr>
            <w:tcW w:w="0" w:type="auto"/>
            <w:shd w:val="clear" w:color="auto" w:fill="FF99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FF99CC</w:t>
            </w:r>
          </w:p>
        </w:tc>
        <w:tc>
          <w:tcPr>
            <w:tcW w:w="0" w:type="auto"/>
            <w:shd w:val="clear" w:color="auto" w:fill="FF99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FF99FF</w:t>
            </w:r>
          </w:p>
        </w:tc>
      </w:tr>
      <w:tr w:rsidR="00DA43E2" w:rsidTr="00DA43E2">
        <w:tc>
          <w:tcPr>
            <w:tcW w:w="0" w:type="auto"/>
            <w:shd w:val="clear" w:color="auto" w:fill="FFCC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FFCC00</w:t>
            </w:r>
          </w:p>
        </w:tc>
        <w:tc>
          <w:tcPr>
            <w:tcW w:w="0" w:type="auto"/>
            <w:shd w:val="clear" w:color="auto" w:fill="FFCC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FFCC33</w:t>
            </w:r>
          </w:p>
        </w:tc>
        <w:tc>
          <w:tcPr>
            <w:tcW w:w="0" w:type="auto"/>
            <w:shd w:val="clear" w:color="auto" w:fill="FFCC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FFCC66</w:t>
            </w:r>
          </w:p>
        </w:tc>
        <w:tc>
          <w:tcPr>
            <w:tcW w:w="0" w:type="auto"/>
            <w:shd w:val="clear" w:color="auto" w:fill="FFCC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FFCC99</w:t>
            </w:r>
          </w:p>
        </w:tc>
        <w:tc>
          <w:tcPr>
            <w:tcW w:w="0" w:type="auto"/>
            <w:shd w:val="clear" w:color="auto" w:fill="FFCC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FFCCCC</w:t>
            </w:r>
          </w:p>
        </w:tc>
        <w:tc>
          <w:tcPr>
            <w:tcW w:w="0" w:type="auto"/>
            <w:shd w:val="clear" w:color="auto" w:fill="FFCC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FFCCFF</w:t>
            </w:r>
          </w:p>
        </w:tc>
      </w:tr>
      <w:tr w:rsidR="00DA43E2" w:rsidTr="00DA43E2">
        <w:tc>
          <w:tcPr>
            <w:tcW w:w="0" w:type="auto"/>
            <w:shd w:val="clear" w:color="auto" w:fill="FFFF00"/>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FFFF00</w:t>
            </w:r>
          </w:p>
        </w:tc>
        <w:tc>
          <w:tcPr>
            <w:tcW w:w="0" w:type="auto"/>
            <w:shd w:val="clear" w:color="auto" w:fill="FFFF33"/>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FFFF33</w:t>
            </w:r>
          </w:p>
        </w:tc>
        <w:tc>
          <w:tcPr>
            <w:tcW w:w="0" w:type="auto"/>
            <w:shd w:val="clear" w:color="auto" w:fill="FFFF66"/>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FFFF66</w:t>
            </w:r>
          </w:p>
        </w:tc>
        <w:tc>
          <w:tcPr>
            <w:tcW w:w="0" w:type="auto"/>
            <w:shd w:val="clear" w:color="auto" w:fill="FFFF99"/>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FFFF99</w:t>
            </w:r>
          </w:p>
        </w:tc>
        <w:tc>
          <w:tcPr>
            <w:tcW w:w="0" w:type="auto"/>
            <w:shd w:val="clear" w:color="auto" w:fill="FFFFCC"/>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FFFFCC</w:t>
            </w:r>
          </w:p>
        </w:tc>
        <w:tc>
          <w:tcPr>
            <w:tcW w:w="0" w:type="auto"/>
            <w:shd w:val="clear" w:color="auto" w:fill="FFFFFF"/>
            <w:tcMar>
              <w:top w:w="0" w:type="dxa"/>
              <w:left w:w="0" w:type="dxa"/>
              <w:bottom w:w="0" w:type="dxa"/>
              <w:right w:w="0" w:type="dxa"/>
            </w:tcMar>
            <w:vAlign w:val="center"/>
            <w:hideMark/>
          </w:tcPr>
          <w:p w:rsidR="00DA43E2" w:rsidRDefault="00DA43E2">
            <w:pPr>
              <w:spacing w:after="180"/>
              <w:jc w:val="center"/>
              <w:rPr>
                <w:rFonts w:ascii="Helvetica" w:hAnsi="Helvetica" w:cs="Helvetica"/>
                <w:color w:val="333333"/>
                <w:sz w:val="21"/>
                <w:szCs w:val="21"/>
              </w:rPr>
            </w:pPr>
            <w:r>
              <w:rPr>
                <w:rFonts w:ascii="Helvetica" w:hAnsi="Helvetica" w:cs="Helvetica"/>
                <w:color w:val="333333"/>
                <w:sz w:val="21"/>
                <w:szCs w:val="21"/>
              </w:rPr>
              <w:t>FFFFFF</w:t>
            </w:r>
          </w:p>
        </w:tc>
      </w:tr>
    </w:tbl>
    <w:p w:rsidR="00DA43E2" w:rsidRDefault="00DA43E2" w:rsidP="00DA43E2">
      <w:pPr>
        <w:spacing w:after="240"/>
        <w:rPr>
          <w:rFonts w:ascii="Helvetica" w:hAnsi="Helvetica" w:cs="Helvetica"/>
          <w:color w:val="333333"/>
          <w:sz w:val="21"/>
          <w:szCs w:val="21"/>
        </w:rPr>
      </w:pPr>
    </w:p>
    <w:p w:rsidR="00DA43E2" w:rsidRDefault="0016480F" w:rsidP="00DA43E2">
      <w:pPr>
        <w:spacing w:after="0"/>
        <w:rPr>
          <w:rFonts w:ascii="Helvetica" w:hAnsi="Helvetica" w:cs="Helvetica"/>
          <w:color w:val="333333"/>
          <w:sz w:val="30"/>
          <w:szCs w:val="30"/>
        </w:rPr>
      </w:pPr>
      <w:hyperlink r:id="rId1572" w:history="1">
        <w:r w:rsidR="00DA43E2">
          <w:rPr>
            <w:rStyle w:val="Hyperlink"/>
            <w:rFonts w:ascii="Helvetica" w:hAnsi="Helvetica" w:cs="Helvetica"/>
            <w:color w:val="8AC007"/>
            <w:sz w:val="30"/>
            <w:szCs w:val="30"/>
          </w:rPr>
          <w:t>« Previous</w:t>
        </w:r>
      </w:hyperlink>
    </w:p>
    <w:p w:rsidR="00DA43E2" w:rsidRDefault="0016480F" w:rsidP="00DA43E2">
      <w:pPr>
        <w:jc w:val="right"/>
        <w:rPr>
          <w:rFonts w:ascii="Helvetica" w:hAnsi="Helvetica" w:cs="Helvetica"/>
          <w:color w:val="333333"/>
          <w:sz w:val="30"/>
          <w:szCs w:val="30"/>
        </w:rPr>
      </w:pPr>
      <w:hyperlink r:id="rId1573" w:history="1">
        <w:r w:rsidR="00DA43E2">
          <w:rPr>
            <w:rStyle w:val="Hyperlink"/>
            <w:rFonts w:ascii="Helvetica" w:hAnsi="Helvetica" w:cs="Helvetica"/>
            <w:color w:val="8AC007"/>
            <w:sz w:val="30"/>
            <w:szCs w:val="30"/>
          </w:rPr>
          <w:t>Next Chapter »</w:t>
        </w:r>
      </w:hyperlink>
    </w:p>
    <w:p w:rsidR="00527C55" w:rsidRDefault="00527C55" w:rsidP="00527C55">
      <w:pPr>
        <w:pStyle w:val="Heading1"/>
        <w:rPr>
          <w:rFonts w:cs="Helvetica"/>
          <w:color w:val="333333"/>
        </w:rPr>
      </w:pPr>
      <w:r>
        <w:rPr>
          <w:rFonts w:cs="Helvetica"/>
          <w:color w:val="333333"/>
        </w:rPr>
        <w:t xml:space="preserve">HTML </w:t>
      </w:r>
      <w:r>
        <w:rPr>
          <w:rStyle w:val="colorh1"/>
          <w:rFonts w:cs="Helvetica"/>
          <w:color w:val="333333"/>
        </w:rPr>
        <w:t>Scripts</w:t>
      </w:r>
    </w:p>
    <w:p w:rsidR="00527C55" w:rsidRDefault="0016480F" w:rsidP="00527C55">
      <w:pPr>
        <w:rPr>
          <w:rFonts w:ascii="Helvetica" w:hAnsi="Helvetica" w:cs="Helvetica"/>
          <w:color w:val="333333"/>
          <w:sz w:val="30"/>
          <w:szCs w:val="30"/>
        </w:rPr>
      </w:pPr>
      <w:hyperlink r:id="rId1574" w:history="1">
        <w:r w:rsidR="00527C55">
          <w:rPr>
            <w:rStyle w:val="Hyperlink"/>
            <w:rFonts w:ascii="Helvetica" w:hAnsi="Helvetica" w:cs="Helvetica"/>
            <w:color w:val="8AC007"/>
            <w:sz w:val="30"/>
            <w:szCs w:val="30"/>
          </w:rPr>
          <w:t>« Previous</w:t>
        </w:r>
      </w:hyperlink>
    </w:p>
    <w:p w:rsidR="00527C55" w:rsidRDefault="0016480F" w:rsidP="00527C55">
      <w:pPr>
        <w:jc w:val="right"/>
        <w:rPr>
          <w:rFonts w:ascii="Helvetica" w:hAnsi="Helvetica" w:cs="Helvetica"/>
          <w:color w:val="333333"/>
          <w:sz w:val="30"/>
          <w:szCs w:val="30"/>
        </w:rPr>
      </w:pPr>
      <w:hyperlink r:id="rId1575" w:history="1">
        <w:r w:rsidR="00527C55">
          <w:rPr>
            <w:rStyle w:val="Hyperlink"/>
            <w:rFonts w:ascii="Helvetica" w:hAnsi="Helvetica" w:cs="Helvetica"/>
            <w:color w:val="8AC007"/>
            <w:sz w:val="30"/>
            <w:szCs w:val="30"/>
          </w:rPr>
          <w:t>Next Chapter »</w:t>
        </w:r>
      </w:hyperlink>
    </w:p>
    <w:p w:rsidR="00527C55" w:rsidRDefault="0016480F" w:rsidP="00527C5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84" style="width:0;height:0" o:hralign="center" o:hrstd="t" o:hr="t" fillcolor="#a0a0a0" stroked="f"/>
        </w:pict>
      </w:r>
    </w:p>
    <w:p w:rsidR="00527C55" w:rsidRDefault="00527C55" w:rsidP="00527C55">
      <w:pPr>
        <w:pStyle w:val="intro"/>
        <w:rPr>
          <w:rFonts w:ascii="Helvetica" w:hAnsi="Helvetica" w:cs="Helvetica"/>
        </w:rPr>
      </w:pPr>
      <w:r>
        <w:rPr>
          <w:rFonts w:ascii="Helvetica" w:hAnsi="Helvetica" w:cs="Helvetica"/>
        </w:rPr>
        <w:t>JavaScripts make HTML pages more dynamic and interactive.</w:t>
      </w:r>
    </w:p>
    <w:p w:rsidR="00527C55" w:rsidRDefault="0016480F" w:rsidP="00527C5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85" style="width:0;height:0" o:hralign="center" o:hrstd="t" o:hr="t" fillcolor="#a0a0a0" stroked="f"/>
        </w:pict>
      </w:r>
    </w:p>
    <w:p w:rsidR="00527C55" w:rsidRDefault="00527C55" w:rsidP="00527C55">
      <w:pPr>
        <w:spacing w:before="300" w:after="3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81000" cy="438150"/>
            <wp:effectExtent l="19050" t="0" r="0" b="0"/>
            <wp:docPr id="1712" name="Picture 1712"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Examples"/>
                    <pic:cNvPicPr>
                      <a:picLocks noChangeAspect="1" noChangeArrowheads="1"/>
                    </pic:cNvPicPr>
                  </pic:nvPicPr>
                  <pic:blipFill>
                    <a:blip r:embed="rId1576"/>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527C55" w:rsidRDefault="00527C55" w:rsidP="00527C55">
      <w:pPr>
        <w:spacing w:before="75" w:after="150"/>
        <w:outlineLvl w:val="2"/>
        <w:rPr>
          <w:rFonts w:ascii="inherit" w:hAnsi="inherit" w:cs="Helvetica"/>
          <w:color w:val="333333"/>
          <w:sz w:val="45"/>
          <w:szCs w:val="45"/>
        </w:rPr>
      </w:pPr>
      <w:r>
        <w:rPr>
          <w:rFonts w:ascii="inherit" w:hAnsi="inherit" w:cs="Helvetica"/>
          <w:color w:val="333333"/>
          <w:sz w:val="45"/>
          <w:szCs w:val="45"/>
        </w:rPr>
        <w:t xml:space="preserve">Try it </w:t>
      </w:r>
      <w:proofErr w:type="gramStart"/>
      <w:r>
        <w:rPr>
          <w:rFonts w:ascii="inherit" w:hAnsi="inherit" w:cs="Helvetica"/>
          <w:color w:val="333333"/>
          <w:sz w:val="45"/>
          <w:szCs w:val="45"/>
        </w:rPr>
        <w:t>Yourself</w:t>
      </w:r>
      <w:proofErr w:type="gramEnd"/>
      <w:r>
        <w:rPr>
          <w:rFonts w:ascii="inherit" w:hAnsi="inherit" w:cs="Helvetica"/>
          <w:color w:val="333333"/>
          <w:sz w:val="45"/>
          <w:szCs w:val="45"/>
        </w:rPr>
        <w:t xml:space="preserve"> - Examples</w:t>
      </w:r>
    </w:p>
    <w:p w:rsidR="00527C55" w:rsidRDefault="0016480F" w:rsidP="00527C55">
      <w:pPr>
        <w:pStyle w:val="NormalWeb"/>
        <w:rPr>
          <w:rFonts w:ascii="Helvetica" w:hAnsi="Helvetica" w:cs="Helvetica"/>
          <w:color w:val="333333"/>
          <w:sz w:val="21"/>
          <w:szCs w:val="21"/>
        </w:rPr>
      </w:pPr>
      <w:hyperlink r:id="rId1577" w:tgtFrame="_blank" w:history="1">
        <w:r w:rsidR="00527C55">
          <w:rPr>
            <w:rStyle w:val="Hyperlink"/>
            <w:rFonts w:ascii="Helvetica" w:hAnsi="Helvetica" w:cs="Helvetica"/>
            <w:sz w:val="21"/>
            <w:szCs w:val="21"/>
          </w:rPr>
          <w:t>Insert a script</w:t>
        </w:r>
      </w:hyperlink>
      <w:r w:rsidR="00527C55">
        <w:rPr>
          <w:rFonts w:ascii="Helvetica" w:hAnsi="Helvetica" w:cs="Helvetica"/>
          <w:color w:val="333333"/>
          <w:sz w:val="21"/>
          <w:szCs w:val="21"/>
        </w:rPr>
        <w:br/>
        <w:t>How to insert a script into an HTML document.</w:t>
      </w:r>
    </w:p>
    <w:p w:rsidR="00527C55" w:rsidRDefault="0016480F" w:rsidP="00527C55">
      <w:pPr>
        <w:pStyle w:val="NormalWeb"/>
        <w:rPr>
          <w:rFonts w:ascii="Helvetica" w:hAnsi="Helvetica" w:cs="Helvetica"/>
          <w:color w:val="333333"/>
          <w:sz w:val="21"/>
          <w:szCs w:val="21"/>
        </w:rPr>
      </w:pPr>
      <w:hyperlink r:id="rId1578" w:tgtFrame="_blank" w:history="1">
        <w:proofErr w:type="gramStart"/>
        <w:r w:rsidR="00527C55">
          <w:rPr>
            <w:rStyle w:val="Hyperlink"/>
            <w:rFonts w:ascii="Helvetica" w:hAnsi="Helvetica" w:cs="Helvetica"/>
            <w:sz w:val="21"/>
            <w:szCs w:val="21"/>
          </w:rPr>
          <w:t>Use of the &lt;noscript&gt; tag</w:t>
        </w:r>
        <w:proofErr w:type="gramEnd"/>
      </w:hyperlink>
      <w:r w:rsidR="00527C55">
        <w:rPr>
          <w:rFonts w:ascii="Helvetica" w:hAnsi="Helvetica" w:cs="Helvetica"/>
          <w:color w:val="333333"/>
          <w:sz w:val="21"/>
          <w:szCs w:val="21"/>
        </w:rPr>
        <w:br/>
        <w:t>How to handle browsers that do not support scripting, or have scripting disabled.</w:t>
      </w:r>
    </w:p>
    <w:p w:rsidR="00527C55" w:rsidRDefault="0016480F" w:rsidP="00527C5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86" style="width:0;height:0" o:hralign="center" o:hrstd="t" o:hr="t" fillcolor="#a0a0a0" stroked="f"/>
        </w:pict>
      </w:r>
    </w:p>
    <w:p w:rsidR="00527C55" w:rsidRDefault="00527C55" w:rsidP="00527C55">
      <w:pPr>
        <w:pStyle w:val="Heading2"/>
        <w:rPr>
          <w:rFonts w:cs="Helvetica"/>
          <w:color w:val="333333"/>
        </w:rPr>
      </w:pPr>
      <w:r>
        <w:rPr>
          <w:rFonts w:cs="Helvetica"/>
          <w:color w:val="333333"/>
        </w:rPr>
        <w:t>The HTML &lt;script&gt; Tag</w:t>
      </w:r>
    </w:p>
    <w:p w:rsidR="00527C55" w:rsidRDefault="00527C55" w:rsidP="00527C55">
      <w:pPr>
        <w:pStyle w:val="NormalWeb"/>
        <w:rPr>
          <w:rFonts w:ascii="Helvetica" w:hAnsi="Helvetica" w:cs="Helvetica"/>
          <w:color w:val="333333"/>
          <w:sz w:val="21"/>
          <w:szCs w:val="21"/>
        </w:rPr>
      </w:pPr>
      <w:r>
        <w:rPr>
          <w:rFonts w:ascii="Helvetica" w:hAnsi="Helvetica" w:cs="Helvetica"/>
          <w:color w:val="333333"/>
          <w:sz w:val="21"/>
          <w:szCs w:val="21"/>
        </w:rPr>
        <w:t>The &lt;script&gt; tag is used to define a client-side script, such as a JavaScript.</w:t>
      </w:r>
    </w:p>
    <w:p w:rsidR="00527C55" w:rsidRDefault="00527C55" w:rsidP="00527C55">
      <w:pPr>
        <w:pStyle w:val="NormalWeb"/>
        <w:rPr>
          <w:rFonts w:ascii="Helvetica" w:hAnsi="Helvetica" w:cs="Helvetica"/>
          <w:color w:val="333333"/>
          <w:sz w:val="21"/>
          <w:szCs w:val="21"/>
        </w:rPr>
      </w:pPr>
      <w:r>
        <w:rPr>
          <w:rFonts w:ascii="Helvetica" w:hAnsi="Helvetica" w:cs="Helvetica"/>
          <w:color w:val="333333"/>
          <w:sz w:val="21"/>
          <w:szCs w:val="21"/>
        </w:rPr>
        <w:t>The &lt;script&gt; element either contains scripting statements or it points to an external script file through the src attribute.</w:t>
      </w:r>
    </w:p>
    <w:p w:rsidR="00527C55" w:rsidRDefault="00527C55" w:rsidP="00527C55">
      <w:pPr>
        <w:pStyle w:val="NormalWeb"/>
        <w:rPr>
          <w:rFonts w:ascii="Helvetica" w:hAnsi="Helvetica" w:cs="Helvetica"/>
          <w:color w:val="333333"/>
          <w:sz w:val="21"/>
          <w:szCs w:val="21"/>
        </w:rPr>
      </w:pPr>
      <w:r>
        <w:rPr>
          <w:rFonts w:ascii="Helvetica" w:hAnsi="Helvetica" w:cs="Helvetica"/>
          <w:color w:val="333333"/>
          <w:sz w:val="21"/>
          <w:szCs w:val="21"/>
        </w:rPr>
        <w:t>Common uses for JavaScript are image manipulation, form validation, and dynamic changes of content.</w:t>
      </w:r>
    </w:p>
    <w:p w:rsidR="00527C55" w:rsidRDefault="00527C55" w:rsidP="00527C55">
      <w:pPr>
        <w:pStyle w:val="NormalWeb"/>
        <w:rPr>
          <w:rFonts w:ascii="Helvetica" w:hAnsi="Helvetica" w:cs="Helvetica"/>
          <w:color w:val="333333"/>
          <w:sz w:val="21"/>
          <w:szCs w:val="21"/>
        </w:rPr>
      </w:pPr>
      <w:r>
        <w:rPr>
          <w:rFonts w:ascii="Helvetica" w:hAnsi="Helvetica" w:cs="Helvetica"/>
          <w:color w:val="333333"/>
          <w:sz w:val="21"/>
          <w:szCs w:val="21"/>
        </w:rPr>
        <w:t xml:space="preserve">The script below writes Hello JavaScript! </w:t>
      </w:r>
      <w:proofErr w:type="gramStart"/>
      <w:r>
        <w:rPr>
          <w:rFonts w:ascii="Helvetica" w:hAnsi="Helvetica" w:cs="Helvetica"/>
          <w:color w:val="333333"/>
          <w:sz w:val="21"/>
          <w:szCs w:val="21"/>
        </w:rPr>
        <w:t>into</w:t>
      </w:r>
      <w:proofErr w:type="gramEnd"/>
      <w:r>
        <w:rPr>
          <w:rFonts w:ascii="Helvetica" w:hAnsi="Helvetica" w:cs="Helvetica"/>
          <w:color w:val="333333"/>
          <w:sz w:val="21"/>
          <w:szCs w:val="21"/>
        </w:rPr>
        <w:t xml:space="preserve"> an HTML element with id="demo":</w:t>
      </w:r>
    </w:p>
    <w:p w:rsidR="00527C55" w:rsidRDefault="00527C55" w:rsidP="00527C55">
      <w:pPr>
        <w:pStyle w:val="Heading2"/>
        <w:shd w:val="clear" w:color="auto" w:fill="F1F1F1"/>
        <w:spacing w:before="15"/>
        <w:rPr>
          <w:rFonts w:cs="Helvetica"/>
          <w:color w:val="555555"/>
          <w:sz w:val="30"/>
          <w:szCs w:val="30"/>
        </w:rPr>
      </w:pPr>
      <w:r>
        <w:rPr>
          <w:rFonts w:cs="Helvetica"/>
          <w:color w:val="555555"/>
          <w:sz w:val="30"/>
          <w:szCs w:val="30"/>
        </w:rPr>
        <w:t>Example</w:t>
      </w:r>
    </w:p>
    <w:p w:rsidR="00527C55" w:rsidRDefault="00527C55" w:rsidP="00527C5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script</w:t>
      </w:r>
      <w:proofErr w:type="gramEnd"/>
      <w:r>
        <w:rPr>
          <w:rStyle w:val="highgt1"/>
          <w:rFonts w:ascii="Consolas" w:hAnsi="Consolas" w:cs="Consolas"/>
          <w:sz w:val="21"/>
          <w:szCs w:val="21"/>
        </w:rPr>
        <w:t>&gt;</w:t>
      </w:r>
      <w:r>
        <w:rPr>
          <w:rFonts w:ascii="Consolas" w:hAnsi="Consolas" w:cs="Consolas"/>
          <w:color w:val="000000"/>
          <w:sz w:val="21"/>
          <w:szCs w:val="21"/>
        </w:rPr>
        <w:br/>
        <w:t>document.getElementById(</w:t>
      </w:r>
      <w:r>
        <w:rPr>
          <w:rFonts w:ascii="Consolas" w:hAnsi="Consolas" w:cs="Consolas"/>
          <w:color w:val="0000CD"/>
          <w:sz w:val="21"/>
          <w:szCs w:val="21"/>
        </w:rPr>
        <w:t>"demo"</w:t>
      </w:r>
      <w:r>
        <w:rPr>
          <w:rFonts w:ascii="Consolas" w:hAnsi="Consolas" w:cs="Consolas"/>
          <w:color w:val="000000"/>
          <w:sz w:val="21"/>
          <w:szCs w:val="21"/>
        </w:rPr>
        <w:t xml:space="preserve">).innerHTML = </w:t>
      </w:r>
      <w:r>
        <w:rPr>
          <w:rFonts w:ascii="Consolas" w:hAnsi="Consolas" w:cs="Consolas"/>
          <w:color w:val="0000CD"/>
          <w:sz w:val="21"/>
          <w:szCs w:val="21"/>
        </w:rPr>
        <w:t>"Hello JavaScript!"</w:t>
      </w:r>
      <w:r>
        <w:rPr>
          <w:rFonts w:ascii="Consolas" w:hAnsi="Consolas" w:cs="Consolas"/>
          <w:color w:val="000000"/>
          <w:sz w:val="21"/>
          <w:szCs w:val="21"/>
        </w:rP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p>
    <w:p w:rsidR="00527C55" w:rsidRDefault="00527C55" w:rsidP="00527C5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57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527C55" w:rsidTr="00527C55">
        <w:tc>
          <w:tcPr>
            <w:tcW w:w="510" w:type="dxa"/>
            <w:shd w:val="clear" w:color="auto" w:fill="FFFFFF"/>
            <w:tcMar>
              <w:top w:w="150" w:type="dxa"/>
              <w:left w:w="150" w:type="dxa"/>
              <w:bottom w:w="150" w:type="dxa"/>
              <w:right w:w="75" w:type="dxa"/>
            </w:tcMar>
            <w:vAlign w:val="center"/>
            <w:hideMark/>
          </w:tcPr>
          <w:p w:rsidR="00527C55" w:rsidRDefault="00527C55">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1714" name="Picture 17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527C55" w:rsidRDefault="00527C55">
            <w:pPr>
              <w:spacing w:after="180"/>
              <w:rPr>
                <w:rFonts w:ascii="Helvetica" w:hAnsi="Helvetica" w:cs="Helvetica"/>
                <w:color w:val="333333"/>
                <w:sz w:val="21"/>
                <w:szCs w:val="21"/>
              </w:rPr>
            </w:pPr>
            <w:r>
              <w:rPr>
                <w:rFonts w:ascii="Helvetica" w:hAnsi="Helvetica" w:cs="Helvetica"/>
                <w:color w:val="333333"/>
                <w:sz w:val="21"/>
                <w:szCs w:val="21"/>
              </w:rPr>
              <w:t xml:space="preserve">To learn all about JavaScript, visit our </w:t>
            </w:r>
            <w:hyperlink r:id="rId1580" w:history="1">
              <w:r>
                <w:rPr>
                  <w:rStyle w:val="Hyperlink"/>
                  <w:rFonts w:ascii="Helvetica" w:hAnsi="Helvetica" w:cs="Helvetica"/>
                  <w:sz w:val="21"/>
                  <w:szCs w:val="21"/>
                </w:rPr>
                <w:t>JavaScript Tutorial</w:t>
              </w:r>
            </w:hyperlink>
            <w:r>
              <w:rPr>
                <w:rFonts w:ascii="Helvetica" w:hAnsi="Helvetica" w:cs="Helvetica"/>
                <w:color w:val="333333"/>
                <w:sz w:val="21"/>
                <w:szCs w:val="21"/>
              </w:rPr>
              <w:t>!</w:t>
            </w:r>
          </w:p>
        </w:tc>
      </w:tr>
    </w:tbl>
    <w:p w:rsidR="00527C55" w:rsidRDefault="0016480F" w:rsidP="00527C55">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87" style="width:0;height:0" o:hralign="center" o:hrstd="t" o:hr="t" fillcolor="#a0a0a0" stroked="f"/>
        </w:pict>
      </w:r>
    </w:p>
    <w:p w:rsidR="00527C55" w:rsidRDefault="00527C55" w:rsidP="00527C55">
      <w:pPr>
        <w:pStyle w:val="Heading2"/>
        <w:rPr>
          <w:rFonts w:cs="Helvetica"/>
          <w:color w:val="333333"/>
        </w:rPr>
      </w:pPr>
      <w:r>
        <w:rPr>
          <w:rFonts w:cs="Helvetica"/>
          <w:color w:val="333333"/>
        </w:rPr>
        <w:t>The HTML &lt;noscript&gt; Tag</w:t>
      </w:r>
    </w:p>
    <w:p w:rsidR="00527C55" w:rsidRDefault="00527C55" w:rsidP="00527C55">
      <w:pPr>
        <w:pStyle w:val="NormalWeb"/>
        <w:rPr>
          <w:rFonts w:ascii="Helvetica" w:hAnsi="Helvetica" w:cs="Helvetica"/>
          <w:color w:val="333333"/>
          <w:sz w:val="21"/>
          <w:szCs w:val="21"/>
        </w:rPr>
      </w:pPr>
      <w:r>
        <w:rPr>
          <w:rFonts w:ascii="Helvetica" w:hAnsi="Helvetica" w:cs="Helvetica"/>
          <w:color w:val="333333"/>
          <w:sz w:val="21"/>
          <w:szCs w:val="21"/>
        </w:rPr>
        <w:t>The &lt;noscript&gt; tag is used to provide an alternate content for users that have disabled scripts in their browser or have a browser that doesn't support client-side scripting.</w:t>
      </w:r>
    </w:p>
    <w:p w:rsidR="00527C55" w:rsidRDefault="00527C55" w:rsidP="00527C55">
      <w:pPr>
        <w:pStyle w:val="NormalWeb"/>
        <w:rPr>
          <w:rFonts w:ascii="Helvetica" w:hAnsi="Helvetica" w:cs="Helvetica"/>
          <w:color w:val="333333"/>
          <w:sz w:val="21"/>
          <w:szCs w:val="21"/>
        </w:rPr>
      </w:pPr>
      <w:r>
        <w:rPr>
          <w:rFonts w:ascii="Helvetica" w:hAnsi="Helvetica" w:cs="Helvetica"/>
          <w:color w:val="333333"/>
          <w:sz w:val="21"/>
          <w:szCs w:val="21"/>
        </w:rPr>
        <w:t>The &lt;noscript&gt; element can contain all the elements that you can find inside the &lt;body&gt; element of a normal HTML page.</w:t>
      </w:r>
    </w:p>
    <w:p w:rsidR="00527C55" w:rsidRDefault="00527C55" w:rsidP="00527C55">
      <w:pPr>
        <w:pStyle w:val="NormalWeb"/>
        <w:rPr>
          <w:rFonts w:ascii="Helvetica" w:hAnsi="Helvetica" w:cs="Helvetica"/>
          <w:color w:val="333333"/>
          <w:sz w:val="21"/>
          <w:szCs w:val="21"/>
        </w:rPr>
      </w:pPr>
      <w:r>
        <w:rPr>
          <w:rFonts w:ascii="Helvetica" w:hAnsi="Helvetica" w:cs="Helvetica"/>
          <w:color w:val="333333"/>
          <w:sz w:val="21"/>
          <w:szCs w:val="21"/>
        </w:rPr>
        <w:t>The content inside the &lt;noscript&gt; element will only be displayed if scripts are not supported, or are disabled in the user's browser:</w:t>
      </w:r>
    </w:p>
    <w:p w:rsidR="00527C55" w:rsidRDefault="00527C55" w:rsidP="00527C55">
      <w:pPr>
        <w:pStyle w:val="Heading2"/>
        <w:shd w:val="clear" w:color="auto" w:fill="F1F1F1"/>
        <w:spacing w:before="15"/>
        <w:rPr>
          <w:rFonts w:cs="Helvetica"/>
          <w:color w:val="555555"/>
          <w:sz w:val="30"/>
          <w:szCs w:val="30"/>
        </w:rPr>
      </w:pPr>
      <w:r>
        <w:rPr>
          <w:rFonts w:cs="Helvetica"/>
          <w:color w:val="555555"/>
          <w:sz w:val="30"/>
          <w:szCs w:val="30"/>
        </w:rPr>
        <w:t>Example</w:t>
      </w:r>
    </w:p>
    <w:p w:rsidR="00527C55" w:rsidRDefault="00527C55" w:rsidP="00527C5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script</w:t>
      </w:r>
      <w:proofErr w:type="gramEnd"/>
      <w:r>
        <w:rPr>
          <w:rStyle w:val="highgt1"/>
          <w:rFonts w:ascii="Consolas" w:hAnsi="Consolas" w:cs="Consolas"/>
          <w:sz w:val="21"/>
          <w:szCs w:val="21"/>
        </w:rPr>
        <w:t>&gt;</w:t>
      </w:r>
      <w:r>
        <w:rPr>
          <w:rFonts w:ascii="Consolas" w:hAnsi="Consolas" w:cs="Consolas"/>
          <w:color w:val="000000"/>
          <w:sz w:val="21"/>
          <w:szCs w:val="21"/>
        </w:rPr>
        <w:br/>
        <w:t>document.getElementById(</w:t>
      </w:r>
      <w:r>
        <w:rPr>
          <w:rFonts w:ascii="Consolas" w:hAnsi="Consolas" w:cs="Consolas"/>
          <w:color w:val="0000CD"/>
          <w:sz w:val="21"/>
          <w:szCs w:val="21"/>
        </w:rPr>
        <w:t>"demo"</w:t>
      </w:r>
      <w:r>
        <w:rPr>
          <w:rFonts w:ascii="Consolas" w:hAnsi="Consolas" w:cs="Consolas"/>
          <w:color w:val="000000"/>
          <w:sz w:val="21"/>
          <w:szCs w:val="21"/>
        </w:rPr>
        <w:t xml:space="preserve">).innerHTML = </w:t>
      </w:r>
      <w:r>
        <w:rPr>
          <w:rFonts w:ascii="Consolas" w:hAnsi="Consolas" w:cs="Consolas"/>
          <w:color w:val="0000CD"/>
          <w:sz w:val="21"/>
          <w:szCs w:val="21"/>
        </w:rPr>
        <w:t>"Hello JavaScript!"</w:t>
      </w:r>
      <w:r>
        <w:rPr>
          <w:rFonts w:ascii="Consolas" w:hAnsi="Consolas" w:cs="Consolas"/>
          <w:color w:val="000000"/>
          <w:sz w:val="21"/>
          <w:szCs w:val="21"/>
        </w:rP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br/>
      </w:r>
      <w:r>
        <w:rPr>
          <w:rStyle w:val="highlt1"/>
          <w:rFonts w:ascii="Consolas" w:hAnsi="Consolas" w:cs="Consolas"/>
          <w:sz w:val="21"/>
          <w:szCs w:val="21"/>
        </w:rPr>
        <w:t>&lt;</w:t>
      </w:r>
      <w:r>
        <w:rPr>
          <w:rStyle w:val="highele1"/>
          <w:rFonts w:ascii="Consolas" w:hAnsi="Consolas" w:cs="Consolas"/>
          <w:sz w:val="21"/>
          <w:szCs w:val="21"/>
        </w:rPr>
        <w:t>noscript</w:t>
      </w:r>
      <w:r>
        <w:rPr>
          <w:rStyle w:val="highgt1"/>
          <w:rFonts w:ascii="Consolas" w:hAnsi="Consolas" w:cs="Consolas"/>
          <w:sz w:val="21"/>
          <w:szCs w:val="21"/>
        </w:rPr>
        <w:t>&gt;</w:t>
      </w:r>
      <w:r>
        <w:rPr>
          <w:rFonts w:ascii="Consolas" w:hAnsi="Consolas" w:cs="Consolas"/>
          <w:color w:val="000000"/>
          <w:sz w:val="21"/>
          <w:szCs w:val="21"/>
        </w:rPr>
        <w:t>Sorry, your browser does not support JavaScript!</w:t>
      </w:r>
      <w:r>
        <w:rPr>
          <w:rStyle w:val="highlt1"/>
          <w:rFonts w:ascii="Consolas" w:hAnsi="Consolas" w:cs="Consolas"/>
          <w:sz w:val="21"/>
          <w:szCs w:val="21"/>
        </w:rPr>
        <w:t>&lt;</w:t>
      </w:r>
      <w:r>
        <w:rPr>
          <w:rStyle w:val="highele1"/>
          <w:rFonts w:ascii="Consolas" w:hAnsi="Consolas" w:cs="Consolas"/>
          <w:sz w:val="21"/>
          <w:szCs w:val="21"/>
        </w:rPr>
        <w:t>/noscript</w:t>
      </w:r>
      <w:r>
        <w:rPr>
          <w:rStyle w:val="highgt1"/>
          <w:rFonts w:ascii="Consolas" w:hAnsi="Consolas" w:cs="Consolas"/>
          <w:sz w:val="21"/>
          <w:szCs w:val="21"/>
        </w:rPr>
        <w:t>&gt;</w:t>
      </w:r>
    </w:p>
    <w:p w:rsidR="00527C55" w:rsidRDefault="00527C55" w:rsidP="00527C5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58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527C55" w:rsidRDefault="0016480F" w:rsidP="00527C55">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88" style="width:0;height:0" o:hralign="center" o:hrstd="t" o:hr="t" fillcolor="#a0a0a0" stroked="f"/>
        </w:pict>
      </w:r>
    </w:p>
    <w:p w:rsidR="00527C55" w:rsidRDefault="00527C55" w:rsidP="00527C55">
      <w:pPr>
        <w:pStyle w:val="Heading2"/>
        <w:rPr>
          <w:rFonts w:cs="Helvetica"/>
          <w:color w:val="333333"/>
        </w:rPr>
      </w:pPr>
      <w:r>
        <w:rPr>
          <w:rFonts w:cs="Helvetica"/>
          <w:color w:val="333333"/>
        </w:rPr>
        <w:t>A Taste of JavaScript (From Our JavaScript Tutorial)</w:t>
      </w:r>
    </w:p>
    <w:p w:rsidR="00527C55" w:rsidRDefault="00527C55" w:rsidP="00527C55">
      <w:pPr>
        <w:pStyle w:val="NormalWeb"/>
        <w:rPr>
          <w:rFonts w:ascii="Helvetica" w:hAnsi="Helvetica" w:cs="Helvetica"/>
          <w:color w:val="333333"/>
          <w:sz w:val="21"/>
          <w:szCs w:val="21"/>
        </w:rPr>
      </w:pPr>
      <w:r>
        <w:rPr>
          <w:rFonts w:ascii="Helvetica" w:hAnsi="Helvetica" w:cs="Helvetica"/>
          <w:color w:val="333333"/>
          <w:sz w:val="21"/>
          <w:szCs w:val="21"/>
        </w:rPr>
        <w:t>Here are some examples of what JavaScript can do:</w:t>
      </w:r>
    </w:p>
    <w:p w:rsidR="00527C55" w:rsidRDefault="00527C55" w:rsidP="00527C55">
      <w:pPr>
        <w:pStyle w:val="Heading2"/>
        <w:shd w:val="clear" w:color="auto" w:fill="F1F1F1"/>
        <w:spacing w:before="15"/>
        <w:rPr>
          <w:rFonts w:cs="Helvetica"/>
          <w:color w:val="555555"/>
          <w:sz w:val="30"/>
          <w:szCs w:val="30"/>
        </w:rPr>
      </w:pPr>
      <w:r>
        <w:rPr>
          <w:rFonts w:cs="Helvetica"/>
          <w:color w:val="555555"/>
          <w:sz w:val="30"/>
          <w:szCs w:val="30"/>
        </w:rPr>
        <w:t>JavaScript can change HTML content:</w:t>
      </w:r>
    </w:p>
    <w:p w:rsidR="00527C55" w:rsidRDefault="00527C55" w:rsidP="00527C55">
      <w:pPr>
        <w:shd w:val="clear" w:color="auto" w:fill="FFFFFF"/>
        <w:spacing w:line="276" w:lineRule="atLeast"/>
        <w:rPr>
          <w:rFonts w:ascii="Consolas" w:hAnsi="Consolas" w:cs="Consolas"/>
          <w:color w:val="000000"/>
          <w:sz w:val="21"/>
          <w:szCs w:val="21"/>
        </w:rPr>
      </w:pPr>
      <w:proofErr w:type="gramStart"/>
      <w:r>
        <w:rPr>
          <w:rFonts w:ascii="Consolas" w:hAnsi="Consolas" w:cs="Consolas"/>
          <w:color w:val="000000"/>
          <w:sz w:val="21"/>
          <w:szCs w:val="21"/>
        </w:rPr>
        <w:t>document.getElementById(</w:t>
      </w:r>
      <w:proofErr w:type="gramEnd"/>
      <w:r>
        <w:rPr>
          <w:rStyle w:val="highval1"/>
          <w:rFonts w:ascii="Consolas" w:hAnsi="Consolas" w:cs="Consolas"/>
          <w:sz w:val="21"/>
          <w:szCs w:val="21"/>
        </w:rPr>
        <w:t>"demo"</w:t>
      </w:r>
      <w:r>
        <w:rPr>
          <w:rFonts w:ascii="Consolas" w:hAnsi="Consolas" w:cs="Consolas"/>
          <w:color w:val="000000"/>
          <w:sz w:val="21"/>
          <w:szCs w:val="21"/>
        </w:rPr>
        <w:t xml:space="preserve">).innerHTML = </w:t>
      </w:r>
      <w:r>
        <w:rPr>
          <w:rStyle w:val="highval1"/>
          <w:rFonts w:ascii="Consolas" w:hAnsi="Consolas" w:cs="Consolas"/>
          <w:sz w:val="21"/>
          <w:szCs w:val="21"/>
        </w:rPr>
        <w:t>"Hello JavaScript!"</w:t>
      </w:r>
      <w:r>
        <w:rPr>
          <w:rFonts w:ascii="Consolas" w:hAnsi="Consolas" w:cs="Consolas"/>
          <w:color w:val="000000"/>
          <w:sz w:val="21"/>
          <w:szCs w:val="21"/>
        </w:rPr>
        <w:t xml:space="preserve">; </w:t>
      </w:r>
    </w:p>
    <w:p w:rsidR="00527C55" w:rsidRDefault="00527C55" w:rsidP="00527C5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58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527C55" w:rsidRDefault="00527C55" w:rsidP="00527C55">
      <w:pPr>
        <w:pStyle w:val="Heading2"/>
        <w:shd w:val="clear" w:color="auto" w:fill="F1F1F1"/>
        <w:spacing w:before="15"/>
        <w:rPr>
          <w:rFonts w:cs="Helvetica"/>
          <w:color w:val="555555"/>
          <w:sz w:val="30"/>
          <w:szCs w:val="30"/>
        </w:rPr>
      </w:pPr>
      <w:r>
        <w:rPr>
          <w:rFonts w:cs="Helvetica"/>
          <w:color w:val="555555"/>
          <w:sz w:val="30"/>
          <w:szCs w:val="30"/>
        </w:rPr>
        <w:t>JavaScript can change HTML styles:</w:t>
      </w:r>
    </w:p>
    <w:p w:rsidR="00527C55" w:rsidRDefault="00527C55" w:rsidP="00527C55">
      <w:pPr>
        <w:shd w:val="clear" w:color="auto" w:fill="FFFFFF"/>
        <w:spacing w:line="276" w:lineRule="atLeast"/>
        <w:rPr>
          <w:rFonts w:ascii="Consolas" w:hAnsi="Consolas" w:cs="Consolas"/>
          <w:color w:val="000000"/>
          <w:sz w:val="21"/>
          <w:szCs w:val="21"/>
        </w:rPr>
      </w:pPr>
      <w:proofErr w:type="gramStart"/>
      <w:r>
        <w:rPr>
          <w:rFonts w:ascii="Consolas" w:hAnsi="Consolas" w:cs="Consolas"/>
          <w:color w:val="000000"/>
          <w:sz w:val="21"/>
          <w:szCs w:val="21"/>
        </w:rPr>
        <w:t>document.getElementById(</w:t>
      </w:r>
      <w:proofErr w:type="gramEnd"/>
      <w:r>
        <w:rPr>
          <w:rStyle w:val="highval1"/>
          <w:rFonts w:ascii="Consolas" w:hAnsi="Consolas" w:cs="Consolas"/>
          <w:sz w:val="21"/>
          <w:szCs w:val="21"/>
        </w:rPr>
        <w:t>"demo"</w:t>
      </w:r>
      <w:r>
        <w:rPr>
          <w:rFonts w:ascii="Consolas" w:hAnsi="Consolas" w:cs="Consolas"/>
          <w:color w:val="000000"/>
          <w:sz w:val="21"/>
          <w:szCs w:val="21"/>
        </w:rPr>
        <w:t xml:space="preserve">).style.fontSize = </w:t>
      </w:r>
      <w:r>
        <w:rPr>
          <w:rStyle w:val="highval1"/>
          <w:rFonts w:ascii="Consolas" w:hAnsi="Consolas" w:cs="Consolas"/>
          <w:sz w:val="21"/>
          <w:szCs w:val="21"/>
        </w:rPr>
        <w:t>"25px"</w:t>
      </w:r>
      <w:r>
        <w:rPr>
          <w:rFonts w:ascii="Consolas" w:hAnsi="Consolas" w:cs="Consolas"/>
          <w:color w:val="000000"/>
          <w:sz w:val="21"/>
          <w:szCs w:val="21"/>
        </w:rPr>
        <w:t>;</w:t>
      </w:r>
    </w:p>
    <w:p w:rsidR="00527C55" w:rsidRDefault="00527C55" w:rsidP="00527C5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58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527C55" w:rsidRDefault="00527C55" w:rsidP="00527C55">
      <w:pPr>
        <w:pStyle w:val="Heading2"/>
        <w:shd w:val="clear" w:color="auto" w:fill="F1F1F1"/>
        <w:spacing w:before="15"/>
        <w:rPr>
          <w:rFonts w:cs="Helvetica"/>
          <w:color w:val="555555"/>
          <w:sz w:val="30"/>
          <w:szCs w:val="30"/>
        </w:rPr>
      </w:pPr>
      <w:r>
        <w:rPr>
          <w:rFonts w:cs="Helvetica"/>
          <w:color w:val="555555"/>
          <w:sz w:val="30"/>
          <w:szCs w:val="30"/>
        </w:rPr>
        <w:t>JavaScript can change HTML attributes:</w:t>
      </w:r>
    </w:p>
    <w:p w:rsidR="00527C55" w:rsidRDefault="00527C55" w:rsidP="00527C55">
      <w:pPr>
        <w:shd w:val="clear" w:color="auto" w:fill="FFFFFF"/>
        <w:spacing w:line="276" w:lineRule="atLeast"/>
        <w:rPr>
          <w:rFonts w:ascii="Consolas" w:hAnsi="Consolas" w:cs="Consolas"/>
          <w:color w:val="000000"/>
          <w:sz w:val="21"/>
          <w:szCs w:val="21"/>
        </w:rPr>
      </w:pPr>
      <w:proofErr w:type="gramStart"/>
      <w:r>
        <w:rPr>
          <w:rFonts w:ascii="Consolas" w:hAnsi="Consolas" w:cs="Consolas"/>
          <w:color w:val="000000"/>
          <w:sz w:val="21"/>
          <w:szCs w:val="21"/>
        </w:rPr>
        <w:t>document.getElementById(</w:t>
      </w:r>
      <w:proofErr w:type="gramEnd"/>
      <w:r>
        <w:rPr>
          <w:rStyle w:val="highval1"/>
          <w:rFonts w:ascii="Consolas" w:hAnsi="Consolas" w:cs="Consolas"/>
          <w:sz w:val="21"/>
          <w:szCs w:val="21"/>
        </w:rPr>
        <w:t>"image"</w:t>
      </w:r>
      <w:r>
        <w:rPr>
          <w:rFonts w:ascii="Consolas" w:hAnsi="Consolas" w:cs="Consolas"/>
          <w:color w:val="000000"/>
          <w:sz w:val="21"/>
          <w:szCs w:val="21"/>
        </w:rPr>
        <w:t xml:space="preserve">).src = </w:t>
      </w:r>
      <w:r>
        <w:rPr>
          <w:rStyle w:val="highval1"/>
          <w:rFonts w:ascii="Consolas" w:hAnsi="Consolas" w:cs="Consolas"/>
          <w:sz w:val="21"/>
          <w:szCs w:val="21"/>
        </w:rPr>
        <w:t>"picture.gif"</w:t>
      </w:r>
      <w:r>
        <w:rPr>
          <w:rFonts w:ascii="Consolas" w:hAnsi="Consolas" w:cs="Consolas"/>
          <w:color w:val="000000"/>
          <w:sz w:val="21"/>
          <w:szCs w:val="21"/>
        </w:rPr>
        <w:t xml:space="preserve">; </w:t>
      </w:r>
    </w:p>
    <w:p w:rsidR="00527C55" w:rsidRDefault="00527C55" w:rsidP="00527C5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58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527C55" w:rsidRDefault="0016480F" w:rsidP="00527C55">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89" style="width:0;height:0" o:hralign="center" o:hrstd="t" o:hr="t" fillcolor="#a0a0a0" stroked="f"/>
        </w:pict>
      </w:r>
    </w:p>
    <w:p w:rsidR="00527C55" w:rsidRDefault="00527C55" w:rsidP="00527C55">
      <w:pPr>
        <w:pStyle w:val="Heading2"/>
        <w:rPr>
          <w:rFonts w:cs="Helvetica"/>
          <w:color w:val="333333"/>
        </w:rPr>
      </w:pPr>
      <w:r>
        <w:rPr>
          <w:rFonts w:cs="Helvetica"/>
          <w:color w:val="333333"/>
        </w:rPr>
        <w:t>HTML Script Tags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62"/>
        <w:gridCol w:w="8214"/>
      </w:tblGrid>
      <w:tr w:rsidR="00527C55" w:rsidTr="00527C55">
        <w:tc>
          <w:tcPr>
            <w:tcW w:w="0" w:type="auto"/>
            <w:shd w:val="clear" w:color="auto" w:fill="auto"/>
            <w:tcMar>
              <w:top w:w="0" w:type="dxa"/>
              <w:left w:w="0" w:type="dxa"/>
              <w:bottom w:w="0" w:type="dxa"/>
              <w:right w:w="0" w:type="dxa"/>
            </w:tcMar>
            <w:vAlign w:val="center"/>
            <w:hideMark/>
          </w:tcPr>
          <w:p w:rsidR="00527C55" w:rsidRDefault="00527C55">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527C55" w:rsidRDefault="00527C55">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527C55" w:rsidTr="00527C55">
        <w:tc>
          <w:tcPr>
            <w:tcW w:w="0" w:type="auto"/>
            <w:shd w:val="clear" w:color="auto" w:fill="auto"/>
            <w:tcMar>
              <w:top w:w="0" w:type="dxa"/>
              <w:left w:w="0" w:type="dxa"/>
              <w:bottom w:w="0" w:type="dxa"/>
              <w:right w:w="0" w:type="dxa"/>
            </w:tcMar>
            <w:vAlign w:val="center"/>
            <w:hideMark/>
          </w:tcPr>
          <w:p w:rsidR="00527C55" w:rsidRDefault="0016480F">
            <w:pPr>
              <w:spacing w:after="180"/>
              <w:rPr>
                <w:rFonts w:ascii="Helvetica" w:hAnsi="Helvetica" w:cs="Helvetica"/>
                <w:color w:val="333333"/>
                <w:sz w:val="21"/>
                <w:szCs w:val="21"/>
              </w:rPr>
            </w:pPr>
            <w:hyperlink r:id="rId1585" w:history="1">
              <w:r w:rsidR="00527C55">
                <w:rPr>
                  <w:rStyle w:val="Hyperlink"/>
                  <w:rFonts w:ascii="Helvetica" w:hAnsi="Helvetica" w:cs="Helvetica"/>
                  <w:sz w:val="21"/>
                  <w:szCs w:val="21"/>
                </w:rPr>
                <w:t>&lt;script&gt;</w:t>
              </w:r>
            </w:hyperlink>
          </w:p>
        </w:tc>
        <w:tc>
          <w:tcPr>
            <w:tcW w:w="0" w:type="auto"/>
            <w:shd w:val="clear" w:color="auto" w:fill="auto"/>
            <w:tcMar>
              <w:top w:w="0" w:type="dxa"/>
              <w:left w:w="0" w:type="dxa"/>
              <w:bottom w:w="0" w:type="dxa"/>
              <w:right w:w="0" w:type="dxa"/>
            </w:tcMar>
            <w:vAlign w:val="center"/>
            <w:hideMark/>
          </w:tcPr>
          <w:p w:rsidR="00527C55" w:rsidRDefault="00527C55">
            <w:pPr>
              <w:spacing w:after="180"/>
              <w:rPr>
                <w:rFonts w:ascii="Helvetica" w:hAnsi="Helvetica" w:cs="Helvetica"/>
                <w:color w:val="333333"/>
                <w:sz w:val="21"/>
                <w:szCs w:val="21"/>
              </w:rPr>
            </w:pPr>
            <w:r>
              <w:rPr>
                <w:rFonts w:ascii="Helvetica" w:hAnsi="Helvetica" w:cs="Helvetica"/>
                <w:color w:val="333333"/>
                <w:sz w:val="21"/>
                <w:szCs w:val="21"/>
              </w:rPr>
              <w:t>Defines a client-side script</w:t>
            </w:r>
          </w:p>
        </w:tc>
      </w:tr>
      <w:tr w:rsidR="00527C55" w:rsidTr="00527C55">
        <w:tc>
          <w:tcPr>
            <w:tcW w:w="0" w:type="auto"/>
            <w:shd w:val="clear" w:color="auto" w:fill="auto"/>
            <w:tcMar>
              <w:top w:w="0" w:type="dxa"/>
              <w:left w:w="0" w:type="dxa"/>
              <w:bottom w:w="0" w:type="dxa"/>
              <w:right w:w="0" w:type="dxa"/>
            </w:tcMar>
            <w:vAlign w:val="center"/>
            <w:hideMark/>
          </w:tcPr>
          <w:p w:rsidR="00527C55" w:rsidRDefault="0016480F">
            <w:pPr>
              <w:spacing w:after="180"/>
              <w:rPr>
                <w:rFonts w:ascii="Helvetica" w:hAnsi="Helvetica" w:cs="Helvetica"/>
                <w:color w:val="333333"/>
                <w:sz w:val="21"/>
                <w:szCs w:val="21"/>
              </w:rPr>
            </w:pPr>
            <w:hyperlink r:id="rId1586" w:history="1">
              <w:r w:rsidR="00527C55">
                <w:rPr>
                  <w:rStyle w:val="Hyperlink"/>
                  <w:rFonts w:ascii="Helvetica" w:hAnsi="Helvetica" w:cs="Helvetica"/>
                  <w:sz w:val="21"/>
                  <w:szCs w:val="21"/>
                </w:rPr>
                <w:t>&lt;noscript&gt;</w:t>
              </w:r>
            </w:hyperlink>
          </w:p>
        </w:tc>
        <w:tc>
          <w:tcPr>
            <w:tcW w:w="0" w:type="auto"/>
            <w:shd w:val="clear" w:color="auto" w:fill="auto"/>
            <w:tcMar>
              <w:top w:w="0" w:type="dxa"/>
              <w:left w:w="0" w:type="dxa"/>
              <w:bottom w:w="0" w:type="dxa"/>
              <w:right w:w="0" w:type="dxa"/>
            </w:tcMar>
            <w:vAlign w:val="center"/>
            <w:hideMark/>
          </w:tcPr>
          <w:p w:rsidR="00527C55" w:rsidRDefault="00527C55">
            <w:pPr>
              <w:spacing w:after="180"/>
              <w:rPr>
                <w:rFonts w:ascii="Helvetica" w:hAnsi="Helvetica" w:cs="Helvetica"/>
                <w:color w:val="333333"/>
                <w:sz w:val="21"/>
                <w:szCs w:val="21"/>
              </w:rPr>
            </w:pPr>
            <w:r>
              <w:rPr>
                <w:rFonts w:ascii="Helvetica" w:hAnsi="Helvetica" w:cs="Helvetica"/>
                <w:color w:val="333333"/>
                <w:sz w:val="21"/>
                <w:szCs w:val="21"/>
              </w:rPr>
              <w:t>Defines an alternate content for users that do not support client-side scripts</w:t>
            </w:r>
          </w:p>
        </w:tc>
      </w:tr>
    </w:tbl>
    <w:p w:rsidR="00527C55" w:rsidRDefault="0016480F" w:rsidP="00527C5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90" style="width:0;height:0" o:hralign="center" o:hrstd="t" o:hr="t" fillcolor="#a0a0a0" stroked="f"/>
        </w:pict>
      </w:r>
    </w:p>
    <w:p w:rsidR="00527C55" w:rsidRDefault="00527C55" w:rsidP="00527C55">
      <w:pPr>
        <w:pStyle w:val="Heading2"/>
        <w:rPr>
          <w:rFonts w:cs="Helvetica"/>
          <w:color w:val="333333"/>
        </w:rPr>
      </w:pPr>
      <w:r>
        <w:rPr>
          <w:rFonts w:cs="Helvetica"/>
          <w:color w:val="333333"/>
        </w:rPr>
        <w:lastRenderedPageBreak/>
        <w:t>Test Yourself with Exercises!</w:t>
      </w:r>
    </w:p>
    <w:p w:rsidR="00527C55" w:rsidRDefault="0016480F" w:rsidP="00527C55">
      <w:pPr>
        <w:pStyle w:val="NormalWeb"/>
        <w:spacing w:after="0"/>
        <w:rPr>
          <w:rFonts w:ascii="Helvetica" w:hAnsi="Helvetica" w:cs="Helvetica"/>
          <w:color w:val="333333"/>
          <w:sz w:val="21"/>
          <w:szCs w:val="21"/>
        </w:rPr>
      </w:pPr>
      <w:hyperlink r:id="rId1587" w:tgtFrame="_blank" w:history="1">
        <w:r w:rsidR="00527C55">
          <w:rPr>
            <w:rStyle w:val="Hyperlink"/>
            <w:rFonts w:ascii="Verdana" w:hAnsi="Verdana" w:cs="Helvetica"/>
            <w:b/>
            <w:bCs/>
            <w:color w:val="FFFFFF"/>
            <w:sz w:val="20"/>
            <w:szCs w:val="20"/>
            <w:bdr w:val="single" w:sz="6" w:space="4" w:color="8AC007" w:frame="1"/>
            <w:shd w:val="clear" w:color="auto" w:fill="8AC007"/>
          </w:rPr>
          <w:t>Exercise 1 »</w:t>
        </w:r>
      </w:hyperlink>
      <w:r w:rsidR="00527C55">
        <w:rPr>
          <w:rFonts w:ascii="Helvetica" w:hAnsi="Helvetica" w:cs="Helvetica"/>
          <w:color w:val="333333"/>
          <w:sz w:val="21"/>
          <w:szCs w:val="21"/>
        </w:rPr>
        <w:t xml:space="preserve">    </w:t>
      </w:r>
      <w:hyperlink r:id="rId1588" w:tgtFrame="_blank" w:history="1">
        <w:r w:rsidR="00527C55">
          <w:rPr>
            <w:rStyle w:val="Hyperlink"/>
            <w:rFonts w:ascii="Verdana" w:hAnsi="Verdana" w:cs="Helvetica"/>
            <w:b/>
            <w:bCs/>
            <w:color w:val="FFFFFF"/>
            <w:sz w:val="20"/>
            <w:szCs w:val="20"/>
            <w:bdr w:val="single" w:sz="6" w:space="4" w:color="8AC007" w:frame="1"/>
            <w:shd w:val="clear" w:color="auto" w:fill="8AC007"/>
          </w:rPr>
          <w:t>Exercise 2 »</w:t>
        </w:r>
      </w:hyperlink>
      <w:r w:rsidR="00527C55">
        <w:rPr>
          <w:rFonts w:ascii="Helvetica" w:hAnsi="Helvetica" w:cs="Helvetica"/>
          <w:color w:val="333333"/>
          <w:sz w:val="21"/>
          <w:szCs w:val="21"/>
        </w:rPr>
        <w:t xml:space="preserve">    </w:t>
      </w:r>
      <w:hyperlink r:id="rId1589" w:tgtFrame="_blank" w:history="1">
        <w:r w:rsidR="00527C55">
          <w:rPr>
            <w:rStyle w:val="Hyperlink"/>
            <w:rFonts w:ascii="Verdana" w:hAnsi="Verdana" w:cs="Helvetica"/>
            <w:b/>
            <w:bCs/>
            <w:color w:val="FFFFFF"/>
            <w:sz w:val="20"/>
            <w:szCs w:val="20"/>
            <w:bdr w:val="single" w:sz="6" w:space="4" w:color="8AC007" w:frame="1"/>
            <w:shd w:val="clear" w:color="auto" w:fill="8AC007"/>
          </w:rPr>
          <w:t>Exercise 3 »</w:t>
        </w:r>
      </w:hyperlink>
      <w:r w:rsidR="00527C55">
        <w:rPr>
          <w:rFonts w:ascii="Helvetica" w:hAnsi="Helvetica" w:cs="Helvetica"/>
          <w:color w:val="333333"/>
          <w:sz w:val="21"/>
          <w:szCs w:val="21"/>
        </w:rPr>
        <w:t xml:space="preserve">    </w:t>
      </w:r>
      <w:hyperlink r:id="rId1590" w:tgtFrame="_blank" w:history="1">
        <w:r w:rsidR="00527C55">
          <w:rPr>
            <w:rStyle w:val="Hyperlink"/>
            <w:rFonts w:ascii="Verdana" w:hAnsi="Verdana" w:cs="Helvetica"/>
            <w:b/>
            <w:bCs/>
            <w:color w:val="FFFFFF"/>
            <w:sz w:val="20"/>
            <w:szCs w:val="20"/>
            <w:bdr w:val="single" w:sz="6" w:space="4" w:color="8AC007" w:frame="1"/>
            <w:shd w:val="clear" w:color="auto" w:fill="8AC007"/>
          </w:rPr>
          <w:t>Exercise 4 »</w:t>
        </w:r>
      </w:hyperlink>
      <w:r w:rsidR="00527C55">
        <w:rPr>
          <w:rFonts w:ascii="Helvetica" w:hAnsi="Helvetica" w:cs="Helvetica"/>
          <w:color w:val="333333"/>
          <w:sz w:val="21"/>
          <w:szCs w:val="21"/>
        </w:rPr>
        <w:t xml:space="preserve"> </w:t>
      </w:r>
    </w:p>
    <w:p w:rsidR="00527C55" w:rsidRDefault="00527C55" w:rsidP="00527C55">
      <w:pPr>
        <w:rPr>
          <w:rFonts w:ascii="Helvetica" w:hAnsi="Helvetica" w:cs="Helvetica"/>
          <w:color w:val="333333"/>
          <w:sz w:val="21"/>
          <w:szCs w:val="21"/>
        </w:rPr>
      </w:pPr>
    </w:p>
    <w:p w:rsidR="00527C55" w:rsidRDefault="0016480F" w:rsidP="00527C55">
      <w:pPr>
        <w:rPr>
          <w:rFonts w:ascii="Helvetica" w:hAnsi="Helvetica" w:cs="Helvetica"/>
          <w:color w:val="333333"/>
          <w:sz w:val="30"/>
          <w:szCs w:val="30"/>
        </w:rPr>
      </w:pPr>
      <w:hyperlink r:id="rId1591" w:history="1">
        <w:r w:rsidR="00527C55">
          <w:rPr>
            <w:rStyle w:val="Hyperlink"/>
            <w:rFonts w:ascii="Helvetica" w:hAnsi="Helvetica" w:cs="Helvetica"/>
            <w:color w:val="8AC007"/>
            <w:sz w:val="30"/>
            <w:szCs w:val="30"/>
          </w:rPr>
          <w:t>« Previous</w:t>
        </w:r>
      </w:hyperlink>
    </w:p>
    <w:p w:rsidR="00527C55" w:rsidRDefault="0016480F" w:rsidP="00527C55">
      <w:pPr>
        <w:jc w:val="right"/>
        <w:rPr>
          <w:rFonts w:ascii="Helvetica" w:hAnsi="Helvetica" w:cs="Helvetica"/>
          <w:color w:val="333333"/>
          <w:sz w:val="30"/>
          <w:szCs w:val="30"/>
        </w:rPr>
      </w:pPr>
      <w:hyperlink r:id="rId1592" w:history="1">
        <w:r w:rsidR="00527C55">
          <w:rPr>
            <w:rStyle w:val="Hyperlink"/>
            <w:rFonts w:ascii="Helvetica" w:hAnsi="Helvetica" w:cs="Helvetica"/>
            <w:color w:val="8AC007"/>
            <w:sz w:val="30"/>
            <w:szCs w:val="30"/>
          </w:rPr>
          <w:t>Next Chapter »</w:t>
        </w:r>
      </w:hyperlink>
    </w:p>
    <w:p w:rsidR="0054740A" w:rsidRDefault="0054740A" w:rsidP="0054740A">
      <w:pPr>
        <w:pStyle w:val="Heading1"/>
        <w:rPr>
          <w:rFonts w:cs="Helvetica"/>
          <w:color w:val="333333"/>
        </w:rPr>
      </w:pPr>
      <w:r>
        <w:rPr>
          <w:rFonts w:cs="Helvetica"/>
          <w:color w:val="333333"/>
        </w:rPr>
        <w:t xml:space="preserve">HTML </w:t>
      </w:r>
      <w:r>
        <w:rPr>
          <w:rStyle w:val="colorh1"/>
          <w:rFonts w:cs="Helvetica"/>
          <w:color w:val="333333"/>
        </w:rPr>
        <w:t>Head</w:t>
      </w:r>
    </w:p>
    <w:p w:rsidR="0054740A" w:rsidRDefault="0016480F" w:rsidP="0054740A">
      <w:pPr>
        <w:rPr>
          <w:rFonts w:ascii="Helvetica" w:hAnsi="Helvetica" w:cs="Helvetica"/>
          <w:color w:val="333333"/>
          <w:sz w:val="30"/>
          <w:szCs w:val="30"/>
        </w:rPr>
      </w:pPr>
      <w:hyperlink r:id="rId1593" w:history="1">
        <w:r w:rsidR="0054740A">
          <w:rPr>
            <w:rStyle w:val="Hyperlink"/>
            <w:rFonts w:ascii="Helvetica" w:hAnsi="Helvetica" w:cs="Helvetica"/>
            <w:color w:val="8AC007"/>
            <w:sz w:val="30"/>
            <w:szCs w:val="30"/>
          </w:rPr>
          <w:t>« Previous</w:t>
        </w:r>
      </w:hyperlink>
    </w:p>
    <w:p w:rsidR="0054740A" w:rsidRDefault="0016480F" w:rsidP="0054740A">
      <w:pPr>
        <w:jc w:val="right"/>
        <w:rPr>
          <w:rFonts w:ascii="Helvetica" w:hAnsi="Helvetica" w:cs="Helvetica"/>
          <w:color w:val="333333"/>
          <w:sz w:val="30"/>
          <w:szCs w:val="30"/>
        </w:rPr>
      </w:pPr>
      <w:hyperlink r:id="rId1594" w:history="1">
        <w:r w:rsidR="0054740A">
          <w:rPr>
            <w:rStyle w:val="Hyperlink"/>
            <w:rFonts w:ascii="Helvetica" w:hAnsi="Helvetica" w:cs="Helvetica"/>
            <w:color w:val="8AC007"/>
            <w:sz w:val="30"/>
            <w:szCs w:val="30"/>
          </w:rPr>
          <w:t>Next Chapter »</w:t>
        </w:r>
      </w:hyperlink>
    </w:p>
    <w:p w:rsidR="0054740A" w:rsidRDefault="0016480F" w:rsidP="0054740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91" style="width:0;height:0" o:hralign="center" o:hrstd="t" o:hr="t" fillcolor="#a0a0a0" stroked="f"/>
        </w:pict>
      </w:r>
    </w:p>
    <w:p w:rsidR="0054740A" w:rsidRDefault="0054740A" w:rsidP="0054740A">
      <w:pPr>
        <w:pStyle w:val="Heading2"/>
        <w:rPr>
          <w:rFonts w:cs="Helvetica"/>
          <w:color w:val="333333"/>
        </w:rPr>
      </w:pPr>
      <w:r>
        <w:rPr>
          <w:rFonts w:cs="Helvetica"/>
          <w:color w:val="333333"/>
        </w:rPr>
        <w:t>The HTML &lt;head&gt; Element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 xml:space="preserve">The &lt;head&gt; element is a container for </w:t>
      </w:r>
      <w:proofErr w:type="gramStart"/>
      <w:r>
        <w:rPr>
          <w:rFonts w:ascii="Helvetica" w:hAnsi="Helvetica" w:cs="Helvetica"/>
          <w:color w:val="333333"/>
          <w:sz w:val="21"/>
          <w:szCs w:val="21"/>
        </w:rPr>
        <w:t>meta</w:t>
      </w:r>
      <w:proofErr w:type="gramEnd"/>
      <w:r>
        <w:rPr>
          <w:rFonts w:ascii="Helvetica" w:hAnsi="Helvetica" w:cs="Helvetica"/>
          <w:color w:val="333333"/>
          <w:sz w:val="21"/>
          <w:szCs w:val="21"/>
        </w:rPr>
        <w:t xml:space="preserve"> data (data about data).</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 xml:space="preserve">HTML </w:t>
      </w:r>
      <w:proofErr w:type="gramStart"/>
      <w:r>
        <w:rPr>
          <w:rFonts w:ascii="Helvetica" w:hAnsi="Helvetica" w:cs="Helvetica"/>
          <w:color w:val="333333"/>
          <w:sz w:val="21"/>
          <w:szCs w:val="21"/>
        </w:rPr>
        <w:t>meta</w:t>
      </w:r>
      <w:proofErr w:type="gramEnd"/>
      <w:r>
        <w:rPr>
          <w:rFonts w:ascii="Helvetica" w:hAnsi="Helvetica" w:cs="Helvetica"/>
          <w:color w:val="333333"/>
          <w:sz w:val="21"/>
          <w:szCs w:val="21"/>
        </w:rPr>
        <w:t xml:space="preserve"> data is data about the HTML document. Metadata is not displayed.</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 xml:space="preserve">Meta data typically define document title, styles, links, scripts, and other </w:t>
      </w:r>
      <w:proofErr w:type="gramStart"/>
      <w:r>
        <w:rPr>
          <w:rFonts w:ascii="Helvetica" w:hAnsi="Helvetica" w:cs="Helvetica"/>
          <w:color w:val="333333"/>
          <w:sz w:val="21"/>
          <w:szCs w:val="21"/>
        </w:rPr>
        <w:t>meta</w:t>
      </w:r>
      <w:proofErr w:type="gramEnd"/>
      <w:r>
        <w:rPr>
          <w:rFonts w:ascii="Helvetica" w:hAnsi="Helvetica" w:cs="Helvetica"/>
          <w:color w:val="333333"/>
          <w:sz w:val="21"/>
          <w:szCs w:val="21"/>
        </w:rPr>
        <w:t xml:space="preserve"> information.</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 xml:space="preserve">The following tags describes </w:t>
      </w:r>
      <w:proofErr w:type="gramStart"/>
      <w:r>
        <w:rPr>
          <w:rFonts w:ascii="Helvetica" w:hAnsi="Helvetica" w:cs="Helvetica"/>
          <w:color w:val="333333"/>
          <w:sz w:val="21"/>
          <w:szCs w:val="21"/>
        </w:rPr>
        <w:t>meta</w:t>
      </w:r>
      <w:proofErr w:type="gramEnd"/>
      <w:r>
        <w:rPr>
          <w:rFonts w:ascii="Helvetica" w:hAnsi="Helvetica" w:cs="Helvetica"/>
          <w:color w:val="333333"/>
          <w:sz w:val="21"/>
          <w:szCs w:val="21"/>
        </w:rPr>
        <w:t xml:space="preserve"> data: &lt;title&gt;, &lt;style&gt;, &lt; meta&gt;, &lt;link&gt;, &lt;script&gt;, and &lt;base&gt;.</w:t>
      </w:r>
    </w:p>
    <w:p w:rsidR="0054740A" w:rsidRDefault="0016480F" w:rsidP="0054740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92" style="width:0;height:0" o:hralign="center" o:hrstd="t" o:hr="t" fillcolor="#a0a0a0" stroked="f"/>
        </w:pict>
      </w:r>
    </w:p>
    <w:p w:rsidR="0054740A" w:rsidRDefault="0054740A" w:rsidP="0054740A">
      <w:pPr>
        <w:pStyle w:val="Heading2"/>
        <w:rPr>
          <w:rFonts w:cs="Helvetica"/>
          <w:color w:val="333333"/>
        </w:rPr>
      </w:pPr>
      <w:r>
        <w:rPr>
          <w:rFonts w:cs="Helvetica"/>
          <w:color w:val="333333"/>
        </w:rPr>
        <w:t>Omitting &lt;html&gt; and &lt;body&gt;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In the HTML5 standard, the &lt;html&gt; tag, the &lt;body&gt; tag, and the &lt;head&gt; tag can be omitted.</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The following code will validate as HTML5:</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Page Title</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This is a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p>
    <w:p w:rsidR="0054740A" w:rsidRDefault="0054740A" w:rsidP="0054740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59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54740A" w:rsidTr="0054740A">
        <w:tc>
          <w:tcPr>
            <w:tcW w:w="510" w:type="dxa"/>
            <w:shd w:val="clear" w:color="auto" w:fill="FFFFFF"/>
            <w:tcMar>
              <w:top w:w="150" w:type="dxa"/>
              <w:left w:w="150" w:type="dxa"/>
              <w:bottom w:w="150" w:type="dxa"/>
              <w:right w:w="75" w:type="dxa"/>
            </w:tcMar>
            <w:vAlign w:val="center"/>
            <w:hideMark/>
          </w:tcPr>
          <w:p w:rsidR="0054740A" w:rsidRDefault="0054740A">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1810" name="Picture 18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54740A" w:rsidRDefault="0054740A">
            <w:pPr>
              <w:spacing w:after="180"/>
              <w:rPr>
                <w:rFonts w:ascii="Helvetica" w:hAnsi="Helvetica" w:cs="Helvetica"/>
                <w:color w:val="333333"/>
                <w:sz w:val="21"/>
                <w:szCs w:val="21"/>
              </w:rPr>
            </w:pPr>
            <w:r>
              <w:rPr>
                <w:rFonts w:ascii="Helvetica" w:hAnsi="Helvetica" w:cs="Helvetica"/>
                <w:color w:val="333333"/>
                <w:sz w:val="21"/>
                <w:szCs w:val="21"/>
              </w:rPr>
              <w:t>W3Schools does not recommend omitting the &lt;html&gt; and &lt;body&gt; tags:</w:t>
            </w:r>
          </w:p>
        </w:tc>
      </w:tr>
    </w:tbl>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The &lt;html&gt; element is the document root. It is the recommended place for specifying the page language:</w:t>
      </w:r>
    </w:p>
    <w:p w:rsidR="0054740A" w:rsidRDefault="0054740A" w:rsidP="0054740A">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Fonts w:ascii="Consolas" w:hAnsi="Consolas" w:cs="Consolas"/>
          <w:color w:val="000000"/>
          <w:sz w:val="21"/>
          <w:szCs w:val="21"/>
        </w:rPr>
        <w:t xml:space="preserve"> </w:t>
      </w:r>
      <w:r>
        <w:rPr>
          <w:rStyle w:val="highatt1"/>
          <w:rFonts w:ascii="Consolas" w:hAnsi="Consolas" w:cs="Consolas"/>
          <w:sz w:val="21"/>
          <w:szCs w:val="21"/>
        </w:rPr>
        <w:t>lang=</w:t>
      </w:r>
      <w:r>
        <w:rPr>
          <w:rStyle w:val="highval1"/>
          <w:rFonts w:ascii="Consolas" w:hAnsi="Consolas" w:cs="Consolas"/>
          <w:sz w:val="21"/>
          <w:szCs w:val="21"/>
        </w:rPr>
        <w:t>"en-US"</w:t>
      </w:r>
      <w:r>
        <w:rPr>
          <w:rStyle w:val="highgt1"/>
          <w:rFonts w:ascii="Consolas" w:hAnsi="Consolas" w:cs="Consolas"/>
          <w:sz w:val="21"/>
          <w:szCs w:val="21"/>
        </w:rPr>
        <w:t>&gt;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Declaring a language is important for accessibility applications (screen readers) and search engines.</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Omitting &lt;html&gt; and &lt;body&gt; can crash badly written DOM and XML software.</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Finally, omitting &lt;body&gt; can produce errors in older browsers (IE9).</w:t>
      </w:r>
    </w:p>
    <w:p w:rsidR="0054740A" w:rsidRDefault="0016480F" w:rsidP="0054740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93" style="width:0;height:0" o:hralign="center" o:hrstd="t" o:hr="t" fillcolor="#a0a0a0" stroked="f"/>
        </w:pict>
      </w:r>
    </w:p>
    <w:p w:rsidR="0054740A" w:rsidRDefault="0054740A" w:rsidP="0054740A">
      <w:pPr>
        <w:pStyle w:val="Heading2"/>
        <w:rPr>
          <w:rFonts w:cs="Helvetica"/>
          <w:color w:val="333333"/>
        </w:rPr>
      </w:pPr>
      <w:r>
        <w:rPr>
          <w:rFonts w:cs="Helvetica"/>
          <w:color w:val="333333"/>
        </w:rPr>
        <w:t>Omitting &lt;head&gt;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In the HTML5 standard, the &lt;head&gt; tag can also be omitted.</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By default, browsers will add all elements before &lt;body&gt;, to a default &lt;head&gt; element.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You can reduce the complexity of HTML, by omitting the &lt;head&gt; tag:</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Page Title</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This is a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54740A" w:rsidRDefault="0054740A" w:rsidP="0054740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59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54740A" w:rsidTr="0054740A">
        <w:tc>
          <w:tcPr>
            <w:tcW w:w="510" w:type="dxa"/>
            <w:shd w:val="clear" w:color="auto" w:fill="FFFFFF"/>
            <w:tcMar>
              <w:top w:w="150" w:type="dxa"/>
              <w:left w:w="150" w:type="dxa"/>
              <w:bottom w:w="150" w:type="dxa"/>
              <w:right w:w="75" w:type="dxa"/>
            </w:tcMar>
            <w:vAlign w:val="center"/>
            <w:hideMark/>
          </w:tcPr>
          <w:p w:rsidR="0054740A" w:rsidRDefault="0054740A">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1812" name="Picture 18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54740A" w:rsidRDefault="0054740A">
            <w:pPr>
              <w:spacing w:after="180"/>
              <w:rPr>
                <w:rFonts w:ascii="Helvetica" w:hAnsi="Helvetica" w:cs="Helvetica"/>
                <w:color w:val="333333"/>
                <w:sz w:val="21"/>
                <w:szCs w:val="21"/>
              </w:rPr>
            </w:pPr>
            <w:r>
              <w:rPr>
                <w:rFonts w:ascii="Helvetica" w:hAnsi="Helvetica" w:cs="Helvetica"/>
                <w:color w:val="333333"/>
                <w:sz w:val="21"/>
                <w:szCs w:val="21"/>
              </w:rPr>
              <w:t>Omitting tags is unfamiliar to web developers. It needs time to be established as a guideline.</w:t>
            </w:r>
          </w:p>
        </w:tc>
      </w:tr>
    </w:tbl>
    <w:p w:rsidR="0054740A" w:rsidRDefault="0016480F" w:rsidP="0054740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94" style="width:0;height:0" o:hralign="center" o:hrstd="t" o:hr="t" fillcolor="#a0a0a0" stroked="f"/>
        </w:pict>
      </w:r>
    </w:p>
    <w:p w:rsidR="0054740A" w:rsidRDefault="0054740A" w:rsidP="0054740A">
      <w:pPr>
        <w:pStyle w:val="Heading2"/>
        <w:rPr>
          <w:rFonts w:cs="Helvetica"/>
          <w:color w:val="333333"/>
        </w:rPr>
      </w:pPr>
      <w:r>
        <w:rPr>
          <w:rFonts w:cs="Helvetica"/>
          <w:color w:val="333333"/>
        </w:rPr>
        <w:lastRenderedPageBreak/>
        <w:t>The HTML &lt;title&gt; Element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The &lt;title&gt; element defines the title of the document.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The &lt;title&gt; element is required in all HTML/XHTML documents.</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The &lt;title&gt; element:</w:t>
      </w:r>
    </w:p>
    <w:p w:rsidR="0054740A" w:rsidRDefault="0054740A" w:rsidP="007D4F60">
      <w:pPr>
        <w:numPr>
          <w:ilvl w:val="0"/>
          <w:numId w:val="1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defines a title in the browser toolbar</w:t>
      </w:r>
    </w:p>
    <w:p w:rsidR="0054740A" w:rsidRDefault="0054740A" w:rsidP="007D4F60">
      <w:pPr>
        <w:numPr>
          <w:ilvl w:val="0"/>
          <w:numId w:val="1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provides a title for the page when it is added to favorites</w:t>
      </w:r>
    </w:p>
    <w:p w:rsidR="0054740A" w:rsidRDefault="0054740A" w:rsidP="007D4F60">
      <w:pPr>
        <w:numPr>
          <w:ilvl w:val="0"/>
          <w:numId w:val="1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displays a title for the page in search engine results</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A simplified HTML document:</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Page Title</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t>The content of the document......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54740A" w:rsidRDefault="0054740A" w:rsidP="0054740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59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54740A" w:rsidRDefault="0016480F" w:rsidP="0054740A">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95" style="width:0;height:0" o:hralign="center" o:hrstd="t" o:hr="t" fillcolor="#a0a0a0" stroked="f"/>
        </w:pict>
      </w:r>
    </w:p>
    <w:p w:rsidR="0054740A" w:rsidRDefault="0054740A" w:rsidP="0054740A">
      <w:pPr>
        <w:pStyle w:val="Heading2"/>
        <w:rPr>
          <w:rFonts w:cs="Helvetica"/>
          <w:color w:val="333333"/>
        </w:rPr>
      </w:pPr>
      <w:r>
        <w:rPr>
          <w:rFonts w:cs="Helvetica"/>
          <w:color w:val="333333"/>
        </w:rPr>
        <w:t>The HTML &lt;style&gt; Element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The &lt;style&gt; element is used to define style information for an HTML document.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Inside the &lt;style&gt; element you specify how HTML elements should render in a browser:</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style</w:t>
      </w:r>
      <w:proofErr w:type="gramEnd"/>
      <w:r>
        <w:rPr>
          <w:rStyle w:val="highgt1"/>
          <w:rFonts w:ascii="Consolas" w:hAnsi="Consolas" w:cs="Consolas"/>
          <w:sz w:val="21"/>
          <w:szCs w:val="21"/>
        </w:rPr>
        <w:t>&gt;</w:t>
      </w:r>
      <w:r>
        <w:rPr>
          <w:rFonts w:ascii="Consolas" w:hAnsi="Consolas" w:cs="Consolas"/>
          <w:color w:val="000000"/>
          <w:sz w:val="21"/>
          <w:szCs w:val="21"/>
        </w:rPr>
        <w:br/>
        <w:t>body {background-color:yellow;}</w:t>
      </w:r>
      <w:r>
        <w:rPr>
          <w:rFonts w:ascii="Consolas" w:hAnsi="Consolas" w:cs="Consolas"/>
          <w:color w:val="000000"/>
          <w:sz w:val="21"/>
          <w:szCs w:val="21"/>
        </w:rPr>
        <w:br/>
        <w:t>p {color:blue;}</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p>
    <w:p w:rsidR="0054740A" w:rsidRDefault="0054740A" w:rsidP="0054740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59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54740A" w:rsidRDefault="0016480F" w:rsidP="0054740A">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96" style="width:0;height:0" o:hralign="center" o:hrstd="t" o:hr="t" fillcolor="#a0a0a0" stroked="f"/>
        </w:pict>
      </w:r>
    </w:p>
    <w:p w:rsidR="0054740A" w:rsidRDefault="0054740A" w:rsidP="0054740A">
      <w:pPr>
        <w:pStyle w:val="Heading2"/>
        <w:rPr>
          <w:rFonts w:cs="Helvetica"/>
          <w:color w:val="333333"/>
        </w:rPr>
      </w:pPr>
      <w:r>
        <w:rPr>
          <w:rFonts w:cs="Helvetica"/>
          <w:color w:val="333333"/>
        </w:rPr>
        <w:lastRenderedPageBreak/>
        <w:t>The HTML &lt;link&gt; Element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The &lt;link&gt; element defines the page relationship to an external resource.</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The &lt;link&gt; element is most often used to link to style sheets:</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link</w:t>
      </w:r>
      <w:r>
        <w:rPr>
          <w:rFonts w:ascii="Consolas" w:hAnsi="Consolas" w:cs="Consolas"/>
          <w:color w:val="000000"/>
          <w:sz w:val="21"/>
          <w:szCs w:val="21"/>
        </w:rPr>
        <w:t xml:space="preserve"> </w:t>
      </w:r>
      <w:r>
        <w:rPr>
          <w:rStyle w:val="highatt1"/>
          <w:rFonts w:ascii="Consolas" w:hAnsi="Consolas" w:cs="Consolas"/>
          <w:sz w:val="21"/>
          <w:szCs w:val="21"/>
        </w:rPr>
        <w:t>rel=</w:t>
      </w:r>
      <w:r>
        <w:rPr>
          <w:rStyle w:val="highval1"/>
          <w:rFonts w:ascii="Consolas" w:hAnsi="Consolas" w:cs="Consolas"/>
          <w:sz w:val="21"/>
          <w:szCs w:val="21"/>
        </w:rPr>
        <w:t>"stylesheet"</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"mystyle.css"</w:t>
      </w:r>
      <w:r>
        <w:rPr>
          <w:rStyle w:val="highgt1"/>
          <w:rFonts w:ascii="Consolas" w:hAnsi="Consolas" w:cs="Consolas"/>
          <w:sz w:val="21"/>
          <w:szCs w:val="21"/>
        </w:rPr>
        <w:t>&gt;</w:t>
      </w:r>
      <w:r>
        <w:rPr>
          <w:rFonts w:ascii="Consolas" w:hAnsi="Consolas" w:cs="Consolas"/>
          <w:color w:val="000000"/>
          <w:sz w:val="21"/>
          <w:szCs w:val="21"/>
        </w:rPr>
        <w:t xml:space="preserve"> </w:t>
      </w:r>
    </w:p>
    <w:p w:rsidR="0054740A" w:rsidRDefault="0054740A" w:rsidP="0054740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59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54740A" w:rsidRDefault="0016480F" w:rsidP="0054740A">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97" style="width:0;height:0" o:hralign="center" o:hrstd="t" o:hr="t" fillcolor="#a0a0a0" stroked="f"/>
        </w:pict>
      </w:r>
    </w:p>
    <w:p w:rsidR="0054740A" w:rsidRDefault="0054740A" w:rsidP="0054740A">
      <w:pPr>
        <w:pStyle w:val="Heading2"/>
        <w:rPr>
          <w:rFonts w:cs="Helvetica"/>
          <w:color w:val="333333"/>
        </w:rPr>
      </w:pPr>
      <w:r>
        <w:rPr>
          <w:rFonts w:cs="Helvetica"/>
          <w:color w:val="333333"/>
        </w:rPr>
        <w:t>The HTML &lt;</w:t>
      </w:r>
      <w:proofErr w:type="gramStart"/>
      <w:r>
        <w:rPr>
          <w:rFonts w:cs="Helvetica"/>
          <w:color w:val="333333"/>
        </w:rPr>
        <w:t>meta</w:t>
      </w:r>
      <w:proofErr w:type="gramEnd"/>
      <w:r>
        <w:rPr>
          <w:rFonts w:cs="Helvetica"/>
          <w:color w:val="333333"/>
        </w:rPr>
        <w:t>&gt; Element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The &lt;</w:t>
      </w:r>
      <w:proofErr w:type="gramStart"/>
      <w:r>
        <w:rPr>
          <w:rFonts w:ascii="Helvetica" w:hAnsi="Helvetica" w:cs="Helvetica"/>
          <w:color w:val="333333"/>
          <w:sz w:val="21"/>
          <w:szCs w:val="21"/>
        </w:rPr>
        <w:t>meta</w:t>
      </w:r>
      <w:proofErr w:type="gramEnd"/>
      <w:r>
        <w:rPr>
          <w:rFonts w:ascii="Helvetica" w:hAnsi="Helvetica" w:cs="Helvetica"/>
          <w:color w:val="333333"/>
          <w:sz w:val="21"/>
          <w:szCs w:val="21"/>
        </w:rPr>
        <w:t>&gt; element is used to specify page description, keywords, author, and other metadata.</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Meta data is used by browsers (how to display content), by search engines (keywords), and other web services.</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Define keywords for search engines:</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meta</w:t>
      </w:r>
      <w:proofErr w:type="gramEnd"/>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"keywords"</w:t>
      </w:r>
      <w:r>
        <w:rPr>
          <w:rFonts w:ascii="Consolas" w:hAnsi="Consolas" w:cs="Consolas"/>
          <w:color w:val="000000"/>
          <w:sz w:val="21"/>
          <w:szCs w:val="21"/>
        </w:rPr>
        <w:t xml:space="preserve"> </w:t>
      </w:r>
      <w:r>
        <w:rPr>
          <w:rStyle w:val="highatt1"/>
          <w:rFonts w:ascii="Consolas" w:hAnsi="Consolas" w:cs="Consolas"/>
          <w:sz w:val="21"/>
          <w:szCs w:val="21"/>
        </w:rPr>
        <w:t>content=</w:t>
      </w:r>
      <w:r>
        <w:rPr>
          <w:rStyle w:val="highval1"/>
          <w:rFonts w:ascii="Consolas" w:hAnsi="Consolas" w:cs="Consolas"/>
          <w:sz w:val="21"/>
          <w:szCs w:val="21"/>
        </w:rPr>
        <w:t>"HTML, CSS, XML, XHTML, JavaScript"</w:t>
      </w:r>
      <w:r>
        <w:rPr>
          <w:rStyle w:val="highgt1"/>
          <w:rFonts w:ascii="Consolas" w:hAnsi="Consolas" w:cs="Consolas"/>
          <w:sz w:val="21"/>
          <w:szCs w:val="21"/>
        </w:rPr>
        <w:t>&gt;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Define a description of your web page:</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meta</w:t>
      </w:r>
      <w:proofErr w:type="gramEnd"/>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"description"</w:t>
      </w:r>
      <w:r>
        <w:rPr>
          <w:rFonts w:ascii="Consolas" w:hAnsi="Consolas" w:cs="Consolas"/>
          <w:color w:val="000000"/>
          <w:sz w:val="21"/>
          <w:szCs w:val="21"/>
        </w:rPr>
        <w:t xml:space="preserve"> </w:t>
      </w:r>
      <w:r>
        <w:rPr>
          <w:rStyle w:val="highatt1"/>
          <w:rFonts w:ascii="Consolas" w:hAnsi="Consolas" w:cs="Consolas"/>
          <w:sz w:val="21"/>
          <w:szCs w:val="21"/>
        </w:rPr>
        <w:t>content=</w:t>
      </w:r>
      <w:r>
        <w:rPr>
          <w:rStyle w:val="highval1"/>
          <w:rFonts w:ascii="Consolas" w:hAnsi="Consolas" w:cs="Consolas"/>
          <w:sz w:val="21"/>
          <w:szCs w:val="21"/>
        </w:rPr>
        <w:t>"Free Web tutorials on HTML and CSS"</w:t>
      </w:r>
      <w:r>
        <w:rPr>
          <w:rStyle w:val="highgt1"/>
          <w:rFonts w:ascii="Consolas" w:hAnsi="Consolas" w:cs="Consolas"/>
          <w:sz w:val="21"/>
          <w:szCs w:val="21"/>
        </w:rPr>
        <w:t>&gt;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 Define the character set used:</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meta</w:t>
      </w:r>
      <w:proofErr w:type="gramEnd"/>
      <w:r>
        <w:rPr>
          <w:rFonts w:ascii="Consolas" w:hAnsi="Consolas" w:cs="Consolas"/>
          <w:color w:val="000000"/>
          <w:sz w:val="21"/>
          <w:szCs w:val="21"/>
        </w:rPr>
        <w:t xml:space="preserve"> </w:t>
      </w:r>
      <w:r>
        <w:rPr>
          <w:rStyle w:val="highatt1"/>
          <w:rFonts w:ascii="Consolas" w:hAnsi="Consolas" w:cs="Consolas"/>
          <w:sz w:val="21"/>
          <w:szCs w:val="21"/>
        </w:rPr>
        <w:t>charset=</w:t>
      </w:r>
      <w:r>
        <w:rPr>
          <w:rStyle w:val="highval1"/>
          <w:rFonts w:ascii="Consolas" w:hAnsi="Consolas" w:cs="Consolas"/>
          <w:sz w:val="21"/>
          <w:szCs w:val="21"/>
        </w:rPr>
        <w:t>"UTF-8"</w:t>
      </w:r>
      <w:r>
        <w:rPr>
          <w:rStyle w:val="highgt1"/>
          <w:rFonts w:ascii="Consolas" w:hAnsi="Consolas" w:cs="Consolas"/>
          <w:sz w:val="21"/>
          <w:szCs w:val="21"/>
        </w:rPr>
        <w:t>&gt;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Define the author of a page:</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meta</w:t>
      </w:r>
      <w:proofErr w:type="gramEnd"/>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"author"</w:t>
      </w:r>
      <w:r>
        <w:rPr>
          <w:rFonts w:ascii="Consolas" w:hAnsi="Consolas" w:cs="Consolas"/>
          <w:color w:val="000000"/>
          <w:sz w:val="21"/>
          <w:szCs w:val="21"/>
        </w:rPr>
        <w:t xml:space="preserve"> </w:t>
      </w:r>
      <w:r>
        <w:rPr>
          <w:rStyle w:val="highatt1"/>
          <w:rFonts w:ascii="Consolas" w:hAnsi="Consolas" w:cs="Consolas"/>
          <w:sz w:val="21"/>
          <w:szCs w:val="21"/>
        </w:rPr>
        <w:t>content=</w:t>
      </w:r>
      <w:r>
        <w:rPr>
          <w:rStyle w:val="highval1"/>
          <w:rFonts w:ascii="Consolas" w:hAnsi="Consolas" w:cs="Consolas"/>
          <w:sz w:val="21"/>
          <w:szCs w:val="21"/>
        </w:rPr>
        <w:t>"Hege Refsnes"</w:t>
      </w:r>
      <w:r>
        <w:rPr>
          <w:rStyle w:val="highgt1"/>
          <w:rFonts w:ascii="Consolas" w:hAnsi="Consolas" w:cs="Consolas"/>
          <w:sz w:val="21"/>
          <w:szCs w:val="21"/>
        </w:rPr>
        <w:t>&gt;</w:t>
      </w:r>
    </w:p>
    <w:p w:rsidR="0054740A" w:rsidRDefault="0054740A" w:rsidP="0054740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60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Refresh document every 30 seconds:</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lastRenderedPageBreak/>
        <w:t>&lt;</w:t>
      </w:r>
      <w:proofErr w:type="gramStart"/>
      <w:r>
        <w:rPr>
          <w:rStyle w:val="highele1"/>
          <w:rFonts w:ascii="Consolas" w:hAnsi="Consolas" w:cs="Consolas"/>
          <w:sz w:val="21"/>
          <w:szCs w:val="21"/>
        </w:rPr>
        <w:t>meta</w:t>
      </w:r>
      <w:proofErr w:type="gramEnd"/>
      <w:r>
        <w:rPr>
          <w:rFonts w:ascii="Consolas" w:hAnsi="Consolas" w:cs="Consolas"/>
          <w:color w:val="000000"/>
          <w:sz w:val="21"/>
          <w:szCs w:val="21"/>
        </w:rPr>
        <w:t xml:space="preserve"> </w:t>
      </w:r>
      <w:r>
        <w:rPr>
          <w:rStyle w:val="highatt1"/>
          <w:rFonts w:ascii="Consolas" w:hAnsi="Consolas" w:cs="Consolas"/>
          <w:sz w:val="21"/>
          <w:szCs w:val="21"/>
        </w:rPr>
        <w:t>http-equiv=</w:t>
      </w:r>
      <w:r>
        <w:rPr>
          <w:rStyle w:val="highval1"/>
          <w:rFonts w:ascii="Consolas" w:hAnsi="Consolas" w:cs="Consolas"/>
          <w:sz w:val="21"/>
          <w:szCs w:val="21"/>
        </w:rPr>
        <w:t>"refresh"</w:t>
      </w:r>
      <w:r>
        <w:rPr>
          <w:rFonts w:ascii="Consolas" w:hAnsi="Consolas" w:cs="Consolas"/>
          <w:color w:val="000000"/>
          <w:sz w:val="21"/>
          <w:szCs w:val="21"/>
        </w:rPr>
        <w:t xml:space="preserve"> </w:t>
      </w:r>
      <w:r>
        <w:rPr>
          <w:rStyle w:val="highatt1"/>
          <w:rFonts w:ascii="Consolas" w:hAnsi="Consolas" w:cs="Consolas"/>
          <w:sz w:val="21"/>
          <w:szCs w:val="21"/>
        </w:rPr>
        <w:t>content=</w:t>
      </w:r>
      <w:r>
        <w:rPr>
          <w:rStyle w:val="highval1"/>
          <w:rFonts w:ascii="Consolas" w:hAnsi="Consolas" w:cs="Consolas"/>
          <w:sz w:val="21"/>
          <w:szCs w:val="21"/>
        </w:rPr>
        <w:t>"30"</w:t>
      </w:r>
      <w:r>
        <w:rPr>
          <w:rStyle w:val="highgt1"/>
          <w:rFonts w:ascii="Consolas" w:hAnsi="Consolas" w:cs="Consolas"/>
          <w:sz w:val="21"/>
          <w:szCs w:val="21"/>
        </w:rPr>
        <w:t>&gt;</w:t>
      </w:r>
    </w:p>
    <w:p w:rsidR="0054740A" w:rsidRDefault="0016480F" w:rsidP="0054740A">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198" style="width:0;height:0" o:hralign="center" o:hrstd="t" o:hr="t" fillcolor="#a0a0a0" stroked="f"/>
        </w:pict>
      </w:r>
    </w:p>
    <w:p w:rsidR="0054740A" w:rsidRDefault="0054740A" w:rsidP="0054740A">
      <w:pPr>
        <w:pStyle w:val="Heading2"/>
        <w:rPr>
          <w:rFonts w:cs="Helvetica"/>
          <w:color w:val="333333"/>
        </w:rPr>
      </w:pPr>
      <w:r>
        <w:rPr>
          <w:rFonts w:cs="Helvetica"/>
          <w:color w:val="333333"/>
        </w:rPr>
        <w:t>The HTML &lt;script&gt; Element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The &lt;script&gt; element is used to define client-side JavaScripts.</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 xml:space="preserve">The script below writes Hello JavaScript! </w:t>
      </w:r>
      <w:proofErr w:type="gramStart"/>
      <w:r>
        <w:rPr>
          <w:rFonts w:ascii="Helvetica" w:hAnsi="Helvetica" w:cs="Helvetica"/>
          <w:color w:val="333333"/>
          <w:sz w:val="21"/>
          <w:szCs w:val="21"/>
        </w:rPr>
        <w:t>into</w:t>
      </w:r>
      <w:proofErr w:type="gramEnd"/>
      <w:r>
        <w:rPr>
          <w:rFonts w:ascii="Helvetica" w:hAnsi="Helvetica" w:cs="Helvetica"/>
          <w:color w:val="333333"/>
          <w:sz w:val="21"/>
          <w:szCs w:val="21"/>
        </w:rPr>
        <w:t xml:space="preserve"> an HTML element with id="demo":</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script</w:t>
      </w:r>
      <w:proofErr w:type="gramEnd"/>
      <w:r>
        <w:rPr>
          <w:rStyle w:val="highgt1"/>
          <w:rFonts w:ascii="Consolas" w:hAnsi="Consolas" w:cs="Consolas"/>
          <w:sz w:val="21"/>
          <w:szCs w:val="21"/>
        </w:rPr>
        <w:t>&gt;</w:t>
      </w:r>
      <w:r>
        <w:rPr>
          <w:rFonts w:ascii="Consolas" w:hAnsi="Consolas" w:cs="Consolas"/>
          <w:color w:val="000000"/>
          <w:sz w:val="21"/>
          <w:szCs w:val="21"/>
        </w:rPr>
        <w:br/>
        <w:t>function myFunction {</w:t>
      </w:r>
      <w:r>
        <w:rPr>
          <w:rFonts w:ascii="Consolas" w:hAnsi="Consolas" w:cs="Consolas"/>
          <w:color w:val="000000"/>
          <w:sz w:val="21"/>
          <w:szCs w:val="21"/>
        </w:rPr>
        <w:br/>
        <w:t>    document.getElementById("demo").innerHTML = "Hello JavaScript!";</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p>
    <w:p w:rsidR="0054740A" w:rsidRDefault="0054740A" w:rsidP="0054740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60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54740A" w:rsidTr="0054740A">
        <w:tc>
          <w:tcPr>
            <w:tcW w:w="510" w:type="dxa"/>
            <w:shd w:val="clear" w:color="auto" w:fill="FFFFFF"/>
            <w:tcMar>
              <w:top w:w="150" w:type="dxa"/>
              <w:left w:w="150" w:type="dxa"/>
              <w:bottom w:w="150" w:type="dxa"/>
              <w:right w:w="75" w:type="dxa"/>
            </w:tcMar>
            <w:vAlign w:val="center"/>
            <w:hideMark/>
          </w:tcPr>
          <w:p w:rsidR="0054740A" w:rsidRDefault="0054740A">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1818" name="Picture 18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54740A" w:rsidRDefault="0054740A">
            <w:pPr>
              <w:spacing w:after="180"/>
              <w:rPr>
                <w:rFonts w:ascii="Helvetica" w:hAnsi="Helvetica" w:cs="Helvetica"/>
                <w:color w:val="333333"/>
                <w:sz w:val="21"/>
                <w:szCs w:val="21"/>
              </w:rPr>
            </w:pPr>
            <w:r>
              <w:rPr>
                <w:rFonts w:ascii="Helvetica" w:hAnsi="Helvetica" w:cs="Helvetica"/>
                <w:color w:val="333333"/>
                <w:sz w:val="21"/>
                <w:szCs w:val="21"/>
              </w:rPr>
              <w:t xml:space="preserve">To learn all about JavaScript, visit our </w:t>
            </w:r>
            <w:hyperlink r:id="rId1602" w:history="1">
              <w:r>
                <w:rPr>
                  <w:rStyle w:val="Hyperlink"/>
                  <w:rFonts w:ascii="Helvetica" w:hAnsi="Helvetica" w:cs="Helvetica"/>
                  <w:sz w:val="21"/>
                  <w:szCs w:val="21"/>
                </w:rPr>
                <w:t>JavaScript Tutorial</w:t>
              </w:r>
            </w:hyperlink>
            <w:r>
              <w:rPr>
                <w:rFonts w:ascii="Helvetica" w:hAnsi="Helvetica" w:cs="Helvetica"/>
                <w:color w:val="333333"/>
                <w:sz w:val="21"/>
                <w:szCs w:val="21"/>
              </w:rPr>
              <w:t>!</w:t>
            </w:r>
          </w:p>
        </w:tc>
      </w:tr>
    </w:tbl>
    <w:p w:rsidR="0054740A" w:rsidRDefault="0016480F" w:rsidP="0054740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199" style="width:0;height:0" o:hralign="center" o:hrstd="t" o:hr="t" fillcolor="#a0a0a0" stroked="f"/>
        </w:pict>
      </w:r>
    </w:p>
    <w:p w:rsidR="0054740A" w:rsidRDefault="0054740A" w:rsidP="0054740A">
      <w:pPr>
        <w:pStyle w:val="Heading2"/>
        <w:rPr>
          <w:rFonts w:cs="Helvetica"/>
          <w:color w:val="333333"/>
        </w:rPr>
      </w:pPr>
      <w:r>
        <w:rPr>
          <w:rFonts w:cs="Helvetica"/>
          <w:color w:val="333333"/>
        </w:rPr>
        <w:t>The HTML &lt;base&gt; Element</w:t>
      </w:r>
    </w:p>
    <w:p w:rsidR="0054740A" w:rsidRDefault="0054740A" w:rsidP="0054740A">
      <w:pPr>
        <w:pStyle w:val="NormalWeb"/>
        <w:rPr>
          <w:rFonts w:ascii="Helvetica" w:hAnsi="Helvetica" w:cs="Helvetica"/>
          <w:color w:val="333333"/>
          <w:sz w:val="21"/>
          <w:szCs w:val="21"/>
        </w:rPr>
      </w:pPr>
      <w:r>
        <w:rPr>
          <w:rFonts w:ascii="Helvetica" w:hAnsi="Helvetica" w:cs="Helvetica"/>
          <w:color w:val="333333"/>
          <w:sz w:val="21"/>
          <w:szCs w:val="21"/>
        </w:rPr>
        <w:t>The &lt;base&gt; element specifies the base URL and base target for all relative URLs in a page:</w:t>
      </w:r>
    </w:p>
    <w:p w:rsidR="0054740A" w:rsidRDefault="0054740A" w:rsidP="0054740A">
      <w:pPr>
        <w:pStyle w:val="Heading2"/>
        <w:shd w:val="clear" w:color="auto" w:fill="F1F1F1"/>
        <w:spacing w:before="15"/>
        <w:rPr>
          <w:rFonts w:cs="Helvetica"/>
          <w:color w:val="555555"/>
          <w:sz w:val="30"/>
          <w:szCs w:val="30"/>
        </w:rPr>
      </w:pPr>
      <w:r>
        <w:rPr>
          <w:rFonts w:cs="Helvetica"/>
          <w:color w:val="555555"/>
          <w:sz w:val="30"/>
          <w:szCs w:val="30"/>
        </w:rPr>
        <w:t>Example</w:t>
      </w:r>
    </w:p>
    <w:p w:rsidR="0054740A" w:rsidRDefault="0054740A" w:rsidP="0054740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base</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"http://www.w3schools.com/images/"</w:t>
      </w:r>
      <w:r>
        <w:rPr>
          <w:rFonts w:ascii="Consolas" w:hAnsi="Consolas" w:cs="Consolas"/>
          <w:color w:val="000000"/>
          <w:sz w:val="21"/>
          <w:szCs w:val="21"/>
        </w:rPr>
        <w:t xml:space="preserve"> </w:t>
      </w:r>
      <w:r>
        <w:rPr>
          <w:rStyle w:val="highatt1"/>
          <w:rFonts w:ascii="Consolas" w:hAnsi="Consolas" w:cs="Consolas"/>
          <w:sz w:val="21"/>
          <w:szCs w:val="21"/>
        </w:rPr>
        <w:t>target=</w:t>
      </w:r>
      <w:r>
        <w:rPr>
          <w:rStyle w:val="highval1"/>
          <w:rFonts w:ascii="Consolas" w:hAnsi="Consolas" w:cs="Consolas"/>
          <w:sz w:val="21"/>
          <w:szCs w:val="21"/>
        </w:rPr>
        <w:t>"_blank"</w:t>
      </w:r>
      <w:r>
        <w:rPr>
          <w:rStyle w:val="highgt1"/>
          <w:rFonts w:ascii="Consolas" w:hAnsi="Consolas" w:cs="Consolas"/>
          <w:sz w:val="21"/>
          <w:szCs w:val="21"/>
        </w:rPr>
        <w:t>&gt;</w:t>
      </w:r>
    </w:p>
    <w:p w:rsidR="0054740A" w:rsidRDefault="0054740A" w:rsidP="0054740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60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54740A" w:rsidRDefault="0016480F" w:rsidP="0054740A">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00" style="width:0;height:0" o:hralign="center" o:hrstd="t" o:hr="t" fillcolor="#a0a0a0" stroked="f"/>
        </w:pict>
      </w:r>
    </w:p>
    <w:p w:rsidR="0054740A" w:rsidRDefault="0054740A" w:rsidP="0054740A">
      <w:pPr>
        <w:pStyle w:val="Heading2"/>
        <w:rPr>
          <w:rFonts w:cs="Helvetica"/>
          <w:color w:val="333333"/>
        </w:rPr>
      </w:pPr>
      <w:r>
        <w:rPr>
          <w:rFonts w:cs="Helvetica"/>
          <w:color w:val="333333"/>
        </w:rPr>
        <w:t>HTML head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54740A" w:rsidTr="0054740A">
        <w:tc>
          <w:tcPr>
            <w:tcW w:w="1000" w:type="pct"/>
            <w:shd w:val="clear" w:color="auto" w:fill="auto"/>
            <w:tcMar>
              <w:top w:w="0" w:type="dxa"/>
              <w:left w:w="0" w:type="dxa"/>
              <w:bottom w:w="0" w:type="dxa"/>
              <w:right w:w="0" w:type="dxa"/>
            </w:tcMar>
            <w:vAlign w:val="center"/>
            <w:hideMark/>
          </w:tcPr>
          <w:p w:rsidR="0054740A" w:rsidRDefault="0054740A">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54740A" w:rsidRDefault="0054740A">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54740A" w:rsidTr="0054740A">
        <w:tc>
          <w:tcPr>
            <w:tcW w:w="0" w:type="auto"/>
            <w:shd w:val="clear" w:color="auto" w:fill="auto"/>
            <w:tcMar>
              <w:top w:w="0" w:type="dxa"/>
              <w:left w:w="0" w:type="dxa"/>
              <w:bottom w:w="0" w:type="dxa"/>
              <w:right w:w="0" w:type="dxa"/>
            </w:tcMar>
            <w:vAlign w:val="center"/>
            <w:hideMark/>
          </w:tcPr>
          <w:p w:rsidR="0054740A" w:rsidRDefault="0016480F">
            <w:pPr>
              <w:spacing w:after="180"/>
              <w:rPr>
                <w:rFonts w:ascii="Helvetica" w:hAnsi="Helvetica" w:cs="Helvetica"/>
                <w:color w:val="333333"/>
                <w:sz w:val="21"/>
                <w:szCs w:val="21"/>
              </w:rPr>
            </w:pPr>
            <w:hyperlink r:id="rId1604" w:history="1">
              <w:r w:rsidR="0054740A">
                <w:rPr>
                  <w:rStyle w:val="Hyperlink"/>
                  <w:rFonts w:ascii="Helvetica" w:hAnsi="Helvetica" w:cs="Helvetica"/>
                  <w:sz w:val="21"/>
                  <w:szCs w:val="21"/>
                </w:rPr>
                <w:t>&lt;head&gt;</w:t>
              </w:r>
            </w:hyperlink>
          </w:p>
        </w:tc>
        <w:tc>
          <w:tcPr>
            <w:tcW w:w="0" w:type="auto"/>
            <w:shd w:val="clear" w:color="auto" w:fill="auto"/>
            <w:tcMar>
              <w:top w:w="0" w:type="dxa"/>
              <w:left w:w="0" w:type="dxa"/>
              <w:bottom w:w="0" w:type="dxa"/>
              <w:right w:w="0" w:type="dxa"/>
            </w:tcMar>
            <w:vAlign w:val="center"/>
            <w:hideMark/>
          </w:tcPr>
          <w:p w:rsidR="0054740A" w:rsidRDefault="0054740A">
            <w:pPr>
              <w:spacing w:after="180"/>
              <w:rPr>
                <w:rFonts w:ascii="Helvetica" w:hAnsi="Helvetica" w:cs="Helvetica"/>
                <w:color w:val="333333"/>
                <w:sz w:val="21"/>
                <w:szCs w:val="21"/>
              </w:rPr>
            </w:pPr>
            <w:r>
              <w:rPr>
                <w:rFonts w:ascii="Helvetica" w:hAnsi="Helvetica" w:cs="Helvetica"/>
                <w:color w:val="333333"/>
                <w:sz w:val="21"/>
                <w:szCs w:val="21"/>
              </w:rPr>
              <w:t>Defines information about the document</w:t>
            </w:r>
          </w:p>
        </w:tc>
      </w:tr>
      <w:tr w:rsidR="0054740A" w:rsidTr="0054740A">
        <w:tc>
          <w:tcPr>
            <w:tcW w:w="0" w:type="auto"/>
            <w:shd w:val="clear" w:color="auto" w:fill="auto"/>
            <w:tcMar>
              <w:top w:w="0" w:type="dxa"/>
              <w:left w:w="0" w:type="dxa"/>
              <w:bottom w:w="0" w:type="dxa"/>
              <w:right w:w="0" w:type="dxa"/>
            </w:tcMar>
            <w:vAlign w:val="center"/>
            <w:hideMark/>
          </w:tcPr>
          <w:p w:rsidR="0054740A" w:rsidRDefault="0016480F">
            <w:pPr>
              <w:spacing w:after="180"/>
              <w:rPr>
                <w:rFonts w:ascii="Helvetica" w:hAnsi="Helvetica" w:cs="Helvetica"/>
                <w:color w:val="333333"/>
                <w:sz w:val="21"/>
                <w:szCs w:val="21"/>
              </w:rPr>
            </w:pPr>
            <w:hyperlink r:id="rId1605" w:history="1">
              <w:r w:rsidR="0054740A">
                <w:rPr>
                  <w:rStyle w:val="Hyperlink"/>
                  <w:rFonts w:ascii="Helvetica" w:hAnsi="Helvetica" w:cs="Helvetica"/>
                  <w:sz w:val="21"/>
                  <w:szCs w:val="21"/>
                </w:rPr>
                <w:t>&lt;title&gt;</w:t>
              </w:r>
            </w:hyperlink>
          </w:p>
        </w:tc>
        <w:tc>
          <w:tcPr>
            <w:tcW w:w="0" w:type="auto"/>
            <w:shd w:val="clear" w:color="auto" w:fill="auto"/>
            <w:tcMar>
              <w:top w:w="0" w:type="dxa"/>
              <w:left w:w="0" w:type="dxa"/>
              <w:bottom w:w="0" w:type="dxa"/>
              <w:right w:w="0" w:type="dxa"/>
            </w:tcMar>
            <w:vAlign w:val="center"/>
            <w:hideMark/>
          </w:tcPr>
          <w:p w:rsidR="0054740A" w:rsidRDefault="0054740A">
            <w:pPr>
              <w:spacing w:after="180"/>
              <w:rPr>
                <w:rFonts w:ascii="Helvetica" w:hAnsi="Helvetica" w:cs="Helvetica"/>
                <w:color w:val="333333"/>
                <w:sz w:val="21"/>
                <w:szCs w:val="21"/>
              </w:rPr>
            </w:pPr>
            <w:r>
              <w:rPr>
                <w:rFonts w:ascii="Helvetica" w:hAnsi="Helvetica" w:cs="Helvetica"/>
                <w:color w:val="333333"/>
                <w:sz w:val="21"/>
                <w:szCs w:val="21"/>
              </w:rPr>
              <w:t>Defines the title of a document</w:t>
            </w:r>
          </w:p>
        </w:tc>
      </w:tr>
      <w:tr w:rsidR="0054740A" w:rsidTr="0054740A">
        <w:tc>
          <w:tcPr>
            <w:tcW w:w="0" w:type="auto"/>
            <w:shd w:val="clear" w:color="auto" w:fill="auto"/>
            <w:tcMar>
              <w:top w:w="0" w:type="dxa"/>
              <w:left w:w="0" w:type="dxa"/>
              <w:bottom w:w="0" w:type="dxa"/>
              <w:right w:w="0" w:type="dxa"/>
            </w:tcMar>
            <w:vAlign w:val="center"/>
            <w:hideMark/>
          </w:tcPr>
          <w:p w:rsidR="0054740A" w:rsidRDefault="0016480F">
            <w:pPr>
              <w:spacing w:after="180"/>
              <w:rPr>
                <w:rFonts w:ascii="Helvetica" w:hAnsi="Helvetica" w:cs="Helvetica"/>
                <w:color w:val="333333"/>
                <w:sz w:val="21"/>
                <w:szCs w:val="21"/>
              </w:rPr>
            </w:pPr>
            <w:hyperlink r:id="rId1606" w:history="1">
              <w:r w:rsidR="0054740A">
                <w:rPr>
                  <w:rStyle w:val="Hyperlink"/>
                  <w:rFonts w:ascii="Helvetica" w:hAnsi="Helvetica" w:cs="Helvetica"/>
                  <w:sz w:val="21"/>
                  <w:szCs w:val="21"/>
                </w:rPr>
                <w:t>&lt;base&gt;</w:t>
              </w:r>
            </w:hyperlink>
          </w:p>
        </w:tc>
        <w:tc>
          <w:tcPr>
            <w:tcW w:w="0" w:type="auto"/>
            <w:shd w:val="clear" w:color="auto" w:fill="auto"/>
            <w:tcMar>
              <w:top w:w="0" w:type="dxa"/>
              <w:left w:w="0" w:type="dxa"/>
              <w:bottom w:w="0" w:type="dxa"/>
              <w:right w:w="0" w:type="dxa"/>
            </w:tcMar>
            <w:vAlign w:val="center"/>
            <w:hideMark/>
          </w:tcPr>
          <w:p w:rsidR="0054740A" w:rsidRDefault="0054740A">
            <w:pPr>
              <w:spacing w:after="180"/>
              <w:rPr>
                <w:rFonts w:ascii="Helvetica" w:hAnsi="Helvetica" w:cs="Helvetica"/>
                <w:color w:val="333333"/>
                <w:sz w:val="21"/>
                <w:szCs w:val="21"/>
              </w:rPr>
            </w:pPr>
            <w:r>
              <w:rPr>
                <w:rFonts w:ascii="Helvetica" w:hAnsi="Helvetica" w:cs="Helvetica"/>
                <w:color w:val="333333"/>
                <w:sz w:val="21"/>
                <w:szCs w:val="21"/>
              </w:rPr>
              <w:t>Defines a default address or a default target for all links on a page</w:t>
            </w:r>
          </w:p>
        </w:tc>
      </w:tr>
      <w:tr w:rsidR="0054740A" w:rsidTr="0054740A">
        <w:tc>
          <w:tcPr>
            <w:tcW w:w="0" w:type="auto"/>
            <w:shd w:val="clear" w:color="auto" w:fill="auto"/>
            <w:tcMar>
              <w:top w:w="0" w:type="dxa"/>
              <w:left w:w="0" w:type="dxa"/>
              <w:bottom w:w="0" w:type="dxa"/>
              <w:right w:w="0" w:type="dxa"/>
            </w:tcMar>
            <w:vAlign w:val="center"/>
            <w:hideMark/>
          </w:tcPr>
          <w:p w:rsidR="0054740A" w:rsidRDefault="0016480F">
            <w:pPr>
              <w:spacing w:after="180"/>
              <w:rPr>
                <w:rFonts w:ascii="Helvetica" w:hAnsi="Helvetica" w:cs="Helvetica"/>
                <w:color w:val="333333"/>
                <w:sz w:val="21"/>
                <w:szCs w:val="21"/>
              </w:rPr>
            </w:pPr>
            <w:hyperlink r:id="rId1607" w:history="1">
              <w:r w:rsidR="0054740A">
                <w:rPr>
                  <w:rStyle w:val="Hyperlink"/>
                  <w:rFonts w:ascii="Helvetica" w:hAnsi="Helvetica" w:cs="Helvetica"/>
                  <w:sz w:val="21"/>
                  <w:szCs w:val="21"/>
                </w:rPr>
                <w:t>&lt;link&gt;</w:t>
              </w:r>
            </w:hyperlink>
          </w:p>
        </w:tc>
        <w:tc>
          <w:tcPr>
            <w:tcW w:w="0" w:type="auto"/>
            <w:shd w:val="clear" w:color="auto" w:fill="auto"/>
            <w:tcMar>
              <w:top w:w="0" w:type="dxa"/>
              <w:left w:w="0" w:type="dxa"/>
              <w:bottom w:w="0" w:type="dxa"/>
              <w:right w:w="0" w:type="dxa"/>
            </w:tcMar>
            <w:vAlign w:val="center"/>
            <w:hideMark/>
          </w:tcPr>
          <w:p w:rsidR="0054740A" w:rsidRDefault="0054740A">
            <w:pPr>
              <w:spacing w:after="180"/>
              <w:rPr>
                <w:rFonts w:ascii="Helvetica" w:hAnsi="Helvetica" w:cs="Helvetica"/>
                <w:color w:val="333333"/>
                <w:sz w:val="21"/>
                <w:szCs w:val="21"/>
              </w:rPr>
            </w:pPr>
            <w:r>
              <w:rPr>
                <w:rFonts w:ascii="Helvetica" w:hAnsi="Helvetica" w:cs="Helvetica"/>
                <w:color w:val="333333"/>
                <w:sz w:val="21"/>
                <w:szCs w:val="21"/>
              </w:rPr>
              <w:t>Defines the relationship between a document and an external resource</w:t>
            </w:r>
          </w:p>
        </w:tc>
      </w:tr>
      <w:tr w:rsidR="0054740A" w:rsidTr="0054740A">
        <w:tc>
          <w:tcPr>
            <w:tcW w:w="0" w:type="auto"/>
            <w:shd w:val="clear" w:color="auto" w:fill="auto"/>
            <w:tcMar>
              <w:top w:w="0" w:type="dxa"/>
              <w:left w:w="0" w:type="dxa"/>
              <w:bottom w:w="0" w:type="dxa"/>
              <w:right w:w="0" w:type="dxa"/>
            </w:tcMar>
            <w:vAlign w:val="center"/>
            <w:hideMark/>
          </w:tcPr>
          <w:p w:rsidR="0054740A" w:rsidRDefault="0016480F">
            <w:pPr>
              <w:spacing w:after="180"/>
              <w:rPr>
                <w:rFonts w:ascii="Helvetica" w:hAnsi="Helvetica" w:cs="Helvetica"/>
                <w:color w:val="333333"/>
                <w:sz w:val="21"/>
                <w:szCs w:val="21"/>
              </w:rPr>
            </w:pPr>
            <w:hyperlink r:id="rId1608" w:history="1">
              <w:r w:rsidR="0054740A">
                <w:rPr>
                  <w:rStyle w:val="Hyperlink"/>
                  <w:rFonts w:ascii="Helvetica" w:hAnsi="Helvetica" w:cs="Helvetica"/>
                  <w:sz w:val="21"/>
                  <w:szCs w:val="21"/>
                </w:rPr>
                <w:t>&lt;meta&gt;</w:t>
              </w:r>
            </w:hyperlink>
          </w:p>
        </w:tc>
        <w:tc>
          <w:tcPr>
            <w:tcW w:w="0" w:type="auto"/>
            <w:shd w:val="clear" w:color="auto" w:fill="auto"/>
            <w:tcMar>
              <w:top w:w="0" w:type="dxa"/>
              <w:left w:w="0" w:type="dxa"/>
              <w:bottom w:w="0" w:type="dxa"/>
              <w:right w:w="0" w:type="dxa"/>
            </w:tcMar>
            <w:vAlign w:val="center"/>
            <w:hideMark/>
          </w:tcPr>
          <w:p w:rsidR="0054740A" w:rsidRDefault="0054740A">
            <w:pPr>
              <w:spacing w:after="180"/>
              <w:rPr>
                <w:rFonts w:ascii="Helvetica" w:hAnsi="Helvetica" w:cs="Helvetica"/>
                <w:color w:val="333333"/>
                <w:sz w:val="21"/>
                <w:szCs w:val="21"/>
              </w:rPr>
            </w:pPr>
            <w:r>
              <w:rPr>
                <w:rFonts w:ascii="Helvetica" w:hAnsi="Helvetica" w:cs="Helvetica"/>
                <w:color w:val="333333"/>
                <w:sz w:val="21"/>
                <w:szCs w:val="21"/>
              </w:rPr>
              <w:t>Defines metadata about an HTML document</w:t>
            </w:r>
          </w:p>
        </w:tc>
      </w:tr>
      <w:tr w:rsidR="0054740A" w:rsidTr="0054740A">
        <w:tc>
          <w:tcPr>
            <w:tcW w:w="0" w:type="auto"/>
            <w:shd w:val="clear" w:color="auto" w:fill="auto"/>
            <w:tcMar>
              <w:top w:w="0" w:type="dxa"/>
              <w:left w:w="0" w:type="dxa"/>
              <w:bottom w:w="0" w:type="dxa"/>
              <w:right w:w="0" w:type="dxa"/>
            </w:tcMar>
            <w:vAlign w:val="center"/>
            <w:hideMark/>
          </w:tcPr>
          <w:p w:rsidR="0054740A" w:rsidRDefault="0016480F">
            <w:pPr>
              <w:spacing w:after="180"/>
              <w:rPr>
                <w:rFonts w:ascii="Helvetica" w:hAnsi="Helvetica" w:cs="Helvetica"/>
                <w:color w:val="333333"/>
                <w:sz w:val="21"/>
                <w:szCs w:val="21"/>
              </w:rPr>
            </w:pPr>
            <w:hyperlink r:id="rId1609" w:history="1">
              <w:r w:rsidR="0054740A">
                <w:rPr>
                  <w:rStyle w:val="Hyperlink"/>
                  <w:rFonts w:ascii="Helvetica" w:hAnsi="Helvetica" w:cs="Helvetica"/>
                  <w:sz w:val="21"/>
                  <w:szCs w:val="21"/>
                </w:rPr>
                <w:t>&lt;script&gt;</w:t>
              </w:r>
            </w:hyperlink>
          </w:p>
        </w:tc>
        <w:tc>
          <w:tcPr>
            <w:tcW w:w="0" w:type="auto"/>
            <w:shd w:val="clear" w:color="auto" w:fill="auto"/>
            <w:tcMar>
              <w:top w:w="0" w:type="dxa"/>
              <w:left w:w="0" w:type="dxa"/>
              <w:bottom w:w="0" w:type="dxa"/>
              <w:right w:w="0" w:type="dxa"/>
            </w:tcMar>
            <w:vAlign w:val="center"/>
            <w:hideMark/>
          </w:tcPr>
          <w:p w:rsidR="0054740A" w:rsidRDefault="0054740A">
            <w:pPr>
              <w:spacing w:after="180"/>
              <w:rPr>
                <w:rFonts w:ascii="Helvetica" w:hAnsi="Helvetica" w:cs="Helvetica"/>
                <w:color w:val="333333"/>
                <w:sz w:val="21"/>
                <w:szCs w:val="21"/>
              </w:rPr>
            </w:pPr>
            <w:r>
              <w:rPr>
                <w:rFonts w:ascii="Helvetica" w:hAnsi="Helvetica" w:cs="Helvetica"/>
                <w:color w:val="333333"/>
                <w:sz w:val="21"/>
                <w:szCs w:val="21"/>
              </w:rPr>
              <w:t>Defines a client-side script</w:t>
            </w:r>
          </w:p>
        </w:tc>
      </w:tr>
      <w:tr w:rsidR="0054740A" w:rsidTr="0054740A">
        <w:tc>
          <w:tcPr>
            <w:tcW w:w="0" w:type="auto"/>
            <w:shd w:val="clear" w:color="auto" w:fill="auto"/>
            <w:tcMar>
              <w:top w:w="0" w:type="dxa"/>
              <w:left w:w="0" w:type="dxa"/>
              <w:bottom w:w="0" w:type="dxa"/>
              <w:right w:w="0" w:type="dxa"/>
            </w:tcMar>
            <w:vAlign w:val="center"/>
            <w:hideMark/>
          </w:tcPr>
          <w:p w:rsidR="0054740A" w:rsidRDefault="0016480F">
            <w:pPr>
              <w:spacing w:after="180"/>
              <w:rPr>
                <w:rFonts w:ascii="Helvetica" w:hAnsi="Helvetica" w:cs="Helvetica"/>
                <w:color w:val="333333"/>
                <w:sz w:val="21"/>
                <w:szCs w:val="21"/>
              </w:rPr>
            </w:pPr>
            <w:hyperlink r:id="rId1610" w:history="1">
              <w:r w:rsidR="0054740A">
                <w:rPr>
                  <w:rStyle w:val="Hyperlink"/>
                  <w:rFonts w:ascii="Helvetica" w:hAnsi="Helvetica" w:cs="Helvetica"/>
                  <w:sz w:val="21"/>
                  <w:szCs w:val="21"/>
                </w:rPr>
                <w:t>&lt;style&gt;</w:t>
              </w:r>
            </w:hyperlink>
          </w:p>
        </w:tc>
        <w:tc>
          <w:tcPr>
            <w:tcW w:w="0" w:type="auto"/>
            <w:shd w:val="clear" w:color="auto" w:fill="auto"/>
            <w:tcMar>
              <w:top w:w="0" w:type="dxa"/>
              <w:left w:w="0" w:type="dxa"/>
              <w:bottom w:w="0" w:type="dxa"/>
              <w:right w:w="0" w:type="dxa"/>
            </w:tcMar>
            <w:vAlign w:val="center"/>
            <w:hideMark/>
          </w:tcPr>
          <w:p w:rsidR="0054740A" w:rsidRDefault="0054740A">
            <w:pPr>
              <w:spacing w:after="180"/>
              <w:rPr>
                <w:rFonts w:ascii="Helvetica" w:hAnsi="Helvetica" w:cs="Helvetica"/>
                <w:color w:val="333333"/>
                <w:sz w:val="21"/>
                <w:szCs w:val="21"/>
              </w:rPr>
            </w:pPr>
            <w:r>
              <w:rPr>
                <w:rFonts w:ascii="Helvetica" w:hAnsi="Helvetica" w:cs="Helvetica"/>
                <w:color w:val="333333"/>
                <w:sz w:val="21"/>
                <w:szCs w:val="21"/>
              </w:rPr>
              <w:t>Defines style information for a document</w:t>
            </w:r>
          </w:p>
        </w:tc>
      </w:tr>
    </w:tbl>
    <w:p w:rsidR="0054740A" w:rsidRDefault="0054740A" w:rsidP="0054740A">
      <w:pPr>
        <w:spacing w:after="240"/>
        <w:rPr>
          <w:rFonts w:ascii="Helvetica" w:hAnsi="Helvetica" w:cs="Helvetica"/>
          <w:color w:val="333333"/>
          <w:sz w:val="21"/>
          <w:szCs w:val="21"/>
        </w:rPr>
      </w:pPr>
    </w:p>
    <w:p w:rsidR="0054740A" w:rsidRDefault="0016480F" w:rsidP="0054740A">
      <w:pPr>
        <w:spacing w:after="0"/>
        <w:rPr>
          <w:rFonts w:ascii="Helvetica" w:hAnsi="Helvetica" w:cs="Helvetica"/>
          <w:color w:val="333333"/>
          <w:sz w:val="30"/>
          <w:szCs w:val="30"/>
        </w:rPr>
      </w:pPr>
      <w:hyperlink r:id="rId1611" w:history="1">
        <w:r w:rsidR="0054740A">
          <w:rPr>
            <w:rStyle w:val="Hyperlink"/>
            <w:rFonts w:ascii="Helvetica" w:hAnsi="Helvetica" w:cs="Helvetica"/>
            <w:color w:val="8AC007"/>
            <w:sz w:val="30"/>
            <w:szCs w:val="30"/>
          </w:rPr>
          <w:t>« Previous</w:t>
        </w:r>
      </w:hyperlink>
    </w:p>
    <w:p w:rsidR="0054740A" w:rsidRDefault="0016480F" w:rsidP="0054740A">
      <w:pPr>
        <w:jc w:val="right"/>
        <w:rPr>
          <w:rFonts w:ascii="Helvetica" w:hAnsi="Helvetica" w:cs="Helvetica"/>
          <w:color w:val="333333"/>
          <w:sz w:val="30"/>
          <w:szCs w:val="30"/>
        </w:rPr>
      </w:pPr>
      <w:hyperlink r:id="rId1612" w:history="1">
        <w:r w:rsidR="0054740A">
          <w:rPr>
            <w:rStyle w:val="Hyperlink"/>
            <w:rFonts w:ascii="Helvetica" w:hAnsi="Helvetica" w:cs="Helvetica"/>
            <w:color w:val="8AC007"/>
            <w:sz w:val="30"/>
            <w:szCs w:val="30"/>
          </w:rPr>
          <w:t>Next Chapter »</w:t>
        </w:r>
      </w:hyperlink>
    </w:p>
    <w:p w:rsidR="009E5FD0" w:rsidRDefault="009E5FD0" w:rsidP="0054740A">
      <w:pPr>
        <w:jc w:val="right"/>
        <w:rPr>
          <w:rFonts w:ascii="Helvetica" w:hAnsi="Helvetica" w:cs="Helvetica"/>
          <w:color w:val="333333"/>
          <w:sz w:val="30"/>
          <w:szCs w:val="30"/>
        </w:rPr>
      </w:pPr>
    </w:p>
    <w:p w:rsidR="00A70548" w:rsidRDefault="00A70548" w:rsidP="009E4673">
      <w:pPr>
        <w:pStyle w:val="Heading2"/>
        <w:rPr>
          <w:rStyle w:val="lefth2"/>
          <w:rFonts w:cs="Helvetica"/>
          <w:color w:val="333333"/>
        </w:rPr>
      </w:pPr>
    </w:p>
    <w:p w:rsidR="009E4673" w:rsidRDefault="009E4673" w:rsidP="009E4673">
      <w:pPr>
        <w:pStyle w:val="Heading2"/>
        <w:rPr>
          <w:rFonts w:cs="Helvetica"/>
          <w:color w:val="333333"/>
        </w:rPr>
      </w:pPr>
      <w:r>
        <w:rPr>
          <w:rStyle w:val="lefth2"/>
          <w:rFonts w:cs="Helvetica"/>
          <w:color w:val="333333"/>
        </w:rPr>
        <w:t>HTML</w:t>
      </w:r>
      <w:r>
        <w:rPr>
          <w:rFonts w:cs="Helvetica"/>
          <w:color w:val="333333"/>
        </w:rPr>
        <w:t xml:space="preserve"> Forms</w:t>
      </w:r>
    </w:p>
    <w:p w:rsidR="009E4673" w:rsidRDefault="0016480F" w:rsidP="009E4673">
      <w:pPr>
        <w:rPr>
          <w:rFonts w:ascii="Helvetica" w:hAnsi="Helvetica" w:cs="Helvetica"/>
          <w:color w:val="333333"/>
          <w:sz w:val="21"/>
          <w:szCs w:val="21"/>
        </w:rPr>
      </w:pPr>
      <w:hyperlink r:id="rId1613" w:tgtFrame="_top" w:history="1">
        <w:r w:rsidR="009E4673">
          <w:rPr>
            <w:rStyle w:val="Hyperlink"/>
            <w:rFonts w:ascii="Helvetica" w:hAnsi="Helvetica" w:cs="Helvetica"/>
            <w:sz w:val="21"/>
            <w:szCs w:val="21"/>
          </w:rPr>
          <w:t>HTML Forms</w:t>
        </w:r>
      </w:hyperlink>
      <w:hyperlink r:id="rId1614" w:tgtFrame="_top" w:history="1">
        <w:r w:rsidR="009E4673">
          <w:rPr>
            <w:rStyle w:val="Hyperlink"/>
            <w:rFonts w:ascii="Helvetica" w:hAnsi="Helvetica" w:cs="Helvetica"/>
            <w:sz w:val="21"/>
            <w:szCs w:val="21"/>
          </w:rPr>
          <w:t>HTML Form Elements</w:t>
        </w:r>
      </w:hyperlink>
      <w:hyperlink r:id="rId1615" w:tgtFrame="_top" w:history="1">
        <w:r w:rsidR="009E4673">
          <w:rPr>
            <w:rStyle w:val="Hyperlink"/>
            <w:rFonts w:ascii="Helvetica" w:hAnsi="Helvetica" w:cs="Helvetica"/>
            <w:sz w:val="21"/>
            <w:szCs w:val="21"/>
          </w:rPr>
          <w:t>HTML Input Types</w:t>
        </w:r>
      </w:hyperlink>
      <w:hyperlink r:id="rId1616" w:tgtFrame="_top" w:history="1">
        <w:r w:rsidR="009E4673">
          <w:rPr>
            <w:rStyle w:val="Hyperlink"/>
            <w:rFonts w:ascii="Helvetica" w:hAnsi="Helvetica" w:cs="Helvetica"/>
            <w:sz w:val="21"/>
            <w:szCs w:val="21"/>
          </w:rPr>
          <w:t>HTML Input Attributes</w:t>
        </w:r>
      </w:hyperlink>
    </w:p>
    <w:p w:rsidR="009E4673" w:rsidRDefault="009E4673" w:rsidP="009E4673">
      <w:pPr>
        <w:pStyle w:val="Heading2"/>
        <w:rPr>
          <w:rFonts w:cs="Helvetica"/>
          <w:color w:val="333333"/>
        </w:rPr>
      </w:pPr>
      <w:r>
        <w:rPr>
          <w:rStyle w:val="lefth2"/>
          <w:rFonts w:cs="Helvetica"/>
          <w:color w:val="333333"/>
        </w:rPr>
        <w:t>HTML5</w:t>
      </w:r>
    </w:p>
    <w:p w:rsidR="009E4673" w:rsidRDefault="0016480F" w:rsidP="009E4673">
      <w:pPr>
        <w:rPr>
          <w:rFonts w:ascii="Helvetica" w:hAnsi="Helvetica" w:cs="Helvetica"/>
          <w:color w:val="333333"/>
          <w:sz w:val="21"/>
          <w:szCs w:val="21"/>
        </w:rPr>
      </w:pPr>
      <w:hyperlink r:id="rId1617" w:tgtFrame="_top" w:history="1">
        <w:r w:rsidR="009E4673">
          <w:rPr>
            <w:rStyle w:val="Hyperlink"/>
            <w:rFonts w:ascii="Helvetica" w:hAnsi="Helvetica" w:cs="Helvetica"/>
            <w:sz w:val="21"/>
            <w:szCs w:val="21"/>
          </w:rPr>
          <w:t>HTML5 Intro</w:t>
        </w:r>
      </w:hyperlink>
      <w:hyperlink r:id="rId1618" w:tgtFrame="_top" w:history="1">
        <w:r w:rsidR="009E4673">
          <w:rPr>
            <w:rStyle w:val="Hyperlink"/>
            <w:rFonts w:ascii="Helvetica" w:hAnsi="Helvetica" w:cs="Helvetica"/>
            <w:sz w:val="21"/>
            <w:szCs w:val="21"/>
          </w:rPr>
          <w:t>HTML5 Support</w:t>
        </w:r>
      </w:hyperlink>
      <w:hyperlink r:id="rId1619" w:tgtFrame="_top" w:history="1">
        <w:r w:rsidR="009E4673">
          <w:rPr>
            <w:rStyle w:val="Hyperlink"/>
            <w:rFonts w:ascii="Helvetica" w:hAnsi="Helvetica" w:cs="Helvetica"/>
            <w:sz w:val="21"/>
            <w:szCs w:val="21"/>
          </w:rPr>
          <w:t>HTML5 Elements</w:t>
        </w:r>
      </w:hyperlink>
      <w:hyperlink r:id="rId1620" w:tgtFrame="_top" w:history="1">
        <w:r w:rsidR="009E4673">
          <w:rPr>
            <w:rStyle w:val="Hyperlink"/>
            <w:rFonts w:ascii="Helvetica" w:hAnsi="Helvetica" w:cs="Helvetica"/>
            <w:sz w:val="21"/>
            <w:szCs w:val="21"/>
          </w:rPr>
          <w:t>HTML5 Semantics</w:t>
        </w:r>
      </w:hyperlink>
      <w:hyperlink r:id="rId1621" w:tgtFrame="_top" w:history="1">
        <w:r w:rsidR="009E4673">
          <w:rPr>
            <w:rStyle w:val="Hyperlink"/>
            <w:rFonts w:ascii="Helvetica" w:hAnsi="Helvetica" w:cs="Helvetica"/>
            <w:sz w:val="21"/>
            <w:szCs w:val="21"/>
          </w:rPr>
          <w:t>HTML5 Migration</w:t>
        </w:r>
      </w:hyperlink>
      <w:hyperlink r:id="rId1622" w:tgtFrame="_top" w:history="1">
        <w:r w:rsidR="009E4673">
          <w:rPr>
            <w:rStyle w:val="Hyperlink"/>
            <w:rFonts w:ascii="Helvetica" w:hAnsi="Helvetica" w:cs="Helvetica"/>
            <w:sz w:val="21"/>
            <w:szCs w:val="21"/>
          </w:rPr>
          <w:t>HTML5 Style Guide</w:t>
        </w:r>
      </w:hyperlink>
    </w:p>
    <w:p w:rsidR="009E4673" w:rsidRDefault="009E4673" w:rsidP="009E4673">
      <w:pPr>
        <w:pStyle w:val="Heading2"/>
        <w:rPr>
          <w:rFonts w:cs="Helvetica"/>
          <w:color w:val="333333"/>
        </w:rPr>
      </w:pPr>
      <w:r>
        <w:rPr>
          <w:rStyle w:val="lefth2"/>
          <w:rFonts w:cs="Helvetica"/>
          <w:color w:val="333333"/>
        </w:rPr>
        <w:t>HTML</w:t>
      </w:r>
      <w:r>
        <w:rPr>
          <w:rFonts w:cs="Helvetica"/>
          <w:color w:val="333333"/>
        </w:rPr>
        <w:t xml:space="preserve"> Graphics</w:t>
      </w:r>
    </w:p>
    <w:p w:rsidR="009E4673" w:rsidRDefault="0016480F" w:rsidP="009E4673">
      <w:pPr>
        <w:rPr>
          <w:rFonts w:ascii="Helvetica" w:hAnsi="Helvetica" w:cs="Helvetica"/>
          <w:color w:val="333333"/>
          <w:sz w:val="21"/>
          <w:szCs w:val="21"/>
        </w:rPr>
      </w:pPr>
      <w:hyperlink r:id="rId1623" w:tgtFrame="_top" w:history="1">
        <w:r w:rsidR="009E4673">
          <w:rPr>
            <w:rStyle w:val="Hyperlink"/>
            <w:rFonts w:ascii="Helvetica" w:hAnsi="Helvetica" w:cs="Helvetica"/>
            <w:sz w:val="21"/>
            <w:szCs w:val="21"/>
          </w:rPr>
          <w:t>HTML Canvas</w:t>
        </w:r>
      </w:hyperlink>
      <w:hyperlink r:id="rId1624" w:tgtFrame="_top" w:history="1">
        <w:r w:rsidR="009E4673">
          <w:rPr>
            <w:rStyle w:val="Hyperlink"/>
            <w:rFonts w:ascii="Helvetica" w:hAnsi="Helvetica" w:cs="Helvetica"/>
            <w:sz w:val="21"/>
            <w:szCs w:val="21"/>
          </w:rPr>
          <w:t>HTML SVG</w:t>
        </w:r>
      </w:hyperlink>
    </w:p>
    <w:p w:rsidR="009E4673" w:rsidRDefault="009E4673" w:rsidP="009E4673">
      <w:pPr>
        <w:pStyle w:val="Heading2"/>
        <w:rPr>
          <w:rFonts w:cs="Helvetica"/>
          <w:color w:val="333333"/>
        </w:rPr>
      </w:pPr>
      <w:r>
        <w:rPr>
          <w:rStyle w:val="lefth2"/>
          <w:rFonts w:cs="Helvetica"/>
          <w:color w:val="333333"/>
        </w:rPr>
        <w:t>HTML</w:t>
      </w:r>
      <w:r>
        <w:rPr>
          <w:rFonts w:cs="Helvetica"/>
          <w:color w:val="333333"/>
        </w:rPr>
        <w:t xml:space="preserve"> Media</w:t>
      </w:r>
    </w:p>
    <w:p w:rsidR="009E4673" w:rsidRDefault="0016480F" w:rsidP="009E4673">
      <w:pPr>
        <w:rPr>
          <w:rFonts w:ascii="Helvetica" w:hAnsi="Helvetica" w:cs="Helvetica"/>
          <w:color w:val="333333"/>
          <w:sz w:val="21"/>
          <w:szCs w:val="21"/>
        </w:rPr>
      </w:pPr>
      <w:hyperlink r:id="rId1625" w:tgtFrame="_top" w:history="1">
        <w:r w:rsidR="009E4673">
          <w:rPr>
            <w:rStyle w:val="Hyperlink"/>
            <w:rFonts w:ascii="Helvetica" w:hAnsi="Helvetica" w:cs="Helvetica"/>
            <w:sz w:val="21"/>
            <w:szCs w:val="21"/>
          </w:rPr>
          <w:t>HTML Media</w:t>
        </w:r>
      </w:hyperlink>
      <w:hyperlink r:id="rId1626" w:tgtFrame="_top" w:history="1">
        <w:r w:rsidR="009E4673">
          <w:rPr>
            <w:rStyle w:val="Hyperlink"/>
            <w:rFonts w:ascii="Helvetica" w:hAnsi="Helvetica" w:cs="Helvetica"/>
            <w:sz w:val="21"/>
            <w:szCs w:val="21"/>
          </w:rPr>
          <w:t>HTML Video</w:t>
        </w:r>
      </w:hyperlink>
      <w:hyperlink r:id="rId1627" w:tgtFrame="_top" w:history="1">
        <w:r w:rsidR="009E4673">
          <w:rPr>
            <w:rStyle w:val="Hyperlink"/>
            <w:rFonts w:ascii="Helvetica" w:hAnsi="Helvetica" w:cs="Helvetica"/>
            <w:sz w:val="21"/>
            <w:szCs w:val="21"/>
          </w:rPr>
          <w:t>HTML Audio</w:t>
        </w:r>
      </w:hyperlink>
      <w:hyperlink r:id="rId1628" w:tgtFrame="_top" w:history="1">
        <w:r w:rsidR="009E4673">
          <w:rPr>
            <w:rStyle w:val="Hyperlink"/>
            <w:rFonts w:ascii="Helvetica" w:hAnsi="Helvetica" w:cs="Helvetica"/>
            <w:sz w:val="21"/>
            <w:szCs w:val="21"/>
          </w:rPr>
          <w:t>HTML Plug-ins</w:t>
        </w:r>
      </w:hyperlink>
      <w:hyperlink r:id="rId1629" w:tgtFrame="_top" w:history="1">
        <w:r w:rsidR="009E4673">
          <w:rPr>
            <w:rStyle w:val="Hyperlink"/>
            <w:rFonts w:ascii="Helvetica" w:hAnsi="Helvetica" w:cs="Helvetica"/>
            <w:sz w:val="21"/>
            <w:szCs w:val="21"/>
          </w:rPr>
          <w:t>HTML YouTube</w:t>
        </w:r>
      </w:hyperlink>
    </w:p>
    <w:p w:rsidR="009E4673" w:rsidRDefault="009E4673" w:rsidP="009E4673">
      <w:pPr>
        <w:pStyle w:val="Heading2"/>
        <w:rPr>
          <w:rFonts w:cs="Helvetica"/>
          <w:color w:val="333333"/>
        </w:rPr>
      </w:pPr>
      <w:r>
        <w:rPr>
          <w:rStyle w:val="lefth2"/>
          <w:rFonts w:cs="Helvetica"/>
          <w:color w:val="333333"/>
        </w:rPr>
        <w:t>HTML</w:t>
      </w:r>
      <w:r>
        <w:rPr>
          <w:rFonts w:cs="Helvetica"/>
          <w:color w:val="333333"/>
        </w:rPr>
        <w:t xml:space="preserve"> APIs</w:t>
      </w:r>
    </w:p>
    <w:p w:rsidR="009E4673" w:rsidRDefault="0016480F" w:rsidP="009E4673">
      <w:pPr>
        <w:rPr>
          <w:rFonts w:ascii="Helvetica" w:hAnsi="Helvetica" w:cs="Helvetica"/>
          <w:color w:val="333333"/>
          <w:sz w:val="21"/>
          <w:szCs w:val="21"/>
        </w:rPr>
      </w:pPr>
      <w:hyperlink r:id="rId1630" w:tgtFrame="_top" w:history="1">
        <w:r w:rsidR="009E4673">
          <w:rPr>
            <w:rStyle w:val="Hyperlink"/>
            <w:rFonts w:ascii="Helvetica" w:hAnsi="Helvetica" w:cs="Helvetica"/>
            <w:sz w:val="21"/>
            <w:szCs w:val="21"/>
          </w:rPr>
          <w:t>HTML Geolocation</w:t>
        </w:r>
      </w:hyperlink>
      <w:hyperlink r:id="rId1631" w:tgtFrame="_top" w:history="1">
        <w:r w:rsidR="009E4673">
          <w:rPr>
            <w:rStyle w:val="Hyperlink"/>
            <w:rFonts w:ascii="Helvetica" w:hAnsi="Helvetica" w:cs="Helvetica"/>
            <w:sz w:val="21"/>
            <w:szCs w:val="21"/>
          </w:rPr>
          <w:t>HTML Drag/Drop</w:t>
        </w:r>
      </w:hyperlink>
      <w:hyperlink r:id="rId1632" w:tgtFrame="_top" w:history="1">
        <w:r w:rsidR="009E4673">
          <w:rPr>
            <w:rStyle w:val="Hyperlink"/>
            <w:rFonts w:ascii="Helvetica" w:hAnsi="Helvetica" w:cs="Helvetica"/>
            <w:sz w:val="21"/>
            <w:szCs w:val="21"/>
          </w:rPr>
          <w:t>HTML Local Storage</w:t>
        </w:r>
      </w:hyperlink>
      <w:hyperlink r:id="rId1633" w:tgtFrame="_top" w:history="1">
        <w:r w:rsidR="009E4673">
          <w:rPr>
            <w:rStyle w:val="Hyperlink"/>
            <w:rFonts w:ascii="Helvetica" w:hAnsi="Helvetica" w:cs="Helvetica"/>
            <w:sz w:val="21"/>
            <w:szCs w:val="21"/>
          </w:rPr>
          <w:t>HTML App Cache</w:t>
        </w:r>
      </w:hyperlink>
      <w:hyperlink r:id="rId1634" w:tgtFrame="_top" w:history="1">
        <w:r w:rsidR="009E4673">
          <w:rPr>
            <w:rStyle w:val="Hyperlink"/>
            <w:rFonts w:ascii="Helvetica" w:hAnsi="Helvetica" w:cs="Helvetica"/>
            <w:sz w:val="21"/>
            <w:szCs w:val="21"/>
          </w:rPr>
          <w:t>HTML Web Workers</w:t>
        </w:r>
      </w:hyperlink>
      <w:hyperlink r:id="rId1635" w:tgtFrame="_top" w:history="1">
        <w:r w:rsidR="009E4673">
          <w:rPr>
            <w:rStyle w:val="Hyperlink"/>
            <w:rFonts w:ascii="Helvetica" w:hAnsi="Helvetica" w:cs="Helvetica"/>
            <w:sz w:val="21"/>
            <w:szCs w:val="21"/>
          </w:rPr>
          <w:t>HTML SSE</w:t>
        </w:r>
      </w:hyperlink>
    </w:p>
    <w:p w:rsidR="009E4673" w:rsidRDefault="009E4673" w:rsidP="009E4673">
      <w:pPr>
        <w:pStyle w:val="Heading2"/>
        <w:rPr>
          <w:rFonts w:cs="Helvetica"/>
          <w:color w:val="333333"/>
        </w:rPr>
      </w:pPr>
      <w:r>
        <w:rPr>
          <w:rStyle w:val="lefth2"/>
          <w:rFonts w:cs="Helvetica"/>
          <w:color w:val="333333"/>
        </w:rPr>
        <w:lastRenderedPageBreak/>
        <w:t>HTML</w:t>
      </w:r>
      <w:r>
        <w:rPr>
          <w:rFonts w:cs="Helvetica"/>
          <w:color w:val="333333"/>
        </w:rPr>
        <w:t xml:space="preserve"> Examples</w:t>
      </w:r>
    </w:p>
    <w:p w:rsidR="009E4673" w:rsidRDefault="0016480F" w:rsidP="009E4673">
      <w:pPr>
        <w:rPr>
          <w:rFonts w:ascii="Helvetica" w:hAnsi="Helvetica" w:cs="Helvetica"/>
          <w:color w:val="333333"/>
          <w:sz w:val="21"/>
          <w:szCs w:val="21"/>
        </w:rPr>
      </w:pPr>
      <w:hyperlink r:id="rId1636" w:tgtFrame="_top" w:history="1">
        <w:r w:rsidR="009E4673">
          <w:rPr>
            <w:rStyle w:val="Hyperlink"/>
            <w:rFonts w:ascii="Helvetica" w:hAnsi="Helvetica" w:cs="Helvetica"/>
            <w:sz w:val="21"/>
            <w:szCs w:val="21"/>
          </w:rPr>
          <w:t>HTML Examples</w:t>
        </w:r>
      </w:hyperlink>
      <w:hyperlink r:id="rId1637" w:tgtFrame="_top" w:history="1">
        <w:r w:rsidR="009E4673">
          <w:rPr>
            <w:rStyle w:val="Hyperlink"/>
            <w:rFonts w:ascii="Helvetica" w:hAnsi="Helvetica" w:cs="Helvetica"/>
            <w:sz w:val="21"/>
            <w:szCs w:val="21"/>
          </w:rPr>
          <w:t>HTML Quiz</w:t>
        </w:r>
      </w:hyperlink>
      <w:hyperlink r:id="rId1638" w:tgtFrame="_top" w:history="1">
        <w:r w:rsidR="009E4673">
          <w:rPr>
            <w:rStyle w:val="Hyperlink"/>
            <w:rFonts w:ascii="Helvetica" w:hAnsi="Helvetica" w:cs="Helvetica"/>
            <w:sz w:val="21"/>
            <w:szCs w:val="21"/>
          </w:rPr>
          <w:t>HTML5 Quiz</w:t>
        </w:r>
      </w:hyperlink>
      <w:hyperlink r:id="rId1639" w:tgtFrame="_top" w:history="1">
        <w:r w:rsidR="009E4673">
          <w:rPr>
            <w:rStyle w:val="Hyperlink"/>
            <w:rFonts w:ascii="Helvetica" w:hAnsi="Helvetica" w:cs="Helvetica"/>
            <w:sz w:val="21"/>
            <w:szCs w:val="21"/>
          </w:rPr>
          <w:t>HTML Certificate</w:t>
        </w:r>
      </w:hyperlink>
      <w:hyperlink r:id="rId1640" w:tgtFrame="_top" w:history="1">
        <w:r w:rsidR="009E4673">
          <w:rPr>
            <w:rStyle w:val="Hyperlink"/>
            <w:rFonts w:ascii="Helvetica" w:hAnsi="Helvetica" w:cs="Helvetica"/>
            <w:sz w:val="21"/>
            <w:szCs w:val="21"/>
          </w:rPr>
          <w:t>HTML5 Certificate</w:t>
        </w:r>
      </w:hyperlink>
      <w:hyperlink r:id="rId1641" w:tgtFrame="_top" w:history="1">
        <w:r w:rsidR="009E4673">
          <w:rPr>
            <w:rStyle w:val="Hyperlink"/>
            <w:rFonts w:ascii="Helvetica" w:hAnsi="Helvetica" w:cs="Helvetica"/>
            <w:sz w:val="21"/>
            <w:szCs w:val="21"/>
          </w:rPr>
          <w:t>HTML Summary</w:t>
        </w:r>
      </w:hyperlink>
    </w:p>
    <w:p w:rsidR="009E4673" w:rsidRDefault="009E4673" w:rsidP="009E4673">
      <w:pPr>
        <w:pStyle w:val="Heading2"/>
        <w:rPr>
          <w:rFonts w:cs="Helvetica"/>
          <w:color w:val="333333"/>
        </w:rPr>
      </w:pPr>
      <w:r>
        <w:rPr>
          <w:rStyle w:val="lefth2"/>
          <w:rFonts w:cs="Helvetica"/>
          <w:color w:val="333333"/>
        </w:rPr>
        <w:t>HTML</w:t>
      </w:r>
      <w:r>
        <w:rPr>
          <w:rFonts w:cs="Helvetica"/>
          <w:color w:val="333333"/>
        </w:rPr>
        <w:t xml:space="preserve"> References</w:t>
      </w:r>
    </w:p>
    <w:p w:rsidR="009E4673" w:rsidRDefault="0016480F" w:rsidP="009E4673">
      <w:pPr>
        <w:rPr>
          <w:rFonts w:ascii="Helvetica" w:hAnsi="Helvetica" w:cs="Helvetica"/>
          <w:color w:val="333333"/>
          <w:sz w:val="21"/>
          <w:szCs w:val="21"/>
        </w:rPr>
      </w:pPr>
      <w:hyperlink r:id="rId1642" w:tgtFrame="_top" w:history="1">
        <w:r w:rsidR="009E4673">
          <w:rPr>
            <w:rStyle w:val="Hyperlink"/>
            <w:rFonts w:ascii="Helvetica" w:hAnsi="Helvetica" w:cs="Helvetica"/>
            <w:sz w:val="21"/>
            <w:szCs w:val="21"/>
          </w:rPr>
          <w:t>HTML Tag List</w:t>
        </w:r>
      </w:hyperlink>
      <w:hyperlink r:id="rId1643" w:tgtFrame="_top" w:history="1">
        <w:r w:rsidR="009E4673">
          <w:rPr>
            <w:rStyle w:val="Hyperlink"/>
            <w:rFonts w:ascii="Helvetica" w:hAnsi="Helvetica" w:cs="Helvetica"/>
            <w:sz w:val="21"/>
            <w:szCs w:val="21"/>
          </w:rPr>
          <w:t>HTML Attributes</w:t>
        </w:r>
      </w:hyperlink>
      <w:hyperlink r:id="rId1644" w:tgtFrame="_top" w:history="1">
        <w:r w:rsidR="009E4673">
          <w:rPr>
            <w:rStyle w:val="Hyperlink"/>
            <w:rFonts w:ascii="Helvetica" w:hAnsi="Helvetica" w:cs="Helvetica"/>
            <w:sz w:val="21"/>
            <w:szCs w:val="21"/>
          </w:rPr>
          <w:t>HTML Events</w:t>
        </w:r>
      </w:hyperlink>
      <w:hyperlink r:id="rId1645" w:tgtFrame="_top" w:history="1">
        <w:r w:rsidR="009E4673">
          <w:rPr>
            <w:rStyle w:val="Hyperlink"/>
            <w:rFonts w:ascii="Helvetica" w:hAnsi="Helvetica" w:cs="Helvetica"/>
            <w:sz w:val="21"/>
            <w:szCs w:val="21"/>
          </w:rPr>
          <w:t>HTML Canvas</w:t>
        </w:r>
      </w:hyperlink>
      <w:hyperlink r:id="rId1646" w:tgtFrame="_top" w:history="1">
        <w:r w:rsidR="009E4673">
          <w:rPr>
            <w:rStyle w:val="Hyperlink"/>
            <w:rFonts w:ascii="Helvetica" w:hAnsi="Helvetica" w:cs="Helvetica"/>
            <w:sz w:val="21"/>
            <w:szCs w:val="21"/>
          </w:rPr>
          <w:t>HTML Audio/Video</w:t>
        </w:r>
      </w:hyperlink>
      <w:hyperlink r:id="rId1647" w:tgtFrame="_top" w:history="1">
        <w:r w:rsidR="009E4673">
          <w:rPr>
            <w:rStyle w:val="Hyperlink"/>
            <w:rFonts w:ascii="Helvetica" w:hAnsi="Helvetica" w:cs="Helvetica"/>
            <w:sz w:val="21"/>
            <w:szCs w:val="21"/>
          </w:rPr>
          <w:t>HTML Doctypes</w:t>
        </w:r>
      </w:hyperlink>
      <w:hyperlink r:id="rId1648" w:tgtFrame="_top" w:history="1">
        <w:r w:rsidR="009E4673">
          <w:rPr>
            <w:rStyle w:val="Hyperlink"/>
            <w:rFonts w:ascii="Helvetica" w:hAnsi="Helvetica" w:cs="Helvetica"/>
            <w:sz w:val="21"/>
            <w:szCs w:val="21"/>
          </w:rPr>
          <w:t>HTML Colornames</w:t>
        </w:r>
      </w:hyperlink>
      <w:hyperlink r:id="rId1649" w:tgtFrame="_top" w:history="1">
        <w:r w:rsidR="009E4673">
          <w:rPr>
            <w:rStyle w:val="Hyperlink"/>
            <w:rFonts w:ascii="Helvetica" w:hAnsi="Helvetica" w:cs="Helvetica"/>
            <w:sz w:val="21"/>
            <w:szCs w:val="21"/>
          </w:rPr>
          <w:t>HTML Colorpicker</w:t>
        </w:r>
      </w:hyperlink>
      <w:hyperlink r:id="rId1650" w:tgtFrame="_top" w:history="1">
        <w:r w:rsidR="009E4673">
          <w:rPr>
            <w:rStyle w:val="Hyperlink"/>
            <w:rFonts w:ascii="Helvetica" w:hAnsi="Helvetica" w:cs="Helvetica"/>
            <w:sz w:val="21"/>
            <w:szCs w:val="21"/>
          </w:rPr>
          <w:t>HTML Colormixer</w:t>
        </w:r>
      </w:hyperlink>
      <w:hyperlink r:id="rId1651" w:tgtFrame="_top" w:history="1">
        <w:r w:rsidR="009E4673">
          <w:rPr>
            <w:rStyle w:val="Hyperlink"/>
            <w:rFonts w:ascii="Helvetica" w:hAnsi="Helvetica" w:cs="Helvetica"/>
            <w:sz w:val="21"/>
            <w:szCs w:val="21"/>
          </w:rPr>
          <w:t>HTML Character Sets</w:t>
        </w:r>
      </w:hyperlink>
      <w:hyperlink r:id="rId1652" w:tgtFrame="_top" w:history="1">
        <w:r w:rsidR="009E4673">
          <w:rPr>
            <w:rStyle w:val="Hyperlink"/>
            <w:rFonts w:ascii="Helvetica" w:hAnsi="Helvetica" w:cs="Helvetica"/>
            <w:sz w:val="21"/>
            <w:szCs w:val="21"/>
          </w:rPr>
          <w:t>HTML URL Encode</w:t>
        </w:r>
      </w:hyperlink>
      <w:hyperlink r:id="rId1653" w:tgtFrame="_top" w:history="1">
        <w:r w:rsidR="009E4673">
          <w:rPr>
            <w:rStyle w:val="Hyperlink"/>
            <w:rFonts w:ascii="Helvetica" w:hAnsi="Helvetica" w:cs="Helvetica"/>
            <w:sz w:val="21"/>
            <w:szCs w:val="21"/>
          </w:rPr>
          <w:t>HTML Lang Codes</w:t>
        </w:r>
      </w:hyperlink>
      <w:hyperlink r:id="rId1654" w:tgtFrame="_top" w:history="1">
        <w:r w:rsidR="009E4673">
          <w:rPr>
            <w:rStyle w:val="Hyperlink"/>
            <w:rFonts w:ascii="Helvetica" w:hAnsi="Helvetica" w:cs="Helvetica"/>
            <w:sz w:val="21"/>
            <w:szCs w:val="21"/>
          </w:rPr>
          <w:t>HTTP Messages</w:t>
        </w:r>
      </w:hyperlink>
      <w:hyperlink r:id="rId1655" w:tgtFrame="_top" w:history="1">
        <w:r w:rsidR="009E4673">
          <w:rPr>
            <w:rStyle w:val="Hyperlink"/>
            <w:rFonts w:ascii="Helvetica" w:hAnsi="Helvetica" w:cs="Helvetica"/>
            <w:sz w:val="21"/>
            <w:szCs w:val="21"/>
          </w:rPr>
          <w:t>HTTP Methods</w:t>
        </w:r>
      </w:hyperlink>
      <w:hyperlink r:id="rId1656" w:tgtFrame="_top" w:history="1">
        <w:r w:rsidR="009E4673">
          <w:rPr>
            <w:rStyle w:val="Hyperlink"/>
            <w:rFonts w:ascii="Helvetica" w:hAnsi="Helvetica" w:cs="Helvetica"/>
            <w:sz w:val="21"/>
            <w:szCs w:val="21"/>
          </w:rPr>
          <w:t>PX to EM Converter</w:t>
        </w:r>
      </w:hyperlink>
      <w:hyperlink r:id="rId1657" w:tgtFrame="_top" w:history="1">
        <w:r w:rsidR="009E4673">
          <w:rPr>
            <w:rStyle w:val="Hyperlink"/>
            <w:rFonts w:ascii="Helvetica" w:hAnsi="Helvetica" w:cs="Helvetica"/>
            <w:sz w:val="21"/>
            <w:szCs w:val="21"/>
          </w:rPr>
          <w:t>Keyboard Shortcuts</w:t>
        </w:r>
      </w:hyperlink>
    </w:p>
    <w:p w:rsidR="009E4673" w:rsidRDefault="009E4673" w:rsidP="009E4673">
      <w:pPr>
        <w:pStyle w:val="Heading1"/>
        <w:rPr>
          <w:rFonts w:cs="Helvetica"/>
          <w:color w:val="333333"/>
        </w:rPr>
      </w:pPr>
      <w:r>
        <w:rPr>
          <w:rFonts w:cs="Helvetica"/>
          <w:color w:val="333333"/>
        </w:rPr>
        <w:t xml:space="preserve">HTML </w:t>
      </w:r>
      <w:r>
        <w:rPr>
          <w:rStyle w:val="colorh1"/>
          <w:rFonts w:cs="Helvetica"/>
          <w:color w:val="333333"/>
        </w:rPr>
        <w:t>Entities</w:t>
      </w:r>
    </w:p>
    <w:p w:rsidR="009E4673" w:rsidRDefault="0016480F" w:rsidP="009E4673">
      <w:pPr>
        <w:rPr>
          <w:rFonts w:ascii="Helvetica" w:hAnsi="Helvetica" w:cs="Helvetica"/>
          <w:color w:val="333333"/>
          <w:sz w:val="30"/>
          <w:szCs w:val="30"/>
        </w:rPr>
      </w:pPr>
      <w:hyperlink r:id="rId1658" w:history="1">
        <w:r w:rsidR="009E4673">
          <w:rPr>
            <w:rStyle w:val="Hyperlink"/>
            <w:rFonts w:ascii="Helvetica" w:hAnsi="Helvetica" w:cs="Helvetica"/>
            <w:color w:val="8AC007"/>
            <w:sz w:val="30"/>
            <w:szCs w:val="30"/>
          </w:rPr>
          <w:t>« Previous</w:t>
        </w:r>
      </w:hyperlink>
    </w:p>
    <w:p w:rsidR="009E4673" w:rsidRDefault="0016480F" w:rsidP="009E4673">
      <w:pPr>
        <w:jc w:val="right"/>
        <w:rPr>
          <w:rFonts w:ascii="Helvetica" w:hAnsi="Helvetica" w:cs="Helvetica"/>
          <w:color w:val="333333"/>
          <w:sz w:val="30"/>
          <w:szCs w:val="30"/>
        </w:rPr>
      </w:pPr>
      <w:hyperlink r:id="rId1659" w:history="1">
        <w:r w:rsidR="009E4673">
          <w:rPr>
            <w:rStyle w:val="Hyperlink"/>
            <w:rFonts w:ascii="Helvetica" w:hAnsi="Helvetica" w:cs="Helvetica"/>
            <w:color w:val="8AC007"/>
            <w:sz w:val="30"/>
            <w:szCs w:val="30"/>
          </w:rPr>
          <w:t>Next Chapter »</w:t>
        </w:r>
      </w:hyperlink>
    </w:p>
    <w:p w:rsidR="009E4673" w:rsidRDefault="0016480F" w:rsidP="009E467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01" style="width:0;height:0" o:hralign="center" o:hrstd="t" o:hr="t" fillcolor="#a0a0a0" stroked="f"/>
        </w:pict>
      </w:r>
    </w:p>
    <w:p w:rsidR="009E4673" w:rsidRDefault="009E4673" w:rsidP="009E4673">
      <w:pPr>
        <w:pStyle w:val="intro"/>
        <w:rPr>
          <w:rFonts w:ascii="Helvetica" w:hAnsi="Helvetica" w:cs="Helvetica"/>
        </w:rPr>
      </w:pPr>
      <w:r>
        <w:rPr>
          <w:rFonts w:ascii="Helvetica" w:hAnsi="Helvetica" w:cs="Helvetica"/>
        </w:rPr>
        <w:t>Reserved characters in HTML must be replaced with character entities.</w:t>
      </w:r>
    </w:p>
    <w:p w:rsidR="009E4673" w:rsidRDefault="009E4673" w:rsidP="009E4673">
      <w:pPr>
        <w:pStyle w:val="intro"/>
        <w:rPr>
          <w:rFonts w:ascii="Helvetica" w:hAnsi="Helvetica" w:cs="Helvetica"/>
        </w:rPr>
      </w:pPr>
      <w:r>
        <w:rPr>
          <w:rFonts w:ascii="Helvetica" w:hAnsi="Helvetica" w:cs="Helvetica"/>
        </w:rPr>
        <w:t>Characters, not present on your keyboard, can also be replaced by entities.</w:t>
      </w:r>
    </w:p>
    <w:p w:rsidR="009E4673" w:rsidRDefault="0016480F" w:rsidP="009E467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02" style="width:0;height:0" o:hralign="center" o:hrstd="t" o:hr="t" fillcolor="#a0a0a0" stroked="f"/>
        </w:pict>
      </w:r>
    </w:p>
    <w:p w:rsidR="009E4673" w:rsidRDefault="009E4673" w:rsidP="009E4673">
      <w:pPr>
        <w:pStyle w:val="Heading2"/>
        <w:rPr>
          <w:rFonts w:cs="Helvetica"/>
          <w:color w:val="333333"/>
        </w:rPr>
      </w:pPr>
      <w:r>
        <w:rPr>
          <w:rFonts w:cs="Helvetica"/>
          <w:color w:val="333333"/>
        </w:rPr>
        <w:t>HTML Entities</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Some characters are reserved in HTML.</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If you use the less than (&lt;) or greater than (&gt;) signs in your text, the browser might mix them with tags.</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Character entities are used to display reserved characters in HTML.</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A character entity looks like this:</w:t>
      </w:r>
    </w:p>
    <w:p w:rsidR="009E4673" w:rsidRDefault="009E4673" w:rsidP="009E4673">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&amp;</w:t>
      </w:r>
      <w:r>
        <w:rPr>
          <w:rFonts w:ascii="Consolas" w:hAnsi="Consolas" w:cs="Consolas"/>
          <w:i/>
          <w:iCs/>
          <w:color w:val="000000"/>
          <w:sz w:val="21"/>
          <w:szCs w:val="21"/>
        </w:rPr>
        <w:t>entity_name</w:t>
      </w:r>
      <w:r>
        <w:rPr>
          <w:rFonts w:ascii="Consolas" w:hAnsi="Consolas" w:cs="Consolas"/>
          <w:color w:val="000000"/>
          <w:sz w:val="21"/>
          <w:szCs w:val="21"/>
        </w:rPr>
        <w:t xml:space="preserve">; </w:t>
      </w:r>
    </w:p>
    <w:p w:rsidR="009E4673" w:rsidRDefault="009E4673" w:rsidP="009E4673">
      <w:pPr>
        <w:shd w:val="clear" w:color="auto" w:fill="FFFFFF"/>
        <w:spacing w:before="150" w:after="150" w:line="276" w:lineRule="atLeast"/>
        <w:rPr>
          <w:rFonts w:ascii="Consolas" w:hAnsi="Consolas" w:cs="Consolas"/>
          <w:color w:val="000000"/>
          <w:sz w:val="21"/>
          <w:szCs w:val="21"/>
        </w:rPr>
      </w:pPr>
      <w:r>
        <w:rPr>
          <w:rFonts w:ascii="Consolas" w:hAnsi="Consolas" w:cs="Consolas"/>
          <w:color w:val="000000"/>
          <w:sz w:val="21"/>
          <w:szCs w:val="21"/>
        </w:rPr>
        <w:t>OR</w:t>
      </w:r>
    </w:p>
    <w:p w:rsidR="009E4673" w:rsidRDefault="009E4673" w:rsidP="009E4673">
      <w:pPr>
        <w:shd w:val="clear" w:color="auto" w:fill="FFFFFF"/>
        <w:spacing w:after="0" w:line="276" w:lineRule="atLeast"/>
        <w:rPr>
          <w:rFonts w:ascii="Consolas" w:hAnsi="Consolas" w:cs="Consolas"/>
          <w:color w:val="000000"/>
          <w:sz w:val="21"/>
          <w:szCs w:val="21"/>
        </w:rPr>
      </w:pPr>
      <w:r>
        <w:rPr>
          <w:rFonts w:ascii="Consolas" w:hAnsi="Consolas" w:cs="Consolas"/>
          <w:color w:val="000000"/>
          <w:sz w:val="21"/>
          <w:szCs w:val="21"/>
        </w:rPr>
        <w:t>&amp;#</w:t>
      </w:r>
      <w:r>
        <w:rPr>
          <w:rFonts w:ascii="Consolas" w:hAnsi="Consolas" w:cs="Consolas"/>
          <w:i/>
          <w:iCs/>
          <w:color w:val="000000"/>
          <w:sz w:val="21"/>
          <w:szCs w:val="21"/>
        </w:rPr>
        <w:t>entity_number</w:t>
      </w:r>
      <w:r>
        <w:rPr>
          <w:rFonts w:ascii="Consolas" w:hAnsi="Consolas" w:cs="Consolas"/>
          <w:color w:val="000000"/>
          <w:sz w:val="21"/>
          <w:szCs w:val="21"/>
        </w:rPr>
        <w:t xml:space="preserve">; </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 xml:space="preserve">To display a less than sign we must write: </w:t>
      </w:r>
      <w:r>
        <w:rPr>
          <w:rFonts w:ascii="Helvetica" w:hAnsi="Helvetica" w:cs="Helvetica"/>
          <w:b/>
          <w:bCs/>
          <w:color w:val="333333"/>
          <w:sz w:val="21"/>
          <w:szCs w:val="21"/>
        </w:rPr>
        <w:t>&amp;lt;</w:t>
      </w:r>
      <w:r>
        <w:rPr>
          <w:rFonts w:ascii="Helvetica" w:hAnsi="Helvetica" w:cs="Helvetica"/>
          <w:color w:val="333333"/>
          <w:sz w:val="21"/>
          <w:szCs w:val="21"/>
        </w:rPr>
        <w:t xml:space="preserve"> or </w:t>
      </w:r>
      <w:r>
        <w:rPr>
          <w:rFonts w:ascii="Helvetica" w:hAnsi="Helvetica" w:cs="Helvetica"/>
          <w:b/>
          <w:bCs/>
          <w:color w:val="333333"/>
          <w:sz w:val="21"/>
          <w:szCs w:val="21"/>
        </w:rPr>
        <w:t>&amp;#60;</w:t>
      </w:r>
      <w:r>
        <w:rPr>
          <w:rFonts w:ascii="Helvetica" w:hAnsi="Helvetica" w:cs="Helvetica"/>
          <w:color w:val="333333"/>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9E4673" w:rsidTr="009E4673">
        <w:tc>
          <w:tcPr>
            <w:tcW w:w="510" w:type="dxa"/>
            <w:shd w:val="clear" w:color="auto" w:fill="FFFFFF"/>
            <w:tcMar>
              <w:top w:w="150" w:type="dxa"/>
              <w:left w:w="150" w:type="dxa"/>
              <w:bottom w:w="150" w:type="dxa"/>
              <w:right w:w="75" w:type="dxa"/>
            </w:tcMar>
            <w:vAlign w:val="center"/>
            <w:hideMark/>
          </w:tcPr>
          <w:p w:rsidR="009E4673" w:rsidRDefault="009E4673">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1923" name="Picture 19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The advantage of using an entity name, instead of a number, is that the name is easier to remember.</w:t>
            </w:r>
            <w:r>
              <w:rPr>
                <w:rFonts w:ascii="Helvetica" w:hAnsi="Helvetica" w:cs="Helvetica"/>
                <w:color w:val="333333"/>
                <w:sz w:val="21"/>
                <w:szCs w:val="21"/>
              </w:rPr>
              <w:br/>
              <w:t>The disadvantage is that browsers may not support all entity names, but the support for numbers is good.</w:t>
            </w:r>
          </w:p>
        </w:tc>
      </w:tr>
    </w:tbl>
    <w:p w:rsidR="009E4673" w:rsidRDefault="0016480F" w:rsidP="009E4673">
      <w:pPr>
        <w:spacing w:before="300" w:after="300"/>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203" style="width:0;height:0" o:hralign="center" o:hrstd="t" o:hr="t" fillcolor="#a0a0a0" stroked="f"/>
        </w:pict>
      </w:r>
    </w:p>
    <w:p w:rsidR="009E4673" w:rsidRDefault="009E4673" w:rsidP="009E4673">
      <w:pPr>
        <w:pStyle w:val="Heading2"/>
        <w:rPr>
          <w:rFonts w:cs="Helvetica"/>
          <w:color w:val="333333"/>
        </w:rPr>
      </w:pPr>
      <w:r>
        <w:rPr>
          <w:rFonts w:cs="Helvetica"/>
          <w:color w:val="333333"/>
        </w:rPr>
        <w:t>Non Breaking Space</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A common character entity used in HTML is the non breaking space (&amp;</w:t>
      </w:r>
      <w:proofErr w:type="gramStart"/>
      <w:r>
        <w:rPr>
          <w:rFonts w:ascii="Helvetica" w:hAnsi="Helvetica" w:cs="Helvetica"/>
          <w:color w:val="333333"/>
          <w:sz w:val="21"/>
          <w:szCs w:val="21"/>
        </w:rPr>
        <w:t>nbsp;</w:t>
      </w:r>
      <w:proofErr w:type="gramEnd"/>
      <w:r>
        <w:rPr>
          <w:rFonts w:ascii="Helvetica" w:hAnsi="Helvetica" w:cs="Helvetica"/>
          <w:color w:val="333333"/>
          <w:sz w:val="21"/>
          <w:szCs w:val="21"/>
        </w:rPr>
        <w:t>).</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 xml:space="preserve">Remember that browsers will always truncate spaces in HTML pages. If you write 10 spaces in your text, the browser will remove 9 of them. To add real spaces to your text, you can use </w:t>
      </w:r>
      <w:proofErr w:type="gramStart"/>
      <w:r>
        <w:rPr>
          <w:rFonts w:ascii="Helvetica" w:hAnsi="Helvetica" w:cs="Helvetica"/>
          <w:color w:val="333333"/>
          <w:sz w:val="21"/>
          <w:szCs w:val="21"/>
        </w:rPr>
        <w:t xml:space="preserve">the </w:t>
      </w:r>
      <w:r>
        <w:rPr>
          <w:rStyle w:val="Strong"/>
          <w:rFonts w:ascii="Helvetica" w:hAnsi="Helvetica" w:cs="Helvetica"/>
          <w:color w:val="333333"/>
          <w:sz w:val="21"/>
          <w:szCs w:val="21"/>
        </w:rPr>
        <w:t>&amp;</w:t>
      </w:r>
      <w:proofErr w:type="gramEnd"/>
      <w:r>
        <w:rPr>
          <w:rStyle w:val="Strong"/>
          <w:rFonts w:ascii="Helvetica" w:hAnsi="Helvetica" w:cs="Helvetica"/>
          <w:color w:val="333333"/>
          <w:sz w:val="21"/>
          <w:szCs w:val="21"/>
        </w:rPr>
        <w:t>nbsp;</w:t>
      </w:r>
      <w:r>
        <w:rPr>
          <w:rFonts w:ascii="Helvetica" w:hAnsi="Helvetica" w:cs="Helvetica"/>
          <w:color w:val="333333"/>
          <w:sz w:val="21"/>
          <w:szCs w:val="21"/>
        </w:rPr>
        <w:t xml:space="preserve"> character entity.</w:t>
      </w:r>
    </w:p>
    <w:p w:rsidR="009E4673" w:rsidRDefault="0016480F" w:rsidP="009E467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04" style="width:0;height:0" o:hralign="center" o:hrstd="t" o:hr="t" fillcolor="#a0a0a0" stroked="f"/>
        </w:pict>
      </w:r>
    </w:p>
    <w:p w:rsidR="009E4673" w:rsidRDefault="009E4673" w:rsidP="009E4673">
      <w:pPr>
        <w:pStyle w:val="Heading2"/>
        <w:rPr>
          <w:rFonts w:cs="Helvetica"/>
          <w:color w:val="333333"/>
        </w:rPr>
      </w:pPr>
      <w:r>
        <w:rPr>
          <w:rFonts w:cs="Helvetica"/>
          <w:color w:val="333333"/>
        </w:rPr>
        <w:t>Some Other Useful HTML Character Entities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61"/>
        <w:gridCol w:w="3464"/>
        <w:gridCol w:w="2170"/>
        <w:gridCol w:w="2581"/>
      </w:tblGrid>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b/>
                <w:bCs/>
                <w:color w:val="333333"/>
                <w:sz w:val="21"/>
                <w:szCs w:val="21"/>
              </w:rPr>
            </w:pPr>
            <w:r>
              <w:rPr>
                <w:rFonts w:ascii="Helvetica" w:hAnsi="Helvetica" w:cs="Helvetica"/>
                <w:b/>
                <w:bCs/>
                <w:color w:val="333333"/>
                <w:sz w:val="21"/>
                <w:szCs w:val="21"/>
              </w:rPr>
              <w:t>Result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b/>
                <w:bCs/>
                <w:color w:val="333333"/>
                <w:sz w:val="21"/>
                <w:szCs w:val="21"/>
              </w:rPr>
            </w:pPr>
            <w:r>
              <w:rPr>
                <w:rFonts w:ascii="Helvetica" w:hAnsi="Helvetica" w:cs="Helvetica"/>
                <w:b/>
                <w:bCs/>
                <w:color w:val="333333"/>
                <w:sz w:val="21"/>
                <w:szCs w:val="21"/>
              </w:rPr>
              <w:t>Entity Name</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b/>
                <w:bCs/>
                <w:color w:val="333333"/>
                <w:sz w:val="21"/>
                <w:szCs w:val="21"/>
              </w:rPr>
            </w:pPr>
            <w:r>
              <w:rPr>
                <w:rFonts w:ascii="Helvetica" w:hAnsi="Helvetica" w:cs="Helvetica"/>
                <w:b/>
                <w:bCs/>
                <w:color w:val="333333"/>
                <w:sz w:val="21"/>
                <w:szCs w:val="21"/>
              </w:rPr>
              <w:t>Entity Number</w:t>
            </w:r>
          </w:p>
        </w:tc>
      </w:tr>
      <w:tr w:rsidR="009E4673" w:rsidTr="009E4673">
        <w:trPr>
          <w:trHeight w:val="435"/>
        </w:trPr>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non-breaking space</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&amp;nbsp;</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&amp;#160;</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&lt;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less than</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&amp;lt;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&amp;#60;</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&gt;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greater than</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&amp;gt;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&amp;#62;</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ampersand</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&amp;amp;</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&amp;#38;</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cent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&amp;cent;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&amp;#162;</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pound</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&amp;pound;</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&amp;#163;</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yen</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&amp;yen;</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&amp;#165;</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euro</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&amp;euro;</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&amp;#8364;</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copyright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&amp;copy;</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&amp;#169;</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registered trademark</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&amp;reg;</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&amp;#174;</w:t>
            </w:r>
          </w:p>
        </w:tc>
      </w:tr>
    </w:tbl>
    <w:p w:rsidR="009E4673" w:rsidRDefault="009E4673" w:rsidP="009E4673">
      <w:pPr>
        <w:pStyle w:val="NormalWeb"/>
        <w:spacing w:after="0"/>
        <w:rPr>
          <w:rFonts w:ascii="Helvetica" w:hAnsi="Helvetica" w:cs="Helvetica"/>
          <w:vanish/>
          <w:color w:val="333333"/>
          <w:sz w:val="21"/>
          <w:szCs w:val="21"/>
        </w:rPr>
      </w:pP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9E4673" w:rsidTr="009E4673">
        <w:tc>
          <w:tcPr>
            <w:tcW w:w="510" w:type="dxa"/>
            <w:shd w:val="clear" w:color="auto" w:fill="FFFFFF"/>
            <w:tcMar>
              <w:top w:w="150" w:type="dxa"/>
              <w:left w:w="150" w:type="dxa"/>
              <w:bottom w:w="150" w:type="dxa"/>
              <w:right w:w="75" w:type="dxa"/>
            </w:tcMar>
            <w:vAlign w:val="center"/>
            <w:hideMark/>
          </w:tcPr>
          <w:p w:rsidR="009E4673" w:rsidRDefault="009E4673">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1926" name="Picture 19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9E4673" w:rsidRDefault="009E4673">
            <w:pPr>
              <w:pStyle w:val="NormalWeb"/>
              <w:rPr>
                <w:rFonts w:ascii="Helvetica" w:hAnsi="Helvetica" w:cs="Helvetica"/>
                <w:color w:val="333333"/>
                <w:sz w:val="21"/>
                <w:szCs w:val="21"/>
              </w:rPr>
            </w:pPr>
            <w:r>
              <w:rPr>
                <w:rFonts w:ascii="Helvetica" w:hAnsi="Helvetica" w:cs="Helvetica"/>
                <w:color w:val="333333"/>
                <w:sz w:val="21"/>
                <w:szCs w:val="21"/>
              </w:rPr>
              <w:t> Entity names are case sensitive.</w:t>
            </w:r>
          </w:p>
        </w:tc>
      </w:tr>
    </w:tbl>
    <w:p w:rsidR="009E4673" w:rsidRDefault="0016480F" w:rsidP="009E467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05" style="width:0;height:0" o:hralign="center" o:hrstd="t" o:hr="t" fillcolor="#a0a0a0" stroked="f"/>
        </w:pict>
      </w:r>
    </w:p>
    <w:p w:rsidR="009E4673" w:rsidRDefault="009E4673" w:rsidP="009E4673">
      <w:pPr>
        <w:pStyle w:val="Heading2"/>
        <w:rPr>
          <w:rFonts w:cs="Helvetica"/>
          <w:color w:val="333333"/>
        </w:rPr>
      </w:pPr>
      <w:r>
        <w:rPr>
          <w:rFonts w:cs="Helvetica"/>
          <w:color w:val="333333"/>
        </w:rPr>
        <w:t>Combining Diacritical Marks</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A diacritical mark is a "glyph" added to a letter.</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 xml:space="preserve">Some diacritical marks, like grave </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and acute (  ́) are called accents. </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Diacritical marks can appear both above and below a letter, inside a letter, and between two letters.</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lastRenderedPageBreak/>
        <w:t>Diacritical marks can be used in combination with alphanumeric characters, to produce a character that is not present in the character set (encoding) used in the page.</w: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Here are some examples: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07"/>
        <w:gridCol w:w="1406"/>
        <w:gridCol w:w="5157"/>
        <w:gridCol w:w="1406"/>
      </w:tblGrid>
      <w:tr w:rsidR="009E4673" w:rsidTr="009E4673">
        <w:tc>
          <w:tcPr>
            <w:tcW w:w="750" w:type="pct"/>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b/>
                <w:bCs/>
                <w:color w:val="333333"/>
                <w:sz w:val="21"/>
                <w:szCs w:val="21"/>
              </w:rPr>
            </w:pPr>
            <w:r>
              <w:rPr>
                <w:rFonts w:ascii="Helvetica" w:hAnsi="Helvetica" w:cs="Helvetica"/>
                <w:b/>
                <w:bCs/>
                <w:color w:val="333333"/>
                <w:sz w:val="21"/>
                <w:szCs w:val="21"/>
              </w:rPr>
              <w:t>Mark</w:t>
            </w:r>
          </w:p>
        </w:tc>
        <w:tc>
          <w:tcPr>
            <w:tcW w:w="750" w:type="pct"/>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b/>
                <w:bCs/>
                <w:color w:val="333333"/>
                <w:sz w:val="21"/>
                <w:szCs w:val="21"/>
              </w:rPr>
            </w:pPr>
            <w:r>
              <w:rPr>
                <w:rFonts w:ascii="Helvetica" w:hAnsi="Helvetica" w:cs="Helvetica"/>
                <w:b/>
                <w:bCs/>
                <w:color w:val="333333"/>
                <w:sz w:val="21"/>
                <w:szCs w:val="21"/>
              </w:rPr>
              <w:t>Character</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b/>
                <w:bCs/>
                <w:color w:val="333333"/>
                <w:sz w:val="21"/>
                <w:szCs w:val="21"/>
              </w:rPr>
            </w:pPr>
            <w:r>
              <w:rPr>
                <w:rFonts w:ascii="Helvetica" w:hAnsi="Helvetica" w:cs="Helvetica"/>
                <w:b/>
                <w:bCs/>
                <w:color w:val="333333"/>
                <w:sz w:val="21"/>
                <w:szCs w:val="21"/>
              </w:rPr>
              <w:t>Construct</w:t>
            </w:r>
          </w:p>
        </w:tc>
        <w:tc>
          <w:tcPr>
            <w:tcW w:w="750" w:type="pct"/>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b/>
                <w:bCs/>
                <w:color w:val="333333"/>
                <w:sz w:val="21"/>
                <w:szCs w:val="21"/>
              </w:rPr>
            </w:pPr>
            <w:r>
              <w:rPr>
                <w:rFonts w:ascii="Helvetica" w:hAnsi="Helvetica" w:cs="Helvetica"/>
                <w:b/>
                <w:bCs/>
                <w:color w:val="333333"/>
                <w:sz w:val="21"/>
                <w:szCs w:val="21"/>
              </w:rPr>
              <w:t xml:space="preserve">Result </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a&amp;#768;</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a&amp;#769;</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a&amp;#770;</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a&amp;#771;</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ã</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O&amp;#768;</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O&amp;#769;</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O&amp;#770;</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w:t>
            </w:r>
          </w:p>
        </w:tc>
      </w:tr>
      <w:tr w:rsidR="009E4673" w:rsidTr="009E4673">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O&amp;#771;</w:t>
            </w:r>
          </w:p>
        </w:tc>
        <w:tc>
          <w:tcPr>
            <w:tcW w:w="0" w:type="auto"/>
            <w:shd w:val="clear" w:color="auto" w:fill="auto"/>
            <w:tcMar>
              <w:top w:w="0" w:type="dxa"/>
              <w:left w:w="0" w:type="dxa"/>
              <w:bottom w:w="0" w:type="dxa"/>
              <w:right w:w="0" w:type="dxa"/>
            </w:tcMar>
            <w:vAlign w:val="center"/>
            <w:hideMark/>
          </w:tcPr>
          <w:p w:rsidR="009E4673" w:rsidRDefault="009E4673">
            <w:pPr>
              <w:spacing w:after="180"/>
              <w:rPr>
                <w:rFonts w:ascii="Helvetica" w:hAnsi="Helvetica" w:cs="Helvetica"/>
                <w:color w:val="333333"/>
                <w:sz w:val="21"/>
                <w:szCs w:val="21"/>
              </w:rPr>
            </w:pPr>
            <w:r>
              <w:rPr>
                <w:rFonts w:ascii="Helvetica" w:hAnsi="Helvetica" w:cs="Helvetica"/>
                <w:color w:val="333333"/>
                <w:sz w:val="21"/>
                <w:szCs w:val="21"/>
              </w:rPr>
              <w:t>Õ</w:t>
            </w:r>
          </w:p>
        </w:tc>
      </w:tr>
    </w:tbl>
    <w:p w:rsidR="009E4673" w:rsidRDefault="0016480F" w:rsidP="009E467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06" style="width:0;height:0" o:hralign="center" o:hrstd="t" o:hr="t" fillcolor="#a0a0a0" stroked="f"/>
        </w:pict>
      </w:r>
    </w:p>
    <w:p w:rsidR="009E4673" w:rsidRDefault="009E4673" w:rsidP="009E4673">
      <w:pPr>
        <w:pStyle w:val="NormalWeb"/>
        <w:rPr>
          <w:rFonts w:ascii="Helvetica" w:hAnsi="Helvetica" w:cs="Helvetica"/>
          <w:color w:val="333333"/>
          <w:sz w:val="21"/>
          <w:szCs w:val="21"/>
        </w:rPr>
      </w:pPr>
      <w:r>
        <w:rPr>
          <w:rFonts w:ascii="Helvetica" w:hAnsi="Helvetica" w:cs="Helvetica"/>
          <w:color w:val="333333"/>
          <w:sz w:val="21"/>
          <w:szCs w:val="21"/>
        </w:rPr>
        <w:t>You will see more HTML symbols in the next chapter of this tutorial.</w:t>
      </w:r>
    </w:p>
    <w:p w:rsidR="009E4673" w:rsidRDefault="009E4673" w:rsidP="009E4673">
      <w:pPr>
        <w:rPr>
          <w:rFonts w:ascii="Helvetica" w:hAnsi="Helvetica" w:cs="Helvetica"/>
          <w:color w:val="333333"/>
          <w:sz w:val="21"/>
          <w:szCs w:val="21"/>
        </w:rPr>
      </w:pPr>
    </w:p>
    <w:p w:rsidR="009E4673" w:rsidRDefault="0016480F" w:rsidP="009E4673">
      <w:pPr>
        <w:rPr>
          <w:rFonts w:ascii="Helvetica" w:hAnsi="Helvetica" w:cs="Helvetica"/>
          <w:color w:val="333333"/>
          <w:sz w:val="30"/>
          <w:szCs w:val="30"/>
        </w:rPr>
      </w:pPr>
      <w:hyperlink r:id="rId1660" w:history="1">
        <w:r w:rsidR="009E4673">
          <w:rPr>
            <w:rStyle w:val="Hyperlink"/>
            <w:rFonts w:ascii="Helvetica" w:hAnsi="Helvetica" w:cs="Helvetica"/>
            <w:color w:val="8AC007"/>
            <w:sz w:val="30"/>
            <w:szCs w:val="30"/>
          </w:rPr>
          <w:t>« Previous</w:t>
        </w:r>
      </w:hyperlink>
    </w:p>
    <w:p w:rsidR="009E4673" w:rsidRDefault="0016480F" w:rsidP="009E4673">
      <w:pPr>
        <w:jc w:val="right"/>
        <w:rPr>
          <w:rFonts w:ascii="Helvetica" w:hAnsi="Helvetica" w:cs="Helvetica"/>
          <w:color w:val="333333"/>
          <w:sz w:val="30"/>
          <w:szCs w:val="30"/>
        </w:rPr>
      </w:pPr>
      <w:hyperlink r:id="rId1661" w:history="1">
        <w:r w:rsidR="009E4673">
          <w:rPr>
            <w:rStyle w:val="Hyperlink"/>
            <w:rFonts w:ascii="Helvetica" w:hAnsi="Helvetica" w:cs="Helvetica"/>
            <w:color w:val="8AC007"/>
            <w:sz w:val="30"/>
            <w:szCs w:val="30"/>
          </w:rPr>
          <w:t>Next Chapter »</w:t>
        </w:r>
      </w:hyperlink>
    </w:p>
    <w:p w:rsidR="009E4673" w:rsidRDefault="009E4673" w:rsidP="009E4673">
      <w:pPr>
        <w:rPr>
          <w:rFonts w:ascii="Helvetica" w:hAnsi="Helvetica" w:cs="Helvetica"/>
          <w:color w:val="333333"/>
          <w:sz w:val="21"/>
          <w:szCs w:val="21"/>
        </w:rPr>
      </w:pPr>
    </w:p>
    <w:p w:rsidR="009E4673" w:rsidRDefault="009E4673" w:rsidP="009E4673">
      <w:pPr>
        <w:shd w:val="clear" w:color="auto" w:fill="5F5F5F"/>
        <w:spacing w:line="240" w:lineRule="auto"/>
        <w:rPr>
          <w:rFonts w:ascii="Helvetica" w:hAnsi="Helvetica" w:cs="Helvetica"/>
          <w:vanish/>
          <w:color w:val="F1F1F1"/>
          <w:sz w:val="21"/>
          <w:szCs w:val="21"/>
        </w:rPr>
      </w:pPr>
      <w:r>
        <w:rPr>
          <w:rFonts w:ascii="Helvetica" w:hAnsi="Helvetica" w:cs="Helvetica"/>
          <w:vanish/>
          <w:color w:val="F1F1F1"/>
          <w:sz w:val="21"/>
          <w:szCs w:val="21"/>
        </w:rPr>
        <w:t xml:space="preserve">× </w:t>
      </w:r>
    </w:p>
    <w:p w:rsidR="009E4673" w:rsidRDefault="009E4673" w:rsidP="009E4673">
      <w:pPr>
        <w:shd w:val="clear" w:color="auto" w:fill="5F5F5F"/>
        <w:jc w:val="center"/>
        <w:rPr>
          <w:rFonts w:ascii="Helvetica" w:hAnsi="Helvetica" w:cs="Helvetica"/>
          <w:vanish/>
          <w:color w:val="F1F1F1"/>
          <w:sz w:val="26"/>
          <w:szCs w:val="26"/>
        </w:rPr>
      </w:pPr>
      <w:r>
        <w:rPr>
          <w:rFonts w:ascii="Helvetica" w:hAnsi="Helvetica" w:cs="Helvetica"/>
          <w:vanish/>
          <w:color w:val="F1F1F1"/>
          <w:sz w:val="26"/>
          <w:szCs w:val="26"/>
        </w:rPr>
        <w:t>Translate w3schools.com:</w:t>
      </w:r>
    </w:p>
    <w:p w:rsidR="009E4673" w:rsidRDefault="009E4673" w:rsidP="009E4673">
      <w:pPr>
        <w:shd w:val="clear" w:color="auto" w:fill="FFFFFF"/>
        <w:jc w:val="center"/>
        <w:rPr>
          <w:rFonts w:ascii="Helvetica" w:hAnsi="Helvetica" w:cs="Helvetica"/>
          <w:vanish/>
          <w:color w:val="F1F1F1"/>
          <w:sz w:val="20"/>
          <w:szCs w:val="20"/>
        </w:rPr>
      </w:pPr>
      <w:r>
        <w:rPr>
          <w:rFonts w:ascii="Helvetica" w:hAnsi="Helvetica" w:cs="Helvetica"/>
          <w:noProof/>
          <w:vanish/>
          <w:color w:val="F1F1F1"/>
          <w:sz w:val="20"/>
          <w:szCs w:val="20"/>
        </w:rPr>
        <w:drawing>
          <wp:inline distT="0" distB="0" distL="0" distR="0">
            <wp:extent cx="9525" cy="9525"/>
            <wp:effectExtent l="0" t="0" r="0" b="0"/>
            <wp:docPr id="1940" name="Picture 1940" descr="https://www.google.com/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https://www.google.com/images/cleardot.gif"/>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662" w:history="1">
        <w:r>
          <w:rPr>
            <w:rStyle w:val="Hyperlink"/>
            <w:rFonts w:ascii="Helvetica" w:hAnsi="Helvetica" w:cs="Helvetica"/>
            <w:vanish/>
            <w:color w:val="000000"/>
            <w:sz w:val="20"/>
            <w:szCs w:val="20"/>
          </w:rPr>
          <w:t>Select Language</w:t>
        </w:r>
        <w:r>
          <w:rPr>
            <w:rFonts w:ascii="Helvetica" w:hAnsi="Helvetica" w:cs="Helvetica"/>
            <w:noProof/>
            <w:vanish/>
            <w:color w:val="000000"/>
            <w:sz w:val="20"/>
            <w:szCs w:val="20"/>
          </w:rPr>
          <w:drawing>
            <wp:inline distT="0" distB="0" distL="0" distR="0">
              <wp:extent cx="9525" cy="9525"/>
              <wp:effectExtent l="0" t="0" r="0" b="0"/>
              <wp:docPr id="1941" name="Picture 1941" descr="https://www.google.com/images/cleardot.gif">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descr="https://www.google.com/images/cleardot.gif">
                        <a:hlinkClick r:id="rId341"/>
                      </pic:cNvPr>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Hyperlink"/>
            <w:rFonts w:ascii="Helvetica" w:hAnsi="Helvetica" w:cs="Helvetica"/>
            <w:vanish/>
            <w:color w:val="000000"/>
            <w:sz w:val="20"/>
            <w:szCs w:val="20"/>
          </w:rPr>
          <w:t>​</w:t>
        </w:r>
        <w:r>
          <w:rPr>
            <w:rFonts w:ascii="Helvetica" w:hAnsi="Helvetica" w:cs="Helvetica"/>
            <w:noProof/>
            <w:vanish/>
            <w:color w:val="000000"/>
            <w:sz w:val="20"/>
            <w:szCs w:val="20"/>
          </w:rPr>
          <w:drawing>
            <wp:inline distT="0" distB="0" distL="0" distR="0">
              <wp:extent cx="9525" cy="9525"/>
              <wp:effectExtent l="0" t="0" r="0" b="0"/>
              <wp:docPr id="1942" name="Picture 1942" descr="https://www.google.com/images/cleardot.gif">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descr="https://www.google.com/images/cleardot.gif">
                        <a:hlinkClick r:id="rId341"/>
                      </pic:cNvPr>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Hyperlink"/>
            <w:rFonts w:ascii="Helvetica" w:hAnsi="Helvetica" w:cs="Helvetica"/>
            <w:vanish/>
            <w:color w:val="9B9B9B"/>
            <w:sz w:val="20"/>
            <w:szCs w:val="20"/>
          </w:rPr>
          <w:t>▼</w:t>
        </w:r>
      </w:hyperlink>
    </w:p>
    <w:p w:rsidR="009E4673" w:rsidRDefault="009E4673" w:rsidP="009E4673">
      <w:pPr>
        <w:shd w:val="clear" w:color="auto" w:fill="FFFFFF"/>
        <w:textAlignment w:val="baseline"/>
        <w:rPr>
          <w:rFonts w:ascii="Arial" w:hAnsi="Arial" w:cs="Arial"/>
          <w:vanish/>
          <w:color w:val="222222"/>
          <w:sz w:val="20"/>
          <w:szCs w:val="20"/>
        </w:rPr>
      </w:pPr>
      <w:r>
        <w:rPr>
          <w:rFonts w:ascii="Arial" w:hAnsi="Arial" w:cs="Arial"/>
          <w:noProof/>
          <w:vanish/>
          <w:color w:val="222222"/>
          <w:sz w:val="20"/>
          <w:szCs w:val="20"/>
        </w:rPr>
        <w:drawing>
          <wp:inline distT="0" distB="0" distL="0" distR="0">
            <wp:extent cx="190500" cy="190500"/>
            <wp:effectExtent l="19050" t="0" r="0" b="0"/>
            <wp:docPr id="1946" name="Picture 1946"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descr="https://www.google.com/images/icons/product/translate-32.png"/>
                    <pic:cNvPicPr>
                      <a:picLocks noChangeAspect="1" noChangeArrowheads="1"/>
                    </pic:cNvPicPr>
                  </pic:nvPicPr>
                  <pic:blipFill>
                    <a:blip r:embed="rId3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E4673" w:rsidRDefault="009E4673" w:rsidP="009E4673">
      <w:pPr>
        <w:shd w:val="clear" w:color="auto" w:fill="FFFFFF"/>
        <w:spacing w:before="60" w:after="60"/>
        <w:textAlignment w:val="baseline"/>
        <w:outlineLvl w:val="1"/>
        <w:rPr>
          <w:rFonts w:ascii="Arial" w:hAnsi="Arial" w:cs="Arial"/>
          <w:vanish/>
          <w:color w:val="999999"/>
          <w:kern w:val="36"/>
          <w:sz w:val="20"/>
          <w:szCs w:val="20"/>
        </w:rPr>
      </w:pPr>
      <w:r>
        <w:rPr>
          <w:rFonts w:ascii="Arial" w:hAnsi="Arial" w:cs="Arial"/>
          <w:vanish/>
          <w:color w:val="999999"/>
          <w:kern w:val="36"/>
          <w:sz w:val="20"/>
          <w:szCs w:val="20"/>
        </w:rPr>
        <w:t>Original text</w:t>
      </w:r>
    </w:p>
    <w:p w:rsidR="009E4673" w:rsidRDefault="009E4673" w:rsidP="009E4673">
      <w:pPr>
        <w:shd w:val="clear" w:color="auto" w:fill="FFFFFF"/>
        <w:spacing w:after="0"/>
        <w:textAlignment w:val="baseline"/>
        <w:rPr>
          <w:rFonts w:ascii="Arial" w:hAnsi="Arial" w:cs="Arial"/>
          <w:vanish/>
          <w:color w:val="222222"/>
          <w:sz w:val="20"/>
          <w:szCs w:val="20"/>
        </w:rPr>
      </w:pPr>
      <w:r>
        <w:rPr>
          <w:rStyle w:val="activity-link2"/>
          <w:vanish/>
        </w:rPr>
        <w:t>Contribute a better translation</w:t>
      </w:r>
    </w:p>
    <w:p w:rsidR="009E4673" w:rsidRDefault="0016480F" w:rsidP="009E4673">
      <w:pPr>
        <w:shd w:val="clear" w:color="auto" w:fill="FFFFFF"/>
        <w:spacing w:before="300" w:after="300"/>
        <w:textAlignment w:val="baseline"/>
        <w:rPr>
          <w:rFonts w:ascii="Arial" w:hAnsi="Arial" w:cs="Arial"/>
          <w:vanish/>
          <w:color w:val="222222"/>
          <w:sz w:val="20"/>
          <w:szCs w:val="20"/>
        </w:rPr>
      </w:pPr>
      <w:r w:rsidRPr="0016480F">
        <w:rPr>
          <w:rFonts w:ascii="Arial" w:hAnsi="Arial" w:cs="Arial"/>
          <w:vanish/>
          <w:color w:val="222222"/>
          <w:sz w:val="20"/>
          <w:szCs w:val="20"/>
        </w:rPr>
        <w:pict>
          <v:rect id="_x0000_i1207" style="width:0;height:.75pt" o:hralign="center" o:hrstd="t" o:hrnoshade="t" o:hr="t" fillcolor="#ccc" stroked="f"/>
        </w:pict>
      </w:r>
    </w:p>
    <w:tbl>
      <w:tblPr>
        <w:tblW w:w="30" w:type="dxa"/>
        <w:tblCellMar>
          <w:left w:w="0" w:type="dxa"/>
          <w:right w:w="0" w:type="dxa"/>
        </w:tblCellMar>
        <w:tblLook w:val="04A0"/>
      </w:tblPr>
      <w:tblGrid>
        <w:gridCol w:w="6"/>
        <w:gridCol w:w="24"/>
      </w:tblGrid>
      <w:tr w:rsidR="009E4673" w:rsidTr="0013599D">
        <w:trPr>
          <w:hidden/>
        </w:trPr>
        <w:tc>
          <w:tcPr>
            <w:tcW w:w="0" w:type="auto"/>
            <w:shd w:val="clear" w:color="auto" w:fill="auto"/>
            <w:noWrap/>
            <w:vAlign w:val="center"/>
            <w:hideMark/>
          </w:tcPr>
          <w:p w:rsidR="009E4673" w:rsidRDefault="009E4673">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9E4673" w:rsidRDefault="009E4673">
            <w:pPr>
              <w:spacing w:after="180"/>
              <w:rPr>
                <w:rFonts w:ascii="Helvetica" w:hAnsi="Helvetica" w:cs="Helvetica"/>
                <w:vanish/>
                <w:color w:val="333333"/>
                <w:sz w:val="21"/>
                <w:szCs w:val="21"/>
              </w:rPr>
            </w:pPr>
          </w:p>
        </w:tc>
      </w:tr>
    </w:tbl>
    <w:p w:rsidR="0013599D" w:rsidRDefault="0013599D" w:rsidP="0013599D">
      <w:pPr>
        <w:pStyle w:val="Heading1"/>
        <w:rPr>
          <w:rFonts w:cs="Helvetica"/>
          <w:color w:val="333333"/>
        </w:rPr>
      </w:pPr>
      <w:r>
        <w:rPr>
          <w:rFonts w:cs="Helvetica"/>
          <w:color w:val="333333"/>
        </w:rPr>
        <w:t xml:space="preserve">HTML </w:t>
      </w:r>
      <w:r>
        <w:rPr>
          <w:rStyle w:val="colorh1"/>
          <w:rFonts w:cs="Helvetica"/>
          <w:color w:val="333333"/>
        </w:rPr>
        <w:t>Symbols</w:t>
      </w:r>
    </w:p>
    <w:p w:rsidR="0013599D" w:rsidRDefault="0016480F" w:rsidP="0013599D">
      <w:pPr>
        <w:rPr>
          <w:rFonts w:ascii="Helvetica" w:hAnsi="Helvetica" w:cs="Helvetica"/>
          <w:color w:val="333333"/>
          <w:sz w:val="30"/>
          <w:szCs w:val="30"/>
        </w:rPr>
      </w:pPr>
      <w:hyperlink r:id="rId1663" w:history="1">
        <w:r w:rsidR="0013599D">
          <w:rPr>
            <w:rStyle w:val="Hyperlink"/>
            <w:rFonts w:ascii="Helvetica" w:hAnsi="Helvetica" w:cs="Helvetica"/>
            <w:color w:val="8AC007"/>
            <w:sz w:val="30"/>
            <w:szCs w:val="30"/>
          </w:rPr>
          <w:t>« Previous</w:t>
        </w:r>
      </w:hyperlink>
    </w:p>
    <w:p w:rsidR="0013599D" w:rsidRDefault="0016480F" w:rsidP="0013599D">
      <w:pPr>
        <w:jc w:val="right"/>
        <w:rPr>
          <w:rFonts w:ascii="Helvetica" w:hAnsi="Helvetica" w:cs="Helvetica"/>
          <w:color w:val="333333"/>
          <w:sz w:val="30"/>
          <w:szCs w:val="30"/>
        </w:rPr>
      </w:pPr>
      <w:hyperlink r:id="rId1664" w:history="1">
        <w:r w:rsidR="0013599D">
          <w:rPr>
            <w:rStyle w:val="Hyperlink"/>
            <w:rFonts w:ascii="Helvetica" w:hAnsi="Helvetica" w:cs="Helvetica"/>
            <w:color w:val="8AC007"/>
            <w:sz w:val="30"/>
            <w:szCs w:val="30"/>
          </w:rPr>
          <w:t>Next Chapter »</w:t>
        </w:r>
      </w:hyperlink>
    </w:p>
    <w:p w:rsidR="0013599D" w:rsidRDefault="0016480F" w:rsidP="0013599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08" style="width:0;height:0" o:hralign="center" o:hrstd="t" o:hr="t" fillcolor="#a0a0a0" stroked="f"/>
        </w:pict>
      </w:r>
    </w:p>
    <w:p w:rsidR="0013599D" w:rsidRDefault="0013599D" w:rsidP="0013599D">
      <w:pPr>
        <w:pStyle w:val="Heading2"/>
        <w:rPr>
          <w:rFonts w:cs="Helvetica"/>
          <w:color w:val="333333"/>
        </w:rPr>
      </w:pPr>
      <w:r>
        <w:rPr>
          <w:rFonts w:cs="Helvetica"/>
          <w:color w:val="333333"/>
        </w:rPr>
        <w:t>HTML Symbol Entities</w:t>
      </w:r>
    </w:p>
    <w:p w:rsidR="0013599D" w:rsidRDefault="0013599D" w:rsidP="0013599D">
      <w:pPr>
        <w:pStyle w:val="NormalWeb"/>
        <w:rPr>
          <w:rFonts w:ascii="Helvetica" w:hAnsi="Helvetica" w:cs="Helvetica"/>
          <w:color w:val="333333"/>
          <w:sz w:val="21"/>
          <w:szCs w:val="21"/>
        </w:rPr>
      </w:pPr>
      <w:r>
        <w:rPr>
          <w:rFonts w:ascii="Helvetica" w:hAnsi="Helvetica" w:cs="Helvetica"/>
          <w:color w:val="333333"/>
          <w:sz w:val="21"/>
          <w:szCs w:val="21"/>
        </w:rPr>
        <w:t>HTML entities were described in the previous chapter.</w:t>
      </w:r>
    </w:p>
    <w:p w:rsidR="0013599D" w:rsidRDefault="0013599D" w:rsidP="0013599D">
      <w:pPr>
        <w:pStyle w:val="NormalWeb"/>
        <w:rPr>
          <w:rFonts w:ascii="Helvetica" w:hAnsi="Helvetica" w:cs="Helvetica"/>
          <w:color w:val="333333"/>
          <w:sz w:val="21"/>
          <w:szCs w:val="21"/>
        </w:rPr>
      </w:pPr>
      <w:r>
        <w:rPr>
          <w:rFonts w:ascii="Helvetica" w:hAnsi="Helvetica" w:cs="Helvetica"/>
          <w:color w:val="333333"/>
          <w:sz w:val="21"/>
          <w:szCs w:val="21"/>
        </w:rPr>
        <w:t>Many mathematical, technical, and currency symbols, are not present on a normal keyboard.</w:t>
      </w:r>
    </w:p>
    <w:p w:rsidR="0013599D" w:rsidRDefault="0013599D" w:rsidP="0013599D">
      <w:pPr>
        <w:pStyle w:val="NormalWeb"/>
        <w:rPr>
          <w:rFonts w:ascii="Helvetica" w:hAnsi="Helvetica" w:cs="Helvetica"/>
          <w:color w:val="333333"/>
          <w:sz w:val="21"/>
          <w:szCs w:val="21"/>
        </w:rPr>
      </w:pPr>
      <w:r>
        <w:rPr>
          <w:rFonts w:ascii="Helvetica" w:hAnsi="Helvetica" w:cs="Helvetica"/>
          <w:color w:val="333333"/>
          <w:sz w:val="21"/>
          <w:szCs w:val="21"/>
        </w:rPr>
        <w:lastRenderedPageBreak/>
        <w:t>To add these symbols to an HTML page, you can use an HTML entity name.</w:t>
      </w:r>
    </w:p>
    <w:p w:rsidR="0013599D" w:rsidRDefault="0013599D" w:rsidP="0013599D">
      <w:pPr>
        <w:pStyle w:val="NormalWeb"/>
        <w:rPr>
          <w:rFonts w:ascii="Helvetica" w:hAnsi="Helvetica" w:cs="Helvetica"/>
          <w:color w:val="333333"/>
          <w:sz w:val="21"/>
          <w:szCs w:val="21"/>
        </w:rPr>
      </w:pPr>
      <w:r>
        <w:rPr>
          <w:rFonts w:ascii="Helvetica" w:hAnsi="Helvetica" w:cs="Helvetica"/>
          <w:color w:val="333333"/>
          <w:sz w:val="21"/>
          <w:szCs w:val="21"/>
        </w:rPr>
        <w:t>If no entity name exists, you can use an entity number; a decimal (or hexadecimal) reference.</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13599D" w:rsidTr="0013599D">
        <w:tc>
          <w:tcPr>
            <w:tcW w:w="510" w:type="dxa"/>
            <w:shd w:val="clear" w:color="auto" w:fill="FFFFFF"/>
            <w:tcMar>
              <w:top w:w="150" w:type="dxa"/>
              <w:left w:w="150" w:type="dxa"/>
              <w:bottom w:w="150" w:type="dxa"/>
              <w:right w:w="75" w:type="dxa"/>
            </w:tcMar>
            <w:vAlign w:val="center"/>
            <w:hideMark/>
          </w:tcPr>
          <w:p w:rsidR="0013599D" w:rsidRDefault="0013599D">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2018" name="Picture 20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If you use an HTML entity name or a hexadecimal number, the character will always display correctly.</w:t>
            </w:r>
            <w:r>
              <w:rPr>
                <w:rFonts w:ascii="Helvetica" w:hAnsi="Helvetica" w:cs="Helvetica"/>
                <w:color w:val="333333"/>
                <w:sz w:val="21"/>
                <w:szCs w:val="21"/>
              </w:rPr>
              <w:br/>
              <w:t>This is independent of what character set (encoding) your page uses!</w:t>
            </w:r>
          </w:p>
        </w:tc>
      </w:tr>
    </w:tbl>
    <w:p w:rsidR="0013599D" w:rsidRDefault="0013599D" w:rsidP="0013599D">
      <w:pPr>
        <w:pStyle w:val="Heading2"/>
        <w:shd w:val="clear" w:color="auto" w:fill="F1F1F1"/>
        <w:spacing w:before="15"/>
        <w:rPr>
          <w:rFonts w:cs="Helvetica"/>
          <w:color w:val="555555"/>
          <w:sz w:val="30"/>
          <w:szCs w:val="30"/>
        </w:rPr>
      </w:pPr>
      <w:r>
        <w:rPr>
          <w:rFonts w:cs="Helvetica"/>
          <w:color w:val="555555"/>
          <w:sz w:val="30"/>
          <w:szCs w:val="30"/>
        </w:rPr>
        <w:t>Example</w:t>
      </w:r>
    </w:p>
    <w:p w:rsidR="0013599D" w:rsidRDefault="0013599D" w:rsidP="0013599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I will display &amp;</w:t>
      </w:r>
      <w:proofErr w:type="gramStart"/>
      <w:r>
        <w:rPr>
          <w:rFonts w:ascii="Consolas" w:hAnsi="Consolas" w:cs="Consolas"/>
          <w:color w:val="000000"/>
          <w:sz w:val="21"/>
          <w:szCs w:val="21"/>
        </w:rPr>
        <w:t>euro;</w:t>
      </w:r>
      <w:proofErr w:type="gramEnd"/>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I will display &amp;#8364;</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I will display &amp;#x20AC;</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 </w:t>
      </w:r>
    </w:p>
    <w:p w:rsidR="0013599D" w:rsidRDefault="0013599D" w:rsidP="0013599D">
      <w:pPr>
        <w:shd w:val="clear" w:color="auto" w:fill="F1F1F1"/>
        <w:spacing w:line="276" w:lineRule="atLeast"/>
        <w:rPr>
          <w:rFonts w:ascii="Helvetica" w:hAnsi="Helvetica" w:cs="Helvetica"/>
          <w:color w:val="000000"/>
          <w:sz w:val="21"/>
          <w:szCs w:val="21"/>
        </w:rPr>
      </w:pPr>
    </w:p>
    <w:p w:rsidR="0013599D" w:rsidRDefault="0013599D" w:rsidP="0013599D">
      <w:pPr>
        <w:pStyle w:val="Heading2"/>
        <w:shd w:val="clear" w:color="auto" w:fill="F1F1F1"/>
        <w:spacing w:before="15"/>
        <w:rPr>
          <w:rFonts w:cs="Helvetica"/>
          <w:color w:val="555555"/>
          <w:sz w:val="30"/>
          <w:szCs w:val="30"/>
        </w:rPr>
      </w:pPr>
      <w:r>
        <w:rPr>
          <w:rFonts w:cs="Helvetica"/>
          <w:color w:val="555555"/>
          <w:sz w:val="30"/>
          <w:szCs w:val="30"/>
        </w:rPr>
        <w:t>Will display as:</w:t>
      </w:r>
    </w:p>
    <w:p w:rsidR="0013599D" w:rsidRDefault="0013599D" w:rsidP="0013599D">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I will display €</w:t>
      </w:r>
      <w:r>
        <w:rPr>
          <w:rFonts w:ascii="Consolas" w:hAnsi="Consolas" w:cs="Consolas"/>
          <w:color w:val="000000"/>
          <w:sz w:val="21"/>
          <w:szCs w:val="21"/>
        </w:rPr>
        <w:br/>
        <w:t>I will display €</w:t>
      </w:r>
      <w:r>
        <w:rPr>
          <w:rFonts w:ascii="Consolas" w:hAnsi="Consolas" w:cs="Consolas"/>
          <w:color w:val="000000"/>
          <w:sz w:val="21"/>
          <w:szCs w:val="21"/>
        </w:rPr>
        <w:br/>
        <w:t xml:space="preserve">I will display € </w:t>
      </w:r>
    </w:p>
    <w:p w:rsidR="0013599D" w:rsidRDefault="0013599D" w:rsidP="0013599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66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13599D" w:rsidRDefault="0016480F" w:rsidP="0013599D">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09" style="width:0;height:0" o:hralign="center" o:hrstd="t" o:hr="t" fillcolor="#a0a0a0" stroked="f"/>
        </w:pict>
      </w:r>
    </w:p>
    <w:p w:rsidR="0013599D" w:rsidRDefault="0013599D" w:rsidP="0013599D">
      <w:pPr>
        <w:pStyle w:val="Heading2"/>
        <w:rPr>
          <w:rFonts w:cs="Helvetica"/>
          <w:color w:val="333333"/>
        </w:rPr>
      </w:pPr>
      <w:r>
        <w:rPr>
          <w:rFonts w:cs="Helvetica"/>
          <w:color w:val="333333"/>
        </w:rPr>
        <w:t>Some Mathematical Symbols Supported by HTML</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38"/>
        <w:gridCol w:w="938"/>
        <w:gridCol w:w="1406"/>
        <w:gridCol w:w="6094"/>
      </w:tblGrid>
      <w:tr w:rsidR="0013599D" w:rsidTr="0013599D">
        <w:tc>
          <w:tcPr>
            <w:tcW w:w="500" w:type="pct"/>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Char</w:t>
            </w:r>
          </w:p>
        </w:tc>
        <w:tc>
          <w:tcPr>
            <w:tcW w:w="500" w:type="pct"/>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Number</w:t>
            </w:r>
          </w:p>
        </w:tc>
        <w:tc>
          <w:tcPr>
            <w:tcW w:w="750" w:type="pct"/>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Entity</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Cambria Math" w:hAnsi="Cambria Math" w:cs="Cambria Math"/>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&amp;#8704;</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&amp;forall;</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FOR ALL</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&amp;#8706;</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&amp;part;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PARTIAL DIFFERENTIAL</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Cambria Math" w:hAnsi="Cambria Math" w:cs="Cambria Math"/>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&amp;#8707;</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&amp;exist;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THERE EXISTS</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Cambria Math" w:hAnsi="Cambria Math" w:cs="Cambria Math"/>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&amp;#8709;</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&amp;empty;</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EMPTY SETS</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Cambria Math" w:hAnsi="Cambria Math" w:cs="Cambria Math"/>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&amp;#8711;</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&amp;nabla;</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NABLA</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Cambria Math" w:hAnsi="Cambria Math" w:cs="Cambria Math"/>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&amp;#8712;</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&amp;isin;</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ELEMENT OF</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Cambria Math" w:hAnsi="Cambria Math" w:cs="Cambria Math"/>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&amp;#8713;</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&amp;notin;</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NOT AN ELEMENT OF</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Cambria Math" w:hAnsi="Cambria Math" w:cs="Cambria Math"/>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&amp;#8715;</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&amp;ni;</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CONTAINS AS MEMBER</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&amp;#8719;</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&amp;prod;</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N-ARY PRODUCT</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lastRenderedPageBreak/>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&amp;#8721;</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&amp;sum;</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N-ARY SUMMATION</w:t>
            </w:r>
          </w:p>
        </w:tc>
      </w:tr>
    </w:tbl>
    <w:p w:rsidR="0013599D" w:rsidRDefault="0016480F" w:rsidP="0013599D">
      <w:pPr>
        <w:pStyle w:val="NormalWeb"/>
        <w:rPr>
          <w:rFonts w:ascii="Helvetica" w:hAnsi="Helvetica" w:cs="Helvetica"/>
          <w:color w:val="333333"/>
          <w:sz w:val="21"/>
          <w:szCs w:val="21"/>
        </w:rPr>
      </w:pPr>
      <w:hyperlink r:id="rId1666" w:history="1">
        <w:r w:rsidR="0013599D">
          <w:rPr>
            <w:rStyle w:val="Hyperlink"/>
            <w:rFonts w:ascii="Helvetica" w:hAnsi="Helvetica" w:cs="Helvetica"/>
            <w:sz w:val="21"/>
            <w:szCs w:val="21"/>
          </w:rPr>
          <w:t>Full Math Reference</w:t>
        </w:r>
      </w:hyperlink>
    </w:p>
    <w:p w:rsidR="0013599D" w:rsidRDefault="0016480F" w:rsidP="0013599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10" style="width:0;height:0" o:hralign="center" o:hrstd="t" o:hr="t" fillcolor="#a0a0a0" stroked="f"/>
        </w:pict>
      </w:r>
    </w:p>
    <w:p w:rsidR="0013599D" w:rsidRDefault="0013599D" w:rsidP="0013599D">
      <w:pPr>
        <w:pStyle w:val="Heading2"/>
        <w:rPr>
          <w:rFonts w:cs="Helvetica"/>
          <w:color w:val="333333"/>
        </w:rPr>
      </w:pPr>
      <w:r>
        <w:rPr>
          <w:rFonts w:cs="Helvetica"/>
          <w:color w:val="333333"/>
        </w:rPr>
        <w:t>Some Greek Letters Supported by HTML</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38"/>
        <w:gridCol w:w="938"/>
        <w:gridCol w:w="1406"/>
        <w:gridCol w:w="6094"/>
      </w:tblGrid>
      <w:tr w:rsidR="0013599D" w:rsidTr="0013599D">
        <w:tc>
          <w:tcPr>
            <w:tcW w:w="500" w:type="pct"/>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Char</w:t>
            </w:r>
          </w:p>
        </w:tc>
        <w:tc>
          <w:tcPr>
            <w:tcW w:w="500" w:type="pct"/>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Number</w:t>
            </w:r>
          </w:p>
        </w:tc>
        <w:tc>
          <w:tcPr>
            <w:tcW w:w="750" w:type="pct"/>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Entity</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Α</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&amp;#913;</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&amp;Alpha;</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GREEK CAPITAL LETTER ALPHA</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Β</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&amp;#914;</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&amp;Beta;</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GREEK CAPITAL LETTER BETA</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Γ</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&amp;#915;</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&amp;Gamma;</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GREEK CAPITAL LETTER GAMMA</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Δ</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&amp;#916;</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&amp;Delta;</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GREEK CAPITAL LETTER DELTA</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Ε</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&amp;#917;</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&amp;Epsilon;</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GREEK CAPITAL LETTER EPSILON</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Ζ</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&amp;#918;</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&amp;Zeta;</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GREEK CAPITAL LETTER ZETA</w:t>
            </w:r>
          </w:p>
        </w:tc>
      </w:tr>
    </w:tbl>
    <w:p w:rsidR="0013599D" w:rsidRDefault="0016480F" w:rsidP="0013599D">
      <w:pPr>
        <w:pStyle w:val="NormalWeb"/>
        <w:rPr>
          <w:rFonts w:ascii="Helvetica" w:hAnsi="Helvetica" w:cs="Helvetica"/>
          <w:color w:val="333333"/>
          <w:sz w:val="21"/>
          <w:szCs w:val="21"/>
        </w:rPr>
      </w:pPr>
      <w:hyperlink r:id="rId1667" w:history="1">
        <w:r w:rsidR="0013599D">
          <w:rPr>
            <w:rStyle w:val="Hyperlink"/>
            <w:rFonts w:ascii="Helvetica" w:hAnsi="Helvetica" w:cs="Helvetica"/>
            <w:sz w:val="21"/>
            <w:szCs w:val="21"/>
          </w:rPr>
          <w:t>Full Greek Reference</w:t>
        </w:r>
      </w:hyperlink>
    </w:p>
    <w:p w:rsidR="0013599D" w:rsidRDefault="0016480F" w:rsidP="0013599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11" style="width:0;height:0" o:hralign="center" o:hrstd="t" o:hr="t" fillcolor="#a0a0a0" stroked="f"/>
        </w:pict>
      </w:r>
    </w:p>
    <w:p w:rsidR="0013599D" w:rsidRDefault="0013599D" w:rsidP="0013599D">
      <w:pPr>
        <w:pStyle w:val="Heading2"/>
        <w:rPr>
          <w:rFonts w:cs="Helvetica"/>
          <w:color w:val="333333"/>
        </w:rPr>
      </w:pPr>
      <w:r>
        <w:rPr>
          <w:rFonts w:cs="Helvetica"/>
          <w:color w:val="333333"/>
        </w:rPr>
        <w:t>Some Other Entities Supported by HTML</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38"/>
        <w:gridCol w:w="938"/>
        <w:gridCol w:w="1406"/>
        <w:gridCol w:w="6094"/>
      </w:tblGrid>
      <w:tr w:rsidR="0013599D" w:rsidTr="0013599D">
        <w:tc>
          <w:tcPr>
            <w:tcW w:w="500" w:type="pct"/>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Char</w:t>
            </w:r>
          </w:p>
        </w:tc>
        <w:tc>
          <w:tcPr>
            <w:tcW w:w="500" w:type="pct"/>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Number</w:t>
            </w:r>
          </w:p>
        </w:tc>
        <w:tc>
          <w:tcPr>
            <w:tcW w:w="750" w:type="pct"/>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Entity</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&amp;#169;</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&amp;copy;</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COPYRIGHT SIGN</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&amp;#174;</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&amp;reg;</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REGISTERED SIGN</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&amp;#8364;</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&amp;euro;</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EURO SIGN</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&amp;#8482;</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&amp;trade;</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TRADEMARK</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&amp;#8592;</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&amp;larr;</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LEFTWARDS ARROW</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&amp;#8593;</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&amp;uarr;</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UPWARDS ARROW</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&amp;#8594;</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&amp;rarr;</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RIGHTWARDS ARROW</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&amp;#8595;</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&amp;darr;</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DOWNWARDS ARROW</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&amp;#9824;</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&amp;spades;</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BLACK SPADE SUIT</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&amp;#9827;</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&amp;clubs;</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BLACK CLUB SUIT</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&amp;#9829;</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&amp;hearts;</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BLACK HEART SUIT</w:t>
            </w:r>
          </w:p>
        </w:tc>
      </w:tr>
      <w:tr w:rsidR="0013599D" w:rsidTr="0013599D">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lastRenderedPageBreak/>
              <w:t>♦</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&amp;#9830;</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&amp;diams;</w:t>
            </w:r>
          </w:p>
        </w:tc>
        <w:tc>
          <w:tcPr>
            <w:tcW w:w="0" w:type="auto"/>
            <w:shd w:val="clear" w:color="auto" w:fill="auto"/>
            <w:tcMar>
              <w:top w:w="0" w:type="dxa"/>
              <w:left w:w="0" w:type="dxa"/>
              <w:bottom w:w="0" w:type="dxa"/>
              <w:right w:w="0" w:type="dxa"/>
            </w:tcMar>
            <w:vAlign w:val="center"/>
            <w:hideMark/>
          </w:tcPr>
          <w:p w:rsidR="0013599D" w:rsidRDefault="0013599D">
            <w:pPr>
              <w:spacing w:after="180"/>
              <w:rPr>
                <w:rFonts w:ascii="Helvetica" w:hAnsi="Helvetica" w:cs="Helvetica"/>
                <w:color w:val="333333"/>
                <w:sz w:val="21"/>
                <w:szCs w:val="21"/>
              </w:rPr>
            </w:pPr>
            <w:r>
              <w:rPr>
                <w:rFonts w:ascii="Helvetica" w:hAnsi="Helvetica" w:cs="Helvetica"/>
                <w:color w:val="333333"/>
                <w:sz w:val="21"/>
                <w:szCs w:val="21"/>
              </w:rPr>
              <w:t>BLACK DIAMOND SUIT</w:t>
            </w:r>
          </w:p>
        </w:tc>
      </w:tr>
    </w:tbl>
    <w:p w:rsidR="0013599D" w:rsidRDefault="0016480F" w:rsidP="0013599D">
      <w:pPr>
        <w:pStyle w:val="NormalWeb"/>
        <w:rPr>
          <w:rFonts w:ascii="Helvetica" w:hAnsi="Helvetica" w:cs="Helvetica"/>
          <w:color w:val="333333"/>
          <w:sz w:val="21"/>
          <w:szCs w:val="21"/>
        </w:rPr>
      </w:pPr>
      <w:hyperlink r:id="rId1668" w:history="1">
        <w:r w:rsidR="0013599D">
          <w:rPr>
            <w:rStyle w:val="Hyperlink"/>
            <w:rFonts w:ascii="Helvetica" w:hAnsi="Helvetica" w:cs="Helvetica"/>
            <w:sz w:val="21"/>
            <w:szCs w:val="21"/>
          </w:rPr>
          <w:t>Full Currency Reference</w:t>
        </w:r>
      </w:hyperlink>
    </w:p>
    <w:p w:rsidR="0013599D" w:rsidRDefault="0016480F" w:rsidP="0013599D">
      <w:pPr>
        <w:pStyle w:val="NormalWeb"/>
        <w:rPr>
          <w:rFonts w:ascii="Helvetica" w:hAnsi="Helvetica" w:cs="Helvetica"/>
          <w:color w:val="333333"/>
          <w:sz w:val="21"/>
          <w:szCs w:val="21"/>
        </w:rPr>
      </w:pPr>
      <w:hyperlink r:id="rId1669" w:history="1">
        <w:r w:rsidR="0013599D">
          <w:rPr>
            <w:rStyle w:val="Hyperlink"/>
            <w:rFonts w:ascii="Helvetica" w:hAnsi="Helvetica" w:cs="Helvetica"/>
            <w:sz w:val="21"/>
            <w:szCs w:val="21"/>
          </w:rPr>
          <w:t>Full Arrows Reference</w:t>
        </w:r>
      </w:hyperlink>
    </w:p>
    <w:p w:rsidR="0013599D" w:rsidRDefault="0016480F" w:rsidP="0013599D">
      <w:pPr>
        <w:pStyle w:val="NormalWeb"/>
        <w:rPr>
          <w:rFonts w:ascii="Helvetica" w:hAnsi="Helvetica" w:cs="Helvetica"/>
          <w:color w:val="333333"/>
          <w:sz w:val="21"/>
          <w:szCs w:val="21"/>
        </w:rPr>
      </w:pPr>
      <w:hyperlink r:id="rId1670" w:history="1">
        <w:r w:rsidR="0013599D">
          <w:rPr>
            <w:rStyle w:val="Hyperlink"/>
            <w:rFonts w:ascii="Helvetica" w:hAnsi="Helvetica" w:cs="Helvetica"/>
            <w:sz w:val="21"/>
            <w:szCs w:val="21"/>
          </w:rPr>
          <w:t>Full Symbols Reference</w:t>
        </w:r>
      </w:hyperlink>
    </w:p>
    <w:p w:rsidR="0013599D" w:rsidRDefault="0013599D" w:rsidP="0013599D">
      <w:pPr>
        <w:rPr>
          <w:rFonts w:ascii="Helvetica" w:hAnsi="Helvetica" w:cs="Helvetica"/>
          <w:color w:val="333333"/>
          <w:sz w:val="21"/>
          <w:szCs w:val="21"/>
        </w:rPr>
      </w:pPr>
    </w:p>
    <w:p w:rsidR="0013599D" w:rsidRDefault="0016480F" w:rsidP="0013599D">
      <w:pPr>
        <w:rPr>
          <w:rFonts w:ascii="Helvetica" w:hAnsi="Helvetica" w:cs="Helvetica"/>
          <w:color w:val="333333"/>
          <w:sz w:val="30"/>
          <w:szCs w:val="30"/>
        </w:rPr>
      </w:pPr>
      <w:hyperlink r:id="rId1671" w:history="1">
        <w:r w:rsidR="0013599D">
          <w:rPr>
            <w:rStyle w:val="Hyperlink"/>
            <w:rFonts w:ascii="Helvetica" w:hAnsi="Helvetica" w:cs="Helvetica"/>
            <w:color w:val="8AC007"/>
            <w:sz w:val="30"/>
            <w:szCs w:val="30"/>
          </w:rPr>
          <w:t>« Previous</w:t>
        </w:r>
      </w:hyperlink>
    </w:p>
    <w:p w:rsidR="0013599D" w:rsidRDefault="0016480F" w:rsidP="0013599D">
      <w:pPr>
        <w:jc w:val="right"/>
        <w:rPr>
          <w:rFonts w:ascii="Helvetica" w:hAnsi="Helvetica" w:cs="Helvetica"/>
          <w:color w:val="333333"/>
          <w:sz w:val="30"/>
          <w:szCs w:val="30"/>
        </w:rPr>
      </w:pPr>
      <w:hyperlink r:id="rId1672" w:history="1">
        <w:r w:rsidR="0013599D">
          <w:rPr>
            <w:rStyle w:val="Hyperlink"/>
            <w:rFonts w:ascii="Helvetica" w:hAnsi="Helvetica" w:cs="Helvetica"/>
            <w:color w:val="8AC007"/>
            <w:sz w:val="30"/>
            <w:szCs w:val="30"/>
          </w:rPr>
          <w:t>Next Chapter »</w:t>
        </w:r>
      </w:hyperlink>
    </w:p>
    <w:p w:rsidR="00383C75" w:rsidRDefault="00383C75" w:rsidP="00383C75">
      <w:pPr>
        <w:pStyle w:val="Heading1"/>
        <w:rPr>
          <w:rFonts w:cs="Helvetica"/>
          <w:color w:val="333333"/>
        </w:rPr>
      </w:pPr>
      <w:r>
        <w:rPr>
          <w:rFonts w:cs="Helvetica"/>
          <w:color w:val="333333"/>
        </w:rPr>
        <w:t xml:space="preserve">HTML </w:t>
      </w:r>
      <w:r>
        <w:rPr>
          <w:rStyle w:val="colorh1"/>
          <w:rFonts w:cs="Helvetica"/>
          <w:color w:val="333333"/>
        </w:rPr>
        <w:t>Encoding (Character Sets)</w:t>
      </w:r>
    </w:p>
    <w:p w:rsidR="00383C75" w:rsidRDefault="0016480F" w:rsidP="00383C75">
      <w:pPr>
        <w:rPr>
          <w:rFonts w:ascii="Helvetica" w:hAnsi="Helvetica" w:cs="Helvetica"/>
          <w:color w:val="333333"/>
          <w:sz w:val="30"/>
          <w:szCs w:val="30"/>
        </w:rPr>
      </w:pPr>
      <w:hyperlink r:id="rId1673" w:history="1">
        <w:r w:rsidR="00383C75">
          <w:rPr>
            <w:rStyle w:val="Hyperlink"/>
            <w:rFonts w:ascii="Helvetica" w:hAnsi="Helvetica" w:cs="Helvetica"/>
            <w:color w:val="8AC007"/>
            <w:sz w:val="30"/>
            <w:szCs w:val="30"/>
          </w:rPr>
          <w:t>« Previous</w:t>
        </w:r>
      </w:hyperlink>
    </w:p>
    <w:p w:rsidR="00383C75" w:rsidRDefault="0016480F" w:rsidP="00383C75">
      <w:pPr>
        <w:jc w:val="right"/>
        <w:rPr>
          <w:rFonts w:ascii="Helvetica" w:hAnsi="Helvetica" w:cs="Helvetica"/>
          <w:color w:val="333333"/>
          <w:sz w:val="30"/>
          <w:szCs w:val="30"/>
        </w:rPr>
      </w:pPr>
      <w:hyperlink r:id="rId1674" w:history="1">
        <w:r w:rsidR="00383C75">
          <w:rPr>
            <w:rStyle w:val="Hyperlink"/>
            <w:rFonts w:ascii="Helvetica" w:hAnsi="Helvetica" w:cs="Helvetica"/>
            <w:color w:val="8AC007"/>
            <w:sz w:val="30"/>
            <w:szCs w:val="30"/>
          </w:rPr>
          <w:t>Next Chapter »</w:t>
        </w:r>
      </w:hyperlink>
    </w:p>
    <w:p w:rsidR="00383C75" w:rsidRDefault="0016480F" w:rsidP="00383C7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12" style="width:0;height:0" o:hralign="center" o:hrstd="t" o:hr="t" fillcolor="#a0a0a0" stroked="f"/>
        </w:pict>
      </w:r>
    </w:p>
    <w:p w:rsidR="00383C75" w:rsidRDefault="00383C75" w:rsidP="00383C75">
      <w:pPr>
        <w:pStyle w:val="intro"/>
        <w:rPr>
          <w:rFonts w:ascii="Helvetica" w:hAnsi="Helvetica" w:cs="Helvetica"/>
        </w:rPr>
      </w:pPr>
      <w:r>
        <w:rPr>
          <w:rFonts w:ascii="Helvetica" w:hAnsi="Helvetica" w:cs="Helvetica"/>
        </w:rPr>
        <w:t>To display an HTML page correctly, a web browser must know the character set (character encoding) to use.</w:t>
      </w:r>
    </w:p>
    <w:p w:rsidR="00383C75" w:rsidRDefault="0016480F" w:rsidP="00383C7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13" style="width:0;height:0" o:hralign="center" o:hrstd="t" o:hr="t" fillcolor="#a0a0a0" stroked="f"/>
        </w:pict>
      </w:r>
    </w:p>
    <w:p w:rsidR="00383C75" w:rsidRDefault="00383C75" w:rsidP="00383C75">
      <w:pPr>
        <w:pStyle w:val="Heading2"/>
        <w:rPr>
          <w:rFonts w:cs="Helvetica"/>
          <w:color w:val="333333"/>
        </w:rPr>
      </w:pPr>
      <w:r>
        <w:rPr>
          <w:rFonts w:cs="Helvetica"/>
          <w:color w:val="333333"/>
        </w:rPr>
        <w:t>What is Character Encoding?</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 xml:space="preserve">ASCII was the first </w:t>
      </w:r>
      <w:r>
        <w:rPr>
          <w:rStyle w:val="Strong"/>
          <w:rFonts w:ascii="Helvetica" w:hAnsi="Helvetica" w:cs="Helvetica"/>
          <w:color w:val="333333"/>
          <w:sz w:val="21"/>
          <w:szCs w:val="21"/>
        </w:rPr>
        <w:t>character encoding standard</w:t>
      </w:r>
      <w:r>
        <w:rPr>
          <w:rFonts w:ascii="Helvetica" w:hAnsi="Helvetica" w:cs="Helvetica"/>
          <w:color w:val="333333"/>
          <w:sz w:val="21"/>
          <w:szCs w:val="21"/>
        </w:rPr>
        <w:t xml:space="preserve"> (also called character set). It defines 127 different alphanumeric characters that could be used on the internet.</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 xml:space="preserve">ASCII supported numbers (0-9), English letters (A-Z), and some special characters </w:t>
      </w:r>
      <w:proofErr w:type="gramStart"/>
      <w:r>
        <w:rPr>
          <w:rFonts w:ascii="Helvetica" w:hAnsi="Helvetica" w:cs="Helvetica"/>
          <w:color w:val="333333"/>
          <w:sz w:val="21"/>
          <w:szCs w:val="21"/>
        </w:rPr>
        <w:t>like !</w:t>
      </w:r>
      <w:proofErr w:type="gramEnd"/>
      <w:r>
        <w:rPr>
          <w:rFonts w:ascii="Helvetica" w:hAnsi="Helvetica" w:cs="Helvetica"/>
          <w:color w:val="333333"/>
          <w:sz w:val="21"/>
          <w:szCs w:val="21"/>
        </w:rPr>
        <w:t xml:space="preserve"> $ + - ( ) @ &lt; &gt; .</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 xml:space="preserve">ANSI (Windows-1252) was the original Windows character set. It supported 256 different character codes. </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 xml:space="preserve">ISO-8859-1 was the default character set for HTML 4. It also supported 256 different character codes. </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 xml:space="preserve">Because ANSI and ISO </w:t>
      </w:r>
      <w:proofErr w:type="gramStart"/>
      <w:r>
        <w:rPr>
          <w:rFonts w:ascii="Helvetica" w:hAnsi="Helvetica" w:cs="Helvetica"/>
          <w:color w:val="333333"/>
          <w:sz w:val="21"/>
          <w:szCs w:val="21"/>
        </w:rPr>
        <w:t>was</w:t>
      </w:r>
      <w:proofErr w:type="gramEnd"/>
      <w:r>
        <w:rPr>
          <w:rFonts w:ascii="Helvetica" w:hAnsi="Helvetica" w:cs="Helvetica"/>
          <w:color w:val="333333"/>
          <w:sz w:val="21"/>
          <w:szCs w:val="21"/>
        </w:rPr>
        <w:t xml:space="preserve"> limited, the default character encoding was changed to UTF-8 in HTML5.</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UTF-8 (Unicode) covers almost all of the characters and symbols in the world.</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83C75" w:rsidTr="00383C75">
        <w:tc>
          <w:tcPr>
            <w:tcW w:w="510" w:type="dxa"/>
            <w:shd w:val="clear" w:color="auto" w:fill="FFFFFF"/>
            <w:tcMar>
              <w:top w:w="150" w:type="dxa"/>
              <w:left w:w="150" w:type="dxa"/>
              <w:bottom w:w="150" w:type="dxa"/>
              <w:right w:w="75" w:type="dxa"/>
            </w:tcMar>
            <w:vAlign w:val="center"/>
            <w:hideMark/>
          </w:tcPr>
          <w:p w:rsidR="00383C75" w:rsidRDefault="00383C75">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2211" name="Picture 22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All HTML 4 processors also support UTF-8.</w:t>
            </w:r>
          </w:p>
        </w:tc>
      </w:tr>
    </w:tbl>
    <w:p w:rsidR="00383C75" w:rsidRDefault="0016480F" w:rsidP="00383C75">
      <w:pPr>
        <w:spacing w:before="300" w:after="300"/>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214" style="width:0;height:0" o:hralign="center" o:hrstd="t" o:hr="t" fillcolor="#a0a0a0" stroked="f"/>
        </w:pict>
      </w:r>
    </w:p>
    <w:p w:rsidR="00383C75" w:rsidRDefault="00383C75" w:rsidP="00383C75">
      <w:pPr>
        <w:pStyle w:val="Heading2"/>
        <w:rPr>
          <w:rFonts w:cs="Helvetica"/>
          <w:color w:val="333333"/>
        </w:rPr>
      </w:pPr>
      <w:r>
        <w:rPr>
          <w:rFonts w:cs="Helvetica"/>
          <w:color w:val="333333"/>
        </w:rPr>
        <w:t>The HTML charset Attribute</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 xml:space="preserve">To display an HTML page correctly, a web browser must know the character set used in the page. </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This is specified in the &lt;</w:t>
      </w:r>
      <w:proofErr w:type="gramStart"/>
      <w:r>
        <w:rPr>
          <w:rFonts w:ascii="Helvetica" w:hAnsi="Helvetica" w:cs="Helvetica"/>
          <w:color w:val="333333"/>
          <w:sz w:val="21"/>
          <w:szCs w:val="21"/>
        </w:rPr>
        <w:t>meta</w:t>
      </w:r>
      <w:proofErr w:type="gramEnd"/>
      <w:r>
        <w:rPr>
          <w:rFonts w:ascii="Helvetica" w:hAnsi="Helvetica" w:cs="Helvetica"/>
          <w:color w:val="333333"/>
          <w:sz w:val="21"/>
          <w:szCs w:val="21"/>
        </w:rPr>
        <w:t>&gt; tag:</w:t>
      </w:r>
    </w:p>
    <w:p w:rsidR="00383C75" w:rsidRDefault="00383C75" w:rsidP="00383C75">
      <w:pPr>
        <w:pStyle w:val="Heading2"/>
        <w:shd w:val="clear" w:color="auto" w:fill="F1F1F1"/>
        <w:spacing w:before="15"/>
        <w:rPr>
          <w:rFonts w:cs="Helvetica"/>
          <w:color w:val="555555"/>
          <w:sz w:val="30"/>
          <w:szCs w:val="30"/>
        </w:rPr>
      </w:pPr>
      <w:r>
        <w:rPr>
          <w:rFonts w:cs="Helvetica"/>
          <w:color w:val="555555"/>
          <w:sz w:val="30"/>
          <w:szCs w:val="30"/>
        </w:rPr>
        <w:t>For HTML4:</w:t>
      </w:r>
    </w:p>
    <w:p w:rsidR="00383C75" w:rsidRDefault="00383C75" w:rsidP="00383C7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meta</w:t>
      </w:r>
      <w:r>
        <w:rPr>
          <w:rFonts w:ascii="Consolas" w:hAnsi="Consolas" w:cs="Consolas"/>
          <w:color w:val="000000"/>
          <w:sz w:val="21"/>
          <w:szCs w:val="21"/>
        </w:rPr>
        <w:t xml:space="preserve"> </w:t>
      </w:r>
      <w:r>
        <w:rPr>
          <w:rStyle w:val="highatt1"/>
          <w:rFonts w:ascii="Consolas" w:hAnsi="Consolas" w:cs="Consolas"/>
          <w:sz w:val="21"/>
          <w:szCs w:val="21"/>
        </w:rPr>
        <w:t>http-equiv=</w:t>
      </w:r>
      <w:r>
        <w:rPr>
          <w:rStyle w:val="highval1"/>
          <w:rFonts w:ascii="Consolas" w:hAnsi="Consolas" w:cs="Consolas"/>
          <w:sz w:val="21"/>
          <w:szCs w:val="21"/>
        </w:rPr>
        <w:t>"Content-Type"</w:t>
      </w:r>
      <w:r>
        <w:rPr>
          <w:rFonts w:ascii="Consolas" w:hAnsi="Consolas" w:cs="Consolas"/>
          <w:color w:val="000000"/>
          <w:sz w:val="21"/>
          <w:szCs w:val="21"/>
        </w:rPr>
        <w:t xml:space="preserve"> </w:t>
      </w:r>
      <w:r>
        <w:rPr>
          <w:rStyle w:val="highatt1"/>
          <w:rFonts w:ascii="Consolas" w:hAnsi="Consolas" w:cs="Consolas"/>
          <w:sz w:val="21"/>
          <w:szCs w:val="21"/>
        </w:rPr>
        <w:t>content=</w:t>
      </w:r>
      <w:r>
        <w:rPr>
          <w:rStyle w:val="highval1"/>
          <w:rFonts w:ascii="Consolas" w:hAnsi="Consolas" w:cs="Consolas"/>
          <w:sz w:val="21"/>
          <w:szCs w:val="21"/>
        </w:rPr>
        <w:t>"text/html</w:t>
      </w:r>
      <w:proofErr w:type="gramStart"/>
      <w:r>
        <w:rPr>
          <w:rStyle w:val="highval1"/>
          <w:rFonts w:ascii="Consolas" w:hAnsi="Consolas" w:cs="Consolas"/>
          <w:sz w:val="21"/>
          <w:szCs w:val="21"/>
        </w:rPr>
        <w:t>;charset</w:t>
      </w:r>
      <w:proofErr w:type="gramEnd"/>
      <w:r>
        <w:rPr>
          <w:rStyle w:val="highval1"/>
          <w:rFonts w:ascii="Consolas" w:hAnsi="Consolas" w:cs="Consolas"/>
          <w:sz w:val="21"/>
          <w:szCs w:val="21"/>
        </w:rPr>
        <w:t>=ISO-8859-1"</w:t>
      </w:r>
      <w:r>
        <w:rPr>
          <w:rStyle w:val="highgt1"/>
          <w:rFonts w:ascii="Consolas" w:hAnsi="Consolas" w:cs="Consolas"/>
          <w:sz w:val="21"/>
          <w:szCs w:val="21"/>
        </w:rPr>
        <w:t>&gt;</w:t>
      </w:r>
      <w:r>
        <w:rPr>
          <w:rFonts w:ascii="Consolas" w:hAnsi="Consolas" w:cs="Consolas"/>
          <w:color w:val="000000"/>
          <w:sz w:val="21"/>
          <w:szCs w:val="21"/>
        </w:rPr>
        <w:t xml:space="preserve"> </w:t>
      </w:r>
    </w:p>
    <w:p w:rsidR="00383C75" w:rsidRDefault="00383C75" w:rsidP="00383C75">
      <w:pPr>
        <w:shd w:val="clear" w:color="auto" w:fill="F1F1F1"/>
        <w:spacing w:line="276" w:lineRule="atLeast"/>
        <w:rPr>
          <w:rFonts w:ascii="Helvetica" w:hAnsi="Helvetica" w:cs="Helvetica"/>
          <w:color w:val="000000"/>
          <w:sz w:val="21"/>
          <w:szCs w:val="21"/>
        </w:rPr>
      </w:pPr>
    </w:p>
    <w:p w:rsidR="00383C75" w:rsidRDefault="00383C75" w:rsidP="00383C75">
      <w:pPr>
        <w:pStyle w:val="Heading2"/>
        <w:shd w:val="clear" w:color="auto" w:fill="F1F1F1"/>
        <w:spacing w:before="15"/>
        <w:rPr>
          <w:rFonts w:cs="Helvetica"/>
          <w:color w:val="555555"/>
          <w:sz w:val="30"/>
          <w:szCs w:val="30"/>
        </w:rPr>
      </w:pPr>
      <w:r>
        <w:rPr>
          <w:rFonts w:cs="Helvetica"/>
          <w:color w:val="555555"/>
          <w:sz w:val="30"/>
          <w:szCs w:val="30"/>
        </w:rPr>
        <w:t>For HTML5:</w:t>
      </w:r>
    </w:p>
    <w:p w:rsidR="00383C75" w:rsidRDefault="00383C75" w:rsidP="00383C7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meta</w:t>
      </w:r>
      <w:proofErr w:type="gramEnd"/>
      <w:r>
        <w:rPr>
          <w:rFonts w:ascii="Consolas" w:hAnsi="Consolas" w:cs="Consolas"/>
          <w:color w:val="000000"/>
          <w:sz w:val="21"/>
          <w:szCs w:val="21"/>
        </w:rPr>
        <w:t xml:space="preserve"> </w:t>
      </w:r>
      <w:r>
        <w:rPr>
          <w:rStyle w:val="highatt1"/>
          <w:rFonts w:ascii="Consolas" w:hAnsi="Consolas" w:cs="Consolas"/>
          <w:sz w:val="21"/>
          <w:szCs w:val="21"/>
        </w:rPr>
        <w:t>charset=</w:t>
      </w:r>
      <w:r>
        <w:rPr>
          <w:rStyle w:val="highval1"/>
          <w:rFonts w:ascii="Consolas" w:hAnsi="Consolas" w:cs="Consolas"/>
          <w:sz w:val="21"/>
          <w:szCs w:val="21"/>
        </w:rPr>
        <w:t>"UTF-8"</w:t>
      </w:r>
      <w:r>
        <w:rPr>
          <w:rStyle w:val="highgt1"/>
          <w:rFonts w:ascii="Consolas" w:hAnsi="Consolas" w:cs="Consolas"/>
          <w:sz w:val="21"/>
          <w:szCs w:val="21"/>
        </w:rPr>
        <w:t>&gt;</w:t>
      </w:r>
      <w:r>
        <w:rPr>
          <w:rFonts w:ascii="Consolas" w:hAnsi="Consolas" w:cs="Consolas"/>
          <w:color w:val="000000"/>
          <w:sz w:val="21"/>
          <w:szCs w:val="21"/>
        </w:rPr>
        <w:t xml:space="preserve"> </w:t>
      </w:r>
    </w:p>
    <w:p w:rsidR="00383C75" w:rsidRDefault="00383C75" w:rsidP="00383C75">
      <w:pPr>
        <w:shd w:val="clear" w:color="auto" w:fill="F1F1F1"/>
        <w:spacing w:line="276" w:lineRule="atLeast"/>
        <w:rPr>
          <w:rFonts w:ascii="Helvetica" w:hAnsi="Helvetica" w:cs="Helvetica"/>
          <w:color w:val="000000"/>
          <w:sz w:val="21"/>
          <w:szCs w:val="21"/>
        </w:rPr>
      </w:pP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383C75" w:rsidTr="00383C75">
        <w:tc>
          <w:tcPr>
            <w:tcW w:w="510" w:type="dxa"/>
            <w:shd w:val="clear" w:color="auto" w:fill="FFFFFF"/>
            <w:tcMar>
              <w:top w:w="150" w:type="dxa"/>
              <w:left w:w="150" w:type="dxa"/>
              <w:bottom w:w="150" w:type="dxa"/>
              <w:right w:w="75" w:type="dxa"/>
            </w:tcMar>
            <w:vAlign w:val="center"/>
            <w:hideMark/>
          </w:tcPr>
          <w:p w:rsidR="00383C75" w:rsidRDefault="00383C75">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2213" name="Picture 22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xml:space="preserve">If a browser detects ISO-8859-1 in a web page, it defaults to ANSI, because ANSI is identical to ISO-8859-1 except that ANSI has 32 extra characters. </w:t>
            </w:r>
          </w:p>
        </w:tc>
      </w:tr>
    </w:tbl>
    <w:p w:rsidR="00383C75" w:rsidRDefault="0016480F" w:rsidP="00383C75">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15" style="width:0;height:0" o:hralign="center" o:hrstd="t" o:hr="t" fillcolor="#a0a0a0" stroked="f"/>
        </w:pict>
      </w:r>
    </w:p>
    <w:p w:rsidR="00383C75" w:rsidRDefault="00383C75" w:rsidP="00383C75">
      <w:pPr>
        <w:pStyle w:val="Heading2"/>
        <w:rPr>
          <w:rFonts w:cs="Helvetica"/>
          <w:color w:val="333333"/>
        </w:rPr>
      </w:pPr>
      <w:r>
        <w:rPr>
          <w:rFonts w:cs="Helvetica"/>
          <w:color w:val="333333"/>
        </w:rPr>
        <w:t xml:space="preserve">Differences </w:t>
      </w:r>
      <w:proofErr w:type="gramStart"/>
      <w:r>
        <w:rPr>
          <w:rFonts w:cs="Helvetica"/>
          <w:color w:val="333333"/>
        </w:rPr>
        <w:t>Between</w:t>
      </w:r>
      <w:proofErr w:type="gramEnd"/>
      <w:r>
        <w:rPr>
          <w:rFonts w:cs="Helvetica"/>
          <w:color w:val="333333"/>
        </w:rPr>
        <w:t xml:space="preserve"> Character Sets</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 xml:space="preserve">The following table displays the differences between the </w:t>
      </w:r>
      <w:proofErr w:type="gramStart"/>
      <w:r>
        <w:rPr>
          <w:rFonts w:ascii="Helvetica" w:hAnsi="Helvetica" w:cs="Helvetica"/>
          <w:color w:val="333333"/>
          <w:sz w:val="21"/>
          <w:szCs w:val="21"/>
        </w:rPr>
        <w:t>character</w:t>
      </w:r>
      <w:proofErr w:type="gramEnd"/>
      <w:r>
        <w:rPr>
          <w:rFonts w:ascii="Helvetica" w:hAnsi="Helvetica" w:cs="Helvetica"/>
          <w:color w:val="333333"/>
          <w:sz w:val="21"/>
          <w:szCs w:val="21"/>
        </w:rPr>
        <w:t xml:space="preserve"> sets described above:</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57"/>
        <w:gridCol w:w="657"/>
        <w:gridCol w:w="656"/>
        <w:gridCol w:w="656"/>
        <w:gridCol w:w="656"/>
        <w:gridCol w:w="6094"/>
      </w:tblGrid>
      <w:tr w:rsidR="00383C75" w:rsidTr="00383C75">
        <w:tc>
          <w:tcPr>
            <w:tcW w:w="350" w:type="pct"/>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b/>
                <w:bCs/>
                <w:color w:val="333333"/>
                <w:sz w:val="21"/>
                <w:szCs w:val="21"/>
              </w:rPr>
            </w:pPr>
            <w:r>
              <w:rPr>
                <w:rFonts w:ascii="Helvetica" w:hAnsi="Helvetica" w:cs="Helvetica"/>
                <w:b/>
                <w:bCs/>
                <w:color w:val="333333"/>
                <w:sz w:val="21"/>
                <w:szCs w:val="21"/>
              </w:rPr>
              <w:t>Numb</w:t>
            </w:r>
          </w:p>
        </w:tc>
        <w:tc>
          <w:tcPr>
            <w:tcW w:w="350" w:type="pct"/>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b/>
                <w:bCs/>
                <w:color w:val="333333"/>
                <w:sz w:val="21"/>
                <w:szCs w:val="21"/>
              </w:rPr>
            </w:pPr>
            <w:r>
              <w:rPr>
                <w:rFonts w:ascii="Helvetica" w:hAnsi="Helvetica" w:cs="Helvetica"/>
                <w:b/>
                <w:bCs/>
                <w:color w:val="333333"/>
                <w:sz w:val="21"/>
                <w:szCs w:val="21"/>
              </w:rPr>
              <w:t>ASCII</w:t>
            </w:r>
          </w:p>
        </w:tc>
        <w:tc>
          <w:tcPr>
            <w:tcW w:w="350" w:type="pct"/>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b/>
                <w:bCs/>
                <w:color w:val="333333"/>
                <w:sz w:val="21"/>
                <w:szCs w:val="21"/>
              </w:rPr>
            </w:pPr>
            <w:r>
              <w:rPr>
                <w:rFonts w:ascii="Helvetica" w:hAnsi="Helvetica" w:cs="Helvetica"/>
                <w:b/>
                <w:bCs/>
                <w:color w:val="333333"/>
                <w:sz w:val="21"/>
                <w:szCs w:val="21"/>
              </w:rPr>
              <w:t>ANSI</w:t>
            </w:r>
          </w:p>
        </w:tc>
        <w:tc>
          <w:tcPr>
            <w:tcW w:w="350" w:type="pct"/>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b/>
                <w:bCs/>
                <w:color w:val="333333"/>
                <w:sz w:val="21"/>
                <w:szCs w:val="21"/>
              </w:rPr>
            </w:pPr>
            <w:r>
              <w:rPr>
                <w:rFonts w:ascii="Helvetica" w:hAnsi="Helvetica" w:cs="Helvetica"/>
                <w:b/>
                <w:bCs/>
                <w:color w:val="333333"/>
                <w:sz w:val="21"/>
                <w:szCs w:val="21"/>
              </w:rPr>
              <w:t>8859</w:t>
            </w:r>
          </w:p>
        </w:tc>
        <w:tc>
          <w:tcPr>
            <w:tcW w:w="350" w:type="pct"/>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b/>
                <w:bCs/>
                <w:color w:val="333333"/>
                <w:sz w:val="21"/>
                <w:szCs w:val="21"/>
              </w:rPr>
            </w:pPr>
            <w:r>
              <w:rPr>
                <w:rFonts w:ascii="Helvetica" w:hAnsi="Helvetica" w:cs="Helvetica"/>
                <w:b/>
                <w:bCs/>
                <w:color w:val="333333"/>
                <w:sz w:val="21"/>
                <w:szCs w:val="21"/>
              </w:rPr>
              <w:t>UTF-8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space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exclamation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quotation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number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dollar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percent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&amp;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&amp;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&amp;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&amp;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ampersand</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apostrophe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left parenthesis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right parenthesis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lastRenderedPageBreak/>
              <w:t>42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asterisk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plus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comma</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hyphen-minus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full stop</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solidus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digit zero</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digit one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digit two</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digit three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digit four</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digit five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digit six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digit seven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digit eight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digit nine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colon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59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semicolon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less-than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equals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greater-than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question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commercial at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A</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B</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B</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B</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B</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B</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C</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D</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69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lastRenderedPageBreak/>
              <w:t>70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F</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F</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F</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F</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F</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G</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H</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H</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H</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H</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H</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I</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I</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I</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I</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I</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J</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J</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J</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J</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J</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K</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K</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K</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K</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L</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M</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79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O</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P</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Q</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Q</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Q</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Q</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Q</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R</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U</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U</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U</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U</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U</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V</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W</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X</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X</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X</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X</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89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Y</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Y</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Y</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Y</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Y</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Z</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Z</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Z</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Z</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Z</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left square bracket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reverse solidus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right square bracket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circumflex accent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_</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_</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_</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_</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low line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grave accent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a</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lastRenderedPageBreak/>
              <w:t>98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b</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b</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b</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b</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b</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99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c</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100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d</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101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102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f</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f</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f</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f</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f</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103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g</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g</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104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h</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h</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h</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h</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h</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105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i</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i</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i</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i</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i</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106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j</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j</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j</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j</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j</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107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k</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k</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k</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k</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108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l</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109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m</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110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111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o</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o</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112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p</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113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q</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q</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q</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q</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q</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114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r</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115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116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117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u</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u</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u</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u</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u</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118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v</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119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w</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120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x</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x</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x</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x</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121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y</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y</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y</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y</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y</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122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z</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z</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z</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z</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z</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123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left curly bracket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124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vertical line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125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right curly bracket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lastRenderedPageBreak/>
              <w:t>126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tilde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127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DEL</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128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euro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129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NOT USED</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130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single low-9 quotation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131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ƒ</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f with hook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132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double low-9 quotation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133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horizontal ellipsis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134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dagger</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135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double dagger</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136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ˆ</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modifier letter circumflex accent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137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per mille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138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Š</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S with caron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139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single left-pointing angle quotation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140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Œ</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ligature OE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141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NOT USED</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142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Ž</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Z with caron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143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NOT USED</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144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NOT USED</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145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left single quotation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146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right single quotation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147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left double quotation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148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right double quotation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149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bullet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150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en dash</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151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em dash</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152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small tilde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153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trade mark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lastRenderedPageBreak/>
              <w:t>154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š</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s with caron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155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single right-pointing angle quotation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156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œ</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ligature oe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157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NOT USED</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158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ž</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z with caron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159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Ÿ</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Y with 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160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no-break space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161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inverted exclamation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162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cent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163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pound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164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currency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165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yen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166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broken bar</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167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section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168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169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copyright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170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ª</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ª</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ª</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feminine ordinal indicator</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171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left-pointing double angle quotation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172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not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173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softHyphen/>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softHyphen/>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softHyphen/>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soft hyphen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174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registered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175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macron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176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degree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177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plus-minus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178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²</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²</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²</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superscript two</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179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³</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³</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³</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superscript three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180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acute accent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181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µ</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µ</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µ</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micro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lastRenderedPageBreak/>
              <w:t>182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pilcrow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183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middle dot</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184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cedilla</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185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¹</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¹</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¹</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superscript one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186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º</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º</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º</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masculine ordinal indicator</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187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right-pointing double angle quotation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188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¼</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¼</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¼</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vulgar fraction one quarter</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189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½</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½</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½</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vulgar fraction one half</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190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¾</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¾</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¾</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vulgar fraction three quarters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191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inverted question mark</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192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À</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À</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À</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A with grave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193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Á</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Á</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Á</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A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194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Â</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Â</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Â</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A with circumflex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195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Ã</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Ã</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Ã</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A with tilde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196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Ä</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Ä</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Ä</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A with 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197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Å</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Å</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Å</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A with ring above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198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Æ</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Æ</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Æ</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AE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199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Ç</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Ç</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Ç</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C with cedilla</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200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È</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È</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È</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E with grave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201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É</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É</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É</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E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202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Ê</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Ê</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Ê</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E with circumflex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203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Ë</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Ë</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Ë</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E with 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204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Ì</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Ì</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Ì</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I with grave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205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Í</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Í</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Í</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I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206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Î</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Î</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Î</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I with circumflex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207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Ï</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Ï</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Ï</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I with 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208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Ð</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Ð</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Ð</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Eth</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209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Ñ</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Ñ</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Ñ</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N with tilde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lastRenderedPageBreak/>
              <w:t>210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Ò</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Ò</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Ò</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O with grave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211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Ó</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Ó</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Ó</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O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212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Ô</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Ô</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Ô</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O with circumflex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213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Õ</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Õ</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Õ</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O with tilde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214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Ö</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Ö</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Ö</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O with 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215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multiplication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216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Ø</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Ø</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Ø</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O with stroke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217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Ù</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Ù</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Ù</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U with grave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218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Ú</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Ú</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Ú</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U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219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Û</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Û</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Û</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U with circumflex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220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Ü</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Ü</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Ü</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U with 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221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Ý</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Ý</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Ý</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Y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222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Þ</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Þ</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Þ</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capital letter Thorn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223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ß</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ß</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ß</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sharp 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224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à</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à</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à</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a with grave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225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á</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á</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á</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a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226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â</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â</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â</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a with circumflex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227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ã</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ã</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ã</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a with tilde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228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ä</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ä</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ä</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a with 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229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å</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å</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å</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a with ring above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230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æ</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æ</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æ</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ae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231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ç</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ç</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ç</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c with cedilla</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232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è</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è</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è</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e with grave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233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é</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é</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é</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e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234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ê</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ê</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ê</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e with circumflex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235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ë</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ë</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ë</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e with 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236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ì</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ì</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ì</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i with grave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237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í</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í</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í</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i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lastRenderedPageBreak/>
              <w:t>238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î</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î</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î</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i with circumflex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239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ï</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ï</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ï</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i with 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240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ð</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ð</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ð</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eth</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241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ñ</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ñ</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ñ</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n with tilde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242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ò</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ò</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ò</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o with grave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243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ó</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ó</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ó</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o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244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ô</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ô</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ô</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o with circumflex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245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õ</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õ</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õ</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o with tilde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246</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ö</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ö</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ö</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o with 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247</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division sign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248</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ø</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ø</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ø</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o with stroke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249</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ù</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ù</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ù</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u with grave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250</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ú</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ú</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ú</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u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251</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û</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û</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û</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with circumflex</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252</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ü</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ü</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ü</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u with diaeresis</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253</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ý</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ý</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ý</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y with acute</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254</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þ</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þ</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þ</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thorn</w:t>
            </w:r>
          </w:p>
        </w:tc>
      </w:tr>
      <w:tr w:rsidR="00383C75" w:rsidTr="00383C75">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255</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ÿ</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ÿ</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ÿ</w:t>
            </w:r>
          </w:p>
        </w:tc>
        <w:tc>
          <w:tcPr>
            <w:tcW w:w="0" w:type="auto"/>
            <w:shd w:val="clear" w:color="auto" w:fill="auto"/>
            <w:tcMar>
              <w:top w:w="0" w:type="dxa"/>
              <w:left w:w="0" w:type="dxa"/>
              <w:bottom w:w="0" w:type="dxa"/>
              <w:right w:w="0" w:type="dxa"/>
            </w:tcMar>
            <w:vAlign w:val="center"/>
            <w:hideMark/>
          </w:tcPr>
          <w:p w:rsidR="00383C75" w:rsidRDefault="00383C75">
            <w:pPr>
              <w:spacing w:after="180"/>
              <w:rPr>
                <w:rFonts w:ascii="Helvetica" w:hAnsi="Helvetica" w:cs="Helvetica"/>
                <w:color w:val="333333"/>
                <w:sz w:val="21"/>
                <w:szCs w:val="21"/>
              </w:rPr>
            </w:pPr>
            <w:r>
              <w:rPr>
                <w:rFonts w:ascii="Helvetica" w:hAnsi="Helvetica" w:cs="Helvetica"/>
                <w:color w:val="333333"/>
                <w:sz w:val="21"/>
                <w:szCs w:val="21"/>
              </w:rPr>
              <w:t>Latin small letter y with diaeresis</w:t>
            </w:r>
          </w:p>
        </w:tc>
      </w:tr>
    </w:tbl>
    <w:p w:rsidR="00383C75" w:rsidRDefault="0016480F" w:rsidP="00383C7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16" style="width:0;height:0" o:hralign="center" o:hrstd="t" o:hr="t" fillcolor="#a0a0a0" stroked="f"/>
        </w:pict>
      </w:r>
    </w:p>
    <w:p w:rsidR="00383C75" w:rsidRDefault="00383C75" w:rsidP="00383C75">
      <w:pPr>
        <w:pStyle w:val="Heading2"/>
        <w:rPr>
          <w:rFonts w:cs="Helvetica"/>
          <w:color w:val="333333"/>
        </w:rPr>
      </w:pPr>
      <w:r>
        <w:rPr>
          <w:rFonts w:cs="Helvetica"/>
          <w:color w:val="333333"/>
        </w:rPr>
        <w:t>The ASCII Character Set</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ASCII uses the values from 0 to 31 (and 127) for control characters.</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ASCII uses the values from 32 to 126 for letters, digits, and symbols.</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ASCII does not use the values from 128 to 255.</w:t>
      </w:r>
    </w:p>
    <w:p w:rsidR="00383C75" w:rsidRDefault="0016480F" w:rsidP="00383C7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17" style="width:0;height:0" o:hralign="center" o:hrstd="t" o:hr="t" fillcolor="#a0a0a0" stroked="f"/>
        </w:pict>
      </w:r>
    </w:p>
    <w:p w:rsidR="00383C75" w:rsidRDefault="00383C75" w:rsidP="00383C75">
      <w:pPr>
        <w:pStyle w:val="Heading2"/>
        <w:rPr>
          <w:rFonts w:cs="Helvetica"/>
          <w:color w:val="333333"/>
        </w:rPr>
      </w:pPr>
      <w:r>
        <w:rPr>
          <w:rFonts w:cs="Helvetica"/>
          <w:color w:val="333333"/>
        </w:rPr>
        <w:t>The ANSI Character Set (Windows-1252)</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ANSI is identical to ASCII for the values from 0 to 127.</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lastRenderedPageBreak/>
        <w:t>ANSI has a proprietary set of characters for the values from 128 to 159.</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ANSI is identical to UTF-8 for the values from 160 to 255.</w:t>
      </w:r>
    </w:p>
    <w:p w:rsidR="00383C75" w:rsidRDefault="0016480F" w:rsidP="00383C7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18" style="width:0;height:0" o:hralign="center" o:hrstd="t" o:hr="t" fillcolor="#a0a0a0" stroked="f"/>
        </w:pict>
      </w:r>
    </w:p>
    <w:p w:rsidR="00383C75" w:rsidRDefault="00383C75" w:rsidP="00383C75">
      <w:pPr>
        <w:pStyle w:val="Heading2"/>
        <w:rPr>
          <w:rFonts w:cs="Helvetica"/>
          <w:color w:val="333333"/>
        </w:rPr>
      </w:pPr>
      <w:r>
        <w:rPr>
          <w:rFonts w:cs="Helvetica"/>
          <w:color w:val="333333"/>
        </w:rPr>
        <w:t>The ISO-8859-1 Character Set</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8859-1 is identical to ASCII for the values from 0 to 127.</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8859-1 does not use the values from 128 to 159.</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8859-1 is identical to UTF-8 for the values from 160 to 255.</w:t>
      </w:r>
    </w:p>
    <w:p w:rsidR="00383C75" w:rsidRDefault="0016480F" w:rsidP="00383C7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19" style="width:0;height:0" o:hralign="center" o:hrstd="t" o:hr="t" fillcolor="#a0a0a0" stroked="f"/>
        </w:pict>
      </w:r>
    </w:p>
    <w:p w:rsidR="00383C75" w:rsidRDefault="00383C75" w:rsidP="00383C75">
      <w:pPr>
        <w:pStyle w:val="Heading2"/>
        <w:rPr>
          <w:rFonts w:cs="Helvetica"/>
          <w:color w:val="333333"/>
        </w:rPr>
      </w:pPr>
      <w:r>
        <w:rPr>
          <w:rFonts w:cs="Helvetica"/>
          <w:color w:val="333333"/>
        </w:rPr>
        <w:t>The UTF-8 Character Set</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UTF-8 is identical to ASCII for the values from 0 to 127.</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 xml:space="preserve">UTF-8 does not use the values from 128 to 159.  </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UTF-8 is identical to both ANSI and 8859-1 for the values from 160 to 255.</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UTF-8 continues from the value 256 with more than 10.000 different characters.</w:t>
      </w:r>
    </w:p>
    <w:p w:rsidR="00383C75" w:rsidRDefault="00383C75" w:rsidP="00383C75">
      <w:pPr>
        <w:pStyle w:val="NormalWeb"/>
        <w:rPr>
          <w:rFonts w:ascii="Helvetica" w:hAnsi="Helvetica" w:cs="Helvetica"/>
          <w:color w:val="333333"/>
          <w:sz w:val="21"/>
          <w:szCs w:val="21"/>
        </w:rPr>
      </w:pPr>
      <w:r>
        <w:rPr>
          <w:rFonts w:ascii="Helvetica" w:hAnsi="Helvetica" w:cs="Helvetica"/>
          <w:color w:val="333333"/>
          <w:sz w:val="21"/>
          <w:szCs w:val="21"/>
        </w:rPr>
        <w:t xml:space="preserve">For a closer look, study our </w:t>
      </w:r>
      <w:hyperlink r:id="rId1675" w:history="1">
        <w:r>
          <w:rPr>
            <w:rStyle w:val="Hyperlink"/>
            <w:rFonts w:ascii="Helvetica" w:hAnsi="Helvetica" w:cs="Helvetica"/>
            <w:sz w:val="21"/>
            <w:szCs w:val="21"/>
          </w:rPr>
          <w:t>Complete HTML Character Set Reference</w:t>
        </w:r>
      </w:hyperlink>
      <w:r>
        <w:rPr>
          <w:rFonts w:ascii="Helvetica" w:hAnsi="Helvetica" w:cs="Helvetica"/>
          <w:color w:val="333333"/>
          <w:sz w:val="21"/>
          <w:szCs w:val="21"/>
        </w:rPr>
        <w:t>.</w:t>
      </w:r>
    </w:p>
    <w:p w:rsidR="00383C75" w:rsidRDefault="00383C75" w:rsidP="00383C75">
      <w:pPr>
        <w:rPr>
          <w:rFonts w:ascii="Helvetica" w:hAnsi="Helvetica" w:cs="Helvetica"/>
          <w:color w:val="333333"/>
          <w:sz w:val="21"/>
          <w:szCs w:val="21"/>
        </w:rPr>
      </w:pPr>
    </w:p>
    <w:p w:rsidR="00383C75" w:rsidRDefault="0016480F" w:rsidP="00383C75">
      <w:pPr>
        <w:rPr>
          <w:rFonts w:ascii="Helvetica" w:hAnsi="Helvetica" w:cs="Helvetica"/>
          <w:color w:val="333333"/>
          <w:sz w:val="30"/>
          <w:szCs w:val="30"/>
        </w:rPr>
      </w:pPr>
      <w:hyperlink r:id="rId1676" w:history="1">
        <w:r w:rsidR="00383C75">
          <w:rPr>
            <w:rStyle w:val="Hyperlink"/>
            <w:rFonts w:ascii="Helvetica" w:hAnsi="Helvetica" w:cs="Helvetica"/>
            <w:color w:val="8AC007"/>
            <w:sz w:val="30"/>
            <w:szCs w:val="30"/>
          </w:rPr>
          <w:t>« Previous</w:t>
        </w:r>
      </w:hyperlink>
    </w:p>
    <w:p w:rsidR="00383C75" w:rsidRDefault="0016480F" w:rsidP="00383C75">
      <w:pPr>
        <w:jc w:val="right"/>
        <w:rPr>
          <w:rFonts w:ascii="Helvetica" w:hAnsi="Helvetica" w:cs="Helvetica"/>
          <w:color w:val="333333"/>
          <w:sz w:val="30"/>
          <w:szCs w:val="30"/>
        </w:rPr>
      </w:pPr>
      <w:hyperlink r:id="rId1677" w:history="1">
        <w:r w:rsidR="00383C75">
          <w:rPr>
            <w:rStyle w:val="Hyperlink"/>
            <w:rFonts w:ascii="Helvetica" w:hAnsi="Helvetica" w:cs="Helvetica"/>
            <w:color w:val="8AC007"/>
            <w:sz w:val="30"/>
            <w:szCs w:val="30"/>
          </w:rPr>
          <w:t>Next Chapter »</w:t>
        </w:r>
      </w:hyperlink>
    </w:p>
    <w:p w:rsidR="00331A63" w:rsidRDefault="00331A63" w:rsidP="00331A63">
      <w:pPr>
        <w:pStyle w:val="Heading1"/>
        <w:rPr>
          <w:rFonts w:cs="Helvetica"/>
          <w:color w:val="333333"/>
        </w:rPr>
      </w:pPr>
      <w:r>
        <w:rPr>
          <w:rFonts w:cs="Helvetica"/>
          <w:color w:val="333333"/>
        </w:rPr>
        <w:t xml:space="preserve">HTML </w:t>
      </w:r>
      <w:r>
        <w:rPr>
          <w:rStyle w:val="colorh1"/>
          <w:rFonts w:cs="Helvetica"/>
          <w:color w:val="333333"/>
        </w:rPr>
        <w:t>Uniform Resource Locators</w:t>
      </w:r>
    </w:p>
    <w:p w:rsidR="00331A63" w:rsidRDefault="0016480F" w:rsidP="00331A63">
      <w:pPr>
        <w:rPr>
          <w:rFonts w:ascii="Helvetica" w:hAnsi="Helvetica" w:cs="Helvetica"/>
          <w:color w:val="333333"/>
          <w:sz w:val="30"/>
          <w:szCs w:val="30"/>
        </w:rPr>
      </w:pPr>
      <w:hyperlink r:id="rId1678" w:history="1">
        <w:r w:rsidR="00331A63">
          <w:rPr>
            <w:rStyle w:val="Hyperlink"/>
            <w:rFonts w:ascii="Helvetica" w:hAnsi="Helvetica" w:cs="Helvetica"/>
            <w:color w:val="8AC007"/>
            <w:sz w:val="30"/>
            <w:szCs w:val="30"/>
          </w:rPr>
          <w:t>« Previous</w:t>
        </w:r>
      </w:hyperlink>
    </w:p>
    <w:p w:rsidR="00331A63" w:rsidRDefault="0016480F" w:rsidP="00331A63">
      <w:pPr>
        <w:jc w:val="right"/>
        <w:rPr>
          <w:rFonts w:ascii="Helvetica" w:hAnsi="Helvetica" w:cs="Helvetica"/>
          <w:color w:val="333333"/>
          <w:sz w:val="30"/>
          <w:szCs w:val="30"/>
        </w:rPr>
      </w:pPr>
      <w:hyperlink r:id="rId1679" w:history="1">
        <w:r w:rsidR="00331A63">
          <w:rPr>
            <w:rStyle w:val="Hyperlink"/>
            <w:rFonts w:ascii="Helvetica" w:hAnsi="Helvetica" w:cs="Helvetica"/>
            <w:color w:val="8AC007"/>
            <w:sz w:val="30"/>
            <w:szCs w:val="30"/>
          </w:rPr>
          <w:t>Next Chapter »</w:t>
        </w:r>
      </w:hyperlink>
    </w:p>
    <w:p w:rsidR="00331A63" w:rsidRDefault="0016480F" w:rsidP="00331A6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20" style="width:0;height:0" o:hralign="center" o:hrstd="t" o:hr="t" fillcolor="#a0a0a0" stroked="f"/>
        </w:pict>
      </w:r>
    </w:p>
    <w:p w:rsidR="00331A63" w:rsidRDefault="00331A63" w:rsidP="00331A63">
      <w:pPr>
        <w:pStyle w:val="intro"/>
        <w:rPr>
          <w:rFonts w:ascii="Helvetica" w:hAnsi="Helvetica" w:cs="Helvetica"/>
        </w:rPr>
      </w:pPr>
      <w:r>
        <w:rPr>
          <w:rFonts w:ascii="Helvetica" w:hAnsi="Helvetica" w:cs="Helvetica"/>
        </w:rPr>
        <w:t>A URL is another word for a web address.</w:t>
      </w:r>
    </w:p>
    <w:p w:rsidR="00331A63" w:rsidRDefault="00331A63" w:rsidP="00331A63">
      <w:pPr>
        <w:pStyle w:val="intro"/>
        <w:rPr>
          <w:rFonts w:ascii="Helvetica" w:hAnsi="Helvetica" w:cs="Helvetica"/>
        </w:rPr>
      </w:pPr>
      <w:r>
        <w:rPr>
          <w:rFonts w:ascii="Helvetica" w:hAnsi="Helvetica" w:cs="Helvetica"/>
        </w:rPr>
        <w:t>A URL can be composed of words (w3schools.com), or an Internet Protocol (IP) address (192.68.20.50).</w:t>
      </w:r>
    </w:p>
    <w:p w:rsidR="00331A63" w:rsidRDefault="00331A63" w:rsidP="00331A63">
      <w:pPr>
        <w:pStyle w:val="intro"/>
        <w:rPr>
          <w:rFonts w:ascii="Helvetica" w:hAnsi="Helvetica" w:cs="Helvetica"/>
        </w:rPr>
      </w:pPr>
      <w:r>
        <w:rPr>
          <w:rFonts w:ascii="Helvetica" w:hAnsi="Helvetica" w:cs="Helvetica"/>
        </w:rPr>
        <w:t>Most people enter the name when surfing, because names are easier to remember than numbers.</w:t>
      </w:r>
    </w:p>
    <w:p w:rsidR="00331A63" w:rsidRDefault="0016480F" w:rsidP="00331A63">
      <w:pPr>
        <w:spacing w:before="300" w:after="300"/>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221" style="width:0;height:0" o:hralign="center" o:hrstd="t" o:hr="t" fillcolor="#a0a0a0" stroked="f"/>
        </w:pict>
      </w:r>
    </w:p>
    <w:p w:rsidR="00331A63" w:rsidRDefault="00331A63" w:rsidP="00331A63">
      <w:pPr>
        <w:pStyle w:val="Heading2"/>
        <w:rPr>
          <w:rFonts w:cs="Helvetica"/>
          <w:color w:val="333333"/>
        </w:rPr>
      </w:pPr>
      <w:r>
        <w:rPr>
          <w:rFonts w:cs="Helvetica"/>
          <w:color w:val="333333"/>
        </w:rPr>
        <w:t>URL - Uniform Resource Locator</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Web browsers request pages from web servers by using a URL.</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When you click on a link in an HTML page, an underlying &lt;a&gt; tag points to an address on the web.</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A Uniform Resource Locator (URL) is used to address a document (or other data) on the web.</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 xml:space="preserve">A web address, like </w:t>
      </w:r>
      <w:hyperlink r:id="rId1680" w:tgtFrame="_blank" w:history="1">
        <w:r>
          <w:rPr>
            <w:rStyle w:val="Hyperlink"/>
            <w:rFonts w:ascii="Helvetica" w:hAnsi="Helvetica" w:cs="Helvetica"/>
            <w:sz w:val="21"/>
            <w:szCs w:val="21"/>
          </w:rPr>
          <w:t>http://www.w3schools.com/html/default.asp</w:t>
        </w:r>
      </w:hyperlink>
      <w:r>
        <w:rPr>
          <w:rFonts w:ascii="Helvetica" w:hAnsi="Helvetica" w:cs="Helvetica"/>
          <w:color w:val="333333"/>
          <w:sz w:val="21"/>
          <w:szCs w:val="21"/>
        </w:rPr>
        <w:t xml:space="preserve"> follows these syntax rules:</w:t>
      </w:r>
    </w:p>
    <w:p w:rsidR="00331A63" w:rsidRDefault="00331A63" w:rsidP="00331A63">
      <w:pPr>
        <w:pStyle w:val="Heading2"/>
        <w:shd w:val="clear" w:color="auto" w:fill="F1F1F1"/>
        <w:spacing w:before="15"/>
        <w:rPr>
          <w:rFonts w:cs="Helvetica"/>
          <w:color w:val="555555"/>
          <w:sz w:val="30"/>
          <w:szCs w:val="30"/>
        </w:rPr>
      </w:pPr>
      <w:r>
        <w:rPr>
          <w:rFonts w:cs="Helvetica"/>
          <w:color w:val="555555"/>
          <w:sz w:val="30"/>
          <w:szCs w:val="30"/>
        </w:rPr>
        <w:t>Example</w:t>
      </w:r>
    </w:p>
    <w:p w:rsidR="00331A63" w:rsidRDefault="00331A63" w:rsidP="00331A63">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 xml:space="preserve">scheme://host.domain:port/path/filename </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Explanation:</w:t>
      </w:r>
    </w:p>
    <w:p w:rsidR="00331A63" w:rsidRDefault="00331A63" w:rsidP="007D4F60">
      <w:pPr>
        <w:numPr>
          <w:ilvl w:val="0"/>
          <w:numId w:val="17"/>
        </w:numPr>
        <w:spacing w:before="100" w:beforeAutospacing="1" w:after="100" w:afterAutospacing="1" w:line="240" w:lineRule="auto"/>
        <w:rPr>
          <w:rFonts w:ascii="Helvetica" w:hAnsi="Helvetica" w:cs="Helvetica"/>
          <w:color w:val="333333"/>
          <w:sz w:val="21"/>
          <w:szCs w:val="21"/>
        </w:rPr>
      </w:pPr>
      <w:r>
        <w:rPr>
          <w:rFonts w:ascii="Helvetica" w:hAnsi="Helvetica" w:cs="Helvetica"/>
          <w:b/>
          <w:bCs/>
          <w:color w:val="333333"/>
          <w:sz w:val="21"/>
          <w:szCs w:val="21"/>
        </w:rPr>
        <w:t>scheme</w:t>
      </w:r>
      <w:r>
        <w:rPr>
          <w:rFonts w:ascii="Helvetica" w:hAnsi="Helvetica" w:cs="Helvetica"/>
          <w:color w:val="333333"/>
          <w:sz w:val="21"/>
          <w:szCs w:val="21"/>
        </w:rPr>
        <w:t xml:space="preserve"> - defines the </w:t>
      </w:r>
      <w:r>
        <w:rPr>
          <w:rFonts w:ascii="Helvetica" w:hAnsi="Helvetica" w:cs="Helvetica"/>
          <w:b/>
          <w:bCs/>
          <w:color w:val="333333"/>
          <w:sz w:val="21"/>
          <w:szCs w:val="21"/>
        </w:rPr>
        <w:t>type</w:t>
      </w:r>
      <w:r>
        <w:rPr>
          <w:rFonts w:ascii="Helvetica" w:hAnsi="Helvetica" w:cs="Helvetica"/>
          <w:color w:val="333333"/>
          <w:sz w:val="21"/>
          <w:szCs w:val="21"/>
        </w:rPr>
        <w:t xml:space="preserve"> of Internet service (most common is </w:t>
      </w:r>
      <w:r>
        <w:rPr>
          <w:rFonts w:ascii="Helvetica" w:hAnsi="Helvetica" w:cs="Helvetica"/>
          <w:b/>
          <w:bCs/>
          <w:color w:val="333333"/>
          <w:sz w:val="21"/>
          <w:szCs w:val="21"/>
        </w:rPr>
        <w:t>http</w:t>
      </w:r>
      <w:r>
        <w:rPr>
          <w:rFonts w:ascii="Helvetica" w:hAnsi="Helvetica" w:cs="Helvetica"/>
          <w:color w:val="333333"/>
          <w:sz w:val="21"/>
          <w:szCs w:val="21"/>
        </w:rPr>
        <w:t>)</w:t>
      </w:r>
    </w:p>
    <w:p w:rsidR="00331A63" w:rsidRDefault="00331A63" w:rsidP="007D4F60">
      <w:pPr>
        <w:numPr>
          <w:ilvl w:val="0"/>
          <w:numId w:val="17"/>
        </w:numPr>
        <w:spacing w:before="100" w:beforeAutospacing="1" w:after="100" w:afterAutospacing="1" w:line="240" w:lineRule="auto"/>
        <w:rPr>
          <w:rFonts w:ascii="Helvetica" w:hAnsi="Helvetica" w:cs="Helvetica"/>
          <w:color w:val="333333"/>
          <w:sz w:val="21"/>
          <w:szCs w:val="21"/>
        </w:rPr>
      </w:pPr>
      <w:r>
        <w:rPr>
          <w:rFonts w:ascii="Helvetica" w:hAnsi="Helvetica" w:cs="Helvetica"/>
          <w:b/>
          <w:bCs/>
          <w:color w:val="333333"/>
          <w:sz w:val="21"/>
          <w:szCs w:val="21"/>
        </w:rPr>
        <w:t>host</w:t>
      </w:r>
      <w:r>
        <w:rPr>
          <w:rFonts w:ascii="Helvetica" w:hAnsi="Helvetica" w:cs="Helvetica"/>
          <w:color w:val="333333"/>
          <w:sz w:val="21"/>
          <w:szCs w:val="21"/>
        </w:rPr>
        <w:t xml:space="preserve"> - defines the </w:t>
      </w:r>
      <w:r>
        <w:rPr>
          <w:rFonts w:ascii="Helvetica" w:hAnsi="Helvetica" w:cs="Helvetica"/>
          <w:b/>
          <w:bCs/>
          <w:color w:val="333333"/>
          <w:sz w:val="21"/>
          <w:szCs w:val="21"/>
        </w:rPr>
        <w:t>domain host</w:t>
      </w:r>
      <w:r>
        <w:rPr>
          <w:rFonts w:ascii="Helvetica" w:hAnsi="Helvetica" w:cs="Helvetica"/>
          <w:color w:val="333333"/>
          <w:sz w:val="21"/>
          <w:szCs w:val="21"/>
        </w:rPr>
        <w:t xml:space="preserve"> (default host for http is </w:t>
      </w:r>
      <w:r>
        <w:rPr>
          <w:rFonts w:ascii="Helvetica" w:hAnsi="Helvetica" w:cs="Helvetica"/>
          <w:b/>
          <w:bCs/>
          <w:color w:val="333333"/>
          <w:sz w:val="21"/>
          <w:szCs w:val="21"/>
        </w:rPr>
        <w:t>www</w:t>
      </w:r>
      <w:r>
        <w:rPr>
          <w:rFonts w:ascii="Helvetica" w:hAnsi="Helvetica" w:cs="Helvetica"/>
          <w:color w:val="333333"/>
          <w:sz w:val="21"/>
          <w:szCs w:val="21"/>
        </w:rPr>
        <w:t>)</w:t>
      </w:r>
    </w:p>
    <w:p w:rsidR="00331A63" w:rsidRDefault="00331A63" w:rsidP="007D4F60">
      <w:pPr>
        <w:numPr>
          <w:ilvl w:val="0"/>
          <w:numId w:val="17"/>
        </w:numPr>
        <w:spacing w:before="100" w:beforeAutospacing="1" w:after="100" w:afterAutospacing="1" w:line="240" w:lineRule="auto"/>
        <w:rPr>
          <w:rFonts w:ascii="Helvetica" w:hAnsi="Helvetica" w:cs="Helvetica"/>
          <w:color w:val="333333"/>
          <w:sz w:val="21"/>
          <w:szCs w:val="21"/>
        </w:rPr>
      </w:pPr>
      <w:r>
        <w:rPr>
          <w:rFonts w:ascii="Helvetica" w:hAnsi="Helvetica" w:cs="Helvetica"/>
          <w:b/>
          <w:bCs/>
          <w:color w:val="333333"/>
          <w:sz w:val="21"/>
          <w:szCs w:val="21"/>
        </w:rPr>
        <w:t>domain</w:t>
      </w:r>
      <w:r>
        <w:rPr>
          <w:rFonts w:ascii="Helvetica" w:hAnsi="Helvetica" w:cs="Helvetica"/>
          <w:color w:val="333333"/>
          <w:sz w:val="21"/>
          <w:szCs w:val="21"/>
        </w:rPr>
        <w:t xml:space="preserve"> - defines the Internet </w:t>
      </w:r>
      <w:r>
        <w:rPr>
          <w:rFonts w:ascii="Helvetica" w:hAnsi="Helvetica" w:cs="Helvetica"/>
          <w:b/>
          <w:bCs/>
          <w:color w:val="333333"/>
          <w:sz w:val="21"/>
          <w:szCs w:val="21"/>
        </w:rPr>
        <w:t xml:space="preserve">domain name </w:t>
      </w:r>
      <w:r>
        <w:rPr>
          <w:rFonts w:ascii="Helvetica" w:hAnsi="Helvetica" w:cs="Helvetica"/>
          <w:color w:val="333333"/>
          <w:sz w:val="21"/>
          <w:szCs w:val="21"/>
        </w:rPr>
        <w:t>(w3schools.com)</w:t>
      </w:r>
    </w:p>
    <w:p w:rsidR="00331A63" w:rsidRDefault="00331A63" w:rsidP="007D4F60">
      <w:pPr>
        <w:numPr>
          <w:ilvl w:val="0"/>
          <w:numId w:val="17"/>
        </w:numPr>
        <w:spacing w:before="100" w:beforeAutospacing="1" w:after="100" w:afterAutospacing="1" w:line="240" w:lineRule="auto"/>
        <w:rPr>
          <w:rFonts w:ascii="Helvetica" w:hAnsi="Helvetica" w:cs="Helvetica"/>
          <w:color w:val="333333"/>
          <w:sz w:val="21"/>
          <w:szCs w:val="21"/>
        </w:rPr>
      </w:pPr>
      <w:r>
        <w:rPr>
          <w:rFonts w:ascii="Helvetica" w:hAnsi="Helvetica" w:cs="Helvetica"/>
          <w:b/>
          <w:bCs/>
          <w:color w:val="333333"/>
          <w:sz w:val="21"/>
          <w:szCs w:val="21"/>
        </w:rPr>
        <w:t>port</w:t>
      </w:r>
      <w:r>
        <w:rPr>
          <w:rFonts w:ascii="Helvetica" w:hAnsi="Helvetica" w:cs="Helvetica"/>
          <w:color w:val="333333"/>
          <w:sz w:val="21"/>
          <w:szCs w:val="21"/>
        </w:rPr>
        <w:t xml:space="preserve"> - defines the </w:t>
      </w:r>
      <w:r>
        <w:rPr>
          <w:rFonts w:ascii="Helvetica" w:hAnsi="Helvetica" w:cs="Helvetica"/>
          <w:b/>
          <w:bCs/>
          <w:color w:val="333333"/>
          <w:sz w:val="21"/>
          <w:szCs w:val="21"/>
        </w:rPr>
        <w:t xml:space="preserve">port number </w:t>
      </w:r>
      <w:r>
        <w:rPr>
          <w:rFonts w:ascii="Helvetica" w:hAnsi="Helvetica" w:cs="Helvetica"/>
          <w:color w:val="333333"/>
          <w:sz w:val="21"/>
          <w:szCs w:val="21"/>
        </w:rPr>
        <w:t xml:space="preserve">at the host (default for http is </w:t>
      </w:r>
      <w:r>
        <w:rPr>
          <w:rFonts w:ascii="Helvetica" w:hAnsi="Helvetica" w:cs="Helvetica"/>
          <w:b/>
          <w:bCs/>
          <w:color w:val="333333"/>
          <w:sz w:val="21"/>
          <w:szCs w:val="21"/>
        </w:rPr>
        <w:t>80</w:t>
      </w:r>
      <w:r>
        <w:rPr>
          <w:rFonts w:ascii="Helvetica" w:hAnsi="Helvetica" w:cs="Helvetica"/>
          <w:color w:val="333333"/>
          <w:sz w:val="21"/>
          <w:szCs w:val="21"/>
        </w:rPr>
        <w:t>)</w:t>
      </w:r>
    </w:p>
    <w:p w:rsidR="00331A63" w:rsidRDefault="00331A63" w:rsidP="007D4F60">
      <w:pPr>
        <w:numPr>
          <w:ilvl w:val="0"/>
          <w:numId w:val="17"/>
        </w:numPr>
        <w:spacing w:before="100" w:beforeAutospacing="1" w:after="100" w:afterAutospacing="1" w:line="240" w:lineRule="auto"/>
        <w:rPr>
          <w:rFonts w:ascii="Helvetica" w:hAnsi="Helvetica" w:cs="Helvetica"/>
          <w:color w:val="333333"/>
          <w:sz w:val="21"/>
          <w:szCs w:val="21"/>
        </w:rPr>
      </w:pPr>
      <w:r>
        <w:rPr>
          <w:rFonts w:ascii="Helvetica" w:hAnsi="Helvetica" w:cs="Helvetica"/>
          <w:b/>
          <w:bCs/>
          <w:color w:val="333333"/>
          <w:sz w:val="21"/>
          <w:szCs w:val="21"/>
        </w:rPr>
        <w:t>path</w:t>
      </w:r>
      <w:r>
        <w:rPr>
          <w:rFonts w:ascii="Helvetica" w:hAnsi="Helvetica" w:cs="Helvetica"/>
          <w:color w:val="333333"/>
          <w:sz w:val="21"/>
          <w:szCs w:val="21"/>
        </w:rPr>
        <w:t xml:space="preserve"> - defines a </w:t>
      </w:r>
      <w:r>
        <w:rPr>
          <w:rFonts w:ascii="Helvetica" w:hAnsi="Helvetica" w:cs="Helvetica"/>
          <w:b/>
          <w:bCs/>
          <w:color w:val="333333"/>
          <w:sz w:val="21"/>
          <w:szCs w:val="21"/>
        </w:rPr>
        <w:t>path</w:t>
      </w:r>
      <w:r>
        <w:rPr>
          <w:rFonts w:ascii="Helvetica" w:hAnsi="Helvetica" w:cs="Helvetica"/>
          <w:color w:val="333333"/>
          <w:sz w:val="21"/>
          <w:szCs w:val="21"/>
        </w:rPr>
        <w:t xml:space="preserve"> at the server (If omitted: the root directory of the site)</w:t>
      </w:r>
    </w:p>
    <w:p w:rsidR="00331A63" w:rsidRDefault="00331A63" w:rsidP="007D4F60">
      <w:pPr>
        <w:numPr>
          <w:ilvl w:val="0"/>
          <w:numId w:val="17"/>
        </w:numPr>
        <w:spacing w:before="100" w:beforeAutospacing="1" w:after="100" w:afterAutospacing="1" w:line="240" w:lineRule="auto"/>
        <w:rPr>
          <w:rFonts w:ascii="Helvetica" w:hAnsi="Helvetica" w:cs="Helvetica"/>
          <w:color w:val="333333"/>
          <w:sz w:val="21"/>
          <w:szCs w:val="21"/>
        </w:rPr>
      </w:pPr>
      <w:r>
        <w:rPr>
          <w:rFonts w:ascii="Helvetica" w:hAnsi="Helvetica" w:cs="Helvetica"/>
          <w:b/>
          <w:bCs/>
          <w:color w:val="333333"/>
          <w:sz w:val="21"/>
          <w:szCs w:val="21"/>
        </w:rPr>
        <w:t>filename</w:t>
      </w:r>
      <w:r>
        <w:rPr>
          <w:rFonts w:ascii="Helvetica" w:hAnsi="Helvetica" w:cs="Helvetica"/>
          <w:color w:val="333333"/>
          <w:sz w:val="21"/>
          <w:szCs w:val="21"/>
        </w:rPr>
        <w:t xml:space="preserve"> - defines the name of a document or resource</w:t>
      </w:r>
    </w:p>
    <w:p w:rsidR="00331A63" w:rsidRDefault="0016480F" w:rsidP="00331A6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22" style="width:0;height:0" o:hralign="center" o:hrstd="t" o:hr="t" fillcolor="#a0a0a0" stroked="f"/>
        </w:pict>
      </w:r>
    </w:p>
    <w:p w:rsidR="00331A63" w:rsidRDefault="00331A63" w:rsidP="00331A63">
      <w:pPr>
        <w:pStyle w:val="Heading2"/>
        <w:rPr>
          <w:rFonts w:cs="Helvetica"/>
          <w:color w:val="333333"/>
        </w:rPr>
      </w:pPr>
      <w:r>
        <w:rPr>
          <w:rFonts w:cs="Helvetica"/>
          <w:color w:val="333333"/>
        </w:rPr>
        <w:t>Common URL Schemes</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The table below lists some common schemes: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37"/>
        <w:gridCol w:w="3282"/>
        <w:gridCol w:w="5157"/>
      </w:tblGrid>
      <w:tr w:rsidR="00331A63" w:rsidTr="00331A63">
        <w:tc>
          <w:tcPr>
            <w:tcW w:w="500" w:type="pct"/>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b/>
                <w:bCs/>
                <w:color w:val="333333"/>
                <w:sz w:val="21"/>
                <w:szCs w:val="21"/>
              </w:rPr>
            </w:pPr>
            <w:r>
              <w:rPr>
                <w:rFonts w:ascii="Helvetica" w:hAnsi="Helvetica" w:cs="Helvetica"/>
                <w:b/>
                <w:bCs/>
                <w:color w:val="333333"/>
                <w:sz w:val="21"/>
                <w:szCs w:val="21"/>
              </w:rPr>
              <w:t>Scheme</w:t>
            </w:r>
          </w:p>
        </w:tc>
        <w:tc>
          <w:tcPr>
            <w:tcW w:w="1750" w:type="pct"/>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b/>
                <w:bCs/>
                <w:color w:val="333333"/>
                <w:sz w:val="21"/>
                <w:szCs w:val="21"/>
              </w:rPr>
            </w:pPr>
            <w:r>
              <w:rPr>
                <w:rFonts w:ascii="Helvetica" w:hAnsi="Helvetica" w:cs="Helvetica"/>
                <w:b/>
                <w:bCs/>
                <w:color w:val="333333"/>
                <w:sz w:val="21"/>
                <w:szCs w:val="21"/>
              </w:rPr>
              <w:t>Short for</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b/>
                <w:bCs/>
                <w:color w:val="333333"/>
                <w:sz w:val="21"/>
                <w:szCs w:val="21"/>
              </w:rPr>
            </w:pPr>
            <w:r>
              <w:rPr>
                <w:rFonts w:ascii="Helvetica" w:hAnsi="Helvetica" w:cs="Helvetica"/>
                <w:b/>
                <w:bCs/>
                <w:color w:val="333333"/>
                <w:sz w:val="21"/>
                <w:szCs w:val="21"/>
              </w:rPr>
              <w:t>Used for</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http</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HyperText Transfer Protocol</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Common web pages. Not encrypted</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https</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Secure HyperText Transfer Protocol</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Secure web pages. Encrypted</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ftp</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File Transfer Protocol</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Downloading or uploading files</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file</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A file on your computer</w:t>
            </w:r>
          </w:p>
        </w:tc>
      </w:tr>
    </w:tbl>
    <w:p w:rsidR="00331A63" w:rsidRDefault="0016480F" w:rsidP="00331A6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23" style="width:0;height:0" o:hralign="center" o:hrstd="t" o:hr="t" fillcolor="#a0a0a0" stroked="f"/>
        </w:pict>
      </w:r>
    </w:p>
    <w:p w:rsidR="00331A63" w:rsidRDefault="00331A63" w:rsidP="00331A63">
      <w:pPr>
        <w:pStyle w:val="Heading2"/>
        <w:rPr>
          <w:rFonts w:cs="Helvetica"/>
          <w:color w:val="333333"/>
        </w:rPr>
      </w:pPr>
      <w:r>
        <w:rPr>
          <w:rFonts w:cs="Helvetica"/>
          <w:color w:val="333333"/>
        </w:rPr>
        <w:t>URL Encoding</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 xml:space="preserve">URLs can only be sent over the Internet using the </w:t>
      </w:r>
      <w:hyperlink r:id="rId1681" w:history="1">
        <w:r>
          <w:rPr>
            <w:rStyle w:val="Hyperlink"/>
            <w:rFonts w:ascii="Helvetica" w:hAnsi="Helvetica" w:cs="Helvetica"/>
            <w:sz w:val="21"/>
            <w:szCs w:val="21"/>
          </w:rPr>
          <w:t>ASCII character-set</w:t>
        </w:r>
      </w:hyperlink>
      <w:r>
        <w:rPr>
          <w:rFonts w:ascii="Helvetica" w:hAnsi="Helvetica" w:cs="Helvetica"/>
          <w:color w:val="333333"/>
          <w:sz w:val="21"/>
          <w:szCs w:val="21"/>
        </w:rPr>
        <w:t>.</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Since URLs often contain characters outside the ASCII set, the URL has to be converted into ASCII.</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URL encoding converts characters into a format that can be transmitted over the Internet.</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lastRenderedPageBreak/>
        <w:t>URL encoding replaces non ASCII characters with a "%" followed by hexadecimal digits.</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URLs cannot contain spaces. URL encoding normally replaces a space with a plus (+) sign, or %20.</w:t>
      </w:r>
    </w:p>
    <w:p w:rsidR="00331A63" w:rsidRDefault="0016480F" w:rsidP="00331A6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24" style="width:0;height:0" o:hralign="center" o:hrstd="t" o:hr="t" fillcolor="#a0a0a0" stroked="f"/>
        </w:pict>
      </w:r>
    </w:p>
    <w:p w:rsidR="00331A63" w:rsidRDefault="00331A63" w:rsidP="00331A63">
      <w:pPr>
        <w:pStyle w:val="Heading2"/>
        <w:rPr>
          <w:rFonts w:cs="Helvetica"/>
          <w:color w:val="333333"/>
        </w:rPr>
      </w:pPr>
      <w:r>
        <w:rPr>
          <w:rFonts w:cs="Helvetica"/>
          <w:color w:val="333333"/>
        </w:rPr>
        <w:t>Try It Yourself</w:t>
      </w:r>
    </w:p>
    <w:p w:rsidR="00331A63" w:rsidRDefault="00331A63" w:rsidP="00331A63">
      <w:pPr>
        <w:pStyle w:val="z-TopofForm"/>
      </w:pPr>
      <w:r>
        <w:t>Top of Form</w:t>
      </w:r>
    </w:p>
    <w:p w:rsidR="00331A63" w:rsidRDefault="0016480F" w:rsidP="00331A63">
      <w:pPr>
        <w:spacing w:after="180"/>
        <w:rPr>
          <w:rFonts w:ascii="Helvetica" w:hAnsi="Helvetica" w:cs="Helvetica"/>
          <w:color w:val="333333"/>
          <w:sz w:val="21"/>
          <w:szCs w:val="21"/>
        </w:rPr>
      </w:pPr>
      <w:r>
        <w:rPr>
          <w:rFonts w:ascii="Helvetica" w:hAnsi="Helvetica" w:cs="Helvetica"/>
          <w:color w:val="333333"/>
          <w:sz w:val="21"/>
          <w:szCs w:val="21"/>
        </w:rPr>
        <w:object w:dxaOrig="225" w:dyaOrig="225">
          <v:shape id="_x0000_i1734" type="#_x0000_t75" style="width:123.75pt;height:18pt" o:ole="">
            <v:imagedata r:id="rId1682" o:title=""/>
          </v:shape>
          <w:control r:id="rId1683" w:name="DefaultOcxName" w:shapeid="_x0000_i1734"/>
        </w:object>
      </w:r>
      <w:r>
        <w:rPr>
          <w:rFonts w:ascii="Helvetica" w:hAnsi="Helvetica" w:cs="Helvetica"/>
          <w:color w:val="333333"/>
          <w:sz w:val="21"/>
          <w:szCs w:val="21"/>
        </w:rPr>
        <w:object w:dxaOrig="225" w:dyaOrig="225">
          <v:shape id="_x0000_i1736" type="#_x0000_t75" style="width:36.75pt;height:22.5pt" o:ole="">
            <v:imagedata r:id="rId1684" o:title=""/>
          </v:shape>
          <w:control r:id="rId1685" w:name="DefaultOcxName1" w:shapeid="_x0000_i1736"/>
        </w:object>
      </w:r>
    </w:p>
    <w:p w:rsidR="00331A63" w:rsidRDefault="00331A63" w:rsidP="00331A63">
      <w:pPr>
        <w:pStyle w:val="z-BottomofForm"/>
      </w:pPr>
      <w:r>
        <w:t>Bottom of Form</w:t>
      </w:r>
    </w:p>
    <w:p w:rsidR="00331A63" w:rsidRDefault="00331A63" w:rsidP="00331A63">
      <w:pPr>
        <w:spacing w:after="0"/>
        <w:rPr>
          <w:rFonts w:ascii="Helvetica" w:hAnsi="Helvetica" w:cs="Helvetica"/>
          <w:color w:val="333333"/>
          <w:sz w:val="21"/>
          <w:szCs w:val="21"/>
        </w:rPr>
      </w:pP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If you click "Submit", the browser will URL encode the input before it is sent to the server.</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A page at the server will display the received input.</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Try some other input and click Submit again.</w:t>
      </w:r>
    </w:p>
    <w:p w:rsidR="00331A63" w:rsidRDefault="0016480F" w:rsidP="00331A6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29" style="width:0;height:0" o:hralign="center" o:hrstd="t" o:hr="t" fillcolor="#a0a0a0" stroked="f"/>
        </w:pict>
      </w:r>
    </w:p>
    <w:p w:rsidR="00331A63" w:rsidRDefault="00331A63" w:rsidP="00331A63">
      <w:pPr>
        <w:pStyle w:val="Heading2"/>
        <w:rPr>
          <w:rFonts w:cs="Helvetica"/>
          <w:color w:val="333333"/>
        </w:rPr>
      </w:pPr>
      <w:r>
        <w:rPr>
          <w:rFonts w:cs="Helvetica"/>
          <w:color w:val="333333"/>
        </w:rPr>
        <w:t>ASCII Encoding Examples</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Your browser will encode input, according to the character-set used in your page.</w:t>
      </w:r>
    </w:p>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The default character-set in HTML5 is UTF-8.</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6"/>
        <w:gridCol w:w="3750"/>
        <w:gridCol w:w="3750"/>
      </w:tblGrid>
      <w:tr w:rsidR="00331A63" w:rsidTr="00331A63">
        <w:tc>
          <w:tcPr>
            <w:tcW w:w="1000" w:type="pct"/>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b/>
                <w:bCs/>
                <w:color w:val="333333"/>
                <w:sz w:val="21"/>
                <w:szCs w:val="21"/>
              </w:rPr>
            </w:pPr>
            <w:r>
              <w:rPr>
                <w:rFonts w:ascii="Helvetica" w:hAnsi="Helvetica" w:cs="Helvetica"/>
                <w:b/>
                <w:bCs/>
                <w:color w:val="333333"/>
                <w:sz w:val="21"/>
                <w:szCs w:val="21"/>
              </w:rPr>
              <w:t>Character</w:t>
            </w:r>
          </w:p>
        </w:tc>
        <w:tc>
          <w:tcPr>
            <w:tcW w:w="2000" w:type="pct"/>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b/>
                <w:bCs/>
                <w:color w:val="333333"/>
                <w:sz w:val="21"/>
                <w:szCs w:val="21"/>
              </w:rPr>
            </w:pPr>
            <w:r>
              <w:rPr>
                <w:rFonts w:ascii="Helvetica" w:hAnsi="Helvetica" w:cs="Helvetica"/>
                <w:b/>
                <w:bCs/>
                <w:color w:val="333333"/>
                <w:sz w:val="21"/>
                <w:szCs w:val="21"/>
              </w:rPr>
              <w:t>From Windows-1252</w:t>
            </w:r>
          </w:p>
        </w:tc>
        <w:tc>
          <w:tcPr>
            <w:tcW w:w="2000" w:type="pct"/>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b/>
                <w:bCs/>
                <w:color w:val="333333"/>
                <w:sz w:val="21"/>
                <w:szCs w:val="21"/>
              </w:rPr>
            </w:pPr>
            <w:r>
              <w:rPr>
                <w:rFonts w:ascii="Helvetica" w:hAnsi="Helvetica" w:cs="Helvetica"/>
                <w:b/>
                <w:bCs/>
                <w:color w:val="333333"/>
                <w:sz w:val="21"/>
                <w:szCs w:val="21"/>
              </w:rPr>
              <w:t>From UTF-8</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%80</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%E2%82%AC</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%A3</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%C2%A3</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%A9</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%C2%A9</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%AE</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%C2%AE</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À</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%C0</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%C3%80</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Á</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%C1</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%C3%81</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Â</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%C2</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%C3%82</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Ã</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%C3</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%C3%83</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Ä</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%C4</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%C3%84</w:t>
            </w:r>
          </w:p>
        </w:tc>
      </w:tr>
      <w:tr w:rsidR="00331A63" w:rsidTr="00331A63">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Å</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%C5</w:t>
            </w:r>
          </w:p>
        </w:tc>
        <w:tc>
          <w:tcPr>
            <w:tcW w:w="0" w:type="auto"/>
            <w:shd w:val="clear" w:color="auto" w:fill="auto"/>
            <w:tcMar>
              <w:top w:w="0" w:type="dxa"/>
              <w:left w:w="0" w:type="dxa"/>
              <w:bottom w:w="0" w:type="dxa"/>
              <w:right w:w="0" w:type="dxa"/>
            </w:tcMar>
            <w:vAlign w:val="center"/>
            <w:hideMark/>
          </w:tcPr>
          <w:p w:rsidR="00331A63" w:rsidRDefault="00331A63">
            <w:pPr>
              <w:spacing w:after="180"/>
              <w:rPr>
                <w:rFonts w:ascii="Helvetica" w:hAnsi="Helvetica" w:cs="Helvetica"/>
                <w:color w:val="333333"/>
                <w:sz w:val="21"/>
                <w:szCs w:val="21"/>
              </w:rPr>
            </w:pPr>
            <w:r>
              <w:rPr>
                <w:rFonts w:ascii="Helvetica" w:hAnsi="Helvetica" w:cs="Helvetica"/>
                <w:color w:val="333333"/>
                <w:sz w:val="21"/>
                <w:szCs w:val="21"/>
              </w:rPr>
              <w:t>%C3%85</w:t>
            </w:r>
          </w:p>
        </w:tc>
      </w:tr>
    </w:tbl>
    <w:p w:rsidR="00331A63" w:rsidRDefault="00331A63" w:rsidP="00331A63">
      <w:pPr>
        <w:pStyle w:val="NormalWeb"/>
        <w:rPr>
          <w:rFonts w:ascii="Helvetica" w:hAnsi="Helvetica" w:cs="Helvetica"/>
          <w:color w:val="333333"/>
          <w:sz w:val="21"/>
          <w:szCs w:val="21"/>
        </w:rPr>
      </w:pPr>
      <w:r>
        <w:rPr>
          <w:rFonts w:ascii="Helvetica" w:hAnsi="Helvetica" w:cs="Helvetica"/>
          <w:color w:val="333333"/>
          <w:sz w:val="21"/>
          <w:szCs w:val="21"/>
        </w:rPr>
        <w:t xml:space="preserve">For a complete reference of all URL encodings, visit our </w:t>
      </w:r>
      <w:hyperlink r:id="rId1686" w:history="1">
        <w:r>
          <w:rPr>
            <w:rStyle w:val="Hyperlink"/>
            <w:rFonts w:ascii="Helvetica" w:hAnsi="Helvetica" w:cs="Helvetica"/>
            <w:sz w:val="21"/>
            <w:szCs w:val="21"/>
          </w:rPr>
          <w:t>URL Encoding Reference</w:t>
        </w:r>
      </w:hyperlink>
      <w:r>
        <w:rPr>
          <w:rFonts w:ascii="Helvetica" w:hAnsi="Helvetica" w:cs="Helvetica"/>
          <w:color w:val="333333"/>
          <w:sz w:val="21"/>
          <w:szCs w:val="21"/>
        </w:rPr>
        <w:t>.</w:t>
      </w:r>
    </w:p>
    <w:p w:rsidR="00331A63" w:rsidRDefault="00331A63" w:rsidP="00331A63">
      <w:pPr>
        <w:rPr>
          <w:rFonts w:ascii="Helvetica" w:hAnsi="Helvetica" w:cs="Helvetica"/>
          <w:color w:val="333333"/>
          <w:sz w:val="21"/>
          <w:szCs w:val="21"/>
        </w:rPr>
      </w:pPr>
    </w:p>
    <w:p w:rsidR="00331A63" w:rsidRDefault="0016480F" w:rsidP="00331A63">
      <w:pPr>
        <w:rPr>
          <w:rFonts w:ascii="Helvetica" w:hAnsi="Helvetica" w:cs="Helvetica"/>
          <w:color w:val="333333"/>
          <w:sz w:val="30"/>
          <w:szCs w:val="30"/>
        </w:rPr>
      </w:pPr>
      <w:hyperlink r:id="rId1687" w:history="1">
        <w:r w:rsidR="00331A63">
          <w:rPr>
            <w:rStyle w:val="Hyperlink"/>
            <w:rFonts w:ascii="Helvetica" w:hAnsi="Helvetica" w:cs="Helvetica"/>
            <w:color w:val="8AC007"/>
            <w:sz w:val="30"/>
            <w:szCs w:val="30"/>
          </w:rPr>
          <w:t>« Previous</w:t>
        </w:r>
      </w:hyperlink>
    </w:p>
    <w:p w:rsidR="00331A63" w:rsidRDefault="0016480F" w:rsidP="00331A63">
      <w:pPr>
        <w:jc w:val="right"/>
        <w:rPr>
          <w:rFonts w:ascii="Helvetica" w:hAnsi="Helvetica" w:cs="Helvetica"/>
          <w:color w:val="333333"/>
          <w:sz w:val="30"/>
          <w:szCs w:val="30"/>
        </w:rPr>
      </w:pPr>
      <w:hyperlink r:id="rId1688" w:history="1">
        <w:r w:rsidR="00331A63">
          <w:rPr>
            <w:rStyle w:val="Hyperlink"/>
            <w:rFonts w:ascii="Helvetica" w:hAnsi="Helvetica" w:cs="Helvetica"/>
            <w:color w:val="8AC007"/>
            <w:sz w:val="30"/>
            <w:szCs w:val="30"/>
          </w:rPr>
          <w:t>Next Chapter »</w:t>
        </w:r>
      </w:hyperlink>
    </w:p>
    <w:p w:rsidR="00FF6EE9" w:rsidRDefault="00FF6EE9" w:rsidP="00331A63">
      <w:pPr>
        <w:jc w:val="right"/>
        <w:rPr>
          <w:rFonts w:ascii="Helvetica" w:hAnsi="Helvetica" w:cs="Helvetica"/>
          <w:color w:val="333333"/>
          <w:sz w:val="30"/>
          <w:szCs w:val="30"/>
        </w:rPr>
      </w:pPr>
    </w:p>
    <w:p w:rsidR="00222E02" w:rsidRDefault="00222E02" w:rsidP="00222E02">
      <w:pPr>
        <w:pStyle w:val="Heading1"/>
        <w:rPr>
          <w:rFonts w:cs="Helvetica"/>
          <w:color w:val="333333"/>
        </w:rPr>
      </w:pPr>
      <w:r>
        <w:rPr>
          <w:rFonts w:cs="Helvetica"/>
          <w:color w:val="333333"/>
        </w:rPr>
        <w:t>HTML</w:t>
      </w:r>
      <w:r>
        <w:rPr>
          <w:rStyle w:val="colorh1"/>
          <w:rFonts w:cs="Helvetica"/>
          <w:color w:val="333333"/>
        </w:rPr>
        <w:t xml:space="preserve"> and XHTML</w:t>
      </w:r>
    </w:p>
    <w:p w:rsidR="00222E02" w:rsidRDefault="0016480F" w:rsidP="00222E02">
      <w:pPr>
        <w:rPr>
          <w:rFonts w:ascii="Helvetica" w:hAnsi="Helvetica" w:cs="Helvetica"/>
          <w:color w:val="333333"/>
          <w:sz w:val="30"/>
          <w:szCs w:val="30"/>
        </w:rPr>
      </w:pPr>
      <w:hyperlink r:id="rId1689" w:history="1">
        <w:r w:rsidR="00222E02">
          <w:rPr>
            <w:rStyle w:val="Hyperlink"/>
            <w:rFonts w:ascii="Helvetica" w:hAnsi="Helvetica" w:cs="Helvetica"/>
            <w:color w:val="8AC007"/>
            <w:sz w:val="30"/>
            <w:szCs w:val="30"/>
          </w:rPr>
          <w:t>« Previous</w:t>
        </w:r>
      </w:hyperlink>
    </w:p>
    <w:p w:rsidR="00222E02" w:rsidRDefault="0016480F" w:rsidP="00222E02">
      <w:pPr>
        <w:jc w:val="right"/>
        <w:rPr>
          <w:rFonts w:ascii="Helvetica" w:hAnsi="Helvetica" w:cs="Helvetica"/>
          <w:color w:val="333333"/>
          <w:sz w:val="30"/>
          <w:szCs w:val="30"/>
        </w:rPr>
      </w:pPr>
      <w:hyperlink r:id="rId1690" w:history="1">
        <w:r w:rsidR="00222E02">
          <w:rPr>
            <w:rStyle w:val="Hyperlink"/>
            <w:rFonts w:ascii="Helvetica" w:hAnsi="Helvetica" w:cs="Helvetica"/>
            <w:color w:val="8AC007"/>
            <w:sz w:val="30"/>
            <w:szCs w:val="30"/>
          </w:rPr>
          <w:t>Next Chapter »</w:t>
        </w:r>
      </w:hyperlink>
    </w:p>
    <w:p w:rsidR="00222E02" w:rsidRDefault="0016480F" w:rsidP="00222E0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30" style="width:0;height:0" o:hralign="center" o:hrstd="t" o:hr="t" fillcolor="#a0a0a0" stroked="f"/>
        </w:pict>
      </w:r>
    </w:p>
    <w:p w:rsidR="00222E02" w:rsidRDefault="00222E02" w:rsidP="00222E02">
      <w:pPr>
        <w:pStyle w:val="intro"/>
        <w:rPr>
          <w:rFonts w:ascii="Helvetica" w:hAnsi="Helvetica" w:cs="Helvetica"/>
        </w:rPr>
      </w:pPr>
      <w:r>
        <w:rPr>
          <w:rFonts w:ascii="Helvetica" w:hAnsi="Helvetica" w:cs="Helvetica"/>
        </w:rPr>
        <w:t>XHTML is HTML written as XML.</w:t>
      </w:r>
    </w:p>
    <w:p w:rsidR="00222E02" w:rsidRDefault="0016480F" w:rsidP="00222E0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31" style="width:0;height:0" o:hralign="center" o:hrstd="t" o:hr="t" fillcolor="#a0a0a0" stroked="f"/>
        </w:pict>
      </w:r>
    </w:p>
    <w:p w:rsidR="00222E02" w:rsidRDefault="00222E02" w:rsidP="00222E02">
      <w:pPr>
        <w:pStyle w:val="Heading2"/>
        <w:rPr>
          <w:rFonts w:cs="Helvetica"/>
          <w:color w:val="333333"/>
        </w:rPr>
      </w:pPr>
      <w:r>
        <w:rPr>
          <w:rFonts w:cs="Helvetica"/>
          <w:color w:val="333333"/>
        </w:rPr>
        <w:t>What Is XHTML?</w:t>
      </w:r>
    </w:p>
    <w:p w:rsidR="00222E02" w:rsidRDefault="00222E02" w:rsidP="007D4F60">
      <w:pPr>
        <w:numPr>
          <w:ilvl w:val="0"/>
          <w:numId w:val="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XHTML stands for E</w:t>
      </w:r>
      <w:r>
        <w:rPr>
          <w:rStyle w:val="Strong"/>
          <w:rFonts w:ascii="Helvetica" w:hAnsi="Helvetica" w:cs="Helvetica"/>
          <w:color w:val="333333"/>
          <w:sz w:val="21"/>
          <w:szCs w:val="21"/>
        </w:rPr>
        <w:t>X</w:t>
      </w:r>
      <w:r>
        <w:rPr>
          <w:rFonts w:ascii="Helvetica" w:hAnsi="Helvetica" w:cs="Helvetica"/>
          <w:color w:val="333333"/>
          <w:sz w:val="21"/>
          <w:szCs w:val="21"/>
        </w:rPr>
        <w:t xml:space="preserve">tensible </w:t>
      </w:r>
      <w:r>
        <w:rPr>
          <w:rStyle w:val="Strong"/>
          <w:rFonts w:ascii="Helvetica" w:hAnsi="Helvetica" w:cs="Helvetica"/>
          <w:color w:val="333333"/>
          <w:sz w:val="21"/>
          <w:szCs w:val="21"/>
        </w:rPr>
        <w:t>H</w:t>
      </w:r>
      <w:r>
        <w:rPr>
          <w:rFonts w:ascii="Helvetica" w:hAnsi="Helvetica" w:cs="Helvetica"/>
          <w:color w:val="333333"/>
          <w:sz w:val="21"/>
          <w:szCs w:val="21"/>
        </w:rPr>
        <w:t>yper</w:t>
      </w:r>
      <w:r>
        <w:rPr>
          <w:rStyle w:val="Strong"/>
          <w:rFonts w:ascii="Helvetica" w:hAnsi="Helvetica" w:cs="Helvetica"/>
          <w:color w:val="333333"/>
          <w:sz w:val="21"/>
          <w:szCs w:val="21"/>
        </w:rPr>
        <w:t>T</w:t>
      </w:r>
      <w:r>
        <w:rPr>
          <w:rFonts w:ascii="Helvetica" w:hAnsi="Helvetica" w:cs="Helvetica"/>
          <w:color w:val="333333"/>
          <w:sz w:val="21"/>
          <w:szCs w:val="21"/>
        </w:rPr>
        <w:t xml:space="preserve">ext </w:t>
      </w:r>
      <w:r>
        <w:rPr>
          <w:rStyle w:val="Strong"/>
          <w:rFonts w:ascii="Helvetica" w:hAnsi="Helvetica" w:cs="Helvetica"/>
          <w:color w:val="333333"/>
          <w:sz w:val="21"/>
          <w:szCs w:val="21"/>
        </w:rPr>
        <w:t>M</w:t>
      </w:r>
      <w:r>
        <w:rPr>
          <w:rFonts w:ascii="Helvetica" w:hAnsi="Helvetica" w:cs="Helvetica"/>
          <w:color w:val="333333"/>
          <w:sz w:val="21"/>
          <w:szCs w:val="21"/>
        </w:rPr>
        <w:t xml:space="preserve">arkup </w:t>
      </w:r>
      <w:r>
        <w:rPr>
          <w:rStyle w:val="Strong"/>
          <w:rFonts w:ascii="Helvetica" w:hAnsi="Helvetica" w:cs="Helvetica"/>
          <w:color w:val="333333"/>
          <w:sz w:val="21"/>
          <w:szCs w:val="21"/>
        </w:rPr>
        <w:t>L</w:t>
      </w:r>
      <w:r>
        <w:rPr>
          <w:rFonts w:ascii="Helvetica" w:hAnsi="Helvetica" w:cs="Helvetica"/>
          <w:color w:val="333333"/>
          <w:sz w:val="21"/>
          <w:szCs w:val="21"/>
        </w:rPr>
        <w:t>anguage</w:t>
      </w:r>
    </w:p>
    <w:p w:rsidR="00222E02" w:rsidRDefault="00222E02" w:rsidP="007D4F60">
      <w:pPr>
        <w:numPr>
          <w:ilvl w:val="0"/>
          <w:numId w:val="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XHTML is almost identical to HTML</w:t>
      </w:r>
    </w:p>
    <w:p w:rsidR="00222E02" w:rsidRDefault="00222E02" w:rsidP="007D4F60">
      <w:pPr>
        <w:numPr>
          <w:ilvl w:val="0"/>
          <w:numId w:val="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XHTML is stricter than HTML</w:t>
      </w:r>
    </w:p>
    <w:p w:rsidR="00222E02" w:rsidRDefault="00222E02" w:rsidP="007D4F60">
      <w:pPr>
        <w:numPr>
          <w:ilvl w:val="0"/>
          <w:numId w:val="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XHTML is HTML defined as an XML application</w:t>
      </w:r>
    </w:p>
    <w:p w:rsidR="00222E02" w:rsidRDefault="00222E02" w:rsidP="007D4F60">
      <w:pPr>
        <w:numPr>
          <w:ilvl w:val="0"/>
          <w:numId w:val="1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XHTML is supported by all major browsers</w:t>
      </w:r>
    </w:p>
    <w:p w:rsidR="00222E02" w:rsidRDefault="0016480F" w:rsidP="00222E0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32" style="width:0;height:0" o:hralign="center" o:hrstd="t" o:hr="t" fillcolor="#a0a0a0" stroked="f"/>
        </w:pict>
      </w:r>
    </w:p>
    <w:p w:rsidR="00222E02" w:rsidRDefault="00222E02" w:rsidP="00222E02">
      <w:pPr>
        <w:pStyle w:val="Heading2"/>
        <w:rPr>
          <w:rFonts w:cs="Helvetica"/>
          <w:color w:val="333333"/>
        </w:rPr>
      </w:pPr>
      <w:r>
        <w:rPr>
          <w:rFonts w:cs="Helvetica"/>
          <w:color w:val="333333"/>
        </w:rPr>
        <w:t>Why XHTML?</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Many pages on the internet contain "bad" HTML.</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HTML code works fine in most browsers (even if it does not follow the HTML rules):</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html</w:t>
      </w:r>
      <w:proofErr w:type="gramEnd"/>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This is bad HTML</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Bad HTML</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Today's market consists of different browser technologies. Some browsers run on computers, and some browsers run on mobile phones or other small devices. Smaller devices often lack the resources or power to interpret "bad" markup.</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lastRenderedPageBreak/>
        <w:t>XML is a markup language where documents must be marked up correctly (be "well-formed").</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 xml:space="preserve">If you want to study XML, please read our </w:t>
      </w:r>
      <w:hyperlink r:id="rId1691" w:history="1">
        <w:r>
          <w:rPr>
            <w:rStyle w:val="Hyperlink"/>
            <w:rFonts w:ascii="Helvetica" w:hAnsi="Helvetica" w:cs="Helvetica"/>
            <w:sz w:val="21"/>
            <w:szCs w:val="21"/>
          </w:rPr>
          <w:t>XML tutorial</w:t>
        </w:r>
      </w:hyperlink>
      <w:r>
        <w:rPr>
          <w:rFonts w:ascii="Helvetica" w:hAnsi="Helvetica" w:cs="Helvetica"/>
          <w:color w:val="333333"/>
          <w:sz w:val="21"/>
          <w:szCs w:val="21"/>
        </w:rPr>
        <w:t>.</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By combining the strengths of HTML and XML, XHTML was developed.</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XHTML is HTML redesigned as XML.</w:t>
      </w:r>
    </w:p>
    <w:p w:rsidR="00222E02" w:rsidRDefault="0016480F" w:rsidP="00222E0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33" style="width:0;height:0" o:hralign="center" o:hrstd="t" o:hr="t" fillcolor="#a0a0a0" stroked="f"/>
        </w:pict>
      </w:r>
    </w:p>
    <w:p w:rsidR="00222E02" w:rsidRDefault="00222E02" w:rsidP="00222E02">
      <w:pPr>
        <w:pStyle w:val="Heading2"/>
        <w:rPr>
          <w:rFonts w:cs="Helvetica"/>
          <w:color w:val="333333"/>
        </w:rPr>
      </w:pPr>
      <w:r>
        <w:rPr>
          <w:rFonts w:cs="Helvetica"/>
          <w:color w:val="333333"/>
        </w:rPr>
        <w:t>The Most Important Differences from HTML:</w:t>
      </w:r>
    </w:p>
    <w:p w:rsidR="00222E02" w:rsidRDefault="00222E02" w:rsidP="00222E02">
      <w:pPr>
        <w:pStyle w:val="Heading3"/>
        <w:rPr>
          <w:rFonts w:cs="Helvetica"/>
          <w:color w:val="333333"/>
        </w:rPr>
      </w:pPr>
      <w:r>
        <w:rPr>
          <w:rFonts w:cs="Helvetica"/>
          <w:color w:val="333333"/>
        </w:rPr>
        <w:t>Document Structure</w:t>
      </w:r>
    </w:p>
    <w:p w:rsidR="00222E02" w:rsidRDefault="00222E02" w:rsidP="007D4F60">
      <w:pPr>
        <w:numPr>
          <w:ilvl w:val="0"/>
          <w:numId w:val="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XHTML DOCTYPE is </w:t>
      </w:r>
      <w:r>
        <w:rPr>
          <w:rStyle w:val="Strong"/>
          <w:rFonts w:ascii="Helvetica" w:hAnsi="Helvetica" w:cs="Helvetica"/>
          <w:color w:val="333333"/>
          <w:sz w:val="21"/>
          <w:szCs w:val="21"/>
        </w:rPr>
        <w:t>mandatory</w:t>
      </w:r>
    </w:p>
    <w:p w:rsidR="00222E02" w:rsidRDefault="00222E02" w:rsidP="007D4F60">
      <w:pPr>
        <w:numPr>
          <w:ilvl w:val="0"/>
          <w:numId w:val="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The xmlns attribute in &lt;html&gt; is </w:t>
      </w:r>
      <w:r>
        <w:rPr>
          <w:rStyle w:val="Strong"/>
          <w:rFonts w:ascii="Helvetica" w:hAnsi="Helvetica" w:cs="Helvetica"/>
          <w:color w:val="333333"/>
          <w:sz w:val="21"/>
          <w:szCs w:val="21"/>
        </w:rPr>
        <w:t>mandatory</w:t>
      </w:r>
    </w:p>
    <w:p w:rsidR="00222E02" w:rsidRDefault="00222E02" w:rsidP="007D4F60">
      <w:pPr>
        <w:numPr>
          <w:ilvl w:val="0"/>
          <w:numId w:val="1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&lt;html&gt;, &lt;head&gt;, &lt;title&gt;, and &lt;body&gt; are </w:t>
      </w:r>
      <w:r>
        <w:rPr>
          <w:rStyle w:val="Strong"/>
          <w:rFonts w:ascii="Helvetica" w:hAnsi="Helvetica" w:cs="Helvetica"/>
          <w:color w:val="333333"/>
          <w:sz w:val="21"/>
          <w:szCs w:val="21"/>
        </w:rPr>
        <w:t>mandatory</w:t>
      </w:r>
    </w:p>
    <w:p w:rsidR="00222E02" w:rsidRDefault="00222E02" w:rsidP="00222E02">
      <w:pPr>
        <w:pStyle w:val="Heading3"/>
        <w:rPr>
          <w:rFonts w:cs="Helvetica"/>
          <w:color w:val="333333"/>
        </w:rPr>
      </w:pPr>
      <w:r>
        <w:rPr>
          <w:rFonts w:cs="Helvetica"/>
          <w:color w:val="333333"/>
        </w:rPr>
        <w:t>XHTML Elements</w:t>
      </w:r>
    </w:p>
    <w:p w:rsidR="00222E02" w:rsidRDefault="00222E02" w:rsidP="007D4F60">
      <w:pPr>
        <w:numPr>
          <w:ilvl w:val="0"/>
          <w:numId w:val="2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XHTML elements must be </w:t>
      </w:r>
      <w:r>
        <w:rPr>
          <w:rFonts w:ascii="Helvetica" w:hAnsi="Helvetica" w:cs="Helvetica"/>
          <w:b/>
          <w:bCs/>
          <w:color w:val="333333"/>
          <w:sz w:val="21"/>
          <w:szCs w:val="21"/>
        </w:rPr>
        <w:t>properly nested</w:t>
      </w:r>
    </w:p>
    <w:p w:rsidR="00222E02" w:rsidRDefault="00222E02" w:rsidP="007D4F60">
      <w:pPr>
        <w:numPr>
          <w:ilvl w:val="0"/>
          <w:numId w:val="2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XHTML elements must always be </w:t>
      </w:r>
      <w:r>
        <w:rPr>
          <w:rFonts w:ascii="Helvetica" w:hAnsi="Helvetica" w:cs="Helvetica"/>
          <w:b/>
          <w:bCs/>
          <w:color w:val="333333"/>
          <w:sz w:val="21"/>
          <w:szCs w:val="21"/>
        </w:rPr>
        <w:t>closed</w:t>
      </w:r>
    </w:p>
    <w:p w:rsidR="00222E02" w:rsidRDefault="00222E02" w:rsidP="007D4F60">
      <w:pPr>
        <w:numPr>
          <w:ilvl w:val="0"/>
          <w:numId w:val="2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XHTML elements must be in </w:t>
      </w:r>
      <w:r>
        <w:rPr>
          <w:rFonts w:ascii="Helvetica" w:hAnsi="Helvetica" w:cs="Helvetica"/>
          <w:b/>
          <w:bCs/>
          <w:color w:val="333333"/>
          <w:sz w:val="21"/>
          <w:szCs w:val="21"/>
        </w:rPr>
        <w:t>lowercase</w:t>
      </w:r>
    </w:p>
    <w:p w:rsidR="00222E02" w:rsidRDefault="00222E02" w:rsidP="007D4F60">
      <w:pPr>
        <w:numPr>
          <w:ilvl w:val="0"/>
          <w:numId w:val="2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XHTML documents must have </w:t>
      </w:r>
      <w:r>
        <w:rPr>
          <w:rFonts w:ascii="Helvetica" w:hAnsi="Helvetica" w:cs="Helvetica"/>
          <w:b/>
          <w:bCs/>
          <w:color w:val="333333"/>
          <w:sz w:val="21"/>
          <w:szCs w:val="21"/>
        </w:rPr>
        <w:t>one root element</w:t>
      </w:r>
    </w:p>
    <w:p w:rsidR="00222E02" w:rsidRDefault="00222E02" w:rsidP="00222E02">
      <w:pPr>
        <w:pStyle w:val="Heading3"/>
        <w:rPr>
          <w:rFonts w:cs="Helvetica"/>
          <w:color w:val="333333"/>
        </w:rPr>
      </w:pPr>
      <w:r>
        <w:rPr>
          <w:rFonts w:cs="Helvetica"/>
          <w:color w:val="333333"/>
        </w:rPr>
        <w:t>XHTML Attributes</w:t>
      </w:r>
    </w:p>
    <w:p w:rsidR="00222E02" w:rsidRDefault="00222E02" w:rsidP="007D4F60">
      <w:pPr>
        <w:numPr>
          <w:ilvl w:val="0"/>
          <w:numId w:val="2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Attribute names must be in </w:t>
      </w:r>
      <w:r>
        <w:rPr>
          <w:rFonts w:ascii="Helvetica" w:hAnsi="Helvetica" w:cs="Helvetica"/>
          <w:b/>
          <w:bCs/>
          <w:color w:val="333333"/>
          <w:sz w:val="21"/>
          <w:szCs w:val="21"/>
        </w:rPr>
        <w:t>lower case</w:t>
      </w:r>
    </w:p>
    <w:p w:rsidR="00222E02" w:rsidRDefault="00222E02" w:rsidP="007D4F60">
      <w:pPr>
        <w:numPr>
          <w:ilvl w:val="0"/>
          <w:numId w:val="2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Attribute values must be </w:t>
      </w:r>
      <w:r>
        <w:rPr>
          <w:rFonts w:ascii="Helvetica" w:hAnsi="Helvetica" w:cs="Helvetica"/>
          <w:b/>
          <w:bCs/>
          <w:color w:val="333333"/>
          <w:sz w:val="21"/>
          <w:szCs w:val="21"/>
        </w:rPr>
        <w:t>quoted</w:t>
      </w:r>
    </w:p>
    <w:p w:rsidR="00222E02" w:rsidRDefault="00222E02" w:rsidP="007D4F60">
      <w:pPr>
        <w:numPr>
          <w:ilvl w:val="0"/>
          <w:numId w:val="2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Attribute minimization is </w:t>
      </w:r>
      <w:r>
        <w:rPr>
          <w:rFonts w:ascii="Helvetica" w:hAnsi="Helvetica" w:cs="Helvetica"/>
          <w:b/>
          <w:bCs/>
          <w:color w:val="333333"/>
          <w:sz w:val="21"/>
          <w:szCs w:val="21"/>
        </w:rPr>
        <w:t>forbidden</w:t>
      </w:r>
    </w:p>
    <w:p w:rsidR="00222E02" w:rsidRDefault="0016480F" w:rsidP="00222E0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34" style="width:0;height:0" o:hralign="center" o:hrstd="t" o:hr="t" fillcolor="#a0a0a0" stroked="f"/>
        </w:pict>
      </w:r>
    </w:p>
    <w:p w:rsidR="00222E02" w:rsidRDefault="00222E02" w:rsidP="00222E02">
      <w:pPr>
        <w:pStyle w:val="Heading2"/>
        <w:rPr>
          <w:rFonts w:cs="Helvetica"/>
          <w:color w:val="333333"/>
        </w:rPr>
      </w:pPr>
      <w:proofErr w:type="gramStart"/>
      <w:r>
        <w:rPr>
          <w:rFonts w:cs="Helvetica"/>
          <w:color w:val="333333"/>
        </w:rPr>
        <w:t>&lt;!DOCTYPE</w:t>
      </w:r>
      <w:proofErr w:type="gramEnd"/>
      <w:r>
        <w:rPr>
          <w:rFonts w:cs="Helvetica"/>
          <w:color w:val="333333"/>
        </w:rPr>
        <w:t xml:space="preserve"> ....&gt; Is Mandatory</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An XHTML document must have an XHTML DOCTYPE declaration.</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 xml:space="preserve">A complete list of all the </w:t>
      </w:r>
      <w:hyperlink r:id="rId1692" w:history="1">
        <w:r>
          <w:rPr>
            <w:rStyle w:val="Hyperlink"/>
            <w:rFonts w:ascii="Helvetica" w:hAnsi="Helvetica" w:cs="Helvetica"/>
            <w:sz w:val="21"/>
            <w:szCs w:val="21"/>
          </w:rPr>
          <w:t>XHTML Doctypes</w:t>
        </w:r>
      </w:hyperlink>
      <w:r>
        <w:rPr>
          <w:rFonts w:ascii="Helvetica" w:hAnsi="Helvetica" w:cs="Helvetica"/>
          <w:color w:val="333333"/>
          <w:sz w:val="21"/>
          <w:szCs w:val="21"/>
        </w:rPr>
        <w:t xml:space="preserve"> is found in our HTML Tags Reference.</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The &lt;html&gt;, &lt;head&gt;, &lt;title&gt;, and &lt;body&gt; elements must also be present, and the xmlns attribute in &lt;html&gt; must specify the xml namespace for the document.</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example shows an XHTML document with a minimum of required tags:</w:t>
      </w:r>
    </w:p>
    <w:p w:rsidR="00222E02" w:rsidRDefault="00222E02" w:rsidP="00222E02">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 PUBLIC "-//W3C//DTD XHTML 1.0 Transitional//EN"</w:t>
      </w:r>
      <w:r>
        <w:rPr>
          <w:rFonts w:ascii="Consolas" w:hAnsi="Consolas" w:cs="Consolas"/>
          <w:color w:val="DC143C"/>
          <w:sz w:val="21"/>
          <w:szCs w:val="21"/>
        </w:rPr>
        <w:br/>
      </w:r>
      <w:r>
        <w:rPr>
          <w:rStyle w:val="highatt1"/>
          <w:rFonts w:ascii="Consolas" w:hAnsi="Consolas" w:cs="Consolas"/>
          <w:sz w:val="21"/>
          <w:szCs w:val="21"/>
        </w:rPr>
        <w:t>"http://www.w3.org/TR/xhtml1/DTD/xhtml1-transitional.dtd"</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Fonts w:ascii="Consolas" w:hAnsi="Consolas" w:cs="Consolas"/>
          <w:color w:val="000000"/>
          <w:sz w:val="21"/>
          <w:szCs w:val="21"/>
        </w:rPr>
        <w:t xml:space="preserve"> </w:t>
      </w:r>
      <w:r>
        <w:rPr>
          <w:rStyle w:val="highatt1"/>
          <w:rFonts w:ascii="Consolas" w:hAnsi="Consolas" w:cs="Consolas"/>
          <w:sz w:val="21"/>
          <w:szCs w:val="21"/>
        </w:rPr>
        <w:t>xmlns=</w:t>
      </w:r>
      <w:r>
        <w:rPr>
          <w:rStyle w:val="highval1"/>
          <w:rFonts w:ascii="Consolas" w:hAnsi="Consolas" w:cs="Consolas"/>
          <w:sz w:val="21"/>
          <w:szCs w:val="21"/>
        </w:rPr>
        <w:t>"http://www.w3.org/1999/xhtml"</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Title of document</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t xml:space="preserve">  </w:t>
      </w:r>
      <w:r>
        <w:rPr>
          <w:rStyle w:val="Emphasis"/>
          <w:rFonts w:ascii="Consolas" w:hAnsi="Consolas" w:cs="Consolas"/>
          <w:color w:val="000000"/>
          <w:sz w:val="21"/>
          <w:szCs w:val="21"/>
        </w:rPr>
        <w:t>some content</w:t>
      </w:r>
      <w:r>
        <w:rPr>
          <w:rFonts w:ascii="Consolas" w:hAnsi="Consolas" w:cs="Consolas"/>
          <w:color w:val="000000"/>
          <w:sz w:val="21"/>
          <w:szCs w:val="21"/>
        </w:rPr>
        <w:t xml:space="preserve"> </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222E02" w:rsidRDefault="0016480F" w:rsidP="00222E0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35" style="width:0;height:0" o:hralign="center" o:hrstd="t" o:hr="t" fillcolor="#a0a0a0" stroked="f"/>
        </w:pict>
      </w:r>
    </w:p>
    <w:p w:rsidR="00222E02" w:rsidRDefault="00222E02" w:rsidP="00222E02">
      <w:pPr>
        <w:pStyle w:val="Heading2"/>
        <w:rPr>
          <w:rFonts w:cs="Helvetica"/>
          <w:color w:val="333333"/>
        </w:rPr>
      </w:pPr>
      <w:r>
        <w:rPr>
          <w:rFonts w:cs="Helvetica"/>
          <w:color w:val="333333"/>
        </w:rPr>
        <w:t>XHTML Elements Must Be Properly Nested</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In HTML, some elements can be improperly nested within each other, like this:</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b</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i</w:t>
      </w:r>
      <w:r>
        <w:rPr>
          <w:rStyle w:val="highgt1"/>
          <w:rFonts w:ascii="Consolas" w:hAnsi="Consolas" w:cs="Consolas"/>
          <w:sz w:val="21"/>
          <w:szCs w:val="21"/>
        </w:rPr>
        <w:t>&gt;</w:t>
      </w:r>
      <w:proofErr w:type="gramStart"/>
      <w:r>
        <w:rPr>
          <w:rFonts w:ascii="Consolas" w:hAnsi="Consolas" w:cs="Consolas"/>
          <w:color w:val="000000"/>
          <w:sz w:val="21"/>
          <w:szCs w:val="21"/>
        </w:rPr>
        <w:t>This</w:t>
      </w:r>
      <w:proofErr w:type="gramEnd"/>
      <w:r>
        <w:rPr>
          <w:rFonts w:ascii="Consolas" w:hAnsi="Consolas" w:cs="Consolas"/>
          <w:color w:val="000000"/>
          <w:sz w:val="21"/>
          <w:szCs w:val="21"/>
        </w:rPr>
        <w:t xml:space="preserve"> text is bold and italic</w:t>
      </w:r>
      <w:r>
        <w:rPr>
          <w:rStyle w:val="highlt1"/>
          <w:rFonts w:ascii="Consolas" w:hAnsi="Consolas" w:cs="Consolas"/>
          <w:sz w:val="21"/>
          <w:szCs w:val="21"/>
        </w:rPr>
        <w:t>&lt;</w:t>
      </w:r>
      <w:r>
        <w:rPr>
          <w:rStyle w:val="highele1"/>
          <w:rFonts w:ascii="Consolas" w:hAnsi="Consolas" w:cs="Consolas"/>
          <w:sz w:val="21"/>
          <w:szCs w:val="21"/>
        </w:rPr>
        <w:t>/b</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/i</w:t>
      </w:r>
      <w:r>
        <w:rPr>
          <w:rStyle w:val="highgt1"/>
          <w:rFonts w:ascii="Consolas" w:hAnsi="Consolas" w:cs="Consolas"/>
          <w:sz w:val="21"/>
          <w:szCs w:val="21"/>
        </w:rPr>
        <w:t>&gt;</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In XHTML, all elements must be properly nested within each other, like this:</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b</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i</w:t>
      </w:r>
      <w:r>
        <w:rPr>
          <w:rStyle w:val="highgt1"/>
          <w:rFonts w:ascii="Consolas" w:hAnsi="Consolas" w:cs="Consolas"/>
          <w:sz w:val="21"/>
          <w:szCs w:val="21"/>
        </w:rPr>
        <w:t>&gt;</w:t>
      </w:r>
      <w:proofErr w:type="gramStart"/>
      <w:r>
        <w:rPr>
          <w:rFonts w:ascii="Consolas" w:hAnsi="Consolas" w:cs="Consolas"/>
          <w:color w:val="000000"/>
          <w:sz w:val="21"/>
          <w:szCs w:val="21"/>
        </w:rPr>
        <w:t>This</w:t>
      </w:r>
      <w:proofErr w:type="gramEnd"/>
      <w:r>
        <w:rPr>
          <w:rFonts w:ascii="Consolas" w:hAnsi="Consolas" w:cs="Consolas"/>
          <w:color w:val="000000"/>
          <w:sz w:val="21"/>
          <w:szCs w:val="21"/>
        </w:rPr>
        <w:t xml:space="preserve"> text is bold and italic</w:t>
      </w:r>
      <w:r>
        <w:rPr>
          <w:rStyle w:val="highlt1"/>
          <w:rFonts w:ascii="Consolas" w:hAnsi="Consolas" w:cs="Consolas"/>
          <w:sz w:val="21"/>
          <w:szCs w:val="21"/>
        </w:rPr>
        <w:t>&lt;</w:t>
      </w:r>
      <w:r>
        <w:rPr>
          <w:rStyle w:val="highele1"/>
          <w:rFonts w:ascii="Consolas" w:hAnsi="Consolas" w:cs="Consolas"/>
          <w:sz w:val="21"/>
          <w:szCs w:val="21"/>
        </w:rPr>
        <w:t>/i</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w:t>
      </w:r>
      <w:r>
        <w:rPr>
          <w:rStyle w:val="highgt1"/>
          <w:rFonts w:ascii="Consolas" w:hAnsi="Consolas" w:cs="Consolas"/>
          <w:sz w:val="21"/>
          <w:szCs w:val="21"/>
        </w:rPr>
        <w:t>&gt;</w:t>
      </w:r>
    </w:p>
    <w:p w:rsidR="00222E02" w:rsidRDefault="0016480F" w:rsidP="00222E0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36" style="width:0;height:0" o:hralign="center" o:hrstd="t" o:hr="t" fillcolor="#a0a0a0" stroked="f"/>
        </w:pict>
      </w:r>
    </w:p>
    <w:p w:rsidR="00222E02" w:rsidRDefault="00222E02" w:rsidP="00222E02">
      <w:pPr>
        <w:pStyle w:val="Heading2"/>
        <w:rPr>
          <w:rFonts w:cs="Helvetica"/>
          <w:color w:val="333333"/>
        </w:rPr>
      </w:pPr>
      <w:r>
        <w:rPr>
          <w:rFonts w:cs="Helvetica"/>
          <w:color w:val="333333"/>
        </w:rPr>
        <w:t>XHTML Elements Must Always Be Closed</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is wrong:</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proofErr w:type="gramStart"/>
      <w:r>
        <w:rPr>
          <w:rFonts w:ascii="Consolas" w:hAnsi="Consolas" w:cs="Consolas"/>
          <w:color w:val="000000"/>
          <w:sz w:val="21"/>
          <w:szCs w:val="21"/>
        </w:rPr>
        <w:t>This</w:t>
      </w:r>
      <w:proofErr w:type="gramEnd"/>
      <w:r>
        <w:rPr>
          <w:rFonts w:ascii="Consolas" w:hAnsi="Consolas" w:cs="Consolas"/>
          <w:color w:val="000000"/>
          <w:sz w:val="21"/>
          <w:szCs w:val="21"/>
        </w:rPr>
        <w:t xml:space="preserve"> is a paragraph</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another paragraph</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is correct:</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proofErr w:type="gramStart"/>
      <w:r>
        <w:rPr>
          <w:rFonts w:ascii="Consolas" w:hAnsi="Consolas" w:cs="Consolas"/>
          <w:color w:val="000000"/>
          <w:sz w:val="21"/>
          <w:szCs w:val="21"/>
        </w:rPr>
        <w:t>This</w:t>
      </w:r>
      <w:proofErr w:type="gramEnd"/>
      <w:r>
        <w:rPr>
          <w:rFonts w:ascii="Consolas" w:hAnsi="Consolas" w:cs="Consolas"/>
          <w:color w:val="000000"/>
          <w:sz w:val="21"/>
          <w:szCs w:val="21"/>
        </w:rPr>
        <w:t xml:space="preserve"> is a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another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p>
    <w:p w:rsidR="00222E02" w:rsidRDefault="0016480F" w:rsidP="00222E0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37" style="width:0;height:0" o:hralign="center" o:hrstd="t" o:hr="t" fillcolor="#a0a0a0" stroked="f"/>
        </w:pict>
      </w:r>
    </w:p>
    <w:p w:rsidR="00222E02" w:rsidRDefault="00222E02" w:rsidP="00222E02">
      <w:pPr>
        <w:pStyle w:val="Heading2"/>
        <w:rPr>
          <w:rFonts w:cs="Helvetica"/>
          <w:color w:val="333333"/>
        </w:rPr>
      </w:pPr>
      <w:r>
        <w:rPr>
          <w:rFonts w:cs="Helvetica"/>
          <w:color w:val="333333"/>
        </w:rPr>
        <w:t>Empty Elements Must Also Be Closed</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is wrong:</w:t>
      </w:r>
    </w:p>
    <w:p w:rsidR="00222E02" w:rsidRDefault="00222E02" w:rsidP="00222E02">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 xml:space="preserve">A break: </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A horizontal rule: </w:t>
      </w:r>
      <w:r>
        <w:rPr>
          <w:rStyle w:val="highlt1"/>
          <w:rFonts w:ascii="Consolas" w:hAnsi="Consolas" w:cs="Consolas"/>
          <w:sz w:val="21"/>
          <w:szCs w:val="21"/>
        </w:rPr>
        <w:t>&lt;</w:t>
      </w:r>
      <w:r>
        <w:rPr>
          <w:rStyle w:val="highele1"/>
          <w:rFonts w:ascii="Consolas" w:hAnsi="Consolas" w:cs="Consolas"/>
          <w:sz w:val="21"/>
          <w:szCs w:val="21"/>
        </w:rPr>
        <w:t>hr</w:t>
      </w:r>
      <w:r>
        <w:rPr>
          <w:rStyle w:val="highgt1"/>
          <w:rFonts w:ascii="Consolas" w:hAnsi="Consolas" w:cs="Consolas"/>
          <w:sz w:val="21"/>
          <w:szCs w:val="21"/>
        </w:rPr>
        <w:t>&gt;</w:t>
      </w:r>
      <w:r>
        <w:rPr>
          <w:rFonts w:ascii="Consolas" w:hAnsi="Consolas" w:cs="Consolas"/>
          <w:color w:val="000000"/>
          <w:sz w:val="21"/>
          <w:szCs w:val="21"/>
        </w:rPr>
        <w:br/>
        <w:t xml:space="preserve">An image: </w:t>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"happy.gif"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"Happy face"</w:t>
      </w:r>
      <w:r>
        <w:rPr>
          <w:rStyle w:val="highgt1"/>
          <w:rFonts w:ascii="Consolas" w:hAnsi="Consolas" w:cs="Consolas"/>
          <w:sz w:val="21"/>
          <w:szCs w:val="21"/>
        </w:rPr>
        <w:t>&gt;</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is correct:</w:t>
      </w:r>
    </w:p>
    <w:p w:rsidR="00222E02" w:rsidRDefault="00222E02" w:rsidP="00222E02">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lastRenderedPageBreak/>
        <w:t xml:space="preserve">A break: </w:t>
      </w:r>
      <w:r>
        <w:rPr>
          <w:rStyle w:val="highlt1"/>
          <w:rFonts w:ascii="Consolas" w:hAnsi="Consolas" w:cs="Consolas"/>
          <w:sz w:val="21"/>
          <w:szCs w:val="21"/>
        </w:rPr>
        <w:t>&lt;</w:t>
      </w:r>
      <w:r>
        <w:rPr>
          <w:rStyle w:val="highele1"/>
          <w:rFonts w:ascii="Consolas" w:hAnsi="Consolas" w:cs="Consolas"/>
          <w:sz w:val="21"/>
          <w:szCs w:val="21"/>
        </w:rPr>
        <w:t>br</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A horizontal rule: </w:t>
      </w:r>
      <w:r>
        <w:rPr>
          <w:rStyle w:val="highlt1"/>
          <w:rFonts w:ascii="Consolas" w:hAnsi="Consolas" w:cs="Consolas"/>
          <w:sz w:val="21"/>
          <w:szCs w:val="21"/>
        </w:rPr>
        <w:t>&lt;</w:t>
      </w:r>
      <w:r>
        <w:rPr>
          <w:rStyle w:val="highele1"/>
          <w:rFonts w:ascii="Consolas" w:hAnsi="Consolas" w:cs="Consolas"/>
          <w:sz w:val="21"/>
          <w:szCs w:val="21"/>
        </w:rPr>
        <w:t>hr</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proofErr w:type="gramStart"/>
      <w:r>
        <w:rPr>
          <w:rFonts w:ascii="Consolas" w:hAnsi="Consolas" w:cs="Consolas"/>
          <w:color w:val="000000"/>
          <w:sz w:val="21"/>
          <w:szCs w:val="21"/>
        </w:rPr>
        <w:t>An</w:t>
      </w:r>
      <w:proofErr w:type="gramEnd"/>
      <w:r>
        <w:rPr>
          <w:rFonts w:ascii="Consolas" w:hAnsi="Consolas" w:cs="Consolas"/>
          <w:color w:val="000000"/>
          <w:sz w:val="21"/>
          <w:szCs w:val="21"/>
        </w:rPr>
        <w:t xml:space="preserve"> image: </w:t>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"happy.gif"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"Happy face"</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p>
    <w:p w:rsidR="00222E02" w:rsidRDefault="0016480F" w:rsidP="00222E0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38" style="width:0;height:0" o:hralign="center" o:hrstd="t" o:hr="t" fillcolor="#a0a0a0" stroked="f"/>
        </w:pict>
      </w:r>
    </w:p>
    <w:p w:rsidR="00222E02" w:rsidRDefault="00222E02" w:rsidP="00222E02">
      <w:pPr>
        <w:pStyle w:val="Heading2"/>
        <w:rPr>
          <w:rFonts w:cs="Helvetica"/>
          <w:color w:val="333333"/>
        </w:rPr>
      </w:pPr>
      <w:r>
        <w:rPr>
          <w:rFonts w:cs="Helvetica"/>
          <w:color w:val="333333"/>
        </w:rPr>
        <w:t>XHTML Elements Must Be In Lower Case</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is wrong:</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proofErr w:type="gramStart"/>
      <w:r>
        <w:rPr>
          <w:rFonts w:ascii="Consolas" w:hAnsi="Consolas" w:cs="Consolas"/>
          <w:color w:val="000000"/>
          <w:sz w:val="21"/>
          <w:szCs w:val="21"/>
        </w:rPr>
        <w:t>This</w:t>
      </w:r>
      <w:proofErr w:type="gramEnd"/>
      <w:r>
        <w:rPr>
          <w:rFonts w:ascii="Consolas" w:hAnsi="Consolas" w:cs="Consolas"/>
          <w:color w:val="000000"/>
          <w:sz w:val="21"/>
          <w:szCs w:val="21"/>
        </w:rPr>
        <w:t xml:space="preserve"> is a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is correct:</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body</w:t>
      </w:r>
      <w:proofErr w:type="gramEnd"/>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p>
    <w:p w:rsidR="00222E02" w:rsidRDefault="0016480F" w:rsidP="00222E0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39" style="width:0;height:0" o:hralign="center" o:hrstd="t" o:hr="t" fillcolor="#a0a0a0" stroked="f"/>
        </w:pict>
      </w:r>
    </w:p>
    <w:p w:rsidR="00222E02" w:rsidRDefault="00222E02" w:rsidP="00222E02">
      <w:pPr>
        <w:pStyle w:val="Heading2"/>
        <w:rPr>
          <w:rFonts w:cs="Helvetica"/>
          <w:color w:val="333333"/>
        </w:rPr>
      </w:pPr>
      <w:r>
        <w:rPr>
          <w:rFonts w:cs="Helvetica"/>
          <w:color w:val="333333"/>
        </w:rPr>
        <w:t>XHTML Attribute Names Must Be In Lower Case</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is wrong:</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w:t>
      </w:r>
      <w:proofErr w:type="gramStart"/>
      <w:r>
        <w:rPr>
          <w:rStyle w:val="highval1"/>
          <w:rFonts w:ascii="Consolas" w:hAnsi="Consolas" w:cs="Consolas"/>
          <w:sz w:val="21"/>
          <w:szCs w:val="21"/>
        </w:rPr>
        <w:t>100%</w:t>
      </w:r>
      <w:proofErr w:type="gramEnd"/>
      <w:r>
        <w:rPr>
          <w:rStyle w:val="highval1"/>
          <w:rFonts w:ascii="Consolas" w:hAnsi="Consolas" w:cs="Consolas"/>
          <w:sz w:val="21"/>
          <w:szCs w:val="21"/>
        </w:rPr>
        <w:t>"</w:t>
      </w:r>
      <w:r>
        <w:rPr>
          <w:rStyle w:val="highgt1"/>
          <w:rFonts w:ascii="Consolas" w:hAnsi="Consolas" w:cs="Consolas"/>
          <w:sz w:val="21"/>
          <w:szCs w:val="21"/>
        </w:rPr>
        <w:t>&gt;</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is correct:</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w:t>
      </w:r>
      <w:proofErr w:type="gramStart"/>
      <w:r>
        <w:rPr>
          <w:rStyle w:val="highval1"/>
          <w:rFonts w:ascii="Consolas" w:hAnsi="Consolas" w:cs="Consolas"/>
          <w:sz w:val="21"/>
          <w:szCs w:val="21"/>
        </w:rPr>
        <w:t>100%</w:t>
      </w:r>
      <w:proofErr w:type="gramEnd"/>
      <w:r>
        <w:rPr>
          <w:rStyle w:val="highval1"/>
          <w:rFonts w:ascii="Consolas" w:hAnsi="Consolas" w:cs="Consolas"/>
          <w:sz w:val="21"/>
          <w:szCs w:val="21"/>
        </w:rPr>
        <w:t>"</w:t>
      </w:r>
      <w:r>
        <w:rPr>
          <w:rStyle w:val="highgt1"/>
          <w:rFonts w:ascii="Consolas" w:hAnsi="Consolas" w:cs="Consolas"/>
          <w:sz w:val="21"/>
          <w:szCs w:val="21"/>
        </w:rPr>
        <w:t>&gt;</w:t>
      </w:r>
    </w:p>
    <w:p w:rsidR="00222E02" w:rsidRDefault="0016480F" w:rsidP="00222E0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40" style="width:0;height:0" o:hralign="center" o:hrstd="t" o:hr="t" fillcolor="#a0a0a0" stroked="f"/>
        </w:pict>
      </w:r>
    </w:p>
    <w:p w:rsidR="00222E02" w:rsidRDefault="00222E02" w:rsidP="00222E02">
      <w:pPr>
        <w:pStyle w:val="Heading2"/>
        <w:rPr>
          <w:rFonts w:cs="Helvetica"/>
          <w:color w:val="333333"/>
        </w:rPr>
      </w:pPr>
      <w:r>
        <w:rPr>
          <w:rFonts w:cs="Helvetica"/>
          <w:color w:val="333333"/>
        </w:rPr>
        <w:t>Attribute Values Must Be Quoted</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is wrong:</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100%&gt;</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This is correct:</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w:t>
      </w:r>
      <w:proofErr w:type="gramStart"/>
      <w:r>
        <w:rPr>
          <w:rStyle w:val="highval1"/>
          <w:rFonts w:ascii="Consolas" w:hAnsi="Consolas" w:cs="Consolas"/>
          <w:sz w:val="21"/>
          <w:szCs w:val="21"/>
        </w:rPr>
        <w:t>100%</w:t>
      </w:r>
      <w:proofErr w:type="gramEnd"/>
      <w:r>
        <w:rPr>
          <w:rStyle w:val="highval1"/>
          <w:rFonts w:ascii="Consolas" w:hAnsi="Consolas" w:cs="Consolas"/>
          <w:sz w:val="21"/>
          <w:szCs w:val="21"/>
        </w:rPr>
        <w:t>"</w:t>
      </w:r>
      <w:r>
        <w:rPr>
          <w:rStyle w:val="highgt1"/>
          <w:rFonts w:ascii="Consolas" w:hAnsi="Consolas" w:cs="Consolas"/>
          <w:sz w:val="21"/>
          <w:szCs w:val="21"/>
        </w:rPr>
        <w:t>&gt;</w:t>
      </w:r>
    </w:p>
    <w:p w:rsidR="00222E02" w:rsidRDefault="0016480F" w:rsidP="00222E0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41" style="width:0;height:0" o:hralign="center" o:hrstd="t" o:hr="t" fillcolor="#a0a0a0" stroked="f"/>
        </w:pict>
      </w:r>
    </w:p>
    <w:p w:rsidR="00222E02" w:rsidRDefault="00222E02" w:rsidP="00222E02">
      <w:pPr>
        <w:pStyle w:val="Heading2"/>
        <w:rPr>
          <w:rFonts w:cs="Helvetica"/>
          <w:color w:val="333333"/>
        </w:rPr>
      </w:pPr>
      <w:r>
        <w:rPr>
          <w:rFonts w:cs="Helvetica"/>
          <w:color w:val="333333"/>
        </w:rPr>
        <w:t>Attribute Minimization Is Forbidden</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Wrong:</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lastRenderedPageBreak/>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"checkbox"</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"vehicle"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"car"</w:t>
      </w:r>
      <w:r>
        <w:rPr>
          <w:rFonts w:ascii="Consolas" w:hAnsi="Consolas" w:cs="Consolas"/>
          <w:color w:val="000000"/>
          <w:sz w:val="21"/>
          <w:szCs w:val="21"/>
        </w:rPr>
        <w:t xml:space="preserve"> </w:t>
      </w:r>
      <w:r>
        <w:rPr>
          <w:rStyle w:val="highatt1"/>
          <w:rFonts w:ascii="Consolas" w:hAnsi="Consolas" w:cs="Consolas"/>
          <w:sz w:val="21"/>
          <w:szCs w:val="21"/>
        </w:rPr>
        <w:t>checked /</w:t>
      </w:r>
      <w:r>
        <w:rPr>
          <w:rStyle w:val="highgt1"/>
          <w:rFonts w:ascii="Consolas" w:hAnsi="Consolas" w:cs="Consolas"/>
          <w:sz w:val="21"/>
          <w:szCs w:val="21"/>
        </w:rPr>
        <w:t>&gt;</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Correct:</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"checkbox"</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"vehicle"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"car"</w:t>
      </w:r>
      <w:r>
        <w:rPr>
          <w:rFonts w:ascii="Consolas" w:hAnsi="Consolas" w:cs="Consolas"/>
          <w:color w:val="000000"/>
          <w:sz w:val="21"/>
          <w:szCs w:val="21"/>
        </w:rPr>
        <w:t xml:space="preserve"> </w:t>
      </w:r>
      <w:r>
        <w:rPr>
          <w:rStyle w:val="highatt1"/>
          <w:rFonts w:ascii="Consolas" w:hAnsi="Consolas" w:cs="Consolas"/>
          <w:sz w:val="21"/>
          <w:szCs w:val="21"/>
        </w:rPr>
        <w:t>checked=</w:t>
      </w:r>
      <w:r>
        <w:rPr>
          <w:rStyle w:val="highval1"/>
          <w:rFonts w:ascii="Consolas" w:hAnsi="Consolas" w:cs="Consolas"/>
          <w:sz w:val="21"/>
          <w:szCs w:val="21"/>
        </w:rPr>
        <w:t>"checked"</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Wrong:</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Fonts w:ascii="Consolas" w:hAnsi="Consolas" w:cs="Consolas"/>
          <w:color w:val="000000"/>
          <w:sz w:val="21"/>
          <w:szCs w:val="21"/>
        </w:rPr>
        <w:t xml:space="preserve"> </w:t>
      </w:r>
      <w:r>
        <w:rPr>
          <w:rStyle w:val="highatt1"/>
          <w:rFonts w:ascii="Consolas" w:hAnsi="Consolas" w:cs="Consolas"/>
          <w:sz w:val="21"/>
          <w:szCs w:val="21"/>
        </w:rPr>
        <w:t>disabled /</w:t>
      </w:r>
      <w:r>
        <w:rPr>
          <w:rStyle w:val="highgt1"/>
          <w:rFonts w:ascii="Consolas" w:hAnsi="Consolas" w:cs="Consolas"/>
          <w:sz w:val="21"/>
          <w:szCs w:val="21"/>
        </w:rPr>
        <w:t>&gt;</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Correct:</w:t>
      </w:r>
    </w:p>
    <w:p w:rsidR="00222E02" w:rsidRDefault="00222E02" w:rsidP="00222E02">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Fonts w:ascii="Consolas" w:hAnsi="Consolas" w:cs="Consolas"/>
          <w:color w:val="000000"/>
          <w:sz w:val="21"/>
          <w:szCs w:val="21"/>
        </w:rPr>
        <w:t xml:space="preserve"> </w:t>
      </w:r>
      <w:r>
        <w:rPr>
          <w:rStyle w:val="highatt1"/>
          <w:rFonts w:ascii="Consolas" w:hAnsi="Consolas" w:cs="Consolas"/>
          <w:sz w:val="21"/>
          <w:szCs w:val="21"/>
        </w:rPr>
        <w:t>disabled=</w:t>
      </w:r>
      <w:r>
        <w:rPr>
          <w:rStyle w:val="highval1"/>
          <w:rFonts w:ascii="Consolas" w:hAnsi="Consolas" w:cs="Consolas"/>
          <w:sz w:val="21"/>
          <w:szCs w:val="21"/>
        </w:rPr>
        <w:t>"disabled"</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p>
    <w:p w:rsidR="00222E02" w:rsidRDefault="0016480F" w:rsidP="00222E02">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42" style="width:0;height:0" o:hralign="center" o:hrstd="t" o:hr="t" fillcolor="#a0a0a0" stroked="f"/>
        </w:pict>
      </w:r>
    </w:p>
    <w:p w:rsidR="00222E02" w:rsidRDefault="00222E02" w:rsidP="00222E02">
      <w:pPr>
        <w:pStyle w:val="Heading2"/>
        <w:rPr>
          <w:rFonts w:cs="Helvetica"/>
          <w:color w:val="333333"/>
        </w:rPr>
      </w:pPr>
      <w:r>
        <w:rPr>
          <w:rFonts w:cs="Helvetica"/>
          <w:color w:val="333333"/>
        </w:rPr>
        <w:t>How to Convert from HTML to XHTML</w:t>
      </w:r>
    </w:p>
    <w:p w:rsidR="00222E02" w:rsidRDefault="00222E02" w:rsidP="007D4F60">
      <w:pPr>
        <w:numPr>
          <w:ilvl w:val="0"/>
          <w:numId w:val="2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Add an XHTML &lt;!DOCTYPE&gt; to the first line of every page</w:t>
      </w:r>
    </w:p>
    <w:p w:rsidR="00222E02" w:rsidRDefault="00222E02" w:rsidP="007D4F60">
      <w:pPr>
        <w:numPr>
          <w:ilvl w:val="0"/>
          <w:numId w:val="2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Add an xmlns attribute to the html element of every page</w:t>
      </w:r>
    </w:p>
    <w:p w:rsidR="00222E02" w:rsidRDefault="00222E02" w:rsidP="007D4F60">
      <w:pPr>
        <w:numPr>
          <w:ilvl w:val="0"/>
          <w:numId w:val="2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Change all element names to lowercase</w:t>
      </w:r>
    </w:p>
    <w:p w:rsidR="00222E02" w:rsidRDefault="00222E02" w:rsidP="007D4F60">
      <w:pPr>
        <w:numPr>
          <w:ilvl w:val="0"/>
          <w:numId w:val="2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Close all empty elements</w:t>
      </w:r>
    </w:p>
    <w:p w:rsidR="00222E02" w:rsidRDefault="00222E02" w:rsidP="007D4F60">
      <w:pPr>
        <w:numPr>
          <w:ilvl w:val="0"/>
          <w:numId w:val="2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Change all attribute names to lowercase</w:t>
      </w:r>
    </w:p>
    <w:p w:rsidR="00222E02" w:rsidRDefault="00222E02" w:rsidP="007D4F60">
      <w:pPr>
        <w:numPr>
          <w:ilvl w:val="0"/>
          <w:numId w:val="2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Quote all attribute values</w:t>
      </w:r>
    </w:p>
    <w:p w:rsidR="00222E02" w:rsidRDefault="0016480F" w:rsidP="00222E02">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43" style="width:0;height:0" o:hralign="center" o:hrstd="t" o:hr="t" fillcolor="#a0a0a0" stroked="f"/>
        </w:pict>
      </w:r>
    </w:p>
    <w:p w:rsidR="00222E02" w:rsidRDefault="00222E02" w:rsidP="00222E02">
      <w:pPr>
        <w:pStyle w:val="Heading2"/>
        <w:rPr>
          <w:rFonts w:cs="Helvetica"/>
          <w:color w:val="333333"/>
        </w:rPr>
      </w:pPr>
      <w:r>
        <w:rPr>
          <w:rFonts w:cs="Helvetica"/>
          <w:color w:val="333333"/>
        </w:rPr>
        <w:t xml:space="preserve">Validate XHTML </w:t>
      </w:r>
      <w:proofErr w:type="gramStart"/>
      <w:r>
        <w:rPr>
          <w:rFonts w:cs="Helvetica"/>
          <w:color w:val="333333"/>
        </w:rPr>
        <w:t>With</w:t>
      </w:r>
      <w:proofErr w:type="gramEnd"/>
      <w:r>
        <w:rPr>
          <w:rFonts w:cs="Helvetica"/>
          <w:color w:val="333333"/>
        </w:rPr>
        <w:t xml:space="preserve"> The W3C Validator</w:t>
      </w:r>
    </w:p>
    <w:p w:rsidR="00222E02" w:rsidRDefault="00222E02" w:rsidP="00222E02">
      <w:pPr>
        <w:pStyle w:val="z-TopofForm"/>
      </w:pPr>
      <w:r>
        <w:t>Top of Form</w:t>
      </w:r>
    </w:p>
    <w:p w:rsidR="00222E02" w:rsidRDefault="00222E02" w:rsidP="00222E02">
      <w:pPr>
        <w:pStyle w:val="NormalWeb"/>
        <w:rPr>
          <w:rFonts w:ascii="Helvetica" w:hAnsi="Helvetica" w:cs="Helvetica"/>
          <w:color w:val="333333"/>
          <w:sz w:val="21"/>
          <w:szCs w:val="21"/>
        </w:rPr>
      </w:pPr>
      <w:r>
        <w:rPr>
          <w:rFonts w:ascii="Helvetica" w:hAnsi="Helvetica" w:cs="Helvetica"/>
          <w:color w:val="333333"/>
          <w:sz w:val="21"/>
          <w:szCs w:val="21"/>
        </w:rPr>
        <w:t>Put your web address in the box below:</w:t>
      </w:r>
    </w:p>
    <w:p w:rsidR="00222E02" w:rsidRDefault="0016480F" w:rsidP="00222E02">
      <w:pPr>
        <w:pStyle w:val="NormalWeb"/>
        <w:rPr>
          <w:rFonts w:ascii="Helvetica" w:hAnsi="Helvetica" w:cs="Helvetica"/>
          <w:color w:val="333333"/>
          <w:sz w:val="21"/>
          <w:szCs w:val="21"/>
        </w:rPr>
      </w:pPr>
      <w:r>
        <w:rPr>
          <w:rFonts w:ascii="Helvetica" w:hAnsi="Helvetica" w:cs="Helvetica"/>
          <w:color w:val="333333"/>
          <w:sz w:val="21"/>
          <w:szCs w:val="21"/>
        </w:rPr>
        <w:object w:dxaOrig="225" w:dyaOrig="225">
          <v:shape id="_x0000_i1755" type="#_x0000_t75" style="width:236.25pt;height:18pt" o:ole="">
            <v:imagedata r:id="rId1693" o:title=""/>
          </v:shape>
          <w:control r:id="rId1694" w:name="DefaultOcxName7" w:shapeid="_x0000_i1755"/>
        </w:object>
      </w:r>
    </w:p>
    <w:p w:rsidR="00222E02" w:rsidRDefault="0016480F" w:rsidP="00222E02">
      <w:pPr>
        <w:pStyle w:val="NormalWeb"/>
        <w:rPr>
          <w:rFonts w:ascii="Helvetica" w:hAnsi="Helvetica" w:cs="Helvetica"/>
          <w:color w:val="333333"/>
          <w:sz w:val="21"/>
          <w:szCs w:val="21"/>
        </w:rPr>
      </w:pPr>
      <w:r>
        <w:rPr>
          <w:rFonts w:ascii="Helvetica" w:hAnsi="Helvetica" w:cs="Helvetica"/>
          <w:color w:val="333333"/>
          <w:sz w:val="21"/>
          <w:szCs w:val="21"/>
        </w:rPr>
        <w:object w:dxaOrig="225" w:dyaOrig="225">
          <v:shape id="_x0000_i1757" type="#_x0000_t75" style="width:75.75pt;height:22.5pt" o:ole="">
            <v:imagedata r:id="rId1695" o:title=""/>
          </v:shape>
          <w:control r:id="rId1696" w:name="DefaultOcxName11" w:shapeid="_x0000_i1757"/>
        </w:object>
      </w:r>
    </w:p>
    <w:p w:rsidR="00222E02" w:rsidRDefault="00222E02" w:rsidP="00222E02">
      <w:pPr>
        <w:pStyle w:val="z-BottomofForm"/>
      </w:pPr>
      <w:r>
        <w:t>Bottom of Form</w:t>
      </w:r>
    </w:p>
    <w:p w:rsidR="00222E02" w:rsidRDefault="00222E02" w:rsidP="00222E02">
      <w:pPr>
        <w:spacing w:after="240"/>
        <w:rPr>
          <w:rFonts w:ascii="Helvetica" w:hAnsi="Helvetica" w:cs="Helvetica"/>
          <w:color w:val="333333"/>
          <w:sz w:val="21"/>
          <w:szCs w:val="21"/>
        </w:rPr>
      </w:pPr>
    </w:p>
    <w:p w:rsidR="00222E02" w:rsidRDefault="0016480F" w:rsidP="00222E02">
      <w:pPr>
        <w:spacing w:after="0"/>
        <w:rPr>
          <w:rFonts w:ascii="Helvetica" w:hAnsi="Helvetica" w:cs="Helvetica"/>
          <w:color w:val="333333"/>
          <w:sz w:val="30"/>
          <w:szCs w:val="30"/>
        </w:rPr>
      </w:pPr>
      <w:hyperlink r:id="rId1697" w:history="1">
        <w:r w:rsidR="00222E02">
          <w:rPr>
            <w:rStyle w:val="Hyperlink"/>
            <w:rFonts w:ascii="Helvetica" w:hAnsi="Helvetica" w:cs="Helvetica"/>
            <w:color w:val="8AC007"/>
            <w:sz w:val="30"/>
            <w:szCs w:val="30"/>
          </w:rPr>
          <w:t>« Previous</w:t>
        </w:r>
      </w:hyperlink>
    </w:p>
    <w:p w:rsidR="00222E02" w:rsidRDefault="0016480F" w:rsidP="00222E02">
      <w:pPr>
        <w:jc w:val="right"/>
        <w:rPr>
          <w:rFonts w:ascii="Helvetica" w:hAnsi="Helvetica" w:cs="Helvetica"/>
          <w:color w:val="333333"/>
          <w:sz w:val="30"/>
          <w:szCs w:val="30"/>
        </w:rPr>
      </w:pPr>
      <w:hyperlink r:id="rId1698" w:history="1">
        <w:r w:rsidR="00222E02">
          <w:rPr>
            <w:rStyle w:val="Hyperlink"/>
            <w:rFonts w:ascii="Helvetica" w:hAnsi="Helvetica" w:cs="Helvetica"/>
            <w:color w:val="8AC007"/>
            <w:sz w:val="30"/>
            <w:szCs w:val="30"/>
          </w:rPr>
          <w:t>Next Chapter »</w:t>
        </w:r>
      </w:hyperlink>
    </w:p>
    <w:p w:rsidR="00CD65CA" w:rsidRDefault="00CD65CA" w:rsidP="00CD65CA">
      <w:pPr>
        <w:rPr>
          <w:rFonts w:ascii="Helvetica" w:hAnsi="Helvetica" w:cs="Helvetica"/>
          <w:color w:val="333333"/>
          <w:sz w:val="30"/>
          <w:szCs w:val="30"/>
        </w:rPr>
      </w:pPr>
    </w:p>
    <w:p w:rsidR="00CD65CA" w:rsidRDefault="00CD65CA" w:rsidP="00CD65CA">
      <w:pPr>
        <w:rPr>
          <w:rFonts w:ascii="Helvetica" w:hAnsi="Helvetica" w:cs="Helvetica"/>
          <w:color w:val="333333"/>
          <w:sz w:val="30"/>
          <w:szCs w:val="30"/>
        </w:rPr>
      </w:pPr>
    </w:p>
    <w:p w:rsidR="00CD65CA" w:rsidRDefault="00CD65CA" w:rsidP="00CD65CA">
      <w:pPr>
        <w:pStyle w:val="Heading1"/>
        <w:rPr>
          <w:rFonts w:cs="Helvetica"/>
          <w:color w:val="333333"/>
        </w:rPr>
      </w:pPr>
      <w:r>
        <w:rPr>
          <w:rFonts w:cs="Helvetica"/>
          <w:color w:val="333333"/>
        </w:rPr>
        <w:t xml:space="preserve">HTML </w:t>
      </w:r>
      <w:r>
        <w:rPr>
          <w:rStyle w:val="colorh1"/>
          <w:rFonts w:cs="Helvetica"/>
          <w:color w:val="333333"/>
        </w:rPr>
        <w:t>Forms</w:t>
      </w:r>
    </w:p>
    <w:p w:rsidR="00CD65CA" w:rsidRDefault="0016480F" w:rsidP="00CD65CA">
      <w:pPr>
        <w:rPr>
          <w:rFonts w:ascii="Helvetica" w:hAnsi="Helvetica" w:cs="Helvetica"/>
          <w:color w:val="333333"/>
          <w:sz w:val="30"/>
          <w:szCs w:val="30"/>
        </w:rPr>
      </w:pPr>
      <w:hyperlink r:id="rId1699" w:history="1">
        <w:r w:rsidR="00CD65CA">
          <w:rPr>
            <w:rStyle w:val="Hyperlink"/>
            <w:rFonts w:ascii="Helvetica" w:hAnsi="Helvetica" w:cs="Helvetica"/>
            <w:color w:val="8AC007"/>
            <w:sz w:val="30"/>
            <w:szCs w:val="30"/>
          </w:rPr>
          <w:t>« Previous</w:t>
        </w:r>
      </w:hyperlink>
    </w:p>
    <w:p w:rsidR="00CD65CA" w:rsidRDefault="0016480F" w:rsidP="00CD65CA">
      <w:pPr>
        <w:jc w:val="right"/>
        <w:rPr>
          <w:rFonts w:ascii="Helvetica" w:hAnsi="Helvetica" w:cs="Helvetica"/>
          <w:color w:val="333333"/>
          <w:sz w:val="30"/>
          <w:szCs w:val="30"/>
        </w:rPr>
      </w:pPr>
      <w:hyperlink r:id="rId1700" w:history="1">
        <w:r w:rsidR="00CD65CA">
          <w:rPr>
            <w:rStyle w:val="Hyperlink"/>
            <w:rFonts w:ascii="Helvetica" w:hAnsi="Helvetica" w:cs="Helvetica"/>
            <w:color w:val="8AC007"/>
            <w:sz w:val="30"/>
            <w:szCs w:val="30"/>
          </w:rPr>
          <w:t>Next Chapter »</w:t>
        </w:r>
      </w:hyperlink>
    </w:p>
    <w:p w:rsidR="00CD65CA" w:rsidRDefault="0016480F" w:rsidP="00CD65C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48" style="width:0;height:0" o:hralign="center" o:hrstd="t" o:hr="t" fillcolor="#a0a0a0" stroked="f"/>
        </w:pict>
      </w:r>
    </w:p>
    <w:p w:rsidR="00CD65CA" w:rsidRDefault="00CD65CA" w:rsidP="00CD65CA">
      <w:pPr>
        <w:pStyle w:val="Heading2"/>
        <w:rPr>
          <w:rFonts w:cs="Helvetica"/>
          <w:color w:val="333333"/>
        </w:rPr>
      </w:pPr>
      <w:r>
        <w:rPr>
          <w:rFonts w:cs="Helvetica"/>
          <w:color w:val="333333"/>
        </w:rPr>
        <w:t>The &lt;form&gt; Element</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HTML forms are used to collect user input.</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&lt;form&gt;</w:t>
      </w:r>
      <w:r>
        <w:rPr>
          <w:rFonts w:ascii="Helvetica" w:hAnsi="Helvetica" w:cs="Helvetica"/>
          <w:color w:val="333333"/>
          <w:sz w:val="21"/>
          <w:szCs w:val="21"/>
        </w:rPr>
        <w:t xml:space="preserve"> element defines an HTML form:</w:t>
      </w:r>
    </w:p>
    <w:p w:rsidR="00CD65CA" w:rsidRDefault="00CD65CA" w:rsidP="00CD65CA">
      <w:pPr>
        <w:pStyle w:val="Heading2"/>
        <w:shd w:val="clear" w:color="auto" w:fill="F1F1F1"/>
        <w:spacing w:before="15"/>
        <w:rPr>
          <w:rFonts w:cs="Helvetica"/>
          <w:color w:val="555555"/>
          <w:sz w:val="30"/>
          <w:szCs w:val="30"/>
        </w:rPr>
      </w:pPr>
      <w:r>
        <w:rPr>
          <w:rFonts w:cs="Helvetica"/>
          <w:color w:val="555555"/>
          <w:sz w:val="30"/>
          <w:szCs w:val="30"/>
        </w:rPr>
        <w:t>Example</w:t>
      </w:r>
    </w:p>
    <w:p w:rsidR="00CD65CA" w:rsidRDefault="00CD65CA" w:rsidP="00CD65C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w:t>
      </w:r>
      <w:r>
        <w:rPr>
          <w:rFonts w:ascii="Consolas" w:hAnsi="Consolas" w:cs="Consolas"/>
          <w:color w:val="000000"/>
          <w:sz w:val="21"/>
          <w:szCs w:val="21"/>
        </w:rPr>
        <w:br/>
      </w:r>
      <w:proofErr w:type="gramStart"/>
      <w:r>
        <w:rPr>
          <w:rFonts w:ascii="Consolas" w:hAnsi="Consolas" w:cs="Consolas"/>
          <w:i/>
          <w:iCs/>
          <w:color w:val="000000"/>
          <w:sz w:val="21"/>
          <w:szCs w:val="21"/>
        </w:rPr>
        <w:t>form</w:t>
      </w:r>
      <w:proofErr w:type="gramEnd"/>
      <w:r>
        <w:rPr>
          <w:rFonts w:ascii="Consolas" w:hAnsi="Consolas" w:cs="Consolas"/>
          <w:i/>
          <w:iCs/>
          <w:color w:val="000000"/>
          <w:sz w:val="21"/>
          <w:szCs w:val="21"/>
        </w:rPr>
        <w:t xml:space="preserve"> elements</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 xml:space="preserve">HTML forms contain </w:t>
      </w:r>
      <w:r>
        <w:rPr>
          <w:rStyle w:val="Strong"/>
          <w:rFonts w:ascii="Helvetica" w:hAnsi="Helvetica" w:cs="Helvetica"/>
          <w:color w:val="333333"/>
          <w:sz w:val="21"/>
          <w:szCs w:val="21"/>
        </w:rPr>
        <w:t>form elements</w:t>
      </w:r>
      <w:r>
        <w:rPr>
          <w:rFonts w:ascii="Helvetica" w:hAnsi="Helvetica" w:cs="Helvetica"/>
          <w:color w:val="333333"/>
          <w:sz w:val="21"/>
          <w:szCs w:val="21"/>
        </w:rPr>
        <w:t>.</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Form elements are different types of input elements, checkboxes, radio buttons, submit buttons, and more.</w:t>
      </w:r>
    </w:p>
    <w:p w:rsidR="00CD65CA" w:rsidRDefault="0016480F" w:rsidP="00CD65C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49" style="width:0;height:0" o:hralign="center" o:hrstd="t" o:hr="t" fillcolor="#a0a0a0" stroked="f"/>
        </w:pict>
      </w:r>
    </w:p>
    <w:p w:rsidR="00CD65CA" w:rsidRDefault="00CD65CA" w:rsidP="00CD65CA">
      <w:pPr>
        <w:pStyle w:val="Heading2"/>
        <w:rPr>
          <w:rFonts w:cs="Helvetica"/>
          <w:color w:val="333333"/>
        </w:rPr>
      </w:pPr>
      <w:r>
        <w:rPr>
          <w:rFonts w:cs="Helvetica"/>
          <w:color w:val="333333"/>
        </w:rPr>
        <w:t>The &lt;input&gt; Element</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&lt;input&gt;</w:t>
      </w:r>
      <w:r>
        <w:rPr>
          <w:rFonts w:ascii="Helvetica" w:hAnsi="Helvetica" w:cs="Helvetica"/>
          <w:color w:val="333333"/>
          <w:sz w:val="21"/>
          <w:szCs w:val="21"/>
        </w:rPr>
        <w:t xml:space="preserve"> element is the most important </w:t>
      </w:r>
      <w:r>
        <w:rPr>
          <w:rStyle w:val="Strong"/>
          <w:rFonts w:ascii="Helvetica" w:hAnsi="Helvetica" w:cs="Helvetica"/>
          <w:color w:val="333333"/>
          <w:sz w:val="21"/>
          <w:szCs w:val="21"/>
        </w:rPr>
        <w:t>form element</w:t>
      </w:r>
      <w:r>
        <w:rPr>
          <w:rFonts w:ascii="Helvetica" w:hAnsi="Helvetica" w:cs="Helvetica"/>
          <w:color w:val="333333"/>
          <w:sz w:val="21"/>
          <w:szCs w:val="21"/>
        </w:rPr>
        <w:t xml:space="preserve">. </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 xml:space="preserve">The &lt;input&gt; element has many variations, depending on the </w:t>
      </w:r>
      <w:r>
        <w:rPr>
          <w:rStyle w:val="Strong"/>
          <w:rFonts w:ascii="Helvetica" w:hAnsi="Helvetica" w:cs="Helvetica"/>
          <w:color w:val="333333"/>
          <w:sz w:val="21"/>
          <w:szCs w:val="21"/>
        </w:rPr>
        <w:t>type</w:t>
      </w:r>
      <w:r>
        <w:rPr>
          <w:rFonts w:ascii="Helvetica" w:hAnsi="Helvetica" w:cs="Helvetica"/>
          <w:color w:val="333333"/>
          <w:sz w:val="21"/>
          <w:szCs w:val="21"/>
        </w:rPr>
        <w:t xml:space="preserve"> attribute.</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Here are the types used in this chapter:</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7"/>
        <w:gridCol w:w="8449"/>
      </w:tblGrid>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b/>
                <w:bCs/>
                <w:color w:val="333333"/>
                <w:sz w:val="21"/>
                <w:szCs w:val="21"/>
              </w:rPr>
            </w:pPr>
            <w:r>
              <w:rPr>
                <w:rFonts w:ascii="Helvetica" w:hAnsi="Helvetica" w:cs="Helvetica"/>
                <w:b/>
                <w:bCs/>
                <w:color w:val="333333"/>
                <w:sz w:val="21"/>
                <w:szCs w:val="21"/>
              </w:rPr>
              <w:t>Type</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text</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Defines normal text input</w:t>
            </w:r>
          </w:p>
        </w:tc>
      </w:tr>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radio</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Defines radio button input (for selecting one of many choices)</w:t>
            </w:r>
          </w:p>
        </w:tc>
      </w:tr>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submit</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Defines a submit button (for submitting the form)</w:t>
            </w:r>
          </w:p>
        </w:tc>
      </w:tr>
    </w:tbl>
    <w:p w:rsidR="00CD65CA" w:rsidRDefault="00CD65CA" w:rsidP="00CD65CA">
      <w:pPr>
        <w:pStyle w:val="NormalWeb"/>
        <w:spacing w:after="0"/>
        <w:rPr>
          <w:rFonts w:ascii="Helvetica" w:hAnsi="Helvetica" w:cs="Helvetica"/>
          <w:vanish/>
          <w:color w:val="333333"/>
          <w:sz w:val="21"/>
          <w:szCs w:val="21"/>
        </w:rPr>
      </w:pP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CD65CA" w:rsidTr="00CD65CA">
        <w:tc>
          <w:tcPr>
            <w:tcW w:w="510" w:type="dxa"/>
            <w:shd w:val="clear" w:color="auto" w:fill="FFFFFF"/>
            <w:tcMar>
              <w:top w:w="150" w:type="dxa"/>
              <w:left w:w="150" w:type="dxa"/>
              <w:bottom w:w="150" w:type="dxa"/>
              <w:right w:w="75" w:type="dxa"/>
            </w:tcMar>
            <w:vAlign w:val="center"/>
            <w:hideMark/>
          </w:tcPr>
          <w:p w:rsidR="00CD65CA" w:rsidRDefault="00CD65CA">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2536" name="Picture 25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 xml:space="preserve">You will learn a lot more about input types later in this tutorial.  </w:t>
            </w:r>
          </w:p>
        </w:tc>
      </w:tr>
    </w:tbl>
    <w:p w:rsidR="00CD65CA" w:rsidRDefault="0016480F" w:rsidP="00CD65C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50" style="width:0;height:0" o:hralign="center" o:hrstd="t" o:hr="t" fillcolor="#a0a0a0" stroked="f"/>
        </w:pict>
      </w:r>
    </w:p>
    <w:p w:rsidR="00CD65CA" w:rsidRDefault="00CD65CA" w:rsidP="00CD65CA">
      <w:pPr>
        <w:pStyle w:val="Heading2"/>
        <w:rPr>
          <w:rFonts w:cs="Helvetica"/>
          <w:color w:val="333333"/>
        </w:rPr>
      </w:pPr>
      <w:r>
        <w:rPr>
          <w:rFonts w:cs="Helvetica"/>
          <w:color w:val="333333"/>
        </w:rPr>
        <w:t>Text Input</w:t>
      </w:r>
    </w:p>
    <w:p w:rsidR="00CD65CA" w:rsidRDefault="00CD65CA" w:rsidP="00CD65CA">
      <w:pPr>
        <w:pStyle w:val="NormalWeb"/>
        <w:rPr>
          <w:rFonts w:ascii="Helvetica" w:hAnsi="Helvetica" w:cs="Helvetica"/>
          <w:color w:val="333333"/>
          <w:sz w:val="21"/>
          <w:szCs w:val="21"/>
        </w:rPr>
      </w:pPr>
      <w:r>
        <w:rPr>
          <w:rStyle w:val="Strong"/>
          <w:rFonts w:ascii="Helvetica" w:hAnsi="Helvetica" w:cs="Helvetica"/>
          <w:color w:val="333333"/>
          <w:sz w:val="21"/>
          <w:szCs w:val="21"/>
        </w:rPr>
        <w:lastRenderedPageBreak/>
        <w:t>&lt;input type="text"&gt;</w:t>
      </w:r>
      <w:r>
        <w:rPr>
          <w:rFonts w:ascii="Helvetica" w:hAnsi="Helvetica" w:cs="Helvetica"/>
          <w:color w:val="333333"/>
          <w:sz w:val="21"/>
          <w:szCs w:val="21"/>
        </w:rPr>
        <w:t xml:space="preserve"> defines a one-line input field for </w:t>
      </w:r>
      <w:r>
        <w:rPr>
          <w:rStyle w:val="Strong"/>
          <w:rFonts w:ascii="Helvetica" w:hAnsi="Helvetica" w:cs="Helvetica"/>
          <w:color w:val="333333"/>
          <w:sz w:val="21"/>
          <w:szCs w:val="21"/>
        </w:rPr>
        <w:t>text input</w:t>
      </w:r>
      <w:r>
        <w:rPr>
          <w:rFonts w:ascii="Helvetica" w:hAnsi="Helvetica" w:cs="Helvetica"/>
          <w:color w:val="333333"/>
          <w:sz w:val="21"/>
          <w:szCs w:val="21"/>
        </w:rPr>
        <w:t>:</w:t>
      </w:r>
    </w:p>
    <w:p w:rsidR="00CD65CA" w:rsidRDefault="00CD65CA" w:rsidP="00CD65CA">
      <w:pPr>
        <w:pStyle w:val="Heading2"/>
        <w:shd w:val="clear" w:color="auto" w:fill="F1F1F1"/>
        <w:spacing w:before="15"/>
        <w:rPr>
          <w:rFonts w:cs="Helvetica"/>
          <w:color w:val="555555"/>
          <w:sz w:val="30"/>
          <w:szCs w:val="30"/>
        </w:rPr>
      </w:pPr>
      <w:r>
        <w:rPr>
          <w:rFonts w:cs="Helvetica"/>
          <w:color w:val="555555"/>
          <w:sz w:val="30"/>
          <w:szCs w:val="30"/>
        </w:rPr>
        <w:t>Example</w:t>
      </w:r>
    </w:p>
    <w:p w:rsidR="00CD65CA" w:rsidRDefault="00CD65CA" w:rsidP="00CD65C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First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"firstname"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CD65CA" w:rsidRDefault="00CD65CA" w:rsidP="00CD65C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0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This is how it will look like in a browser:</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First name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761" type="#_x0000_t75" style="width:60.75pt;height:18pt" o:ole="">
            <v:imagedata r:id="rId1702" o:title=""/>
          </v:shape>
          <w:control r:id="rId1703" w:name="DefaultOcxName13" w:shapeid="_x0000_i1761"/>
        </w:object>
      </w:r>
      <w:r>
        <w:rPr>
          <w:rFonts w:ascii="Helvetica" w:hAnsi="Helvetica" w:cs="Helvetica"/>
          <w:color w:val="333333"/>
          <w:sz w:val="21"/>
          <w:szCs w:val="21"/>
        </w:rPr>
        <w:br/>
        <w:t>Last name:</w:t>
      </w:r>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768" type="#_x0000_t75" style="width:60.75pt;height:18pt" o:ole="">
            <v:imagedata r:id="rId1702" o:title=""/>
          </v:shape>
          <w:control r:id="rId1704" w:name="DefaultOcxName12" w:shapeid="_x0000_i1768"/>
        </w:object>
      </w:r>
    </w:p>
    <w:p w:rsidR="00CD65CA" w:rsidRDefault="00CD65CA" w:rsidP="00CD65CA">
      <w:pPr>
        <w:pStyle w:val="NormalWeb"/>
        <w:rPr>
          <w:rFonts w:ascii="Helvetica" w:hAnsi="Helvetica" w:cs="Helvetica"/>
          <w:color w:val="333333"/>
          <w:sz w:val="21"/>
          <w:szCs w:val="21"/>
        </w:rPr>
      </w:pPr>
      <w:r>
        <w:rPr>
          <w:rFonts w:ascii="Helvetica" w:hAnsi="Helvetica" w:cs="Helvetica"/>
          <w:b/>
          <w:bCs/>
          <w:color w:val="333333"/>
          <w:sz w:val="21"/>
          <w:szCs w:val="21"/>
        </w:rPr>
        <w:t>Note:</w:t>
      </w:r>
      <w:r>
        <w:rPr>
          <w:rFonts w:ascii="Helvetica" w:hAnsi="Helvetica" w:cs="Helvetica"/>
          <w:color w:val="333333"/>
          <w:sz w:val="21"/>
          <w:szCs w:val="21"/>
        </w:rPr>
        <w:t xml:space="preserve"> The form itself is not visible. Also note that the default width of a text field is 20 characters.</w:t>
      </w:r>
    </w:p>
    <w:p w:rsidR="00CD65CA" w:rsidRDefault="0016480F" w:rsidP="00CD65C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55" style="width:0;height:0" o:hralign="center" o:hrstd="t" o:hr="t" fillcolor="#a0a0a0" stroked="f"/>
        </w:pict>
      </w:r>
    </w:p>
    <w:p w:rsidR="00CD65CA" w:rsidRDefault="00CD65CA" w:rsidP="00CD65CA">
      <w:pPr>
        <w:pStyle w:val="Heading2"/>
        <w:rPr>
          <w:rFonts w:cs="Helvetica"/>
          <w:color w:val="333333"/>
        </w:rPr>
      </w:pPr>
      <w:r>
        <w:rPr>
          <w:rFonts w:cs="Helvetica"/>
          <w:color w:val="333333"/>
        </w:rPr>
        <w:t>Radio Button Input</w:t>
      </w:r>
    </w:p>
    <w:p w:rsidR="00CD65CA" w:rsidRDefault="00CD65CA" w:rsidP="00CD65CA">
      <w:pPr>
        <w:pStyle w:val="NormalWeb"/>
        <w:rPr>
          <w:rFonts w:ascii="Helvetica" w:hAnsi="Helvetica" w:cs="Helvetica"/>
          <w:color w:val="333333"/>
          <w:sz w:val="21"/>
          <w:szCs w:val="21"/>
        </w:rPr>
      </w:pPr>
      <w:r>
        <w:rPr>
          <w:rStyle w:val="Strong"/>
          <w:rFonts w:ascii="Helvetica" w:hAnsi="Helvetica" w:cs="Helvetica"/>
          <w:color w:val="333333"/>
          <w:sz w:val="21"/>
          <w:szCs w:val="21"/>
        </w:rPr>
        <w:t>&lt;input type="radio"&gt;</w:t>
      </w:r>
      <w:r>
        <w:rPr>
          <w:rFonts w:ascii="Helvetica" w:hAnsi="Helvetica" w:cs="Helvetica"/>
          <w:color w:val="333333"/>
          <w:sz w:val="21"/>
          <w:szCs w:val="21"/>
        </w:rPr>
        <w:t xml:space="preserve"> defines a </w:t>
      </w:r>
      <w:r>
        <w:rPr>
          <w:rStyle w:val="Strong"/>
          <w:rFonts w:ascii="Helvetica" w:hAnsi="Helvetica" w:cs="Helvetica"/>
          <w:color w:val="333333"/>
          <w:sz w:val="21"/>
          <w:szCs w:val="21"/>
        </w:rPr>
        <w:t>radio button</w:t>
      </w:r>
      <w:r>
        <w:rPr>
          <w:rFonts w:ascii="Helvetica" w:hAnsi="Helvetica" w:cs="Helvetica"/>
          <w:color w:val="333333"/>
          <w:sz w:val="21"/>
          <w:szCs w:val="21"/>
        </w:rPr>
        <w:t>.</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Radio buttons let a user select ONE of a limited number of choices:</w:t>
      </w:r>
    </w:p>
    <w:p w:rsidR="00CD65CA" w:rsidRDefault="00CD65CA" w:rsidP="00CD65CA">
      <w:pPr>
        <w:pStyle w:val="Heading2"/>
        <w:shd w:val="clear" w:color="auto" w:fill="F1F1F1"/>
        <w:spacing w:before="15"/>
        <w:rPr>
          <w:rFonts w:cs="Helvetica"/>
          <w:color w:val="555555"/>
          <w:sz w:val="30"/>
          <w:szCs w:val="30"/>
        </w:rPr>
      </w:pPr>
      <w:r>
        <w:rPr>
          <w:rFonts w:cs="Helvetica"/>
          <w:color w:val="555555"/>
          <w:sz w:val="30"/>
          <w:szCs w:val="30"/>
        </w:rPr>
        <w:t>Example</w:t>
      </w:r>
    </w:p>
    <w:p w:rsidR="00CD65CA" w:rsidRDefault="00CD65CA" w:rsidP="00CD65C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"radio"</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"sex"</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"male"</w:t>
      </w:r>
      <w:r>
        <w:rPr>
          <w:rFonts w:ascii="Consolas" w:hAnsi="Consolas" w:cs="Consolas"/>
          <w:color w:val="000000"/>
          <w:sz w:val="21"/>
          <w:szCs w:val="21"/>
        </w:rPr>
        <w:t xml:space="preserve"> </w:t>
      </w:r>
      <w:r>
        <w:rPr>
          <w:rStyle w:val="highatt1"/>
          <w:rFonts w:ascii="Consolas" w:hAnsi="Consolas" w:cs="Consolas"/>
          <w:sz w:val="21"/>
          <w:szCs w:val="21"/>
        </w:rPr>
        <w:t>checked</w:t>
      </w:r>
      <w:r>
        <w:rPr>
          <w:rStyle w:val="highgt1"/>
          <w:rFonts w:ascii="Consolas" w:hAnsi="Consolas" w:cs="Consolas"/>
          <w:sz w:val="21"/>
          <w:szCs w:val="21"/>
        </w:rPr>
        <w:t>&gt;</w:t>
      </w:r>
      <w:r>
        <w:rPr>
          <w:rFonts w:ascii="Consolas" w:hAnsi="Consolas" w:cs="Consolas"/>
          <w:color w:val="000000"/>
          <w:sz w:val="21"/>
          <w:szCs w:val="21"/>
        </w:rPr>
        <w:t>Male</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"radio"</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"sex"</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"female"</w:t>
      </w:r>
      <w:r>
        <w:rPr>
          <w:rStyle w:val="highgt1"/>
          <w:rFonts w:ascii="Consolas" w:hAnsi="Consolas" w:cs="Consolas"/>
          <w:sz w:val="21"/>
          <w:szCs w:val="21"/>
        </w:rPr>
        <w:t>&gt;</w:t>
      </w:r>
      <w:r>
        <w:rPr>
          <w:rFonts w:ascii="Consolas" w:hAnsi="Consolas" w:cs="Consolas"/>
          <w:color w:val="000000"/>
          <w:sz w:val="21"/>
          <w:szCs w:val="21"/>
        </w:rPr>
        <w:t>Female</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CD65CA" w:rsidRDefault="00CD65CA" w:rsidP="00CD65C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0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This is how the HTML code above will be displayed in a browser:</w:t>
      </w:r>
    </w:p>
    <w:p w:rsidR="00CD65CA" w:rsidRDefault="0016480F" w:rsidP="00CD65CA">
      <w:pPr>
        <w:pStyle w:val="NormalWeb"/>
        <w:rPr>
          <w:rFonts w:ascii="Helvetica" w:hAnsi="Helvetica" w:cs="Helvetica"/>
          <w:color w:val="333333"/>
          <w:sz w:val="21"/>
          <w:szCs w:val="21"/>
        </w:rPr>
      </w:pPr>
      <w:r>
        <w:rPr>
          <w:rFonts w:ascii="Helvetica" w:hAnsi="Helvetica" w:cs="Helvetica"/>
          <w:color w:val="333333"/>
          <w:sz w:val="21"/>
          <w:szCs w:val="21"/>
        </w:rPr>
        <w:object w:dxaOrig="225" w:dyaOrig="225">
          <v:shape id="_x0000_i1771" type="#_x0000_t75" style="width:20.25pt;height:18pt" o:ole="">
            <v:imagedata r:id="rId1706" o:title=""/>
          </v:shape>
          <w:control r:id="rId1707" w:name="DefaultOcxName2" w:shapeid="_x0000_i1771"/>
        </w:object>
      </w:r>
      <w:r w:rsidR="00CD65CA">
        <w:rPr>
          <w:rFonts w:ascii="Helvetica" w:hAnsi="Helvetica" w:cs="Helvetica"/>
          <w:color w:val="333333"/>
          <w:sz w:val="21"/>
          <w:szCs w:val="21"/>
        </w:rPr>
        <w:t xml:space="preserve">Male </w:t>
      </w:r>
      <w:r w:rsidR="00CD65CA">
        <w:rPr>
          <w:rFonts w:ascii="Helvetica" w:hAnsi="Helvetica" w:cs="Helvetica"/>
          <w:color w:val="333333"/>
          <w:sz w:val="21"/>
          <w:szCs w:val="21"/>
        </w:rPr>
        <w:br/>
      </w:r>
      <w:r>
        <w:rPr>
          <w:rFonts w:ascii="Helvetica" w:hAnsi="Helvetica" w:cs="Helvetica"/>
          <w:color w:val="333333"/>
          <w:sz w:val="21"/>
          <w:szCs w:val="21"/>
        </w:rPr>
        <w:object w:dxaOrig="225" w:dyaOrig="225">
          <v:shape id="_x0000_i1775" type="#_x0000_t75" style="width:20.25pt;height:18pt" o:ole="">
            <v:imagedata r:id="rId1708" o:title=""/>
          </v:shape>
          <w:control r:id="rId1709" w:name="DefaultOcxName3" w:shapeid="_x0000_i1775"/>
        </w:object>
      </w:r>
      <w:r w:rsidR="00CD65CA">
        <w:rPr>
          <w:rFonts w:ascii="Helvetica" w:hAnsi="Helvetica" w:cs="Helvetica"/>
          <w:color w:val="333333"/>
          <w:sz w:val="21"/>
          <w:szCs w:val="21"/>
        </w:rPr>
        <w:t xml:space="preserve">Female </w:t>
      </w:r>
    </w:p>
    <w:p w:rsidR="00CD65CA" w:rsidRDefault="0016480F" w:rsidP="00CD65CA">
      <w:pPr>
        <w:spacing w:before="300" w:after="300"/>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260" style="width:0;height:0" o:hralign="center" o:hrstd="t" o:hr="t" fillcolor="#a0a0a0" stroked="f"/>
        </w:pict>
      </w:r>
    </w:p>
    <w:p w:rsidR="00CD65CA" w:rsidRDefault="00CD65CA" w:rsidP="00CD65CA">
      <w:pPr>
        <w:pStyle w:val="Heading2"/>
        <w:rPr>
          <w:rFonts w:cs="Helvetica"/>
          <w:color w:val="333333"/>
        </w:rPr>
      </w:pPr>
      <w:r>
        <w:rPr>
          <w:rFonts w:cs="Helvetica"/>
          <w:color w:val="333333"/>
        </w:rPr>
        <w:t>The Submit Button</w:t>
      </w:r>
    </w:p>
    <w:p w:rsidR="00CD65CA" w:rsidRDefault="00CD65CA" w:rsidP="00CD65CA">
      <w:pPr>
        <w:pStyle w:val="NormalWeb"/>
        <w:rPr>
          <w:rFonts w:ascii="Helvetica" w:hAnsi="Helvetica" w:cs="Helvetica"/>
          <w:color w:val="333333"/>
          <w:sz w:val="21"/>
          <w:szCs w:val="21"/>
        </w:rPr>
      </w:pPr>
      <w:r>
        <w:rPr>
          <w:rStyle w:val="Strong"/>
          <w:rFonts w:ascii="Helvetica" w:hAnsi="Helvetica" w:cs="Helvetica"/>
          <w:color w:val="333333"/>
          <w:sz w:val="21"/>
          <w:szCs w:val="21"/>
        </w:rPr>
        <w:t>&lt;input type="submit"&gt;</w:t>
      </w:r>
      <w:r>
        <w:rPr>
          <w:rFonts w:ascii="Helvetica" w:hAnsi="Helvetica" w:cs="Helvetica"/>
          <w:color w:val="333333"/>
          <w:sz w:val="21"/>
          <w:szCs w:val="21"/>
        </w:rPr>
        <w:t xml:space="preserve"> defines a button for </w:t>
      </w:r>
      <w:r>
        <w:rPr>
          <w:rStyle w:val="Strong"/>
          <w:rFonts w:ascii="Helvetica" w:hAnsi="Helvetica" w:cs="Helvetica"/>
          <w:color w:val="333333"/>
          <w:sz w:val="21"/>
          <w:szCs w:val="21"/>
        </w:rPr>
        <w:t>submitting</w:t>
      </w:r>
      <w:r>
        <w:rPr>
          <w:rFonts w:ascii="Helvetica" w:hAnsi="Helvetica" w:cs="Helvetica"/>
          <w:color w:val="333333"/>
          <w:sz w:val="21"/>
          <w:szCs w:val="21"/>
        </w:rPr>
        <w:t xml:space="preserve"> a form to a </w:t>
      </w:r>
      <w:r>
        <w:rPr>
          <w:rStyle w:val="Strong"/>
          <w:rFonts w:ascii="Helvetica" w:hAnsi="Helvetica" w:cs="Helvetica"/>
          <w:color w:val="333333"/>
          <w:sz w:val="21"/>
          <w:szCs w:val="21"/>
        </w:rPr>
        <w:t>form-handler</w:t>
      </w:r>
      <w:r>
        <w:rPr>
          <w:rFonts w:ascii="Helvetica" w:hAnsi="Helvetica" w:cs="Helvetica"/>
          <w:color w:val="333333"/>
          <w:sz w:val="21"/>
          <w:szCs w:val="21"/>
        </w:rPr>
        <w:t>.</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The form-handler is typically a server page with a script for processing input data.</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 xml:space="preserve">The form-handler is specified in the form's </w:t>
      </w:r>
      <w:r>
        <w:rPr>
          <w:rStyle w:val="Strong"/>
          <w:rFonts w:ascii="Helvetica" w:hAnsi="Helvetica" w:cs="Helvetica"/>
          <w:color w:val="333333"/>
          <w:sz w:val="21"/>
          <w:szCs w:val="21"/>
        </w:rPr>
        <w:t>action</w:t>
      </w:r>
      <w:r>
        <w:rPr>
          <w:rFonts w:ascii="Helvetica" w:hAnsi="Helvetica" w:cs="Helvetica"/>
          <w:color w:val="333333"/>
          <w:sz w:val="21"/>
          <w:szCs w:val="21"/>
        </w:rPr>
        <w:t xml:space="preserve"> attribute:</w:t>
      </w:r>
    </w:p>
    <w:p w:rsidR="00CD65CA" w:rsidRDefault="00CD65CA" w:rsidP="00CD65CA">
      <w:pPr>
        <w:pStyle w:val="Heading2"/>
        <w:shd w:val="clear" w:color="auto" w:fill="F1F1F1"/>
        <w:spacing w:before="15"/>
        <w:rPr>
          <w:rFonts w:cs="Helvetica"/>
          <w:color w:val="555555"/>
          <w:sz w:val="30"/>
          <w:szCs w:val="30"/>
        </w:rPr>
      </w:pPr>
      <w:r>
        <w:rPr>
          <w:rFonts w:cs="Helvetica"/>
          <w:color w:val="555555"/>
          <w:sz w:val="30"/>
          <w:szCs w:val="30"/>
        </w:rPr>
        <w:t>Example</w:t>
      </w:r>
    </w:p>
    <w:p w:rsidR="00CD65CA" w:rsidRDefault="00CD65CA" w:rsidP="00CD65C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Style w:val="highgt1"/>
          <w:rFonts w:ascii="Consolas" w:hAnsi="Consolas" w:cs="Consolas"/>
          <w:sz w:val="21"/>
          <w:szCs w:val="21"/>
        </w:rPr>
        <w:t>&gt;</w:t>
      </w:r>
      <w:r>
        <w:rPr>
          <w:rFonts w:ascii="Consolas" w:hAnsi="Consolas" w:cs="Consolas"/>
          <w:color w:val="000000"/>
          <w:sz w:val="21"/>
          <w:szCs w:val="21"/>
        </w:rPr>
        <w:br/>
        <w:t xml:space="preserve">First </w:t>
      </w:r>
      <w:proofErr w:type="gramStart"/>
      <w:r>
        <w:rPr>
          <w:rFonts w:ascii="Consolas" w:hAnsi="Consolas" w:cs="Consolas"/>
          <w:color w:val="000000"/>
          <w:sz w:val="21"/>
          <w:szCs w:val="21"/>
        </w:rPr>
        <w:t>name:</w:t>
      </w:r>
      <w:proofErr w:type="gramEnd"/>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"firstname"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"Mickey"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"Mouse"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"Submit"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CD65CA" w:rsidRDefault="00CD65CA" w:rsidP="00CD65C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1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This is how the HTML code above will be displayed in a browser:</w:t>
      </w:r>
    </w:p>
    <w:p w:rsidR="00CD65CA" w:rsidRDefault="00CD65CA" w:rsidP="00CD65CA">
      <w:pPr>
        <w:pStyle w:val="z-TopofForm"/>
      </w:pPr>
      <w:r>
        <w:t>Top of Form</w:t>
      </w:r>
    </w:p>
    <w:p w:rsidR="00CD65CA" w:rsidRDefault="00CD65CA" w:rsidP="00CD65CA">
      <w:pPr>
        <w:spacing w:after="180"/>
        <w:rPr>
          <w:rFonts w:ascii="Helvetica" w:hAnsi="Helvetica" w:cs="Helvetica"/>
          <w:color w:val="333333"/>
          <w:sz w:val="21"/>
          <w:szCs w:val="21"/>
        </w:rPr>
      </w:pPr>
      <w:r>
        <w:rPr>
          <w:rFonts w:ascii="Helvetica" w:hAnsi="Helvetica" w:cs="Helvetica"/>
          <w:color w:val="333333"/>
          <w:sz w:val="21"/>
          <w:szCs w:val="21"/>
        </w:rPr>
        <w:t>First name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779" type="#_x0000_t75" style="width:60.75pt;height:18pt" o:ole="">
            <v:imagedata r:id="rId1711" o:title=""/>
          </v:shape>
          <w:control r:id="rId1712" w:name="DefaultOcxName4" w:shapeid="_x0000_i1779"/>
        </w:object>
      </w:r>
      <w:r>
        <w:rPr>
          <w:rFonts w:ascii="Helvetica" w:hAnsi="Helvetica" w:cs="Helvetica"/>
          <w:color w:val="333333"/>
          <w:sz w:val="21"/>
          <w:szCs w:val="21"/>
        </w:rPr>
        <w:br/>
        <w:t>Last name:</w:t>
      </w:r>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784" type="#_x0000_t75" style="width:60.75pt;height:18pt" o:ole="">
            <v:imagedata r:id="rId1713" o:title=""/>
          </v:shape>
          <w:control r:id="rId1714" w:name="DefaultOcxName5" w:shapeid="_x0000_i1784"/>
        </w:object>
      </w:r>
      <w:r>
        <w:rPr>
          <w:rFonts w:ascii="Helvetica" w:hAnsi="Helvetica" w:cs="Helvetica"/>
          <w:color w:val="333333"/>
          <w:sz w:val="21"/>
          <w:szCs w:val="21"/>
        </w:rPr>
        <w:br/>
      </w:r>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787" type="#_x0000_t75" style="width:36.75pt;height:22.5pt" o:ole="">
            <v:imagedata r:id="rId1715" o:title=""/>
          </v:shape>
          <w:control r:id="rId1716" w:name="DefaultOcxName6" w:shapeid="_x0000_i1787"/>
        </w:object>
      </w:r>
    </w:p>
    <w:p w:rsidR="00CD65CA" w:rsidRDefault="00CD65CA" w:rsidP="00CD65CA">
      <w:pPr>
        <w:pStyle w:val="z-BottomofForm"/>
      </w:pPr>
      <w:r>
        <w:t>Bottom of Form</w:t>
      </w:r>
    </w:p>
    <w:p w:rsidR="00CD65CA" w:rsidRDefault="0016480F" w:rsidP="00CD65C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67" style="width:0;height:0" o:hralign="center" o:hrstd="t" o:hr="t" fillcolor="#a0a0a0" stroked="f"/>
        </w:pict>
      </w:r>
    </w:p>
    <w:p w:rsidR="00CD65CA" w:rsidRDefault="00CD65CA" w:rsidP="00CD65CA">
      <w:pPr>
        <w:pStyle w:val="Heading2"/>
        <w:rPr>
          <w:rFonts w:cs="Helvetica"/>
          <w:color w:val="333333"/>
        </w:rPr>
      </w:pPr>
      <w:r>
        <w:rPr>
          <w:rFonts w:cs="Helvetica"/>
          <w:color w:val="333333"/>
        </w:rPr>
        <w:t>The Action Attribute</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action attribute</w:t>
      </w:r>
      <w:r>
        <w:rPr>
          <w:rFonts w:ascii="Helvetica" w:hAnsi="Helvetica" w:cs="Helvetica"/>
          <w:color w:val="333333"/>
          <w:sz w:val="21"/>
          <w:szCs w:val="21"/>
        </w:rPr>
        <w:t xml:space="preserve"> defines the action to be performed when the form is submitted.</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The common way to submit a form to a server, is by using a submit button.</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Normally, the form is submitted to a web page on a web server.</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In the example above, a server-side script is specified to handle the submitted form:</w:t>
      </w:r>
    </w:p>
    <w:p w:rsidR="00CD65CA" w:rsidRDefault="00CD65CA" w:rsidP="00CD65C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Strong"/>
          <w:rFonts w:ascii="Consolas" w:hAnsi="Consolas" w:cs="Consolas"/>
          <w:color w:val="DC143C"/>
          <w:sz w:val="21"/>
          <w:szCs w:val="21"/>
        </w:rPr>
        <w:t>action=</w:t>
      </w:r>
      <w:r>
        <w:rPr>
          <w:rStyle w:val="highval1"/>
          <w:rFonts w:ascii="Consolas" w:hAnsi="Consolas" w:cs="Consolas"/>
          <w:b/>
          <w:bCs/>
          <w:sz w:val="21"/>
          <w:szCs w:val="21"/>
        </w:rPr>
        <w:t>"action_page.php</w:t>
      </w:r>
      <w:r>
        <w:rPr>
          <w:rFonts w:ascii="Consolas" w:hAnsi="Consolas" w:cs="Consolas"/>
          <w:color w:val="000000"/>
          <w:sz w:val="21"/>
          <w:szCs w:val="21"/>
        </w:rPr>
        <w:t>"</w:t>
      </w:r>
      <w:r>
        <w:rPr>
          <w:rStyle w:val="highgt1"/>
          <w:rFonts w:ascii="Consolas" w:hAnsi="Consolas" w:cs="Consolas"/>
          <w:sz w:val="21"/>
          <w:szCs w:val="21"/>
        </w:rPr>
        <w:t>&gt;</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If the action attribute is omitted, the action is set to the current page.</w:t>
      </w:r>
    </w:p>
    <w:p w:rsidR="00CD65CA" w:rsidRDefault="0016480F" w:rsidP="00CD65CA">
      <w:pPr>
        <w:spacing w:before="300" w:after="300"/>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268" style="width:0;height:0" o:hralign="center" o:hrstd="t" o:hr="t" fillcolor="#a0a0a0" stroked="f"/>
        </w:pict>
      </w:r>
    </w:p>
    <w:p w:rsidR="00CD65CA" w:rsidRDefault="00CD65CA" w:rsidP="00CD65CA">
      <w:pPr>
        <w:pStyle w:val="Heading2"/>
        <w:rPr>
          <w:rFonts w:cs="Helvetica"/>
          <w:color w:val="333333"/>
        </w:rPr>
      </w:pPr>
      <w:r>
        <w:rPr>
          <w:rFonts w:cs="Helvetica"/>
          <w:color w:val="333333"/>
        </w:rPr>
        <w:t>The Method Attribute</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method attribute</w:t>
      </w:r>
      <w:r>
        <w:rPr>
          <w:rFonts w:ascii="Helvetica" w:hAnsi="Helvetica" w:cs="Helvetica"/>
          <w:color w:val="333333"/>
          <w:sz w:val="21"/>
          <w:szCs w:val="21"/>
        </w:rPr>
        <w:t xml:space="preserve"> specifies the HTTP method (</w:t>
      </w:r>
      <w:r>
        <w:rPr>
          <w:rStyle w:val="Strong"/>
          <w:rFonts w:ascii="Helvetica" w:hAnsi="Helvetica" w:cs="Helvetica"/>
          <w:color w:val="333333"/>
          <w:sz w:val="21"/>
          <w:szCs w:val="21"/>
        </w:rPr>
        <w:t>GET</w:t>
      </w:r>
      <w:r>
        <w:rPr>
          <w:rFonts w:ascii="Helvetica" w:hAnsi="Helvetica" w:cs="Helvetica"/>
          <w:color w:val="333333"/>
          <w:sz w:val="21"/>
          <w:szCs w:val="21"/>
        </w:rPr>
        <w:t xml:space="preserve"> or </w:t>
      </w:r>
      <w:r>
        <w:rPr>
          <w:rStyle w:val="Strong"/>
          <w:rFonts w:ascii="Helvetica" w:hAnsi="Helvetica" w:cs="Helvetica"/>
          <w:color w:val="333333"/>
          <w:sz w:val="21"/>
          <w:szCs w:val="21"/>
        </w:rPr>
        <w:t>POST</w:t>
      </w:r>
      <w:r>
        <w:rPr>
          <w:rFonts w:ascii="Helvetica" w:hAnsi="Helvetica" w:cs="Helvetica"/>
          <w:color w:val="333333"/>
          <w:sz w:val="21"/>
          <w:szCs w:val="21"/>
        </w:rPr>
        <w:t>) to be used when submitting the forms:</w:t>
      </w:r>
    </w:p>
    <w:p w:rsidR="00CD65CA" w:rsidRDefault="00CD65CA" w:rsidP="00CD65C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Fonts w:ascii="Consolas" w:hAnsi="Consolas" w:cs="Consolas"/>
          <w:color w:val="000000"/>
          <w:sz w:val="21"/>
          <w:szCs w:val="21"/>
        </w:rPr>
        <w:t xml:space="preserve"> </w:t>
      </w:r>
      <w:r>
        <w:rPr>
          <w:rStyle w:val="Strong"/>
          <w:rFonts w:ascii="Consolas" w:hAnsi="Consolas" w:cs="Consolas"/>
          <w:color w:val="DC143C"/>
          <w:sz w:val="21"/>
          <w:szCs w:val="21"/>
        </w:rPr>
        <w:t>method=</w:t>
      </w:r>
      <w:r>
        <w:rPr>
          <w:rStyle w:val="highval1"/>
          <w:rFonts w:ascii="Consolas" w:hAnsi="Consolas" w:cs="Consolas"/>
          <w:b/>
          <w:bCs/>
          <w:sz w:val="21"/>
          <w:szCs w:val="21"/>
        </w:rPr>
        <w:t>"GET"</w:t>
      </w:r>
      <w:r>
        <w:rPr>
          <w:rStyle w:val="highgt1"/>
          <w:rFonts w:ascii="Consolas" w:hAnsi="Consolas" w:cs="Consolas"/>
          <w:sz w:val="21"/>
          <w:szCs w:val="21"/>
        </w:rPr>
        <w:t>&gt;</w:t>
      </w:r>
    </w:p>
    <w:p w:rsidR="00CD65CA" w:rsidRDefault="00CD65CA" w:rsidP="00CD65CA">
      <w:pPr>
        <w:pStyle w:val="NormalWeb"/>
        <w:rPr>
          <w:rFonts w:ascii="Helvetica" w:hAnsi="Helvetica" w:cs="Helvetica"/>
          <w:color w:val="333333"/>
          <w:sz w:val="21"/>
          <w:szCs w:val="21"/>
        </w:rPr>
      </w:pPr>
      <w:proofErr w:type="gramStart"/>
      <w:r>
        <w:rPr>
          <w:rFonts w:ascii="Helvetica" w:hAnsi="Helvetica" w:cs="Helvetica"/>
          <w:color w:val="333333"/>
          <w:sz w:val="21"/>
          <w:szCs w:val="21"/>
        </w:rPr>
        <w:t>or</w:t>
      </w:r>
      <w:proofErr w:type="gramEnd"/>
      <w:r>
        <w:rPr>
          <w:rFonts w:ascii="Helvetica" w:hAnsi="Helvetica" w:cs="Helvetica"/>
          <w:color w:val="333333"/>
          <w:sz w:val="21"/>
          <w:szCs w:val="21"/>
        </w:rPr>
        <w:t>:</w:t>
      </w:r>
    </w:p>
    <w:p w:rsidR="00CD65CA" w:rsidRDefault="00CD65CA" w:rsidP="00CD65C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Fonts w:ascii="Consolas" w:hAnsi="Consolas" w:cs="Consolas"/>
          <w:color w:val="000000"/>
          <w:sz w:val="21"/>
          <w:szCs w:val="21"/>
        </w:rPr>
        <w:t xml:space="preserve"> </w:t>
      </w:r>
      <w:r>
        <w:rPr>
          <w:rStyle w:val="Strong"/>
          <w:rFonts w:ascii="Consolas" w:hAnsi="Consolas" w:cs="Consolas"/>
          <w:color w:val="DC143C"/>
          <w:sz w:val="21"/>
          <w:szCs w:val="21"/>
        </w:rPr>
        <w:t>method=</w:t>
      </w:r>
      <w:r>
        <w:rPr>
          <w:rStyle w:val="highval1"/>
          <w:rFonts w:ascii="Consolas" w:hAnsi="Consolas" w:cs="Consolas"/>
          <w:b/>
          <w:bCs/>
          <w:sz w:val="21"/>
          <w:szCs w:val="21"/>
        </w:rPr>
        <w:t>"POST"</w:t>
      </w:r>
      <w:r>
        <w:rPr>
          <w:rStyle w:val="highgt1"/>
          <w:rFonts w:ascii="Consolas" w:hAnsi="Consolas" w:cs="Consolas"/>
          <w:sz w:val="21"/>
          <w:szCs w:val="21"/>
        </w:rPr>
        <w:t>&gt;</w:t>
      </w:r>
    </w:p>
    <w:p w:rsidR="00CD65CA" w:rsidRDefault="0016480F" w:rsidP="00CD65CA">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69" style="width:0;height:0" o:hralign="center" o:hrstd="t" o:hr="t" fillcolor="#a0a0a0" stroked="f"/>
        </w:pict>
      </w:r>
    </w:p>
    <w:p w:rsidR="00CD65CA" w:rsidRDefault="00CD65CA" w:rsidP="00CD65CA">
      <w:pPr>
        <w:pStyle w:val="Heading2"/>
        <w:rPr>
          <w:rFonts w:cs="Helvetica"/>
          <w:color w:val="333333"/>
        </w:rPr>
      </w:pPr>
      <w:r>
        <w:rPr>
          <w:rFonts w:cs="Helvetica"/>
          <w:color w:val="333333"/>
        </w:rPr>
        <w:t>When to Use GET?</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You can use GET (the default method):</w:t>
      </w:r>
    </w:p>
    <w:p w:rsidR="00CD65CA" w:rsidRDefault="00CD65CA" w:rsidP="00CD65CA">
      <w:pPr>
        <w:pStyle w:val="NormalWeb"/>
        <w:rPr>
          <w:rFonts w:ascii="Helvetica" w:hAnsi="Helvetica" w:cs="Helvetica"/>
          <w:color w:val="333333"/>
          <w:sz w:val="21"/>
          <w:szCs w:val="21"/>
        </w:rPr>
      </w:pPr>
      <w:proofErr w:type="gramStart"/>
      <w:r>
        <w:rPr>
          <w:rFonts w:ascii="Helvetica" w:hAnsi="Helvetica" w:cs="Helvetica"/>
          <w:color w:val="333333"/>
          <w:sz w:val="21"/>
          <w:szCs w:val="21"/>
        </w:rPr>
        <w:t>If the form submission is passive (like a search engine query), and without sensitive information.</w:t>
      </w:r>
      <w:proofErr w:type="gramEnd"/>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When you use GET, the form data will be visible in the page address:</w:t>
      </w:r>
    </w:p>
    <w:p w:rsidR="00CD65CA" w:rsidRDefault="00CD65CA" w:rsidP="00CD65CA">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action_page.php</w:t>
      </w:r>
      <w:proofErr w:type="gramStart"/>
      <w:r>
        <w:rPr>
          <w:rFonts w:ascii="Consolas" w:hAnsi="Consolas" w:cs="Consolas"/>
          <w:color w:val="000000"/>
          <w:sz w:val="21"/>
          <w:szCs w:val="21"/>
        </w:rPr>
        <w:t>?firstname</w:t>
      </w:r>
      <w:proofErr w:type="gramEnd"/>
      <w:r>
        <w:rPr>
          <w:rFonts w:ascii="Consolas" w:hAnsi="Consolas" w:cs="Consolas"/>
          <w:color w:val="000000"/>
          <w:sz w:val="21"/>
          <w:szCs w:val="21"/>
        </w:rPr>
        <w:t>=Mickey&amp;lastname=Mouse</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CD65CA" w:rsidTr="00CD65CA">
        <w:tc>
          <w:tcPr>
            <w:tcW w:w="510" w:type="dxa"/>
            <w:shd w:val="clear" w:color="auto" w:fill="FFFFFF"/>
            <w:tcMar>
              <w:top w:w="150" w:type="dxa"/>
              <w:left w:w="150" w:type="dxa"/>
              <w:bottom w:w="150" w:type="dxa"/>
              <w:right w:w="75" w:type="dxa"/>
            </w:tcMar>
            <w:vAlign w:val="center"/>
            <w:hideMark/>
          </w:tcPr>
          <w:p w:rsidR="00CD65CA" w:rsidRDefault="00CD65CA">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2543" name="Picture 25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 xml:space="preserve">GET is best suited to short amounts of data. Size limitations are set in your browser. </w:t>
            </w:r>
          </w:p>
        </w:tc>
      </w:tr>
    </w:tbl>
    <w:p w:rsidR="00CD65CA" w:rsidRDefault="0016480F" w:rsidP="00CD65C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70" style="width:0;height:0" o:hralign="center" o:hrstd="t" o:hr="t" fillcolor="#a0a0a0" stroked="f"/>
        </w:pict>
      </w:r>
    </w:p>
    <w:p w:rsidR="00CD65CA" w:rsidRDefault="00CD65CA" w:rsidP="00CD65CA">
      <w:pPr>
        <w:pStyle w:val="Heading2"/>
        <w:rPr>
          <w:rFonts w:cs="Helvetica"/>
          <w:color w:val="333333"/>
        </w:rPr>
      </w:pPr>
      <w:r>
        <w:rPr>
          <w:rFonts w:cs="Helvetica"/>
          <w:color w:val="333333"/>
        </w:rPr>
        <w:t>When to Use POST?</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You should use POST:</w:t>
      </w:r>
    </w:p>
    <w:p w:rsidR="00CD65CA" w:rsidRDefault="00CD65CA" w:rsidP="00CD65CA">
      <w:pPr>
        <w:pStyle w:val="NormalWeb"/>
        <w:rPr>
          <w:rFonts w:ascii="Helvetica" w:hAnsi="Helvetica" w:cs="Helvetica"/>
          <w:color w:val="333333"/>
          <w:sz w:val="21"/>
          <w:szCs w:val="21"/>
        </w:rPr>
      </w:pPr>
      <w:proofErr w:type="gramStart"/>
      <w:r>
        <w:rPr>
          <w:rFonts w:ascii="Helvetica" w:hAnsi="Helvetica" w:cs="Helvetica"/>
          <w:color w:val="333333"/>
          <w:sz w:val="21"/>
          <w:szCs w:val="21"/>
        </w:rPr>
        <w:t>If the form is updating data, or includes sensitive information (password).</w:t>
      </w:r>
      <w:proofErr w:type="gramEnd"/>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POST offers better security because the submitted data is not visible in the page address.</w:t>
      </w:r>
    </w:p>
    <w:p w:rsidR="00CD65CA" w:rsidRDefault="0016480F" w:rsidP="00CD65C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71" style="width:0;height:0" o:hralign="center" o:hrstd="t" o:hr="t" fillcolor="#a0a0a0" stroked="f"/>
        </w:pict>
      </w:r>
    </w:p>
    <w:p w:rsidR="00CD65CA" w:rsidRDefault="00CD65CA" w:rsidP="00CD65CA">
      <w:pPr>
        <w:pStyle w:val="Heading2"/>
        <w:rPr>
          <w:rFonts w:cs="Helvetica"/>
          <w:color w:val="333333"/>
        </w:rPr>
      </w:pPr>
      <w:r>
        <w:rPr>
          <w:rFonts w:cs="Helvetica"/>
          <w:color w:val="333333"/>
        </w:rPr>
        <w:t>The Name Attribute</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To be submitted correctly, each input field must have a name attribute.</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 xml:space="preserve">This example will only submit the "Last name" input field: </w:t>
      </w:r>
    </w:p>
    <w:p w:rsidR="00CD65CA" w:rsidRDefault="00CD65CA" w:rsidP="00CD65CA">
      <w:pPr>
        <w:pStyle w:val="Heading2"/>
        <w:shd w:val="clear" w:color="auto" w:fill="F1F1F1"/>
        <w:spacing w:before="15"/>
        <w:rPr>
          <w:rFonts w:cs="Helvetica"/>
          <w:color w:val="555555"/>
          <w:sz w:val="30"/>
          <w:szCs w:val="30"/>
        </w:rPr>
      </w:pPr>
      <w:r>
        <w:rPr>
          <w:rFonts w:cs="Helvetica"/>
          <w:color w:val="555555"/>
          <w:sz w:val="30"/>
          <w:szCs w:val="30"/>
        </w:rPr>
        <w:t>Example</w:t>
      </w:r>
    </w:p>
    <w:p w:rsidR="00CD65CA" w:rsidRDefault="00CD65CA" w:rsidP="00CD65C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lastRenderedPageBreak/>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Style w:val="highgt1"/>
          <w:rFonts w:ascii="Consolas" w:hAnsi="Consolas" w:cs="Consolas"/>
          <w:sz w:val="21"/>
          <w:szCs w:val="21"/>
        </w:rPr>
        <w:t>&gt;</w:t>
      </w:r>
      <w:r>
        <w:rPr>
          <w:rFonts w:ascii="Consolas" w:hAnsi="Consolas" w:cs="Consolas"/>
          <w:color w:val="000000"/>
          <w:sz w:val="21"/>
          <w:szCs w:val="21"/>
        </w:rPr>
        <w:br/>
        <w:t xml:space="preserve">First </w:t>
      </w:r>
      <w:proofErr w:type="gramStart"/>
      <w:r>
        <w:rPr>
          <w:rFonts w:ascii="Consolas" w:hAnsi="Consolas" w:cs="Consolas"/>
          <w:color w:val="000000"/>
          <w:sz w:val="21"/>
          <w:szCs w:val="21"/>
        </w:rPr>
        <w:t>name:</w:t>
      </w:r>
      <w:proofErr w:type="gramEnd"/>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"Mickey"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"Mouse"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"Submit"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CD65CA" w:rsidRDefault="00CD65CA" w:rsidP="00CD65C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1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CD65CA" w:rsidRDefault="0016480F" w:rsidP="00CD65CA">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72" style="width:0;height:0" o:hralign="center" o:hrstd="t" o:hr="t" fillcolor="#a0a0a0" stroked="f"/>
        </w:pict>
      </w:r>
    </w:p>
    <w:p w:rsidR="00CD65CA" w:rsidRDefault="00CD65CA" w:rsidP="00CD65CA">
      <w:pPr>
        <w:pStyle w:val="Heading2"/>
        <w:rPr>
          <w:rFonts w:cs="Helvetica"/>
          <w:color w:val="333333"/>
        </w:rPr>
      </w:pPr>
      <w:r>
        <w:rPr>
          <w:rFonts w:cs="Helvetica"/>
          <w:color w:val="333333"/>
        </w:rPr>
        <w:t>Grouping Form Data with &lt;fieldset&gt;</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&lt;fieldset&gt;</w:t>
      </w:r>
      <w:r>
        <w:rPr>
          <w:rFonts w:ascii="Helvetica" w:hAnsi="Helvetica" w:cs="Helvetica"/>
          <w:color w:val="333333"/>
          <w:sz w:val="21"/>
          <w:szCs w:val="21"/>
        </w:rPr>
        <w:t xml:space="preserve"> element groups related data in a form.</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&lt;legend&gt;</w:t>
      </w:r>
      <w:r>
        <w:rPr>
          <w:rFonts w:ascii="Helvetica" w:hAnsi="Helvetica" w:cs="Helvetica"/>
          <w:color w:val="333333"/>
          <w:sz w:val="21"/>
          <w:szCs w:val="21"/>
        </w:rPr>
        <w:t xml:space="preserve"> element defines a caption for the &lt;fieldset&gt; element.</w:t>
      </w:r>
    </w:p>
    <w:p w:rsidR="00CD65CA" w:rsidRDefault="00CD65CA" w:rsidP="00CD65CA">
      <w:pPr>
        <w:pStyle w:val="Heading2"/>
        <w:shd w:val="clear" w:color="auto" w:fill="F1F1F1"/>
        <w:spacing w:before="15"/>
        <w:rPr>
          <w:rFonts w:cs="Helvetica"/>
          <w:color w:val="555555"/>
          <w:sz w:val="30"/>
          <w:szCs w:val="30"/>
        </w:rPr>
      </w:pPr>
      <w:r>
        <w:rPr>
          <w:rFonts w:cs="Helvetica"/>
          <w:color w:val="555555"/>
          <w:sz w:val="30"/>
          <w:szCs w:val="30"/>
        </w:rPr>
        <w:t>Example</w:t>
      </w:r>
    </w:p>
    <w:p w:rsidR="00CD65CA" w:rsidRDefault="00CD65CA" w:rsidP="00CD65C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fieldset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legend</w:t>
      </w:r>
      <w:r>
        <w:rPr>
          <w:rStyle w:val="highgt1"/>
          <w:rFonts w:ascii="Consolas" w:hAnsi="Consolas" w:cs="Consolas"/>
          <w:sz w:val="21"/>
          <w:szCs w:val="21"/>
        </w:rPr>
        <w:t>&gt;</w:t>
      </w:r>
      <w:r>
        <w:rPr>
          <w:rFonts w:ascii="Consolas" w:hAnsi="Consolas" w:cs="Consolas"/>
          <w:color w:val="000000"/>
          <w:sz w:val="21"/>
          <w:szCs w:val="21"/>
        </w:rPr>
        <w:t xml:space="preserve">Personal </w:t>
      </w:r>
      <w:proofErr w:type="gramStart"/>
      <w:r>
        <w:rPr>
          <w:rFonts w:ascii="Consolas" w:hAnsi="Consolas" w:cs="Consolas"/>
          <w:color w:val="000000"/>
          <w:sz w:val="21"/>
          <w:szCs w:val="21"/>
        </w:rPr>
        <w:t>information:</w:t>
      </w:r>
      <w:proofErr w:type="gramEnd"/>
      <w:r>
        <w:rPr>
          <w:rStyle w:val="highlt1"/>
          <w:rFonts w:ascii="Consolas" w:hAnsi="Consolas" w:cs="Consolas"/>
          <w:sz w:val="21"/>
          <w:szCs w:val="21"/>
        </w:rPr>
        <w:t>&lt;</w:t>
      </w:r>
      <w:r>
        <w:rPr>
          <w:rStyle w:val="highele1"/>
          <w:rFonts w:ascii="Consolas" w:hAnsi="Consolas" w:cs="Consolas"/>
          <w:sz w:val="21"/>
          <w:szCs w:val="21"/>
        </w:rPr>
        <w:t>/legend</w:t>
      </w:r>
      <w:r>
        <w:rPr>
          <w:rStyle w:val="highgt1"/>
          <w:rFonts w:ascii="Consolas" w:hAnsi="Consolas" w:cs="Consolas"/>
          <w:sz w:val="21"/>
          <w:szCs w:val="21"/>
        </w:rPr>
        <w:t>&gt;</w:t>
      </w:r>
      <w:r>
        <w:rPr>
          <w:rFonts w:ascii="Consolas" w:hAnsi="Consolas" w:cs="Consolas"/>
          <w:color w:val="000000"/>
          <w:sz w:val="21"/>
          <w:szCs w:val="21"/>
        </w:rPr>
        <w:br/>
        <w:t>First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"firstname"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"Mickey"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"Mouse"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"Submit"</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/fieldset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CD65CA" w:rsidRDefault="00CD65CA" w:rsidP="00CD65C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1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This is how the HTML code above will be displayed in a browser:</w:t>
      </w:r>
    </w:p>
    <w:p w:rsidR="00CD65CA" w:rsidRDefault="00CD65CA" w:rsidP="00CD65CA">
      <w:pPr>
        <w:pStyle w:val="z-TopofForm"/>
      </w:pPr>
      <w:r>
        <w:t>Top of Form</w:t>
      </w:r>
    </w:p>
    <w:p w:rsidR="00CD65CA" w:rsidRDefault="00CD65CA" w:rsidP="00CD65CA">
      <w:pPr>
        <w:spacing w:after="180"/>
        <w:rPr>
          <w:rFonts w:ascii="Helvetica" w:hAnsi="Helvetica" w:cs="Helvetica"/>
          <w:color w:val="333333"/>
          <w:sz w:val="21"/>
          <w:szCs w:val="21"/>
        </w:rPr>
      </w:pPr>
      <w:r>
        <w:rPr>
          <w:rFonts w:ascii="Helvetica" w:hAnsi="Helvetica" w:cs="Helvetica"/>
          <w:color w:val="333333"/>
          <w:sz w:val="21"/>
          <w:szCs w:val="21"/>
        </w:rPr>
        <w:t>Personal information</w:t>
      </w:r>
      <w:proofErr w:type="gramStart"/>
      <w:r>
        <w:rPr>
          <w:rFonts w:ascii="Helvetica" w:hAnsi="Helvetica" w:cs="Helvetica"/>
          <w:color w:val="333333"/>
          <w:sz w:val="21"/>
          <w:szCs w:val="21"/>
        </w:rPr>
        <w:t>:First</w:t>
      </w:r>
      <w:proofErr w:type="gramEnd"/>
      <w:r>
        <w:rPr>
          <w:rFonts w:ascii="Helvetica" w:hAnsi="Helvetica" w:cs="Helvetica"/>
          <w:color w:val="333333"/>
          <w:sz w:val="21"/>
          <w:szCs w:val="21"/>
        </w:rPr>
        <w:t xml:space="preserve"> name:</w:t>
      </w:r>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791" type="#_x0000_t75" style="width:60.75pt;height:18pt" o:ole="">
            <v:imagedata r:id="rId1719" o:title=""/>
          </v:shape>
          <w:control r:id="rId1720" w:name="DefaultOcxName71" w:shapeid="_x0000_i1791"/>
        </w:object>
      </w:r>
      <w:r>
        <w:rPr>
          <w:rFonts w:ascii="Helvetica" w:hAnsi="Helvetica" w:cs="Helvetica"/>
          <w:color w:val="333333"/>
          <w:sz w:val="21"/>
          <w:szCs w:val="21"/>
        </w:rPr>
        <w:br/>
        <w:t>Last name:</w:t>
      </w:r>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801" type="#_x0000_t75" style="width:60.75pt;height:18pt" o:ole="">
            <v:imagedata r:id="rId1721" o:title=""/>
          </v:shape>
          <w:control r:id="rId1722" w:name="DefaultOcxName8" w:shapeid="_x0000_i1801"/>
        </w:object>
      </w:r>
      <w:r>
        <w:rPr>
          <w:rFonts w:ascii="Helvetica" w:hAnsi="Helvetica" w:cs="Helvetica"/>
          <w:color w:val="333333"/>
          <w:sz w:val="21"/>
          <w:szCs w:val="21"/>
        </w:rPr>
        <w:br/>
      </w:r>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804" type="#_x0000_t75" style="width:36.75pt;height:22.5pt" o:ole="">
            <v:imagedata r:id="rId1723" o:title=""/>
          </v:shape>
          <w:control r:id="rId1724" w:name="DefaultOcxName9" w:shapeid="_x0000_i1804"/>
        </w:object>
      </w:r>
    </w:p>
    <w:p w:rsidR="00CD65CA" w:rsidRDefault="00CD65CA" w:rsidP="00CD65CA">
      <w:pPr>
        <w:pStyle w:val="z-BottomofForm"/>
      </w:pPr>
      <w:r>
        <w:lastRenderedPageBreak/>
        <w:t>Bottom of Form</w:t>
      </w:r>
    </w:p>
    <w:p w:rsidR="00CD65CA" w:rsidRDefault="0016480F" w:rsidP="00CD65C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79" style="width:0;height:0" o:hralign="center" o:hrstd="t" o:hr="t" fillcolor="#a0a0a0" stroked="f"/>
        </w:pict>
      </w:r>
    </w:p>
    <w:p w:rsidR="00CD65CA" w:rsidRDefault="00CD65CA" w:rsidP="00CD65CA">
      <w:pPr>
        <w:pStyle w:val="Heading2"/>
        <w:rPr>
          <w:rFonts w:cs="Helvetica"/>
          <w:color w:val="333333"/>
        </w:rPr>
      </w:pPr>
      <w:r>
        <w:rPr>
          <w:rFonts w:cs="Helvetica"/>
          <w:color w:val="333333"/>
        </w:rPr>
        <w:t>HTML Form Attributes</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An HTML &lt;form&gt; element, with all possible attributes set, will look like this:</w:t>
      </w:r>
    </w:p>
    <w:p w:rsidR="00CD65CA" w:rsidRDefault="00CD65CA" w:rsidP="00CD65CA">
      <w:pPr>
        <w:pStyle w:val="Heading2"/>
        <w:shd w:val="clear" w:color="auto" w:fill="F1F1F1"/>
        <w:spacing w:before="15"/>
        <w:rPr>
          <w:rFonts w:cs="Helvetica"/>
          <w:color w:val="555555"/>
          <w:sz w:val="30"/>
          <w:szCs w:val="30"/>
        </w:rPr>
      </w:pPr>
      <w:r>
        <w:rPr>
          <w:rFonts w:cs="Helvetica"/>
          <w:color w:val="555555"/>
          <w:sz w:val="30"/>
          <w:szCs w:val="30"/>
        </w:rPr>
        <w:t>Example</w:t>
      </w:r>
    </w:p>
    <w:p w:rsidR="00CD65CA" w:rsidRDefault="00CD65CA" w:rsidP="00CD65CA">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Fonts w:ascii="Consolas" w:hAnsi="Consolas" w:cs="Consolas"/>
          <w:color w:val="000000"/>
          <w:sz w:val="21"/>
          <w:szCs w:val="21"/>
        </w:rPr>
        <w:t xml:space="preserve"> </w:t>
      </w:r>
      <w:r>
        <w:rPr>
          <w:rStyle w:val="highatt1"/>
          <w:rFonts w:ascii="Consolas" w:hAnsi="Consolas" w:cs="Consolas"/>
          <w:sz w:val="21"/>
          <w:szCs w:val="21"/>
        </w:rPr>
        <w:t>method=</w:t>
      </w:r>
      <w:r>
        <w:rPr>
          <w:rStyle w:val="highval1"/>
          <w:rFonts w:ascii="Consolas" w:hAnsi="Consolas" w:cs="Consolas"/>
          <w:sz w:val="21"/>
          <w:szCs w:val="21"/>
        </w:rPr>
        <w:t>"GET"</w:t>
      </w:r>
      <w:r>
        <w:rPr>
          <w:rFonts w:ascii="Consolas" w:hAnsi="Consolas" w:cs="Consolas"/>
          <w:color w:val="000000"/>
          <w:sz w:val="21"/>
          <w:szCs w:val="21"/>
        </w:rPr>
        <w:t xml:space="preserve"> </w:t>
      </w:r>
      <w:r>
        <w:rPr>
          <w:rStyle w:val="highatt1"/>
          <w:rFonts w:ascii="Consolas" w:hAnsi="Consolas" w:cs="Consolas"/>
          <w:sz w:val="21"/>
          <w:szCs w:val="21"/>
        </w:rPr>
        <w:t>target=</w:t>
      </w:r>
      <w:r>
        <w:rPr>
          <w:rStyle w:val="highval1"/>
          <w:rFonts w:ascii="Consolas" w:hAnsi="Consolas" w:cs="Consolas"/>
          <w:sz w:val="21"/>
          <w:szCs w:val="21"/>
        </w:rPr>
        <w:t>"_blank"</w:t>
      </w:r>
      <w:r>
        <w:rPr>
          <w:rFonts w:ascii="Consolas" w:hAnsi="Consolas" w:cs="Consolas"/>
          <w:color w:val="000000"/>
          <w:sz w:val="21"/>
          <w:szCs w:val="21"/>
        </w:rPr>
        <w:t xml:space="preserve"> </w:t>
      </w:r>
      <w:r>
        <w:rPr>
          <w:rStyle w:val="highatt1"/>
          <w:rFonts w:ascii="Consolas" w:hAnsi="Consolas" w:cs="Consolas"/>
          <w:sz w:val="21"/>
          <w:szCs w:val="21"/>
        </w:rPr>
        <w:t>accept-charset=</w:t>
      </w:r>
      <w:r>
        <w:rPr>
          <w:rStyle w:val="highval1"/>
          <w:rFonts w:ascii="Consolas" w:hAnsi="Consolas" w:cs="Consolas"/>
          <w:sz w:val="21"/>
          <w:szCs w:val="21"/>
        </w:rPr>
        <w:t>"UTF-8"</w:t>
      </w:r>
      <w:r>
        <w:rPr>
          <w:rFonts w:ascii="Consolas" w:hAnsi="Consolas" w:cs="Consolas"/>
          <w:color w:val="DC143C"/>
          <w:sz w:val="21"/>
          <w:szCs w:val="21"/>
        </w:rPr>
        <w:br/>
      </w:r>
      <w:r>
        <w:rPr>
          <w:rStyle w:val="highatt1"/>
          <w:rFonts w:ascii="Consolas" w:hAnsi="Consolas" w:cs="Consolas"/>
          <w:sz w:val="21"/>
          <w:szCs w:val="21"/>
        </w:rPr>
        <w:t>enctype=</w:t>
      </w:r>
      <w:r>
        <w:rPr>
          <w:rStyle w:val="highval1"/>
          <w:rFonts w:ascii="Consolas" w:hAnsi="Consolas" w:cs="Consolas"/>
          <w:sz w:val="21"/>
          <w:szCs w:val="21"/>
        </w:rPr>
        <w:t>"application/x-www-form-urlencoded"</w:t>
      </w:r>
      <w:r>
        <w:rPr>
          <w:rFonts w:ascii="Consolas" w:hAnsi="Consolas" w:cs="Consolas"/>
          <w:color w:val="000000"/>
          <w:sz w:val="21"/>
          <w:szCs w:val="21"/>
        </w:rPr>
        <w:t xml:space="preserve"> </w:t>
      </w:r>
      <w:r>
        <w:rPr>
          <w:rStyle w:val="highatt1"/>
          <w:rFonts w:ascii="Consolas" w:hAnsi="Consolas" w:cs="Consolas"/>
          <w:sz w:val="21"/>
          <w:szCs w:val="21"/>
        </w:rPr>
        <w:t>autocomplete=</w:t>
      </w:r>
      <w:r>
        <w:rPr>
          <w:rStyle w:val="highval1"/>
          <w:rFonts w:ascii="Consolas" w:hAnsi="Consolas" w:cs="Consolas"/>
          <w:sz w:val="21"/>
          <w:szCs w:val="21"/>
        </w:rPr>
        <w:t>"off"</w:t>
      </w:r>
      <w:r>
        <w:rPr>
          <w:rFonts w:ascii="Consolas" w:hAnsi="Consolas" w:cs="Consolas"/>
          <w:color w:val="000000"/>
          <w:sz w:val="21"/>
          <w:szCs w:val="21"/>
        </w:rPr>
        <w:t xml:space="preserve"> </w:t>
      </w:r>
      <w:r>
        <w:rPr>
          <w:rStyle w:val="highatt1"/>
          <w:rFonts w:ascii="Consolas" w:hAnsi="Consolas" w:cs="Consolas"/>
          <w:sz w:val="21"/>
          <w:szCs w:val="21"/>
        </w:rPr>
        <w:t>novalidate</w:t>
      </w:r>
      <w:r>
        <w:rPr>
          <w:rStyle w:val="highgt1"/>
          <w:rFonts w:ascii="Consolas" w:hAnsi="Consolas" w:cs="Consolas"/>
          <w:sz w:val="21"/>
          <w:szCs w:val="21"/>
        </w:rPr>
        <w:t>&gt;</w:t>
      </w:r>
      <w:r>
        <w:rPr>
          <w:rFonts w:ascii="Consolas" w:hAnsi="Consolas" w:cs="Consolas"/>
          <w:color w:val="000000"/>
          <w:sz w:val="21"/>
          <w:szCs w:val="21"/>
        </w:rPr>
        <w:br/>
        <w:t>.</w:t>
      </w:r>
      <w:r>
        <w:rPr>
          <w:rFonts w:ascii="Consolas" w:hAnsi="Consolas" w:cs="Consolas"/>
          <w:color w:val="000000"/>
          <w:sz w:val="21"/>
          <w:szCs w:val="21"/>
        </w:rPr>
        <w:br/>
      </w:r>
      <w:proofErr w:type="gramStart"/>
      <w:r>
        <w:rPr>
          <w:rFonts w:ascii="Consolas" w:hAnsi="Consolas" w:cs="Consolas"/>
          <w:i/>
          <w:iCs/>
          <w:color w:val="000000"/>
          <w:sz w:val="21"/>
          <w:szCs w:val="21"/>
        </w:rPr>
        <w:t>form</w:t>
      </w:r>
      <w:proofErr w:type="gramEnd"/>
      <w:r>
        <w:rPr>
          <w:rFonts w:ascii="Consolas" w:hAnsi="Consolas" w:cs="Consolas"/>
          <w:i/>
          <w:iCs/>
          <w:color w:val="000000"/>
          <w:sz w:val="21"/>
          <w:szCs w:val="21"/>
        </w:rPr>
        <w:t xml:space="preserve"> elements</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CD65CA" w:rsidRDefault="00CD65CA" w:rsidP="00CD65CA">
      <w:pPr>
        <w:pStyle w:val="NormalWeb"/>
        <w:rPr>
          <w:rFonts w:ascii="Helvetica" w:hAnsi="Helvetica" w:cs="Helvetica"/>
          <w:color w:val="333333"/>
          <w:sz w:val="21"/>
          <w:szCs w:val="21"/>
        </w:rPr>
      </w:pPr>
      <w:r>
        <w:rPr>
          <w:rFonts w:ascii="Helvetica" w:hAnsi="Helvetica" w:cs="Helvetica"/>
          <w:color w:val="333333"/>
          <w:sz w:val="21"/>
          <w:szCs w:val="21"/>
        </w:rPr>
        <w:t>Here is the list of &lt;form&gt; attributes: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14"/>
        <w:gridCol w:w="7962"/>
      </w:tblGrid>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b/>
                <w:bCs/>
                <w:color w:val="333333"/>
                <w:sz w:val="21"/>
                <w:szCs w:val="21"/>
              </w:rPr>
            </w:pPr>
            <w:r>
              <w:rPr>
                <w:rFonts w:ascii="Helvetica" w:hAnsi="Helvetica" w:cs="Helvetica"/>
                <w:b/>
                <w:bCs/>
                <w:color w:val="333333"/>
                <w:sz w:val="21"/>
                <w:szCs w:val="21"/>
              </w:rPr>
              <w:t>Attribute</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accept-charset</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Specifies the charset used in the submitted form (default: the page charset).</w:t>
            </w:r>
          </w:p>
        </w:tc>
      </w:tr>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action</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Specifies an address (url) where to submit the form (default: the submitting page).</w:t>
            </w:r>
          </w:p>
        </w:tc>
      </w:tr>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autocomplete</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Specifies if the browser should autocomplete the form (default: on).</w:t>
            </w:r>
          </w:p>
        </w:tc>
      </w:tr>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enctype</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Specifies the encoding of the submitted data (default: is url-encoded).</w:t>
            </w:r>
          </w:p>
        </w:tc>
      </w:tr>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method</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Specifies the HTTP method used when submitting the form (default: GET).</w:t>
            </w:r>
          </w:p>
        </w:tc>
      </w:tr>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name</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Specifies a name used to identify the form (for DOM usage: document.forms.name).</w:t>
            </w:r>
          </w:p>
        </w:tc>
      </w:tr>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novalidate</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Specifies that the browser should not validate the form.</w:t>
            </w:r>
          </w:p>
        </w:tc>
      </w:tr>
      <w:tr w:rsidR="00CD65CA" w:rsidTr="00CD65CA">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target</w:t>
            </w:r>
          </w:p>
        </w:tc>
        <w:tc>
          <w:tcPr>
            <w:tcW w:w="0" w:type="auto"/>
            <w:shd w:val="clear" w:color="auto" w:fill="auto"/>
            <w:tcMar>
              <w:top w:w="0" w:type="dxa"/>
              <w:left w:w="0" w:type="dxa"/>
              <w:bottom w:w="0" w:type="dxa"/>
              <w:right w:w="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Specifies the target of the address in the action attribute (default: _self).</w:t>
            </w:r>
          </w:p>
        </w:tc>
      </w:tr>
    </w:tbl>
    <w:p w:rsidR="00CD65CA" w:rsidRDefault="00CD65CA" w:rsidP="00CD65CA">
      <w:pPr>
        <w:pStyle w:val="NormalWeb"/>
        <w:spacing w:after="0"/>
        <w:rPr>
          <w:rFonts w:ascii="Helvetica" w:hAnsi="Helvetica" w:cs="Helvetica"/>
          <w:vanish/>
          <w:color w:val="333333"/>
          <w:sz w:val="21"/>
          <w:szCs w:val="21"/>
        </w:rPr>
      </w:pP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CD65CA" w:rsidTr="00CD65CA">
        <w:tc>
          <w:tcPr>
            <w:tcW w:w="510" w:type="dxa"/>
            <w:shd w:val="clear" w:color="auto" w:fill="FFFFFF"/>
            <w:tcMar>
              <w:top w:w="150" w:type="dxa"/>
              <w:left w:w="150" w:type="dxa"/>
              <w:bottom w:w="150" w:type="dxa"/>
              <w:right w:w="75" w:type="dxa"/>
            </w:tcMar>
            <w:vAlign w:val="center"/>
            <w:hideMark/>
          </w:tcPr>
          <w:p w:rsidR="00CD65CA" w:rsidRDefault="00CD65CA">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2548" name="Picture 25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CD65CA" w:rsidRDefault="00CD65CA">
            <w:pPr>
              <w:spacing w:after="180"/>
              <w:rPr>
                <w:rFonts w:ascii="Helvetica" w:hAnsi="Helvetica" w:cs="Helvetica"/>
                <w:color w:val="333333"/>
                <w:sz w:val="21"/>
                <w:szCs w:val="21"/>
              </w:rPr>
            </w:pPr>
            <w:r>
              <w:rPr>
                <w:rFonts w:ascii="Helvetica" w:hAnsi="Helvetica" w:cs="Helvetica"/>
                <w:color w:val="333333"/>
                <w:sz w:val="21"/>
                <w:szCs w:val="21"/>
              </w:rPr>
              <w:t xml:space="preserve">You will learn more about attributes in the next chapters. </w:t>
            </w:r>
          </w:p>
        </w:tc>
      </w:tr>
    </w:tbl>
    <w:p w:rsidR="00CD65CA" w:rsidRDefault="0016480F" w:rsidP="00CD65C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80" style="width:0;height:0" o:hralign="center" o:hrstd="t" o:hr="t" fillcolor="#a0a0a0" stroked="f"/>
        </w:pict>
      </w:r>
    </w:p>
    <w:p w:rsidR="00CD65CA" w:rsidRDefault="00CD65CA" w:rsidP="00CD65CA">
      <w:pPr>
        <w:pStyle w:val="Heading2"/>
        <w:rPr>
          <w:rFonts w:cs="Helvetica"/>
          <w:color w:val="333333"/>
        </w:rPr>
      </w:pPr>
      <w:r>
        <w:rPr>
          <w:rFonts w:cs="Helvetica"/>
          <w:color w:val="333333"/>
        </w:rPr>
        <w:t>More Examples</w:t>
      </w:r>
    </w:p>
    <w:p w:rsidR="00CD65CA" w:rsidRDefault="0016480F" w:rsidP="00CD65CA">
      <w:pPr>
        <w:pStyle w:val="NormalWeb"/>
        <w:rPr>
          <w:rFonts w:ascii="Helvetica" w:hAnsi="Helvetica" w:cs="Helvetica"/>
          <w:color w:val="333333"/>
          <w:sz w:val="21"/>
          <w:szCs w:val="21"/>
        </w:rPr>
      </w:pPr>
      <w:hyperlink r:id="rId1725" w:tgtFrame="_blank" w:history="1">
        <w:r w:rsidR="00CD65CA">
          <w:rPr>
            <w:rStyle w:val="Hyperlink"/>
            <w:rFonts w:ascii="Helvetica" w:hAnsi="Helvetica" w:cs="Helvetica"/>
            <w:sz w:val="21"/>
            <w:szCs w:val="21"/>
          </w:rPr>
          <w:t>Send e-mail from a form</w:t>
        </w:r>
      </w:hyperlink>
      <w:r w:rsidR="00CD65CA">
        <w:rPr>
          <w:rFonts w:ascii="Helvetica" w:hAnsi="Helvetica" w:cs="Helvetica"/>
          <w:color w:val="333333"/>
          <w:sz w:val="21"/>
          <w:szCs w:val="21"/>
        </w:rPr>
        <w:br/>
        <w:t>How to send e-mail from a form.</w:t>
      </w:r>
    </w:p>
    <w:p w:rsidR="00CD65CA" w:rsidRDefault="00CD65CA" w:rsidP="00CD65CA">
      <w:pPr>
        <w:rPr>
          <w:rFonts w:ascii="Helvetica" w:hAnsi="Helvetica" w:cs="Helvetica"/>
          <w:color w:val="333333"/>
          <w:sz w:val="21"/>
          <w:szCs w:val="21"/>
        </w:rPr>
      </w:pPr>
    </w:p>
    <w:p w:rsidR="00CD65CA" w:rsidRDefault="0016480F" w:rsidP="00CD65CA">
      <w:pPr>
        <w:rPr>
          <w:rFonts w:ascii="Helvetica" w:hAnsi="Helvetica" w:cs="Helvetica"/>
          <w:color w:val="333333"/>
          <w:sz w:val="30"/>
          <w:szCs w:val="30"/>
        </w:rPr>
      </w:pPr>
      <w:hyperlink r:id="rId1726" w:history="1">
        <w:r w:rsidR="00CD65CA">
          <w:rPr>
            <w:rStyle w:val="Hyperlink"/>
            <w:rFonts w:ascii="Helvetica" w:hAnsi="Helvetica" w:cs="Helvetica"/>
            <w:color w:val="8AC007"/>
            <w:sz w:val="30"/>
            <w:szCs w:val="30"/>
          </w:rPr>
          <w:t>« Previous</w:t>
        </w:r>
      </w:hyperlink>
    </w:p>
    <w:p w:rsidR="00CD65CA" w:rsidRDefault="0016480F" w:rsidP="00CD65CA">
      <w:pPr>
        <w:jc w:val="right"/>
        <w:rPr>
          <w:rFonts w:ascii="Helvetica" w:hAnsi="Helvetica" w:cs="Helvetica"/>
          <w:color w:val="333333"/>
          <w:sz w:val="30"/>
          <w:szCs w:val="30"/>
        </w:rPr>
      </w:pPr>
      <w:hyperlink r:id="rId1727" w:history="1">
        <w:r w:rsidR="00CD65CA">
          <w:rPr>
            <w:rStyle w:val="Hyperlink"/>
            <w:rFonts w:ascii="Helvetica" w:hAnsi="Helvetica" w:cs="Helvetica"/>
            <w:color w:val="8AC007"/>
            <w:sz w:val="30"/>
            <w:szCs w:val="30"/>
          </w:rPr>
          <w:t>Next Chapter »</w:t>
        </w:r>
      </w:hyperlink>
    </w:p>
    <w:p w:rsidR="00CD65CA" w:rsidRDefault="00CD65CA" w:rsidP="00CD65CA">
      <w:pPr>
        <w:rPr>
          <w:rFonts w:ascii="Helvetica" w:hAnsi="Helvetica" w:cs="Helvetica"/>
          <w:color w:val="333333"/>
          <w:sz w:val="30"/>
          <w:szCs w:val="30"/>
        </w:rPr>
      </w:pPr>
    </w:p>
    <w:p w:rsidR="00FA2BE3" w:rsidRDefault="00FA2BE3" w:rsidP="00FA2BE3">
      <w:pPr>
        <w:pStyle w:val="Heading1"/>
        <w:rPr>
          <w:rFonts w:cs="Helvetica"/>
          <w:color w:val="333333"/>
        </w:rPr>
      </w:pPr>
      <w:r>
        <w:rPr>
          <w:rFonts w:cs="Helvetica"/>
          <w:color w:val="333333"/>
        </w:rPr>
        <w:t xml:space="preserve">HTML </w:t>
      </w:r>
      <w:r>
        <w:rPr>
          <w:rStyle w:val="colorh1"/>
          <w:rFonts w:cs="Helvetica"/>
          <w:color w:val="333333"/>
        </w:rPr>
        <w:t>Form Elements</w:t>
      </w:r>
    </w:p>
    <w:p w:rsidR="00FA2BE3" w:rsidRDefault="0016480F" w:rsidP="00FA2BE3">
      <w:pPr>
        <w:rPr>
          <w:rFonts w:ascii="Helvetica" w:hAnsi="Helvetica" w:cs="Helvetica"/>
          <w:color w:val="333333"/>
          <w:sz w:val="30"/>
          <w:szCs w:val="30"/>
        </w:rPr>
      </w:pPr>
      <w:hyperlink r:id="rId1728" w:history="1">
        <w:r w:rsidR="00FA2BE3">
          <w:rPr>
            <w:rStyle w:val="Hyperlink"/>
            <w:rFonts w:ascii="Helvetica" w:hAnsi="Helvetica" w:cs="Helvetica"/>
            <w:color w:val="8AC007"/>
            <w:sz w:val="30"/>
            <w:szCs w:val="30"/>
          </w:rPr>
          <w:t>« Previous</w:t>
        </w:r>
      </w:hyperlink>
    </w:p>
    <w:p w:rsidR="00FA2BE3" w:rsidRDefault="0016480F" w:rsidP="00FA2BE3">
      <w:pPr>
        <w:jc w:val="right"/>
        <w:rPr>
          <w:rFonts w:ascii="Helvetica" w:hAnsi="Helvetica" w:cs="Helvetica"/>
          <w:color w:val="333333"/>
          <w:sz w:val="30"/>
          <w:szCs w:val="30"/>
        </w:rPr>
      </w:pPr>
      <w:hyperlink r:id="rId1729" w:history="1">
        <w:r w:rsidR="00FA2BE3">
          <w:rPr>
            <w:rStyle w:val="Hyperlink"/>
            <w:rFonts w:ascii="Helvetica" w:hAnsi="Helvetica" w:cs="Helvetica"/>
            <w:color w:val="8AC007"/>
            <w:sz w:val="30"/>
            <w:szCs w:val="30"/>
          </w:rPr>
          <w:t>Next Chapter »</w:t>
        </w:r>
      </w:hyperlink>
    </w:p>
    <w:p w:rsidR="00FA2BE3" w:rsidRDefault="0016480F" w:rsidP="00FA2BE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81" style="width:0;height:0" o:hralign="center" o:hrstd="t" o:hr="t" fillcolor="#a0a0a0" stroked="f"/>
        </w:pict>
      </w:r>
    </w:p>
    <w:p w:rsidR="00FA2BE3" w:rsidRDefault="00FA2BE3" w:rsidP="00FA2BE3">
      <w:pPr>
        <w:pStyle w:val="intro"/>
        <w:rPr>
          <w:rFonts w:ascii="Helvetica" w:hAnsi="Helvetica" w:cs="Helvetica"/>
        </w:rPr>
      </w:pPr>
      <w:r>
        <w:rPr>
          <w:rFonts w:ascii="Helvetica" w:hAnsi="Helvetica" w:cs="Helvetica"/>
        </w:rPr>
        <w:t xml:space="preserve">This chapter describes all HTML form elements. </w:t>
      </w:r>
    </w:p>
    <w:p w:rsidR="00FA2BE3" w:rsidRDefault="0016480F" w:rsidP="00FA2BE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82" style="width:0;height:0" o:hralign="center" o:hrstd="t" o:hr="t" fillcolor="#a0a0a0" stroked="f"/>
        </w:pict>
      </w:r>
    </w:p>
    <w:p w:rsidR="00FA2BE3" w:rsidRDefault="00FA2BE3" w:rsidP="00FA2BE3">
      <w:pPr>
        <w:pStyle w:val="Heading2"/>
        <w:rPr>
          <w:rFonts w:cs="Helvetica"/>
          <w:color w:val="333333"/>
        </w:rPr>
      </w:pPr>
      <w:r>
        <w:rPr>
          <w:rFonts w:cs="Helvetica"/>
          <w:color w:val="333333"/>
        </w:rPr>
        <w:t>The &lt;input&gt; Element</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 xml:space="preserve">The most important form element is the </w:t>
      </w:r>
      <w:r>
        <w:rPr>
          <w:rStyle w:val="Strong"/>
          <w:rFonts w:ascii="Helvetica" w:hAnsi="Helvetica" w:cs="Helvetica"/>
          <w:color w:val="333333"/>
          <w:sz w:val="21"/>
          <w:szCs w:val="21"/>
        </w:rPr>
        <w:t>&lt;input&gt;</w:t>
      </w:r>
      <w:r>
        <w:rPr>
          <w:rFonts w:ascii="Helvetica" w:hAnsi="Helvetica" w:cs="Helvetica"/>
          <w:color w:val="333333"/>
          <w:sz w:val="21"/>
          <w:szCs w:val="21"/>
        </w:rPr>
        <w:t xml:space="preserve"> element. </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 xml:space="preserve">The &lt;input&gt; element can vary in many ways, depending on the </w:t>
      </w:r>
      <w:r>
        <w:rPr>
          <w:rStyle w:val="Strong"/>
          <w:rFonts w:ascii="Helvetica" w:hAnsi="Helvetica" w:cs="Helvetica"/>
          <w:color w:val="333333"/>
          <w:sz w:val="21"/>
          <w:szCs w:val="21"/>
        </w:rPr>
        <w:t>type</w:t>
      </w:r>
      <w:r>
        <w:rPr>
          <w:rFonts w:ascii="Helvetica" w:hAnsi="Helvetica" w:cs="Helvetica"/>
          <w:color w:val="333333"/>
          <w:sz w:val="21"/>
          <w:szCs w:val="21"/>
        </w:rPr>
        <w:t xml:space="preserve"> attribute.</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FA2BE3" w:rsidTr="00FA2BE3">
        <w:tc>
          <w:tcPr>
            <w:tcW w:w="510" w:type="dxa"/>
            <w:shd w:val="clear" w:color="auto" w:fill="FFFFFF"/>
            <w:tcMar>
              <w:top w:w="150" w:type="dxa"/>
              <w:left w:w="150" w:type="dxa"/>
              <w:bottom w:w="150" w:type="dxa"/>
              <w:right w:w="75" w:type="dxa"/>
            </w:tcMar>
            <w:vAlign w:val="center"/>
            <w:hideMark/>
          </w:tcPr>
          <w:p w:rsidR="00FA2BE3" w:rsidRDefault="00FA2BE3">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2649" name="Picture 26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 xml:space="preserve">All HTML input types are covered in the next chapter. </w:t>
            </w:r>
          </w:p>
        </w:tc>
      </w:tr>
    </w:tbl>
    <w:p w:rsidR="00FA2BE3" w:rsidRDefault="0016480F" w:rsidP="00FA2BE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83" style="width:0;height:0" o:hralign="center" o:hrstd="t" o:hr="t" fillcolor="#a0a0a0" stroked="f"/>
        </w:pict>
      </w:r>
    </w:p>
    <w:p w:rsidR="00FA2BE3" w:rsidRDefault="00FA2BE3" w:rsidP="00FA2BE3">
      <w:pPr>
        <w:pStyle w:val="Heading2"/>
        <w:rPr>
          <w:rFonts w:cs="Helvetica"/>
          <w:color w:val="333333"/>
        </w:rPr>
      </w:pPr>
      <w:r>
        <w:rPr>
          <w:rFonts w:cs="Helvetica"/>
          <w:color w:val="333333"/>
        </w:rPr>
        <w:t>The &lt;select&gt; Element (Drop-Down List)</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&lt;select&gt;</w:t>
      </w:r>
      <w:r>
        <w:rPr>
          <w:rFonts w:ascii="Helvetica" w:hAnsi="Helvetica" w:cs="Helvetica"/>
          <w:color w:val="333333"/>
          <w:sz w:val="21"/>
          <w:szCs w:val="21"/>
        </w:rPr>
        <w:t xml:space="preserve"> element defines a </w:t>
      </w:r>
      <w:r>
        <w:rPr>
          <w:rStyle w:val="Strong"/>
          <w:rFonts w:ascii="Helvetica" w:hAnsi="Helvetica" w:cs="Helvetica"/>
          <w:color w:val="333333"/>
          <w:sz w:val="21"/>
          <w:szCs w:val="21"/>
        </w:rPr>
        <w:t>drop-down</w:t>
      </w:r>
      <w:r>
        <w:rPr>
          <w:rFonts w:ascii="Helvetica" w:hAnsi="Helvetica" w:cs="Helvetica"/>
          <w:color w:val="333333"/>
          <w:sz w:val="21"/>
          <w:szCs w:val="21"/>
        </w:rPr>
        <w:t xml:space="preserve"> list:</w:t>
      </w:r>
    </w:p>
    <w:p w:rsidR="00FA2BE3" w:rsidRDefault="00FA2BE3" w:rsidP="00FA2BE3">
      <w:pPr>
        <w:pStyle w:val="Heading2"/>
        <w:shd w:val="clear" w:color="auto" w:fill="F1F1F1"/>
        <w:spacing w:before="15"/>
        <w:rPr>
          <w:rFonts w:cs="Helvetica"/>
          <w:color w:val="555555"/>
          <w:sz w:val="30"/>
          <w:szCs w:val="30"/>
        </w:rPr>
      </w:pPr>
      <w:r>
        <w:rPr>
          <w:rFonts w:cs="Helvetica"/>
          <w:color w:val="555555"/>
          <w:sz w:val="30"/>
          <w:szCs w:val="30"/>
        </w:rPr>
        <w:t>Example</w:t>
      </w:r>
    </w:p>
    <w:p w:rsidR="00FA2BE3" w:rsidRDefault="00FA2BE3" w:rsidP="00FA2BE3">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select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"cars"</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"volvo"</w:t>
      </w:r>
      <w:r>
        <w:rPr>
          <w:rStyle w:val="highgt1"/>
          <w:rFonts w:ascii="Consolas" w:hAnsi="Consolas" w:cs="Consolas"/>
          <w:sz w:val="21"/>
          <w:szCs w:val="21"/>
        </w:rPr>
        <w:t>&gt;</w:t>
      </w:r>
      <w:r>
        <w:rPr>
          <w:rFonts w:ascii="Consolas" w:hAnsi="Consolas" w:cs="Consolas"/>
          <w:color w:val="000000"/>
          <w:sz w:val="21"/>
          <w:szCs w:val="21"/>
        </w:rPr>
        <w:t>Volvo</w:t>
      </w:r>
      <w:r>
        <w:rPr>
          <w:rStyle w:val="highlt1"/>
          <w:rFonts w:ascii="Consolas" w:hAnsi="Consolas" w:cs="Consolas"/>
          <w:sz w:val="21"/>
          <w:szCs w:val="21"/>
        </w:rPr>
        <w:t>&lt;</w:t>
      </w:r>
      <w:r>
        <w:rPr>
          <w:rStyle w:val="highele1"/>
          <w:rFonts w:ascii="Consolas" w:hAnsi="Consolas" w:cs="Consolas"/>
          <w:sz w:val="21"/>
          <w:szCs w:val="21"/>
        </w:rPr>
        <w:t>/option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"saab"</w:t>
      </w:r>
      <w:r>
        <w:rPr>
          <w:rStyle w:val="highgt1"/>
          <w:rFonts w:ascii="Consolas" w:hAnsi="Consolas" w:cs="Consolas"/>
          <w:sz w:val="21"/>
          <w:szCs w:val="21"/>
        </w:rPr>
        <w:t>&gt;</w:t>
      </w:r>
      <w:r>
        <w:rPr>
          <w:rFonts w:ascii="Consolas" w:hAnsi="Consolas" w:cs="Consolas"/>
          <w:color w:val="000000"/>
          <w:sz w:val="21"/>
          <w:szCs w:val="21"/>
        </w:rPr>
        <w:t>Saab</w:t>
      </w:r>
      <w:r>
        <w:rPr>
          <w:rStyle w:val="highlt1"/>
          <w:rFonts w:ascii="Consolas" w:hAnsi="Consolas" w:cs="Consolas"/>
          <w:sz w:val="21"/>
          <w:szCs w:val="21"/>
        </w:rPr>
        <w:t>&lt;</w:t>
      </w:r>
      <w:r>
        <w:rPr>
          <w:rStyle w:val="highele1"/>
          <w:rFonts w:ascii="Consolas" w:hAnsi="Consolas" w:cs="Consolas"/>
          <w:sz w:val="21"/>
          <w:szCs w:val="21"/>
        </w:rPr>
        <w:t>/option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"fiat"</w:t>
      </w:r>
      <w:r>
        <w:rPr>
          <w:rStyle w:val="highgt1"/>
          <w:rFonts w:ascii="Consolas" w:hAnsi="Consolas" w:cs="Consolas"/>
          <w:sz w:val="21"/>
          <w:szCs w:val="21"/>
        </w:rPr>
        <w:t>&gt;</w:t>
      </w:r>
      <w:r>
        <w:rPr>
          <w:rFonts w:ascii="Consolas" w:hAnsi="Consolas" w:cs="Consolas"/>
          <w:color w:val="000000"/>
          <w:sz w:val="21"/>
          <w:szCs w:val="21"/>
        </w:rPr>
        <w:t>Fiat</w:t>
      </w:r>
      <w:r>
        <w:rPr>
          <w:rStyle w:val="highlt1"/>
          <w:rFonts w:ascii="Consolas" w:hAnsi="Consolas" w:cs="Consolas"/>
          <w:sz w:val="21"/>
          <w:szCs w:val="21"/>
        </w:rPr>
        <w:t>&lt;</w:t>
      </w:r>
      <w:r>
        <w:rPr>
          <w:rStyle w:val="highele1"/>
          <w:rFonts w:ascii="Consolas" w:hAnsi="Consolas" w:cs="Consolas"/>
          <w:sz w:val="21"/>
          <w:szCs w:val="21"/>
        </w:rPr>
        <w:t>/option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"audi"</w:t>
      </w:r>
      <w:r>
        <w:rPr>
          <w:rStyle w:val="highgt1"/>
          <w:rFonts w:ascii="Consolas" w:hAnsi="Consolas" w:cs="Consolas"/>
          <w:sz w:val="21"/>
          <w:szCs w:val="21"/>
        </w:rPr>
        <w:t>&gt;</w:t>
      </w:r>
      <w:r>
        <w:rPr>
          <w:rFonts w:ascii="Consolas" w:hAnsi="Consolas" w:cs="Consolas"/>
          <w:color w:val="000000"/>
          <w:sz w:val="21"/>
          <w:szCs w:val="21"/>
        </w:rPr>
        <w:t>Audi</w:t>
      </w:r>
      <w:r>
        <w:rPr>
          <w:rStyle w:val="highlt1"/>
          <w:rFonts w:ascii="Consolas" w:hAnsi="Consolas" w:cs="Consolas"/>
          <w:sz w:val="21"/>
          <w:szCs w:val="21"/>
        </w:rPr>
        <w:t>&lt;</w:t>
      </w:r>
      <w:r>
        <w:rPr>
          <w:rStyle w:val="highele1"/>
          <w:rFonts w:ascii="Consolas" w:hAnsi="Consolas" w:cs="Consolas"/>
          <w:sz w:val="21"/>
          <w:szCs w:val="21"/>
        </w:rPr>
        <w:t>/option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/select</w:t>
      </w:r>
      <w:r>
        <w:rPr>
          <w:rStyle w:val="highgt1"/>
          <w:rFonts w:ascii="Consolas" w:hAnsi="Consolas" w:cs="Consolas"/>
          <w:sz w:val="21"/>
          <w:szCs w:val="21"/>
        </w:rPr>
        <w:t>&gt;</w:t>
      </w:r>
    </w:p>
    <w:p w:rsidR="00FA2BE3" w:rsidRDefault="00FA2BE3" w:rsidP="00FA2BE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3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&lt;option&gt;</w:t>
      </w:r>
      <w:r>
        <w:rPr>
          <w:rFonts w:ascii="Helvetica" w:hAnsi="Helvetica" w:cs="Helvetica"/>
          <w:color w:val="333333"/>
          <w:sz w:val="21"/>
          <w:szCs w:val="21"/>
        </w:rPr>
        <w:t xml:space="preserve"> </w:t>
      </w:r>
      <w:proofErr w:type="gramStart"/>
      <w:r>
        <w:rPr>
          <w:rFonts w:ascii="Helvetica" w:hAnsi="Helvetica" w:cs="Helvetica"/>
          <w:color w:val="333333"/>
          <w:sz w:val="21"/>
          <w:szCs w:val="21"/>
        </w:rPr>
        <w:t>elements defines</w:t>
      </w:r>
      <w:proofErr w:type="gramEnd"/>
      <w:r>
        <w:rPr>
          <w:rFonts w:ascii="Helvetica" w:hAnsi="Helvetica" w:cs="Helvetica"/>
          <w:color w:val="333333"/>
          <w:sz w:val="21"/>
          <w:szCs w:val="21"/>
        </w:rPr>
        <w:t xml:space="preserve"> the options to select.</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The list will normally show the first item as selected.</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 xml:space="preserve">You can add a selected attribute to define a predefined option. </w:t>
      </w:r>
    </w:p>
    <w:p w:rsidR="00FA2BE3" w:rsidRDefault="00FA2BE3" w:rsidP="00FA2BE3">
      <w:pPr>
        <w:pStyle w:val="Heading2"/>
        <w:shd w:val="clear" w:color="auto" w:fill="F1F1F1"/>
        <w:spacing w:before="15"/>
        <w:rPr>
          <w:rFonts w:cs="Helvetica"/>
          <w:color w:val="555555"/>
          <w:sz w:val="30"/>
          <w:szCs w:val="30"/>
        </w:rPr>
      </w:pPr>
      <w:r>
        <w:rPr>
          <w:rFonts w:cs="Helvetica"/>
          <w:color w:val="555555"/>
          <w:sz w:val="30"/>
          <w:szCs w:val="30"/>
        </w:rPr>
        <w:t>Example</w:t>
      </w:r>
    </w:p>
    <w:p w:rsidR="00FA2BE3" w:rsidRDefault="00FA2BE3" w:rsidP="00FA2BE3">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"fiat"</w:t>
      </w:r>
      <w:r>
        <w:rPr>
          <w:rFonts w:ascii="Consolas" w:hAnsi="Consolas" w:cs="Consolas"/>
          <w:color w:val="000000"/>
          <w:sz w:val="21"/>
          <w:szCs w:val="21"/>
        </w:rPr>
        <w:t xml:space="preserve"> </w:t>
      </w:r>
      <w:r>
        <w:rPr>
          <w:rStyle w:val="highatt1"/>
          <w:rFonts w:ascii="Consolas" w:hAnsi="Consolas" w:cs="Consolas"/>
          <w:sz w:val="21"/>
          <w:szCs w:val="21"/>
        </w:rPr>
        <w:t>selected</w:t>
      </w:r>
      <w:r>
        <w:rPr>
          <w:rStyle w:val="highgt1"/>
          <w:rFonts w:ascii="Consolas" w:hAnsi="Consolas" w:cs="Consolas"/>
          <w:sz w:val="21"/>
          <w:szCs w:val="21"/>
        </w:rPr>
        <w:t>&gt;</w:t>
      </w:r>
      <w:r>
        <w:rPr>
          <w:rFonts w:ascii="Consolas" w:hAnsi="Consolas" w:cs="Consolas"/>
          <w:color w:val="000000"/>
          <w:sz w:val="21"/>
          <w:szCs w:val="21"/>
        </w:rPr>
        <w:t>Fiat</w:t>
      </w:r>
      <w:r>
        <w:rPr>
          <w:rStyle w:val="highlt1"/>
          <w:rFonts w:ascii="Consolas" w:hAnsi="Consolas" w:cs="Consolas"/>
          <w:sz w:val="21"/>
          <w:szCs w:val="21"/>
        </w:rPr>
        <w:t>&lt;</w:t>
      </w:r>
      <w:r>
        <w:rPr>
          <w:rStyle w:val="highele1"/>
          <w:rFonts w:ascii="Consolas" w:hAnsi="Consolas" w:cs="Consolas"/>
          <w:sz w:val="21"/>
          <w:szCs w:val="21"/>
        </w:rPr>
        <w:t>/option</w:t>
      </w:r>
      <w:r>
        <w:rPr>
          <w:rStyle w:val="highgt1"/>
          <w:rFonts w:ascii="Consolas" w:hAnsi="Consolas" w:cs="Consolas"/>
          <w:sz w:val="21"/>
          <w:szCs w:val="21"/>
        </w:rPr>
        <w:t>&gt;</w:t>
      </w:r>
    </w:p>
    <w:p w:rsidR="00FA2BE3" w:rsidRDefault="00FA2BE3" w:rsidP="00FA2BE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3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A2BE3" w:rsidRDefault="0016480F" w:rsidP="00FA2BE3">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84" style="width:0;height:0" o:hralign="center" o:hrstd="t" o:hr="t" fillcolor="#a0a0a0" stroked="f"/>
        </w:pict>
      </w:r>
    </w:p>
    <w:p w:rsidR="00FA2BE3" w:rsidRDefault="00FA2BE3" w:rsidP="00FA2BE3">
      <w:pPr>
        <w:pStyle w:val="Heading2"/>
        <w:rPr>
          <w:rFonts w:cs="Helvetica"/>
          <w:color w:val="333333"/>
        </w:rPr>
      </w:pPr>
      <w:r>
        <w:rPr>
          <w:rFonts w:cs="Helvetica"/>
          <w:color w:val="333333"/>
        </w:rPr>
        <w:t>The &lt;textarea&gt; Element</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&lt;textarea&gt;</w:t>
      </w:r>
      <w:r>
        <w:rPr>
          <w:rFonts w:ascii="Helvetica" w:hAnsi="Helvetica" w:cs="Helvetica"/>
          <w:color w:val="333333"/>
          <w:sz w:val="21"/>
          <w:szCs w:val="21"/>
        </w:rPr>
        <w:t xml:space="preserve"> element defines a multi-line input field (</w:t>
      </w:r>
      <w:r>
        <w:rPr>
          <w:rStyle w:val="Strong"/>
          <w:rFonts w:ascii="Helvetica" w:hAnsi="Helvetica" w:cs="Helvetica"/>
          <w:color w:val="333333"/>
          <w:sz w:val="21"/>
          <w:szCs w:val="21"/>
        </w:rPr>
        <w:t>a text area</w:t>
      </w:r>
      <w:r>
        <w:rPr>
          <w:rFonts w:ascii="Helvetica" w:hAnsi="Helvetica" w:cs="Helvetica"/>
          <w:color w:val="333333"/>
          <w:sz w:val="21"/>
          <w:szCs w:val="21"/>
        </w:rPr>
        <w:t>):</w:t>
      </w:r>
    </w:p>
    <w:p w:rsidR="00FA2BE3" w:rsidRDefault="00FA2BE3" w:rsidP="00FA2BE3">
      <w:pPr>
        <w:pStyle w:val="Heading2"/>
        <w:shd w:val="clear" w:color="auto" w:fill="F1F1F1"/>
        <w:spacing w:before="15"/>
        <w:rPr>
          <w:rFonts w:cs="Helvetica"/>
          <w:color w:val="555555"/>
          <w:sz w:val="30"/>
          <w:szCs w:val="30"/>
        </w:rPr>
      </w:pPr>
      <w:r>
        <w:rPr>
          <w:rFonts w:cs="Helvetica"/>
          <w:color w:val="555555"/>
          <w:sz w:val="30"/>
          <w:szCs w:val="30"/>
        </w:rPr>
        <w:t>Example</w:t>
      </w:r>
    </w:p>
    <w:p w:rsidR="00FA2BE3" w:rsidRDefault="00FA2BE3" w:rsidP="00FA2BE3">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textarea</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"message"</w:t>
      </w:r>
      <w:r>
        <w:rPr>
          <w:rFonts w:ascii="Consolas" w:hAnsi="Consolas" w:cs="Consolas"/>
          <w:color w:val="000000"/>
          <w:sz w:val="21"/>
          <w:szCs w:val="21"/>
        </w:rPr>
        <w:t xml:space="preserve"> </w:t>
      </w:r>
      <w:r>
        <w:rPr>
          <w:rStyle w:val="highatt1"/>
          <w:rFonts w:ascii="Consolas" w:hAnsi="Consolas" w:cs="Consolas"/>
          <w:sz w:val="21"/>
          <w:szCs w:val="21"/>
        </w:rPr>
        <w:t>rows=</w:t>
      </w:r>
      <w:r>
        <w:rPr>
          <w:rStyle w:val="highval1"/>
          <w:rFonts w:ascii="Consolas" w:hAnsi="Consolas" w:cs="Consolas"/>
          <w:sz w:val="21"/>
          <w:szCs w:val="21"/>
        </w:rPr>
        <w:t>"10"</w:t>
      </w:r>
      <w:r>
        <w:rPr>
          <w:rFonts w:ascii="Consolas" w:hAnsi="Consolas" w:cs="Consolas"/>
          <w:color w:val="000000"/>
          <w:sz w:val="21"/>
          <w:szCs w:val="21"/>
        </w:rPr>
        <w:t xml:space="preserve"> </w:t>
      </w:r>
      <w:r>
        <w:rPr>
          <w:rStyle w:val="highatt1"/>
          <w:rFonts w:ascii="Consolas" w:hAnsi="Consolas" w:cs="Consolas"/>
          <w:sz w:val="21"/>
          <w:szCs w:val="21"/>
        </w:rPr>
        <w:t>cols=</w:t>
      </w:r>
      <w:r>
        <w:rPr>
          <w:rStyle w:val="highval1"/>
          <w:rFonts w:ascii="Consolas" w:hAnsi="Consolas" w:cs="Consolas"/>
          <w:sz w:val="21"/>
          <w:szCs w:val="21"/>
        </w:rPr>
        <w:t>"30"</w:t>
      </w:r>
      <w:r>
        <w:rPr>
          <w:rStyle w:val="highgt1"/>
          <w:rFonts w:ascii="Consolas" w:hAnsi="Consolas" w:cs="Consolas"/>
          <w:sz w:val="21"/>
          <w:szCs w:val="21"/>
        </w:rPr>
        <w:t>&gt;</w:t>
      </w:r>
      <w:r>
        <w:rPr>
          <w:rFonts w:ascii="Consolas" w:hAnsi="Consolas" w:cs="Consolas"/>
          <w:color w:val="000000"/>
          <w:sz w:val="21"/>
          <w:szCs w:val="21"/>
        </w:rPr>
        <w:br/>
      </w:r>
      <w:proofErr w:type="gramStart"/>
      <w:r>
        <w:rPr>
          <w:rFonts w:ascii="Consolas" w:hAnsi="Consolas" w:cs="Consolas"/>
          <w:color w:val="000000"/>
          <w:sz w:val="21"/>
          <w:szCs w:val="21"/>
        </w:rPr>
        <w:t>The</w:t>
      </w:r>
      <w:proofErr w:type="gramEnd"/>
      <w:r>
        <w:rPr>
          <w:rFonts w:ascii="Consolas" w:hAnsi="Consolas" w:cs="Consolas"/>
          <w:color w:val="000000"/>
          <w:sz w:val="21"/>
          <w:szCs w:val="21"/>
        </w:rPr>
        <w:t xml:space="preserve"> cat was playing in the garden.</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/textarea</w:t>
      </w:r>
      <w:r>
        <w:rPr>
          <w:rStyle w:val="highgt1"/>
          <w:rFonts w:ascii="Consolas" w:hAnsi="Consolas" w:cs="Consolas"/>
          <w:sz w:val="21"/>
          <w:szCs w:val="21"/>
        </w:rPr>
        <w:t>&gt;</w:t>
      </w:r>
    </w:p>
    <w:p w:rsidR="00FA2BE3" w:rsidRDefault="00FA2BE3" w:rsidP="00FA2BE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3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This is how the HTML code above will be displayed in a browser:</w:t>
      </w:r>
    </w:p>
    <w:p w:rsidR="00FA2BE3" w:rsidRDefault="0016480F" w:rsidP="00FA2BE3">
      <w:pPr>
        <w:rPr>
          <w:rFonts w:ascii="Helvetica" w:hAnsi="Helvetica" w:cs="Helvetica"/>
          <w:color w:val="333333"/>
          <w:sz w:val="21"/>
          <w:szCs w:val="21"/>
        </w:rPr>
      </w:pPr>
      <w:r>
        <w:rPr>
          <w:rFonts w:ascii="Helvetica" w:hAnsi="Helvetica" w:cs="Helvetica"/>
          <w:color w:val="333333"/>
          <w:sz w:val="21"/>
          <w:szCs w:val="21"/>
        </w:rPr>
        <w:object w:dxaOrig="225" w:dyaOrig="225">
          <v:shape id="_x0000_i1814" type="#_x0000_t75" style="width:136.5pt;height:123.75pt" o:ole="">
            <v:imagedata r:id="rId1733" o:title=""/>
          </v:shape>
          <w:control r:id="rId1734" w:name="DefaultOcxName10" w:shapeid="_x0000_i1814"/>
        </w:object>
      </w:r>
    </w:p>
    <w:p w:rsidR="00FA2BE3" w:rsidRDefault="0016480F" w:rsidP="00FA2BE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87" style="width:0;height:0" o:hralign="center" o:hrstd="t" o:hr="t" fillcolor="#a0a0a0" stroked="f"/>
        </w:pict>
      </w:r>
    </w:p>
    <w:p w:rsidR="00FA2BE3" w:rsidRDefault="00FA2BE3" w:rsidP="00FA2BE3">
      <w:pPr>
        <w:pStyle w:val="Heading2"/>
        <w:rPr>
          <w:rFonts w:cs="Helvetica"/>
          <w:color w:val="333333"/>
        </w:rPr>
      </w:pPr>
      <w:r>
        <w:rPr>
          <w:rFonts w:cs="Helvetica"/>
          <w:color w:val="333333"/>
        </w:rPr>
        <w:t>The &lt;button&gt; Element</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&lt;button&gt;</w:t>
      </w:r>
      <w:r>
        <w:rPr>
          <w:rFonts w:ascii="Helvetica" w:hAnsi="Helvetica" w:cs="Helvetica"/>
          <w:color w:val="333333"/>
          <w:sz w:val="21"/>
          <w:szCs w:val="21"/>
        </w:rPr>
        <w:t xml:space="preserve"> element defines a clickable </w:t>
      </w:r>
      <w:r>
        <w:rPr>
          <w:rStyle w:val="Strong"/>
          <w:rFonts w:ascii="Helvetica" w:hAnsi="Helvetica" w:cs="Helvetica"/>
          <w:color w:val="333333"/>
          <w:sz w:val="21"/>
          <w:szCs w:val="21"/>
        </w:rPr>
        <w:t>button</w:t>
      </w:r>
      <w:r>
        <w:rPr>
          <w:rFonts w:ascii="Helvetica" w:hAnsi="Helvetica" w:cs="Helvetica"/>
          <w:color w:val="333333"/>
          <w:sz w:val="21"/>
          <w:szCs w:val="21"/>
        </w:rPr>
        <w:t>:</w:t>
      </w:r>
    </w:p>
    <w:p w:rsidR="00FA2BE3" w:rsidRDefault="00FA2BE3" w:rsidP="00FA2BE3">
      <w:pPr>
        <w:pStyle w:val="Heading2"/>
        <w:shd w:val="clear" w:color="auto" w:fill="F1F1F1"/>
        <w:spacing w:before="15"/>
        <w:rPr>
          <w:rFonts w:cs="Helvetica"/>
          <w:color w:val="555555"/>
          <w:sz w:val="30"/>
          <w:szCs w:val="30"/>
        </w:rPr>
      </w:pPr>
      <w:r>
        <w:rPr>
          <w:rFonts w:cs="Helvetica"/>
          <w:color w:val="555555"/>
          <w:sz w:val="30"/>
          <w:szCs w:val="30"/>
        </w:rPr>
        <w:t>Example</w:t>
      </w:r>
    </w:p>
    <w:p w:rsidR="00FA2BE3" w:rsidRDefault="00FA2BE3" w:rsidP="00FA2BE3">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button</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"button"</w:t>
      </w:r>
      <w:r>
        <w:rPr>
          <w:rFonts w:ascii="Consolas" w:hAnsi="Consolas" w:cs="Consolas"/>
          <w:color w:val="000000"/>
          <w:sz w:val="21"/>
          <w:szCs w:val="21"/>
        </w:rPr>
        <w:t xml:space="preserve"> </w:t>
      </w:r>
      <w:r>
        <w:rPr>
          <w:rStyle w:val="highatt1"/>
          <w:rFonts w:ascii="Consolas" w:hAnsi="Consolas" w:cs="Consolas"/>
          <w:sz w:val="21"/>
          <w:szCs w:val="21"/>
        </w:rPr>
        <w:t>onclick=</w:t>
      </w:r>
      <w:r>
        <w:rPr>
          <w:rStyle w:val="highval1"/>
          <w:rFonts w:ascii="Consolas" w:hAnsi="Consolas" w:cs="Consolas"/>
          <w:sz w:val="21"/>
          <w:szCs w:val="21"/>
        </w:rPr>
        <w:t>"</w:t>
      </w:r>
      <w:proofErr w:type="gramStart"/>
      <w:r>
        <w:rPr>
          <w:rStyle w:val="highval1"/>
          <w:rFonts w:ascii="Consolas" w:hAnsi="Consolas" w:cs="Consolas"/>
          <w:sz w:val="21"/>
          <w:szCs w:val="21"/>
        </w:rPr>
        <w:t>alert(</w:t>
      </w:r>
      <w:proofErr w:type="gramEnd"/>
      <w:r>
        <w:rPr>
          <w:rStyle w:val="highval1"/>
          <w:rFonts w:ascii="Consolas" w:hAnsi="Consolas" w:cs="Consolas"/>
          <w:sz w:val="21"/>
          <w:szCs w:val="21"/>
        </w:rPr>
        <w:t>'Hello World!')"</w:t>
      </w:r>
      <w:r>
        <w:rPr>
          <w:rStyle w:val="highgt1"/>
          <w:rFonts w:ascii="Consolas" w:hAnsi="Consolas" w:cs="Consolas"/>
          <w:sz w:val="21"/>
          <w:szCs w:val="21"/>
        </w:rPr>
        <w:t>&gt;</w:t>
      </w:r>
      <w:r>
        <w:rPr>
          <w:rFonts w:ascii="Consolas" w:hAnsi="Consolas" w:cs="Consolas"/>
          <w:color w:val="000000"/>
          <w:sz w:val="21"/>
          <w:szCs w:val="21"/>
        </w:rPr>
        <w:t>Click Me</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/button</w:t>
      </w:r>
      <w:r>
        <w:rPr>
          <w:rStyle w:val="highgt1"/>
          <w:rFonts w:ascii="Consolas" w:hAnsi="Consolas" w:cs="Consolas"/>
          <w:sz w:val="21"/>
          <w:szCs w:val="21"/>
        </w:rPr>
        <w:t>&gt;</w:t>
      </w:r>
    </w:p>
    <w:p w:rsidR="00FA2BE3" w:rsidRDefault="00FA2BE3" w:rsidP="00FA2BE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73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This is how the HTML code above will be displayed in a browser:</w:t>
      </w:r>
    </w:p>
    <w:p w:rsidR="00FA2BE3" w:rsidRDefault="00FA2BE3" w:rsidP="00FA2BE3">
      <w:pPr>
        <w:rPr>
          <w:rFonts w:ascii="Helvetica" w:hAnsi="Helvetica" w:cs="Helvetica"/>
          <w:color w:val="333333"/>
          <w:sz w:val="21"/>
          <w:szCs w:val="21"/>
        </w:rPr>
      </w:pPr>
      <w:r>
        <w:rPr>
          <w:rFonts w:ascii="Helvetica" w:hAnsi="Helvetica" w:cs="Helvetica"/>
          <w:color w:val="333333"/>
          <w:sz w:val="21"/>
          <w:szCs w:val="21"/>
        </w:rPr>
        <w:t xml:space="preserve">Click Me! </w:t>
      </w:r>
    </w:p>
    <w:p w:rsidR="00FA2BE3" w:rsidRDefault="0016480F" w:rsidP="00FA2BE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88" style="width:0;height:0" o:hralign="center" o:hrstd="t" o:hr="t" fillcolor="#a0a0a0" stroked="f"/>
        </w:pict>
      </w:r>
    </w:p>
    <w:p w:rsidR="00FA2BE3" w:rsidRDefault="00FA2BE3" w:rsidP="00FA2BE3">
      <w:pPr>
        <w:pStyle w:val="Heading2"/>
        <w:rPr>
          <w:rFonts w:cs="Helvetica"/>
          <w:color w:val="333333"/>
        </w:rPr>
      </w:pPr>
      <w:r>
        <w:rPr>
          <w:rFonts w:cs="Helvetica"/>
          <w:color w:val="333333"/>
        </w:rPr>
        <w:t>HTML5 Form Elements</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HTML5 added the following form elements:</w:t>
      </w:r>
    </w:p>
    <w:p w:rsidR="00FA2BE3" w:rsidRDefault="00FA2BE3" w:rsidP="007D4F60">
      <w:pPr>
        <w:numPr>
          <w:ilvl w:val="0"/>
          <w:numId w:val="2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&lt;datalist&gt;</w:t>
      </w:r>
    </w:p>
    <w:p w:rsidR="00FA2BE3" w:rsidRDefault="00FA2BE3" w:rsidP="007D4F60">
      <w:pPr>
        <w:numPr>
          <w:ilvl w:val="0"/>
          <w:numId w:val="2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&lt;keygen&gt;</w:t>
      </w:r>
    </w:p>
    <w:p w:rsidR="00FA2BE3" w:rsidRDefault="00FA2BE3" w:rsidP="007D4F60">
      <w:pPr>
        <w:numPr>
          <w:ilvl w:val="0"/>
          <w:numId w:val="2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&lt;output&gt;</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FA2BE3" w:rsidTr="00FA2BE3">
        <w:tc>
          <w:tcPr>
            <w:tcW w:w="510" w:type="dxa"/>
            <w:shd w:val="clear" w:color="auto" w:fill="FFFFFF"/>
            <w:tcMar>
              <w:top w:w="150" w:type="dxa"/>
              <w:left w:w="150" w:type="dxa"/>
              <w:bottom w:w="150" w:type="dxa"/>
              <w:right w:w="75" w:type="dxa"/>
            </w:tcMar>
            <w:vAlign w:val="center"/>
            <w:hideMark/>
          </w:tcPr>
          <w:p w:rsidR="00FA2BE3" w:rsidRDefault="00FA2BE3">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2654" name="Picture 26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FA2BE3" w:rsidRDefault="00FA2BE3">
            <w:pPr>
              <w:pStyle w:val="NormalWeb"/>
              <w:rPr>
                <w:rFonts w:ascii="Helvetica" w:hAnsi="Helvetica" w:cs="Helvetica"/>
                <w:color w:val="333333"/>
                <w:sz w:val="21"/>
                <w:szCs w:val="21"/>
              </w:rPr>
            </w:pPr>
            <w:r>
              <w:rPr>
                <w:rFonts w:ascii="Helvetica" w:hAnsi="Helvetica" w:cs="Helvetica"/>
                <w:color w:val="333333"/>
                <w:sz w:val="21"/>
                <w:szCs w:val="21"/>
              </w:rPr>
              <w:t>By default, browsers do not display unknown elements. New elements will not destroy your page.</w:t>
            </w:r>
          </w:p>
        </w:tc>
      </w:tr>
    </w:tbl>
    <w:p w:rsidR="00FA2BE3" w:rsidRDefault="0016480F" w:rsidP="00FA2BE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89" style="width:0;height:0" o:hralign="center" o:hrstd="t" o:hr="t" fillcolor="#a0a0a0" stroked="f"/>
        </w:pict>
      </w:r>
    </w:p>
    <w:p w:rsidR="00FA2BE3" w:rsidRDefault="00FA2BE3" w:rsidP="00FA2BE3">
      <w:pPr>
        <w:pStyle w:val="Heading2"/>
        <w:rPr>
          <w:rFonts w:cs="Helvetica"/>
          <w:color w:val="333333"/>
        </w:rPr>
      </w:pPr>
      <w:r>
        <w:rPr>
          <w:rFonts w:cs="Helvetica"/>
          <w:color w:val="333333"/>
        </w:rPr>
        <w:t>HTML5 &lt;datalist&gt; Element</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&lt;datalist&gt;</w:t>
      </w:r>
      <w:r>
        <w:rPr>
          <w:rFonts w:ascii="Helvetica" w:hAnsi="Helvetica" w:cs="Helvetica"/>
          <w:color w:val="333333"/>
          <w:sz w:val="21"/>
          <w:szCs w:val="21"/>
        </w:rPr>
        <w:t xml:space="preserve"> element specifies a list of pre-defined options for an &lt;input&gt; element.</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Users will see a drop-down list of pre-defined options as they input data.</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list</w:t>
      </w:r>
      <w:r>
        <w:rPr>
          <w:rFonts w:ascii="Helvetica" w:hAnsi="Helvetica" w:cs="Helvetica"/>
          <w:color w:val="333333"/>
          <w:sz w:val="21"/>
          <w:szCs w:val="21"/>
        </w:rPr>
        <w:t xml:space="preserve"> attribute of the &lt;input&gt; element, must refer to the </w:t>
      </w:r>
      <w:r>
        <w:rPr>
          <w:rStyle w:val="Strong"/>
          <w:rFonts w:ascii="Helvetica" w:hAnsi="Helvetica" w:cs="Helvetica"/>
          <w:color w:val="333333"/>
          <w:sz w:val="21"/>
          <w:szCs w:val="21"/>
        </w:rPr>
        <w:t>id</w:t>
      </w:r>
      <w:r>
        <w:rPr>
          <w:rFonts w:ascii="Helvetica" w:hAnsi="Helvetica" w:cs="Helvetica"/>
          <w:color w:val="333333"/>
          <w:sz w:val="21"/>
          <w:szCs w:val="21"/>
        </w:rPr>
        <w:t xml:space="preserve"> attribute of the &lt;datalist&gt; element.</w:t>
      </w:r>
    </w:p>
    <w:p w:rsidR="00FA2BE3" w:rsidRDefault="00FA2BE3" w:rsidP="00FA2BE3">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656" name="Picture 265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657" name="Picture 265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descr="Safari"/>
                    <pic:cNvPicPr>
                      <a:picLocks noChangeAspect="1" noChangeArrowheads="1"/>
                    </pic:cNvPicPr>
                  </pic:nvPicPr>
                  <pic:blipFill>
                    <a:blip r:embed="rId173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658" name="Picture 265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659" name="Picture 265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660" name="Picture 266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A2BE3" w:rsidRDefault="00FA2BE3" w:rsidP="00FA2BE3">
      <w:pPr>
        <w:pStyle w:val="Heading2"/>
        <w:shd w:val="clear" w:color="auto" w:fill="F1F1F1"/>
        <w:spacing w:before="15"/>
        <w:rPr>
          <w:rFonts w:cs="Helvetica"/>
          <w:color w:val="555555"/>
          <w:sz w:val="30"/>
          <w:szCs w:val="30"/>
        </w:rPr>
      </w:pPr>
      <w:r>
        <w:rPr>
          <w:rFonts w:cs="Helvetica"/>
          <w:color w:val="555555"/>
          <w:sz w:val="30"/>
          <w:szCs w:val="30"/>
        </w:rPr>
        <w:t>Example</w:t>
      </w:r>
    </w:p>
    <w:p w:rsidR="00FA2BE3" w:rsidRDefault="00FA2BE3" w:rsidP="00FA2BE3">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An &lt;input&gt; element with pre-defined values in a &lt;datalist&gt;:</w:t>
      </w:r>
    </w:p>
    <w:p w:rsidR="00FA2BE3" w:rsidRDefault="00FA2BE3" w:rsidP="00FA2BE3">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list=</w:t>
      </w:r>
      <w:r>
        <w:rPr>
          <w:rStyle w:val="highval1"/>
          <w:rFonts w:ascii="Consolas" w:hAnsi="Consolas" w:cs="Consolas"/>
          <w:sz w:val="21"/>
          <w:szCs w:val="21"/>
        </w:rPr>
        <w:t>"browsers"</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datalist</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"browsers"</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"Internet Explorer"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"Firefox"</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"Chrome"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"Opera"</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"Safari"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/datalist</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FA2BE3" w:rsidRDefault="00FA2BE3" w:rsidP="00FA2BE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74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A2BE3" w:rsidRDefault="0016480F" w:rsidP="00FA2BE3">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90" style="width:0;height:0" o:hralign="center" o:hrstd="t" o:hr="t" fillcolor="#a0a0a0" stroked="f"/>
        </w:pict>
      </w:r>
    </w:p>
    <w:p w:rsidR="00FA2BE3" w:rsidRDefault="00FA2BE3" w:rsidP="00FA2BE3">
      <w:pPr>
        <w:pStyle w:val="Heading2"/>
        <w:rPr>
          <w:rFonts w:cs="Helvetica"/>
          <w:color w:val="333333"/>
        </w:rPr>
      </w:pPr>
      <w:r>
        <w:rPr>
          <w:rFonts w:cs="Helvetica"/>
          <w:color w:val="333333"/>
        </w:rPr>
        <w:t>HTML5 &lt;keygen&gt; Element</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 xml:space="preserve">The purpose of the </w:t>
      </w:r>
      <w:r>
        <w:rPr>
          <w:rStyle w:val="Strong"/>
          <w:rFonts w:ascii="Helvetica" w:hAnsi="Helvetica" w:cs="Helvetica"/>
          <w:color w:val="333333"/>
          <w:sz w:val="21"/>
          <w:szCs w:val="21"/>
        </w:rPr>
        <w:t>&lt;keygen&gt;</w:t>
      </w:r>
      <w:r>
        <w:rPr>
          <w:rFonts w:ascii="Helvetica" w:hAnsi="Helvetica" w:cs="Helvetica"/>
          <w:color w:val="333333"/>
          <w:sz w:val="21"/>
          <w:szCs w:val="21"/>
        </w:rPr>
        <w:t xml:space="preserve"> element is to provide a secure way to authenticate users.</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The &lt;keygen&gt; element specifies a key-pair generator field in a form.</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When the form is submitted, two keys are generated, one private and one public.</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The private key is stored locally, and the public key is sent to the server.</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The public key could be used to generate a client certificate to authenticate the user in the future.</w:t>
      </w:r>
    </w:p>
    <w:p w:rsidR="00FA2BE3" w:rsidRDefault="00FA2BE3" w:rsidP="00FA2BE3">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662" name="Picture 266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663" name="Picture 266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664" name="Picture 266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665" name="Picture 266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666" name="Picture 266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A2BE3" w:rsidRDefault="00FA2BE3" w:rsidP="00FA2BE3">
      <w:pPr>
        <w:pStyle w:val="Heading2"/>
        <w:shd w:val="clear" w:color="auto" w:fill="F1F1F1"/>
        <w:spacing w:before="15"/>
        <w:rPr>
          <w:rFonts w:cs="Helvetica"/>
          <w:color w:val="555555"/>
          <w:sz w:val="30"/>
          <w:szCs w:val="30"/>
        </w:rPr>
      </w:pPr>
      <w:r>
        <w:rPr>
          <w:rFonts w:cs="Helvetica"/>
          <w:color w:val="555555"/>
          <w:sz w:val="30"/>
          <w:szCs w:val="30"/>
        </w:rPr>
        <w:t>Example</w:t>
      </w:r>
    </w:p>
    <w:p w:rsidR="00FA2BE3" w:rsidRDefault="00FA2BE3" w:rsidP="00FA2BE3">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A form with a keygen field:</w:t>
      </w:r>
    </w:p>
    <w:p w:rsidR="00FA2BE3" w:rsidRDefault="00FA2BE3" w:rsidP="00FA2BE3">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Style w:val="highgt1"/>
          <w:rFonts w:ascii="Consolas" w:hAnsi="Consolas" w:cs="Consolas"/>
          <w:sz w:val="21"/>
          <w:szCs w:val="21"/>
        </w:rPr>
        <w:t>&gt;</w:t>
      </w:r>
      <w:r>
        <w:rPr>
          <w:rFonts w:ascii="Consolas" w:hAnsi="Consolas" w:cs="Consolas"/>
          <w:color w:val="000000"/>
          <w:sz w:val="21"/>
          <w:szCs w:val="21"/>
        </w:rPr>
        <w:br/>
        <w:t xml:space="preserve">Username: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"user"</w:t>
      </w:r>
      <w:r>
        <w:rPr>
          <w:rStyle w:val="highgt1"/>
          <w:rFonts w:ascii="Consolas" w:hAnsi="Consolas" w:cs="Consolas"/>
          <w:sz w:val="21"/>
          <w:szCs w:val="21"/>
        </w:rPr>
        <w:t>&gt;</w:t>
      </w:r>
      <w:r>
        <w:rPr>
          <w:rFonts w:ascii="Consolas" w:hAnsi="Consolas" w:cs="Consolas"/>
          <w:color w:val="000000"/>
          <w:sz w:val="21"/>
          <w:szCs w:val="21"/>
        </w:rPr>
        <w:br/>
        <w:t xml:space="preserve">Encryption: </w:t>
      </w:r>
      <w:r>
        <w:rPr>
          <w:rStyle w:val="highlt1"/>
          <w:rFonts w:ascii="Consolas" w:hAnsi="Consolas" w:cs="Consolas"/>
          <w:sz w:val="21"/>
          <w:szCs w:val="21"/>
        </w:rPr>
        <w:t>&lt;</w:t>
      </w:r>
      <w:r>
        <w:rPr>
          <w:rStyle w:val="highele1"/>
          <w:rFonts w:ascii="Consolas" w:hAnsi="Consolas" w:cs="Consolas"/>
          <w:sz w:val="21"/>
          <w:szCs w:val="21"/>
        </w:rPr>
        <w:t>keygen</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"security"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FA2BE3" w:rsidRDefault="00FA2BE3" w:rsidP="00FA2BE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4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A2BE3" w:rsidRDefault="0016480F" w:rsidP="00FA2BE3">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91" style="width:0;height:0" o:hralign="center" o:hrstd="t" o:hr="t" fillcolor="#a0a0a0" stroked="f"/>
        </w:pict>
      </w:r>
    </w:p>
    <w:p w:rsidR="00FA2BE3" w:rsidRDefault="00FA2BE3" w:rsidP="00FA2BE3">
      <w:pPr>
        <w:pStyle w:val="Heading2"/>
        <w:rPr>
          <w:rFonts w:cs="Helvetica"/>
          <w:color w:val="333333"/>
        </w:rPr>
      </w:pPr>
      <w:r>
        <w:rPr>
          <w:rFonts w:cs="Helvetica"/>
          <w:color w:val="333333"/>
        </w:rPr>
        <w:t>HTML5 &lt;output&gt; Element</w:t>
      </w:r>
    </w:p>
    <w:p w:rsidR="00FA2BE3" w:rsidRDefault="00FA2BE3" w:rsidP="00FA2BE3">
      <w:pPr>
        <w:pStyle w:val="NormalWeb"/>
        <w:rPr>
          <w:rFonts w:ascii="Helvetica" w:hAnsi="Helvetica" w:cs="Helvetica"/>
          <w:color w:val="333333"/>
          <w:sz w:val="21"/>
          <w:szCs w:val="21"/>
        </w:rPr>
      </w:pPr>
      <w:r>
        <w:rPr>
          <w:rFonts w:ascii="Helvetica" w:hAnsi="Helvetica" w:cs="Helvetica"/>
          <w:color w:val="333333"/>
          <w:sz w:val="21"/>
          <w:szCs w:val="21"/>
        </w:rPr>
        <w:t>The &lt;output&gt; element represents the result of a calculation (like one performed by a script).</w:t>
      </w:r>
    </w:p>
    <w:p w:rsidR="00FA2BE3" w:rsidRDefault="00FA2BE3" w:rsidP="00FA2BE3">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668" name="Picture 266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669" name="Picture 266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670" name="Picture 267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671" name="Picture 267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672" name="Picture 267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A2BE3" w:rsidRDefault="00FA2BE3" w:rsidP="00FA2BE3">
      <w:pPr>
        <w:pStyle w:val="Heading2"/>
        <w:shd w:val="clear" w:color="auto" w:fill="F1F1F1"/>
        <w:spacing w:before="15"/>
        <w:rPr>
          <w:rFonts w:cs="Helvetica"/>
          <w:color w:val="555555"/>
          <w:sz w:val="30"/>
          <w:szCs w:val="30"/>
        </w:rPr>
      </w:pPr>
      <w:r>
        <w:rPr>
          <w:rFonts w:cs="Helvetica"/>
          <w:color w:val="555555"/>
          <w:sz w:val="30"/>
          <w:szCs w:val="30"/>
        </w:rPr>
        <w:t>Example</w:t>
      </w:r>
    </w:p>
    <w:p w:rsidR="00FA2BE3" w:rsidRDefault="00FA2BE3" w:rsidP="00FA2BE3">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Perform a calculation and show the result in an &lt;output&gt; element:</w:t>
      </w:r>
    </w:p>
    <w:p w:rsidR="00FA2BE3" w:rsidRDefault="00FA2BE3" w:rsidP="00FA2BE3">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"action_page.asp"</w:t>
      </w:r>
      <w:r>
        <w:rPr>
          <w:rFonts w:ascii="Consolas" w:hAnsi="Consolas" w:cs="Consolas"/>
          <w:color w:val="DC143C"/>
          <w:sz w:val="21"/>
          <w:szCs w:val="21"/>
        </w:rPr>
        <w:br/>
      </w:r>
      <w:r>
        <w:rPr>
          <w:rStyle w:val="highatt1"/>
          <w:rFonts w:ascii="Consolas" w:hAnsi="Consolas" w:cs="Consolas"/>
          <w:sz w:val="21"/>
          <w:szCs w:val="21"/>
        </w:rPr>
        <w:t>oninput=</w:t>
      </w:r>
      <w:r>
        <w:rPr>
          <w:rStyle w:val="highval1"/>
          <w:rFonts w:ascii="Consolas" w:hAnsi="Consolas" w:cs="Consolas"/>
          <w:sz w:val="21"/>
          <w:szCs w:val="21"/>
        </w:rPr>
        <w:t>"x.value=parseInt(a.value)+parseInt(b.value)"</w:t>
      </w:r>
      <w:r>
        <w:rPr>
          <w:rStyle w:val="highgt1"/>
          <w:rFonts w:ascii="Consolas" w:hAnsi="Consolas" w:cs="Consolas"/>
          <w:sz w:val="21"/>
          <w:szCs w:val="21"/>
        </w:rPr>
        <w:t>&gt;</w:t>
      </w:r>
      <w:r>
        <w:rPr>
          <w:rFonts w:ascii="Consolas" w:hAnsi="Consolas" w:cs="Consolas"/>
          <w:color w:val="000000"/>
          <w:sz w:val="21"/>
          <w:szCs w:val="21"/>
        </w:rPr>
        <w:br/>
        <w:t>0</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"range"</w:t>
      </w:r>
      <w:r>
        <w:rPr>
          <w:rStyle w:val="highatt1"/>
          <w:rFonts w:ascii="Consolas" w:hAnsi="Consolas" w:cs="Consolas"/>
          <w:sz w:val="21"/>
          <w:szCs w:val="21"/>
        </w:rPr>
        <w:t>  id=</w:t>
      </w:r>
      <w:r>
        <w:rPr>
          <w:rStyle w:val="highval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"50"</w:t>
      </w:r>
      <w:r>
        <w:rPr>
          <w:rStyle w:val="highgt1"/>
          <w:rFonts w:ascii="Consolas" w:hAnsi="Consolas" w:cs="Consolas"/>
          <w:sz w:val="21"/>
          <w:szCs w:val="21"/>
        </w:rPr>
        <w:t>&gt;</w:t>
      </w:r>
      <w:r>
        <w:rPr>
          <w:rFonts w:ascii="Consolas" w:hAnsi="Consolas" w:cs="Consolas"/>
          <w:color w:val="000000"/>
          <w:sz w:val="21"/>
          <w:szCs w:val="21"/>
        </w:rPr>
        <w:br/>
        <w:t>100 +</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"number"</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"b"</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"b"</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"50"</w:t>
      </w:r>
      <w:r>
        <w:rPr>
          <w:rStyle w:val="highgt1"/>
          <w:rFonts w:ascii="Consolas" w:hAnsi="Consolas" w:cs="Consolas"/>
          <w:sz w:val="21"/>
          <w:szCs w:val="21"/>
        </w:rPr>
        <w:t>&gt;</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lastRenderedPageBreak/>
        <w:t>&lt;</w:t>
      </w:r>
      <w:r>
        <w:rPr>
          <w:rStyle w:val="highele1"/>
          <w:rFonts w:ascii="Consolas" w:hAnsi="Consolas" w:cs="Consolas"/>
          <w:sz w:val="21"/>
          <w:szCs w:val="21"/>
        </w:rPr>
        <w:t>output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"x"</w:t>
      </w:r>
      <w:r>
        <w:rPr>
          <w:rFonts w:ascii="Consolas" w:hAnsi="Consolas" w:cs="Consolas"/>
          <w:color w:val="000000"/>
          <w:sz w:val="21"/>
          <w:szCs w:val="21"/>
        </w:rPr>
        <w:t xml:space="preserve"> </w:t>
      </w:r>
      <w:r>
        <w:rPr>
          <w:rStyle w:val="highatt1"/>
          <w:rFonts w:ascii="Consolas" w:hAnsi="Consolas" w:cs="Consolas"/>
          <w:sz w:val="21"/>
          <w:szCs w:val="21"/>
        </w:rPr>
        <w:t>for=</w:t>
      </w:r>
      <w:r>
        <w:rPr>
          <w:rStyle w:val="highval1"/>
          <w:rFonts w:ascii="Consolas" w:hAnsi="Consolas" w:cs="Consolas"/>
          <w:sz w:val="21"/>
          <w:szCs w:val="21"/>
        </w:rPr>
        <w:t>"a b"</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/output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FA2BE3" w:rsidRDefault="00FA2BE3" w:rsidP="00FA2BE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4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A2BE3" w:rsidRDefault="0016480F" w:rsidP="00FA2BE3">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292" style="width:0;height:0" o:hralign="center" o:hrstd="t" o:hr="t" fillcolor="#a0a0a0" stroked="f"/>
        </w:pict>
      </w:r>
    </w:p>
    <w:p w:rsidR="00FA2BE3" w:rsidRDefault="00FA2BE3" w:rsidP="00FA2BE3">
      <w:pPr>
        <w:pStyle w:val="Heading2"/>
        <w:rPr>
          <w:rFonts w:cs="Helvetica"/>
          <w:color w:val="333333"/>
        </w:rPr>
      </w:pPr>
      <w:r>
        <w:rPr>
          <w:rFonts w:cs="Helvetica"/>
          <w:color w:val="333333"/>
        </w:rPr>
        <w:t>HTML Form Elements</w:t>
      </w:r>
    </w:p>
    <w:p w:rsidR="00FA2BE3" w:rsidRDefault="00FA2BE3" w:rsidP="00FA2BE3">
      <w:pPr>
        <w:pStyle w:val="html5badge"/>
        <w:rPr>
          <w:rFonts w:ascii="Helvetica" w:hAnsi="Helvetica" w:cs="Helvetica"/>
          <w:color w:val="333333"/>
          <w:sz w:val="21"/>
          <w:szCs w:val="21"/>
        </w:rPr>
      </w:pPr>
      <w:r>
        <w:rPr>
          <w:rFonts w:ascii="Helvetica" w:hAnsi="Helvetica" w:cs="Helvetica"/>
          <w:color w:val="333333"/>
          <w:sz w:val="21"/>
          <w:szCs w:val="21"/>
        </w:rPr>
        <w:t>= new in HTML5.</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55"/>
        <w:gridCol w:w="7721"/>
      </w:tblGrid>
      <w:tr w:rsidR="00FA2BE3" w:rsidTr="00FA2BE3">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46" w:history="1">
              <w:r w:rsidR="00FA2BE3">
                <w:rPr>
                  <w:rStyle w:val="Hyperlink"/>
                  <w:rFonts w:ascii="Helvetica" w:hAnsi="Helvetica" w:cs="Helvetica"/>
                  <w:sz w:val="21"/>
                  <w:szCs w:val="21"/>
                </w:rPr>
                <w:t>&lt;form&gt;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Defines an HTML form for user input</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47" w:history="1">
              <w:r w:rsidR="00FA2BE3">
                <w:rPr>
                  <w:rStyle w:val="Hyperlink"/>
                  <w:rFonts w:ascii="Helvetica" w:hAnsi="Helvetica" w:cs="Helvetica"/>
                  <w:sz w:val="21"/>
                  <w:szCs w:val="21"/>
                </w:rPr>
                <w:t>&lt;input&gt;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Defines an input control</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48" w:history="1">
              <w:r w:rsidR="00FA2BE3">
                <w:rPr>
                  <w:rStyle w:val="Hyperlink"/>
                  <w:rFonts w:ascii="Helvetica" w:hAnsi="Helvetica" w:cs="Helvetica"/>
                  <w:sz w:val="21"/>
                  <w:szCs w:val="21"/>
                </w:rPr>
                <w:t>&lt;textarea&gt;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Defines a multiline input control (text area)</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49" w:history="1">
              <w:r w:rsidR="00FA2BE3">
                <w:rPr>
                  <w:rStyle w:val="Hyperlink"/>
                  <w:rFonts w:ascii="Helvetica" w:hAnsi="Helvetica" w:cs="Helvetica"/>
                  <w:sz w:val="21"/>
                  <w:szCs w:val="21"/>
                </w:rPr>
                <w:t>&lt;label&gt;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Defines a label for an &lt;input&gt; element</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50" w:history="1">
              <w:r w:rsidR="00FA2BE3">
                <w:rPr>
                  <w:rStyle w:val="Hyperlink"/>
                  <w:rFonts w:ascii="Helvetica" w:hAnsi="Helvetica" w:cs="Helvetica"/>
                  <w:sz w:val="21"/>
                  <w:szCs w:val="21"/>
                </w:rPr>
                <w:t>&lt;fieldset&gt;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Groups related elements in a form</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51" w:history="1">
              <w:r w:rsidR="00FA2BE3">
                <w:rPr>
                  <w:rStyle w:val="Hyperlink"/>
                  <w:rFonts w:ascii="Helvetica" w:hAnsi="Helvetica" w:cs="Helvetica"/>
                  <w:sz w:val="21"/>
                  <w:szCs w:val="21"/>
                </w:rPr>
                <w:t>&lt;legend&gt;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Defines a caption for a &lt;fieldset&gt; element</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52" w:history="1">
              <w:r w:rsidR="00FA2BE3">
                <w:rPr>
                  <w:rStyle w:val="Hyperlink"/>
                  <w:rFonts w:ascii="Helvetica" w:hAnsi="Helvetica" w:cs="Helvetica"/>
                  <w:sz w:val="21"/>
                  <w:szCs w:val="21"/>
                </w:rPr>
                <w:t>&lt;select&gt;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Defines a drop-down list</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53" w:history="1">
              <w:r w:rsidR="00FA2BE3">
                <w:rPr>
                  <w:rStyle w:val="Hyperlink"/>
                  <w:rFonts w:ascii="Helvetica" w:hAnsi="Helvetica" w:cs="Helvetica"/>
                  <w:sz w:val="21"/>
                  <w:szCs w:val="21"/>
                </w:rPr>
                <w:t>&lt;optgroup&gt;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Defines a group of related options in a drop-down list</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54" w:history="1">
              <w:r w:rsidR="00FA2BE3">
                <w:rPr>
                  <w:rStyle w:val="Hyperlink"/>
                  <w:rFonts w:ascii="Helvetica" w:hAnsi="Helvetica" w:cs="Helvetica"/>
                  <w:sz w:val="21"/>
                  <w:szCs w:val="21"/>
                </w:rPr>
                <w:t>&lt;option&gt;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Defines an option in a drop-down list</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55" w:history="1">
              <w:r w:rsidR="00FA2BE3">
                <w:rPr>
                  <w:rStyle w:val="Hyperlink"/>
                  <w:rFonts w:ascii="Helvetica" w:hAnsi="Helvetica" w:cs="Helvetica"/>
                  <w:sz w:val="21"/>
                  <w:szCs w:val="21"/>
                </w:rPr>
                <w:t>&lt;button&gt;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Defines a clickable button</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56" w:history="1">
              <w:r w:rsidR="00FA2BE3">
                <w:rPr>
                  <w:rStyle w:val="Hyperlink"/>
                  <w:rFonts w:ascii="Helvetica" w:hAnsi="Helvetica" w:cs="Helvetica"/>
                  <w:sz w:val="21"/>
                  <w:szCs w:val="21"/>
                </w:rPr>
                <w:t>&lt;datalist&gt;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Specifies a list of pre-defined options for input controls</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57" w:history="1">
              <w:r w:rsidR="00FA2BE3">
                <w:rPr>
                  <w:rStyle w:val="Hyperlink"/>
                  <w:rFonts w:ascii="Helvetica" w:hAnsi="Helvetica" w:cs="Helvetica"/>
                  <w:sz w:val="21"/>
                  <w:szCs w:val="21"/>
                </w:rPr>
                <w:t>&lt;keygen&gt;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Defines a key-pair generator field (for forms)</w:t>
            </w:r>
          </w:p>
        </w:tc>
      </w:tr>
      <w:tr w:rsidR="00FA2BE3" w:rsidTr="00FA2BE3">
        <w:tc>
          <w:tcPr>
            <w:tcW w:w="0" w:type="auto"/>
            <w:shd w:val="clear" w:color="auto" w:fill="auto"/>
            <w:tcMar>
              <w:top w:w="0" w:type="dxa"/>
              <w:left w:w="0" w:type="dxa"/>
              <w:bottom w:w="0" w:type="dxa"/>
              <w:right w:w="0" w:type="dxa"/>
            </w:tcMar>
            <w:vAlign w:val="center"/>
            <w:hideMark/>
          </w:tcPr>
          <w:p w:rsidR="00FA2BE3" w:rsidRDefault="0016480F">
            <w:pPr>
              <w:spacing w:after="180"/>
              <w:rPr>
                <w:rFonts w:ascii="Helvetica" w:hAnsi="Helvetica" w:cs="Helvetica"/>
                <w:color w:val="333333"/>
                <w:sz w:val="21"/>
                <w:szCs w:val="21"/>
              </w:rPr>
            </w:pPr>
            <w:hyperlink r:id="rId1758" w:history="1">
              <w:r w:rsidR="00FA2BE3">
                <w:rPr>
                  <w:rStyle w:val="Hyperlink"/>
                  <w:rFonts w:ascii="Helvetica" w:hAnsi="Helvetica" w:cs="Helvetica"/>
                  <w:sz w:val="21"/>
                  <w:szCs w:val="21"/>
                </w:rPr>
                <w:t>&lt;output&gt;</w:t>
              </w:r>
            </w:hyperlink>
          </w:p>
        </w:tc>
        <w:tc>
          <w:tcPr>
            <w:tcW w:w="0" w:type="auto"/>
            <w:shd w:val="clear" w:color="auto" w:fill="auto"/>
            <w:tcMar>
              <w:top w:w="0" w:type="dxa"/>
              <w:left w:w="0" w:type="dxa"/>
              <w:bottom w:w="0" w:type="dxa"/>
              <w:right w:w="0" w:type="dxa"/>
            </w:tcMar>
            <w:vAlign w:val="center"/>
            <w:hideMark/>
          </w:tcPr>
          <w:p w:rsidR="00FA2BE3" w:rsidRDefault="00FA2BE3">
            <w:pPr>
              <w:spacing w:after="180"/>
              <w:rPr>
                <w:rFonts w:ascii="Helvetica" w:hAnsi="Helvetica" w:cs="Helvetica"/>
                <w:color w:val="333333"/>
                <w:sz w:val="21"/>
                <w:szCs w:val="21"/>
              </w:rPr>
            </w:pPr>
            <w:r>
              <w:rPr>
                <w:rFonts w:ascii="Helvetica" w:hAnsi="Helvetica" w:cs="Helvetica"/>
                <w:color w:val="333333"/>
                <w:sz w:val="21"/>
                <w:szCs w:val="21"/>
              </w:rPr>
              <w:t>Defines the result of a calculation</w:t>
            </w:r>
          </w:p>
        </w:tc>
      </w:tr>
    </w:tbl>
    <w:p w:rsidR="00FA2BE3" w:rsidRDefault="00FA2BE3" w:rsidP="00FA2BE3">
      <w:pPr>
        <w:spacing w:after="240"/>
        <w:rPr>
          <w:rFonts w:ascii="Helvetica" w:hAnsi="Helvetica" w:cs="Helvetica"/>
          <w:color w:val="333333"/>
          <w:sz w:val="21"/>
          <w:szCs w:val="21"/>
        </w:rPr>
      </w:pPr>
    </w:p>
    <w:p w:rsidR="00FA2BE3" w:rsidRDefault="0016480F" w:rsidP="00FA2BE3">
      <w:pPr>
        <w:spacing w:after="0"/>
        <w:rPr>
          <w:rFonts w:ascii="Helvetica" w:hAnsi="Helvetica" w:cs="Helvetica"/>
          <w:color w:val="333333"/>
          <w:sz w:val="30"/>
          <w:szCs w:val="30"/>
        </w:rPr>
      </w:pPr>
      <w:hyperlink r:id="rId1759" w:history="1">
        <w:r w:rsidR="00FA2BE3">
          <w:rPr>
            <w:rStyle w:val="Hyperlink"/>
            <w:rFonts w:ascii="Helvetica" w:hAnsi="Helvetica" w:cs="Helvetica"/>
            <w:color w:val="8AC007"/>
            <w:sz w:val="30"/>
            <w:szCs w:val="30"/>
          </w:rPr>
          <w:t>« Previous</w:t>
        </w:r>
      </w:hyperlink>
    </w:p>
    <w:p w:rsidR="00FA2BE3" w:rsidRDefault="0016480F" w:rsidP="00FA2BE3">
      <w:pPr>
        <w:jc w:val="right"/>
        <w:rPr>
          <w:rFonts w:ascii="Helvetica" w:hAnsi="Helvetica" w:cs="Helvetica"/>
          <w:color w:val="333333"/>
          <w:sz w:val="30"/>
          <w:szCs w:val="30"/>
        </w:rPr>
      </w:pPr>
      <w:hyperlink r:id="rId1760" w:history="1">
        <w:r w:rsidR="00FA2BE3">
          <w:rPr>
            <w:rStyle w:val="Hyperlink"/>
            <w:rFonts w:ascii="Helvetica" w:hAnsi="Helvetica" w:cs="Helvetica"/>
            <w:color w:val="8AC007"/>
            <w:sz w:val="30"/>
            <w:szCs w:val="30"/>
          </w:rPr>
          <w:t>Next Chapter »</w:t>
        </w:r>
      </w:hyperlink>
    </w:p>
    <w:p w:rsidR="007D4F60" w:rsidRDefault="007D4F60" w:rsidP="007D4F60">
      <w:pPr>
        <w:pStyle w:val="Heading1"/>
        <w:rPr>
          <w:rFonts w:cs="Helvetica"/>
          <w:color w:val="333333"/>
        </w:rPr>
      </w:pPr>
      <w:r>
        <w:rPr>
          <w:rFonts w:cs="Helvetica"/>
          <w:color w:val="333333"/>
        </w:rPr>
        <w:t xml:space="preserve">HTML </w:t>
      </w:r>
      <w:r>
        <w:rPr>
          <w:rStyle w:val="colorh1"/>
          <w:rFonts w:cs="Helvetica"/>
          <w:color w:val="333333"/>
        </w:rPr>
        <w:t>Input Types</w:t>
      </w:r>
    </w:p>
    <w:p w:rsidR="007D4F60" w:rsidRDefault="0016480F" w:rsidP="007D4F60">
      <w:pPr>
        <w:rPr>
          <w:rFonts w:ascii="Helvetica" w:hAnsi="Helvetica" w:cs="Helvetica"/>
          <w:color w:val="333333"/>
          <w:sz w:val="30"/>
          <w:szCs w:val="30"/>
        </w:rPr>
      </w:pPr>
      <w:hyperlink r:id="rId1761" w:history="1">
        <w:r w:rsidR="007D4F60">
          <w:rPr>
            <w:rStyle w:val="Hyperlink"/>
            <w:rFonts w:ascii="Helvetica" w:hAnsi="Helvetica" w:cs="Helvetica"/>
            <w:color w:val="8AC007"/>
            <w:sz w:val="30"/>
            <w:szCs w:val="30"/>
          </w:rPr>
          <w:t>« Previous</w:t>
        </w:r>
      </w:hyperlink>
    </w:p>
    <w:p w:rsidR="007D4F60" w:rsidRDefault="0016480F" w:rsidP="007D4F60">
      <w:pPr>
        <w:jc w:val="right"/>
        <w:rPr>
          <w:rFonts w:ascii="Helvetica" w:hAnsi="Helvetica" w:cs="Helvetica"/>
          <w:color w:val="333333"/>
          <w:sz w:val="30"/>
          <w:szCs w:val="30"/>
        </w:rPr>
      </w:pPr>
      <w:hyperlink r:id="rId1762" w:history="1">
        <w:r w:rsidR="007D4F60">
          <w:rPr>
            <w:rStyle w:val="Hyperlink"/>
            <w:rFonts w:ascii="Helvetica" w:hAnsi="Helvetica" w:cs="Helvetica"/>
            <w:color w:val="8AC007"/>
            <w:sz w:val="30"/>
            <w:szCs w:val="30"/>
          </w:rPr>
          <w:t>Next Chapter »</w:t>
        </w:r>
      </w:hyperlink>
    </w:p>
    <w:p w:rsidR="007D4F60" w:rsidRDefault="0016480F" w:rsidP="007D4F6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93"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Types</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This chapter describes the input types of the &lt;input&gt; element. </w:t>
      </w:r>
    </w:p>
    <w:p w:rsidR="007D4F60" w:rsidRDefault="0016480F" w:rsidP="007D4F6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94"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text</w:t>
      </w:r>
    </w:p>
    <w:p w:rsidR="007D4F60" w:rsidRDefault="007D4F60" w:rsidP="007D4F60">
      <w:pPr>
        <w:pStyle w:val="NormalWeb"/>
        <w:rPr>
          <w:rFonts w:ascii="Helvetica" w:hAnsi="Helvetica" w:cs="Helvetica"/>
          <w:color w:val="333333"/>
          <w:sz w:val="21"/>
          <w:szCs w:val="21"/>
        </w:rPr>
      </w:pPr>
      <w:r>
        <w:rPr>
          <w:rStyle w:val="Strong"/>
          <w:rFonts w:ascii="Helvetica" w:hAnsi="Helvetica" w:cs="Helvetica"/>
          <w:color w:val="333333"/>
          <w:sz w:val="21"/>
          <w:szCs w:val="21"/>
        </w:rPr>
        <w:t>&lt;input type="text"&gt;</w:t>
      </w:r>
      <w:r>
        <w:rPr>
          <w:rFonts w:ascii="Helvetica" w:hAnsi="Helvetica" w:cs="Helvetica"/>
          <w:color w:val="333333"/>
          <w:sz w:val="21"/>
          <w:szCs w:val="21"/>
        </w:rPr>
        <w:t xml:space="preserve"> defines a one-line input field for </w:t>
      </w:r>
      <w:r>
        <w:rPr>
          <w:rStyle w:val="Strong"/>
          <w:rFonts w:ascii="Helvetica" w:hAnsi="Helvetica" w:cs="Helvetica"/>
          <w:color w:val="333333"/>
          <w:sz w:val="21"/>
          <w:szCs w:val="21"/>
        </w:rPr>
        <w:t>text input</w:t>
      </w:r>
      <w:r>
        <w:rPr>
          <w:rFonts w:ascii="Helvetica" w:hAnsi="Helvetica" w:cs="Helvetica"/>
          <w:color w:val="333333"/>
          <w:sz w:val="21"/>
          <w:szCs w:val="21"/>
        </w:rPr>
        <w:t>:</w:t>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First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"firstname"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6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This is how the HTML code above will be displayed in a browser:</w:t>
      </w:r>
    </w:p>
    <w:p w:rsidR="007D4F60" w:rsidRDefault="007D4F60" w:rsidP="007D4F60">
      <w:pPr>
        <w:rPr>
          <w:rFonts w:ascii="Helvetica" w:hAnsi="Helvetica" w:cs="Helvetica"/>
          <w:color w:val="333333"/>
          <w:sz w:val="21"/>
          <w:szCs w:val="21"/>
        </w:rPr>
      </w:pPr>
      <w:r>
        <w:rPr>
          <w:rFonts w:ascii="Helvetica" w:hAnsi="Helvetica" w:cs="Helvetica"/>
          <w:color w:val="333333"/>
          <w:sz w:val="21"/>
          <w:szCs w:val="21"/>
        </w:rPr>
        <w:t>First name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817" type="#_x0000_t75" style="width:60.75pt;height:18pt" o:ole="">
            <v:imagedata r:id="rId1702" o:title=""/>
          </v:shape>
          <w:control r:id="rId1764" w:name="DefaultOcxName17" w:shapeid="_x0000_i1817"/>
        </w:object>
      </w:r>
      <w:r>
        <w:rPr>
          <w:rFonts w:ascii="Helvetica" w:hAnsi="Helvetica" w:cs="Helvetica"/>
          <w:color w:val="333333"/>
          <w:sz w:val="21"/>
          <w:szCs w:val="21"/>
        </w:rPr>
        <w:br/>
        <w:t>Last name:</w:t>
      </w:r>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829" type="#_x0000_t75" style="width:60.75pt;height:18pt" o:ole="">
            <v:imagedata r:id="rId1702" o:title=""/>
          </v:shape>
          <w:control r:id="rId1765" w:name="DefaultOcxName16" w:shapeid="_x0000_i1829"/>
        </w:object>
      </w:r>
    </w:p>
    <w:p w:rsidR="007D4F60" w:rsidRDefault="0016480F" w:rsidP="007D4F6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299"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password</w:t>
      </w:r>
    </w:p>
    <w:p w:rsidR="007D4F60" w:rsidRDefault="007D4F60" w:rsidP="007D4F60">
      <w:pPr>
        <w:pStyle w:val="NormalWeb"/>
        <w:rPr>
          <w:rFonts w:ascii="Helvetica" w:hAnsi="Helvetica" w:cs="Helvetica"/>
          <w:color w:val="333333"/>
          <w:sz w:val="21"/>
          <w:szCs w:val="21"/>
        </w:rPr>
      </w:pPr>
      <w:r>
        <w:rPr>
          <w:rStyle w:val="Strong"/>
          <w:rFonts w:ascii="Helvetica" w:hAnsi="Helvetica" w:cs="Helvetica"/>
          <w:color w:val="333333"/>
          <w:sz w:val="21"/>
          <w:szCs w:val="21"/>
        </w:rPr>
        <w:t>&lt;input type="password"&gt;</w:t>
      </w:r>
      <w:r>
        <w:rPr>
          <w:rFonts w:ascii="Helvetica" w:hAnsi="Helvetica" w:cs="Helvetica"/>
          <w:color w:val="333333"/>
          <w:sz w:val="21"/>
          <w:szCs w:val="21"/>
        </w:rPr>
        <w:t xml:space="preserve"> defines a </w:t>
      </w:r>
      <w:r>
        <w:rPr>
          <w:rStyle w:val="Strong"/>
          <w:rFonts w:ascii="Helvetica" w:hAnsi="Helvetica" w:cs="Helvetica"/>
          <w:color w:val="333333"/>
          <w:sz w:val="21"/>
          <w:szCs w:val="21"/>
        </w:rPr>
        <w:t>password field</w:t>
      </w:r>
      <w:r>
        <w:rPr>
          <w:rFonts w:ascii="Helvetica" w:hAnsi="Helvetica" w:cs="Helvetica"/>
          <w:color w:val="333333"/>
          <w:sz w:val="21"/>
          <w:szCs w:val="21"/>
        </w:rPr>
        <w:t>:</w:t>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User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"username"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t>User password:</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"password"</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"psw"</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6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This is how the HTML code above will be displayed in a browser:</w:t>
      </w:r>
    </w:p>
    <w:p w:rsidR="007D4F60" w:rsidRDefault="007D4F60" w:rsidP="007D4F60">
      <w:pPr>
        <w:rPr>
          <w:rFonts w:ascii="Helvetica" w:hAnsi="Helvetica" w:cs="Helvetica"/>
          <w:color w:val="333333"/>
          <w:sz w:val="21"/>
          <w:szCs w:val="21"/>
        </w:rPr>
      </w:pPr>
      <w:r>
        <w:rPr>
          <w:rFonts w:ascii="Helvetica" w:hAnsi="Helvetica" w:cs="Helvetica"/>
          <w:color w:val="333333"/>
          <w:sz w:val="21"/>
          <w:szCs w:val="21"/>
        </w:rPr>
        <w:t>User name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833" type="#_x0000_t75" style="width:60.75pt;height:18pt" o:ole="">
            <v:imagedata r:id="rId1702" o:title=""/>
          </v:shape>
          <w:control r:id="rId1767" w:name="DefaultOcxName21" w:shapeid="_x0000_i1833"/>
        </w:object>
      </w:r>
      <w:r>
        <w:rPr>
          <w:rFonts w:ascii="Helvetica" w:hAnsi="Helvetica" w:cs="Helvetica"/>
          <w:color w:val="333333"/>
          <w:sz w:val="21"/>
          <w:szCs w:val="21"/>
        </w:rPr>
        <w:br/>
        <w:t>User password:</w:t>
      </w:r>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838" type="#_x0000_t75" style="width:60.75pt;height:18pt" o:ole="">
            <v:imagedata r:id="rId1702" o:title=""/>
          </v:shape>
          <w:control r:id="rId1768" w:name="DefaultOcxName31" w:shapeid="_x0000_i1838"/>
        </w:objec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7D4F60" w:rsidTr="007D4F60">
        <w:tc>
          <w:tcPr>
            <w:tcW w:w="510" w:type="dxa"/>
            <w:shd w:val="clear" w:color="auto" w:fill="FFFFFF"/>
            <w:tcMar>
              <w:top w:w="150" w:type="dxa"/>
              <w:left w:w="150" w:type="dxa"/>
              <w:bottom w:w="150" w:type="dxa"/>
              <w:right w:w="75" w:type="dxa"/>
            </w:tcMar>
            <w:vAlign w:val="center"/>
            <w:hideMark/>
          </w:tcPr>
          <w:p w:rsidR="007D4F60" w:rsidRDefault="007D4F60">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2790" name="Picture 27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 xml:space="preserve">The characters in a password field are masked (shown as asterisks or circles). </w:t>
            </w:r>
          </w:p>
        </w:tc>
      </w:tr>
    </w:tbl>
    <w:p w:rsidR="007D4F60" w:rsidRDefault="0016480F" w:rsidP="007D4F6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04"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submit</w:t>
      </w:r>
    </w:p>
    <w:p w:rsidR="007D4F60" w:rsidRDefault="007D4F60" w:rsidP="007D4F60">
      <w:pPr>
        <w:pStyle w:val="NormalWeb"/>
        <w:rPr>
          <w:rFonts w:ascii="Helvetica" w:hAnsi="Helvetica" w:cs="Helvetica"/>
          <w:color w:val="333333"/>
          <w:sz w:val="21"/>
          <w:szCs w:val="21"/>
        </w:rPr>
      </w:pPr>
      <w:r>
        <w:rPr>
          <w:rStyle w:val="Strong"/>
          <w:rFonts w:ascii="Helvetica" w:hAnsi="Helvetica" w:cs="Helvetica"/>
          <w:color w:val="333333"/>
          <w:sz w:val="21"/>
          <w:szCs w:val="21"/>
        </w:rPr>
        <w:t>&lt;input type="submit"&gt;</w:t>
      </w:r>
      <w:r>
        <w:rPr>
          <w:rFonts w:ascii="Helvetica" w:hAnsi="Helvetica" w:cs="Helvetica"/>
          <w:color w:val="333333"/>
          <w:sz w:val="21"/>
          <w:szCs w:val="21"/>
        </w:rPr>
        <w:t xml:space="preserve"> defines a button for </w:t>
      </w:r>
      <w:r>
        <w:rPr>
          <w:rStyle w:val="Strong"/>
          <w:rFonts w:ascii="Helvetica" w:hAnsi="Helvetica" w:cs="Helvetica"/>
          <w:color w:val="333333"/>
          <w:sz w:val="21"/>
          <w:szCs w:val="21"/>
        </w:rPr>
        <w:t>submitting</w:t>
      </w:r>
      <w:r>
        <w:rPr>
          <w:rFonts w:ascii="Helvetica" w:hAnsi="Helvetica" w:cs="Helvetica"/>
          <w:color w:val="333333"/>
          <w:sz w:val="21"/>
          <w:szCs w:val="21"/>
        </w:rPr>
        <w:t xml:space="preserve"> form input to a </w:t>
      </w:r>
      <w:r>
        <w:rPr>
          <w:rStyle w:val="Strong"/>
          <w:rFonts w:ascii="Helvetica" w:hAnsi="Helvetica" w:cs="Helvetica"/>
          <w:color w:val="333333"/>
          <w:sz w:val="21"/>
          <w:szCs w:val="21"/>
        </w:rPr>
        <w:t>form-handler</w:t>
      </w:r>
      <w:r>
        <w:rPr>
          <w:rFonts w:ascii="Helvetica" w:hAnsi="Helvetica" w:cs="Helvetica"/>
          <w:color w:val="333333"/>
          <w:sz w:val="21"/>
          <w:szCs w:val="21"/>
        </w:rPr>
        <w:t>.</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The form-handler is typically a server page with a script for processing input data.</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The form-handler is specified in the form's action attribute:</w:t>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Style w:val="highgt1"/>
          <w:rFonts w:ascii="Consolas" w:hAnsi="Consolas" w:cs="Consolas"/>
          <w:sz w:val="21"/>
          <w:szCs w:val="21"/>
        </w:rPr>
        <w:t>&gt;</w:t>
      </w:r>
      <w:r>
        <w:rPr>
          <w:rFonts w:ascii="Consolas" w:hAnsi="Consolas" w:cs="Consolas"/>
          <w:color w:val="000000"/>
          <w:sz w:val="21"/>
          <w:szCs w:val="21"/>
        </w:rPr>
        <w:br/>
        <w:t xml:space="preserve">First </w:t>
      </w:r>
      <w:proofErr w:type="gramStart"/>
      <w:r>
        <w:rPr>
          <w:rFonts w:ascii="Consolas" w:hAnsi="Consolas" w:cs="Consolas"/>
          <w:color w:val="000000"/>
          <w:sz w:val="21"/>
          <w:szCs w:val="21"/>
        </w:rPr>
        <w:t>name:</w:t>
      </w:r>
      <w:proofErr w:type="gramEnd"/>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"firstname"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"Mickey"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"Mouse"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"Submit"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6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This is how the HTML code above will be displayed in a browser:</w:t>
      </w:r>
    </w:p>
    <w:p w:rsidR="007D4F60" w:rsidRDefault="007D4F60" w:rsidP="007D4F60">
      <w:pPr>
        <w:pStyle w:val="z-TopofForm"/>
      </w:pPr>
      <w:r>
        <w:t>Top of Form</w:t>
      </w:r>
    </w:p>
    <w:p w:rsidR="007D4F60" w:rsidRDefault="007D4F60" w:rsidP="007D4F60">
      <w:pPr>
        <w:spacing w:after="180"/>
        <w:rPr>
          <w:rFonts w:ascii="Helvetica" w:hAnsi="Helvetica" w:cs="Helvetica"/>
          <w:color w:val="333333"/>
          <w:sz w:val="21"/>
          <w:szCs w:val="21"/>
        </w:rPr>
      </w:pPr>
      <w:r>
        <w:rPr>
          <w:rFonts w:ascii="Helvetica" w:hAnsi="Helvetica" w:cs="Helvetica"/>
          <w:color w:val="333333"/>
          <w:sz w:val="21"/>
          <w:szCs w:val="21"/>
        </w:rPr>
        <w:t>First name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843" type="#_x0000_t75" style="width:87pt;height:18pt" o:ole="">
            <v:imagedata r:id="rId1770" o:title=""/>
          </v:shape>
          <w:control r:id="rId1771" w:name="DefaultOcxName41" w:shapeid="_x0000_i1843"/>
        </w:object>
      </w:r>
      <w:r>
        <w:rPr>
          <w:rFonts w:ascii="Helvetica" w:hAnsi="Helvetica" w:cs="Helvetica"/>
          <w:color w:val="333333"/>
          <w:sz w:val="21"/>
          <w:szCs w:val="21"/>
        </w:rPr>
        <w:br/>
      </w:r>
      <w:r>
        <w:rPr>
          <w:rFonts w:ascii="Helvetica" w:hAnsi="Helvetica" w:cs="Helvetica"/>
          <w:color w:val="333333"/>
          <w:sz w:val="21"/>
          <w:szCs w:val="21"/>
        </w:rPr>
        <w:lastRenderedPageBreak/>
        <w:t>Last name:</w:t>
      </w:r>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846" type="#_x0000_t75" style="width:87pt;height:18pt" o:ole="">
            <v:imagedata r:id="rId1772" o:title=""/>
          </v:shape>
          <w:control r:id="rId1773" w:name="DefaultOcxName51" w:shapeid="_x0000_i1846"/>
        </w:object>
      </w:r>
      <w:r>
        <w:rPr>
          <w:rFonts w:ascii="Helvetica" w:hAnsi="Helvetica" w:cs="Helvetica"/>
          <w:color w:val="333333"/>
          <w:sz w:val="21"/>
          <w:szCs w:val="21"/>
        </w:rPr>
        <w:br/>
      </w:r>
      <w:r>
        <w:rPr>
          <w:rFonts w:ascii="Helvetica" w:hAnsi="Helvetica" w:cs="Helvetica"/>
          <w:color w:val="333333"/>
          <w:sz w:val="21"/>
          <w:szCs w:val="21"/>
        </w:rPr>
        <w:br/>
      </w:r>
      <w:r w:rsidR="0016480F">
        <w:rPr>
          <w:rFonts w:ascii="Helvetica" w:hAnsi="Helvetica" w:cs="Helvetica"/>
          <w:color w:val="333333"/>
          <w:sz w:val="21"/>
          <w:szCs w:val="21"/>
        </w:rPr>
        <w:object w:dxaOrig="225" w:dyaOrig="225">
          <v:shape id="_x0000_i1848" type="#_x0000_t75" style="width:36.75pt;height:22.5pt" o:ole="">
            <v:imagedata r:id="rId1774" o:title=""/>
          </v:shape>
          <w:control r:id="rId1775" w:name="DefaultOcxName61" w:shapeid="_x0000_i1848"/>
        </w:object>
      </w:r>
    </w:p>
    <w:p w:rsidR="007D4F60" w:rsidRDefault="007D4F60" w:rsidP="007D4F60">
      <w:pPr>
        <w:pStyle w:val="z-BottomofForm"/>
      </w:pPr>
      <w:r>
        <w:t>Bottom of Form</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br/>
        <w:t>If you omit the submit button's value attribute, the button will get a default text:</w:t>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Style w:val="highgt1"/>
          <w:rFonts w:ascii="Consolas" w:hAnsi="Consolas" w:cs="Consolas"/>
          <w:sz w:val="21"/>
          <w:szCs w:val="21"/>
        </w:rPr>
        <w:t>&gt;</w:t>
      </w:r>
      <w:r>
        <w:rPr>
          <w:rFonts w:ascii="Consolas" w:hAnsi="Consolas" w:cs="Consolas"/>
          <w:color w:val="000000"/>
          <w:sz w:val="21"/>
          <w:szCs w:val="21"/>
        </w:rPr>
        <w:br/>
        <w:t xml:space="preserve">First </w:t>
      </w:r>
      <w:proofErr w:type="gramStart"/>
      <w:r>
        <w:rPr>
          <w:rFonts w:ascii="Consolas" w:hAnsi="Consolas" w:cs="Consolas"/>
          <w:color w:val="000000"/>
          <w:sz w:val="21"/>
          <w:szCs w:val="21"/>
        </w:rPr>
        <w:t>name:</w:t>
      </w:r>
      <w:proofErr w:type="gramEnd"/>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"firstname"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"Mickey"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"Mouse"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7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11"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radio</w:t>
      </w:r>
    </w:p>
    <w:p w:rsidR="007D4F60" w:rsidRDefault="007D4F60" w:rsidP="007D4F60">
      <w:pPr>
        <w:pStyle w:val="NormalWeb"/>
        <w:rPr>
          <w:rFonts w:ascii="Helvetica" w:hAnsi="Helvetica" w:cs="Helvetica"/>
          <w:color w:val="333333"/>
          <w:sz w:val="21"/>
          <w:szCs w:val="21"/>
        </w:rPr>
      </w:pPr>
      <w:r>
        <w:rPr>
          <w:rStyle w:val="Strong"/>
          <w:rFonts w:ascii="Helvetica" w:hAnsi="Helvetica" w:cs="Helvetica"/>
          <w:color w:val="333333"/>
          <w:sz w:val="21"/>
          <w:szCs w:val="21"/>
        </w:rPr>
        <w:t>&lt;input type="radio"&gt;</w:t>
      </w:r>
      <w:r>
        <w:rPr>
          <w:rFonts w:ascii="Helvetica" w:hAnsi="Helvetica" w:cs="Helvetica"/>
          <w:color w:val="333333"/>
          <w:sz w:val="21"/>
          <w:szCs w:val="21"/>
        </w:rPr>
        <w:t xml:space="preserve"> defines a </w:t>
      </w:r>
      <w:r>
        <w:rPr>
          <w:rStyle w:val="Strong"/>
          <w:rFonts w:ascii="Helvetica" w:hAnsi="Helvetica" w:cs="Helvetica"/>
          <w:color w:val="333333"/>
          <w:sz w:val="21"/>
          <w:szCs w:val="21"/>
        </w:rPr>
        <w:t>radio button</w:t>
      </w:r>
      <w:r>
        <w:rPr>
          <w:rFonts w:ascii="Helvetica" w:hAnsi="Helvetica" w:cs="Helvetica"/>
          <w:color w:val="333333"/>
          <w:sz w:val="21"/>
          <w:szCs w:val="21"/>
        </w:rPr>
        <w:t>.</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Radio buttons let a user select ONLY ONE of a limited number of choices:</w:t>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"radio"</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"sex"</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"male"</w:t>
      </w:r>
      <w:r>
        <w:rPr>
          <w:rFonts w:ascii="Consolas" w:hAnsi="Consolas" w:cs="Consolas"/>
          <w:color w:val="000000"/>
          <w:sz w:val="21"/>
          <w:szCs w:val="21"/>
        </w:rPr>
        <w:t xml:space="preserve"> </w:t>
      </w:r>
      <w:r>
        <w:rPr>
          <w:rStyle w:val="highatt1"/>
          <w:rFonts w:ascii="Consolas" w:hAnsi="Consolas" w:cs="Consolas"/>
          <w:sz w:val="21"/>
          <w:szCs w:val="21"/>
        </w:rPr>
        <w:t>checked</w:t>
      </w:r>
      <w:r>
        <w:rPr>
          <w:rStyle w:val="highgt1"/>
          <w:rFonts w:ascii="Consolas" w:hAnsi="Consolas" w:cs="Consolas"/>
          <w:sz w:val="21"/>
          <w:szCs w:val="21"/>
        </w:rPr>
        <w:t>&gt;</w:t>
      </w:r>
      <w:r>
        <w:rPr>
          <w:rFonts w:ascii="Consolas" w:hAnsi="Consolas" w:cs="Consolas"/>
          <w:color w:val="000000"/>
          <w:sz w:val="21"/>
          <w:szCs w:val="21"/>
        </w:rPr>
        <w:t>Male</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"radio"</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"sex"</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"female"</w:t>
      </w:r>
      <w:r>
        <w:rPr>
          <w:rStyle w:val="highgt1"/>
          <w:rFonts w:ascii="Consolas" w:hAnsi="Consolas" w:cs="Consolas"/>
          <w:sz w:val="21"/>
          <w:szCs w:val="21"/>
        </w:rPr>
        <w:t>&gt;</w:t>
      </w:r>
      <w:r>
        <w:rPr>
          <w:rFonts w:ascii="Consolas" w:hAnsi="Consolas" w:cs="Consolas"/>
          <w:color w:val="000000"/>
          <w:sz w:val="21"/>
          <w:szCs w:val="21"/>
        </w:rPr>
        <w:t>Female</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7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This is how the HTML code above will be displayed in a browser:</w:t>
      </w:r>
    </w:p>
    <w:p w:rsidR="007D4F60" w:rsidRDefault="0016480F" w:rsidP="007D4F60">
      <w:pPr>
        <w:rPr>
          <w:rFonts w:ascii="Helvetica" w:hAnsi="Helvetica" w:cs="Helvetica"/>
          <w:color w:val="333333"/>
          <w:sz w:val="21"/>
          <w:szCs w:val="21"/>
        </w:rPr>
      </w:pPr>
      <w:r>
        <w:rPr>
          <w:rFonts w:ascii="Helvetica" w:hAnsi="Helvetica" w:cs="Helvetica"/>
          <w:color w:val="333333"/>
          <w:sz w:val="21"/>
          <w:szCs w:val="21"/>
        </w:rPr>
        <w:object w:dxaOrig="225" w:dyaOrig="225">
          <v:shape id="_x0000_i1851" type="#_x0000_t75" style="width:20.25pt;height:18pt" o:ole="">
            <v:imagedata r:id="rId1706" o:title=""/>
          </v:shape>
          <w:control r:id="rId1778" w:name="DefaultOcxName72" w:shapeid="_x0000_i1851"/>
        </w:object>
      </w:r>
      <w:r w:rsidR="007D4F60">
        <w:rPr>
          <w:rFonts w:ascii="Helvetica" w:hAnsi="Helvetica" w:cs="Helvetica"/>
          <w:color w:val="333333"/>
          <w:sz w:val="21"/>
          <w:szCs w:val="21"/>
        </w:rPr>
        <w:t xml:space="preserve">Male </w:t>
      </w:r>
      <w:r w:rsidR="007D4F60">
        <w:rPr>
          <w:rFonts w:ascii="Helvetica" w:hAnsi="Helvetica" w:cs="Helvetica"/>
          <w:color w:val="333333"/>
          <w:sz w:val="21"/>
          <w:szCs w:val="21"/>
        </w:rPr>
        <w:br/>
      </w:r>
      <w:r>
        <w:rPr>
          <w:rFonts w:ascii="Helvetica" w:hAnsi="Helvetica" w:cs="Helvetica"/>
          <w:color w:val="333333"/>
          <w:sz w:val="21"/>
          <w:szCs w:val="21"/>
        </w:rPr>
        <w:object w:dxaOrig="225" w:dyaOrig="225">
          <v:shape id="_x0000_i1855" type="#_x0000_t75" style="width:20.25pt;height:18pt" o:ole="">
            <v:imagedata r:id="rId1708" o:title=""/>
          </v:shape>
          <w:control r:id="rId1779" w:name="DefaultOcxName81" w:shapeid="_x0000_i1855"/>
        </w:object>
      </w:r>
      <w:r w:rsidR="007D4F60">
        <w:rPr>
          <w:rFonts w:ascii="Helvetica" w:hAnsi="Helvetica" w:cs="Helvetica"/>
          <w:color w:val="333333"/>
          <w:sz w:val="21"/>
          <w:szCs w:val="21"/>
        </w:rPr>
        <w:t xml:space="preserve">Female </w:t>
      </w:r>
    </w:p>
    <w:p w:rsidR="007D4F60" w:rsidRDefault="0016480F" w:rsidP="007D4F60">
      <w:pPr>
        <w:spacing w:before="300" w:after="300"/>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316"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checkbox</w:t>
      </w:r>
    </w:p>
    <w:p w:rsidR="007D4F60" w:rsidRDefault="007D4F60" w:rsidP="007D4F60">
      <w:pPr>
        <w:pStyle w:val="NormalWeb"/>
        <w:rPr>
          <w:rFonts w:ascii="Helvetica" w:hAnsi="Helvetica" w:cs="Helvetica"/>
          <w:color w:val="333333"/>
          <w:sz w:val="21"/>
          <w:szCs w:val="21"/>
        </w:rPr>
      </w:pPr>
      <w:r>
        <w:rPr>
          <w:rStyle w:val="Strong"/>
          <w:rFonts w:ascii="Helvetica" w:hAnsi="Helvetica" w:cs="Helvetica"/>
          <w:color w:val="333333"/>
          <w:sz w:val="21"/>
          <w:szCs w:val="21"/>
        </w:rPr>
        <w:t>&lt;input type="checkbox"&gt;</w:t>
      </w:r>
      <w:r>
        <w:rPr>
          <w:rFonts w:ascii="Helvetica" w:hAnsi="Helvetica" w:cs="Helvetica"/>
          <w:color w:val="333333"/>
          <w:sz w:val="21"/>
          <w:szCs w:val="21"/>
        </w:rPr>
        <w:t xml:space="preserve"> defines a </w:t>
      </w:r>
      <w:r>
        <w:rPr>
          <w:rStyle w:val="Strong"/>
          <w:rFonts w:ascii="Helvetica" w:hAnsi="Helvetica" w:cs="Helvetica"/>
          <w:color w:val="333333"/>
          <w:sz w:val="21"/>
          <w:szCs w:val="21"/>
        </w:rPr>
        <w:t>checkbox</w:t>
      </w:r>
      <w:r>
        <w:rPr>
          <w:rFonts w:ascii="Helvetica" w:hAnsi="Helvetica" w:cs="Helvetica"/>
          <w:color w:val="333333"/>
          <w:sz w:val="21"/>
          <w:szCs w:val="21"/>
        </w:rPr>
        <w:t>.</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Checkboxes let a user select ZERO or MORE options of a limited number of choices.</w:t>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"checkbox"</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"vehicle"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"Bike"</w:t>
      </w:r>
      <w:r>
        <w:rPr>
          <w:rStyle w:val="highgt1"/>
          <w:rFonts w:ascii="Consolas" w:hAnsi="Consolas" w:cs="Consolas"/>
          <w:sz w:val="21"/>
          <w:szCs w:val="21"/>
        </w:rPr>
        <w:t>&gt;</w:t>
      </w:r>
      <w:r>
        <w:rPr>
          <w:rFonts w:ascii="Consolas" w:hAnsi="Consolas" w:cs="Consolas"/>
          <w:color w:val="000000"/>
          <w:sz w:val="21"/>
          <w:szCs w:val="21"/>
        </w:rPr>
        <w:t>I have a bike</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"checkbox"</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"vehicle"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"Car"</w:t>
      </w:r>
      <w:r>
        <w:rPr>
          <w:rStyle w:val="highgt1"/>
          <w:rFonts w:ascii="Consolas" w:hAnsi="Consolas" w:cs="Consolas"/>
          <w:sz w:val="21"/>
          <w:szCs w:val="21"/>
        </w:rPr>
        <w:t>&gt;</w:t>
      </w:r>
      <w:r>
        <w:rPr>
          <w:rFonts w:ascii="Consolas" w:hAnsi="Consolas" w:cs="Consolas"/>
          <w:color w:val="000000"/>
          <w:sz w:val="21"/>
          <w:szCs w:val="21"/>
        </w:rPr>
        <w:t xml:space="preserve">I have a car </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8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This is how the HTML code above will be displayed in a browser:</w:t>
      </w:r>
    </w:p>
    <w:p w:rsidR="007D4F60" w:rsidRDefault="0016480F" w:rsidP="007D4F60">
      <w:pPr>
        <w:rPr>
          <w:rFonts w:ascii="Helvetica" w:hAnsi="Helvetica" w:cs="Helvetica"/>
          <w:color w:val="333333"/>
          <w:sz w:val="21"/>
          <w:szCs w:val="21"/>
        </w:rPr>
      </w:pPr>
      <w:r>
        <w:rPr>
          <w:rFonts w:ascii="Helvetica" w:hAnsi="Helvetica" w:cs="Helvetica"/>
          <w:color w:val="333333"/>
          <w:sz w:val="21"/>
          <w:szCs w:val="21"/>
        </w:rPr>
        <w:object w:dxaOrig="225" w:dyaOrig="225">
          <v:shape id="_x0000_i1858" type="#_x0000_t75" style="width:20.25pt;height:18pt" o:ole="">
            <v:imagedata r:id="rId1781" o:title=""/>
          </v:shape>
          <w:control r:id="rId1782" w:name="DefaultOcxName91" w:shapeid="_x0000_i1858"/>
        </w:object>
      </w:r>
      <w:r w:rsidR="007D4F60">
        <w:rPr>
          <w:rFonts w:ascii="Helvetica" w:hAnsi="Helvetica" w:cs="Helvetica"/>
          <w:color w:val="333333"/>
          <w:sz w:val="21"/>
          <w:szCs w:val="21"/>
        </w:rPr>
        <w:t xml:space="preserve">I have a bike </w:t>
      </w:r>
      <w:r w:rsidR="007D4F60">
        <w:rPr>
          <w:rFonts w:ascii="Helvetica" w:hAnsi="Helvetica" w:cs="Helvetica"/>
          <w:color w:val="333333"/>
          <w:sz w:val="21"/>
          <w:szCs w:val="21"/>
        </w:rPr>
        <w:br/>
      </w:r>
      <w:r>
        <w:rPr>
          <w:rFonts w:ascii="Helvetica" w:hAnsi="Helvetica" w:cs="Helvetica"/>
          <w:color w:val="333333"/>
          <w:sz w:val="21"/>
          <w:szCs w:val="21"/>
        </w:rPr>
        <w:object w:dxaOrig="225" w:dyaOrig="225">
          <v:shape id="_x0000_i1862" type="#_x0000_t75" style="width:20.25pt;height:18pt" o:ole="">
            <v:imagedata r:id="rId1781" o:title=""/>
          </v:shape>
          <w:control r:id="rId1783" w:name="DefaultOcxName101" w:shapeid="_x0000_i1862"/>
        </w:object>
      </w:r>
      <w:r w:rsidR="007D4F60">
        <w:rPr>
          <w:rFonts w:ascii="Helvetica" w:hAnsi="Helvetica" w:cs="Helvetica"/>
          <w:color w:val="333333"/>
          <w:sz w:val="21"/>
          <w:szCs w:val="21"/>
        </w:rPr>
        <w:t xml:space="preserve">I have a car </w:t>
      </w:r>
    </w:p>
    <w:p w:rsidR="007D4F60" w:rsidRDefault="0016480F" w:rsidP="007D4F6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21"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button</w:t>
      </w:r>
    </w:p>
    <w:p w:rsidR="007D4F60" w:rsidRDefault="007D4F60" w:rsidP="007D4F60">
      <w:pPr>
        <w:pStyle w:val="NormalWeb"/>
        <w:rPr>
          <w:rFonts w:ascii="Helvetica" w:hAnsi="Helvetica" w:cs="Helvetica"/>
          <w:color w:val="333333"/>
          <w:sz w:val="21"/>
          <w:szCs w:val="21"/>
        </w:rPr>
      </w:pPr>
      <w:r>
        <w:rPr>
          <w:rStyle w:val="Strong"/>
          <w:rFonts w:ascii="Helvetica" w:hAnsi="Helvetica" w:cs="Helvetica"/>
          <w:color w:val="333333"/>
          <w:sz w:val="21"/>
          <w:szCs w:val="21"/>
        </w:rPr>
        <w:t>&lt;input type="button"&gt;</w:t>
      </w:r>
      <w:r>
        <w:rPr>
          <w:rFonts w:ascii="Helvetica" w:hAnsi="Helvetica" w:cs="Helvetica"/>
          <w:color w:val="333333"/>
          <w:sz w:val="21"/>
          <w:szCs w:val="21"/>
        </w:rPr>
        <w:t xml:space="preserve"> defines a </w:t>
      </w:r>
      <w:r>
        <w:rPr>
          <w:rStyle w:val="Strong"/>
          <w:rFonts w:ascii="Helvetica" w:hAnsi="Helvetica" w:cs="Helvetica"/>
          <w:color w:val="333333"/>
          <w:sz w:val="21"/>
          <w:szCs w:val="21"/>
        </w:rPr>
        <w:t>button</w:t>
      </w:r>
      <w:r>
        <w:rPr>
          <w:rFonts w:ascii="Helvetica" w:hAnsi="Helvetica" w:cs="Helvetica"/>
          <w:color w:val="333333"/>
          <w:sz w:val="21"/>
          <w:szCs w:val="21"/>
        </w:rPr>
        <w:t>:</w:t>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"button"</w:t>
      </w:r>
      <w:r>
        <w:rPr>
          <w:rFonts w:ascii="Consolas" w:hAnsi="Consolas" w:cs="Consolas"/>
          <w:color w:val="000000"/>
          <w:sz w:val="21"/>
          <w:szCs w:val="21"/>
        </w:rPr>
        <w:t xml:space="preserve"> </w:t>
      </w:r>
      <w:r>
        <w:rPr>
          <w:rStyle w:val="highatt1"/>
          <w:rFonts w:ascii="Consolas" w:hAnsi="Consolas" w:cs="Consolas"/>
          <w:sz w:val="21"/>
          <w:szCs w:val="21"/>
        </w:rPr>
        <w:t>onclick=</w:t>
      </w:r>
      <w:r>
        <w:rPr>
          <w:rStyle w:val="highval1"/>
          <w:rFonts w:ascii="Consolas" w:hAnsi="Consolas" w:cs="Consolas"/>
          <w:sz w:val="21"/>
          <w:szCs w:val="21"/>
        </w:rPr>
        <w:t>"</w:t>
      </w:r>
      <w:proofErr w:type="gramStart"/>
      <w:r>
        <w:rPr>
          <w:rStyle w:val="highval1"/>
          <w:rFonts w:ascii="Consolas" w:hAnsi="Consolas" w:cs="Consolas"/>
          <w:sz w:val="21"/>
          <w:szCs w:val="21"/>
        </w:rPr>
        <w:t>alert(</w:t>
      </w:r>
      <w:proofErr w:type="gramEnd"/>
      <w:r>
        <w:rPr>
          <w:rStyle w:val="highval1"/>
          <w:rFonts w:ascii="Consolas" w:hAnsi="Consolas" w:cs="Consolas"/>
          <w:sz w:val="21"/>
          <w:szCs w:val="21"/>
        </w:rPr>
        <w:t>'Hello World!')"</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"Click Me!"</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8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This is how the HTML code above will be displayed in a browser:</w:t>
      </w:r>
    </w:p>
    <w:p w:rsidR="007D4F60" w:rsidRDefault="007D4F60" w:rsidP="007D4F60">
      <w:pPr>
        <w:rPr>
          <w:rFonts w:ascii="Helvetica" w:hAnsi="Helvetica" w:cs="Helvetica"/>
          <w:color w:val="333333"/>
          <w:sz w:val="21"/>
          <w:szCs w:val="21"/>
        </w:rPr>
      </w:pPr>
    </w:p>
    <w:p w:rsidR="007D4F60" w:rsidRDefault="0016480F" w:rsidP="007D4F6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22" style="width:0;height:0" o:hralign="center" o:hrstd="t" o:hr="t" fillcolor="#a0a0a0" stroked="f"/>
        </w:pict>
      </w:r>
    </w:p>
    <w:p w:rsidR="007D4F60" w:rsidRDefault="007D4F60" w:rsidP="007D4F60">
      <w:pPr>
        <w:pStyle w:val="Heading2"/>
        <w:rPr>
          <w:rFonts w:cs="Helvetica"/>
          <w:color w:val="333333"/>
        </w:rPr>
      </w:pPr>
      <w:r>
        <w:rPr>
          <w:rFonts w:cs="Helvetica"/>
          <w:color w:val="333333"/>
        </w:rPr>
        <w:t>HTML5 Input Types</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HTML5 added several new input types:</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color</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date</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datetime</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datetime-local</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email</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month</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number</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range</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search</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tel</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time</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url</w:t>
      </w:r>
    </w:p>
    <w:p w:rsidR="007D4F60" w:rsidRDefault="007D4F60" w:rsidP="007D4F60">
      <w:pPr>
        <w:numPr>
          <w:ilvl w:val="0"/>
          <w:numId w:val="2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week</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7D4F60" w:rsidTr="007D4F60">
        <w:tc>
          <w:tcPr>
            <w:tcW w:w="510" w:type="dxa"/>
            <w:shd w:val="clear" w:color="auto" w:fill="FFFFFF"/>
            <w:tcMar>
              <w:top w:w="150" w:type="dxa"/>
              <w:left w:w="150" w:type="dxa"/>
              <w:bottom w:w="150" w:type="dxa"/>
              <w:right w:w="75" w:type="dxa"/>
            </w:tcMar>
            <w:vAlign w:val="center"/>
            <w:hideMark/>
          </w:tcPr>
          <w:p w:rsidR="007D4F60" w:rsidRDefault="007D4F60">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2796" name="Picture 27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7D4F60" w:rsidRDefault="007D4F60">
            <w:pPr>
              <w:pStyle w:val="NormalWeb"/>
              <w:rPr>
                <w:rFonts w:ascii="Helvetica" w:hAnsi="Helvetica" w:cs="Helvetica"/>
                <w:color w:val="333333"/>
                <w:sz w:val="21"/>
                <w:szCs w:val="21"/>
              </w:rPr>
            </w:pPr>
            <w:r>
              <w:rPr>
                <w:rFonts w:ascii="Helvetica" w:hAnsi="Helvetica" w:cs="Helvetica"/>
                <w:color w:val="333333"/>
                <w:sz w:val="21"/>
                <w:szCs w:val="21"/>
              </w:rPr>
              <w:t>Input types, not supported by old web browsers, will behave as input type text.</w:t>
            </w:r>
          </w:p>
        </w:tc>
      </w:tr>
    </w:tbl>
    <w:p w:rsidR="007D4F60" w:rsidRDefault="0016480F" w:rsidP="007D4F6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23"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number</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type="number"&gt;</w:t>
      </w:r>
      <w:r>
        <w:rPr>
          <w:rFonts w:ascii="Helvetica" w:hAnsi="Helvetica" w:cs="Helvetica"/>
          <w:color w:val="333333"/>
          <w:sz w:val="21"/>
          <w:szCs w:val="21"/>
        </w:rPr>
        <w:t xml:space="preserve"> is used for input fields that should contain a numeric value.</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You can set restrictions on the numbers.</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Depending on browser support, the restrictions can apply to the input field.</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798" name="Picture 279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799" name="Picture 279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9"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00" name="Picture 280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01" name="Picture 280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02" name="Picture 280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Quantity (between 1 and 5):</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"number"</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"quantity"</w:t>
      </w:r>
      <w:r>
        <w:rPr>
          <w:rFonts w:ascii="Consolas" w:hAnsi="Consolas" w:cs="Consolas"/>
          <w:color w:val="000000"/>
          <w:sz w:val="21"/>
          <w:szCs w:val="21"/>
        </w:rPr>
        <w:t xml:space="preserve"> </w:t>
      </w:r>
      <w:r>
        <w:rPr>
          <w:rStyle w:val="highatt1"/>
          <w:rFonts w:ascii="Consolas" w:hAnsi="Consolas" w:cs="Consolas"/>
          <w:sz w:val="21"/>
          <w:szCs w:val="21"/>
        </w:rPr>
        <w:t>min=</w:t>
      </w:r>
      <w:r>
        <w:rPr>
          <w:rStyle w:val="highval1"/>
          <w:rFonts w:ascii="Consolas" w:hAnsi="Consolas" w:cs="Consolas"/>
          <w:sz w:val="21"/>
          <w:szCs w:val="21"/>
        </w:rPr>
        <w:t>"1"</w:t>
      </w:r>
      <w:r>
        <w:rPr>
          <w:rFonts w:ascii="Consolas" w:hAnsi="Consolas" w:cs="Consolas"/>
          <w:color w:val="000000"/>
          <w:sz w:val="21"/>
          <w:szCs w:val="21"/>
        </w:rPr>
        <w:t xml:space="preserve"> </w:t>
      </w:r>
      <w:r>
        <w:rPr>
          <w:rStyle w:val="highatt1"/>
          <w:rFonts w:ascii="Consolas" w:hAnsi="Consolas" w:cs="Consolas"/>
          <w:sz w:val="21"/>
          <w:szCs w:val="21"/>
        </w:rPr>
        <w:t>max=</w:t>
      </w:r>
      <w:r>
        <w:rPr>
          <w:rStyle w:val="highval1"/>
          <w:rFonts w:ascii="Consolas" w:hAnsi="Consolas" w:cs="Consolas"/>
          <w:sz w:val="21"/>
          <w:szCs w:val="21"/>
        </w:rPr>
        <w:t>"5"</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8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24"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Restrictions</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Here is a list of some common input restrictions (some are new in HTML5):</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7D4F60" w:rsidTr="007D4F60">
        <w:tc>
          <w:tcPr>
            <w:tcW w:w="1000" w:type="pct"/>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b/>
                <w:bCs/>
                <w:color w:val="333333"/>
                <w:sz w:val="21"/>
                <w:szCs w:val="21"/>
              </w:rPr>
            </w:pPr>
            <w:r>
              <w:rPr>
                <w:rFonts w:ascii="Helvetica" w:hAnsi="Helvetica" w:cs="Helvetica"/>
                <w:b/>
                <w:bCs/>
                <w:color w:val="333333"/>
                <w:sz w:val="21"/>
                <w:szCs w:val="21"/>
              </w:rPr>
              <w:t>Attribute</w:t>
            </w:r>
          </w:p>
        </w:tc>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7D4F60" w:rsidTr="007D4F60">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lastRenderedPageBreak/>
              <w:t>disabled</w:t>
            </w:r>
          </w:p>
        </w:tc>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Specifies that an input field should be disabled</w:t>
            </w:r>
          </w:p>
        </w:tc>
      </w:tr>
      <w:tr w:rsidR="007D4F60" w:rsidTr="007D4F60">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max</w:t>
            </w:r>
          </w:p>
        </w:tc>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Specifies the maximum value for an input field</w:t>
            </w:r>
          </w:p>
        </w:tc>
      </w:tr>
      <w:tr w:rsidR="007D4F60" w:rsidTr="007D4F60">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maxlength</w:t>
            </w:r>
          </w:p>
        </w:tc>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Specifies the maximum number of character for an input field</w:t>
            </w:r>
          </w:p>
        </w:tc>
      </w:tr>
      <w:tr w:rsidR="007D4F60" w:rsidTr="007D4F60">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min</w:t>
            </w:r>
          </w:p>
        </w:tc>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Specifies the minimum value for an input field</w:t>
            </w:r>
          </w:p>
        </w:tc>
      </w:tr>
      <w:tr w:rsidR="007D4F60" w:rsidTr="007D4F60">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pattern</w:t>
            </w:r>
          </w:p>
        </w:tc>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Specifies a regular expression to check the input value against</w:t>
            </w:r>
          </w:p>
        </w:tc>
      </w:tr>
      <w:tr w:rsidR="007D4F60" w:rsidTr="007D4F60">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readonly</w:t>
            </w:r>
          </w:p>
        </w:tc>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Specifies that an input field is read only (cannot be changed)</w:t>
            </w:r>
          </w:p>
        </w:tc>
      </w:tr>
      <w:tr w:rsidR="007D4F60" w:rsidTr="007D4F60">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required</w:t>
            </w:r>
          </w:p>
        </w:tc>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Specifies that an input field is required (must be filled out)</w:t>
            </w:r>
          </w:p>
        </w:tc>
      </w:tr>
      <w:tr w:rsidR="007D4F60" w:rsidTr="007D4F60">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size</w:t>
            </w:r>
          </w:p>
        </w:tc>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Specifies the width (in characters) of an input field</w:t>
            </w:r>
          </w:p>
        </w:tc>
      </w:tr>
      <w:tr w:rsidR="007D4F60" w:rsidTr="007D4F60">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step</w:t>
            </w:r>
          </w:p>
        </w:tc>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Specifies the legal number intervals for an input field</w:t>
            </w:r>
          </w:p>
        </w:tc>
      </w:tr>
      <w:tr w:rsidR="007D4F60" w:rsidTr="007D4F60">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value</w:t>
            </w:r>
          </w:p>
        </w:tc>
        <w:tc>
          <w:tcPr>
            <w:tcW w:w="0" w:type="auto"/>
            <w:shd w:val="clear" w:color="auto" w:fill="auto"/>
            <w:tcMar>
              <w:top w:w="0" w:type="dxa"/>
              <w:left w:w="0" w:type="dxa"/>
              <w:bottom w:w="0" w:type="dxa"/>
              <w:right w:w="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Specifies the default value for an input field</w:t>
            </w:r>
          </w:p>
        </w:tc>
      </w:tr>
    </w:tbl>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You will learn more about input restrictions in the next chapter. </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04" name="Picture 280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05" name="Picture 280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06" name="Picture 280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07" name="Picture 280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7"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08" name="Picture 280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8"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Quantity:</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"number"</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"points"</w:t>
      </w:r>
      <w:r>
        <w:rPr>
          <w:rFonts w:ascii="Consolas" w:hAnsi="Consolas" w:cs="Consolas"/>
          <w:color w:val="000000"/>
          <w:sz w:val="21"/>
          <w:szCs w:val="21"/>
        </w:rPr>
        <w:t xml:space="preserve"> </w:t>
      </w:r>
      <w:r>
        <w:rPr>
          <w:rStyle w:val="highatt1"/>
          <w:rFonts w:ascii="Consolas" w:hAnsi="Consolas" w:cs="Consolas"/>
          <w:sz w:val="21"/>
          <w:szCs w:val="21"/>
        </w:rPr>
        <w:t>min=</w:t>
      </w:r>
      <w:r>
        <w:rPr>
          <w:rStyle w:val="highval1"/>
          <w:rFonts w:ascii="Consolas" w:hAnsi="Consolas" w:cs="Consolas"/>
          <w:sz w:val="21"/>
          <w:szCs w:val="21"/>
        </w:rPr>
        <w:t>"0"</w:t>
      </w:r>
      <w:r>
        <w:rPr>
          <w:rFonts w:ascii="Consolas" w:hAnsi="Consolas" w:cs="Consolas"/>
          <w:color w:val="000000"/>
          <w:sz w:val="21"/>
          <w:szCs w:val="21"/>
        </w:rPr>
        <w:t xml:space="preserve"> </w:t>
      </w:r>
      <w:r>
        <w:rPr>
          <w:rStyle w:val="highatt1"/>
          <w:rFonts w:ascii="Consolas" w:hAnsi="Consolas" w:cs="Consolas"/>
          <w:sz w:val="21"/>
          <w:szCs w:val="21"/>
        </w:rPr>
        <w:t>max=</w:t>
      </w:r>
      <w:r>
        <w:rPr>
          <w:rStyle w:val="highval1"/>
          <w:rFonts w:ascii="Consolas" w:hAnsi="Consolas" w:cs="Consolas"/>
          <w:sz w:val="21"/>
          <w:szCs w:val="21"/>
        </w:rPr>
        <w:t>"100"</w:t>
      </w:r>
      <w:r>
        <w:rPr>
          <w:rFonts w:ascii="Consolas" w:hAnsi="Consolas" w:cs="Consolas"/>
          <w:color w:val="000000"/>
          <w:sz w:val="21"/>
          <w:szCs w:val="21"/>
        </w:rPr>
        <w:t xml:space="preserve"> </w:t>
      </w:r>
      <w:r>
        <w:rPr>
          <w:rStyle w:val="highatt1"/>
          <w:rFonts w:ascii="Consolas" w:hAnsi="Consolas" w:cs="Consolas"/>
          <w:sz w:val="21"/>
          <w:szCs w:val="21"/>
        </w:rPr>
        <w:t>step=</w:t>
      </w:r>
      <w:r>
        <w:rPr>
          <w:rStyle w:val="highval1"/>
          <w:rFonts w:ascii="Consolas" w:hAnsi="Consolas" w:cs="Consolas"/>
          <w:sz w:val="21"/>
          <w:szCs w:val="21"/>
        </w:rPr>
        <w:t>"10"</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"30"</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8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25"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date</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type="date"&gt;</w:t>
      </w:r>
      <w:r>
        <w:rPr>
          <w:rFonts w:ascii="Helvetica" w:hAnsi="Helvetica" w:cs="Helvetica"/>
          <w:color w:val="333333"/>
          <w:sz w:val="21"/>
          <w:szCs w:val="21"/>
        </w:rPr>
        <w:t xml:space="preserve"> is used for input fields that should contain a date.</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Depending on browser support, a date picker can show up in the input field.</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10" name="Picture 281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0"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11" name="Picture 281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12" name="Picture 281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2"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13" name="Picture 281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3" descr="Firefox"/>
                    <pic:cNvPicPr>
                      <a:picLocks noChangeAspect="1" noChangeArrowheads="1"/>
                    </pic:cNvPicPr>
                  </pic:nvPicPr>
                  <pic:blipFill>
                    <a:blip r:embed="rId178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14" name="Picture 281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Birthday:</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"date"</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"bday"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78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You can add restrictions to the input: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15" name="Picture 281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16" name="Picture 281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17" name="Picture 281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18" name="Picture 281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descr="Firefox"/>
                    <pic:cNvPicPr>
                      <a:picLocks noChangeAspect="1" noChangeArrowheads="1"/>
                    </pic:cNvPicPr>
                  </pic:nvPicPr>
                  <pic:blipFill>
                    <a:blip r:embed="rId178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19" name="Picture 281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9"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Enter a date before 1980-01-01:</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"date"</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"bday"</w:t>
      </w:r>
      <w:r>
        <w:rPr>
          <w:rFonts w:ascii="Consolas" w:hAnsi="Consolas" w:cs="Consolas"/>
          <w:color w:val="000000"/>
          <w:sz w:val="21"/>
          <w:szCs w:val="21"/>
        </w:rPr>
        <w:t xml:space="preserve"> </w:t>
      </w:r>
      <w:r>
        <w:rPr>
          <w:rStyle w:val="highatt1"/>
          <w:rFonts w:ascii="Consolas" w:hAnsi="Consolas" w:cs="Consolas"/>
          <w:sz w:val="21"/>
          <w:szCs w:val="21"/>
        </w:rPr>
        <w:t>max=</w:t>
      </w:r>
      <w:r>
        <w:rPr>
          <w:rStyle w:val="highval1"/>
          <w:rFonts w:ascii="Consolas" w:hAnsi="Consolas" w:cs="Consolas"/>
          <w:sz w:val="21"/>
          <w:szCs w:val="21"/>
        </w:rPr>
        <w:t>"1979-12-31"</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Enter a date after 2000-01-01:</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"date"</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"bday"</w:t>
      </w:r>
      <w:r>
        <w:rPr>
          <w:rFonts w:ascii="Consolas" w:hAnsi="Consolas" w:cs="Consolas"/>
          <w:color w:val="000000"/>
          <w:sz w:val="21"/>
          <w:szCs w:val="21"/>
        </w:rPr>
        <w:t xml:space="preserve"> </w:t>
      </w:r>
      <w:r>
        <w:rPr>
          <w:rStyle w:val="highatt1"/>
          <w:rFonts w:ascii="Consolas" w:hAnsi="Consolas" w:cs="Consolas"/>
          <w:sz w:val="21"/>
          <w:szCs w:val="21"/>
        </w:rPr>
        <w:t>min=</w:t>
      </w:r>
      <w:r>
        <w:rPr>
          <w:rStyle w:val="highval1"/>
          <w:rFonts w:ascii="Consolas" w:hAnsi="Consolas" w:cs="Consolas"/>
          <w:sz w:val="21"/>
          <w:szCs w:val="21"/>
        </w:rPr>
        <w:t>"2000-01-02"</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8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26"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color</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type="color"&gt;</w:t>
      </w:r>
      <w:r>
        <w:rPr>
          <w:rFonts w:ascii="Helvetica" w:hAnsi="Helvetica" w:cs="Helvetica"/>
          <w:color w:val="333333"/>
          <w:sz w:val="21"/>
          <w:szCs w:val="21"/>
        </w:rPr>
        <w:t xml:space="preserve"> is used for input fields that should contain a color.</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Depending on browser support, a color picker can show up in the input field.</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21" name="Picture 282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22" name="Picture 282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descr="Safari"/>
                    <pic:cNvPicPr>
                      <a:picLocks noChangeAspect="1" noChangeArrowheads="1"/>
                    </pic:cNvPicPr>
                  </pic:nvPicPr>
                  <pic:blipFill>
                    <a:blip r:embed="rId173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23" name="Picture 282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3"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24" name="Picture 282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25" name="Picture 282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5"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Select your favorite color:</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"color"</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"favcolor"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9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27"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range</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type="range"&gt;</w:t>
      </w:r>
      <w:r>
        <w:rPr>
          <w:rFonts w:ascii="Helvetica" w:hAnsi="Helvetica" w:cs="Helvetica"/>
          <w:color w:val="333333"/>
          <w:sz w:val="21"/>
          <w:szCs w:val="21"/>
        </w:rPr>
        <w:t xml:space="preserve"> is used for input fields that should contain a value within a range.</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Depending on browser support, the input field can be displayed as a slider control. </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27" name="Picture 282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28" name="Picture 282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29" name="Picture 282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30" name="Picture 283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31" name="Picture 283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lastRenderedPageBreak/>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"range"</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"points"</w:t>
      </w:r>
      <w:r>
        <w:rPr>
          <w:rFonts w:ascii="Consolas" w:hAnsi="Consolas" w:cs="Consolas"/>
          <w:color w:val="000000"/>
          <w:sz w:val="21"/>
          <w:szCs w:val="21"/>
        </w:rPr>
        <w:t xml:space="preserve"> </w:t>
      </w:r>
      <w:r>
        <w:rPr>
          <w:rStyle w:val="highatt1"/>
          <w:rFonts w:ascii="Consolas" w:hAnsi="Consolas" w:cs="Consolas"/>
          <w:sz w:val="21"/>
          <w:szCs w:val="21"/>
        </w:rPr>
        <w:t>min=</w:t>
      </w:r>
      <w:r>
        <w:rPr>
          <w:rStyle w:val="highval1"/>
          <w:rFonts w:ascii="Consolas" w:hAnsi="Consolas" w:cs="Consolas"/>
          <w:sz w:val="21"/>
          <w:szCs w:val="21"/>
        </w:rPr>
        <w:t>"0"</w:t>
      </w:r>
      <w:r>
        <w:rPr>
          <w:rFonts w:ascii="Consolas" w:hAnsi="Consolas" w:cs="Consolas"/>
          <w:color w:val="000000"/>
          <w:sz w:val="21"/>
          <w:szCs w:val="21"/>
        </w:rPr>
        <w:t xml:space="preserve"> </w:t>
      </w:r>
      <w:r>
        <w:rPr>
          <w:rStyle w:val="highatt1"/>
          <w:rFonts w:ascii="Consolas" w:hAnsi="Consolas" w:cs="Consolas"/>
          <w:sz w:val="21"/>
          <w:szCs w:val="21"/>
        </w:rPr>
        <w:t>max=</w:t>
      </w:r>
      <w:r>
        <w:rPr>
          <w:rStyle w:val="highval1"/>
          <w:rFonts w:ascii="Consolas" w:hAnsi="Consolas" w:cs="Consolas"/>
          <w:sz w:val="21"/>
          <w:szCs w:val="21"/>
        </w:rPr>
        <w:t>"10"</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9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You can use the following attributes to specify restrictions: min, max, step, value.</w:t>
      </w:r>
    </w:p>
    <w:p w:rsidR="007D4F60" w:rsidRDefault="0016480F" w:rsidP="007D4F6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28"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month</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type="month"&gt;</w:t>
      </w:r>
      <w:r>
        <w:rPr>
          <w:rFonts w:ascii="Helvetica" w:hAnsi="Helvetica" w:cs="Helvetica"/>
          <w:color w:val="333333"/>
          <w:sz w:val="21"/>
          <w:szCs w:val="21"/>
        </w:rPr>
        <w:t xml:space="preserve"> allows the user to select a month and year.</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Depending on browser support, a date picker can show up in the input field.</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33" name="Picture 283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34" name="Picture 283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35" name="Picture 283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36" name="Picture 283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 descr="Firefox"/>
                    <pic:cNvPicPr>
                      <a:picLocks noChangeAspect="1" noChangeArrowheads="1"/>
                    </pic:cNvPicPr>
                  </pic:nvPicPr>
                  <pic:blipFill>
                    <a:blip r:embed="rId178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37" name="Picture 283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Birthday (month and year):</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"month"</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"bdaymonth"</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9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29"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week</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type="week"&gt;</w:t>
      </w:r>
      <w:r>
        <w:rPr>
          <w:rFonts w:ascii="Helvetica" w:hAnsi="Helvetica" w:cs="Helvetica"/>
          <w:color w:val="333333"/>
          <w:sz w:val="21"/>
          <w:szCs w:val="21"/>
        </w:rPr>
        <w:t xml:space="preserve"> allows the user to select a week and year.</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Depending on browser support, a date picker can show up in the input field.</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39" name="Picture 283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40" name="Picture 284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0"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41" name="Picture 284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42" name="Picture 284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descr="Firefox"/>
                    <pic:cNvPicPr>
                      <a:picLocks noChangeAspect="1" noChangeArrowheads="1"/>
                    </pic:cNvPicPr>
                  </pic:nvPicPr>
                  <pic:blipFill>
                    <a:blip r:embed="rId178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43" name="Picture 284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Select a week:</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"week"</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"week_year"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79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30"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time</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type="time"&gt;</w:t>
      </w:r>
      <w:r>
        <w:rPr>
          <w:rFonts w:ascii="Helvetica" w:hAnsi="Helvetica" w:cs="Helvetica"/>
          <w:color w:val="333333"/>
          <w:sz w:val="21"/>
          <w:szCs w:val="21"/>
        </w:rPr>
        <w:t xml:space="preserve"> allows the user to select a time (no time zone).</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Depending on browser support, a time picker can show up in the input field.</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45" name="Picture 284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5"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46" name="Picture 284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6"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47" name="Picture 284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48" name="Picture 284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8" descr="Firefox"/>
                    <pic:cNvPicPr>
                      <a:picLocks noChangeAspect="1" noChangeArrowheads="1"/>
                    </pic:cNvPicPr>
                  </pic:nvPicPr>
                  <pic:blipFill>
                    <a:blip r:embed="rId178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49" name="Picture 284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Select a time:</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"time"</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"usr_time"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9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31"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datetime</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type="datetime"&gt;</w:t>
      </w:r>
      <w:r>
        <w:rPr>
          <w:rFonts w:ascii="Helvetica" w:hAnsi="Helvetica" w:cs="Helvetica"/>
          <w:color w:val="333333"/>
          <w:sz w:val="21"/>
          <w:szCs w:val="21"/>
        </w:rPr>
        <w:t xml:space="preserve"> allows the user to select a date and time (with time zone).</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51" name="Picture 285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descr="Opera"/>
                    <pic:cNvPicPr>
                      <a:picLocks noChangeAspect="1" noChangeArrowheads="1"/>
                    </pic:cNvPicPr>
                  </pic:nvPicPr>
                  <pic:blipFill>
                    <a:blip r:embed="rId179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52" name="Picture 285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descr="Safari"/>
                    <pic:cNvPicPr>
                      <a:picLocks noChangeAspect="1" noChangeArrowheads="1"/>
                    </pic:cNvPicPr>
                  </pic:nvPicPr>
                  <pic:blipFill>
                    <a:blip r:embed="rId173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53" name="Picture 285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 descr="Chrome"/>
                    <pic:cNvPicPr>
                      <a:picLocks noChangeAspect="1" noChangeArrowheads="1"/>
                    </pic:cNvPicPr>
                  </pic:nvPicPr>
                  <pic:blipFill>
                    <a:blip r:embed="rId179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54" name="Picture 285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4" descr="Firefox"/>
                    <pic:cNvPicPr>
                      <a:picLocks noChangeAspect="1" noChangeArrowheads="1"/>
                    </pic:cNvPicPr>
                  </pic:nvPicPr>
                  <pic:blipFill>
                    <a:blip r:embed="rId178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55" name="Picture 285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5"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Birthday (date and time):</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"datetime"</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"bdaytime"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9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7D4F60" w:rsidTr="007D4F60">
        <w:tc>
          <w:tcPr>
            <w:tcW w:w="510" w:type="dxa"/>
            <w:shd w:val="clear" w:color="auto" w:fill="FFFFFF"/>
            <w:tcMar>
              <w:top w:w="150" w:type="dxa"/>
              <w:left w:w="150" w:type="dxa"/>
              <w:bottom w:w="150" w:type="dxa"/>
              <w:right w:w="75" w:type="dxa"/>
            </w:tcMar>
            <w:vAlign w:val="center"/>
            <w:hideMark/>
          </w:tcPr>
          <w:p w:rsidR="007D4F60" w:rsidRDefault="007D4F60">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2856" name="Picture 28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7D4F60" w:rsidRDefault="007D4F60">
            <w:pPr>
              <w:spacing w:after="180"/>
              <w:rPr>
                <w:rFonts w:ascii="Helvetica" w:hAnsi="Helvetica" w:cs="Helvetica"/>
                <w:color w:val="333333"/>
                <w:sz w:val="21"/>
                <w:szCs w:val="21"/>
              </w:rPr>
            </w:pPr>
            <w:r>
              <w:rPr>
                <w:rFonts w:ascii="Helvetica" w:hAnsi="Helvetica" w:cs="Helvetica"/>
                <w:color w:val="333333"/>
                <w:sz w:val="21"/>
                <w:szCs w:val="21"/>
              </w:rPr>
              <w:t xml:space="preserve">The input type datetime is removed from the HTML standard. Use datetime-local instead. </w:t>
            </w:r>
          </w:p>
        </w:tc>
      </w:tr>
    </w:tbl>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32" style="width:0;height:0" o:hralign="center" o:hrstd="t" o:hr="t" fillcolor="#a0a0a0" stroked="f"/>
        </w:pict>
      </w:r>
    </w:p>
    <w:p w:rsidR="007D4F60" w:rsidRDefault="007D4F60" w:rsidP="007D4F60">
      <w:pPr>
        <w:pStyle w:val="Heading2"/>
        <w:rPr>
          <w:rFonts w:cs="Helvetica"/>
          <w:color w:val="333333"/>
        </w:rPr>
      </w:pPr>
      <w:r>
        <w:rPr>
          <w:rFonts w:cs="Helvetica"/>
          <w:color w:val="333333"/>
        </w:rPr>
        <w:lastRenderedPageBreak/>
        <w:t>Input Type: datetime-local</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type="datetime-local"&gt;</w:t>
      </w:r>
      <w:r>
        <w:rPr>
          <w:rFonts w:ascii="Helvetica" w:hAnsi="Helvetica" w:cs="Helvetica"/>
          <w:color w:val="333333"/>
          <w:sz w:val="21"/>
          <w:szCs w:val="21"/>
        </w:rPr>
        <w:t xml:space="preserve"> allows the user to select a date and time (no time zone).</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Depending on browser support, a date picker can show up in the input field.</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58" name="Picture 285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59" name="Picture 285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9"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60" name="Picture 286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61" name="Picture 286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descr="Firefox"/>
                    <pic:cNvPicPr>
                      <a:picLocks noChangeAspect="1" noChangeArrowheads="1"/>
                    </pic:cNvPicPr>
                  </pic:nvPicPr>
                  <pic:blipFill>
                    <a:blip r:embed="rId178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62" name="Picture 286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2"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Birthday (date and time):</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"datetime-local"</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"bdaytime"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9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33"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email</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type="email"&gt;</w:t>
      </w:r>
      <w:r>
        <w:rPr>
          <w:rFonts w:ascii="Helvetica" w:hAnsi="Helvetica" w:cs="Helvetica"/>
          <w:color w:val="333333"/>
          <w:sz w:val="21"/>
          <w:szCs w:val="21"/>
        </w:rPr>
        <w:t xml:space="preserve"> is used for input fields that should contain an e-mail address.</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Depending on browser support, the e-mail address can be automatically validated when submitted.</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Some smartphones recognize the email type, and </w:t>
      </w:r>
      <w:proofErr w:type="gramStart"/>
      <w:r>
        <w:rPr>
          <w:rFonts w:ascii="Helvetica" w:hAnsi="Helvetica" w:cs="Helvetica"/>
          <w:color w:val="333333"/>
          <w:sz w:val="21"/>
          <w:szCs w:val="21"/>
        </w:rPr>
        <w:t>adds</w:t>
      </w:r>
      <w:proofErr w:type="gramEnd"/>
      <w:r>
        <w:rPr>
          <w:rFonts w:ascii="Helvetica" w:hAnsi="Helvetica" w:cs="Helvetica"/>
          <w:color w:val="333333"/>
          <w:sz w:val="21"/>
          <w:szCs w:val="21"/>
        </w:rPr>
        <w:t xml:space="preserve"> ".com" to the keyboard to match email input.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64" name="Picture 286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4"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65" name="Picture 286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5" descr="Safari"/>
                    <pic:cNvPicPr>
                      <a:picLocks noChangeAspect="1" noChangeArrowheads="1"/>
                    </pic:cNvPicPr>
                  </pic:nvPicPr>
                  <pic:blipFill>
                    <a:blip r:embed="rId173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66" name="Picture 286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6"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67" name="Picture 286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7"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68" name="Picture 286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8"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E-mail:</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"email"</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"email"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79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34"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search</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type="search"&gt;</w:t>
      </w:r>
      <w:r>
        <w:rPr>
          <w:rFonts w:ascii="Helvetica" w:hAnsi="Helvetica" w:cs="Helvetica"/>
          <w:color w:val="333333"/>
          <w:sz w:val="21"/>
          <w:szCs w:val="21"/>
        </w:rPr>
        <w:t xml:space="preserve"> is used for search fields (a search field behaves like a regular text field).</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70" name="Picture 287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0" descr="Opera"/>
                    <pic:cNvPicPr>
                      <a:picLocks noChangeAspect="1" noChangeArrowheads="1"/>
                    </pic:cNvPicPr>
                  </pic:nvPicPr>
                  <pic:blipFill>
                    <a:blip r:embed="rId179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71" name="Picture 287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72" name="Picture 287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73" name="Picture 287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descr="Firefox"/>
                    <pic:cNvPicPr>
                      <a:picLocks noChangeAspect="1" noChangeArrowheads="1"/>
                    </pic:cNvPicPr>
                  </pic:nvPicPr>
                  <pic:blipFill>
                    <a:blip r:embed="rId178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74" name="Picture 287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lastRenderedPageBreak/>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Search Google:</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"search"</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"googlesearch"</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0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35" style="width:0;height:0" o:hralign="center" o:hrstd="t" o:hr="t" fillcolor="#a0a0a0" stroked="f"/>
        </w:pict>
      </w:r>
    </w:p>
    <w:p w:rsidR="007D4F60" w:rsidRDefault="007D4F60" w:rsidP="007D4F60">
      <w:pPr>
        <w:pStyle w:val="Heading2"/>
        <w:rPr>
          <w:rFonts w:cs="Helvetica"/>
          <w:color w:val="333333"/>
        </w:rPr>
      </w:pPr>
      <w:r>
        <w:rPr>
          <w:rFonts w:cs="Helvetica"/>
          <w:color w:val="333333"/>
        </w:rPr>
        <w:t>Input Type: tel</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type="tel"&gt;</w:t>
      </w:r>
      <w:r>
        <w:rPr>
          <w:rFonts w:ascii="Helvetica" w:hAnsi="Helvetica" w:cs="Helvetica"/>
          <w:color w:val="333333"/>
          <w:sz w:val="21"/>
          <w:szCs w:val="21"/>
        </w:rPr>
        <w:t xml:space="preserve"> is used for input fields that should contain a telephone number.</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The tel type is currently supported only in Safari 8.</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76" name="Picture 287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descr="Opera"/>
                    <pic:cNvPicPr>
                      <a:picLocks noChangeAspect="1" noChangeArrowheads="1"/>
                    </pic:cNvPicPr>
                  </pic:nvPicPr>
                  <pic:blipFill>
                    <a:blip r:embed="rId179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77" name="Picture 287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78" name="Picture 287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descr="Chrome"/>
                    <pic:cNvPicPr>
                      <a:picLocks noChangeAspect="1" noChangeArrowheads="1"/>
                    </pic:cNvPicPr>
                  </pic:nvPicPr>
                  <pic:blipFill>
                    <a:blip r:embed="rId179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79" name="Picture 287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descr="Firefox"/>
                    <pic:cNvPicPr>
                      <a:picLocks noChangeAspect="1" noChangeArrowheads="1"/>
                    </pic:cNvPicPr>
                  </pic:nvPicPr>
                  <pic:blipFill>
                    <a:blip r:embed="rId178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80" name="Picture 288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Telephone:</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"tel"</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"usrtel"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0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16480F" w:rsidP="007D4F60">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36" style="width:0;height:0" o:hralign="center" o:hrstd="t" o:hr="t" fillcolor="#a0a0a0" stroked="f"/>
        </w:pict>
      </w:r>
    </w:p>
    <w:p w:rsidR="007D4F60" w:rsidRDefault="007D4F60" w:rsidP="007D4F60">
      <w:pPr>
        <w:pStyle w:val="Heading2"/>
        <w:rPr>
          <w:rFonts w:cs="Helvetica"/>
          <w:color w:val="333333"/>
        </w:rPr>
      </w:pPr>
      <w:r>
        <w:rPr>
          <w:rFonts w:cs="Helvetica"/>
          <w:color w:val="333333"/>
        </w:rPr>
        <w:t xml:space="preserve">Input Type: </w:t>
      </w:r>
      <w:proofErr w:type="gramStart"/>
      <w:r>
        <w:rPr>
          <w:rFonts w:cs="Helvetica"/>
          <w:color w:val="333333"/>
        </w:rPr>
        <w:t>url</w:t>
      </w:r>
      <w:proofErr w:type="gramEnd"/>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&lt;input type="url"&gt;</w:t>
      </w:r>
      <w:r>
        <w:rPr>
          <w:rFonts w:ascii="Helvetica" w:hAnsi="Helvetica" w:cs="Helvetica"/>
          <w:color w:val="333333"/>
          <w:sz w:val="21"/>
          <w:szCs w:val="21"/>
        </w:rPr>
        <w:t xml:space="preserve"> is used for input fields that should contain a URL address.</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Depending on browser support, the </w:t>
      </w:r>
      <w:proofErr w:type="gramStart"/>
      <w:r>
        <w:rPr>
          <w:rFonts w:ascii="Helvetica" w:hAnsi="Helvetica" w:cs="Helvetica"/>
          <w:color w:val="333333"/>
          <w:sz w:val="21"/>
          <w:szCs w:val="21"/>
        </w:rPr>
        <w:t>url</w:t>
      </w:r>
      <w:proofErr w:type="gramEnd"/>
      <w:r>
        <w:rPr>
          <w:rFonts w:ascii="Helvetica" w:hAnsi="Helvetica" w:cs="Helvetica"/>
          <w:color w:val="333333"/>
          <w:sz w:val="21"/>
          <w:szCs w:val="21"/>
        </w:rPr>
        <w:t xml:space="preserve"> field can be automatically validated when submitted</w:t>
      </w:r>
    </w:p>
    <w:p w:rsidR="007D4F60" w:rsidRDefault="007D4F60" w:rsidP="007D4F60">
      <w:pPr>
        <w:pStyle w:val="NormalWeb"/>
        <w:rPr>
          <w:rFonts w:ascii="Helvetica" w:hAnsi="Helvetica" w:cs="Helvetica"/>
          <w:color w:val="333333"/>
          <w:sz w:val="21"/>
          <w:szCs w:val="21"/>
        </w:rPr>
      </w:pPr>
      <w:r>
        <w:rPr>
          <w:rFonts w:ascii="Helvetica" w:hAnsi="Helvetica" w:cs="Helvetica"/>
          <w:color w:val="333333"/>
          <w:sz w:val="21"/>
          <w:szCs w:val="21"/>
        </w:rPr>
        <w:t xml:space="preserve">Some smartphones recognize the </w:t>
      </w:r>
      <w:proofErr w:type="gramStart"/>
      <w:r>
        <w:rPr>
          <w:rFonts w:ascii="Helvetica" w:hAnsi="Helvetica" w:cs="Helvetica"/>
          <w:color w:val="333333"/>
          <w:sz w:val="21"/>
          <w:szCs w:val="21"/>
        </w:rPr>
        <w:t>url</w:t>
      </w:r>
      <w:proofErr w:type="gramEnd"/>
      <w:r>
        <w:rPr>
          <w:rFonts w:ascii="Helvetica" w:hAnsi="Helvetica" w:cs="Helvetica"/>
          <w:color w:val="333333"/>
          <w:sz w:val="21"/>
          <w:szCs w:val="21"/>
        </w:rPr>
        <w:t xml:space="preserve"> type, and adds ".com" to the keyboard to match url input.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2882" name="Picture 288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83" name="Picture 288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descr="Safari"/>
                    <pic:cNvPicPr>
                      <a:picLocks noChangeAspect="1" noChangeArrowheads="1"/>
                    </pic:cNvPicPr>
                  </pic:nvPicPr>
                  <pic:blipFill>
                    <a:blip r:embed="rId173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2884" name="Picture 288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85" name="Picture 288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2886" name="Picture 288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D4F60" w:rsidRDefault="007D4F60" w:rsidP="007D4F60">
      <w:pPr>
        <w:pStyle w:val="Heading2"/>
        <w:shd w:val="clear" w:color="auto" w:fill="F1F1F1"/>
        <w:spacing w:before="15"/>
        <w:rPr>
          <w:rFonts w:cs="Helvetica"/>
          <w:color w:val="555555"/>
          <w:sz w:val="30"/>
          <w:szCs w:val="30"/>
        </w:rPr>
      </w:pPr>
      <w:r>
        <w:rPr>
          <w:rFonts w:cs="Helvetica"/>
          <w:color w:val="555555"/>
          <w:sz w:val="30"/>
          <w:szCs w:val="30"/>
        </w:rPr>
        <w:t>Example</w:t>
      </w:r>
    </w:p>
    <w:p w:rsidR="007D4F60" w:rsidRDefault="007D4F60" w:rsidP="007D4F60">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form</w:t>
      </w:r>
      <w:proofErr w:type="gramEnd"/>
      <w:r>
        <w:rPr>
          <w:rStyle w:val="highgt1"/>
          <w:rFonts w:ascii="Consolas" w:hAnsi="Consolas" w:cs="Consolas"/>
          <w:sz w:val="21"/>
          <w:szCs w:val="21"/>
        </w:rPr>
        <w:t>&gt;</w:t>
      </w:r>
      <w:r>
        <w:rPr>
          <w:rFonts w:ascii="Consolas" w:hAnsi="Consolas" w:cs="Consolas"/>
          <w:color w:val="000000"/>
          <w:sz w:val="21"/>
          <w:szCs w:val="21"/>
        </w:rPr>
        <w:br/>
        <w:t>  Add your homepage:</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"url"</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"homepage"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p>
    <w:p w:rsidR="007D4F60" w:rsidRDefault="007D4F60" w:rsidP="007D4F60">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80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D4F60" w:rsidRDefault="007D4F60" w:rsidP="007D4F60">
      <w:pPr>
        <w:spacing w:line="240" w:lineRule="auto"/>
        <w:rPr>
          <w:rFonts w:ascii="Helvetica" w:hAnsi="Helvetica" w:cs="Helvetica"/>
          <w:color w:val="333333"/>
          <w:sz w:val="21"/>
          <w:szCs w:val="21"/>
        </w:rPr>
      </w:pPr>
    </w:p>
    <w:p w:rsidR="007D4F60" w:rsidRDefault="0016480F" w:rsidP="007D4F60">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37" style="width:0;height:0" o:hralign="center" o:hrstd="t" o:hr="t" fillcolor="#a0a0a0" stroked="f"/>
        </w:pict>
      </w:r>
    </w:p>
    <w:p w:rsidR="007D4F60" w:rsidRDefault="007D4F60" w:rsidP="007D4F60">
      <w:pPr>
        <w:pStyle w:val="Heading2"/>
        <w:rPr>
          <w:rFonts w:cs="Helvetica"/>
          <w:color w:val="333333"/>
        </w:rPr>
      </w:pPr>
      <w:r>
        <w:rPr>
          <w:rFonts w:cs="Helvetica"/>
          <w:color w:val="333333"/>
        </w:rPr>
        <w:t>Test Yourself with Exercises!</w:t>
      </w:r>
    </w:p>
    <w:p w:rsidR="007D4F60" w:rsidRDefault="0016480F" w:rsidP="007D4F60">
      <w:pPr>
        <w:pStyle w:val="NormalWeb"/>
        <w:spacing w:after="0"/>
        <w:rPr>
          <w:rFonts w:ascii="Helvetica" w:hAnsi="Helvetica" w:cs="Helvetica"/>
          <w:color w:val="333333"/>
          <w:sz w:val="21"/>
          <w:szCs w:val="21"/>
        </w:rPr>
      </w:pPr>
      <w:hyperlink r:id="rId1803" w:tgtFrame="_blank" w:history="1">
        <w:r w:rsidR="007D4F60">
          <w:rPr>
            <w:rStyle w:val="Hyperlink"/>
            <w:rFonts w:ascii="Verdana" w:hAnsi="Verdana" w:cs="Helvetica"/>
            <w:b/>
            <w:bCs/>
            <w:color w:val="FFFFFF"/>
            <w:sz w:val="20"/>
            <w:szCs w:val="20"/>
            <w:bdr w:val="single" w:sz="6" w:space="4" w:color="8AC007" w:frame="1"/>
            <w:shd w:val="clear" w:color="auto" w:fill="8AC007"/>
          </w:rPr>
          <w:t>Exercise 1 »</w:t>
        </w:r>
      </w:hyperlink>
      <w:r w:rsidR="007D4F60">
        <w:rPr>
          <w:rFonts w:ascii="Helvetica" w:hAnsi="Helvetica" w:cs="Helvetica"/>
          <w:color w:val="333333"/>
          <w:sz w:val="21"/>
          <w:szCs w:val="21"/>
        </w:rPr>
        <w:t xml:space="preserve">    </w:t>
      </w:r>
      <w:hyperlink r:id="rId1804" w:tgtFrame="_blank" w:history="1">
        <w:r w:rsidR="007D4F60">
          <w:rPr>
            <w:rStyle w:val="Hyperlink"/>
            <w:rFonts w:ascii="Verdana" w:hAnsi="Verdana" w:cs="Helvetica"/>
            <w:b/>
            <w:bCs/>
            <w:color w:val="FFFFFF"/>
            <w:sz w:val="20"/>
            <w:szCs w:val="20"/>
            <w:bdr w:val="single" w:sz="6" w:space="4" w:color="8AC007" w:frame="1"/>
            <w:shd w:val="clear" w:color="auto" w:fill="8AC007"/>
          </w:rPr>
          <w:t>Exercise 2 »</w:t>
        </w:r>
      </w:hyperlink>
      <w:r w:rsidR="007D4F60">
        <w:rPr>
          <w:rFonts w:ascii="Helvetica" w:hAnsi="Helvetica" w:cs="Helvetica"/>
          <w:color w:val="333333"/>
          <w:sz w:val="21"/>
          <w:szCs w:val="21"/>
        </w:rPr>
        <w:t xml:space="preserve">    </w:t>
      </w:r>
      <w:hyperlink r:id="rId1805" w:tgtFrame="_blank" w:history="1">
        <w:r w:rsidR="007D4F60">
          <w:rPr>
            <w:rStyle w:val="Hyperlink"/>
            <w:rFonts w:ascii="Verdana" w:hAnsi="Verdana" w:cs="Helvetica"/>
            <w:b/>
            <w:bCs/>
            <w:color w:val="FFFFFF"/>
            <w:sz w:val="20"/>
            <w:szCs w:val="20"/>
            <w:bdr w:val="single" w:sz="6" w:space="4" w:color="8AC007" w:frame="1"/>
            <w:shd w:val="clear" w:color="auto" w:fill="8AC007"/>
          </w:rPr>
          <w:t>Exercise 3 »</w:t>
        </w:r>
      </w:hyperlink>
      <w:r w:rsidR="007D4F60">
        <w:rPr>
          <w:rFonts w:ascii="Helvetica" w:hAnsi="Helvetica" w:cs="Helvetica"/>
          <w:color w:val="333333"/>
          <w:sz w:val="21"/>
          <w:szCs w:val="21"/>
        </w:rPr>
        <w:t xml:space="preserve">    </w:t>
      </w:r>
      <w:hyperlink r:id="rId1806" w:tgtFrame="_blank" w:history="1">
        <w:r w:rsidR="007D4F60">
          <w:rPr>
            <w:rStyle w:val="Hyperlink"/>
            <w:rFonts w:ascii="Verdana" w:hAnsi="Verdana" w:cs="Helvetica"/>
            <w:b/>
            <w:bCs/>
            <w:color w:val="FFFFFF"/>
            <w:sz w:val="20"/>
            <w:szCs w:val="20"/>
            <w:bdr w:val="single" w:sz="6" w:space="4" w:color="8AC007" w:frame="1"/>
            <w:shd w:val="clear" w:color="auto" w:fill="8AC007"/>
          </w:rPr>
          <w:t>Exercise 4 »</w:t>
        </w:r>
      </w:hyperlink>
      <w:r w:rsidR="007D4F60">
        <w:rPr>
          <w:rFonts w:ascii="Helvetica" w:hAnsi="Helvetica" w:cs="Helvetica"/>
          <w:color w:val="333333"/>
          <w:sz w:val="21"/>
          <w:szCs w:val="21"/>
        </w:rPr>
        <w:t xml:space="preserve">    </w:t>
      </w:r>
      <w:hyperlink r:id="rId1807" w:tgtFrame="_blank" w:history="1">
        <w:r w:rsidR="007D4F60">
          <w:rPr>
            <w:rStyle w:val="Hyperlink"/>
            <w:rFonts w:ascii="Verdana" w:hAnsi="Verdana" w:cs="Helvetica"/>
            <w:b/>
            <w:bCs/>
            <w:color w:val="FFFFFF"/>
            <w:sz w:val="20"/>
            <w:szCs w:val="20"/>
            <w:bdr w:val="single" w:sz="6" w:space="4" w:color="8AC007" w:frame="1"/>
            <w:shd w:val="clear" w:color="auto" w:fill="8AC007"/>
          </w:rPr>
          <w:t>Exercise 5 »</w:t>
        </w:r>
      </w:hyperlink>
      <w:r w:rsidR="007D4F60">
        <w:rPr>
          <w:rFonts w:ascii="Helvetica" w:hAnsi="Helvetica" w:cs="Helvetica"/>
          <w:color w:val="333333"/>
          <w:sz w:val="21"/>
          <w:szCs w:val="21"/>
        </w:rPr>
        <w:t xml:space="preserve"> </w:t>
      </w:r>
    </w:p>
    <w:p w:rsidR="007D4F60" w:rsidRDefault="007D4F60" w:rsidP="007D4F60">
      <w:pPr>
        <w:rPr>
          <w:rFonts w:ascii="Helvetica" w:hAnsi="Helvetica" w:cs="Helvetica"/>
          <w:color w:val="333333"/>
          <w:sz w:val="21"/>
          <w:szCs w:val="21"/>
        </w:rPr>
      </w:pPr>
    </w:p>
    <w:p w:rsidR="007D4F60" w:rsidRDefault="0016480F" w:rsidP="007D4F60">
      <w:pPr>
        <w:rPr>
          <w:rFonts w:ascii="Helvetica" w:hAnsi="Helvetica" w:cs="Helvetica"/>
          <w:color w:val="333333"/>
          <w:sz w:val="30"/>
          <w:szCs w:val="30"/>
        </w:rPr>
      </w:pPr>
      <w:hyperlink r:id="rId1808" w:history="1">
        <w:r w:rsidR="007D4F60">
          <w:rPr>
            <w:rStyle w:val="Hyperlink"/>
            <w:rFonts w:ascii="Helvetica" w:hAnsi="Helvetica" w:cs="Helvetica"/>
            <w:color w:val="8AC007"/>
            <w:sz w:val="30"/>
            <w:szCs w:val="30"/>
          </w:rPr>
          <w:t>« Previous</w:t>
        </w:r>
      </w:hyperlink>
    </w:p>
    <w:p w:rsidR="007D4F60" w:rsidRDefault="0016480F" w:rsidP="007D4F60">
      <w:pPr>
        <w:jc w:val="right"/>
        <w:rPr>
          <w:rFonts w:ascii="Helvetica" w:hAnsi="Helvetica" w:cs="Helvetica"/>
          <w:color w:val="333333"/>
          <w:sz w:val="30"/>
          <w:szCs w:val="30"/>
        </w:rPr>
      </w:pPr>
      <w:hyperlink r:id="rId1809" w:history="1">
        <w:r w:rsidR="007D4F60">
          <w:rPr>
            <w:rStyle w:val="Hyperlink"/>
            <w:rFonts w:ascii="Helvetica" w:hAnsi="Helvetica" w:cs="Helvetica"/>
            <w:color w:val="8AC007"/>
            <w:sz w:val="30"/>
            <w:szCs w:val="30"/>
          </w:rPr>
          <w:t>Next Chapter »</w:t>
        </w:r>
      </w:hyperlink>
    </w:p>
    <w:p w:rsidR="00095BD1" w:rsidRDefault="00095BD1" w:rsidP="00095BD1">
      <w:pPr>
        <w:pStyle w:val="Heading1"/>
        <w:rPr>
          <w:rFonts w:cs="Helvetica"/>
          <w:color w:val="333333"/>
        </w:rPr>
      </w:pPr>
      <w:r>
        <w:rPr>
          <w:rFonts w:cs="Helvetica"/>
          <w:color w:val="333333"/>
        </w:rPr>
        <w:t xml:space="preserve">HTML </w:t>
      </w:r>
      <w:r>
        <w:rPr>
          <w:rStyle w:val="colorh1"/>
          <w:rFonts w:cs="Helvetica"/>
          <w:color w:val="333333"/>
        </w:rPr>
        <w:t>Input Attributes</w:t>
      </w:r>
    </w:p>
    <w:p w:rsidR="00095BD1" w:rsidRDefault="0016480F" w:rsidP="00095BD1">
      <w:pPr>
        <w:rPr>
          <w:rFonts w:ascii="Helvetica" w:hAnsi="Helvetica" w:cs="Helvetica"/>
          <w:color w:val="333333"/>
          <w:sz w:val="30"/>
          <w:szCs w:val="30"/>
        </w:rPr>
      </w:pPr>
      <w:hyperlink r:id="rId1810" w:history="1">
        <w:r w:rsidR="00095BD1">
          <w:rPr>
            <w:rStyle w:val="Hyperlink"/>
            <w:rFonts w:ascii="Helvetica" w:hAnsi="Helvetica" w:cs="Helvetica"/>
            <w:color w:val="8AC007"/>
            <w:sz w:val="30"/>
            <w:szCs w:val="30"/>
          </w:rPr>
          <w:t>« Previous</w:t>
        </w:r>
      </w:hyperlink>
    </w:p>
    <w:p w:rsidR="00095BD1" w:rsidRDefault="0016480F" w:rsidP="00095BD1">
      <w:pPr>
        <w:jc w:val="right"/>
        <w:rPr>
          <w:rFonts w:ascii="Helvetica" w:hAnsi="Helvetica" w:cs="Helvetica"/>
          <w:color w:val="333333"/>
          <w:sz w:val="30"/>
          <w:szCs w:val="30"/>
        </w:rPr>
      </w:pPr>
      <w:hyperlink r:id="rId1811" w:history="1">
        <w:r w:rsidR="00095BD1">
          <w:rPr>
            <w:rStyle w:val="Hyperlink"/>
            <w:rFonts w:ascii="Helvetica" w:hAnsi="Helvetica" w:cs="Helvetica"/>
            <w:color w:val="8AC007"/>
            <w:sz w:val="30"/>
            <w:szCs w:val="30"/>
          </w:rPr>
          <w:t>Next Chapter »</w:t>
        </w:r>
      </w:hyperlink>
    </w:p>
    <w:p w:rsidR="00095BD1" w:rsidRDefault="0016480F" w:rsidP="00095BD1">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38" style="width:0;height:0" o:hralign="center" o:hrstd="t" o:hr="t" fillcolor="#a0a0a0" stroked="f"/>
        </w:pict>
      </w:r>
    </w:p>
    <w:p w:rsidR="00095BD1" w:rsidRDefault="00095BD1" w:rsidP="00095BD1">
      <w:pPr>
        <w:pStyle w:val="Heading2"/>
        <w:rPr>
          <w:rFonts w:cs="Helvetica"/>
          <w:color w:val="333333"/>
        </w:rPr>
      </w:pPr>
      <w:r>
        <w:rPr>
          <w:rFonts w:cs="Helvetica"/>
          <w:color w:val="333333"/>
        </w:rPr>
        <w:t>The value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value</w:t>
      </w:r>
      <w:r>
        <w:rPr>
          <w:rFonts w:ascii="Helvetica" w:hAnsi="Helvetica" w:cs="Helvetica"/>
          <w:color w:val="333333"/>
          <w:sz w:val="21"/>
          <w:szCs w:val="21"/>
        </w:rPr>
        <w:t xml:space="preserve"> attribute specifies the initial value for an input field:</w:t>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First </w:t>
      </w:r>
      <w:proofErr w:type="gramStart"/>
      <w:r>
        <w:rPr>
          <w:rFonts w:ascii="Consolas" w:hAnsi="Consolas" w:cs="Consolas"/>
          <w:color w:val="000000"/>
          <w:sz w:val="21"/>
          <w:szCs w:val="21"/>
        </w:rPr>
        <w:t>name:</w:t>
      </w:r>
      <w:proofErr w:type="gramEnd"/>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"firstname"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"John"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1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39" style="width:0;height:0" o:hralign="center" o:hrstd="t" o:hr="t" fillcolor="#a0a0a0" stroked="f"/>
        </w:pict>
      </w:r>
    </w:p>
    <w:p w:rsidR="00095BD1" w:rsidRDefault="00095BD1" w:rsidP="00095BD1">
      <w:pPr>
        <w:pStyle w:val="Heading2"/>
        <w:rPr>
          <w:rFonts w:cs="Helvetica"/>
          <w:color w:val="333333"/>
        </w:rPr>
      </w:pPr>
      <w:r>
        <w:rPr>
          <w:rFonts w:cs="Helvetica"/>
          <w:color w:val="333333"/>
        </w:rPr>
        <w:lastRenderedPageBreak/>
        <w:t>The readonly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readonly</w:t>
      </w:r>
      <w:r>
        <w:rPr>
          <w:rFonts w:ascii="Helvetica" w:hAnsi="Helvetica" w:cs="Helvetica"/>
          <w:color w:val="333333"/>
          <w:sz w:val="21"/>
          <w:szCs w:val="21"/>
        </w:rPr>
        <w:t xml:space="preserve"> attribute specifies that the input field is read only (cannot be changed):</w:t>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First </w:t>
      </w:r>
      <w:proofErr w:type="gramStart"/>
      <w:r>
        <w:rPr>
          <w:rFonts w:ascii="Consolas" w:hAnsi="Consolas" w:cs="Consolas"/>
          <w:color w:val="000000"/>
          <w:sz w:val="21"/>
          <w:szCs w:val="21"/>
        </w:rPr>
        <w:t>name:</w:t>
      </w:r>
      <w:proofErr w:type="gramEnd"/>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"firstname"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"John"</w:t>
      </w:r>
      <w:r>
        <w:rPr>
          <w:rFonts w:ascii="Consolas" w:hAnsi="Consolas" w:cs="Consolas"/>
          <w:color w:val="000000"/>
          <w:sz w:val="21"/>
          <w:szCs w:val="21"/>
        </w:rPr>
        <w:t xml:space="preserve"> </w:t>
      </w:r>
      <w:r>
        <w:rPr>
          <w:rStyle w:val="highatt1"/>
          <w:rFonts w:ascii="Consolas" w:hAnsi="Consolas" w:cs="Consolas"/>
          <w:sz w:val="21"/>
          <w:szCs w:val="21"/>
        </w:rPr>
        <w:t>readonly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1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readonly attribute does not need a value. It is the same as writing readonly="readonly". </w:t>
      </w:r>
    </w:p>
    <w:p w:rsidR="00095BD1" w:rsidRDefault="0016480F" w:rsidP="00095BD1">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40" style="width:0;height:0" o:hralign="center" o:hrstd="t" o:hr="t" fillcolor="#a0a0a0" stroked="f"/>
        </w:pict>
      </w:r>
    </w:p>
    <w:p w:rsidR="00095BD1" w:rsidRDefault="00095BD1" w:rsidP="00095BD1">
      <w:pPr>
        <w:pStyle w:val="Heading2"/>
        <w:rPr>
          <w:rFonts w:cs="Helvetica"/>
          <w:color w:val="333333"/>
        </w:rPr>
      </w:pPr>
      <w:r>
        <w:rPr>
          <w:rFonts w:cs="Helvetica"/>
          <w:color w:val="333333"/>
        </w:rPr>
        <w:t>The disabled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disabled</w:t>
      </w:r>
      <w:r>
        <w:rPr>
          <w:rFonts w:ascii="Helvetica" w:hAnsi="Helvetica" w:cs="Helvetica"/>
          <w:color w:val="333333"/>
          <w:sz w:val="21"/>
          <w:szCs w:val="21"/>
        </w:rPr>
        <w:t xml:space="preserve"> attribute specifies that the input field is disabled.</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A disabled element is un-usable and un-clickable.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Disabled elements will not be submitted.</w:t>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First </w:t>
      </w:r>
      <w:proofErr w:type="gramStart"/>
      <w:r>
        <w:rPr>
          <w:rFonts w:ascii="Consolas" w:hAnsi="Consolas" w:cs="Consolas"/>
          <w:color w:val="000000"/>
          <w:sz w:val="21"/>
          <w:szCs w:val="21"/>
        </w:rPr>
        <w:t>name:</w:t>
      </w:r>
      <w:proofErr w:type="gramEnd"/>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"firstname"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"John"</w:t>
      </w:r>
      <w:r>
        <w:rPr>
          <w:rFonts w:ascii="Consolas" w:hAnsi="Consolas" w:cs="Consolas"/>
          <w:color w:val="000000"/>
          <w:sz w:val="21"/>
          <w:szCs w:val="21"/>
        </w:rPr>
        <w:t xml:space="preserve"> </w:t>
      </w:r>
      <w:r>
        <w:rPr>
          <w:rStyle w:val="highatt1"/>
          <w:rFonts w:ascii="Consolas" w:hAnsi="Consolas" w:cs="Consolas"/>
          <w:sz w:val="21"/>
          <w:szCs w:val="21"/>
        </w:rPr>
        <w:t>disabled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1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disabled attribute does not need a value. It is the same as writing disabled="disabled". </w:t>
      </w:r>
    </w:p>
    <w:p w:rsidR="00095BD1" w:rsidRDefault="0016480F" w:rsidP="00095BD1">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41" style="width:0;height:0" o:hralign="center" o:hrstd="t" o:hr="t" fillcolor="#a0a0a0" stroked="f"/>
        </w:pict>
      </w:r>
    </w:p>
    <w:p w:rsidR="00095BD1" w:rsidRDefault="00095BD1" w:rsidP="00095BD1">
      <w:pPr>
        <w:pStyle w:val="Heading2"/>
        <w:rPr>
          <w:rFonts w:cs="Helvetica"/>
          <w:color w:val="333333"/>
        </w:rPr>
      </w:pPr>
      <w:r>
        <w:rPr>
          <w:rFonts w:cs="Helvetica"/>
          <w:color w:val="333333"/>
        </w:rPr>
        <w:t>The size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size</w:t>
      </w:r>
      <w:r>
        <w:rPr>
          <w:rFonts w:ascii="Helvetica" w:hAnsi="Helvetica" w:cs="Helvetica"/>
          <w:color w:val="333333"/>
          <w:sz w:val="21"/>
          <w:szCs w:val="21"/>
        </w:rPr>
        <w:t xml:space="preserve"> attribute specifies the size (in characters) for the input field:</w:t>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First </w:t>
      </w:r>
      <w:proofErr w:type="gramStart"/>
      <w:r>
        <w:rPr>
          <w:rFonts w:ascii="Consolas" w:hAnsi="Consolas" w:cs="Consolas"/>
          <w:color w:val="000000"/>
          <w:sz w:val="21"/>
          <w:szCs w:val="21"/>
        </w:rPr>
        <w:t>name:</w:t>
      </w:r>
      <w:proofErr w:type="gramEnd"/>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"firstname"</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"John"</w:t>
      </w:r>
      <w:r>
        <w:rPr>
          <w:rFonts w:ascii="Consolas" w:hAnsi="Consolas" w:cs="Consolas"/>
          <w:color w:val="000000"/>
          <w:sz w:val="21"/>
          <w:szCs w:val="21"/>
        </w:rPr>
        <w:t xml:space="preserve"> </w:t>
      </w:r>
      <w:r>
        <w:rPr>
          <w:rStyle w:val="highatt1"/>
          <w:rFonts w:ascii="Consolas" w:hAnsi="Consolas" w:cs="Consolas"/>
          <w:sz w:val="21"/>
          <w:szCs w:val="21"/>
        </w:rPr>
        <w:t>size=</w:t>
      </w:r>
      <w:r>
        <w:rPr>
          <w:rStyle w:val="highval1"/>
          <w:rFonts w:ascii="Consolas" w:hAnsi="Consolas" w:cs="Consolas"/>
          <w:sz w:val="21"/>
          <w:szCs w:val="21"/>
        </w:rPr>
        <w:t>"40"</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1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42" style="width:0;height:0" o:hralign="center" o:hrstd="t" o:hr="t" fillcolor="#a0a0a0" stroked="f"/>
        </w:pict>
      </w:r>
    </w:p>
    <w:p w:rsidR="00095BD1" w:rsidRDefault="00095BD1" w:rsidP="00095BD1">
      <w:pPr>
        <w:pStyle w:val="Heading2"/>
        <w:rPr>
          <w:rFonts w:cs="Helvetica"/>
          <w:color w:val="333333"/>
        </w:rPr>
      </w:pPr>
      <w:r>
        <w:rPr>
          <w:rFonts w:cs="Helvetica"/>
          <w:color w:val="333333"/>
        </w:rPr>
        <w:t>The maxlength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maxlength</w:t>
      </w:r>
      <w:r>
        <w:rPr>
          <w:rFonts w:ascii="Helvetica" w:hAnsi="Helvetica" w:cs="Helvetica"/>
          <w:color w:val="333333"/>
          <w:sz w:val="21"/>
          <w:szCs w:val="21"/>
        </w:rPr>
        <w:t xml:space="preserve"> attribute specifies the maximum allowed length for the input field:</w:t>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First </w:t>
      </w:r>
      <w:proofErr w:type="gramStart"/>
      <w:r>
        <w:rPr>
          <w:rFonts w:ascii="Consolas" w:hAnsi="Consolas" w:cs="Consolas"/>
          <w:color w:val="000000"/>
          <w:sz w:val="21"/>
          <w:szCs w:val="21"/>
        </w:rPr>
        <w:t>name:</w:t>
      </w:r>
      <w:proofErr w:type="gramEnd"/>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"firstname"</w:t>
      </w:r>
      <w:r>
        <w:rPr>
          <w:rFonts w:ascii="Consolas" w:hAnsi="Consolas" w:cs="Consolas"/>
          <w:color w:val="000000"/>
          <w:sz w:val="21"/>
          <w:szCs w:val="21"/>
        </w:rPr>
        <w:t xml:space="preserve"> </w:t>
      </w:r>
      <w:r>
        <w:rPr>
          <w:rStyle w:val="highatt1"/>
          <w:rFonts w:ascii="Consolas" w:hAnsi="Consolas" w:cs="Consolas"/>
          <w:sz w:val="21"/>
          <w:szCs w:val="21"/>
        </w:rPr>
        <w:t>maxlength=</w:t>
      </w:r>
      <w:r>
        <w:rPr>
          <w:rStyle w:val="highval1"/>
          <w:rFonts w:ascii="Consolas" w:hAnsi="Consolas" w:cs="Consolas"/>
          <w:sz w:val="21"/>
          <w:szCs w:val="21"/>
        </w:rPr>
        <w:t>"10"</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Last name:</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"lastname"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1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With a maxlength attribute, the input control will not accept more than the allowed number of characters.</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attribute does not provide any feedback. If you want to alert the user, you must write JavaScript code.</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095BD1" w:rsidTr="00095BD1">
        <w:tc>
          <w:tcPr>
            <w:tcW w:w="510" w:type="dxa"/>
            <w:shd w:val="clear" w:color="auto" w:fill="FFFFFF"/>
            <w:tcMar>
              <w:top w:w="150" w:type="dxa"/>
              <w:left w:w="150" w:type="dxa"/>
              <w:bottom w:w="150" w:type="dxa"/>
              <w:right w:w="75" w:type="dxa"/>
            </w:tcMar>
            <w:vAlign w:val="center"/>
            <w:hideMark/>
          </w:tcPr>
          <w:p w:rsidR="00095BD1" w:rsidRDefault="00095BD1">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113" name="Picture 3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95BD1" w:rsidRDefault="00095BD1">
            <w:pPr>
              <w:spacing w:after="180"/>
              <w:rPr>
                <w:rFonts w:ascii="Helvetica" w:hAnsi="Helvetica" w:cs="Helvetica"/>
                <w:color w:val="333333"/>
                <w:sz w:val="21"/>
                <w:szCs w:val="21"/>
              </w:rPr>
            </w:pPr>
            <w:r>
              <w:rPr>
                <w:rFonts w:ascii="Helvetica" w:hAnsi="Helvetica" w:cs="Helvetica"/>
                <w:color w:val="333333"/>
                <w:sz w:val="21"/>
                <w:szCs w:val="21"/>
              </w:rPr>
              <w:t>Input restrictions are not foolproof. JavaScript provides many ways to add illegal input.</w:t>
            </w:r>
            <w:r>
              <w:rPr>
                <w:rFonts w:ascii="Helvetica" w:hAnsi="Helvetica" w:cs="Helvetica"/>
                <w:color w:val="333333"/>
                <w:sz w:val="21"/>
                <w:szCs w:val="21"/>
              </w:rPr>
              <w:br/>
              <w:t xml:space="preserve">To safely restrict input, restrictions must be checked by the receiver (the server) as well. </w:t>
            </w:r>
          </w:p>
        </w:tc>
      </w:tr>
    </w:tbl>
    <w:p w:rsidR="00095BD1" w:rsidRDefault="0016480F" w:rsidP="00095BD1">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43" style="width:0;height:0" o:hralign="center" o:hrstd="t" o:hr="t" fillcolor="#a0a0a0" stroked="f"/>
        </w:pict>
      </w:r>
    </w:p>
    <w:p w:rsidR="00095BD1" w:rsidRDefault="00095BD1" w:rsidP="00095BD1">
      <w:pPr>
        <w:pStyle w:val="Heading2"/>
        <w:rPr>
          <w:rFonts w:cs="Helvetica"/>
          <w:color w:val="333333"/>
        </w:rPr>
      </w:pPr>
      <w:r>
        <w:rPr>
          <w:rFonts w:cs="Helvetica"/>
          <w:color w:val="333333"/>
        </w:rPr>
        <w:t>HTML5 Attributes</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lastRenderedPageBreak/>
        <w:t>HTML5 added the following attributes for &lt;input&gt;:</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autocomplete</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autofocus</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formaction</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formenctype</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formmethod</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formnovalidate</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formtarget</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height and width</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list</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min and max</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multiple</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pattern (regexp)</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placeholder</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required</w:t>
      </w:r>
    </w:p>
    <w:p w:rsidR="00095BD1" w:rsidRDefault="00095BD1" w:rsidP="00774315">
      <w:pPr>
        <w:numPr>
          <w:ilvl w:val="0"/>
          <w:numId w:val="2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step</w:t>
      </w:r>
    </w:p>
    <w:p w:rsidR="00095BD1" w:rsidRDefault="00095BD1" w:rsidP="00095BD1">
      <w:pPr>
        <w:pStyle w:val="NormalWeb"/>
        <w:rPr>
          <w:rFonts w:ascii="Helvetica" w:hAnsi="Helvetica" w:cs="Helvetica"/>
          <w:color w:val="333333"/>
          <w:sz w:val="21"/>
          <w:szCs w:val="21"/>
        </w:rPr>
      </w:pPr>
      <w:proofErr w:type="gramStart"/>
      <w:r>
        <w:rPr>
          <w:rFonts w:ascii="Helvetica" w:hAnsi="Helvetica" w:cs="Helvetica"/>
          <w:color w:val="333333"/>
          <w:sz w:val="21"/>
          <w:szCs w:val="21"/>
        </w:rPr>
        <w:t>and</w:t>
      </w:r>
      <w:proofErr w:type="gramEnd"/>
      <w:r>
        <w:rPr>
          <w:rFonts w:ascii="Helvetica" w:hAnsi="Helvetica" w:cs="Helvetica"/>
          <w:color w:val="333333"/>
          <w:sz w:val="21"/>
          <w:szCs w:val="21"/>
        </w:rPr>
        <w:t xml:space="preserve"> the following attributes for &lt;form&gt;:</w:t>
      </w:r>
    </w:p>
    <w:p w:rsidR="00095BD1" w:rsidRDefault="00095BD1" w:rsidP="00774315">
      <w:pPr>
        <w:numPr>
          <w:ilvl w:val="0"/>
          <w:numId w:val="2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autocomplete</w:t>
      </w:r>
    </w:p>
    <w:p w:rsidR="00095BD1" w:rsidRDefault="00095BD1" w:rsidP="00774315">
      <w:pPr>
        <w:numPr>
          <w:ilvl w:val="0"/>
          <w:numId w:val="2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novalidate</w:t>
      </w:r>
    </w:p>
    <w:p w:rsidR="00095BD1" w:rsidRDefault="0016480F" w:rsidP="00095BD1">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44" style="width:0;height:0" o:hralign="center" o:hrstd="t" o:hr="t" fillcolor="#a0a0a0" stroked="f"/>
        </w:pict>
      </w:r>
    </w:p>
    <w:p w:rsidR="00095BD1" w:rsidRDefault="00095BD1" w:rsidP="00095BD1">
      <w:pPr>
        <w:pStyle w:val="Heading2"/>
        <w:rPr>
          <w:rFonts w:cs="Helvetica"/>
          <w:color w:val="333333"/>
        </w:rPr>
      </w:pPr>
      <w:r>
        <w:rPr>
          <w:rFonts w:cs="Helvetica"/>
          <w:color w:val="333333"/>
        </w:rPr>
        <w:t>The autocomplete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autocomplete attribute specifies whether a form or input field should have autocomplete on or off.</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When autocomplete is on, the browser automatically complete values based on values that the user has entered before.</w:t>
      </w:r>
    </w:p>
    <w:p w:rsidR="00095BD1" w:rsidRDefault="00095BD1" w:rsidP="00095BD1">
      <w:pPr>
        <w:pStyle w:val="NormalWeb"/>
        <w:rPr>
          <w:rFonts w:ascii="Helvetica" w:hAnsi="Helvetica" w:cs="Helvetica"/>
          <w:color w:val="333333"/>
          <w:sz w:val="21"/>
          <w:szCs w:val="21"/>
        </w:rPr>
      </w:pPr>
      <w:r>
        <w:rPr>
          <w:rFonts w:ascii="Helvetica" w:hAnsi="Helvetica" w:cs="Helvetica"/>
          <w:b/>
          <w:bCs/>
          <w:color w:val="333333"/>
          <w:sz w:val="21"/>
          <w:szCs w:val="21"/>
        </w:rPr>
        <w:t>Tip:</w:t>
      </w:r>
      <w:r>
        <w:rPr>
          <w:rFonts w:ascii="Helvetica" w:hAnsi="Helvetica" w:cs="Helvetica"/>
          <w:color w:val="333333"/>
          <w:sz w:val="21"/>
          <w:szCs w:val="21"/>
        </w:rPr>
        <w:t xml:space="preserve"> It is possible to have autocomplete "on" for the form, and "off" for specific input fields, or vice versa.</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autocomplete attribute works with &lt;form&gt; and the following &lt;input&gt; types: text, search, </w:t>
      </w:r>
      <w:proofErr w:type="gramStart"/>
      <w:r>
        <w:rPr>
          <w:rFonts w:ascii="Helvetica" w:hAnsi="Helvetica" w:cs="Helvetica"/>
          <w:color w:val="333333"/>
          <w:sz w:val="21"/>
          <w:szCs w:val="21"/>
        </w:rPr>
        <w:t>url</w:t>
      </w:r>
      <w:proofErr w:type="gramEnd"/>
      <w:r>
        <w:rPr>
          <w:rFonts w:ascii="Helvetica" w:hAnsi="Helvetica" w:cs="Helvetica"/>
          <w:color w:val="333333"/>
          <w:sz w:val="21"/>
          <w:szCs w:val="21"/>
        </w:rPr>
        <w:t>, tel, email, password, datepickers, range, and color.</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16" name="Picture 311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6" descr="Opera"/>
                    <pic:cNvPicPr>
                      <a:picLocks noChangeAspect="1" noChangeArrowheads="1"/>
                    </pic:cNvPicPr>
                  </pic:nvPicPr>
                  <pic:blipFill>
                    <a:blip r:embed="rId1795"/>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17" name="Picture 311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7"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18" name="Picture 311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8"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19" name="Picture 311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9"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20" name="Picture 312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0"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An HTML form with autocomplete on (and off for one input field):</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Fonts w:ascii="Consolas" w:hAnsi="Consolas" w:cs="Consolas"/>
          <w:color w:val="000000"/>
          <w:sz w:val="21"/>
          <w:szCs w:val="21"/>
        </w:rPr>
        <w:t xml:space="preserve"> </w:t>
      </w:r>
      <w:r>
        <w:rPr>
          <w:rStyle w:val="highatt1"/>
          <w:rFonts w:ascii="Consolas" w:hAnsi="Consolas" w:cs="Consolas"/>
          <w:sz w:val="21"/>
          <w:szCs w:val="21"/>
        </w:rPr>
        <w:t>autocomplete=</w:t>
      </w:r>
      <w:r>
        <w:rPr>
          <w:rStyle w:val="highval1"/>
          <w:rFonts w:ascii="Consolas" w:hAnsi="Consolas" w:cs="Consolas"/>
          <w:sz w:val="21"/>
          <w:szCs w:val="21"/>
        </w:rPr>
        <w:t>"on"</w:t>
      </w:r>
      <w:r>
        <w:rPr>
          <w:rStyle w:val="highgt1"/>
          <w:rFonts w:ascii="Consolas" w:hAnsi="Consolas" w:cs="Consolas"/>
          <w:sz w:val="21"/>
          <w:szCs w:val="21"/>
        </w:rPr>
        <w:t>&gt;</w:t>
      </w:r>
      <w:r>
        <w:rPr>
          <w:rFonts w:ascii="Consolas" w:hAnsi="Consolas" w:cs="Consolas"/>
          <w:color w:val="000000"/>
          <w:sz w:val="21"/>
          <w:szCs w:val="21"/>
        </w:rPr>
        <w:br/>
        <w:t xml:space="preserve">  First </w:t>
      </w:r>
      <w:proofErr w:type="gramStart"/>
      <w:r>
        <w:rPr>
          <w:rFonts w:ascii="Consolas" w:hAnsi="Consolas" w:cs="Consolas"/>
          <w:color w:val="000000"/>
          <w:sz w:val="21"/>
          <w:szCs w:val="21"/>
        </w:rPr>
        <w:t>name:</w:t>
      </w:r>
      <w:proofErr w:type="gramEnd"/>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"fname"</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Last 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"lname"</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E-mail: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"email"</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"email"</w:t>
      </w:r>
      <w:r>
        <w:rPr>
          <w:rFonts w:ascii="Consolas" w:hAnsi="Consolas" w:cs="Consolas"/>
          <w:color w:val="000000"/>
          <w:sz w:val="21"/>
          <w:szCs w:val="21"/>
        </w:rPr>
        <w:t xml:space="preserve"> </w:t>
      </w:r>
      <w:r>
        <w:rPr>
          <w:rStyle w:val="highatt1"/>
          <w:rFonts w:ascii="Consolas" w:hAnsi="Consolas" w:cs="Consolas"/>
          <w:sz w:val="21"/>
          <w:szCs w:val="21"/>
        </w:rPr>
        <w:t>autocomplete=</w:t>
      </w:r>
      <w:r>
        <w:rPr>
          <w:rStyle w:val="highval1"/>
          <w:rFonts w:ascii="Consolas" w:hAnsi="Consolas" w:cs="Consolas"/>
          <w:sz w:val="21"/>
          <w:szCs w:val="21"/>
        </w:rPr>
        <w:t>"off"</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81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095BD1" w:rsidP="00095BD1">
      <w:pPr>
        <w:pStyle w:val="NormalWeb"/>
        <w:rPr>
          <w:rFonts w:ascii="Helvetica" w:hAnsi="Helvetica" w:cs="Helvetica"/>
          <w:color w:val="333333"/>
          <w:sz w:val="21"/>
          <w:szCs w:val="21"/>
        </w:rPr>
      </w:pPr>
      <w:r>
        <w:rPr>
          <w:rStyle w:val="Strong"/>
          <w:rFonts w:ascii="Helvetica" w:hAnsi="Helvetica" w:cs="Helvetica"/>
          <w:color w:val="333333"/>
          <w:sz w:val="21"/>
          <w:szCs w:val="21"/>
        </w:rPr>
        <w:t>Tip:</w:t>
      </w:r>
      <w:r>
        <w:rPr>
          <w:rFonts w:ascii="Helvetica" w:hAnsi="Helvetica" w:cs="Helvetica"/>
          <w:color w:val="333333"/>
          <w:sz w:val="21"/>
          <w:szCs w:val="21"/>
        </w:rPr>
        <w:t xml:space="preserve"> In some browsers you may need to activate the autocomplete function for this to work.</w:t>
      </w:r>
    </w:p>
    <w:p w:rsidR="00095BD1" w:rsidRDefault="0016480F" w:rsidP="00095BD1">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45" style="width:0;height:0" o:hralign="center" o:hrstd="t" o:hr="t" fillcolor="#a0a0a0" stroked="f"/>
        </w:pict>
      </w:r>
    </w:p>
    <w:p w:rsidR="00095BD1" w:rsidRDefault="00095BD1" w:rsidP="00095BD1">
      <w:pPr>
        <w:pStyle w:val="Heading2"/>
        <w:rPr>
          <w:rFonts w:cs="Helvetica"/>
          <w:color w:val="333333"/>
        </w:rPr>
      </w:pPr>
      <w:r>
        <w:rPr>
          <w:rFonts w:cs="Helvetica"/>
          <w:color w:val="333333"/>
        </w:rPr>
        <w:t>The novalidate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novalidate attribute is a &lt;form&gt;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When present, novalidate specifies that form data should not be validated when submitted.</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22" name="Picture 312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2"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23" name="Picture 312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3" descr="Safari"/>
                    <pic:cNvPicPr>
                      <a:picLocks noChangeAspect="1" noChangeArrowheads="1"/>
                    </pic:cNvPicPr>
                  </pic:nvPicPr>
                  <pic:blipFill>
                    <a:blip r:embed="rId173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24" name="Picture 312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4"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25" name="Picture 312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5"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26" name="Picture 312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Indicates that the form is not to be validated on submit:</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Fonts w:ascii="Consolas" w:hAnsi="Consolas" w:cs="Consolas"/>
          <w:color w:val="000000"/>
          <w:sz w:val="21"/>
          <w:szCs w:val="21"/>
        </w:rPr>
        <w:t xml:space="preserve"> </w:t>
      </w:r>
      <w:r>
        <w:rPr>
          <w:rStyle w:val="highatt1"/>
          <w:rFonts w:ascii="Consolas" w:hAnsi="Consolas" w:cs="Consolas"/>
          <w:sz w:val="21"/>
          <w:szCs w:val="21"/>
        </w:rPr>
        <w:t>novalidate</w:t>
      </w:r>
      <w:r>
        <w:rPr>
          <w:rStyle w:val="highgt1"/>
          <w:rFonts w:ascii="Consolas" w:hAnsi="Consolas" w:cs="Consolas"/>
          <w:sz w:val="21"/>
          <w:szCs w:val="21"/>
        </w:rPr>
        <w:t>&gt;</w:t>
      </w:r>
      <w:r>
        <w:rPr>
          <w:rFonts w:ascii="Consolas" w:hAnsi="Consolas" w:cs="Consolas"/>
          <w:color w:val="000000"/>
          <w:sz w:val="21"/>
          <w:szCs w:val="21"/>
        </w:rPr>
        <w:br/>
        <w:t xml:space="preserve">  E-mail: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"email"</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"user_email"</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1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46" style="width:0;height:0" o:hralign="center" o:hrstd="t" o:hr="t" fillcolor="#a0a0a0" stroked="f"/>
        </w:pict>
      </w:r>
    </w:p>
    <w:p w:rsidR="00095BD1" w:rsidRDefault="00095BD1" w:rsidP="00095BD1">
      <w:pPr>
        <w:pStyle w:val="Heading2"/>
        <w:rPr>
          <w:rFonts w:cs="Helvetica"/>
          <w:color w:val="333333"/>
        </w:rPr>
      </w:pPr>
      <w:r>
        <w:rPr>
          <w:rFonts w:cs="Helvetica"/>
          <w:color w:val="333333"/>
        </w:rPr>
        <w:t>The autofocus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autofocus attribute is a </w:t>
      </w:r>
      <w:proofErr w:type="gramStart"/>
      <w:r>
        <w:rPr>
          <w:rFonts w:ascii="Helvetica" w:hAnsi="Helvetica" w:cs="Helvetica"/>
          <w:color w:val="333333"/>
          <w:sz w:val="21"/>
          <w:szCs w:val="21"/>
        </w:rPr>
        <w:t>boolean</w:t>
      </w:r>
      <w:proofErr w:type="gramEnd"/>
      <w:r>
        <w:rPr>
          <w:rFonts w:ascii="Helvetica" w:hAnsi="Helvetica" w:cs="Helvetica"/>
          <w:color w:val="333333"/>
          <w:sz w:val="21"/>
          <w:szCs w:val="21"/>
        </w:rPr>
        <w:t xml:space="preserve">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When present, it specifies that an &lt;input&gt; element should automatically get focus when the page loads.</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28" name="Picture 312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29" name="Picture 312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9"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30" name="Picture 313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0"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31" name="Picture 313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1"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32" name="Picture 313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2"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Let the "First name" input field automatically get focus when the page loads:</w:t>
      </w:r>
    </w:p>
    <w:p w:rsidR="00095BD1" w:rsidRDefault="00095BD1" w:rsidP="00095BD1">
      <w:pPr>
        <w:shd w:val="clear" w:color="auto" w:fill="FFFFFF"/>
        <w:spacing w:after="0" w:line="276" w:lineRule="atLeast"/>
        <w:rPr>
          <w:rFonts w:ascii="Consolas" w:hAnsi="Consolas" w:cs="Consolas"/>
          <w:color w:val="000000"/>
          <w:sz w:val="21"/>
          <w:szCs w:val="21"/>
        </w:rPr>
      </w:pPr>
      <w:r>
        <w:rPr>
          <w:rFonts w:ascii="Consolas" w:hAnsi="Consolas" w:cs="Consolas"/>
          <w:color w:val="000000"/>
          <w:sz w:val="21"/>
          <w:szCs w:val="21"/>
        </w:rPr>
        <w:t xml:space="preserve">First </w:t>
      </w:r>
      <w:proofErr w:type="gramStart"/>
      <w:r>
        <w:rPr>
          <w:rFonts w:ascii="Consolas" w:hAnsi="Consolas" w:cs="Consolas"/>
          <w:color w:val="000000"/>
          <w:sz w:val="21"/>
          <w:szCs w:val="21"/>
        </w:rPr>
        <w:t>name:</w:t>
      </w:r>
      <w:proofErr w:type="gramEnd"/>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"fname"</w:t>
      </w:r>
      <w:r>
        <w:rPr>
          <w:rFonts w:ascii="Consolas" w:hAnsi="Consolas" w:cs="Consolas"/>
          <w:color w:val="000000"/>
          <w:sz w:val="21"/>
          <w:szCs w:val="21"/>
        </w:rPr>
        <w:t xml:space="preserve"> </w:t>
      </w:r>
      <w:r>
        <w:rPr>
          <w:rStyle w:val="highatt1"/>
          <w:rFonts w:ascii="Consolas" w:hAnsi="Consolas" w:cs="Consolas"/>
          <w:sz w:val="21"/>
          <w:szCs w:val="21"/>
        </w:rPr>
        <w:t>autofocus</w:t>
      </w:r>
      <w:r>
        <w:rPr>
          <w:rStyle w:val="highgt1"/>
          <w:rFonts w:ascii="Consolas" w:hAnsi="Consolas" w:cs="Consolas"/>
          <w:sz w:val="21"/>
          <w:szCs w:val="21"/>
        </w:rPr>
        <w:t>&gt;</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1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47" style="width:0;height:0" o:hralign="center" o:hrstd="t" o:hr="t" fillcolor="#a0a0a0" stroked="f"/>
        </w:pict>
      </w:r>
    </w:p>
    <w:p w:rsidR="00095BD1" w:rsidRDefault="00095BD1" w:rsidP="00095BD1">
      <w:pPr>
        <w:pStyle w:val="Heading2"/>
        <w:rPr>
          <w:rFonts w:cs="Helvetica"/>
          <w:color w:val="333333"/>
        </w:rPr>
      </w:pPr>
      <w:r>
        <w:rPr>
          <w:rFonts w:cs="Helvetica"/>
          <w:color w:val="333333"/>
        </w:rPr>
        <w:lastRenderedPageBreak/>
        <w:t>The form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 attribute specifies one or more forms an &lt;input&gt; element belongs to.</w:t>
      </w:r>
    </w:p>
    <w:p w:rsidR="00095BD1" w:rsidRDefault="00095BD1" w:rsidP="00095BD1">
      <w:pPr>
        <w:pStyle w:val="NormalWeb"/>
        <w:rPr>
          <w:rFonts w:ascii="Helvetica" w:hAnsi="Helvetica" w:cs="Helvetica"/>
          <w:color w:val="333333"/>
          <w:sz w:val="21"/>
          <w:szCs w:val="21"/>
        </w:rPr>
      </w:pPr>
      <w:r>
        <w:rPr>
          <w:rFonts w:ascii="Helvetica" w:hAnsi="Helvetica" w:cs="Helvetica"/>
          <w:b/>
          <w:bCs/>
          <w:color w:val="333333"/>
          <w:sz w:val="21"/>
          <w:szCs w:val="21"/>
        </w:rPr>
        <w:t>Tip:</w:t>
      </w:r>
      <w:r>
        <w:rPr>
          <w:rFonts w:ascii="Helvetica" w:hAnsi="Helvetica" w:cs="Helvetica"/>
          <w:color w:val="333333"/>
          <w:sz w:val="21"/>
          <w:szCs w:val="21"/>
        </w:rPr>
        <w:t xml:space="preserve"> To refer to more than one form, use a space-separated list of form ids.</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34" name="Picture 313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4"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35" name="Picture 313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5"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36" name="Picture 313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37" name="Picture 313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38" name="Picture 313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descr="Internet Explorer"/>
                    <pic:cNvPicPr>
                      <a:picLocks noChangeAspect="1" noChangeArrowheads="1"/>
                    </pic:cNvPicPr>
                  </pic:nvPicPr>
                  <pic:blipFill>
                    <a:blip r:embed="rId17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An input field located outside the HTML form (but still a part of the form):</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"form1"</w:t>
      </w:r>
      <w:r>
        <w:rPr>
          <w:rStyle w:val="highgt1"/>
          <w:rFonts w:ascii="Consolas" w:hAnsi="Consolas" w:cs="Consolas"/>
          <w:sz w:val="21"/>
          <w:szCs w:val="21"/>
        </w:rPr>
        <w:t>&gt;</w:t>
      </w:r>
      <w:r>
        <w:rPr>
          <w:rFonts w:ascii="Consolas" w:hAnsi="Consolas" w:cs="Consolas"/>
          <w:color w:val="000000"/>
          <w:sz w:val="21"/>
          <w:szCs w:val="21"/>
        </w:rPr>
        <w:br/>
        <w:t xml:space="preserve">  First 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"fname"</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"Submit"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 xml:space="preserve">Last 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"lname"</w:t>
      </w:r>
      <w:r>
        <w:rPr>
          <w:rFonts w:ascii="Consolas" w:hAnsi="Consolas" w:cs="Consolas"/>
          <w:color w:val="000000"/>
          <w:sz w:val="21"/>
          <w:szCs w:val="21"/>
        </w:rPr>
        <w:t xml:space="preserve"> </w:t>
      </w:r>
      <w:r>
        <w:rPr>
          <w:rStyle w:val="highatt1"/>
          <w:rFonts w:ascii="Consolas" w:hAnsi="Consolas" w:cs="Consolas"/>
          <w:sz w:val="21"/>
          <w:szCs w:val="21"/>
        </w:rPr>
        <w:t>form=</w:t>
      </w:r>
      <w:r>
        <w:rPr>
          <w:rStyle w:val="highval1"/>
          <w:rFonts w:ascii="Consolas" w:hAnsi="Consolas" w:cs="Consolas"/>
          <w:sz w:val="21"/>
          <w:szCs w:val="21"/>
        </w:rPr>
        <w:t>"form1"</w:t>
      </w:r>
      <w:r>
        <w:rPr>
          <w:rStyle w:val="highgt1"/>
          <w:rFonts w:ascii="Consolas" w:hAnsi="Consolas" w:cs="Consolas"/>
          <w:sz w:val="21"/>
          <w:szCs w:val="21"/>
        </w:rPr>
        <w:t>&gt;</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2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48" style="width:0;height:0" o:hralign="center" o:hrstd="t" o:hr="t" fillcolor="#a0a0a0" stroked="f"/>
        </w:pict>
      </w:r>
    </w:p>
    <w:p w:rsidR="00095BD1" w:rsidRDefault="00095BD1" w:rsidP="00095BD1">
      <w:pPr>
        <w:pStyle w:val="Heading2"/>
        <w:rPr>
          <w:rFonts w:cs="Helvetica"/>
          <w:color w:val="333333"/>
        </w:rPr>
      </w:pPr>
      <w:r>
        <w:rPr>
          <w:rFonts w:cs="Helvetica"/>
          <w:color w:val="333333"/>
        </w:rPr>
        <w:t>The formaction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formaction attribute specifies the URL of a file that will process the input control when the form is submitted.</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formaction attribute overrides the action attribute of the &lt;form&gt; element.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formaction attribute is used with type="submit" and type="image".</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40" name="Picture 314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0"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41" name="Picture 314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1"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42" name="Picture 314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2"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43" name="Picture 314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3"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44" name="Picture 314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4"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proofErr w:type="gramStart"/>
      <w:r>
        <w:rPr>
          <w:rFonts w:ascii="Helvetica" w:hAnsi="Helvetica" w:cs="Helvetica"/>
          <w:color w:val="000000"/>
          <w:sz w:val="21"/>
          <w:szCs w:val="21"/>
        </w:rPr>
        <w:t>An HTML form with two submit</w:t>
      </w:r>
      <w:proofErr w:type="gramEnd"/>
      <w:r>
        <w:rPr>
          <w:rFonts w:ascii="Helvetica" w:hAnsi="Helvetica" w:cs="Helvetica"/>
          <w:color w:val="000000"/>
          <w:sz w:val="21"/>
          <w:szCs w:val="21"/>
        </w:rPr>
        <w:t xml:space="preserve"> buttons, with different actions:</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Style w:val="highgt1"/>
          <w:rFonts w:ascii="Consolas" w:hAnsi="Consolas" w:cs="Consolas"/>
          <w:sz w:val="21"/>
          <w:szCs w:val="21"/>
        </w:rPr>
        <w:t>&gt;</w:t>
      </w:r>
      <w:r>
        <w:rPr>
          <w:rFonts w:ascii="Consolas" w:hAnsi="Consolas" w:cs="Consolas"/>
          <w:color w:val="000000"/>
          <w:sz w:val="21"/>
          <w:szCs w:val="21"/>
        </w:rPr>
        <w:br/>
        <w:t xml:space="preserve">  First 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"fname"</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Last 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"lname"</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"Submit"</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formaction=</w:t>
      </w:r>
      <w:r>
        <w:rPr>
          <w:rStyle w:val="highval1"/>
          <w:rFonts w:ascii="Consolas" w:hAnsi="Consolas" w:cs="Consolas"/>
          <w:sz w:val="21"/>
          <w:szCs w:val="21"/>
        </w:rPr>
        <w:t>"demo_admin.asp"</w:t>
      </w:r>
      <w:r>
        <w:rPr>
          <w:rFonts w:ascii="Consolas" w:hAnsi="Consolas" w:cs="Consolas"/>
          <w:color w:val="DC143C"/>
          <w:sz w:val="21"/>
          <w:szCs w:val="21"/>
        </w:rPr>
        <w:br/>
      </w:r>
      <w:r>
        <w:rPr>
          <w:rStyle w:val="highatt1"/>
          <w:rFonts w:ascii="Consolas" w:hAnsi="Consolas" w:cs="Consolas"/>
          <w:sz w:val="21"/>
          <w:szCs w:val="21"/>
        </w:rPr>
        <w:t>  value=</w:t>
      </w:r>
      <w:r>
        <w:rPr>
          <w:rStyle w:val="highval1"/>
          <w:rFonts w:ascii="Consolas" w:hAnsi="Consolas" w:cs="Consolas"/>
          <w:sz w:val="21"/>
          <w:szCs w:val="21"/>
        </w:rPr>
        <w:t>"Submit as admin"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2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49" style="width:0;height:0" o:hralign="center" o:hrstd="t" o:hr="t" fillcolor="#a0a0a0" stroked="f"/>
        </w:pict>
      </w:r>
    </w:p>
    <w:p w:rsidR="00095BD1" w:rsidRDefault="00095BD1" w:rsidP="00095BD1">
      <w:pPr>
        <w:pStyle w:val="Heading2"/>
        <w:rPr>
          <w:rFonts w:cs="Helvetica"/>
          <w:color w:val="333333"/>
        </w:rPr>
      </w:pPr>
      <w:r>
        <w:rPr>
          <w:rFonts w:cs="Helvetica"/>
          <w:color w:val="333333"/>
        </w:rPr>
        <w:lastRenderedPageBreak/>
        <w:t>The formenctype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formenctype attribute specifies how the form-data should be encoded when submitting it to the server (only for forms with method="post")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formenctype attribute overrides the enctype attribute of the &lt;form&gt; element.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formenctype attribute is used with type="submit" and type="image".</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46" name="Picture 314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6"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47" name="Picture 314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7"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48" name="Picture 314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8"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49" name="Picture 314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9"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50" name="Picture 315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0"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Send form-data that is default encoded (the first submit button), and encoded as "multipart/form-data" (the second submit button):</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"demo_post_enctype.asp"</w:t>
      </w:r>
      <w:r>
        <w:rPr>
          <w:rFonts w:ascii="Consolas" w:hAnsi="Consolas" w:cs="Consolas"/>
          <w:color w:val="000000"/>
          <w:sz w:val="21"/>
          <w:szCs w:val="21"/>
        </w:rPr>
        <w:t xml:space="preserve"> </w:t>
      </w:r>
      <w:r>
        <w:rPr>
          <w:rStyle w:val="highatt1"/>
          <w:rFonts w:ascii="Consolas" w:hAnsi="Consolas" w:cs="Consolas"/>
          <w:sz w:val="21"/>
          <w:szCs w:val="21"/>
        </w:rPr>
        <w:t>method=</w:t>
      </w:r>
      <w:r>
        <w:rPr>
          <w:rStyle w:val="highval1"/>
          <w:rFonts w:ascii="Consolas" w:hAnsi="Consolas" w:cs="Consolas"/>
          <w:sz w:val="21"/>
          <w:szCs w:val="21"/>
        </w:rPr>
        <w:t>"post"</w:t>
      </w:r>
      <w:r>
        <w:rPr>
          <w:rStyle w:val="highgt1"/>
          <w:rFonts w:ascii="Consolas" w:hAnsi="Consolas" w:cs="Consolas"/>
          <w:sz w:val="21"/>
          <w:szCs w:val="21"/>
        </w:rPr>
        <w:t>&gt;</w:t>
      </w:r>
      <w:r>
        <w:rPr>
          <w:rFonts w:ascii="Consolas" w:hAnsi="Consolas" w:cs="Consolas"/>
          <w:color w:val="000000"/>
          <w:sz w:val="21"/>
          <w:szCs w:val="21"/>
        </w:rPr>
        <w:br/>
        <w:t xml:space="preserve">  First 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"fname"</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"Submit"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formenctype=</w:t>
      </w:r>
      <w:r>
        <w:rPr>
          <w:rStyle w:val="highval1"/>
          <w:rFonts w:ascii="Consolas" w:hAnsi="Consolas" w:cs="Consolas"/>
          <w:sz w:val="21"/>
          <w:szCs w:val="21"/>
        </w:rPr>
        <w:t>"multipart/form-data"</w:t>
      </w:r>
      <w:r>
        <w:rPr>
          <w:rFonts w:ascii="Consolas" w:hAnsi="Consolas" w:cs="Consolas"/>
          <w:color w:val="DC143C"/>
          <w:sz w:val="21"/>
          <w:szCs w:val="21"/>
        </w:rPr>
        <w:br/>
      </w:r>
      <w:r>
        <w:rPr>
          <w:rStyle w:val="highatt1"/>
          <w:rFonts w:ascii="Consolas" w:hAnsi="Consolas" w:cs="Consolas"/>
          <w:sz w:val="21"/>
          <w:szCs w:val="21"/>
        </w:rPr>
        <w:t>  value=</w:t>
      </w:r>
      <w:r>
        <w:rPr>
          <w:rStyle w:val="highval1"/>
          <w:rFonts w:ascii="Consolas" w:hAnsi="Consolas" w:cs="Consolas"/>
          <w:sz w:val="21"/>
          <w:szCs w:val="21"/>
        </w:rPr>
        <w:t>"Submit as Multipart/form-data"</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2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50" style="width:0;height:0" o:hralign="center" o:hrstd="t" o:hr="t" fillcolor="#a0a0a0" stroked="f"/>
        </w:pict>
      </w:r>
    </w:p>
    <w:p w:rsidR="00095BD1" w:rsidRDefault="00095BD1" w:rsidP="00095BD1">
      <w:pPr>
        <w:pStyle w:val="Heading2"/>
        <w:rPr>
          <w:rFonts w:cs="Helvetica"/>
          <w:color w:val="333333"/>
        </w:rPr>
      </w:pPr>
      <w:r>
        <w:rPr>
          <w:rFonts w:cs="Helvetica"/>
          <w:color w:val="333333"/>
        </w:rPr>
        <w:t>The formmethod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formmethod attribute defines the HTTP method for sending form-data to the action URL.</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formmethod attribute overrides the method attribute of the &lt;form&gt; element.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formmethod attribute can be used with type="submit" and type="image".</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52" name="Picture 315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2"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53" name="Picture 315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3"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54" name="Picture 315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4"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55" name="Picture 315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5"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56" name="Picture 315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6"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The second submit button overrides the HTTP method of the form:</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Fonts w:ascii="Consolas" w:hAnsi="Consolas" w:cs="Consolas"/>
          <w:color w:val="000000"/>
          <w:sz w:val="21"/>
          <w:szCs w:val="21"/>
        </w:rPr>
        <w:t xml:space="preserve"> </w:t>
      </w:r>
      <w:r>
        <w:rPr>
          <w:rStyle w:val="highatt1"/>
          <w:rFonts w:ascii="Consolas" w:hAnsi="Consolas" w:cs="Consolas"/>
          <w:sz w:val="21"/>
          <w:szCs w:val="21"/>
        </w:rPr>
        <w:t>method=</w:t>
      </w:r>
      <w:r>
        <w:rPr>
          <w:rStyle w:val="highval1"/>
          <w:rFonts w:ascii="Consolas" w:hAnsi="Consolas" w:cs="Consolas"/>
          <w:sz w:val="21"/>
          <w:szCs w:val="21"/>
        </w:rPr>
        <w:t>"get"</w:t>
      </w:r>
      <w:r>
        <w:rPr>
          <w:rStyle w:val="highgt1"/>
          <w:rFonts w:ascii="Consolas" w:hAnsi="Consolas" w:cs="Consolas"/>
          <w:sz w:val="21"/>
          <w:szCs w:val="21"/>
        </w:rPr>
        <w:t>&gt;</w:t>
      </w:r>
      <w:r>
        <w:rPr>
          <w:rFonts w:ascii="Consolas" w:hAnsi="Consolas" w:cs="Consolas"/>
          <w:color w:val="000000"/>
          <w:sz w:val="21"/>
          <w:szCs w:val="21"/>
        </w:rPr>
        <w:br/>
        <w:t xml:space="preserve">  First 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"fname"</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Last 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"lname"</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"Submit"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formmethod=</w:t>
      </w:r>
      <w:r>
        <w:rPr>
          <w:rStyle w:val="highval1"/>
          <w:rFonts w:ascii="Consolas" w:hAnsi="Consolas" w:cs="Consolas"/>
          <w:sz w:val="21"/>
          <w:szCs w:val="21"/>
        </w:rPr>
        <w:t>"post"</w:t>
      </w:r>
      <w:r>
        <w:rPr>
          <w:rFonts w:ascii="Consolas" w:hAnsi="Consolas" w:cs="Consolas"/>
          <w:color w:val="000000"/>
          <w:sz w:val="21"/>
          <w:szCs w:val="21"/>
        </w:rPr>
        <w:t xml:space="preserve"> </w:t>
      </w:r>
      <w:r>
        <w:rPr>
          <w:rStyle w:val="highatt1"/>
          <w:rFonts w:ascii="Consolas" w:hAnsi="Consolas" w:cs="Consolas"/>
          <w:sz w:val="21"/>
          <w:szCs w:val="21"/>
        </w:rPr>
        <w:t>formaction=</w:t>
      </w:r>
      <w:r>
        <w:rPr>
          <w:rStyle w:val="highval1"/>
          <w:rFonts w:ascii="Consolas" w:hAnsi="Consolas" w:cs="Consolas"/>
          <w:sz w:val="21"/>
          <w:szCs w:val="21"/>
        </w:rPr>
        <w:t>"demo_post.asp"</w:t>
      </w:r>
      <w:r>
        <w:rPr>
          <w:rFonts w:ascii="Consolas" w:hAnsi="Consolas" w:cs="Consolas"/>
          <w:color w:val="DC143C"/>
          <w:sz w:val="21"/>
          <w:szCs w:val="21"/>
        </w:rPr>
        <w:br/>
      </w:r>
      <w:r>
        <w:rPr>
          <w:rStyle w:val="highatt1"/>
          <w:rFonts w:ascii="Consolas" w:hAnsi="Consolas" w:cs="Consolas"/>
          <w:sz w:val="21"/>
          <w:szCs w:val="21"/>
        </w:rPr>
        <w:t>  value=</w:t>
      </w:r>
      <w:r>
        <w:rPr>
          <w:rStyle w:val="highval1"/>
          <w:rFonts w:ascii="Consolas" w:hAnsi="Consolas" w:cs="Consolas"/>
          <w:sz w:val="21"/>
          <w:szCs w:val="21"/>
        </w:rPr>
        <w:t>"Submit using POST"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2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351" style="width:0;height:0" o:hralign="center" o:hrstd="t" o:hr="t" fillcolor="#a0a0a0" stroked="f"/>
        </w:pict>
      </w:r>
    </w:p>
    <w:p w:rsidR="00095BD1" w:rsidRDefault="00095BD1" w:rsidP="00095BD1">
      <w:pPr>
        <w:pStyle w:val="Heading2"/>
        <w:rPr>
          <w:rFonts w:cs="Helvetica"/>
          <w:color w:val="333333"/>
        </w:rPr>
      </w:pPr>
      <w:r>
        <w:rPr>
          <w:rFonts w:cs="Helvetica"/>
          <w:color w:val="333333"/>
        </w:rPr>
        <w:t>The formnovalidate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novalidate attribute is a </w:t>
      </w:r>
      <w:proofErr w:type="gramStart"/>
      <w:r>
        <w:rPr>
          <w:rFonts w:ascii="Helvetica" w:hAnsi="Helvetica" w:cs="Helvetica"/>
          <w:color w:val="333333"/>
          <w:sz w:val="21"/>
          <w:szCs w:val="21"/>
        </w:rPr>
        <w:t>boolean</w:t>
      </w:r>
      <w:proofErr w:type="gramEnd"/>
      <w:r>
        <w:rPr>
          <w:rFonts w:ascii="Helvetica" w:hAnsi="Helvetica" w:cs="Helvetica"/>
          <w:color w:val="333333"/>
          <w:sz w:val="21"/>
          <w:szCs w:val="21"/>
        </w:rPr>
        <w:t xml:space="preserve">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When present, it specifies that the &lt;input&gt; element should not be validated when submitted.</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formnovalidate attribute overrides the novalidate attribute of the &lt;form&gt; element.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formnovalidate attribute can be used with type="submit".</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58" name="Picture 315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8"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59" name="Picture 315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9" descr="Safari"/>
                    <pic:cNvPicPr>
                      <a:picLocks noChangeAspect="1" noChangeArrowheads="1"/>
                    </pic:cNvPicPr>
                  </pic:nvPicPr>
                  <pic:blipFill>
                    <a:blip r:embed="rId173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60" name="Picture 316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0"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61" name="Picture 316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1"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62" name="Picture 316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2"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proofErr w:type="gramStart"/>
      <w:r>
        <w:rPr>
          <w:rFonts w:ascii="Helvetica" w:hAnsi="Helvetica" w:cs="Helvetica"/>
          <w:color w:val="000000"/>
          <w:sz w:val="21"/>
          <w:szCs w:val="21"/>
        </w:rPr>
        <w:t>A form with two submit</w:t>
      </w:r>
      <w:proofErr w:type="gramEnd"/>
      <w:r>
        <w:rPr>
          <w:rFonts w:ascii="Helvetica" w:hAnsi="Helvetica" w:cs="Helvetica"/>
          <w:color w:val="000000"/>
          <w:sz w:val="21"/>
          <w:szCs w:val="21"/>
        </w:rPr>
        <w:t xml:space="preserve"> buttons (with and without validation):</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Style w:val="highgt1"/>
          <w:rFonts w:ascii="Consolas" w:hAnsi="Consolas" w:cs="Consolas"/>
          <w:sz w:val="21"/>
          <w:szCs w:val="21"/>
        </w:rPr>
        <w:t>&gt;</w:t>
      </w:r>
      <w:r>
        <w:rPr>
          <w:rFonts w:ascii="Consolas" w:hAnsi="Consolas" w:cs="Consolas"/>
          <w:color w:val="000000"/>
          <w:sz w:val="21"/>
          <w:szCs w:val="21"/>
        </w:rPr>
        <w:br/>
        <w:t xml:space="preserve">  E-mail: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"email"</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"userid"</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"Submit"</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formnovalidate value=</w:t>
      </w:r>
      <w:r>
        <w:rPr>
          <w:rStyle w:val="highval1"/>
          <w:rFonts w:ascii="Consolas" w:hAnsi="Consolas" w:cs="Consolas"/>
          <w:sz w:val="21"/>
          <w:szCs w:val="21"/>
        </w:rPr>
        <w:t>"Submit without validation"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2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52" style="width:0;height:0" o:hralign="center" o:hrstd="t" o:hr="t" fillcolor="#a0a0a0" stroked="f"/>
        </w:pict>
      </w:r>
    </w:p>
    <w:p w:rsidR="00095BD1" w:rsidRDefault="00095BD1" w:rsidP="00095BD1">
      <w:pPr>
        <w:pStyle w:val="Heading2"/>
        <w:rPr>
          <w:rFonts w:cs="Helvetica"/>
          <w:color w:val="333333"/>
        </w:rPr>
      </w:pPr>
      <w:r>
        <w:rPr>
          <w:rFonts w:cs="Helvetica"/>
          <w:color w:val="333333"/>
        </w:rPr>
        <w:t>The formtarget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formtarget attribute specifies a name or a keyword that indicates where to display the response that is received after submitting the form.</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formtarget attribute overrides the target attribute of the &lt;form&gt; element.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formtarget attribute can be used with type="submit" and type="image".</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64" name="Picture 316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4"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65" name="Picture 316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5"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66" name="Picture 316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6"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67" name="Picture 316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7"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68" name="Picture 316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8"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proofErr w:type="gramStart"/>
      <w:r>
        <w:rPr>
          <w:rFonts w:ascii="Helvetica" w:hAnsi="Helvetica" w:cs="Helvetica"/>
          <w:color w:val="000000"/>
          <w:sz w:val="21"/>
          <w:szCs w:val="21"/>
        </w:rPr>
        <w:t>A form with two submit</w:t>
      </w:r>
      <w:proofErr w:type="gramEnd"/>
      <w:r>
        <w:rPr>
          <w:rFonts w:ascii="Helvetica" w:hAnsi="Helvetica" w:cs="Helvetica"/>
          <w:color w:val="000000"/>
          <w:sz w:val="21"/>
          <w:szCs w:val="21"/>
        </w:rPr>
        <w:t xml:space="preserve"> buttons, with different target windows:</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form</w:t>
      </w:r>
      <w:r>
        <w:rPr>
          <w:rFonts w:ascii="Consolas" w:hAnsi="Consolas" w:cs="Consolas"/>
          <w:color w:val="000000"/>
          <w:sz w:val="21"/>
          <w:szCs w:val="21"/>
        </w:rPr>
        <w:t xml:space="preserve"> </w:t>
      </w:r>
      <w:r>
        <w:rPr>
          <w:rStyle w:val="highatt1"/>
          <w:rFonts w:ascii="Consolas" w:hAnsi="Consolas" w:cs="Consolas"/>
          <w:sz w:val="21"/>
          <w:szCs w:val="21"/>
        </w:rPr>
        <w:t>action=</w:t>
      </w:r>
      <w:r>
        <w:rPr>
          <w:rStyle w:val="highval1"/>
          <w:rFonts w:ascii="Consolas" w:hAnsi="Consolas" w:cs="Consolas"/>
          <w:sz w:val="21"/>
          <w:szCs w:val="21"/>
        </w:rPr>
        <w:t>"action_page.php"</w:t>
      </w:r>
      <w:r>
        <w:rPr>
          <w:rStyle w:val="highgt1"/>
          <w:rFonts w:ascii="Consolas" w:hAnsi="Consolas" w:cs="Consolas"/>
          <w:sz w:val="21"/>
          <w:szCs w:val="21"/>
        </w:rPr>
        <w:t>&gt;</w:t>
      </w:r>
      <w:r>
        <w:rPr>
          <w:rFonts w:ascii="Consolas" w:hAnsi="Consolas" w:cs="Consolas"/>
          <w:color w:val="000000"/>
          <w:sz w:val="21"/>
          <w:szCs w:val="21"/>
        </w:rPr>
        <w:br/>
        <w:t xml:space="preserve">  First 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"fname"</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Last 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"lname"</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"Submit as normal"</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formtarget=</w:t>
      </w:r>
      <w:r>
        <w:rPr>
          <w:rStyle w:val="highval1"/>
          <w:rFonts w:ascii="Consolas" w:hAnsi="Consolas" w:cs="Consolas"/>
          <w:sz w:val="21"/>
          <w:szCs w:val="21"/>
        </w:rPr>
        <w:t>"_blank"</w:t>
      </w:r>
      <w:r>
        <w:rPr>
          <w:rFonts w:ascii="Consolas" w:hAnsi="Consolas" w:cs="Consolas"/>
          <w:color w:val="DC143C"/>
          <w:sz w:val="21"/>
          <w:szCs w:val="21"/>
        </w:rPr>
        <w:br/>
      </w:r>
      <w:r>
        <w:rPr>
          <w:rStyle w:val="highatt1"/>
          <w:rFonts w:ascii="Consolas" w:hAnsi="Consolas" w:cs="Consolas"/>
          <w:sz w:val="21"/>
          <w:szCs w:val="21"/>
        </w:rPr>
        <w:t>  value=</w:t>
      </w:r>
      <w:r>
        <w:rPr>
          <w:rStyle w:val="highval1"/>
          <w:rFonts w:ascii="Consolas" w:hAnsi="Consolas" w:cs="Consolas"/>
          <w:sz w:val="21"/>
          <w:szCs w:val="21"/>
        </w:rPr>
        <w:t>"Submit to a new window"</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/form</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82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53" style="width:0;height:0" o:hralign="center" o:hrstd="t" o:hr="t" fillcolor="#a0a0a0" stroked="f"/>
        </w:pict>
      </w:r>
    </w:p>
    <w:p w:rsidR="00095BD1" w:rsidRDefault="00095BD1" w:rsidP="00095BD1">
      <w:pPr>
        <w:pStyle w:val="Heading2"/>
        <w:rPr>
          <w:rFonts w:cs="Helvetica"/>
          <w:color w:val="333333"/>
        </w:rPr>
      </w:pPr>
      <w:r>
        <w:rPr>
          <w:rFonts w:cs="Helvetica"/>
          <w:color w:val="333333"/>
        </w:rPr>
        <w:t>The height and width Attributes</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height and width attributes specify the height and width of an &lt;input&gt; element.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height and width attributes are only used with &lt;input type="image"&gt;.</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095BD1" w:rsidTr="00095BD1">
        <w:tc>
          <w:tcPr>
            <w:tcW w:w="510" w:type="dxa"/>
            <w:shd w:val="clear" w:color="auto" w:fill="FFFFFF"/>
            <w:tcMar>
              <w:top w:w="150" w:type="dxa"/>
              <w:left w:w="150" w:type="dxa"/>
              <w:bottom w:w="150" w:type="dxa"/>
              <w:right w:w="75" w:type="dxa"/>
            </w:tcMar>
            <w:vAlign w:val="center"/>
            <w:hideMark/>
          </w:tcPr>
          <w:p w:rsidR="00095BD1" w:rsidRDefault="00095BD1">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170" name="Picture 3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0"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95BD1" w:rsidRDefault="00095BD1">
            <w:pPr>
              <w:spacing w:after="180"/>
              <w:rPr>
                <w:rFonts w:ascii="Helvetica" w:hAnsi="Helvetica" w:cs="Helvetica"/>
                <w:color w:val="333333"/>
                <w:sz w:val="21"/>
                <w:szCs w:val="21"/>
              </w:rPr>
            </w:pPr>
            <w:r>
              <w:rPr>
                <w:rFonts w:ascii="Helvetica" w:hAnsi="Helvetica" w:cs="Helvetica"/>
                <w:color w:val="333333"/>
                <w:sz w:val="21"/>
                <w:szCs w:val="21"/>
              </w:rPr>
              <w:t>Always specify the size of images. If the browser does not know the size, the page will flicker while images load.</w:t>
            </w:r>
          </w:p>
        </w:tc>
      </w:tr>
    </w:tbl>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71" name="Picture 317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1"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72" name="Picture 317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2"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73" name="Picture 317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3"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74" name="Picture 317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4"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75" name="Picture 317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5"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Define an image as the submit button, with height and width attributes:</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"image"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"img_submit.gif"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"Submit"</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"48"</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"48"</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2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54" style="width:0;height:0" o:hralign="center" o:hrstd="t" o:hr="t" fillcolor="#a0a0a0" stroked="f"/>
        </w:pict>
      </w:r>
    </w:p>
    <w:p w:rsidR="00095BD1" w:rsidRDefault="00095BD1" w:rsidP="00095BD1">
      <w:pPr>
        <w:pStyle w:val="Heading2"/>
        <w:rPr>
          <w:rFonts w:cs="Helvetica"/>
          <w:color w:val="333333"/>
        </w:rPr>
      </w:pPr>
      <w:r>
        <w:rPr>
          <w:rFonts w:cs="Helvetica"/>
          <w:color w:val="333333"/>
        </w:rPr>
        <w:t>The list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list attribute refers to a &lt;datalist&gt; element that contains pre-defined options for an &lt;input&gt; element.</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77" name="Picture 317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7"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78" name="Picture 317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8" descr="Safari"/>
                    <pic:cNvPicPr>
                      <a:picLocks noChangeAspect="1" noChangeArrowheads="1"/>
                    </pic:cNvPicPr>
                  </pic:nvPicPr>
                  <pic:blipFill>
                    <a:blip r:embed="rId173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79" name="Picture 317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9"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80" name="Picture 318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0"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81" name="Picture 318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1"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An &lt;input&gt; element with pre-defined values in a &lt;datalist&gt;:</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list=</w:t>
      </w:r>
      <w:r>
        <w:rPr>
          <w:rStyle w:val="highval1"/>
          <w:rFonts w:ascii="Consolas" w:hAnsi="Consolas" w:cs="Consolas"/>
          <w:sz w:val="21"/>
          <w:szCs w:val="21"/>
        </w:rPr>
        <w:t>"browsers"</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datalist</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"browsers"</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"Internet Explorer"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"Firefox"</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"Chrome"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"Opera"</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option</w:t>
      </w:r>
      <w:r>
        <w:rPr>
          <w:rFonts w:ascii="Consolas" w:hAnsi="Consolas" w:cs="Consolas"/>
          <w:color w:val="000000"/>
          <w:sz w:val="21"/>
          <w:szCs w:val="21"/>
        </w:rPr>
        <w:t xml:space="preserve"> </w:t>
      </w:r>
      <w:r>
        <w:rPr>
          <w:rStyle w:val="highatt1"/>
          <w:rFonts w:ascii="Consolas" w:hAnsi="Consolas" w:cs="Consolas"/>
          <w:sz w:val="21"/>
          <w:szCs w:val="21"/>
        </w:rPr>
        <w:t>value=</w:t>
      </w:r>
      <w:r>
        <w:rPr>
          <w:rStyle w:val="highval1"/>
          <w:rFonts w:ascii="Consolas" w:hAnsi="Consolas" w:cs="Consolas"/>
          <w:sz w:val="21"/>
          <w:szCs w:val="21"/>
        </w:rPr>
        <w:t>"Safari"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/datalist</w:t>
      </w:r>
      <w:r>
        <w:rPr>
          <w:rStyle w:val="highgt1"/>
          <w:rFonts w:ascii="Consolas" w:hAnsi="Consolas" w:cs="Consolas"/>
          <w:sz w:val="21"/>
          <w:szCs w:val="21"/>
        </w:rPr>
        <w:t>&gt;</w:t>
      </w:r>
      <w:r>
        <w:rPr>
          <w:rFonts w:ascii="Consolas" w:hAnsi="Consolas" w:cs="Consolas"/>
          <w:color w:val="000000"/>
          <w:sz w:val="21"/>
          <w:szCs w:val="21"/>
        </w:rPr>
        <w:t xml:space="preserve"> </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82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55" style="width:0;height:0" o:hralign="center" o:hrstd="t" o:hr="t" fillcolor="#a0a0a0" stroked="f"/>
        </w:pict>
      </w:r>
    </w:p>
    <w:p w:rsidR="00095BD1" w:rsidRDefault="00095BD1" w:rsidP="00095BD1">
      <w:pPr>
        <w:pStyle w:val="Heading2"/>
        <w:rPr>
          <w:rFonts w:cs="Helvetica"/>
          <w:color w:val="333333"/>
        </w:rPr>
      </w:pPr>
      <w:r>
        <w:rPr>
          <w:rFonts w:cs="Helvetica"/>
          <w:color w:val="333333"/>
        </w:rPr>
        <w:t>The min and max Attributes</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min and max attributes specify the minimum and maximum value for an &lt;input&gt; element.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min and max attributes work with the following input types: number, range, date, datetime, datetime-local, month, time and week.</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83" name="Picture 318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3"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84" name="Picture 318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4"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85" name="Picture 318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5"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86" name="Picture 318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6" descr="Firefox"/>
                    <pic:cNvPicPr>
                      <a:picLocks noChangeAspect="1" noChangeArrowheads="1"/>
                    </pic:cNvPicPr>
                  </pic:nvPicPr>
                  <pic:blipFill>
                    <a:blip r:embed="rId178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87" name="Picture 318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7"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&lt;</w:t>
      </w:r>
      <w:proofErr w:type="gramStart"/>
      <w:r>
        <w:rPr>
          <w:rFonts w:ascii="Helvetica" w:hAnsi="Helvetica" w:cs="Helvetica"/>
          <w:color w:val="000000"/>
          <w:sz w:val="21"/>
          <w:szCs w:val="21"/>
        </w:rPr>
        <w:t>input</w:t>
      </w:r>
      <w:proofErr w:type="gramEnd"/>
      <w:r>
        <w:rPr>
          <w:rFonts w:ascii="Helvetica" w:hAnsi="Helvetica" w:cs="Helvetica"/>
          <w:color w:val="000000"/>
          <w:sz w:val="21"/>
          <w:szCs w:val="21"/>
        </w:rPr>
        <w:t>&gt; elements with min and max values:</w:t>
      </w:r>
    </w:p>
    <w:p w:rsidR="00095BD1" w:rsidRDefault="00095BD1" w:rsidP="00095BD1">
      <w:pPr>
        <w:shd w:val="clear" w:color="auto" w:fill="FFFFFF"/>
        <w:spacing w:after="0" w:line="276" w:lineRule="atLeast"/>
        <w:rPr>
          <w:rFonts w:ascii="Consolas" w:hAnsi="Consolas" w:cs="Consolas"/>
          <w:color w:val="000000"/>
          <w:sz w:val="21"/>
          <w:szCs w:val="21"/>
        </w:rPr>
      </w:pPr>
      <w:r>
        <w:rPr>
          <w:rFonts w:ascii="Consolas" w:hAnsi="Consolas" w:cs="Consolas"/>
          <w:color w:val="000000"/>
          <w:sz w:val="21"/>
          <w:szCs w:val="21"/>
        </w:rPr>
        <w:t>Enter a date before 1980-01-01:</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"date"</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"bday"</w:t>
      </w:r>
      <w:r>
        <w:rPr>
          <w:rFonts w:ascii="Consolas" w:hAnsi="Consolas" w:cs="Consolas"/>
          <w:color w:val="000000"/>
          <w:sz w:val="21"/>
          <w:szCs w:val="21"/>
        </w:rPr>
        <w:t xml:space="preserve"> </w:t>
      </w:r>
      <w:r>
        <w:rPr>
          <w:rStyle w:val="highatt1"/>
          <w:rFonts w:ascii="Consolas" w:hAnsi="Consolas" w:cs="Consolas"/>
          <w:sz w:val="21"/>
          <w:szCs w:val="21"/>
        </w:rPr>
        <w:t>max=</w:t>
      </w:r>
      <w:r>
        <w:rPr>
          <w:rStyle w:val="highval1"/>
          <w:rFonts w:ascii="Consolas" w:hAnsi="Consolas" w:cs="Consolas"/>
          <w:sz w:val="21"/>
          <w:szCs w:val="21"/>
        </w:rPr>
        <w:t>"1979-12-31"</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Enter a date after 2000-01-01:</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"date"</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"bday"</w:t>
      </w:r>
      <w:r>
        <w:rPr>
          <w:rFonts w:ascii="Consolas" w:hAnsi="Consolas" w:cs="Consolas"/>
          <w:color w:val="000000"/>
          <w:sz w:val="21"/>
          <w:szCs w:val="21"/>
        </w:rPr>
        <w:t xml:space="preserve"> </w:t>
      </w:r>
      <w:r>
        <w:rPr>
          <w:rStyle w:val="highatt1"/>
          <w:rFonts w:ascii="Consolas" w:hAnsi="Consolas" w:cs="Consolas"/>
          <w:sz w:val="21"/>
          <w:szCs w:val="21"/>
        </w:rPr>
        <w:t>min=</w:t>
      </w:r>
      <w:r>
        <w:rPr>
          <w:rStyle w:val="highval1"/>
          <w:rFonts w:ascii="Consolas" w:hAnsi="Consolas" w:cs="Consolas"/>
          <w:sz w:val="21"/>
          <w:szCs w:val="21"/>
        </w:rPr>
        <w:t>"2000-01-02"</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Quantity (between 1 and 5</w:t>
      </w:r>
      <w:proofErr w:type="gramStart"/>
      <w:r>
        <w:rPr>
          <w:rFonts w:ascii="Consolas" w:hAnsi="Consolas" w:cs="Consolas"/>
          <w:color w:val="000000"/>
          <w:sz w:val="21"/>
          <w:szCs w:val="21"/>
        </w:rPr>
        <w:t>):</w:t>
      </w:r>
      <w:proofErr w:type="gramEnd"/>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"number"</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"quantity"</w:t>
      </w:r>
      <w:r>
        <w:rPr>
          <w:rFonts w:ascii="Consolas" w:hAnsi="Consolas" w:cs="Consolas"/>
          <w:color w:val="000000"/>
          <w:sz w:val="21"/>
          <w:szCs w:val="21"/>
        </w:rPr>
        <w:t xml:space="preserve"> </w:t>
      </w:r>
      <w:r>
        <w:rPr>
          <w:rStyle w:val="highatt1"/>
          <w:rFonts w:ascii="Consolas" w:hAnsi="Consolas" w:cs="Consolas"/>
          <w:sz w:val="21"/>
          <w:szCs w:val="21"/>
        </w:rPr>
        <w:t>min=</w:t>
      </w:r>
      <w:r>
        <w:rPr>
          <w:rStyle w:val="highval1"/>
          <w:rFonts w:ascii="Consolas" w:hAnsi="Consolas" w:cs="Consolas"/>
          <w:sz w:val="21"/>
          <w:szCs w:val="21"/>
        </w:rPr>
        <w:t>"1"</w:t>
      </w:r>
      <w:r>
        <w:rPr>
          <w:rFonts w:ascii="Consolas" w:hAnsi="Consolas" w:cs="Consolas"/>
          <w:color w:val="000000"/>
          <w:sz w:val="21"/>
          <w:szCs w:val="21"/>
        </w:rPr>
        <w:t xml:space="preserve"> </w:t>
      </w:r>
      <w:r>
        <w:rPr>
          <w:rStyle w:val="highatt1"/>
          <w:rFonts w:ascii="Consolas" w:hAnsi="Consolas" w:cs="Consolas"/>
          <w:sz w:val="21"/>
          <w:szCs w:val="21"/>
        </w:rPr>
        <w:t>max=</w:t>
      </w:r>
      <w:r>
        <w:rPr>
          <w:rStyle w:val="highval1"/>
          <w:rFonts w:ascii="Consolas" w:hAnsi="Consolas" w:cs="Consolas"/>
          <w:sz w:val="21"/>
          <w:szCs w:val="21"/>
        </w:rPr>
        <w:t>"5"</w:t>
      </w:r>
      <w:r>
        <w:rPr>
          <w:rStyle w:val="highgt1"/>
          <w:rFonts w:ascii="Consolas" w:hAnsi="Consolas" w:cs="Consolas"/>
          <w:sz w:val="21"/>
          <w:szCs w:val="21"/>
        </w:rPr>
        <w:t>&gt;</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2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56" style="width:0;height:0" o:hralign="center" o:hrstd="t" o:hr="t" fillcolor="#a0a0a0" stroked="f"/>
        </w:pict>
      </w:r>
    </w:p>
    <w:p w:rsidR="00095BD1" w:rsidRDefault="00095BD1" w:rsidP="00095BD1">
      <w:pPr>
        <w:pStyle w:val="Heading2"/>
        <w:rPr>
          <w:rFonts w:cs="Helvetica"/>
          <w:color w:val="333333"/>
        </w:rPr>
      </w:pPr>
      <w:r>
        <w:rPr>
          <w:rFonts w:cs="Helvetica"/>
          <w:color w:val="333333"/>
        </w:rPr>
        <w:t>The multiple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multiple attribute is a </w:t>
      </w:r>
      <w:proofErr w:type="gramStart"/>
      <w:r>
        <w:rPr>
          <w:rFonts w:ascii="Helvetica" w:hAnsi="Helvetica" w:cs="Helvetica"/>
          <w:color w:val="333333"/>
          <w:sz w:val="21"/>
          <w:szCs w:val="21"/>
        </w:rPr>
        <w:t>boolean</w:t>
      </w:r>
      <w:proofErr w:type="gramEnd"/>
      <w:r>
        <w:rPr>
          <w:rFonts w:ascii="Helvetica" w:hAnsi="Helvetica" w:cs="Helvetica"/>
          <w:color w:val="333333"/>
          <w:sz w:val="21"/>
          <w:szCs w:val="21"/>
        </w:rPr>
        <w:t xml:space="preserve">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When present, it specifies that the user is allowed to enter more than one value in the &lt;input&gt; element.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multiple attribute works with the following input types: email, and file.</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89" name="Picture 318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9"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90" name="Picture 319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0"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91" name="Picture 319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1"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92" name="Picture 319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2"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93" name="Picture 319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3"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A file upload field that accepts multiple values:</w:t>
      </w:r>
    </w:p>
    <w:p w:rsidR="00095BD1" w:rsidRDefault="00095BD1" w:rsidP="00095BD1">
      <w:pPr>
        <w:shd w:val="clear" w:color="auto" w:fill="FFFFFF"/>
        <w:spacing w:after="0" w:line="276" w:lineRule="atLeast"/>
        <w:rPr>
          <w:rFonts w:ascii="Consolas" w:hAnsi="Consolas" w:cs="Consolas"/>
          <w:color w:val="000000"/>
          <w:sz w:val="21"/>
          <w:szCs w:val="21"/>
        </w:rPr>
      </w:pPr>
      <w:r>
        <w:rPr>
          <w:rFonts w:ascii="Consolas" w:hAnsi="Consolas" w:cs="Consolas"/>
          <w:color w:val="000000"/>
          <w:sz w:val="21"/>
          <w:szCs w:val="21"/>
        </w:rPr>
        <w:t xml:space="preserve">Select images: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"file"</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multiple</w:t>
      </w:r>
      <w:r>
        <w:rPr>
          <w:rStyle w:val="highgt1"/>
          <w:rFonts w:ascii="Consolas" w:hAnsi="Consolas" w:cs="Consolas"/>
          <w:sz w:val="21"/>
          <w:szCs w:val="21"/>
        </w:rPr>
        <w:t>&gt;</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2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357" style="width:0;height:0" o:hralign="center" o:hrstd="t" o:hr="t" fillcolor="#a0a0a0" stroked="f"/>
        </w:pict>
      </w:r>
    </w:p>
    <w:p w:rsidR="00095BD1" w:rsidRDefault="00095BD1" w:rsidP="00095BD1">
      <w:pPr>
        <w:pStyle w:val="Heading2"/>
        <w:rPr>
          <w:rFonts w:cs="Helvetica"/>
          <w:color w:val="333333"/>
        </w:rPr>
      </w:pPr>
      <w:r>
        <w:rPr>
          <w:rFonts w:cs="Helvetica"/>
          <w:color w:val="333333"/>
        </w:rPr>
        <w:t>The pattern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pattern attribute specifies a regular expression that the &lt;input&gt; element's value is checked against.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pattern attribute works with the following input types: text, search, </w:t>
      </w:r>
      <w:proofErr w:type="gramStart"/>
      <w:r>
        <w:rPr>
          <w:rFonts w:ascii="Helvetica" w:hAnsi="Helvetica" w:cs="Helvetica"/>
          <w:color w:val="333333"/>
          <w:sz w:val="21"/>
          <w:szCs w:val="21"/>
        </w:rPr>
        <w:t>url</w:t>
      </w:r>
      <w:proofErr w:type="gramEnd"/>
      <w:r>
        <w:rPr>
          <w:rFonts w:ascii="Helvetica" w:hAnsi="Helvetica" w:cs="Helvetica"/>
          <w:color w:val="333333"/>
          <w:sz w:val="21"/>
          <w:szCs w:val="21"/>
        </w:rPr>
        <w:t>, tel, email, and password.</w:t>
      </w:r>
    </w:p>
    <w:p w:rsidR="00095BD1" w:rsidRDefault="00095BD1" w:rsidP="00095BD1">
      <w:pPr>
        <w:pStyle w:val="NormalWeb"/>
        <w:rPr>
          <w:rFonts w:ascii="Helvetica" w:hAnsi="Helvetica" w:cs="Helvetica"/>
          <w:color w:val="333333"/>
          <w:sz w:val="21"/>
          <w:szCs w:val="21"/>
        </w:rPr>
      </w:pPr>
      <w:r>
        <w:rPr>
          <w:rStyle w:val="Strong"/>
          <w:rFonts w:ascii="Helvetica" w:hAnsi="Helvetica" w:cs="Helvetica"/>
          <w:color w:val="333333"/>
          <w:sz w:val="21"/>
          <w:szCs w:val="21"/>
        </w:rPr>
        <w:t>Tip:</w:t>
      </w:r>
      <w:r>
        <w:rPr>
          <w:rFonts w:ascii="Helvetica" w:hAnsi="Helvetica" w:cs="Helvetica"/>
          <w:color w:val="333333"/>
          <w:sz w:val="21"/>
          <w:szCs w:val="21"/>
        </w:rPr>
        <w:t xml:space="preserve"> Use the global </w:t>
      </w:r>
      <w:hyperlink r:id="rId1830" w:history="1">
        <w:r>
          <w:rPr>
            <w:rStyle w:val="Hyperlink"/>
            <w:rFonts w:ascii="Helvetica" w:hAnsi="Helvetica" w:cs="Helvetica"/>
            <w:sz w:val="21"/>
            <w:szCs w:val="21"/>
          </w:rPr>
          <w:t>title</w:t>
        </w:r>
      </w:hyperlink>
      <w:r>
        <w:rPr>
          <w:rFonts w:ascii="Helvetica" w:hAnsi="Helvetica" w:cs="Helvetica"/>
          <w:color w:val="333333"/>
          <w:sz w:val="21"/>
          <w:szCs w:val="21"/>
        </w:rPr>
        <w:t xml:space="preserve"> attribute to describe the pattern to help the user.</w:t>
      </w:r>
    </w:p>
    <w:p w:rsidR="00095BD1" w:rsidRDefault="00095BD1" w:rsidP="00095BD1">
      <w:pPr>
        <w:pStyle w:val="NormalWeb"/>
        <w:rPr>
          <w:rFonts w:ascii="Helvetica" w:hAnsi="Helvetica" w:cs="Helvetica"/>
          <w:color w:val="333333"/>
          <w:sz w:val="21"/>
          <w:szCs w:val="21"/>
        </w:rPr>
      </w:pPr>
      <w:r>
        <w:rPr>
          <w:rFonts w:ascii="Helvetica" w:hAnsi="Helvetica" w:cs="Helvetica"/>
          <w:b/>
          <w:bCs/>
          <w:color w:val="333333"/>
          <w:sz w:val="21"/>
          <w:szCs w:val="21"/>
        </w:rPr>
        <w:t>Tip:</w:t>
      </w:r>
      <w:r>
        <w:rPr>
          <w:rFonts w:ascii="Helvetica" w:hAnsi="Helvetica" w:cs="Helvetica"/>
          <w:color w:val="333333"/>
          <w:sz w:val="21"/>
          <w:szCs w:val="21"/>
        </w:rPr>
        <w:t xml:space="preserve"> Learn more about </w:t>
      </w:r>
      <w:hyperlink r:id="rId1831" w:history="1">
        <w:r>
          <w:rPr>
            <w:rStyle w:val="Hyperlink"/>
            <w:rFonts w:ascii="Helvetica" w:hAnsi="Helvetica" w:cs="Helvetica"/>
            <w:sz w:val="21"/>
            <w:szCs w:val="21"/>
          </w:rPr>
          <w:t>regular expressions</w:t>
        </w:r>
      </w:hyperlink>
      <w:r>
        <w:rPr>
          <w:rFonts w:ascii="Helvetica" w:hAnsi="Helvetica" w:cs="Helvetica"/>
          <w:color w:val="333333"/>
          <w:sz w:val="21"/>
          <w:szCs w:val="21"/>
        </w:rPr>
        <w:t xml:space="preserve"> in our JavaScript tutorial.</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195" name="Picture 319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5"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96" name="Picture 319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6" descr="Safari"/>
                    <pic:cNvPicPr>
                      <a:picLocks noChangeAspect="1" noChangeArrowheads="1"/>
                    </pic:cNvPicPr>
                  </pic:nvPicPr>
                  <pic:blipFill>
                    <a:blip r:embed="rId173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197" name="Picture 319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7"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98" name="Picture 319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199" name="Picture 319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An input field that can contain only three letters (no numbers or special characters):</w:t>
      </w:r>
    </w:p>
    <w:p w:rsidR="00095BD1" w:rsidRDefault="00095BD1" w:rsidP="00095BD1">
      <w:pPr>
        <w:shd w:val="clear" w:color="auto" w:fill="FFFFFF"/>
        <w:spacing w:after="0" w:line="276" w:lineRule="atLeast"/>
        <w:rPr>
          <w:rFonts w:ascii="Consolas" w:hAnsi="Consolas" w:cs="Consolas"/>
          <w:color w:val="000000"/>
          <w:sz w:val="21"/>
          <w:szCs w:val="21"/>
        </w:rPr>
      </w:pPr>
      <w:r>
        <w:rPr>
          <w:rFonts w:ascii="Consolas" w:hAnsi="Consolas" w:cs="Consolas"/>
          <w:color w:val="000000"/>
          <w:sz w:val="21"/>
          <w:szCs w:val="21"/>
        </w:rPr>
        <w:t xml:space="preserve">Country code: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"country_code"</w:t>
      </w:r>
      <w:r>
        <w:rPr>
          <w:rFonts w:ascii="Consolas" w:hAnsi="Consolas" w:cs="Consolas"/>
          <w:color w:val="000000"/>
          <w:sz w:val="21"/>
          <w:szCs w:val="21"/>
        </w:rPr>
        <w:t xml:space="preserve"> </w:t>
      </w:r>
      <w:r>
        <w:rPr>
          <w:rStyle w:val="highatt1"/>
          <w:rFonts w:ascii="Consolas" w:hAnsi="Consolas" w:cs="Consolas"/>
          <w:sz w:val="21"/>
          <w:szCs w:val="21"/>
        </w:rPr>
        <w:t>pattern=</w:t>
      </w:r>
      <w:r>
        <w:rPr>
          <w:rStyle w:val="highval1"/>
          <w:rFonts w:ascii="Consolas" w:hAnsi="Consolas" w:cs="Consolas"/>
          <w:sz w:val="21"/>
          <w:szCs w:val="21"/>
        </w:rPr>
        <w:t>"[A-Za-z</w:t>
      </w:r>
      <w:proofErr w:type="gramStart"/>
      <w:r>
        <w:rPr>
          <w:rStyle w:val="highval1"/>
          <w:rFonts w:ascii="Consolas" w:hAnsi="Consolas" w:cs="Consolas"/>
          <w:sz w:val="21"/>
          <w:szCs w:val="21"/>
        </w:rPr>
        <w:t>]{</w:t>
      </w:r>
      <w:proofErr w:type="gramEnd"/>
      <w:r>
        <w:rPr>
          <w:rStyle w:val="highval1"/>
          <w:rFonts w:ascii="Consolas" w:hAnsi="Consolas" w:cs="Consolas"/>
          <w:sz w:val="21"/>
          <w:szCs w:val="21"/>
        </w:rPr>
        <w:t>3}"</w:t>
      </w:r>
      <w:r>
        <w:rPr>
          <w:rFonts w:ascii="Consolas" w:hAnsi="Consolas" w:cs="Consolas"/>
          <w:color w:val="000000"/>
          <w:sz w:val="21"/>
          <w:szCs w:val="21"/>
        </w:rPr>
        <w:t xml:space="preserve"> </w:t>
      </w:r>
      <w:r>
        <w:rPr>
          <w:rStyle w:val="highatt1"/>
          <w:rFonts w:ascii="Consolas" w:hAnsi="Consolas" w:cs="Consolas"/>
          <w:sz w:val="21"/>
          <w:szCs w:val="21"/>
        </w:rPr>
        <w:t>title=</w:t>
      </w:r>
      <w:r>
        <w:rPr>
          <w:rStyle w:val="highval1"/>
          <w:rFonts w:ascii="Consolas" w:hAnsi="Consolas" w:cs="Consolas"/>
          <w:sz w:val="21"/>
          <w:szCs w:val="21"/>
        </w:rPr>
        <w:t>"Three letter country code"</w:t>
      </w:r>
      <w:r>
        <w:rPr>
          <w:rStyle w:val="highgt1"/>
          <w:rFonts w:ascii="Consolas" w:hAnsi="Consolas" w:cs="Consolas"/>
          <w:sz w:val="21"/>
          <w:szCs w:val="21"/>
        </w:rPr>
        <w:t>&gt;</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3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58" style="width:0;height:0" o:hralign="center" o:hrstd="t" o:hr="t" fillcolor="#a0a0a0" stroked="f"/>
        </w:pict>
      </w:r>
    </w:p>
    <w:p w:rsidR="00095BD1" w:rsidRDefault="00095BD1" w:rsidP="00095BD1">
      <w:pPr>
        <w:pStyle w:val="Heading2"/>
        <w:rPr>
          <w:rFonts w:cs="Helvetica"/>
          <w:color w:val="333333"/>
        </w:rPr>
      </w:pPr>
      <w:r>
        <w:rPr>
          <w:rFonts w:cs="Helvetica"/>
          <w:color w:val="333333"/>
        </w:rPr>
        <w:t>The placeholder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placeholder attribute specifies a hint that describes the expected value of an input field (a sample value or a short description of the format).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hint is displayed in the input field before the user enters a value.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placeholder attribute works with the following input types: text, search, </w:t>
      </w:r>
      <w:proofErr w:type="gramStart"/>
      <w:r>
        <w:rPr>
          <w:rFonts w:ascii="Helvetica" w:hAnsi="Helvetica" w:cs="Helvetica"/>
          <w:color w:val="333333"/>
          <w:sz w:val="21"/>
          <w:szCs w:val="21"/>
        </w:rPr>
        <w:t>url</w:t>
      </w:r>
      <w:proofErr w:type="gramEnd"/>
      <w:r>
        <w:rPr>
          <w:rFonts w:ascii="Helvetica" w:hAnsi="Helvetica" w:cs="Helvetica"/>
          <w:color w:val="333333"/>
          <w:sz w:val="21"/>
          <w:szCs w:val="21"/>
        </w:rPr>
        <w:t>, tel, email, and password.</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201" name="Picture 320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1"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202" name="Picture 320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2"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203" name="Picture 320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3"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204" name="Picture 320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205" name="Picture 320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5"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An input field with a placeholder text:</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"fname"</w:t>
      </w:r>
      <w:r>
        <w:rPr>
          <w:rFonts w:ascii="Consolas" w:hAnsi="Consolas" w:cs="Consolas"/>
          <w:color w:val="000000"/>
          <w:sz w:val="21"/>
          <w:szCs w:val="21"/>
        </w:rPr>
        <w:t xml:space="preserve"> </w:t>
      </w:r>
      <w:r>
        <w:rPr>
          <w:rStyle w:val="highatt1"/>
          <w:rFonts w:ascii="Consolas" w:hAnsi="Consolas" w:cs="Consolas"/>
          <w:sz w:val="21"/>
          <w:szCs w:val="21"/>
        </w:rPr>
        <w:t>placeholder=</w:t>
      </w:r>
      <w:r>
        <w:rPr>
          <w:rStyle w:val="highval1"/>
          <w:rFonts w:ascii="Consolas" w:hAnsi="Consolas" w:cs="Consolas"/>
          <w:sz w:val="21"/>
          <w:szCs w:val="21"/>
        </w:rPr>
        <w:t>"First name"</w:t>
      </w:r>
      <w:r>
        <w:rPr>
          <w:rStyle w:val="highgt1"/>
          <w:rFonts w:ascii="Consolas" w:hAnsi="Consolas" w:cs="Consolas"/>
          <w:sz w:val="21"/>
          <w:szCs w:val="21"/>
        </w:rPr>
        <w:t>&gt;</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3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59" style="width:0;height:0" o:hralign="center" o:hrstd="t" o:hr="t" fillcolor="#a0a0a0" stroked="f"/>
        </w:pict>
      </w:r>
    </w:p>
    <w:p w:rsidR="00095BD1" w:rsidRDefault="00095BD1" w:rsidP="00095BD1">
      <w:pPr>
        <w:pStyle w:val="Heading2"/>
        <w:rPr>
          <w:rFonts w:cs="Helvetica"/>
          <w:color w:val="333333"/>
        </w:rPr>
      </w:pPr>
      <w:r>
        <w:rPr>
          <w:rFonts w:cs="Helvetica"/>
          <w:color w:val="333333"/>
        </w:rPr>
        <w:t>The required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The required attribute is a </w:t>
      </w:r>
      <w:proofErr w:type="gramStart"/>
      <w:r>
        <w:rPr>
          <w:rFonts w:ascii="Helvetica" w:hAnsi="Helvetica" w:cs="Helvetica"/>
          <w:color w:val="333333"/>
          <w:sz w:val="21"/>
          <w:szCs w:val="21"/>
        </w:rPr>
        <w:t>boolean</w:t>
      </w:r>
      <w:proofErr w:type="gramEnd"/>
      <w:r>
        <w:rPr>
          <w:rFonts w:ascii="Helvetica" w:hAnsi="Helvetica" w:cs="Helvetica"/>
          <w:color w:val="333333"/>
          <w:sz w:val="21"/>
          <w:szCs w:val="21"/>
        </w:rPr>
        <w:t xml:space="preserve">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When present, it specifies that an input field must be filled out before submitting the form.</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 xml:space="preserve">The required attribute works with the following input types: text, search, </w:t>
      </w:r>
      <w:proofErr w:type="gramStart"/>
      <w:r>
        <w:rPr>
          <w:rFonts w:ascii="Helvetica" w:hAnsi="Helvetica" w:cs="Helvetica"/>
          <w:color w:val="333333"/>
          <w:sz w:val="21"/>
          <w:szCs w:val="21"/>
        </w:rPr>
        <w:t>url</w:t>
      </w:r>
      <w:proofErr w:type="gramEnd"/>
      <w:r>
        <w:rPr>
          <w:rFonts w:ascii="Helvetica" w:hAnsi="Helvetica" w:cs="Helvetica"/>
          <w:color w:val="333333"/>
          <w:sz w:val="21"/>
          <w:szCs w:val="21"/>
        </w:rPr>
        <w:t>, tel, email, password, date pickers, number, checkbox, radio, and file.</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207" name="Picture 320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7"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208" name="Picture 320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8" descr="Safari"/>
                    <pic:cNvPicPr>
                      <a:picLocks noChangeAspect="1" noChangeArrowheads="1"/>
                    </pic:cNvPicPr>
                  </pic:nvPicPr>
                  <pic:blipFill>
                    <a:blip r:embed="rId173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209" name="Picture 320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9"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210" name="Picture 321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0" descr="Firefox"/>
                    <pic:cNvPicPr>
                      <a:picLocks noChangeAspect="1" noChangeArrowheads="1"/>
                    </pic:cNvPicPr>
                  </pic:nvPicPr>
                  <pic:blipFill>
                    <a:blip r:embed="rId17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211" name="Picture 321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1"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A required input field:</w:t>
      </w:r>
    </w:p>
    <w:p w:rsidR="00095BD1" w:rsidRDefault="00095BD1" w:rsidP="00095BD1">
      <w:pPr>
        <w:shd w:val="clear" w:color="auto" w:fill="FFFFFF"/>
        <w:spacing w:after="0" w:line="276" w:lineRule="atLeast"/>
        <w:rPr>
          <w:rFonts w:ascii="Consolas" w:hAnsi="Consolas" w:cs="Consolas"/>
          <w:color w:val="000000"/>
          <w:sz w:val="21"/>
          <w:szCs w:val="21"/>
        </w:rPr>
      </w:pPr>
      <w:r>
        <w:rPr>
          <w:rFonts w:ascii="Consolas" w:hAnsi="Consolas" w:cs="Consolas"/>
          <w:color w:val="000000"/>
          <w:sz w:val="21"/>
          <w:szCs w:val="21"/>
        </w:rPr>
        <w:t xml:space="preserve">Username: </w:t>
      </w: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"usrname"</w:t>
      </w:r>
      <w:r>
        <w:rPr>
          <w:rFonts w:ascii="Consolas" w:hAnsi="Consolas" w:cs="Consolas"/>
          <w:color w:val="000000"/>
          <w:sz w:val="21"/>
          <w:szCs w:val="21"/>
        </w:rPr>
        <w:t xml:space="preserve"> </w:t>
      </w:r>
      <w:r>
        <w:rPr>
          <w:rStyle w:val="highatt1"/>
          <w:rFonts w:ascii="Consolas" w:hAnsi="Consolas" w:cs="Consolas"/>
          <w:sz w:val="21"/>
          <w:szCs w:val="21"/>
        </w:rPr>
        <w:t>required</w:t>
      </w:r>
      <w:r>
        <w:rPr>
          <w:rStyle w:val="highgt1"/>
          <w:rFonts w:ascii="Consolas" w:hAnsi="Consolas" w:cs="Consolas"/>
          <w:sz w:val="21"/>
          <w:szCs w:val="21"/>
        </w:rPr>
        <w:t>&gt;</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3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60" style="width:0;height:0" o:hralign="center" o:hrstd="t" o:hr="t" fillcolor="#a0a0a0" stroked="f"/>
        </w:pict>
      </w:r>
    </w:p>
    <w:p w:rsidR="00095BD1" w:rsidRDefault="00095BD1" w:rsidP="00095BD1">
      <w:pPr>
        <w:pStyle w:val="Heading2"/>
        <w:rPr>
          <w:rFonts w:cs="Helvetica"/>
          <w:color w:val="333333"/>
        </w:rPr>
      </w:pPr>
      <w:r>
        <w:rPr>
          <w:rFonts w:cs="Helvetica"/>
          <w:color w:val="333333"/>
        </w:rPr>
        <w:t>The step Attribute</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step attribute specifies the legal number intervals for an &lt;input&gt; element.</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Example: if step="3", legal numbers could be -3, 0, 3, 6, etc.</w:t>
      </w:r>
    </w:p>
    <w:p w:rsidR="00095BD1" w:rsidRDefault="00095BD1" w:rsidP="00095BD1">
      <w:pPr>
        <w:pStyle w:val="NormalWeb"/>
        <w:rPr>
          <w:rFonts w:ascii="Helvetica" w:hAnsi="Helvetica" w:cs="Helvetica"/>
          <w:color w:val="333333"/>
          <w:sz w:val="21"/>
          <w:szCs w:val="21"/>
        </w:rPr>
      </w:pPr>
      <w:r>
        <w:rPr>
          <w:rFonts w:ascii="Helvetica" w:hAnsi="Helvetica" w:cs="Helvetica"/>
          <w:b/>
          <w:bCs/>
          <w:color w:val="333333"/>
          <w:sz w:val="21"/>
          <w:szCs w:val="21"/>
        </w:rPr>
        <w:t>Tip:</w:t>
      </w:r>
      <w:r>
        <w:rPr>
          <w:rFonts w:ascii="Helvetica" w:hAnsi="Helvetica" w:cs="Helvetica"/>
          <w:color w:val="333333"/>
          <w:sz w:val="21"/>
          <w:szCs w:val="21"/>
        </w:rPr>
        <w:t xml:space="preserve"> The step attribute can be used together with the max and min attributes to create a range of legal values.</w:t>
      </w:r>
    </w:p>
    <w:p w:rsidR="00095BD1" w:rsidRDefault="00095BD1" w:rsidP="00095BD1">
      <w:pPr>
        <w:pStyle w:val="NormalWeb"/>
        <w:rPr>
          <w:rFonts w:ascii="Helvetica" w:hAnsi="Helvetica" w:cs="Helvetica"/>
          <w:color w:val="333333"/>
          <w:sz w:val="21"/>
          <w:szCs w:val="21"/>
        </w:rPr>
      </w:pPr>
      <w:r>
        <w:rPr>
          <w:rFonts w:ascii="Helvetica" w:hAnsi="Helvetica" w:cs="Helvetica"/>
          <w:color w:val="333333"/>
          <w:sz w:val="21"/>
          <w:szCs w:val="21"/>
        </w:rPr>
        <w:t>The step attribute works with the following input types: number, range, date, datetime, datetime-local, month, time and week.</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0500" cy="190500"/>
            <wp:effectExtent l="19050" t="0" r="0" b="0"/>
            <wp:docPr id="3213" name="Picture 321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3" descr="Opera"/>
                    <pic:cNvPicPr>
                      <a:picLocks noChangeAspect="1" noChangeArrowheads="1"/>
                    </pic:cNvPicPr>
                  </pic:nvPicPr>
                  <pic:blipFill>
                    <a:blip r:embed="rId1736"/>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214" name="Picture 321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4" descr="Safari"/>
                    <pic:cNvPicPr>
                      <a:picLocks noChangeAspect="1" noChangeArrowheads="1"/>
                    </pic:cNvPicPr>
                  </pic:nvPicPr>
                  <pic:blipFill>
                    <a:blip r:embed="rId1742"/>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0" t="0" r="0" b="0"/>
            <wp:docPr id="3215" name="Picture 321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5" descr="Chrome"/>
                    <pic:cNvPicPr>
                      <a:picLocks noChangeAspect="1" noChangeArrowheads="1"/>
                    </pic:cNvPicPr>
                  </pic:nvPicPr>
                  <pic:blipFill>
                    <a:blip r:embed="rId1738"/>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216" name="Picture 321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6" descr="Firefox"/>
                    <pic:cNvPicPr>
                      <a:picLocks noChangeAspect="1" noChangeArrowheads="1"/>
                    </pic:cNvPicPr>
                  </pic:nvPicPr>
                  <pic:blipFill>
                    <a:blip r:embed="rId1787"/>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Helvetica" w:hAnsi="Helvetica" w:cs="Helvetica"/>
          <w:noProof/>
          <w:color w:val="000000"/>
          <w:sz w:val="21"/>
          <w:szCs w:val="21"/>
        </w:rPr>
        <w:drawing>
          <wp:inline distT="0" distB="0" distL="0" distR="0">
            <wp:extent cx="190500" cy="190500"/>
            <wp:effectExtent l="19050" t="0" r="0" b="0"/>
            <wp:docPr id="3217" name="Picture 321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7" descr="Internet Explorer"/>
                    <pic:cNvPicPr>
                      <a:picLocks noChangeAspect="1" noChangeArrowheads="1"/>
                    </pic:cNvPicPr>
                  </pic:nvPicPr>
                  <pic:blipFill>
                    <a:blip r:embed="rId17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95BD1" w:rsidRDefault="00095BD1" w:rsidP="00095BD1">
      <w:pPr>
        <w:pStyle w:val="Heading2"/>
        <w:shd w:val="clear" w:color="auto" w:fill="F1F1F1"/>
        <w:spacing w:before="15"/>
        <w:rPr>
          <w:rFonts w:cs="Helvetica"/>
          <w:color w:val="555555"/>
          <w:sz w:val="30"/>
          <w:szCs w:val="30"/>
        </w:rPr>
      </w:pPr>
      <w:r>
        <w:rPr>
          <w:rFonts w:cs="Helvetica"/>
          <w:color w:val="555555"/>
          <w:sz w:val="30"/>
          <w:szCs w:val="30"/>
        </w:rPr>
        <w:t>Example</w:t>
      </w:r>
    </w:p>
    <w:p w:rsidR="00095BD1" w:rsidRDefault="00095BD1" w:rsidP="00095BD1">
      <w:pPr>
        <w:shd w:val="clear" w:color="auto" w:fill="F1F1F1"/>
        <w:spacing w:before="150" w:after="150" w:line="276" w:lineRule="atLeast"/>
        <w:rPr>
          <w:rFonts w:ascii="Helvetica" w:hAnsi="Helvetica" w:cs="Helvetica"/>
          <w:color w:val="000000"/>
          <w:sz w:val="21"/>
          <w:szCs w:val="21"/>
        </w:rPr>
      </w:pPr>
      <w:r>
        <w:rPr>
          <w:rFonts w:ascii="Helvetica" w:hAnsi="Helvetica" w:cs="Helvetica"/>
          <w:color w:val="000000"/>
          <w:sz w:val="21"/>
          <w:szCs w:val="21"/>
        </w:rPr>
        <w:t xml:space="preserve">An input field </w:t>
      </w:r>
      <w:proofErr w:type="gramStart"/>
      <w:r>
        <w:rPr>
          <w:rFonts w:ascii="Helvetica" w:hAnsi="Helvetica" w:cs="Helvetica"/>
          <w:color w:val="000000"/>
          <w:sz w:val="21"/>
          <w:szCs w:val="21"/>
        </w:rPr>
        <w:t>with a specified legal number intervals</w:t>
      </w:r>
      <w:proofErr w:type="gramEnd"/>
      <w:r>
        <w:rPr>
          <w:rFonts w:ascii="Helvetica" w:hAnsi="Helvetica" w:cs="Helvetica"/>
          <w:color w:val="000000"/>
          <w:sz w:val="21"/>
          <w:szCs w:val="21"/>
        </w:rPr>
        <w:t>:</w:t>
      </w:r>
    </w:p>
    <w:p w:rsidR="00095BD1" w:rsidRDefault="00095BD1" w:rsidP="00095BD1">
      <w:pPr>
        <w:shd w:val="clear" w:color="auto" w:fill="FFFFFF"/>
        <w:spacing w:after="0"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input</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"number"</w:t>
      </w:r>
      <w:r>
        <w:rPr>
          <w:rFonts w:ascii="Consolas" w:hAnsi="Consolas" w:cs="Consolas"/>
          <w:color w:val="000000"/>
          <w:sz w:val="21"/>
          <w:szCs w:val="21"/>
        </w:rPr>
        <w:t xml:space="preserve"> </w:t>
      </w:r>
      <w:r>
        <w:rPr>
          <w:rStyle w:val="highatt1"/>
          <w:rFonts w:ascii="Consolas" w:hAnsi="Consolas" w:cs="Consolas"/>
          <w:sz w:val="21"/>
          <w:szCs w:val="21"/>
        </w:rPr>
        <w:t>name=</w:t>
      </w:r>
      <w:r>
        <w:rPr>
          <w:rStyle w:val="highval1"/>
          <w:rFonts w:ascii="Consolas" w:hAnsi="Consolas" w:cs="Consolas"/>
          <w:sz w:val="21"/>
          <w:szCs w:val="21"/>
        </w:rPr>
        <w:t>"points"</w:t>
      </w:r>
      <w:r>
        <w:rPr>
          <w:rFonts w:ascii="Consolas" w:hAnsi="Consolas" w:cs="Consolas"/>
          <w:color w:val="000000"/>
          <w:sz w:val="21"/>
          <w:szCs w:val="21"/>
        </w:rPr>
        <w:t xml:space="preserve"> </w:t>
      </w:r>
      <w:r>
        <w:rPr>
          <w:rStyle w:val="highatt1"/>
          <w:rFonts w:ascii="Consolas" w:hAnsi="Consolas" w:cs="Consolas"/>
          <w:sz w:val="21"/>
          <w:szCs w:val="21"/>
        </w:rPr>
        <w:t>step=</w:t>
      </w:r>
      <w:r>
        <w:rPr>
          <w:rStyle w:val="highval1"/>
          <w:rFonts w:ascii="Consolas" w:hAnsi="Consolas" w:cs="Consolas"/>
          <w:sz w:val="21"/>
          <w:szCs w:val="21"/>
        </w:rPr>
        <w:t>"3"</w:t>
      </w:r>
      <w:r>
        <w:rPr>
          <w:rStyle w:val="highgt1"/>
          <w:rFonts w:ascii="Consolas" w:hAnsi="Consolas" w:cs="Consolas"/>
          <w:sz w:val="21"/>
          <w:szCs w:val="21"/>
        </w:rPr>
        <w:t>&gt;</w:t>
      </w:r>
    </w:p>
    <w:p w:rsidR="00095BD1" w:rsidRDefault="00095BD1" w:rsidP="00095BD1">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3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095BD1" w:rsidRDefault="0016480F" w:rsidP="00095BD1">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61" style="width:0;height:0" o:hralign="center" o:hrstd="t" o:hr="t" fillcolor="#a0a0a0" stroked="f"/>
        </w:pict>
      </w:r>
    </w:p>
    <w:p w:rsidR="00095BD1" w:rsidRDefault="00095BD1" w:rsidP="00095BD1">
      <w:pPr>
        <w:pStyle w:val="Heading2"/>
        <w:rPr>
          <w:rFonts w:cs="Helvetica"/>
          <w:color w:val="333333"/>
        </w:rPr>
      </w:pPr>
      <w:r>
        <w:rPr>
          <w:rFonts w:cs="Helvetica"/>
          <w:color w:val="333333"/>
        </w:rPr>
        <w:t>Test Yourself with Exercises!</w:t>
      </w:r>
    </w:p>
    <w:p w:rsidR="00095BD1" w:rsidRDefault="0016480F" w:rsidP="00095BD1">
      <w:pPr>
        <w:pStyle w:val="NormalWeb"/>
        <w:spacing w:after="0"/>
        <w:rPr>
          <w:rFonts w:ascii="Helvetica" w:hAnsi="Helvetica" w:cs="Helvetica"/>
          <w:color w:val="333333"/>
          <w:sz w:val="21"/>
          <w:szCs w:val="21"/>
        </w:rPr>
      </w:pPr>
      <w:hyperlink r:id="rId1836" w:tgtFrame="_blank" w:history="1">
        <w:r w:rsidR="00095BD1">
          <w:rPr>
            <w:rStyle w:val="Hyperlink"/>
            <w:rFonts w:ascii="Verdana" w:hAnsi="Verdana" w:cs="Helvetica"/>
            <w:b/>
            <w:bCs/>
            <w:color w:val="FFFFFF"/>
            <w:sz w:val="20"/>
            <w:szCs w:val="20"/>
            <w:bdr w:val="single" w:sz="6" w:space="4" w:color="8AC007" w:frame="1"/>
            <w:shd w:val="clear" w:color="auto" w:fill="8AC007"/>
          </w:rPr>
          <w:t>Exercise 1 »</w:t>
        </w:r>
      </w:hyperlink>
      <w:r w:rsidR="00095BD1">
        <w:rPr>
          <w:rFonts w:ascii="Helvetica" w:hAnsi="Helvetica" w:cs="Helvetica"/>
          <w:color w:val="333333"/>
          <w:sz w:val="21"/>
          <w:szCs w:val="21"/>
        </w:rPr>
        <w:t xml:space="preserve">    </w:t>
      </w:r>
      <w:hyperlink r:id="rId1837" w:tgtFrame="_blank" w:history="1">
        <w:r w:rsidR="00095BD1">
          <w:rPr>
            <w:rStyle w:val="Hyperlink"/>
            <w:rFonts w:ascii="Verdana" w:hAnsi="Verdana" w:cs="Helvetica"/>
            <w:b/>
            <w:bCs/>
            <w:color w:val="FFFFFF"/>
            <w:sz w:val="20"/>
            <w:szCs w:val="20"/>
            <w:bdr w:val="single" w:sz="6" w:space="4" w:color="8AC007" w:frame="1"/>
            <w:shd w:val="clear" w:color="auto" w:fill="8AC007"/>
          </w:rPr>
          <w:t>Exercise 2 »</w:t>
        </w:r>
      </w:hyperlink>
      <w:r w:rsidR="00095BD1">
        <w:rPr>
          <w:rFonts w:ascii="Helvetica" w:hAnsi="Helvetica" w:cs="Helvetica"/>
          <w:color w:val="333333"/>
          <w:sz w:val="21"/>
          <w:szCs w:val="21"/>
        </w:rPr>
        <w:t xml:space="preserve">    </w:t>
      </w:r>
      <w:hyperlink r:id="rId1838" w:tgtFrame="_blank" w:history="1">
        <w:r w:rsidR="00095BD1">
          <w:rPr>
            <w:rStyle w:val="Hyperlink"/>
            <w:rFonts w:ascii="Verdana" w:hAnsi="Verdana" w:cs="Helvetica"/>
            <w:b/>
            <w:bCs/>
            <w:color w:val="FFFFFF"/>
            <w:sz w:val="20"/>
            <w:szCs w:val="20"/>
            <w:bdr w:val="single" w:sz="6" w:space="4" w:color="8AC007" w:frame="1"/>
            <w:shd w:val="clear" w:color="auto" w:fill="8AC007"/>
          </w:rPr>
          <w:t>Exercise 3 »</w:t>
        </w:r>
      </w:hyperlink>
      <w:r w:rsidR="00095BD1">
        <w:rPr>
          <w:rFonts w:ascii="Helvetica" w:hAnsi="Helvetica" w:cs="Helvetica"/>
          <w:color w:val="333333"/>
          <w:sz w:val="21"/>
          <w:szCs w:val="21"/>
        </w:rPr>
        <w:t xml:space="preserve">    </w:t>
      </w:r>
      <w:hyperlink r:id="rId1839" w:tgtFrame="_blank" w:history="1">
        <w:r w:rsidR="00095BD1">
          <w:rPr>
            <w:rStyle w:val="Hyperlink"/>
            <w:rFonts w:ascii="Verdana" w:hAnsi="Verdana" w:cs="Helvetica"/>
            <w:b/>
            <w:bCs/>
            <w:color w:val="FFFFFF"/>
            <w:sz w:val="20"/>
            <w:szCs w:val="20"/>
            <w:bdr w:val="single" w:sz="6" w:space="4" w:color="8AC007" w:frame="1"/>
            <w:shd w:val="clear" w:color="auto" w:fill="8AC007"/>
          </w:rPr>
          <w:t>Exercise 4 »</w:t>
        </w:r>
      </w:hyperlink>
      <w:r w:rsidR="00095BD1">
        <w:rPr>
          <w:rFonts w:ascii="Helvetica" w:hAnsi="Helvetica" w:cs="Helvetica"/>
          <w:color w:val="333333"/>
          <w:sz w:val="21"/>
          <w:szCs w:val="21"/>
        </w:rPr>
        <w:t xml:space="preserve"> </w:t>
      </w:r>
    </w:p>
    <w:p w:rsidR="00095BD1" w:rsidRDefault="00095BD1" w:rsidP="00095BD1">
      <w:pPr>
        <w:rPr>
          <w:rFonts w:ascii="Helvetica" w:hAnsi="Helvetica" w:cs="Helvetica"/>
          <w:color w:val="333333"/>
          <w:sz w:val="21"/>
          <w:szCs w:val="21"/>
        </w:rPr>
      </w:pPr>
    </w:p>
    <w:p w:rsidR="00095BD1" w:rsidRDefault="0016480F" w:rsidP="00095BD1">
      <w:pPr>
        <w:rPr>
          <w:rFonts w:ascii="Helvetica" w:hAnsi="Helvetica" w:cs="Helvetica"/>
          <w:color w:val="333333"/>
          <w:sz w:val="30"/>
          <w:szCs w:val="30"/>
        </w:rPr>
      </w:pPr>
      <w:hyperlink r:id="rId1840" w:history="1">
        <w:r w:rsidR="00095BD1">
          <w:rPr>
            <w:rStyle w:val="Hyperlink"/>
            <w:rFonts w:ascii="Helvetica" w:hAnsi="Helvetica" w:cs="Helvetica"/>
            <w:color w:val="8AC007"/>
            <w:sz w:val="30"/>
            <w:szCs w:val="30"/>
          </w:rPr>
          <w:t>« Previous</w:t>
        </w:r>
      </w:hyperlink>
    </w:p>
    <w:p w:rsidR="00095BD1" w:rsidRDefault="0016480F" w:rsidP="00095BD1">
      <w:pPr>
        <w:jc w:val="right"/>
        <w:rPr>
          <w:rFonts w:ascii="Helvetica" w:hAnsi="Helvetica" w:cs="Helvetica"/>
          <w:color w:val="333333"/>
          <w:sz w:val="30"/>
          <w:szCs w:val="30"/>
        </w:rPr>
      </w:pPr>
      <w:hyperlink r:id="rId1841" w:history="1">
        <w:r w:rsidR="00095BD1">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095BD1" w:rsidTr="00095BD1">
        <w:trPr>
          <w:hidden/>
        </w:trPr>
        <w:tc>
          <w:tcPr>
            <w:tcW w:w="0" w:type="auto"/>
            <w:shd w:val="clear" w:color="auto" w:fill="auto"/>
            <w:noWrap/>
            <w:vAlign w:val="center"/>
            <w:hideMark/>
          </w:tcPr>
          <w:p w:rsidR="00095BD1" w:rsidRDefault="00095BD1">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095BD1" w:rsidRDefault="00095BD1">
            <w:pPr>
              <w:spacing w:after="180"/>
              <w:rPr>
                <w:rFonts w:ascii="Helvetica" w:hAnsi="Helvetica" w:cs="Helvetica"/>
                <w:vanish/>
                <w:color w:val="333333"/>
                <w:sz w:val="21"/>
                <w:szCs w:val="21"/>
              </w:rPr>
            </w:pPr>
          </w:p>
        </w:tc>
      </w:tr>
    </w:tbl>
    <w:p w:rsidR="00095BD1" w:rsidRDefault="00095BD1" w:rsidP="00095BD1">
      <w:pPr>
        <w:rPr>
          <w:rFonts w:ascii="Helvetica" w:hAnsi="Helvetica" w:cs="Helvetica"/>
          <w:color w:val="333333"/>
          <w:sz w:val="30"/>
          <w:szCs w:val="30"/>
        </w:rPr>
      </w:pPr>
    </w:p>
    <w:p w:rsidR="007D4F60" w:rsidRDefault="007D4F60" w:rsidP="007D4F60">
      <w:pPr>
        <w:rPr>
          <w:rFonts w:ascii="Helvetica" w:hAnsi="Helvetica" w:cs="Helvetica"/>
          <w:color w:val="333333"/>
          <w:sz w:val="21"/>
          <w:szCs w:val="21"/>
        </w:rPr>
      </w:pPr>
    </w:p>
    <w:tbl>
      <w:tblPr>
        <w:tblW w:w="30" w:type="dxa"/>
        <w:tblCellMar>
          <w:left w:w="0" w:type="dxa"/>
          <w:right w:w="0" w:type="dxa"/>
        </w:tblCellMar>
        <w:tblLook w:val="04A0"/>
      </w:tblPr>
      <w:tblGrid>
        <w:gridCol w:w="6"/>
        <w:gridCol w:w="24"/>
      </w:tblGrid>
      <w:tr w:rsidR="007D4F60" w:rsidTr="007D4F60">
        <w:trPr>
          <w:hidden/>
        </w:trPr>
        <w:tc>
          <w:tcPr>
            <w:tcW w:w="0" w:type="auto"/>
            <w:shd w:val="clear" w:color="auto" w:fill="auto"/>
            <w:noWrap/>
            <w:vAlign w:val="center"/>
            <w:hideMark/>
          </w:tcPr>
          <w:p w:rsidR="007D4F60" w:rsidRDefault="007D4F60">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7D4F60" w:rsidRDefault="007D4F60">
            <w:pPr>
              <w:spacing w:after="180"/>
              <w:rPr>
                <w:rFonts w:ascii="Helvetica" w:hAnsi="Helvetica" w:cs="Helvetica"/>
                <w:vanish/>
                <w:color w:val="333333"/>
                <w:sz w:val="21"/>
                <w:szCs w:val="21"/>
              </w:rPr>
            </w:pPr>
          </w:p>
        </w:tc>
      </w:tr>
    </w:tbl>
    <w:p w:rsidR="00FA2BE3" w:rsidRDefault="00FA2BE3" w:rsidP="00FA2BE3">
      <w:pPr>
        <w:rPr>
          <w:rFonts w:ascii="Helvetica" w:hAnsi="Helvetica" w:cs="Helvetica"/>
          <w:color w:val="333333"/>
          <w:sz w:val="21"/>
          <w:szCs w:val="21"/>
        </w:rPr>
      </w:pPr>
    </w:p>
    <w:p w:rsidR="00FA2BE3" w:rsidRDefault="00FA2BE3" w:rsidP="00FA2BE3">
      <w:pPr>
        <w:shd w:val="clear" w:color="auto" w:fill="5F5F5F"/>
        <w:spacing w:line="240" w:lineRule="auto"/>
        <w:rPr>
          <w:rFonts w:ascii="Helvetica" w:hAnsi="Helvetica" w:cs="Helvetica"/>
          <w:vanish/>
          <w:color w:val="F1F1F1"/>
          <w:sz w:val="21"/>
          <w:szCs w:val="21"/>
        </w:rPr>
      </w:pPr>
      <w:r>
        <w:rPr>
          <w:rFonts w:ascii="Helvetica" w:hAnsi="Helvetica" w:cs="Helvetica"/>
          <w:vanish/>
          <w:color w:val="F1F1F1"/>
          <w:sz w:val="21"/>
          <w:szCs w:val="21"/>
        </w:rPr>
        <w:t xml:space="preserve">× </w:t>
      </w:r>
    </w:p>
    <w:p w:rsidR="00FA2BE3" w:rsidRDefault="00FA2BE3" w:rsidP="00FA2BE3">
      <w:pPr>
        <w:shd w:val="clear" w:color="auto" w:fill="5F5F5F"/>
        <w:jc w:val="center"/>
        <w:rPr>
          <w:rFonts w:ascii="Helvetica" w:hAnsi="Helvetica" w:cs="Helvetica"/>
          <w:vanish/>
          <w:color w:val="F1F1F1"/>
          <w:sz w:val="26"/>
          <w:szCs w:val="26"/>
        </w:rPr>
      </w:pPr>
      <w:r>
        <w:rPr>
          <w:rFonts w:ascii="Helvetica" w:hAnsi="Helvetica" w:cs="Helvetica"/>
          <w:vanish/>
          <w:color w:val="F1F1F1"/>
          <w:sz w:val="26"/>
          <w:szCs w:val="26"/>
        </w:rPr>
        <w:t>Translate w3schools.com:</w:t>
      </w:r>
    </w:p>
    <w:p w:rsidR="00FA2BE3" w:rsidRDefault="00FA2BE3" w:rsidP="00FA2BE3">
      <w:pPr>
        <w:shd w:val="clear" w:color="auto" w:fill="FFFFFF"/>
        <w:jc w:val="center"/>
        <w:rPr>
          <w:rFonts w:ascii="Helvetica" w:hAnsi="Helvetica" w:cs="Helvetica"/>
          <w:vanish/>
          <w:color w:val="F1F1F1"/>
          <w:sz w:val="20"/>
          <w:szCs w:val="20"/>
        </w:rPr>
      </w:pPr>
      <w:r>
        <w:rPr>
          <w:rFonts w:ascii="Helvetica" w:hAnsi="Helvetica" w:cs="Helvetica"/>
          <w:noProof/>
          <w:vanish/>
          <w:color w:val="F1F1F1"/>
          <w:sz w:val="20"/>
          <w:szCs w:val="20"/>
        </w:rPr>
        <w:drawing>
          <wp:inline distT="0" distB="0" distL="0" distR="0">
            <wp:extent cx="9525" cy="9525"/>
            <wp:effectExtent l="0" t="0" r="0" b="0"/>
            <wp:docPr id="2685" name="Picture 2685" descr="https://www.google.com/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descr="https://www.google.com/images/cleardot.gif"/>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842" w:history="1">
        <w:r>
          <w:rPr>
            <w:rStyle w:val="Hyperlink"/>
            <w:rFonts w:ascii="Helvetica" w:hAnsi="Helvetica" w:cs="Helvetica"/>
            <w:vanish/>
            <w:color w:val="000000"/>
            <w:sz w:val="20"/>
            <w:szCs w:val="20"/>
          </w:rPr>
          <w:t>Select Language</w:t>
        </w:r>
        <w:r>
          <w:rPr>
            <w:rFonts w:ascii="Helvetica" w:hAnsi="Helvetica" w:cs="Helvetica"/>
            <w:noProof/>
            <w:vanish/>
            <w:color w:val="000000"/>
            <w:sz w:val="20"/>
            <w:szCs w:val="20"/>
          </w:rPr>
          <w:drawing>
            <wp:inline distT="0" distB="0" distL="0" distR="0">
              <wp:extent cx="9525" cy="9525"/>
              <wp:effectExtent l="0" t="0" r="0" b="0"/>
              <wp:docPr id="2686" name="Picture 2686" descr="https://www.google.com/images/cleardot.gif">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descr="https://www.google.com/images/cleardot.gif">
                        <a:hlinkClick r:id="rId341"/>
                      </pic:cNvPr>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Hyperlink"/>
            <w:rFonts w:ascii="Helvetica" w:hAnsi="Helvetica" w:cs="Helvetica"/>
            <w:vanish/>
            <w:color w:val="000000"/>
            <w:sz w:val="20"/>
            <w:szCs w:val="20"/>
          </w:rPr>
          <w:t>​</w:t>
        </w:r>
        <w:r>
          <w:rPr>
            <w:rFonts w:ascii="Helvetica" w:hAnsi="Helvetica" w:cs="Helvetica"/>
            <w:noProof/>
            <w:vanish/>
            <w:color w:val="000000"/>
            <w:sz w:val="20"/>
            <w:szCs w:val="20"/>
          </w:rPr>
          <w:drawing>
            <wp:inline distT="0" distB="0" distL="0" distR="0">
              <wp:extent cx="9525" cy="9525"/>
              <wp:effectExtent l="0" t="0" r="0" b="0"/>
              <wp:docPr id="2687" name="Picture 2687" descr="https://www.google.com/images/cleardot.gif">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descr="https://www.google.com/images/cleardot.gif">
                        <a:hlinkClick r:id="rId341"/>
                      </pic:cNvPr>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Hyperlink"/>
            <w:rFonts w:ascii="Helvetica" w:hAnsi="Helvetica" w:cs="Helvetica"/>
            <w:vanish/>
            <w:color w:val="9B9B9B"/>
            <w:sz w:val="20"/>
            <w:szCs w:val="20"/>
          </w:rPr>
          <w:t>▼</w:t>
        </w:r>
      </w:hyperlink>
    </w:p>
    <w:p w:rsidR="00FA2BE3" w:rsidRDefault="00FA2BE3" w:rsidP="00FA2BE3">
      <w:pPr>
        <w:shd w:val="clear" w:color="auto" w:fill="FFFFFF"/>
        <w:textAlignment w:val="baseline"/>
        <w:rPr>
          <w:rFonts w:ascii="Arial" w:hAnsi="Arial" w:cs="Arial"/>
          <w:vanish/>
          <w:color w:val="222222"/>
          <w:sz w:val="20"/>
          <w:szCs w:val="20"/>
        </w:rPr>
      </w:pPr>
      <w:r>
        <w:rPr>
          <w:rFonts w:ascii="Arial" w:hAnsi="Arial" w:cs="Arial"/>
          <w:noProof/>
          <w:vanish/>
          <w:color w:val="222222"/>
          <w:sz w:val="20"/>
          <w:szCs w:val="20"/>
        </w:rPr>
        <w:drawing>
          <wp:inline distT="0" distB="0" distL="0" distR="0">
            <wp:extent cx="190500" cy="190500"/>
            <wp:effectExtent l="19050" t="0" r="0" b="0"/>
            <wp:docPr id="2691" name="Picture 2691"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descr="https://www.google.com/images/icons/product/translate-32.png"/>
                    <pic:cNvPicPr>
                      <a:picLocks noChangeAspect="1" noChangeArrowheads="1"/>
                    </pic:cNvPicPr>
                  </pic:nvPicPr>
                  <pic:blipFill>
                    <a:blip r:embed="rId3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A2BE3" w:rsidRDefault="00FA2BE3" w:rsidP="00FA2BE3">
      <w:pPr>
        <w:shd w:val="clear" w:color="auto" w:fill="FFFFFF"/>
        <w:spacing w:before="60" w:after="60"/>
        <w:textAlignment w:val="baseline"/>
        <w:outlineLvl w:val="1"/>
        <w:rPr>
          <w:rFonts w:ascii="Arial" w:hAnsi="Arial" w:cs="Arial"/>
          <w:vanish/>
          <w:color w:val="999999"/>
          <w:kern w:val="36"/>
          <w:sz w:val="20"/>
          <w:szCs w:val="20"/>
        </w:rPr>
      </w:pPr>
      <w:r>
        <w:rPr>
          <w:rFonts w:ascii="Arial" w:hAnsi="Arial" w:cs="Arial"/>
          <w:vanish/>
          <w:color w:val="999999"/>
          <w:kern w:val="36"/>
          <w:sz w:val="20"/>
          <w:szCs w:val="20"/>
        </w:rPr>
        <w:t>Original text</w:t>
      </w:r>
    </w:p>
    <w:p w:rsidR="00FA2BE3" w:rsidRDefault="00FA2BE3" w:rsidP="00FA2BE3">
      <w:pPr>
        <w:shd w:val="clear" w:color="auto" w:fill="FFFFFF"/>
        <w:spacing w:after="0"/>
        <w:textAlignment w:val="baseline"/>
        <w:rPr>
          <w:rFonts w:ascii="Arial" w:hAnsi="Arial" w:cs="Arial"/>
          <w:vanish/>
          <w:color w:val="222222"/>
          <w:sz w:val="20"/>
          <w:szCs w:val="20"/>
        </w:rPr>
      </w:pPr>
      <w:r>
        <w:rPr>
          <w:rStyle w:val="activity-link2"/>
          <w:vanish/>
        </w:rPr>
        <w:t>Contribute a better translation</w:t>
      </w:r>
    </w:p>
    <w:p w:rsidR="00FA2BE3" w:rsidRDefault="0016480F" w:rsidP="00FA2BE3">
      <w:pPr>
        <w:shd w:val="clear" w:color="auto" w:fill="FFFFFF"/>
        <w:spacing w:before="300" w:after="300"/>
        <w:textAlignment w:val="baseline"/>
        <w:rPr>
          <w:rFonts w:ascii="Arial" w:hAnsi="Arial" w:cs="Arial"/>
          <w:vanish/>
          <w:color w:val="222222"/>
          <w:sz w:val="20"/>
          <w:szCs w:val="20"/>
        </w:rPr>
      </w:pPr>
      <w:r w:rsidRPr="0016480F">
        <w:rPr>
          <w:rFonts w:ascii="Arial" w:hAnsi="Arial" w:cs="Arial"/>
          <w:vanish/>
          <w:color w:val="222222"/>
          <w:sz w:val="20"/>
          <w:szCs w:val="20"/>
        </w:rPr>
        <w:pict>
          <v:rect id="_x0000_i1362" style="width:0;height:.75pt" o:hralign="center" o:hrstd="t" o:hrnoshade="t" o:hr="t" fillcolor="#ccc" stroked="f"/>
        </w:pict>
      </w:r>
    </w:p>
    <w:tbl>
      <w:tblPr>
        <w:tblW w:w="30" w:type="dxa"/>
        <w:tblCellMar>
          <w:left w:w="0" w:type="dxa"/>
          <w:right w:w="0" w:type="dxa"/>
        </w:tblCellMar>
        <w:tblLook w:val="04A0"/>
      </w:tblPr>
      <w:tblGrid>
        <w:gridCol w:w="6"/>
        <w:gridCol w:w="24"/>
      </w:tblGrid>
      <w:tr w:rsidR="00FA2BE3" w:rsidTr="00FA2BE3">
        <w:trPr>
          <w:hidden/>
        </w:trPr>
        <w:tc>
          <w:tcPr>
            <w:tcW w:w="0" w:type="auto"/>
            <w:shd w:val="clear" w:color="auto" w:fill="auto"/>
            <w:noWrap/>
            <w:vAlign w:val="center"/>
            <w:hideMark/>
          </w:tcPr>
          <w:p w:rsidR="00FA2BE3" w:rsidRDefault="00FA2BE3">
            <w:pPr>
              <w:spacing w:after="180"/>
              <w:rPr>
                <w:rFonts w:ascii="Helvetica" w:hAnsi="Helvetica" w:cs="Helvetica"/>
                <w:vanish/>
                <w:color w:val="333333"/>
                <w:sz w:val="21"/>
                <w:szCs w:val="21"/>
              </w:rPr>
            </w:pPr>
          </w:p>
        </w:tc>
        <w:tc>
          <w:tcPr>
            <w:tcW w:w="5000" w:type="pct"/>
            <w:tcBorders>
              <w:top w:val="nil"/>
              <w:left w:val="nil"/>
              <w:bottom w:val="nil"/>
              <w:right w:val="nil"/>
            </w:tcBorders>
            <w:shd w:val="clear" w:color="auto" w:fill="auto"/>
            <w:vAlign w:val="center"/>
            <w:hideMark/>
          </w:tcPr>
          <w:p w:rsidR="00FA2BE3" w:rsidRDefault="00FA2BE3">
            <w:pPr>
              <w:spacing w:after="180"/>
              <w:rPr>
                <w:rFonts w:ascii="Helvetica" w:hAnsi="Helvetica" w:cs="Helvetica"/>
                <w:vanish/>
                <w:color w:val="333333"/>
                <w:sz w:val="21"/>
                <w:szCs w:val="21"/>
              </w:rPr>
            </w:pPr>
          </w:p>
        </w:tc>
      </w:tr>
    </w:tbl>
    <w:p w:rsidR="00222E02" w:rsidRDefault="00222E02" w:rsidP="00222E02">
      <w:pPr>
        <w:rPr>
          <w:rFonts w:ascii="Helvetica" w:hAnsi="Helvetica" w:cs="Helvetica"/>
          <w:color w:val="333333"/>
          <w:sz w:val="21"/>
          <w:szCs w:val="21"/>
        </w:rPr>
      </w:pPr>
    </w:p>
    <w:tbl>
      <w:tblPr>
        <w:tblW w:w="30" w:type="dxa"/>
        <w:tblCellMar>
          <w:left w:w="0" w:type="dxa"/>
          <w:right w:w="0" w:type="dxa"/>
        </w:tblCellMar>
        <w:tblLook w:val="04A0"/>
      </w:tblPr>
      <w:tblGrid>
        <w:gridCol w:w="6"/>
        <w:gridCol w:w="24"/>
      </w:tblGrid>
      <w:tr w:rsidR="00222E02" w:rsidTr="00222E02">
        <w:trPr>
          <w:hidden/>
        </w:trPr>
        <w:tc>
          <w:tcPr>
            <w:tcW w:w="0" w:type="auto"/>
            <w:shd w:val="clear" w:color="auto" w:fill="auto"/>
            <w:noWrap/>
            <w:vAlign w:val="center"/>
            <w:hideMark/>
          </w:tcPr>
          <w:p w:rsidR="00222E02" w:rsidRDefault="00222E02">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222E02" w:rsidRDefault="00222E02">
            <w:pPr>
              <w:spacing w:after="180"/>
              <w:rPr>
                <w:rFonts w:ascii="Helvetica" w:hAnsi="Helvetica" w:cs="Helvetica"/>
                <w:vanish/>
                <w:color w:val="333333"/>
                <w:sz w:val="21"/>
                <w:szCs w:val="21"/>
              </w:rPr>
            </w:pPr>
          </w:p>
        </w:tc>
      </w:tr>
    </w:tbl>
    <w:p w:rsidR="00331A63" w:rsidRDefault="00331A63" w:rsidP="00FF6EE9">
      <w:pPr>
        <w:rPr>
          <w:rFonts w:ascii="Helvetica" w:hAnsi="Helvetica" w:cs="Helvetica"/>
          <w:color w:val="333333"/>
          <w:sz w:val="21"/>
          <w:szCs w:val="21"/>
        </w:rPr>
      </w:pPr>
    </w:p>
    <w:p w:rsidR="00331A63" w:rsidRDefault="00331A63" w:rsidP="00331A63">
      <w:pPr>
        <w:shd w:val="clear" w:color="auto" w:fill="5F5F5F"/>
        <w:spacing w:line="240" w:lineRule="auto"/>
        <w:rPr>
          <w:rFonts w:ascii="Helvetica" w:hAnsi="Helvetica" w:cs="Helvetica"/>
          <w:vanish/>
          <w:color w:val="F1F1F1"/>
          <w:sz w:val="21"/>
          <w:szCs w:val="21"/>
        </w:rPr>
      </w:pPr>
      <w:r>
        <w:rPr>
          <w:rFonts w:ascii="Helvetica" w:hAnsi="Helvetica" w:cs="Helvetica"/>
          <w:vanish/>
          <w:color w:val="F1F1F1"/>
          <w:sz w:val="21"/>
          <w:szCs w:val="21"/>
        </w:rPr>
        <w:t xml:space="preserve">× </w:t>
      </w:r>
    </w:p>
    <w:p w:rsidR="00331A63" w:rsidRDefault="00331A63" w:rsidP="00331A63">
      <w:pPr>
        <w:shd w:val="clear" w:color="auto" w:fill="5F5F5F"/>
        <w:jc w:val="center"/>
        <w:rPr>
          <w:rFonts w:ascii="Helvetica" w:hAnsi="Helvetica" w:cs="Helvetica"/>
          <w:vanish/>
          <w:color w:val="F1F1F1"/>
          <w:sz w:val="26"/>
          <w:szCs w:val="26"/>
        </w:rPr>
      </w:pPr>
      <w:r>
        <w:rPr>
          <w:rFonts w:ascii="Helvetica" w:hAnsi="Helvetica" w:cs="Helvetica"/>
          <w:vanish/>
          <w:color w:val="F1F1F1"/>
          <w:sz w:val="26"/>
          <w:szCs w:val="26"/>
        </w:rPr>
        <w:t>Translate w3schools.com:</w:t>
      </w:r>
    </w:p>
    <w:p w:rsidR="00331A63" w:rsidRDefault="00331A63" w:rsidP="00331A63">
      <w:pPr>
        <w:shd w:val="clear" w:color="auto" w:fill="FFFFFF"/>
        <w:jc w:val="center"/>
        <w:rPr>
          <w:rFonts w:ascii="Helvetica" w:hAnsi="Helvetica" w:cs="Helvetica"/>
          <w:vanish/>
          <w:color w:val="F1F1F1"/>
          <w:sz w:val="20"/>
          <w:szCs w:val="20"/>
        </w:rPr>
      </w:pPr>
      <w:r>
        <w:rPr>
          <w:rFonts w:ascii="Helvetica" w:hAnsi="Helvetica" w:cs="Helvetica"/>
          <w:noProof/>
          <w:vanish/>
          <w:color w:val="F1F1F1"/>
          <w:sz w:val="20"/>
          <w:szCs w:val="20"/>
        </w:rPr>
        <w:drawing>
          <wp:inline distT="0" distB="0" distL="0" distR="0">
            <wp:extent cx="9525" cy="9525"/>
            <wp:effectExtent l="0" t="0" r="0" b="0"/>
            <wp:docPr id="2330" name="Picture 2330" descr="https://www.google.com/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https://www.google.com/images/cleardot.gif"/>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843" w:history="1">
        <w:r>
          <w:rPr>
            <w:rStyle w:val="Hyperlink"/>
            <w:rFonts w:ascii="Helvetica" w:hAnsi="Helvetica" w:cs="Helvetica"/>
            <w:vanish/>
            <w:color w:val="000000"/>
            <w:sz w:val="20"/>
            <w:szCs w:val="20"/>
          </w:rPr>
          <w:t>Select Language</w:t>
        </w:r>
        <w:r>
          <w:rPr>
            <w:rFonts w:ascii="Helvetica" w:hAnsi="Helvetica" w:cs="Helvetica"/>
            <w:noProof/>
            <w:vanish/>
            <w:color w:val="000000"/>
            <w:sz w:val="20"/>
            <w:szCs w:val="20"/>
          </w:rPr>
          <w:drawing>
            <wp:inline distT="0" distB="0" distL="0" distR="0">
              <wp:extent cx="9525" cy="9525"/>
              <wp:effectExtent l="0" t="0" r="0" b="0"/>
              <wp:docPr id="2331" name="Picture 2331" descr="https://www.google.com/images/cleardot.gif">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https://www.google.com/images/cleardot.gif">
                        <a:hlinkClick r:id="rId341"/>
                      </pic:cNvPr>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Hyperlink"/>
            <w:rFonts w:ascii="Helvetica" w:hAnsi="Helvetica" w:cs="Helvetica"/>
            <w:vanish/>
            <w:color w:val="000000"/>
            <w:sz w:val="20"/>
            <w:szCs w:val="20"/>
          </w:rPr>
          <w:t>​</w:t>
        </w:r>
        <w:r>
          <w:rPr>
            <w:rFonts w:ascii="Helvetica" w:hAnsi="Helvetica" w:cs="Helvetica"/>
            <w:noProof/>
            <w:vanish/>
            <w:color w:val="000000"/>
            <w:sz w:val="20"/>
            <w:szCs w:val="20"/>
          </w:rPr>
          <w:drawing>
            <wp:inline distT="0" distB="0" distL="0" distR="0">
              <wp:extent cx="9525" cy="9525"/>
              <wp:effectExtent l="0" t="0" r="0" b="0"/>
              <wp:docPr id="2332" name="Picture 2332" descr="https://www.google.com/images/cleardot.gif">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https://www.google.com/images/cleardot.gif">
                        <a:hlinkClick r:id="rId341"/>
                      </pic:cNvPr>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Hyperlink"/>
            <w:rFonts w:ascii="Helvetica" w:hAnsi="Helvetica" w:cs="Helvetica"/>
            <w:vanish/>
            <w:color w:val="9B9B9B"/>
            <w:sz w:val="20"/>
            <w:szCs w:val="20"/>
          </w:rPr>
          <w:t>▼</w:t>
        </w:r>
      </w:hyperlink>
    </w:p>
    <w:p w:rsidR="00331A63" w:rsidRDefault="00331A63" w:rsidP="00331A63">
      <w:pPr>
        <w:shd w:val="clear" w:color="auto" w:fill="FFFFFF"/>
        <w:textAlignment w:val="baseline"/>
        <w:rPr>
          <w:rFonts w:ascii="Arial" w:hAnsi="Arial" w:cs="Arial"/>
          <w:vanish/>
          <w:color w:val="222222"/>
          <w:sz w:val="20"/>
          <w:szCs w:val="20"/>
        </w:rPr>
      </w:pPr>
      <w:r>
        <w:rPr>
          <w:rFonts w:ascii="Arial" w:hAnsi="Arial" w:cs="Arial"/>
          <w:noProof/>
          <w:vanish/>
          <w:color w:val="222222"/>
          <w:sz w:val="20"/>
          <w:szCs w:val="20"/>
        </w:rPr>
        <w:drawing>
          <wp:inline distT="0" distB="0" distL="0" distR="0">
            <wp:extent cx="190500" cy="190500"/>
            <wp:effectExtent l="19050" t="0" r="0" b="0"/>
            <wp:docPr id="2337" name="Picture 2337"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descr="https://www.google.com/images/icons/product/translate-32.png"/>
                    <pic:cNvPicPr>
                      <a:picLocks noChangeAspect="1" noChangeArrowheads="1"/>
                    </pic:cNvPicPr>
                  </pic:nvPicPr>
                  <pic:blipFill>
                    <a:blip r:embed="rId3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31A63" w:rsidRDefault="00331A63" w:rsidP="00331A63">
      <w:pPr>
        <w:shd w:val="clear" w:color="auto" w:fill="FFFFFF"/>
        <w:spacing w:before="60" w:after="60"/>
        <w:textAlignment w:val="baseline"/>
        <w:outlineLvl w:val="1"/>
        <w:rPr>
          <w:rFonts w:ascii="Arial" w:hAnsi="Arial" w:cs="Arial"/>
          <w:vanish/>
          <w:color w:val="999999"/>
          <w:kern w:val="36"/>
          <w:sz w:val="20"/>
          <w:szCs w:val="20"/>
        </w:rPr>
      </w:pPr>
      <w:r>
        <w:rPr>
          <w:rFonts w:ascii="Arial" w:hAnsi="Arial" w:cs="Arial"/>
          <w:vanish/>
          <w:color w:val="999999"/>
          <w:kern w:val="36"/>
          <w:sz w:val="20"/>
          <w:szCs w:val="20"/>
        </w:rPr>
        <w:t>Original text</w:t>
      </w:r>
    </w:p>
    <w:p w:rsidR="00331A63" w:rsidRDefault="00331A63" w:rsidP="00331A63">
      <w:pPr>
        <w:shd w:val="clear" w:color="auto" w:fill="FFFFFF"/>
        <w:spacing w:after="0"/>
        <w:textAlignment w:val="baseline"/>
        <w:rPr>
          <w:rFonts w:ascii="Arial" w:hAnsi="Arial" w:cs="Arial"/>
          <w:vanish/>
          <w:color w:val="222222"/>
          <w:sz w:val="20"/>
          <w:szCs w:val="20"/>
        </w:rPr>
      </w:pPr>
      <w:r>
        <w:rPr>
          <w:rStyle w:val="activity-link2"/>
          <w:vanish/>
        </w:rPr>
        <w:t>Contribute a better translation</w:t>
      </w:r>
    </w:p>
    <w:p w:rsidR="00331A63" w:rsidRDefault="0016480F" w:rsidP="00331A63">
      <w:pPr>
        <w:shd w:val="clear" w:color="auto" w:fill="FFFFFF"/>
        <w:spacing w:before="300" w:after="300"/>
        <w:textAlignment w:val="baseline"/>
        <w:rPr>
          <w:rFonts w:ascii="Arial" w:hAnsi="Arial" w:cs="Arial"/>
          <w:vanish/>
          <w:color w:val="222222"/>
          <w:sz w:val="20"/>
          <w:szCs w:val="20"/>
        </w:rPr>
      </w:pPr>
      <w:r w:rsidRPr="0016480F">
        <w:rPr>
          <w:rFonts w:ascii="Arial" w:hAnsi="Arial" w:cs="Arial"/>
          <w:vanish/>
          <w:color w:val="222222"/>
          <w:sz w:val="20"/>
          <w:szCs w:val="20"/>
        </w:rPr>
        <w:pict>
          <v:rect id="_x0000_i1363" style="width:0;height:.75pt" o:hralign="center" o:hrstd="t" o:hrnoshade="t" o:hr="t" fillcolor="#ccc" stroked="f"/>
        </w:pict>
      </w:r>
    </w:p>
    <w:tbl>
      <w:tblPr>
        <w:tblW w:w="30" w:type="dxa"/>
        <w:tblCellMar>
          <w:left w:w="0" w:type="dxa"/>
          <w:right w:w="0" w:type="dxa"/>
        </w:tblCellMar>
        <w:tblLook w:val="04A0"/>
      </w:tblPr>
      <w:tblGrid>
        <w:gridCol w:w="6"/>
        <w:gridCol w:w="24"/>
      </w:tblGrid>
      <w:tr w:rsidR="00331A63" w:rsidTr="00331A63">
        <w:trPr>
          <w:hidden/>
        </w:trPr>
        <w:tc>
          <w:tcPr>
            <w:tcW w:w="0" w:type="auto"/>
            <w:shd w:val="clear" w:color="auto" w:fill="auto"/>
            <w:noWrap/>
            <w:vAlign w:val="center"/>
            <w:hideMark/>
          </w:tcPr>
          <w:p w:rsidR="00331A63" w:rsidRDefault="00331A63">
            <w:pPr>
              <w:spacing w:after="180"/>
              <w:rPr>
                <w:rFonts w:ascii="Helvetica" w:hAnsi="Helvetica" w:cs="Helvetica"/>
                <w:vanish/>
                <w:color w:val="333333"/>
                <w:sz w:val="21"/>
                <w:szCs w:val="21"/>
              </w:rPr>
            </w:pPr>
          </w:p>
        </w:tc>
        <w:tc>
          <w:tcPr>
            <w:tcW w:w="5000" w:type="pct"/>
            <w:tcBorders>
              <w:top w:val="nil"/>
              <w:left w:val="nil"/>
              <w:bottom w:val="nil"/>
              <w:right w:val="nil"/>
            </w:tcBorders>
            <w:shd w:val="clear" w:color="auto" w:fill="auto"/>
            <w:vAlign w:val="center"/>
            <w:hideMark/>
          </w:tcPr>
          <w:p w:rsidR="00331A63" w:rsidRDefault="00331A63">
            <w:pPr>
              <w:spacing w:after="180"/>
              <w:rPr>
                <w:rFonts w:ascii="Helvetica" w:hAnsi="Helvetica" w:cs="Helvetica"/>
                <w:vanish/>
                <w:color w:val="333333"/>
                <w:sz w:val="21"/>
                <w:szCs w:val="21"/>
              </w:rPr>
            </w:pPr>
          </w:p>
        </w:tc>
      </w:tr>
    </w:tbl>
    <w:p w:rsidR="005B3F7A" w:rsidRDefault="005B3F7A" w:rsidP="005B3F7A">
      <w:pPr>
        <w:rPr>
          <w:rFonts w:ascii="Helvetica" w:hAnsi="Helvetica" w:cs="Helvetica"/>
          <w:color w:val="333333"/>
          <w:sz w:val="30"/>
          <w:szCs w:val="30"/>
        </w:rPr>
      </w:pPr>
    </w:p>
    <w:p w:rsidR="00383C75" w:rsidRDefault="00383C75" w:rsidP="00383C75">
      <w:pPr>
        <w:rPr>
          <w:rFonts w:ascii="Helvetica" w:hAnsi="Helvetica" w:cs="Helvetica"/>
          <w:color w:val="333333"/>
          <w:sz w:val="21"/>
          <w:szCs w:val="21"/>
        </w:rPr>
      </w:pPr>
    </w:p>
    <w:tbl>
      <w:tblPr>
        <w:tblW w:w="30" w:type="dxa"/>
        <w:tblCellMar>
          <w:left w:w="0" w:type="dxa"/>
          <w:right w:w="0" w:type="dxa"/>
        </w:tblCellMar>
        <w:tblLook w:val="04A0"/>
      </w:tblPr>
      <w:tblGrid>
        <w:gridCol w:w="6"/>
        <w:gridCol w:w="24"/>
      </w:tblGrid>
      <w:tr w:rsidR="00383C75" w:rsidTr="00383C75">
        <w:trPr>
          <w:hidden/>
        </w:trPr>
        <w:tc>
          <w:tcPr>
            <w:tcW w:w="0" w:type="auto"/>
            <w:shd w:val="clear" w:color="auto" w:fill="auto"/>
            <w:noWrap/>
            <w:vAlign w:val="center"/>
            <w:hideMark/>
          </w:tcPr>
          <w:p w:rsidR="00383C75" w:rsidRDefault="00383C75">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383C75" w:rsidRDefault="00383C75">
            <w:pPr>
              <w:spacing w:after="180"/>
              <w:rPr>
                <w:rFonts w:ascii="Helvetica" w:hAnsi="Helvetica" w:cs="Helvetica"/>
                <w:vanish/>
                <w:color w:val="333333"/>
                <w:sz w:val="21"/>
                <w:szCs w:val="21"/>
              </w:rPr>
            </w:pPr>
          </w:p>
        </w:tc>
      </w:tr>
    </w:tbl>
    <w:p w:rsidR="0013599D" w:rsidRDefault="0013599D" w:rsidP="0013599D">
      <w:pPr>
        <w:rPr>
          <w:rFonts w:ascii="Helvetica" w:hAnsi="Helvetica" w:cs="Helvetica"/>
          <w:color w:val="333333"/>
          <w:sz w:val="21"/>
          <w:szCs w:val="21"/>
        </w:rPr>
      </w:pPr>
    </w:p>
    <w:tbl>
      <w:tblPr>
        <w:tblW w:w="30" w:type="dxa"/>
        <w:tblCellMar>
          <w:left w:w="0" w:type="dxa"/>
          <w:right w:w="0" w:type="dxa"/>
        </w:tblCellMar>
        <w:tblLook w:val="04A0"/>
      </w:tblPr>
      <w:tblGrid>
        <w:gridCol w:w="6"/>
        <w:gridCol w:w="24"/>
      </w:tblGrid>
      <w:tr w:rsidR="0013599D" w:rsidTr="0013599D">
        <w:trPr>
          <w:hidden/>
        </w:trPr>
        <w:tc>
          <w:tcPr>
            <w:tcW w:w="0" w:type="auto"/>
            <w:shd w:val="clear" w:color="auto" w:fill="auto"/>
            <w:noWrap/>
            <w:vAlign w:val="center"/>
            <w:hideMark/>
          </w:tcPr>
          <w:p w:rsidR="0013599D" w:rsidRDefault="0013599D">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13599D" w:rsidRDefault="0013599D">
            <w:pPr>
              <w:spacing w:after="180"/>
              <w:rPr>
                <w:rFonts w:ascii="Helvetica" w:hAnsi="Helvetica" w:cs="Helvetica"/>
                <w:vanish/>
                <w:color w:val="333333"/>
                <w:sz w:val="21"/>
                <w:szCs w:val="21"/>
              </w:rPr>
            </w:pPr>
          </w:p>
        </w:tc>
      </w:tr>
    </w:tbl>
    <w:p w:rsidR="000F5D78" w:rsidRDefault="000F5D78" w:rsidP="000F5D78">
      <w:pPr>
        <w:pStyle w:val="Heading1"/>
        <w:rPr>
          <w:rFonts w:cs="Helvetica"/>
          <w:color w:val="333333"/>
        </w:rPr>
      </w:pPr>
      <w:r>
        <w:rPr>
          <w:rFonts w:cs="Helvetica"/>
          <w:color w:val="333333"/>
        </w:rPr>
        <w:t xml:space="preserve">HTML5 </w:t>
      </w:r>
      <w:r>
        <w:rPr>
          <w:rStyle w:val="colorh1"/>
          <w:rFonts w:cs="Helvetica"/>
          <w:color w:val="333333"/>
        </w:rPr>
        <w:t>Introduction</w:t>
      </w:r>
    </w:p>
    <w:p w:rsidR="000F5D78" w:rsidRDefault="0016480F" w:rsidP="000F5D78">
      <w:pPr>
        <w:rPr>
          <w:rFonts w:ascii="Helvetica" w:hAnsi="Helvetica" w:cs="Helvetica"/>
          <w:color w:val="333333"/>
          <w:sz w:val="30"/>
          <w:szCs w:val="30"/>
        </w:rPr>
      </w:pPr>
      <w:hyperlink r:id="rId1844" w:history="1">
        <w:r w:rsidR="000F5D78">
          <w:rPr>
            <w:rStyle w:val="Hyperlink"/>
            <w:rFonts w:ascii="Helvetica" w:hAnsi="Helvetica" w:cs="Helvetica"/>
            <w:color w:val="8AC007"/>
            <w:sz w:val="30"/>
            <w:szCs w:val="30"/>
          </w:rPr>
          <w:t>« Previous</w:t>
        </w:r>
      </w:hyperlink>
    </w:p>
    <w:p w:rsidR="000F5D78" w:rsidRDefault="0016480F" w:rsidP="000F5D78">
      <w:pPr>
        <w:jc w:val="right"/>
        <w:rPr>
          <w:rFonts w:ascii="Helvetica" w:hAnsi="Helvetica" w:cs="Helvetica"/>
          <w:color w:val="333333"/>
          <w:sz w:val="30"/>
          <w:szCs w:val="30"/>
        </w:rPr>
      </w:pPr>
      <w:hyperlink r:id="rId1845" w:history="1">
        <w:r w:rsidR="000F5D78">
          <w:rPr>
            <w:rStyle w:val="Hyperlink"/>
            <w:rFonts w:ascii="Helvetica" w:hAnsi="Helvetica" w:cs="Helvetica"/>
            <w:color w:val="8AC007"/>
            <w:sz w:val="30"/>
            <w:szCs w:val="30"/>
          </w:rPr>
          <w:t>Next Chapter »</w:t>
        </w:r>
      </w:hyperlink>
    </w:p>
    <w:p w:rsidR="000F5D78" w:rsidRDefault="0016480F" w:rsidP="000F5D78">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64" style="width:0;height:0" o:hralign="center" o:hrstd="t" o:hr="t" fillcolor="#a0a0a0" stroked="f"/>
        </w:pict>
      </w:r>
    </w:p>
    <w:p w:rsidR="000F5D78" w:rsidRDefault="000F5D78" w:rsidP="000F5D78">
      <w:pPr>
        <w:pStyle w:val="Heading2"/>
        <w:rPr>
          <w:rFonts w:cs="Helvetica"/>
          <w:color w:val="333333"/>
        </w:rPr>
      </w:pPr>
      <w:r>
        <w:rPr>
          <w:rFonts w:cs="Helvetica"/>
          <w:color w:val="333333"/>
        </w:rPr>
        <w:t>What is New in HTML5?</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The DOCTYPE declaration for HTML5 is very simple:</w:t>
      </w:r>
    </w:p>
    <w:p w:rsidR="000F5D78" w:rsidRDefault="000F5D78" w:rsidP="000F5D78">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The character encoding (charset) declaration is also very simple:</w:t>
      </w:r>
    </w:p>
    <w:p w:rsidR="000F5D78" w:rsidRDefault="000F5D78" w:rsidP="000F5D78">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meta</w:t>
      </w:r>
      <w:proofErr w:type="gramEnd"/>
      <w:r>
        <w:rPr>
          <w:rFonts w:ascii="Consolas" w:hAnsi="Consolas" w:cs="Consolas"/>
          <w:color w:val="000000"/>
          <w:sz w:val="21"/>
          <w:szCs w:val="21"/>
        </w:rPr>
        <w:t xml:space="preserve"> </w:t>
      </w:r>
      <w:r>
        <w:rPr>
          <w:rStyle w:val="highatt1"/>
          <w:rFonts w:ascii="Consolas" w:hAnsi="Consolas" w:cs="Consolas"/>
          <w:sz w:val="21"/>
          <w:szCs w:val="21"/>
        </w:rPr>
        <w:t>charset=</w:t>
      </w:r>
      <w:r>
        <w:rPr>
          <w:rStyle w:val="highval1"/>
          <w:rFonts w:ascii="Consolas" w:hAnsi="Consolas" w:cs="Consolas"/>
          <w:sz w:val="21"/>
          <w:szCs w:val="21"/>
        </w:rPr>
        <w:t>"UTF-8"</w:t>
      </w:r>
      <w:r>
        <w:rPr>
          <w:rStyle w:val="highgt1"/>
          <w:rFonts w:ascii="Consolas" w:hAnsi="Consolas" w:cs="Consolas"/>
          <w:sz w:val="21"/>
          <w:szCs w:val="21"/>
        </w:rPr>
        <w:t>&gt;</w:t>
      </w:r>
      <w:r>
        <w:rPr>
          <w:rFonts w:ascii="Consolas" w:hAnsi="Consolas" w:cs="Consolas"/>
          <w:color w:val="000000"/>
          <w:sz w:val="21"/>
          <w:szCs w:val="21"/>
        </w:rPr>
        <w:t xml:space="preserve"> </w:t>
      </w:r>
    </w:p>
    <w:p w:rsidR="000F5D78" w:rsidRDefault="000F5D78" w:rsidP="000F5D78">
      <w:pPr>
        <w:pStyle w:val="Heading2"/>
        <w:shd w:val="clear" w:color="auto" w:fill="F1F1F1"/>
        <w:spacing w:before="15"/>
        <w:rPr>
          <w:rFonts w:cs="Helvetica"/>
          <w:color w:val="555555"/>
          <w:sz w:val="30"/>
          <w:szCs w:val="30"/>
        </w:rPr>
      </w:pPr>
      <w:r>
        <w:rPr>
          <w:rFonts w:cs="Helvetica"/>
          <w:color w:val="555555"/>
          <w:sz w:val="30"/>
          <w:szCs w:val="30"/>
        </w:rPr>
        <w:t>HTML5 Example:</w:t>
      </w:r>
    </w:p>
    <w:p w:rsidR="000F5D78" w:rsidRDefault="000F5D78" w:rsidP="000F5D78">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meta</w:t>
      </w:r>
      <w:r>
        <w:rPr>
          <w:rFonts w:ascii="Consolas" w:hAnsi="Consolas" w:cs="Consolas"/>
          <w:color w:val="000000"/>
          <w:sz w:val="21"/>
          <w:szCs w:val="21"/>
        </w:rPr>
        <w:t xml:space="preserve"> </w:t>
      </w:r>
      <w:r>
        <w:rPr>
          <w:rStyle w:val="highatt1"/>
          <w:rFonts w:ascii="Consolas" w:hAnsi="Consolas" w:cs="Consolas"/>
          <w:sz w:val="21"/>
          <w:szCs w:val="21"/>
        </w:rPr>
        <w:t>charset=</w:t>
      </w:r>
      <w:r>
        <w:rPr>
          <w:rStyle w:val="highval1"/>
          <w:rFonts w:ascii="Consolas" w:hAnsi="Consolas" w:cs="Consolas"/>
          <w:sz w:val="21"/>
          <w:szCs w:val="21"/>
        </w:rPr>
        <w:t>"UTF-8"</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Style w:val="Emphasis"/>
          <w:rFonts w:ascii="Consolas" w:hAnsi="Consolas" w:cs="Consolas"/>
          <w:color w:val="000000"/>
          <w:sz w:val="21"/>
          <w:szCs w:val="21"/>
        </w:rPr>
        <w:t>Title of the document</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Emphasis"/>
          <w:rFonts w:ascii="Consolas" w:hAnsi="Consolas" w:cs="Consolas"/>
          <w:color w:val="000000"/>
          <w:sz w:val="21"/>
          <w:szCs w:val="21"/>
        </w:rPr>
        <w:lastRenderedPageBreak/>
        <w:t>Content of the document......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0F5D78" w:rsidTr="000F5D78">
        <w:tc>
          <w:tcPr>
            <w:tcW w:w="510" w:type="dxa"/>
            <w:shd w:val="clear" w:color="auto" w:fill="FFFFFF"/>
            <w:tcMar>
              <w:top w:w="150" w:type="dxa"/>
              <w:left w:w="150" w:type="dxa"/>
              <w:bottom w:w="150" w:type="dxa"/>
              <w:right w:w="75" w:type="dxa"/>
            </w:tcMar>
            <w:vAlign w:val="center"/>
            <w:hideMark/>
          </w:tcPr>
          <w:p w:rsidR="000F5D78" w:rsidRDefault="000F5D78">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419" name="Picture 34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9"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The default character encoding in HTML5 is UTF-8.</w:t>
            </w:r>
          </w:p>
        </w:tc>
      </w:tr>
    </w:tbl>
    <w:p w:rsidR="000F5D78" w:rsidRDefault="0016480F" w:rsidP="000F5D78">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65" style="width:0;height:0" o:hralign="center" o:hrstd="t" o:hr="t" fillcolor="#a0a0a0" stroked="f"/>
        </w:pict>
      </w:r>
    </w:p>
    <w:p w:rsidR="000F5D78" w:rsidRDefault="000F5D78" w:rsidP="000F5D78">
      <w:pPr>
        <w:pStyle w:val="Heading2"/>
        <w:rPr>
          <w:rFonts w:cs="Helvetica"/>
          <w:color w:val="333333"/>
        </w:rPr>
      </w:pPr>
      <w:r>
        <w:rPr>
          <w:rFonts w:cs="Helvetica"/>
          <w:color w:val="333333"/>
        </w:rPr>
        <w:t>New HTML5 Elements</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The most interesting new elements are: </w:t>
      </w:r>
    </w:p>
    <w:p w:rsidR="000F5D78" w:rsidRDefault="000F5D78" w:rsidP="000F5D78">
      <w:pPr>
        <w:pStyle w:val="NormalWeb"/>
        <w:rPr>
          <w:rFonts w:ascii="Helvetica" w:hAnsi="Helvetica" w:cs="Helvetica"/>
          <w:color w:val="333333"/>
          <w:sz w:val="21"/>
          <w:szCs w:val="21"/>
        </w:rPr>
      </w:pPr>
      <w:proofErr w:type="gramStart"/>
      <w:r>
        <w:rPr>
          <w:rFonts w:ascii="Helvetica" w:hAnsi="Helvetica" w:cs="Helvetica"/>
          <w:color w:val="333333"/>
          <w:sz w:val="21"/>
          <w:szCs w:val="21"/>
        </w:rPr>
        <w:t xml:space="preserve">New </w:t>
      </w:r>
      <w:r>
        <w:rPr>
          <w:rStyle w:val="Strong"/>
          <w:rFonts w:ascii="Helvetica" w:hAnsi="Helvetica" w:cs="Helvetica"/>
          <w:color w:val="333333"/>
          <w:sz w:val="21"/>
          <w:szCs w:val="21"/>
        </w:rPr>
        <w:t>semantic</w:t>
      </w:r>
      <w:r>
        <w:rPr>
          <w:rFonts w:ascii="Helvetica" w:hAnsi="Helvetica" w:cs="Helvetica"/>
          <w:color w:val="333333"/>
          <w:sz w:val="21"/>
          <w:szCs w:val="21"/>
        </w:rPr>
        <w:t xml:space="preserve"> elements like &lt;header&gt;, &lt;footer&gt;, &lt; article&gt;, and &lt;section&gt;.</w:t>
      </w:r>
      <w:proofErr w:type="gramEnd"/>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 xml:space="preserve">New form </w:t>
      </w:r>
      <w:r>
        <w:rPr>
          <w:rStyle w:val="Strong"/>
          <w:rFonts w:ascii="Helvetica" w:hAnsi="Helvetica" w:cs="Helvetica"/>
          <w:color w:val="333333"/>
          <w:sz w:val="21"/>
          <w:szCs w:val="21"/>
        </w:rPr>
        <w:t>control attributes</w:t>
      </w:r>
      <w:r>
        <w:rPr>
          <w:rFonts w:ascii="Helvetica" w:hAnsi="Helvetica" w:cs="Helvetica"/>
          <w:color w:val="333333"/>
          <w:sz w:val="21"/>
          <w:szCs w:val="21"/>
        </w:rPr>
        <w:t xml:space="preserve"> like number, date, time, calendar, and range.</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 xml:space="preserve">New </w:t>
      </w:r>
      <w:r>
        <w:rPr>
          <w:rStyle w:val="Strong"/>
          <w:rFonts w:ascii="Helvetica" w:hAnsi="Helvetica" w:cs="Helvetica"/>
          <w:color w:val="333333"/>
          <w:sz w:val="21"/>
          <w:szCs w:val="21"/>
        </w:rPr>
        <w:t>graphic</w:t>
      </w:r>
      <w:r>
        <w:rPr>
          <w:rFonts w:ascii="Helvetica" w:hAnsi="Helvetica" w:cs="Helvetica"/>
          <w:color w:val="333333"/>
          <w:sz w:val="21"/>
          <w:szCs w:val="21"/>
        </w:rPr>
        <w:t xml:space="preserve"> elements: &lt;svg&gt; and &lt;canvas&gt;.</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 xml:space="preserve">New </w:t>
      </w:r>
      <w:r>
        <w:rPr>
          <w:rStyle w:val="Strong"/>
          <w:rFonts w:ascii="Helvetica" w:hAnsi="Helvetica" w:cs="Helvetica"/>
          <w:color w:val="333333"/>
          <w:sz w:val="21"/>
          <w:szCs w:val="21"/>
        </w:rPr>
        <w:t>multimedia</w:t>
      </w:r>
      <w:r>
        <w:rPr>
          <w:rFonts w:ascii="Helvetica" w:hAnsi="Helvetica" w:cs="Helvetica"/>
          <w:color w:val="333333"/>
          <w:sz w:val="21"/>
          <w:szCs w:val="21"/>
        </w:rPr>
        <w:t xml:space="preserve"> elements: &lt;audio&gt; and &lt; video&gt;.</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0F5D78" w:rsidTr="000F5D78">
        <w:tc>
          <w:tcPr>
            <w:tcW w:w="510" w:type="dxa"/>
            <w:shd w:val="clear" w:color="auto" w:fill="FFFFFF"/>
            <w:tcMar>
              <w:top w:w="150" w:type="dxa"/>
              <w:left w:w="150" w:type="dxa"/>
              <w:bottom w:w="150" w:type="dxa"/>
              <w:right w:w="75" w:type="dxa"/>
            </w:tcMar>
            <w:vAlign w:val="center"/>
            <w:hideMark/>
          </w:tcPr>
          <w:p w:rsidR="000F5D78" w:rsidRDefault="000F5D78">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421" name="Picture 34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1"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 xml:space="preserve">In the chapter </w:t>
            </w:r>
            <w:hyperlink r:id="rId1846" w:history="1">
              <w:r>
                <w:rPr>
                  <w:rStyle w:val="Hyperlink"/>
                  <w:rFonts w:ascii="Helvetica" w:hAnsi="Helvetica" w:cs="Helvetica"/>
                  <w:sz w:val="21"/>
                  <w:szCs w:val="21"/>
                </w:rPr>
                <w:t>HTML5 Support</w:t>
              </w:r>
            </w:hyperlink>
            <w:r>
              <w:rPr>
                <w:rFonts w:ascii="Helvetica" w:hAnsi="Helvetica" w:cs="Helvetica"/>
                <w:color w:val="333333"/>
                <w:sz w:val="21"/>
                <w:szCs w:val="21"/>
              </w:rPr>
              <w:t>, you will learn how to "teach" old browsers to handle HTML5 semantic.</w:t>
            </w:r>
          </w:p>
        </w:tc>
      </w:tr>
    </w:tbl>
    <w:p w:rsidR="000F5D78" w:rsidRDefault="0016480F" w:rsidP="000F5D78">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66" style="width:0;height:0" o:hralign="center" o:hrstd="t" o:hr="t" fillcolor="#a0a0a0" stroked="f"/>
        </w:pict>
      </w:r>
    </w:p>
    <w:p w:rsidR="000F5D78" w:rsidRDefault="000F5D78" w:rsidP="000F5D78">
      <w:pPr>
        <w:pStyle w:val="Heading2"/>
        <w:rPr>
          <w:rFonts w:cs="Helvetica"/>
          <w:color w:val="333333"/>
        </w:rPr>
      </w:pPr>
      <w:r>
        <w:rPr>
          <w:rFonts w:cs="Helvetica"/>
          <w:color w:val="333333"/>
        </w:rPr>
        <w:t>New HTML5 API's (Application Programming Interfaces)</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The most interesting new API's are:</w:t>
      </w:r>
    </w:p>
    <w:p w:rsidR="000F5D78" w:rsidRDefault="000F5D78" w:rsidP="00774315">
      <w:pPr>
        <w:numPr>
          <w:ilvl w:val="0"/>
          <w:numId w:val="2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HTML Geolocation</w:t>
      </w:r>
    </w:p>
    <w:p w:rsidR="000F5D78" w:rsidRDefault="000F5D78" w:rsidP="00774315">
      <w:pPr>
        <w:numPr>
          <w:ilvl w:val="0"/>
          <w:numId w:val="2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HTML Drag and Drop</w:t>
      </w:r>
    </w:p>
    <w:p w:rsidR="000F5D78" w:rsidRDefault="000F5D78" w:rsidP="00774315">
      <w:pPr>
        <w:numPr>
          <w:ilvl w:val="0"/>
          <w:numId w:val="2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HTML Local Storage</w:t>
      </w:r>
    </w:p>
    <w:p w:rsidR="000F5D78" w:rsidRDefault="000F5D78" w:rsidP="00774315">
      <w:pPr>
        <w:numPr>
          <w:ilvl w:val="0"/>
          <w:numId w:val="2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HTML Application Cache</w:t>
      </w:r>
    </w:p>
    <w:p w:rsidR="000F5D78" w:rsidRDefault="000F5D78" w:rsidP="00774315">
      <w:pPr>
        <w:numPr>
          <w:ilvl w:val="0"/>
          <w:numId w:val="2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HTML Web Workers</w:t>
      </w:r>
    </w:p>
    <w:p w:rsidR="000F5D78" w:rsidRDefault="000F5D78" w:rsidP="00774315">
      <w:pPr>
        <w:numPr>
          <w:ilvl w:val="0"/>
          <w:numId w:val="2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HTML SSE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0F5D78" w:rsidTr="000F5D78">
        <w:tc>
          <w:tcPr>
            <w:tcW w:w="510" w:type="dxa"/>
            <w:shd w:val="clear" w:color="auto" w:fill="FFFFFF"/>
            <w:tcMar>
              <w:top w:w="150" w:type="dxa"/>
              <w:left w:w="150" w:type="dxa"/>
              <w:bottom w:w="150" w:type="dxa"/>
              <w:right w:w="75" w:type="dxa"/>
            </w:tcMar>
            <w:vAlign w:val="center"/>
            <w:hideMark/>
          </w:tcPr>
          <w:p w:rsidR="000F5D78" w:rsidRDefault="000F5D78">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423" name="Picture 34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Local storage is a powerful replacement for cookies.</w:t>
            </w:r>
          </w:p>
        </w:tc>
      </w:tr>
    </w:tbl>
    <w:p w:rsidR="000F5D78" w:rsidRDefault="0016480F" w:rsidP="000F5D78">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67" style="width:0;height:0" o:hralign="center" o:hrstd="t" o:hr="t" fillcolor="#a0a0a0" stroked="f"/>
        </w:pict>
      </w:r>
    </w:p>
    <w:p w:rsidR="000F5D78" w:rsidRDefault="000F5D78" w:rsidP="000F5D78">
      <w:pPr>
        <w:pStyle w:val="Heading2"/>
        <w:rPr>
          <w:rFonts w:cs="Helvetica"/>
          <w:color w:val="333333"/>
        </w:rPr>
      </w:pPr>
      <w:r>
        <w:rPr>
          <w:rFonts w:cs="Helvetica"/>
          <w:color w:val="333333"/>
        </w:rPr>
        <w:lastRenderedPageBreak/>
        <w:t>Elements Removed in HTML5</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The following HTML4 elements have been removed from HTML5:</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571"/>
        <w:gridCol w:w="4805"/>
      </w:tblGrid>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b/>
                <w:bCs/>
                <w:color w:val="333333"/>
                <w:sz w:val="21"/>
                <w:szCs w:val="21"/>
              </w:rPr>
            </w:pPr>
            <w:r>
              <w:rPr>
                <w:rFonts w:ascii="Helvetica" w:hAnsi="Helvetica" w:cs="Helvetica"/>
                <w:b/>
                <w:bCs/>
                <w:color w:val="333333"/>
                <w:sz w:val="21"/>
                <w:szCs w:val="21"/>
              </w:rPr>
              <w:t>Element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b/>
                <w:bCs/>
                <w:color w:val="333333"/>
                <w:sz w:val="21"/>
                <w:szCs w:val="21"/>
              </w:rPr>
            </w:pPr>
            <w:r>
              <w:rPr>
                <w:rFonts w:ascii="Helvetica" w:hAnsi="Helvetica" w:cs="Helvetica"/>
                <w:b/>
                <w:bCs/>
                <w:color w:val="333333"/>
                <w:sz w:val="21"/>
                <w:szCs w:val="21"/>
              </w:rPr>
              <w:t>Use instead</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&lt;acronym&gt;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&lt;abbr&gt;</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&lt;applet&gt;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&lt;object&gt;</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&lt;basefont&gt;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CSS</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&lt;big&gt;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CSS</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&lt;center&gt;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CSS</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&lt;dir&gt;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&lt;ul&gt;</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&lt;font&gt;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CSS</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&lt;frame&gt;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 </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&lt;frameset&gt;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 </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&lt;noframes&gt;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 </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&lt;strike&gt;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CSS</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&lt;tt&gt;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CSS</w:t>
            </w:r>
          </w:p>
        </w:tc>
      </w:tr>
    </w:tbl>
    <w:p w:rsidR="000F5D78" w:rsidRDefault="000F5D78" w:rsidP="000F5D78">
      <w:pPr>
        <w:pStyle w:val="NormalWeb"/>
        <w:spacing w:after="0"/>
        <w:rPr>
          <w:rFonts w:ascii="Helvetica" w:hAnsi="Helvetica" w:cs="Helvetica"/>
          <w:vanish/>
          <w:color w:val="333333"/>
          <w:sz w:val="21"/>
          <w:szCs w:val="21"/>
        </w:rPr>
      </w:pP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0F5D78" w:rsidTr="000F5D78">
        <w:tc>
          <w:tcPr>
            <w:tcW w:w="510" w:type="dxa"/>
            <w:shd w:val="clear" w:color="auto" w:fill="FFFFFF"/>
            <w:tcMar>
              <w:top w:w="150" w:type="dxa"/>
              <w:left w:w="150" w:type="dxa"/>
              <w:bottom w:w="150" w:type="dxa"/>
              <w:right w:w="75" w:type="dxa"/>
            </w:tcMar>
            <w:vAlign w:val="center"/>
            <w:hideMark/>
          </w:tcPr>
          <w:p w:rsidR="000F5D78" w:rsidRDefault="000F5D78">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425" name="Picture 34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5"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 xml:space="preserve">In the chapter </w:t>
            </w:r>
            <w:hyperlink r:id="rId1847" w:history="1">
              <w:r>
                <w:rPr>
                  <w:rStyle w:val="Hyperlink"/>
                  <w:rFonts w:ascii="Helvetica" w:hAnsi="Helvetica" w:cs="Helvetica"/>
                  <w:sz w:val="21"/>
                  <w:szCs w:val="21"/>
                </w:rPr>
                <w:t>HTML5 Migration</w:t>
              </w:r>
            </w:hyperlink>
            <w:r>
              <w:rPr>
                <w:rFonts w:ascii="Helvetica" w:hAnsi="Helvetica" w:cs="Helvetica"/>
                <w:color w:val="333333"/>
                <w:sz w:val="21"/>
                <w:szCs w:val="21"/>
              </w:rPr>
              <w:t xml:space="preserve">, you will learn how to easily migrate from HTML4 to HTML5.  </w:t>
            </w:r>
          </w:p>
        </w:tc>
      </w:tr>
    </w:tbl>
    <w:p w:rsidR="000F5D78" w:rsidRDefault="0016480F" w:rsidP="000F5D78">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68" style="width:0;height:0" o:hralign="center" o:hrstd="t" o:hr="t" fillcolor="#a0a0a0" stroked="f"/>
        </w:pict>
      </w:r>
    </w:p>
    <w:p w:rsidR="000F5D78" w:rsidRDefault="000F5D78" w:rsidP="000F5D78">
      <w:pPr>
        <w:pStyle w:val="Heading2"/>
        <w:rPr>
          <w:rFonts w:cs="Helvetica"/>
          <w:color w:val="333333"/>
        </w:rPr>
      </w:pPr>
      <w:r>
        <w:rPr>
          <w:rFonts w:cs="Helvetica"/>
          <w:color w:val="333333"/>
        </w:rPr>
        <w:t>HTML History</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Since the early days of the web, there have been many versions of HTML:</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327"/>
        <w:gridCol w:w="1049"/>
      </w:tblGrid>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b/>
                <w:bCs/>
                <w:color w:val="333333"/>
                <w:sz w:val="21"/>
                <w:szCs w:val="21"/>
              </w:rPr>
            </w:pPr>
            <w:r>
              <w:rPr>
                <w:rFonts w:ascii="Helvetica" w:hAnsi="Helvetica" w:cs="Helvetica"/>
                <w:b/>
                <w:bCs/>
                <w:color w:val="333333"/>
                <w:sz w:val="21"/>
                <w:szCs w:val="21"/>
              </w:rPr>
              <w:t>Version</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b/>
                <w:bCs/>
                <w:color w:val="333333"/>
                <w:sz w:val="21"/>
                <w:szCs w:val="21"/>
              </w:rPr>
            </w:pPr>
            <w:r>
              <w:rPr>
                <w:rFonts w:ascii="Helvetica" w:hAnsi="Helvetica" w:cs="Helvetica"/>
                <w:b/>
                <w:bCs/>
                <w:color w:val="333333"/>
                <w:sz w:val="21"/>
                <w:szCs w:val="21"/>
              </w:rPr>
              <w:t>Year</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Tim Berners-Lee invented www</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1989</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Tim Berners-Lee invented HTML</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1991</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Dave Raggett drafted HTML+</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1993</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HTML Working Group defined HTML 2.0</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1995</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W3C Recommended HTML 3.2</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1997</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lastRenderedPageBreak/>
              <w:t>W3C Recommended HTML 4.01</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1999</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W3C Recommended XHTML 1.0</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2000</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HTML5 WHATWG First Public Draft</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2008</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HTML5 WHATWG Living Standard</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2012</w:t>
            </w:r>
          </w:p>
        </w:tc>
      </w:tr>
      <w:tr w:rsidR="000F5D78" w:rsidTr="000F5D78">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HTML5 W3C Final Recommendation</w:t>
            </w:r>
          </w:p>
        </w:tc>
        <w:tc>
          <w:tcPr>
            <w:tcW w:w="0" w:type="auto"/>
            <w:shd w:val="clear" w:color="auto" w:fill="auto"/>
            <w:tcMar>
              <w:top w:w="0" w:type="dxa"/>
              <w:left w:w="0" w:type="dxa"/>
              <w:bottom w:w="0" w:type="dxa"/>
              <w:right w:w="0" w:type="dxa"/>
            </w:tcMar>
            <w:vAlign w:val="center"/>
            <w:hideMark/>
          </w:tcPr>
          <w:p w:rsidR="000F5D78" w:rsidRDefault="000F5D78">
            <w:pPr>
              <w:spacing w:after="180"/>
              <w:rPr>
                <w:rFonts w:ascii="Helvetica" w:hAnsi="Helvetica" w:cs="Helvetica"/>
                <w:color w:val="333333"/>
                <w:sz w:val="21"/>
                <w:szCs w:val="21"/>
              </w:rPr>
            </w:pPr>
            <w:r>
              <w:rPr>
                <w:rFonts w:ascii="Helvetica" w:hAnsi="Helvetica" w:cs="Helvetica"/>
                <w:color w:val="333333"/>
                <w:sz w:val="21"/>
                <w:szCs w:val="21"/>
              </w:rPr>
              <w:t>2014</w:t>
            </w:r>
          </w:p>
        </w:tc>
      </w:tr>
    </w:tbl>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Tim Berners-Lee invented the "World Wide Web" in 1989, and the Internet took off in the 1990s.</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 xml:space="preserve">From 1991 to 1998, HTML developed from version 1 to version 4.  </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 xml:space="preserve">In 2000, the World Wide Web Consortium (W3C) recommended XHTML 1.0.  </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The XHTML syntax was strict, and the developers were forced to write valid and "well-formed" code.</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 xml:space="preserve">In 2004, WHATWG (Web Hypertext Application Technology Working Group) was formed in response to slow W3C development, and W3C's decision to close down the development of HTML, in favor of XHTML. </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WHATWG wanted to develop HTML, consistent with how the web was used, while being backward compatible with older versions of HTML.</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In the period 2004-2006, the WHATWG initiative gained support by the major browser vendors.</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In 2006, W3C announced that they would support WHATWG.</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 xml:space="preserve">In 2008, the first HTML5 public draft was released  </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In 2012, WHATWG and W3C decided on a separation:</w:t>
      </w:r>
    </w:p>
    <w:p w:rsidR="000F5D78" w:rsidRDefault="000F5D78" w:rsidP="000F5D78">
      <w:pPr>
        <w:pStyle w:val="NormalWeb"/>
        <w:rPr>
          <w:rFonts w:ascii="Helvetica" w:hAnsi="Helvetica" w:cs="Helvetica"/>
          <w:color w:val="333333"/>
          <w:sz w:val="21"/>
          <w:szCs w:val="21"/>
        </w:rPr>
      </w:pPr>
      <w:r>
        <w:rPr>
          <w:rStyle w:val="Strong"/>
          <w:rFonts w:ascii="Helvetica" w:hAnsi="Helvetica" w:cs="Helvetica"/>
          <w:color w:val="333333"/>
          <w:sz w:val="21"/>
          <w:szCs w:val="21"/>
        </w:rPr>
        <w:t>WHATWG will develop HTML as a "Living Standard"</w:t>
      </w:r>
      <w:r>
        <w:rPr>
          <w:rFonts w:ascii="Helvetica" w:hAnsi="Helvetica" w:cs="Helvetica"/>
          <w:color w:val="333333"/>
          <w:sz w:val="21"/>
          <w:szCs w:val="21"/>
        </w:rPr>
        <w:t>.</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A living standard is never fully complete, but always updated and improved. New features can be added, but old functionality can not be removed.</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 xml:space="preserve">The </w:t>
      </w:r>
      <w:hyperlink r:id="rId1848" w:tgtFrame="_blank" w:history="1">
        <w:r>
          <w:rPr>
            <w:rStyle w:val="Hyperlink"/>
            <w:rFonts w:ascii="Helvetica" w:hAnsi="Helvetica" w:cs="Helvetica"/>
            <w:sz w:val="21"/>
            <w:szCs w:val="21"/>
          </w:rPr>
          <w:t>WHATWG Living Standard</w:t>
        </w:r>
      </w:hyperlink>
      <w:r>
        <w:rPr>
          <w:rFonts w:ascii="Helvetica" w:hAnsi="Helvetica" w:cs="Helvetica"/>
          <w:color w:val="333333"/>
          <w:sz w:val="21"/>
          <w:szCs w:val="21"/>
        </w:rPr>
        <w:t xml:space="preserve"> was published in 2012, and is continuously updated.</w:t>
      </w:r>
    </w:p>
    <w:p w:rsidR="000F5D78" w:rsidRDefault="000F5D78" w:rsidP="000F5D78">
      <w:pPr>
        <w:pStyle w:val="NormalWeb"/>
        <w:rPr>
          <w:rFonts w:ascii="Helvetica" w:hAnsi="Helvetica" w:cs="Helvetica"/>
          <w:color w:val="333333"/>
          <w:sz w:val="21"/>
          <w:szCs w:val="21"/>
        </w:rPr>
      </w:pPr>
      <w:r>
        <w:rPr>
          <w:rStyle w:val="Strong"/>
          <w:rFonts w:ascii="Helvetica" w:hAnsi="Helvetica" w:cs="Helvetica"/>
          <w:color w:val="333333"/>
          <w:sz w:val="21"/>
          <w:szCs w:val="21"/>
        </w:rPr>
        <w:t>W3C will develop a definitive HTML5 and XHTML5 standard</w:t>
      </w:r>
      <w:r>
        <w:rPr>
          <w:rFonts w:ascii="Helvetica" w:hAnsi="Helvetica" w:cs="Helvetica"/>
          <w:color w:val="333333"/>
          <w:sz w:val="21"/>
          <w:szCs w:val="21"/>
        </w:rPr>
        <w:t>, as a "snapshot" of WHATWG.</w:t>
      </w:r>
    </w:p>
    <w:p w:rsidR="000F5D78" w:rsidRDefault="000F5D78" w:rsidP="000F5D78">
      <w:pPr>
        <w:pStyle w:val="NormalWeb"/>
        <w:rPr>
          <w:rFonts w:ascii="Helvetica" w:hAnsi="Helvetica" w:cs="Helvetica"/>
          <w:color w:val="333333"/>
          <w:sz w:val="21"/>
          <w:szCs w:val="21"/>
        </w:rPr>
      </w:pPr>
      <w:r>
        <w:rPr>
          <w:rFonts w:ascii="Helvetica" w:hAnsi="Helvetica" w:cs="Helvetica"/>
          <w:color w:val="333333"/>
          <w:sz w:val="21"/>
          <w:szCs w:val="21"/>
        </w:rPr>
        <w:t xml:space="preserve">The </w:t>
      </w:r>
      <w:hyperlink r:id="rId1849" w:tgtFrame="_blank" w:history="1">
        <w:r>
          <w:rPr>
            <w:rStyle w:val="Hyperlink"/>
            <w:rFonts w:ascii="Helvetica" w:hAnsi="Helvetica" w:cs="Helvetica"/>
            <w:sz w:val="21"/>
            <w:szCs w:val="21"/>
          </w:rPr>
          <w:t>W3C HTML5 recommendation</w:t>
        </w:r>
      </w:hyperlink>
      <w:r>
        <w:rPr>
          <w:rFonts w:ascii="Helvetica" w:hAnsi="Helvetica" w:cs="Helvetica"/>
          <w:color w:val="333333"/>
          <w:sz w:val="21"/>
          <w:szCs w:val="21"/>
        </w:rPr>
        <w:t xml:space="preserve"> was released 28. October 2014.</w:t>
      </w:r>
    </w:p>
    <w:p w:rsidR="000F5D78" w:rsidRDefault="000F5D78" w:rsidP="000F5D78">
      <w:pPr>
        <w:rPr>
          <w:rFonts w:ascii="Helvetica" w:hAnsi="Helvetica" w:cs="Helvetica"/>
          <w:color w:val="333333"/>
          <w:sz w:val="21"/>
          <w:szCs w:val="21"/>
        </w:rPr>
      </w:pPr>
    </w:p>
    <w:p w:rsidR="000F5D78" w:rsidRDefault="0016480F" w:rsidP="000F5D78">
      <w:pPr>
        <w:rPr>
          <w:rFonts w:ascii="Helvetica" w:hAnsi="Helvetica" w:cs="Helvetica"/>
          <w:color w:val="333333"/>
          <w:sz w:val="30"/>
          <w:szCs w:val="30"/>
        </w:rPr>
      </w:pPr>
      <w:hyperlink r:id="rId1850" w:history="1">
        <w:r w:rsidR="000F5D78">
          <w:rPr>
            <w:rStyle w:val="Hyperlink"/>
            <w:rFonts w:ascii="Helvetica" w:hAnsi="Helvetica" w:cs="Helvetica"/>
            <w:color w:val="8AC007"/>
            <w:sz w:val="30"/>
            <w:szCs w:val="30"/>
          </w:rPr>
          <w:t>« Previous</w:t>
        </w:r>
      </w:hyperlink>
    </w:p>
    <w:p w:rsidR="000F5D78" w:rsidRDefault="0016480F" w:rsidP="000F5D78">
      <w:pPr>
        <w:jc w:val="right"/>
        <w:rPr>
          <w:rFonts w:ascii="Helvetica" w:hAnsi="Helvetica" w:cs="Helvetica"/>
          <w:color w:val="333333"/>
          <w:sz w:val="30"/>
          <w:szCs w:val="30"/>
        </w:rPr>
      </w:pPr>
      <w:hyperlink r:id="rId1851" w:history="1">
        <w:r w:rsidR="000F5D78">
          <w:rPr>
            <w:rStyle w:val="Hyperlink"/>
            <w:rFonts w:ascii="Helvetica" w:hAnsi="Helvetica" w:cs="Helvetica"/>
            <w:color w:val="8AC007"/>
            <w:sz w:val="30"/>
            <w:szCs w:val="30"/>
          </w:rPr>
          <w:t>Next Chapter »</w:t>
        </w:r>
      </w:hyperlink>
    </w:p>
    <w:p w:rsidR="008E2D26" w:rsidRDefault="008E2D26" w:rsidP="008E2D26">
      <w:pPr>
        <w:pStyle w:val="Heading2"/>
        <w:rPr>
          <w:rFonts w:ascii="Helvetica" w:hAnsi="Helvetica" w:cs="Helvetica"/>
          <w:color w:val="333333"/>
          <w:sz w:val="21"/>
          <w:szCs w:val="21"/>
        </w:rPr>
      </w:pPr>
      <w:r>
        <w:rPr>
          <w:rFonts w:ascii="Helvetica" w:hAnsi="Helvetica" w:cs="Helvetica"/>
          <w:color w:val="333333"/>
          <w:sz w:val="21"/>
          <w:szCs w:val="21"/>
        </w:rPr>
        <w:t xml:space="preserve"> </w:t>
      </w:r>
    </w:p>
    <w:p w:rsidR="008E2D26" w:rsidRDefault="008E2D26" w:rsidP="008E2D26">
      <w:pPr>
        <w:pStyle w:val="Heading1"/>
        <w:rPr>
          <w:rFonts w:cs="Helvetica"/>
          <w:color w:val="333333"/>
        </w:rPr>
      </w:pPr>
      <w:r>
        <w:rPr>
          <w:rFonts w:cs="Helvetica"/>
          <w:color w:val="333333"/>
        </w:rPr>
        <w:t xml:space="preserve">HTML5 </w:t>
      </w:r>
      <w:r>
        <w:rPr>
          <w:rStyle w:val="colorh1"/>
          <w:rFonts w:cs="Helvetica"/>
          <w:color w:val="333333"/>
        </w:rPr>
        <w:t>Browser Support</w:t>
      </w:r>
    </w:p>
    <w:p w:rsidR="008E2D26" w:rsidRDefault="0016480F" w:rsidP="008E2D26">
      <w:pPr>
        <w:rPr>
          <w:rFonts w:ascii="Helvetica" w:hAnsi="Helvetica" w:cs="Helvetica"/>
          <w:color w:val="333333"/>
          <w:sz w:val="30"/>
          <w:szCs w:val="30"/>
        </w:rPr>
      </w:pPr>
      <w:hyperlink r:id="rId1852" w:history="1">
        <w:r w:rsidR="008E2D26">
          <w:rPr>
            <w:rStyle w:val="Hyperlink"/>
            <w:rFonts w:ascii="Helvetica" w:hAnsi="Helvetica" w:cs="Helvetica"/>
            <w:color w:val="8AC007"/>
            <w:sz w:val="30"/>
            <w:szCs w:val="30"/>
          </w:rPr>
          <w:t>« Previous</w:t>
        </w:r>
      </w:hyperlink>
    </w:p>
    <w:p w:rsidR="008E2D26" w:rsidRDefault="0016480F" w:rsidP="008E2D26">
      <w:pPr>
        <w:jc w:val="right"/>
        <w:rPr>
          <w:rFonts w:ascii="Helvetica" w:hAnsi="Helvetica" w:cs="Helvetica"/>
          <w:color w:val="333333"/>
          <w:sz w:val="30"/>
          <w:szCs w:val="30"/>
        </w:rPr>
      </w:pPr>
      <w:hyperlink r:id="rId1853" w:history="1">
        <w:r w:rsidR="008E2D26">
          <w:rPr>
            <w:rStyle w:val="Hyperlink"/>
            <w:rFonts w:ascii="Helvetica" w:hAnsi="Helvetica" w:cs="Helvetica"/>
            <w:color w:val="8AC007"/>
            <w:sz w:val="30"/>
            <w:szCs w:val="30"/>
          </w:rPr>
          <w:t>Next Chapter »</w:t>
        </w:r>
      </w:hyperlink>
    </w:p>
    <w:p w:rsidR="008E2D26" w:rsidRDefault="0016480F" w:rsidP="008E2D26">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69" style="width:0;height:0" o:hralign="center" o:hrstd="t" o:hr="t" fillcolor="#a0a0a0" stroked="f"/>
        </w:pict>
      </w:r>
    </w:p>
    <w:p w:rsidR="008E2D26" w:rsidRDefault="008E2D26" w:rsidP="008E2D26">
      <w:pPr>
        <w:pStyle w:val="intro"/>
        <w:rPr>
          <w:rFonts w:ascii="Helvetica" w:hAnsi="Helvetica" w:cs="Helvetica"/>
        </w:rPr>
      </w:pPr>
      <w:r>
        <w:rPr>
          <w:rFonts w:ascii="Helvetica" w:hAnsi="Helvetica" w:cs="Helvetica"/>
        </w:rPr>
        <w:t>You can teach old browsers to handle HTML5</w:t>
      </w:r>
    </w:p>
    <w:p w:rsidR="008E2D26" w:rsidRDefault="0016480F" w:rsidP="008E2D26">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70" style="width:0;height:0" o:hralign="center" o:hrstd="t" o:hr="t" fillcolor="#a0a0a0" stroked="f"/>
        </w:pict>
      </w:r>
    </w:p>
    <w:p w:rsidR="008E2D26" w:rsidRDefault="008E2D26" w:rsidP="008E2D26">
      <w:pPr>
        <w:pStyle w:val="Heading2"/>
        <w:rPr>
          <w:rFonts w:cs="Helvetica"/>
          <w:color w:val="333333"/>
        </w:rPr>
      </w:pPr>
      <w:r>
        <w:rPr>
          <w:rFonts w:cs="Helvetica"/>
          <w:color w:val="333333"/>
        </w:rPr>
        <w:t>HTML5 Browser Support</w:t>
      </w:r>
    </w:p>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HTML5 is supported in all modern browsers.</w:t>
      </w:r>
    </w:p>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In addition, all browsers, old and new, automatically handle unrecognized elements as inline elements.</w:t>
      </w:r>
    </w:p>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Because of this, you can "teach" old browsers to handle "unknown" HTML elements.</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8E2D26" w:rsidTr="008E2D26">
        <w:tc>
          <w:tcPr>
            <w:tcW w:w="510" w:type="dxa"/>
            <w:shd w:val="clear" w:color="auto" w:fill="FFFFFF"/>
            <w:tcMar>
              <w:top w:w="150" w:type="dxa"/>
              <w:left w:w="150" w:type="dxa"/>
              <w:bottom w:w="150" w:type="dxa"/>
              <w:right w:w="75" w:type="dxa"/>
            </w:tcMar>
            <w:vAlign w:val="center"/>
            <w:hideMark/>
          </w:tcPr>
          <w:p w:rsidR="008E2D26" w:rsidRDefault="008E2D26">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520" name="Picture 35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0"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8E2D26" w:rsidRDefault="008E2D26">
            <w:pPr>
              <w:spacing w:after="180"/>
              <w:rPr>
                <w:rFonts w:ascii="Helvetica" w:hAnsi="Helvetica" w:cs="Helvetica"/>
                <w:color w:val="333333"/>
                <w:sz w:val="21"/>
                <w:szCs w:val="21"/>
              </w:rPr>
            </w:pPr>
            <w:r>
              <w:rPr>
                <w:rFonts w:ascii="Helvetica" w:hAnsi="Helvetica" w:cs="Helvetica"/>
                <w:color w:val="333333"/>
                <w:sz w:val="21"/>
                <w:szCs w:val="21"/>
              </w:rPr>
              <w:t xml:space="preserve">You can even teach stone age IE6 (Windows XP 2001) how to handle unknown HTML elements. </w:t>
            </w:r>
          </w:p>
        </w:tc>
      </w:tr>
    </w:tbl>
    <w:p w:rsidR="008E2D26" w:rsidRDefault="0016480F" w:rsidP="008E2D26">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71" style="width:0;height:0" o:hralign="center" o:hrstd="t" o:hr="t" fillcolor="#a0a0a0" stroked="f"/>
        </w:pict>
      </w:r>
    </w:p>
    <w:p w:rsidR="008E2D26" w:rsidRDefault="008E2D26" w:rsidP="008E2D26">
      <w:pPr>
        <w:pStyle w:val="Heading2"/>
        <w:rPr>
          <w:rFonts w:cs="Helvetica"/>
          <w:color w:val="333333"/>
        </w:rPr>
      </w:pPr>
      <w:r>
        <w:rPr>
          <w:rFonts w:cs="Helvetica"/>
          <w:color w:val="333333"/>
        </w:rPr>
        <w:t>Define HTML5 Elements as Block Elements</w:t>
      </w:r>
    </w:p>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 xml:space="preserve">HTML5 defines 8 new </w:t>
      </w:r>
      <w:r>
        <w:rPr>
          <w:rStyle w:val="Strong"/>
          <w:rFonts w:ascii="Helvetica" w:hAnsi="Helvetica" w:cs="Helvetica"/>
          <w:color w:val="333333"/>
          <w:sz w:val="21"/>
          <w:szCs w:val="21"/>
        </w:rPr>
        <w:t>semantic</w:t>
      </w:r>
      <w:r>
        <w:rPr>
          <w:rFonts w:ascii="Helvetica" w:hAnsi="Helvetica" w:cs="Helvetica"/>
          <w:color w:val="333333"/>
          <w:sz w:val="21"/>
          <w:szCs w:val="21"/>
        </w:rPr>
        <w:t xml:space="preserve"> HTML elements. All these are </w:t>
      </w:r>
      <w:r>
        <w:rPr>
          <w:rStyle w:val="Strong"/>
          <w:rFonts w:ascii="Helvetica" w:hAnsi="Helvetica" w:cs="Helvetica"/>
          <w:color w:val="333333"/>
          <w:sz w:val="21"/>
          <w:szCs w:val="21"/>
        </w:rPr>
        <w:t>block level</w:t>
      </w:r>
      <w:r>
        <w:rPr>
          <w:rFonts w:ascii="Helvetica" w:hAnsi="Helvetica" w:cs="Helvetica"/>
          <w:color w:val="333333"/>
          <w:sz w:val="21"/>
          <w:szCs w:val="21"/>
        </w:rPr>
        <w:t xml:space="preserve"> elements.</w:t>
      </w:r>
    </w:p>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 xml:space="preserve">To secure correct behavior in older browsers, you can set the CSS </w:t>
      </w:r>
      <w:r>
        <w:rPr>
          <w:rStyle w:val="Strong"/>
          <w:rFonts w:ascii="Helvetica" w:hAnsi="Helvetica" w:cs="Helvetica"/>
          <w:color w:val="333333"/>
          <w:sz w:val="21"/>
          <w:szCs w:val="21"/>
        </w:rPr>
        <w:t>display</w:t>
      </w:r>
      <w:r>
        <w:rPr>
          <w:rFonts w:ascii="Helvetica" w:hAnsi="Helvetica" w:cs="Helvetica"/>
          <w:color w:val="333333"/>
          <w:sz w:val="21"/>
          <w:szCs w:val="21"/>
        </w:rPr>
        <w:t xml:space="preserve"> property to </w:t>
      </w:r>
      <w:r>
        <w:rPr>
          <w:rStyle w:val="Strong"/>
          <w:rFonts w:ascii="Helvetica" w:hAnsi="Helvetica" w:cs="Helvetica"/>
          <w:color w:val="333333"/>
          <w:sz w:val="21"/>
          <w:szCs w:val="21"/>
        </w:rPr>
        <w:t>block</w:t>
      </w:r>
      <w:r>
        <w:rPr>
          <w:rFonts w:ascii="Helvetica" w:hAnsi="Helvetica" w:cs="Helvetica"/>
          <w:color w:val="333333"/>
          <w:sz w:val="21"/>
          <w:szCs w:val="21"/>
        </w:rPr>
        <w:t>:</w:t>
      </w:r>
    </w:p>
    <w:p w:rsidR="008E2D26" w:rsidRDefault="008E2D26" w:rsidP="008E2D26">
      <w:pPr>
        <w:pStyle w:val="Heading2"/>
        <w:shd w:val="clear" w:color="auto" w:fill="F1F1F1"/>
        <w:spacing w:before="15"/>
        <w:rPr>
          <w:rFonts w:cs="Helvetica"/>
          <w:color w:val="555555"/>
          <w:sz w:val="30"/>
          <w:szCs w:val="30"/>
        </w:rPr>
      </w:pPr>
      <w:r>
        <w:rPr>
          <w:rFonts w:cs="Helvetica"/>
          <w:color w:val="555555"/>
          <w:sz w:val="30"/>
          <w:szCs w:val="30"/>
        </w:rPr>
        <w:t>Example</w:t>
      </w:r>
    </w:p>
    <w:p w:rsidR="008E2D26" w:rsidRDefault="008E2D26" w:rsidP="008E2D26">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header</w:t>
      </w:r>
      <w:proofErr w:type="gramEnd"/>
      <w:r>
        <w:rPr>
          <w:rStyle w:val="highele1"/>
          <w:rFonts w:ascii="Consolas" w:hAnsi="Consolas" w:cs="Consolas"/>
          <w:sz w:val="21"/>
          <w:szCs w:val="21"/>
        </w:rPr>
        <w:t xml:space="preserve">, section, footer, aside, nav, main, article, figure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display:</w:t>
      </w:r>
      <w:r>
        <w:rPr>
          <w:rStyle w:val="highval1"/>
          <w:rFonts w:ascii="Consolas" w:hAnsi="Consolas" w:cs="Consolas"/>
          <w:sz w:val="21"/>
          <w:szCs w:val="21"/>
        </w:rPr>
        <w:t xml:space="preserve"> block;</w:t>
      </w:r>
      <w:r>
        <w:rPr>
          <w:rFonts w:ascii="Consolas" w:hAnsi="Consolas" w:cs="Consolas"/>
          <w:color w:val="000000"/>
          <w:sz w:val="21"/>
          <w:szCs w:val="21"/>
        </w:rPr>
        <w:t xml:space="preserve"> </w:t>
      </w:r>
      <w:r>
        <w:rPr>
          <w:rFonts w:ascii="Consolas" w:hAnsi="Consolas" w:cs="Consolas"/>
          <w:color w:val="000000"/>
          <w:sz w:val="21"/>
          <w:szCs w:val="21"/>
        </w:rPr>
        <w:br/>
        <w:t xml:space="preserve">} </w:t>
      </w:r>
    </w:p>
    <w:p w:rsidR="008E2D26" w:rsidRDefault="0016480F" w:rsidP="008E2D26">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72" style="width:0;height:0" o:hralign="center" o:hrstd="t" o:hr="t" fillcolor="#a0a0a0" stroked="f"/>
        </w:pict>
      </w:r>
    </w:p>
    <w:p w:rsidR="008E2D26" w:rsidRDefault="008E2D26" w:rsidP="008E2D26">
      <w:pPr>
        <w:pStyle w:val="Heading2"/>
        <w:rPr>
          <w:rFonts w:cs="Helvetica"/>
          <w:color w:val="333333"/>
        </w:rPr>
      </w:pPr>
      <w:r>
        <w:rPr>
          <w:rFonts w:cs="Helvetica"/>
          <w:color w:val="333333"/>
        </w:rPr>
        <w:t>Adding New Elements to HTML</w:t>
      </w:r>
    </w:p>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You can add any new element to HTML with a browser trick:</w:t>
      </w:r>
    </w:p>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 xml:space="preserve">This example adds a new element called </w:t>
      </w:r>
      <w:r>
        <w:rPr>
          <w:rStyle w:val="Strong"/>
          <w:rFonts w:ascii="Helvetica" w:hAnsi="Helvetica" w:cs="Helvetica"/>
          <w:color w:val="333333"/>
          <w:sz w:val="21"/>
          <w:szCs w:val="21"/>
        </w:rPr>
        <w:t>&lt;myHero&gt;</w:t>
      </w:r>
      <w:r>
        <w:rPr>
          <w:rFonts w:ascii="Helvetica" w:hAnsi="Helvetica" w:cs="Helvetica"/>
          <w:color w:val="333333"/>
          <w:sz w:val="21"/>
          <w:szCs w:val="21"/>
        </w:rPr>
        <w:t xml:space="preserve"> to HTML, and defines a display style for it:</w:t>
      </w:r>
    </w:p>
    <w:p w:rsidR="008E2D26" w:rsidRDefault="008E2D26" w:rsidP="008E2D26">
      <w:pPr>
        <w:pStyle w:val="Heading2"/>
        <w:shd w:val="clear" w:color="auto" w:fill="F1F1F1"/>
        <w:spacing w:before="15"/>
        <w:rPr>
          <w:rFonts w:cs="Helvetica"/>
          <w:color w:val="555555"/>
          <w:sz w:val="30"/>
          <w:szCs w:val="30"/>
        </w:rPr>
      </w:pPr>
      <w:r>
        <w:rPr>
          <w:rFonts w:cs="Helvetica"/>
          <w:color w:val="555555"/>
          <w:sz w:val="30"/>
          <w:szCs w:val="30"/>
        </w:rPr>
        <w:t>Example</w:t>
      </w:r>
    </w:p>
    <w:p w:rsidR="008E2D26" w:rsidRDefault="008E2D26" w:rsidP="008E2D26">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!DOCTYPE</w:t>
      </w:r>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t xml:space="preserve">  </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Creating an HTML Element</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r>
        <w:rPr>
          <w:rFonts w:ascii="Consolas" w:hAnsi="Consolas" w:cs="Consolas"/>
          <w:color w:val="000000"/>
          <w:sz w:val="21"/>
          <w:szCs w:val="21"/>
        </w:rPr>
        <w:t>document.createElement("myHero")</w:t>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t>  myHero {</w:t>
      </w:r>
      <w:r>
        <w:rPr>
          <w:rFonts w:ascii="Consolas" w:hAnsi="Consolas" w:cs="Consolas"/>
          <w:color w:val="000000"/>
          <w:sz w:val="21"/>
          <w:szCs w:val="21"/>
        </w:rPr>
        <w:br/>
        <w:t>      display: block;</w:t>
      </w:r>
      <w:r>
        <w:rPr>
          <w:rFonts w:ascii="Consolas" w:hAnsi="Consolas" w:cs="Consolas"/>
          <w:color w:val="000000"/>
          <w:sz w:val="21"/>
          <w:szCs w:val="21"/>
        </w:rPr>
        <w:br/>
        <w:t>      background-color: #ddd;</w:t>
      </w:r>
      <w:r>
        <w:rPr>
          <w:rFonts w:ascii="Consolas" w:hAnsi="Consolas" w:cs="Consolas"/>
          <w:color w:val="000000"/>
          <w:sz w:val="21"/>
          <w:szCs w:val="21"/>
        </w:rPr>
        <w:br/>
        <w:t>      padding: 50px;</w:t>
      </w:r>
      <w:r>
        <w:rPr>
          <w:rFonts w:ascii="Consolas" w:hAnsi="Consolas" w:cs="Consolas"/>
          <w:color w:val="000000"/>
          <w:sz w:val="21"/>
          <w:szCs w:val="21"/>
        </w:rPr>
        <w:br/>
        <w:t>      font-size: 30px;</w:t>
      </w:r>
      <w:r>
        <w:rPr>
          <w:rFonts w:ascii="Consolas" w:hAnsi="Consolas" w:cs="Consolas"/>
          <w:color w:val="000000"/>
          <w:sz w:val="21"/>
          <w:szCs w:val="21"/>
        </w:rPr>
        <w:br/>
        <w:t xml:space="preserve">  }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My First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My first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myHero</w:t>
      </w:r>
      <w:r>
        <w:rPr>
          <w:rStyle w:val="highgt1"/>
          <w:rFonts w:ascii="Consolas" w:hAnsi="Consolas" w:cs="Consolas"/>
          <w:sz w:val="21"/>
          <w:szCs w:val="21"/>
        </w:rPr>
        <w:t>&gt;</w:t>
      </w:r>
      <w:r>
        <w:rPr>
          <w:rFonts w:ascii="Consolas" w:hAnsi="Consolas" w:cs="Consolas"/>
          <w:color w:val="000000"/>
          <w:sz w:val="21"/>
          <w:szCs w:val="21"/>
        </w:rPr>
        <w:t>My First Hero</w:t>
      </w:r>
      <w:r>
        <w:rPr>
          <w:rStyle w:val="highlt1"/>
          <w:rFonts w:ascii="Consolas" w:hAnsi="Consolas" w:cs="Consolas"/>
          <w:sz w:val="21"/>
          <w:szCs w:val="21"/>
        </w:rPr>
        <w:t>&lt;</w:t>
      </w:r>
      <w:r>
        <w:rPr>
          <w:rStyle w:val="highele1"/>
          <w:rFonts w:ascii="Consolas" w:hAnsi="Consolas" w:cs="Consolas"/>
          <w:sz w:val="21"/>
          <w:szCs w:val="21"/>
        </w:rPr>
        <w:t>/myHero</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8E2D26" w:rsidRDefault="008E2D26" w:rsidP="008E2D26">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5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 xml:space="preserve">The JavaScript statement </w:t>
      </w:r>
      <w:proofErr w:type="gramStart"/>
      <w:r>
        <w:rPr>
          <w:rStyle w:val="Strong"/>
          <w:rFonts w:ascii="Helvetica" w:hAnsi="Helvetica" w:cs="Helvetica"/>
          <w:color w:val="333333"/>
          <w:sz w:val="21"/>
          <w:szCs w:val="21"/>
        </w:rPr>
        <w:t>document.createElement(</w:t>
      </w:r>
      <w:proofErr w:type="gramEnd"/>
      <w:r>
        <w:rPr>
          <w:rStyle w:val="Strong"/>
          <w:rFonts w:ascii="Helvetica" w:hAnsi="Helvetica" w:cs="Helvetica"/>
          <w:color w:val="333333"/>
          <w:sz w:val="21"/>
          <w:szCs w:val="21"/>
        </w:rPr>
        <w:t>"myHero")</w:t>
      </w:r>
      <w:r>
        <w:rPr>
          <w:rFonts w:ascii="Helvetica" w:hAnsi="Helvetica" w:cs="Helvetica"/>
          <w:color w:val="333333"/>
          <w:sz w:val="21"/>
          <w:szCs w:val="21"/>
        </w:rPr>
        <w:t xml:space="preserve"> is added, only to satisfy IE.</w:t>
      </w:r>
    </w:p>
    <w:p w:rsidR="008E2D26" w:rsidRDefault="0016480F" w:rsidP="008E2D26">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73" style="width:0;height:0" o:hralign="center" o:hrstd="t" o:hr="t" fillcolor="#a0a0a0" stroked="f"/>
        </w:pict>
      </w:r>
    </w:p>
    <w:p w:rsidR="008E2D26" w:rsidRDefault="008E2D26" w:rsidP="008E2D26">
      <w:pPr>
        <w:pStyle w:val="Heading2"/>
        <w:rPr>
          <w:rFonts w:cs="Helvetica"/>
          <w:color w:val="333333"/>
        </w:rPr>
      </w:pPr>
      <w:r>
        <w:rPr>
          <w:rFonts w:cs="Helvetica"/>
          <w:color w:val="333333"/>
        </w:rPr>
        <w:t xml:space="preserve">Problem </w:t>
      </w:r>
      <w:proofErr w:type="gramStart"/>
      <w:r>
        <w:rPr>
          <w:rFonts w:cs="Helvetica"/>
          <w:color w:val="333333"/>
        </w:rPr>
        <w:t>With</w:t>
      </w:r>
      <w:proofErr w:type="gramEnd"/>
      <w:r>
        <w:rPr>
          <w:rFonts w:cs="Helvetica"/>
          <w:color w:val="333333"/>
        </w:rPr>
        <w:t xml:space="preserve"> Internet Explorer</w:t>
      </w:r>
    </w:p>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You could use the solution described above, for all new HTML5 elements, but:</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8E2D26" w:rsidTr="008E2D26">
        <w:tc>
          <w:tcPr>
            <w:tcW w:w="510" w:type="dxa"/>
            <w:shd w:val="clear" w:color="auto" w:fill="FFFFFF"/>
            <w:tcMar>
              <w:top w:w="150" w:type="dxa"/>
              <w:left w:w="150" w:type="dxa"/>
              <w:bottom w:w="150" w:type="dxa"/>
              <w:right w:w="75" w:type="dxa"/>
            </w:tcMar>
            <w:vAlign w:val="center"/>
            <w:hideMark/>
          </w:tcPr>
          <w:p w:rsidR="008E2D26" w:rsidRDefault="008E2D26">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524" name="Picture 35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4"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8E2D26" w:rsidRDefault="008E2D26">
            <w:pPr>
              <w:spacing w:after="180"/>
              <w:rPr>
                <w:rFonts w:ascii="Helvetica" w:hAnsi="Helvetica" w:cs="Helvetica"/>
                <w:color w:val="333333"/>
                <w:sz w:val="21"/>
                <w:szCs w:val="21"/>
              </w:rPr>
            </w:pPr>
            <w:r>
              <w:rPr>
                <w:rFonts w:ascii="Helvetica" w:hAnsi="Helvetica" w:cs="Helvetica"/>
                <w:color w:val="333333"/>
                <w:sz w:val="21"/>
                <w:szCs w:val="21"/>
              </w:rPr>
              <w:t xml:space="preserve">Internet Explorer 8 and </w:t>
            </w:r>
            <w:proofErr w:type="gramStart"/>
            <w:r>
              <w:rPr>
                <w:rFonts w:ascii="Helvetica" w:hAnsi="Helvetica" w:cs="Helvetica"/>
                <w:color w:val="333333"/>
                <w:sz w:val="21"/>
                <w:szCs w:val="21"/>
              </w:rPr>
              <w:t>earlier,</w:t>
            </w:r>
            <w:proofErr w:type="gramEnd"/>
            <w:r>
              <w:rPr>
                <w:rFonts w:ascii="Helvetica" w:hAnsi="Helvetica" w:cs="Helvetica"/>
                <w:color w:val="333333"/>
                <w:sz w:val="21"/>
                <w:szCs w:val="21"/>
              </w:rPr>
              <w:t xml:space="preserve"> does not allow styling of unknown elements. </w:t>
            </w:r>
          </w:p>
        </w:tc>
      </w:tr>
    </w:tbl>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Thankfully, Sjoerd Visscher created the "HTML5 Enabling JavaScript", "</w:t>
      </w:r>
      <w:r>
        <w:rPr>
          <w:rStyle w:val="Strong"/>
          <w:rFonts w:ascii="Helvetica" w:hAnsi="Helvetica" w:cs="Helvetica"/>
          <w:color w:val="333333"/>
          <w:sz w:val="21"/>
          <w:szCs w:val="21"/>
        </w:rPr>
        <w:t>the shiv</w:t>
      </w:r>
      <w:r>
        <w:rPr>
          <w:rFonts w:ascii="Helvetica" w:hAnsi="Helvetica" w:cs="Helvetica"/>
          <w:color w:val="333333"/>
          <w:sz w:val="21"/>
          <w:szCs w:val="21"/>
        </w:rPr>
        <w:t>":</w:t>
      </w:r>
    </w:p>
    <w:p w:rsidR="008E2D26" w:rsidRDefault="008E2D26" w:rsidP="008E2D26">
      <w:pPr>
        <w:shd w:val="clear" w:color="auto" w:fill="FFFFFF"/>
        <w:spacing w:line="276" w:lineRule="atLeast"/>
        <w:rPr>
          <w:rFonts w:ascii="Consolas" w:hAnsi="Consolas" w:cs="Consolas"/>
          <w:color w:val="000000"/>
          <w:sz w:val="21"/>
          <w:szCs w:val="21"/>
        </w:rPr>
      </w:pPr>
      <w:r>
        <w:rPr>
          <w:rStyle w:val="highcom1"/>
          <w:rFonts w:ascii="Consolas" w:hAnsi="Consolas" w:cs="Consolas"/>
          <w:sz w:val="21"/>
          <w:szCs w:val="21"/>
        </w:rPr>
        <w:t>&lt;!--[if lt IE 9]&gt;</w:t>
      </w:r>
      <w:r>
        <w:rPr>
          <w:rFonts w:ascii="Consolas" w:hAnsi="Consolas" w:cs="Consolas"/>
          <w:color w:val="008000"/>
          <w:sz w:val="21"/>
          <w:szCs w:val="21"/>
        </w:rPr>
        <w:br/>
      </w:r>
      <w:r>
        <w:rPr>
          <w:rStyle w:val="highcom1"/>
          <w:rFonts w:ascii="Consolas" w:hAnsi="Consolas" w:cs="Consolas"/>
          <w:sz w:val="21"/>
          <w:szCs w:val="21"/>
        </w:rPr>
        <w:t>  &lt;script src="https://cdnjs.cloudflare.com/ajax/libs/html5shiv/3.7.2/html5shiv.js"&gt;&lt;/script&gt;</w:t>
      </w:r>
      <w:r>
        <w:rPr>
          <w:rFonts w:ascii="Consolas" w:hAnsi="Consolas" w:cs="Consolas"/>
          <w:color w:val="008000"/>
          <w:sz w:val="21"/>
          <w:szCs w:val="21"/>
        </w:rPr>
        <w:br/>
      </w:r>
      <w:proofErr w:type="gramStart"/>
      <w:r>
        <w:rPr>
          <w:rStyle w:val="highcom1"/>
          <w:rFonts w:ascii="Consolas" w:hAnsi="Consolas" w:cs="Consolas"/>
          <w:sz w:val="21"/>
          <w:szCs w:val="21"/>
        </w:rPr>
        <w:t>&lt; !</w:t>
      </w:r>
      <w:proofErr w:type="gramEnd"/>
      <w:r>
        <w:rPr>
          <w:rStyle w:val="highcom1"/>
          <w:rFonts w:ascii="Consolas" w:hAnsi="Consolas" w:cs="Consolas"/>
          <w:sz w:val="21"/>
          <w:szCs w:val="21"/>
        </w:rPr>
        <w:t>[endif]--&gt;</w:t>
      </w:r>
      <w:r>
        <w:rPr>
          <w:rFonts w:ascii="Consolas" w:hAnsi="Consolas" w:cs="Consolas"/>
          <w:color w:val="000000"/>
          <w:sz w:val="21"/>
          <w:szCs w:val="21"/>
        </w:rPr>
        <w:t xml:space="preserve"> </w:t>
      </w:r>
    </w:p>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The code above is a comment, but versions previous to IE9 will read it (and understand it).</w:t>
      </w:r>
    </w:p>
    <w:p w:rsidR="008E2D26" w:rsidRDefault="0016480F" w:rsidP="008E2D26">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74" style="width:0;height:0" o:hralign="center" o:hrstd="t" o:hr="t" fillcolor="#a0a0a0" stroked="f"/>
        </w:pict>
      </w:r>
    </w:p>
    <w:p w:rsidR="008E2D26" w:rsidRDefault="008E2D26" w:rsidP="008E2D26">
      <w:pPr>
        <w:pStyle w:val="Heading2"/>
        <w:rPr>
          <w:rFonts w:cs="Helvetica"/>
          <w:color w:val="333333"/>
        </w:rPr>
      </w:pPr>
      <w:r>
        <w:rPr>
          <w:rFonts w:cs="Helvetica"/>
          <w:color w:val="333333"/>
        </w:rPr>
        <w:lastRenderedPageBreak/>
        <w:t>The Complete Shiv Solution</w:t>
      </w:r>
    </w:p>
    <w:p w:rsidR="008E2D26" w:rsidRDefault="008E2D26" w:rsidP="008E2D26">
      <w:pPr>
        <w:pStyle w:val="Heading2"/>
        <w:shd w:val="clear" w:color="auto" w:fill="F1F1F1"/>
        <w:spacing w:before="15"/>
        <w:rPr>
          <w:rFonts w:cs="Helvetica"/>
          <w:color w:val="555555"/>
          <w:sz w:val="30"/>
          <w:szCs w:val="30"/>
        </w:rPr>
      </w:pPr>
      <w:r>
        <w:rPr>
          <w:rFonts w:cs="Helvetica"/>
          <w:color w:val="555555"/>
          <w:sz w:val="30"/>
          <w:szCs w:val="30"/>
        </w:rPr>
        <w:t>Example</w:t>
      </w:r>
    </w:p>
    <w:p w:rsidR="008E2D26" w:rsidRDefault="008E2D26" w:rsidP="008E2D26">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Styling HTML5</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com1"/>
          <w:rFonts w:ascii="Consolas" w:hAnsi="Consolas" w:cs="Consolas"/>
          <w:sz w:val="21"/>
          <w:szCs w:val="21"/>
        </w:rPr>
        <w:t>&lt;!--[if lt IE 9]&gt;</w:t>
      </w:r>
      <w:r>
        <w:rPr>
          <w:rFonts w:ascii="Consolas" w:hAnsi="Consolas" w:cs="Consolas"/>
          <w:color w:val="008000"/>
          <w:sz w:val="21"/>
          <w:szCs w:val="21"/>
        </w:rPr>
        <w:br/>
      </w:r>
      <w:r>
        <w:rPr>
          <w:rStyle w:val="highcom1"/>
          <w:rFonts w:ascii="Consolas" w:hAnsi="Consolas" w:cs="Consolas"/>
          <w:sz w:val="21"/>
          <w:szCs w:val="21"/>
        </w:rPr>
        <w:t>  &lt;script src="https://cdnjs.cloudflare.com/ajax/libs/html5shiv/3.7.2/html5shiv.js"&gt;&lt;/script&gt;</w:t>
      </w:r>
      <w:r>
        <w:rPr>
          <w:rFonts w:ascii="Consolas" w:hAnsi="Consolas" w:cs="Consolas"/>
          <w:color w:val="008000"/>
          <w:sz w:val="21"/>
          <w:szCs w:val="21"/>
        </w:rPr>
        <w:br/>
      </w:r>
      <w:r>
        <w:rPr>
          <w:rStyle w:val="highcom1"/>
          <w:rFonts w:ascii="Consolas" w:hAnsi="Consolas" w:cs="Consolas"/>
          <w:sz w:val="21"/>
          <w:szCs w:val="21"/>
        </w:rPr>
        <w:t>  &lt; ![endif]--&gt;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My First Article</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t>London is the capital city of England. It is the most populous city in the United Kingdom, with a metropolitan area of over 13 million inhabitants.</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8E2D26" w:rsidRDefault="008E2D26" w:rsidP="008E2D26">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5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8E2D26" w:rsidRDefault="008E2D26" w:rsidP="008E2D26">
      <w:pPr>
        <w:pStyle w:val="NormalWeb"/>
        <w:rPr>
          <w:rFonts w:ascii="Helvetica" w:hAnsi="Helvetica" w:cs="Helvetica"/>
          <w:color w:val="333333"/>
          <w:sz w:val="21"/>
          <w:szCs w:val="21"/>
        </w:rPr>
      </w:pPr>
      <w:r>
        <w:rPr>
          <w:rFonts w:ascii="Helvetica" w:hAnsi="Helvetica" w:cs="Helvetica"/>
          <w:color w:val="333333"/>
          <w:sz w:val="21"/>
          <w:szCs w:val="21"/>
        </w:rPr>
        <w:t>The link to the shiv code must be placed in the &lt;head&gt; element, because Internet Explorer needs to know about all new elements before reading them.</w:t>
      </w:r>
    </w:p>
    <w:p w:rsidR="008E2D26" w:rsidRDefault="0016480F" w:rsidP="008E2D26">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75" style="width:0;height:0" o:hralign="center" o:hrstd="t" o:hr="t" fillcolor="#a0a0a0" stroked="f"/>
        </w:pict>
      </w:r>
    </w:p>
    <w:p w:rsidR="008E2D26" w:rsidRDefault="008E2D26" w:rsidP="008E2D26">
      <w:pPr>
        <w:pStyle w:val="Heading2"/>
        <w:rPr>
          <w:rFonts w:cs="Helvetica"/>
          <w:color w:val="333333"/>
        </w:rPr>
      </w:pPr>
      <w:r>
        <w:rPr>
          <w:rFonts w:cs="Helvetica"/>
          <w:color w:val="333333"/>
        </w:rPr>
        <w:t>An HTML5 Skeleton</w:t>
      </w:r>
    </w:p>
    <w:p w:rsidR="008E2D26" w:rsidRDefault="008E2D26" w:rsidP="008E2D26">
      <w:pPr>
        <w:pStyle w:val="Heading2"/>
        <w:shd w:val="clear" w:color="auto" w:fill="F1F1F1"/>
        <w:spacing w:before="15"/>
        <w:rPr>
          <w:rFonts w:cs="Helvetica"/>
          <w:color w:val="555555"/>
          <w:sz w:val="30"/>
          <w:szCs w:val="30"/>
        </w:rPr>
      </w:pPr>
      <w:r>
        <w:rPr>
          <w:rFonts w:cs="Helvetica"/>
          <w:color w:val="555555"/>
          <w:sz w:val="30"/>
          <w:szCs w:val="30"/>
        </w:rPr>
        <w:t>Example</w:t>
      </w:r>
    </w:p>
    <w:p w:rsidR="008E2D26" w:rsidRDefault="008E2D26" w:rsidP="008E2D26">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!DOCTYPE</w:t>
      </w:r>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Fonts w:ascii="Consolas" w:hAnsi="Consolas" w:cs="Consolas"/>
          <w:color w:val="000000"/>
          <w:sz w:val="21"/>
          <w:szCs w:val="21"/>
        </w:rPr>
        <w:t xml:space="preserve"> </w:t>
      </w:r>
      <w:r>
        <w:rPr>
          <w:rStyle w:val="highatt1"/>
          <w:rFonts w:ascii="Consolas" w:hAnsi="Consolas" w:cs="Consolas"/>
          <w:sz w:val="21"/>
          <w:szCs w:val="21"/>
        </w:rPr>
        <w:t>lang=</w:t>
      </w:r>
      <w:r>
        <w:rPr>
          <w:rStyle w:val="highval1"/>
          <w:rFonts w:ascii="Consolas" w:hAnsi="Consolas" w:cs="Consolas"/>
          <w:sz w:val="21"/>
          <w:szCs w:val="21"/>
        </w:rPr>
        <w:t>"en"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HTML5 Skeleton</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meta</w:t>
      </w:r>
      <w:r>
        <w:rPr>
          <w:rFonts w:ascii="Consolas" w:hAnsi="Consolas" w:cs="Consolas"/>
          <w:color w:val="000000"/>
          <w:sz w:val="21"/>
          <w:szCs w:val="21"/>
        </w:rPr>
        <w:t xml:space="preserve"> </w:t>
      </w:r>
      <w:r>
        <w:rPr>
          <w:rStyle w:val="highatt1"/>
          <w:rFonts w:ascii="Consolas" w:hAnsi="Consolas" w:cs="Consolas"/>
          <w:sz w:val="21"/>
          <w:szCs w:val="21"/>
        </w:rPr>
        <w:t>charset=</w:t>
      </w:r>
      <w:r>
        <w:rPr>
          <w:rStyle w:val="highval1"/>
          <w:rFonts w:ascii="Consolas" w:hAnsi="Consolas" w:cs="Consolas"/>
          <w:sz w:val="21"/>
          <w:szCs w:val="21"/>
        </w:rPr>
        <w:t>"utf-8"</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com1"/>
          <w:rFonts w:ascii="Consolas" w:hAnsi="Consolas" w:cs="Consolas"/>
          <w:sz w:val="21"/>
          <w:szCs w:val="21"/>
        </w:rPr>
        <w:t>&lt;!--[if lt IE 9]&gt;</w:t>
      </w:r>
      <w:r>
        <w:rPr>
          <w:rFonts w:ascii="Consolas" w:hAnsi="Consolas" w:cs="Consolas"/>
          <w:color w:val="008000"/>
          <w:sz w:val="21"/>
          <w:szCs w:val="21"/>
        </w:rPr>
        <w:br/>
      </w:r>
      <w:r>
        <w:rPr>
          <w:rStyle w:val="highcom1"/>
          <w:rFonts w:ascii="Consolas" w:hAnsi="Consolas" w:cs="Consolas"/>
          <w:sz w:val="21"/>
          <w:szCs w:val="21"/>
        </w:rPr>
        <w:t>&lt;script src="http://html5shiv.googlecode.com/svn/trunk/html5.js"&gt;</w:t>
      </w:r>
      <w:r>
        <w:rPr>
          <w:rFonts w:ascii="Consolas" w:hAnsi="Consolas" w:cs="Consolas"/>
          <w:color w:val="008000"/>
          <w:sz w:val="21"/>
          <w:szCs w:val="21"/>
        </w:rPr>
        <w:br/>
      </w:r>
      <w:r>
        <w:rPr>
          <w:rStyle w:val="highcom1"/>
          <w:rFonts w:ascii="Consolas" w:hAnsi="Consolas" w:cs="Consolas"/>
          <w:sz w:val="21"/>
          <w:szCs w:val="21"/>
        </w:rPr>
        <w:lastRenderedPageBreak/>
        <w:t>&lt;/script&gt;</w:t>
      </w:r>
      <w:r>
        <w:rPr>
          <w:rFonts w:ascii="Consolas" w:hAnsi="Consolas" w:cs="Consolas"/>
          <w:color w:val="008000"/>
          <w:sz w:val="21"/>
          <w:szCs w:val="21"/>
        </w:rPr>
        <w:br/>
      </w:r>
      <w:r>
        <w:rPr>
          <w:rStyle w:val="highcom1"/>
          <w:rFonts w:ascii="Consolas" w:hAnsi="Consolas" w:cs="Consolas"/>
          <w:sz w:val="21"/>
          <w:szCs w:val="21"/>
        </w:rPr>
        <w:t>&lt;![endif]--&gt;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t>body {font-family: Verdana, sans-serif; font-size:0.8em;}</w:t>
      </w:r>
      <w:r>
        <w:rPr>
          <w:rFonts w:ascii="Consolas" w:hAnsi="Consolas" w:cs="Consolas"/>
          <w:color w:val="000000"/>
          <w:sz w:val="21"/>
          <w:szCs w:val="21"/>
        </w:rPr>
        <w:br/>
        <w:t>header,nav, section,article,footer</w:t>
      </w:r>
      <w:r>
        <w:rPr>
          <w:rFonts w:ascii="Consolas" w:hAnsi="Consolas" w:cs="Consolas"/>
          <w:color w:val="000000"/>
          <w:sz w:val="21"/>
          <w:szCs w:val="21"/>
        </w:rPr>
        <w:br/>
        <w:t>{border:1px solid grey; margin:5px; padding:8px;}</w:t>
      </w:r>
      <w:r>
        <w:rPr>
          <w:rFonts w:ascii="Consolas" w:hAnsi="Consolas" w:cs="Consolas"/>
          <w:color w:val="000000"/>
          <w:sz w:val="21"/>
          <w:szCs w:val="21"/>
        </w:rPr>
        <w:br/>
        <w:t>nav ul {margin:0; padding:0;}</w:t>
      </w:r>
      <w:r>
        <w:rPr>
          <w:rFonts w:ascii="Consolas" w:hAnsi="Consolas" w:cs="Consolas"/>
          <w:color w:val="000000"/>
          <w:sz w:val="21"/>
          <w:szCs w:val="21"/>
        </w:rPr>
        <w:br/>
        <w:t>nav ul li {display:inline; margin:5px;}</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HTML5 SKeleton</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nav</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"html5_semantic_elements.asp"</w:t>
      </w:r>
      <w:r>
        <w:rPr>
          <w:rStyle w:val="highgt1"/>
          <w:rFonts w:ascii="Consolas" w:hAnsi="Consolas" w:cs="Consolas"/>
          <w:sz w:val="21"/>
          <w:szCs w:val="21"/>
        </w:rPr>
        <w:t>&gt;</w:t>
      </w:r>
      <w:r>
        <w:rPr>
          <w:rFonts w:ascii="Consolas" w:hAnsi="Consolas" w:cs="Consolas"/>
          <w:color w:val="000000"/>
          <w:sz w:val="21"/>
          <w:szCs w:val="21"/>
        </w:rPr>
        <w:t>HTML5 Semantic</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"html5_geolocation.asp"</w:t>
      </w:r>
      <w:r>
        <w:rPr>
          <w:rStyle w:val="highgt1"/>
          <w:rFonts w:ascii="Consolas" w:hAnsi="Consolas" w:cs="Consolas"/>
          <w:sz w:val="21"/>
          <w:szCs w:val="21"/>
        </w:rPr>
        <w:t>&gt;</w:t>
      </w:r>
      <w:r>
        <w:rPr>
          <w:rFonts w:ascii="Consolas" w:hAnsi="Consolas" w:cs="Consolas"/>
          <w:color w:val="000000"/>
          <w:sz w:val="21"/>
          <w:szCs w:val="21"/>
        </w:rPr>
        <w:t>HTML5 Geolocation</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"html5_canvas.asp"</w:t>
      </w:r>
      <w:r>
        <w:rPr>
          <w:rStyle w:val="highgt1"/>
          <w:rFonts w:ascii="Consolas" w:hAnsi="Consolas" w:cs="Consolas"/>
          <w:sz w:val="21"/>
          <w:szCs w:val="21"/>
        </w:rPr>
        <w:t>&gt;</w:t>
      </w:r>
      <w:r>
        <w:rPr>
          <w:rFonts w:ascii="Consolas" w:hAnsi="Consolas" w:cs="Consolas"/>
          <w:color w:val="000000"/>
          <w:sz w:val="21"/>
          <w:szCs w:val="21"/>
        </w:rPr>
        <w:t>HTML5 Graphics</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/nav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Famous Cities</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London is the capital city of England. It is the most populous city in the United Kingdom,</w:t>
      </w:r>
      <w:r>
        <w:rPr>
          <w:rFonts w:ascii="Consolas" w:hAnsi="Consolas" w:cs="Consolas"/>
          <w:color w:val="000000"/>
          <w:sz w:val="21"/>
          <w:szCs w:val="21"/>
        </w:rPr>
        <w:br/>
        <w:t>with a metropolitan area of over 13 million inhabitants.</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Paris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Paris is the capital and most populous city of France.</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Tokyo</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Tokyo is the capital of Japan, the center of the Greater Tokyo Area,</w:t>
      </w:r>
      <w:r>
        <w:rPr>
          <w:rFonts w:ascii="Consolas" w:hAnsi="Consolas" w:cs="Consolas"/>
          <w:color w:val="000000"/>
          <w:sz w:val="21"/>
          <w:szCs w:val="21"/>
        </w:rPr>
        <w:br/>
        <w:t>and the most populous metropolitan area in the world.</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footer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&amp;copy; 2014 W3Schools. All rights reserved</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/footer</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8E2D26" w:rsidRDefault="008E2D26" w:rsidP="008E2D26">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5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8E2D26" w:rsidRDefault="008E2D26" w:rsidP="008E2D26">
      <w:pPr>
        <w:spacing w:after="240" w:line="240" w:lineRule="auto"/>
        <w:rPr>
          <w:rFonts w:ascii="Helvetica" w:hAnsi="Helvetica" w:cs="Helvetica"/>
          <w:color w:val="333333"/>
          <w:sz w:val="21"/>
          <w:szCs w:val="21"/>
        </w:rPr>
      </w:pPr>
    </w:p>
    <w:p w:rsidR="008E2D26" w:rsidRDefault="0016480F" w:rsidP="008E2D26">
      <w:pPr>
        <w:spacing w:after="0"/>
        <w:rPr>
          <w:rFonts w:ascii="Helvetica" w:hAnsi="Helvetica" w:cs="Helvetica"/>
          <w:color w:val="333333"/>
          <w:sz w:val="30"/>
          <w:szCs w:val="30"/>
        </w:rPr>
      </w:pPr>
      <w:hyperlink r:id="rId1857" w:history="1">
        <w:r w:rsidR="008E2D26">
          <w:rPr>
            <w:rStyle w:val="Hyperlink"/>
            <w:rFonts w:ascii="Helvetica" w:hAnsi="Helvetica" w:cs="Helvetica"/>
            <w:color w:val="8AC007"/>
            <w:sz w:val="30"/>
            <w:szCs w:val="30"/>
          </w:rPr>
          <w:t>« Previous</w:t>
        </w:r>
      </w:hyperlink>
    </w:p>
    <w:p w:rsidR="008E2D26" w:rsidRDefault="0016480F" w:rsidP="008E2D26">
      <w:pPr>
        <w:jc w:val="right"/>
        <w:rPr>
          <w:rFonts w:ascii="Helvetica" w:hAnsi="Helvetica" w:cs="Helvetica"/>
          <w:color w:val="333333"/>
          <w:sz w:val="30"/>
          <w:szCs w:val="30"/>
        </w:rPr>
      </w:pPr>
      <w:hyperlink r:id="rId1858" w:history="1">
        <w:r w:rsidR="008E2D26">
          <w:rPr>
            <w:rStyle w:val="Hyperlink"/>
            <w:rFonts w:ascii="Helvetica" w:hAnsi="Helvetica" w:cs="Helvetica"/>
            <w:color w:val="8AC007"/>
            <w:sz w:val="30"/>
            <w:szCs w:val="30"/>
          </w:rPr>
          <w:t>Next Chapter »</w:t>
        </w:r>
      </w:hyperlink>
    </w:p>
    <w:p w:rsidR="00B52DEE" w:rsidRDefault="00B52DEE" w:rsidP="00B52DEE">
      <w:pPr>
        <w:pStyle w:val="Heading1"/>
        <w:rPr>
          <w:rFonts w:cs="Helvetica"/>
          <w:color w:val="333333"/>
        </w:rPr>
      </w:pPr>
      <w:r>
        <w:rPr>
          <w:rFonts w:cs="Helvetica"/>
          <w:color w:val="333333"/>
        </w:rPr>
        <w:t xml:space="preserve">HTML5 </w:t>
      </w:r>
      <w:r>
        <w:rPr>
          <w:rStyle w:val="colorh1"/>
          <w:rFonts w:cs="Helvetica"/>
          <w:color w:val="333333"/>
        </w:rPr>
        <w:t>New Elements</w:t>
      </w:r>
    </w:p>
    <w:p w:rsidR="00B52DEE" w:rsidRDefault="0016480F" w:rsidP="00B52DEE">
      <w:pPr>
        <w:rPr>
          <w:rFonts w:ascii="Helvetica" w:hAnsi="Helvetica" w:cs="Helvetica"/>
          <w:color w:val="333333"/>
          <w:sz w:val="30"/>
          <w:szCs w:val="30"/>
        </w:rPr>
      </w:pPr>
      <w:hyperlink r:id="rId1859" w:history="1">
        <w:r w:rsidR="00B52DEE">
          <w:rPr>
            <w:rStyle w:val="Hyperlink"/>
            <w:rFonts w:ascii="Helvetica" w:hAnsi="Helvetica" w:cs="Helvetica"/>
            <w:color w:val="8AC007"/>
            <w:sz w:val="30"/>
            <w:szCs w:val="30"/>
          </w:rPr>
          <w:t>« Previous</w:t>
        </w:r>
      </w:hyperlink>
    </w:p>
    <w:p w:rsidR="00B52DEE" w:rsidRDefault="0016480F" w:rsidP="00B52DEE">
      <w:pPr>
        <w:jc w:val="right"/>
        <w:rPr>
          <w:rFonts w:ascii="Helvetica" w:hAnsi="Helvetica" w:cs="Helvetica"/>
          <w:color w:val="333333"/>
          <w:sz w:val="30"/>
          <w:szCs w:val="30"/>
        </w:rPr>
      </w:pPr>
      <w:hyperlink r:id="rId1860" w:history="1">
        <w:r w:rsidR="00B52DEE">
          <w:rPr>
            <w:rStyle w:val="Hyperlink"/>
            <w:rFonts w:ascii="Helvetica" w:hAnsi="Helvetica" w:cs="Helvetica"/>
            <w:color w:val="8AC007"/>
            <w:sz w:val="30"/>
            <w:szCs w:val="30"/>
          </w:rPr>
          <w:t>Next Chapter »</w:t>
        </w:r>
      </w:hyperlink>
    </w:p>
    <w:p w:rsidR="00B52DEE" w:rsidRDefault="0016480F" w:rsidP="00B52DE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76" style="width:0;height:0" o:hralign="center" o:hrstd="t" o:hr="t" fillcolor="#a0a0a0" stroked="f"/>
        </w:pict>
      </w:r>
    </w:p>
    <w:p w:rsidR="00B52DEE" w:rsidRDefault="00B52DEE" w:rsidP="00B52DEE">
      <w:pPr>
        <w:pStyle w:val="Heading2"/>
        <w:rPr>
          <w:rFonts w:cs="Helvetica"/>
          <w:color w:val="333333"/>
        </w:rPr>
      </w:pPr>
      <w:r>
        <w:rPr>
          <w:rFonts w:cs="Helvetica"/>
          <w:color w:val="333333"/>
        </w:rPr>
        <w:t>New Elements in HTML5</w:t>
      </w:r>
    </w:p>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Below is a list of the new HTML5 elements, and a description of what they are used for.</w:t>
      </w:r>
    </w:p>
    <w:p w:rsidR="00B52DEE" w:rsidRDefault="0016480F" w:rsidP="00B52DE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77" style="width:0;height:0" o:hralign="center" o:hrstd="t" o:hr="t" fillcolor="#a0a0a0" stroked="f"/>
        </w:pict>
      </w:r>
    </w:p>
    <w:p w:rsidR="00B52DEE" w:rsidRDefault="00B52DEE" w:rsidP="00B52DEE">
      <w:pPr>
        <w:pStyle w:val="Heading2"/>
        <w:rPr>
          <w:rFonts w:cs="Helvetica"/>
          <w:color w:val="333333"/>
        </w:rPr>
      </w:pPr>
      <w:r>
        <w:rPr>
          <w:rFonts w:cs="Helvetica"/>
          <w:color w:val="333333"/>
        </w:rPr>
        <w:t>New Semantic/Structural Elements</w:t>
      </w:r>
    </w:p>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HTML5 offers new elements for better document structure:</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06"/>
        <w:gridCol w:w="7970"/>
      </w:tblGrid>
      <w:tr w:rsidR="00B52DEE" w:rsidTr="00B52DEE">
        <w:tc>
          <w:tcPr>
            <w:tcW w:w="750" w:type="pct"/>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&lt;article&gt;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an article in the document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&lt;aside&gt;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content aside from the page content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&lt;bdi&gt;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part of text that might be formatted in a different direction from other text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&lt;details&gt;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additional details that the user can view or hide</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lastRenderedPageBreak/>
              <w:t>&lt;dialog&gt;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dialog box or window</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&lt;figcaption&gt;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caption for a &lt;figure&gt; element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&lt;figure&gt;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self-contained content, like illustrations, diagrams, photos, code listings, etc.</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&lt;footer&gt;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footer for the document or a section</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&lt;header&gt;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header for the document or a section</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&lt;main&gt;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the main content of a document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&lt;mark&gt;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marked or highlighted text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&lt;menuitem&gt; </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command/menu item that the user can invoke from a popup menu</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&lt;meter&gt;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scalar measurement within a known range (a gauge)</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&lt;nav&gt;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navigation links in the document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&lt;progress&gt;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the progress of a task</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&lt;rp&gt;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what to show in browsers that do not support ruby annotations</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&lt;rt&gt;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an explanation/pronunciation of characters (for East Asian typography)</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&lt;ruby&gt;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ruby annotation (for East Asian typography)</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&lt;section&gt;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section in the document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&lt;summary&gt;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visible heading for a &lt;details&gt; element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&lt;time&gt;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date/time</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&lt;wbr&gt;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possible line-break</w:t>
            </w:r>
          </w:p>
        </w:tc>
      </w:tr>
    </w:tbl>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 xml:space="preserve">Read more about </w:t>
      </w:r>
      <w:hyperlink r:id="rId1861" w:history="1">
        <w:r>
          <w:rPr>
            <w:rStyle w:val="Hyperlink"/>
            <w:rFonts w:ascii="Helvetica" w:hAnsi="Helvetica" w:cs="Helvetica"/>
            <w:sz w:val="21"/>
            <w:szCs w:val="21"/>
          </w:rPr>
          <w:t>HTML5 Semantics</w:t>
        </w:r>
      </w:hyperlink>
      <w:r>
        <w:rPr>
          <w:rFonts w:ascii="Helvetica" w:hAnsi="Helvetica" w:cs="Helvetica"/>
          <w:color w:val="333333"/>
          <w:sz w:val="21"/>
          <w:szCs w:val="21"/>
        </w:rPr>
        <w:t>.</w:t>
      </w:r>
    </w:p>
    <w:p w:rsidR="00B52DEE" w:rsidRDefault="0016480F" w:rsidP="00B52DE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78" style="width:0;height:0" o:hralign="center" o:hrstd="t" o:hr="t" fillcolor="#a0a0a0" stroked="f"/>
        </w:pict>
      </w:r>
    </w:p>
    <w:p w:rsidR="00B52DEE" w:rsidRDefault="00B52DEE" w:rsidP="00B52DEE">
      <w:pPr>
        <w:pStyle w:val="Heading2"/>
        <w:rPr>
          <w:rFonts w:cs="Helvetica"/>
          <w:color w:val="333333"/>
        </w:rPr>
      </w:pPr>
      <w:r>
        <w:rPr>
          <w:rFonts w:cs="Helvetica"/>
          <w:color w:val="333333"/>
        </w:rPr>
        <w:t>New Form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06"/>
        <w:gridCol w:w="7970"/>
      </w:tblGrid>
      <w:tr w:rsidR="00B52DEE" w:rsidTr="00B52DEE">
        <w:tc>
          <w:tcPr>
            <w:tcW w:w="750" w:type="pct"/>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&lt;datalist&gt;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pre-defined options for input controls</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&lt;keygen&gt;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a key-pair generator field (for forms)</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&lt;output&gt;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the result of a calculation</w:t>
            </w:r>
          </w:p>
        </w:tc>
      </w:tr>
    </w:tbl>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 xml:space="preserve">Read all about old and new form elements in </w:t>
      </w:r>
      <w:hyperlink r:id="rId1862" w:history="1">
        <w:r>
          <w:rPr>
            <w:rStyle w:val="Hyperlink"/>
            <w:rFonts w:ascii="Helvetica" w:hAnsi="Helvetica" w:cs="Helvetica"/>
            <w:sz w:val="21"/>
            <w:szCs w:val="21"/>
          </w:rPr>
          <w:t>HTML Form Elements</w:t>
        </w:r>
      </w:hyperlink>
      <w:r>
        <w:rPr>
          <w:rFonts w:ascii="Helvetica" w:hAnsi="Helvetica" w:cs="Helvetica"/>
          <w:color w:val="333333"/>
          <w:sz w:val="21"/>
          <w:szCs w:val="21"/>
        </w:rPr>
        <w:t>.</w:t>
      </w:r>
    </w:p>
    <w:p w:rsidR="00B52DEE" w:rsidRDefault="0016480F" w:rsidP="00B52DE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79" style="width:0;height:0" o:hralign="center" o:hrstd="t" o:hr="t" fillcolor="#a0a0a0" stroked="f"/>
        </w:pict>
      </w:r>
    </w:p>
    <w:p w:rsidR="00B52DEE" w:rsidRDefault="00B52DEE" w:rsidP="00B52DEE">
      <w:pPr>
        <w:pStyle w:val="Heading2"/>
        <w:rPr>
          <w:rFonts w:cs="Helvetica"/>
          <w:color w:val="333333"/>
        </w:rPr>
      </w:pPr>
      <w:r>
        <w:rPr>
          <w:rFonts w:cs="Helvetica"/>
          <w:color w:val="333333"/>
        </w:rPr>
        <w:lastRenderedPageBreak/>
        <w:t>New Input Types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480"/>
        <w:gridCol w:w="4896"/>
      </w:tblGrid>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New Input Types</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New Input Attributes</w:t>
            </w:r>
          </w:p>
        </w:tc>
      </w:tr>
      <w:tr w:rsidR="00B52DEE" w:rsidTr="00B52DEE">
        <w:tc>
          <w:tcPr>
            <w:tcW w:w="0" w:type="auto"/>
            <w:shd w:val="clear" w:color="auto" w:fill="auto"/>
            <w:tcMar>
              <w:top w:w="0" w:type="dxa"/>
              <w:left w:w="0" w:type="dxa"/>
              <w:bottom w:w="0" w:type="dxa"/>
              <w:right w:w="0" w:type="dxa"/>
            </w:tcMar>
            <w:hideMark/>
          </w:tcPr>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color</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date</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datetime</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datetime-local</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email</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month</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number</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range</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search</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tel</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time</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url</w:t>
            </w:r>
          </w:p>
          <w:p w:rsidR="00B52DEE" w:rsidRDefault="00B52DEE" w:rsidP="00774315">
            <w:pPr>
              <w:numPr>
                <w:ilvl w:val="0"/>
                <w:numId w:val="2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week</w:t>
            </w:r>
          </w:p>
        </w:tc>
        <w:tc>
          <w:tcPr>
            <w:tcW w:w="0" w:type="auto"/>
            <w:shd w:val="clear" w:color="auto" w:fill="auto"/>
            <w:tcMar>
              <w:top w:w="0" w:type="dxa"/>
              <w:left w:w="0" w:type="dxa"/>
              <w:bottom w:w="0" w:type="dxa"/>
              <w:right w:w="0" w:type="dxa"/>
            </w:tcMar>
            <w:vAlign w:val="center"/>
            <w:hideMark/>
          </w:tcPr>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autocomplete</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autofocus</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formaction</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formenctype</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formmethod</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formnovalidate</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formtarget</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height and width</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list</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min and max</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multiple</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pattern (regexp)</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placeholder</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required</w:t>
            </w:r>
          </w:p>
          <w:p w:rsidR="00B52DEE" w:rsidRDefault="00B52DEE" w:rsidP="00774315">
            <w:pPr>
              <w:numPr>
                <w:ilvl w:val="0"/>
                <w:numId w:val="2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step</w:t>
            </w:r>
          </w:p>
        </w:tc>
      </w:tr>
    </w:tbl>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 xml:space="preserve">Learn all about old and new input types in </w:t>
      </w:r>
      <w:hyperlink r:id="rId1863" w:history="1">
        <w:r>
          <w:rPr>
            <w:rStyle w:val="Hyperlink"/>
            <w:rFonts w:ascii="Helvetica" w:hAnsi="Helvetica" w:cs="Helvetica"/>
            <w:sz w:val="21"/>
            <w:szCs w:val="21"/>
          </w:rPr>
          <w:t>HTML Input Types</w:t>
        </w:r>
      </w:hyperlink>
      <w:r>
        <w:rPr>
          <w:rFonts w:ascii="Helvetica" w:hAnsi="Helvetica" w:cs="Helvetica"/>
          <w:color w:val="333333"/>
          <w:sz w:val="21"/>
          <w:szCs w:val="21"/>
        </w:rPr>
        <w:t>.</w:t>
      </w:r>
    </w:p>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 xml:space="preserve">Learn all about input attributes in </w:t>
      </w:r>
      <w:hyperlink r:id="rId1864" w:history="1">
        <w:r>
          <w:rPr>
            <w:rStyle w:val="Hyperlink"/>
            <w:rFonts w:ascii="Helvetica" w:hAnsi="Helvetica" w:cs="Helvetica"/>
            <w:sz w:val="21"/>
            <w:szCs w:val="21"/>
          </w:rPr>
          <w:t>HTML Input Attributes</w:t>
        </w:r>
      </w:hyperlink>
      <w:r>
        <w:rPr>
          <w:rFonts w:ascii="Helvetica" w:hAnsi="Helvetica" w:cs="Helvetica"/>
          <w:color w:val="333333"/>
          <w:sz w:val="21"/>
          <w:szCs w:val="21"/>
        </w:rPr>
        <w:t>.</w:t>
      </w:r>
    </w:p>
    <w:p w:rsidR="00B52DEE" w:rsidRDefault="0016480F" w:rsidP="00B52DE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80" style="width:0;height:0" o:hralign="center" o:hrstd="t" o:hr="t" fillcolor="#a0a0a0" stroked="f"/>
        </w:pict>
      </w:r>
    </w:p>
    <w:p w:rsidR="00B52DEE" w:rsidRDefault="00B52DEE" w:rsidP="00B52DEE">
      <w:pPr>
        <w:pStyle w:val="Heading2"/>
        <w:rPr>
          <w:rFonts w:cs="Helvetica"/>
          <w:color w:val="333333"/>
        </w:rPr>
      </w:pPr>
      <w:r>
        <w:rPr>
          <w:rFonts w:cs="Helvetica"/>
          <w:color w:val="333333"/>
        </w:rPr>
        <w:t>HTML5 - New Attribute Syntax</w:t>
      </w:r>
    </w:p>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HTML5 allows four different syntaxes for attributes.</w:t>
      </w:r>
    </w:p>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This example demonstrates the different syntaxes used in an &lt;input&gt; tag:</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06"/>
        <w:gridCol w:w="7970"/>
      </w:tblGrid>
      <w:tr w:rsidR="00B52DEE" w:rsidTr="00B52DEE">
        <w:tc>
          <w:tcPr>
            <w:tcW w:w="750" w:type="pct"/>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Type</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Example</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Empty</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 xml:space="preserve">&lt;input type="text" value="John" </w:t>
            </w:r>
            <w:r>
              <w:rPr>
                <w:rStyle w:val="Strong"/>
                <w:rFonts w:ascii="Helvetica" w:hAnsi="Helvetica" w:cs="Helvetica"/>
                <w:color w:val="333333"/>
                <w:sz w:val="21"/>
                <w:szCs w:val="21"/>
              </w:rPr>
              <w:t>disabled</w:t>
            </w:r>
            <w:r>
              <w:rPr>
                <w:rFonts w:ascii="Helvetica" w:hAnsi="Helvetica" w:cs="Helvetica"/>
                <w:color w:val="333333"/>
                <w:sz w:val="21"/>
                <w:szCs w:val="21"/>
              </w:rPr>
              <w:t>&gt;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Unquoted</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 xml:space="preserve">&lt;input type="text" </w:t>
            </w:r>
            <w:r>
              <w:rPr>
                <w:rStyle w:val="Strong"/>
                <w:rFonts w:ascii="Helvetica" w:hAnsi="Helvetica" w:cs="Helvetica"/>
                <w:color w:val="333333"/>
                <w:sz w:val="21"/>
                <w:szCs w:val="21"/>
              </w:rPr>
              <w:t>value=John</w:t>
            </w:r>
            <w:r>
              <w:rPr>
                <w:rFonts w:ascii="Helvetica" w:hAnsi="Helvetica" w:cs="Helvetica"/>
                <w:color w:val="333333"/>
                <w:sz w:val="21"/>
                <w:szCs w:val="21"/>
              </w:rPr>
              <w:t>&gt;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Double-quoted</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 xml:space="preserve">&lt;input type="text" </w:t>
            </w:r>
            <w:r>
              <w:rPr>
                <w:rStyle w:val="Strong"/>
                <w:rFonts w:ascii="Helvetica" w:hAnsi="Helvetica" w:cs="Helvetica"/>
                <w:color w:val="333333"/>
                <w:sz w:val="21"/>
                <w:szCs w:val="21"/>
              </w:rPr>
              <w:t>value="John Doe"</w:t>
            </w:r>
            <w:r>
              <w:rPr>
                <w:rFonts w:ascii="Helvetica" w:hAnsi="Helvetica" w:cs="Helvetica"/>
                <w:color w:val="333333"/>
                <w:sz w:val="21"/>
                <w:szCs w:val="21"/>
              </w:rPr>
              <w:t>&gt;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Single-quoted</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 xml:space="preserve">&lt;input type="text" </w:t>
            </w:r>
            <w:r>
              <w:rPr>
                <w:rStyle w:val="Strong"/>
                <w:rFonts w:ascii="Helvetica" w:hAnsi="Helvetica" w:cs="Helvetica"/>
                <w:color w:val="333333"/>
                <w:sz w:val="21"/>
                <w:szCs w:val="21"/>
              </w:rPr>
              <w:t>value='John Doe'</w:t>
            </w:r>
            <w:r>
              <w:rPr>
                <w:rFonts w:ascii="Helvetica" w:hAnsi="Helvetica" w:cs="Helvetica"/>
                <w:color w:val="333333"/>
                <w:sz w:val="21"/>
                <w:szCs w:val="21"/>
              </w:rPr>
              <w:t>&gt;</w:t>
            </w:r>
          </w:p>
        </w:tc>
      </w:tr>
    </w:tbl>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In HTML5, all four syntaxes may be used, depending on what is needed for the attribute.</w:t>
      </w:r>
    </w:p>
    <w:p w:rsidR="00B52DEE" w:rsidRDefault="0016480F" w:rsidP="00B52DE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81" style="width:0;height:0" o:hralign="center" o:hrstd="t" o:hr="t" fillcolor="#a0a0a0" stroked="f"/>
        </w:pict>
      </w:r>
    </w:p>
    <w:p w:rsidR="00B52DEE" w:rsidRDefault="00B52DEE" w:rsidP="00B52DEE">
      <w:pPr>
        <w:pStyle w:val="Heading2"/>
        <w:rPr>
          <w:rFonts w:cs="Helvetica"/>
          <w:color w:val="333333"/>
        </w:rPr>
      </w:pPr>
      <w:r>
        <w:rPr>
          <w:rFonts w:cs="Helvetica"/>
          <w:color w:val="333333"/>
        </w:rPr>
        <w:t>HTML5 Graphics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06"/>
        <w:gridCol w:w="7970"/>
      </w:tblGrid>
      <w:tr w:rsidR="00B52DEE" w:rsidTr="00B52DEE">
        <w:tc>
          <w:tcPr>
            <w:tcW w:w="750" w:type="pct"/>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lastRenderedPageBreak/>
              <w:t>&lt;canvas&gt;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graphic drawing using JavaScript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&lt;svg&gt;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graphic drawing using SVG</w:t>
            </w:r>
          </w:p>
        </w:tc>
      </w:tr>
    </w:tbl>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 xml:space="preserve">Read more about </w:t>
      </w:r>
      <w:hyperlink r:id="rId1865" w:history="1">
        <w:r>
          <w:rPr>
            <w:rStyle w:val="Hyperlink"/>
            <w:rFonts w:ascii="Helvetica" w:hAnsi="Helvetica" w:cs="Helvetica"/>
            <w:sz w:val="21"/>
            <w:szCs w:val="21"/>
          </w:rPr>
          <w:t>HTML5 Canvas</w:t>
        </w:r>
      </w:hyperlink>
      <w:r>
        <w:rPr>
          <w:rFonts w:ascii="Helvetica" w:hAnsi="Helvetica" w:cs="Helvetica"/>
          <w:color w:val="333333"/>
          <w:sz w:val="21"/>
          <w:szCs w:val="21"/>
        </w:rPr>
        <w:t>.</w:t>
      </w:r>
    </w:p>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 xml:space="preserve">Read more about </w:t>
      </w:r>
      <w:hyperlink r:id="rId1866" w:history="1">
        <w:r>
          <w:rPr>
            <w:rStyle w:val="Hyperlink"/>
            <w:rFonts w:ascii="Helvetica" w:hAnsi="Helvetica" w:cs="Helvetica"/>
            <w:sz w:val="21"/>
            <w:szCs w:val="21"/>
          </w:rPr>
          <w:t>HTML5 SVG</w:t>
        </w:r>
      </w:hyperlink>
      <w:r>
        <w:rPr>
          <w:rFonts w:ascii="Helvetica" w:hAnsi="Helvetica" w:cs="Helvetica"/>
          <w:color w:val="333333"/>
          <w:sz w:val="21"/>
          <w:szCs w:val="21"/>
        </w:rPr>
        <w:t>.</w:t>
      </w:r>
    </w:p>
    <w:p w:rsidR="00B52DEE" w:rsidRDefault="0016480F" w:rsidP="00B52DE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82" style="width:0;height:0" o:hralign="center" o:hrstd="t" o:hr="t" fillcolor="#a0a0a0" stroked="f"/>
        </w:pict>
      </w:r>
    </w:p>
    <w:p w:rsidR="00B52DEE" w:rsidRDefault="00B52DEE" w:rsidP="00B52DEE">
      <w:pPr>
        <w:pStyle w:val="Heading2"/>
        <w:rPr>
          <w:rFonts w:cs="Helvetica"/>
          <w:color w:val="333333"/>
        </w:rPr>
      </w:pPr>
      <w:r>
        <w:rPr>
          <w:rFonts w:cs="Helvetica"/>
          <w:color w:val="333333"/>
        </w:rPr>
        <w:t>New Media Elements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06"/>
        <w:gridCol w:w="7970"/>
      </w:tblGrid>
      <w:tr w:rsidR="00B52DEE" w:rsidTr="00B52DEE">
        <w:tc>
          <w:tcPr>
            <w:tcW w:w="750" w:type="pct"/>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&lt;audio&gt;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sound or music content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&lt;embed&gt;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containers for external applications (like plug-ins)</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&lt;source&gt;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sources for &lt;video&gt; and &lt;audio&gt;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&lt;track&gt;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tracks for &lt;video&gt; and &lt;audio&gt;</w:t>
            </w:r>
          </w:p>
        </w:tc>
      </w:tr>
      <w:tr w:rsidR="00B52DEE" w:rsidTr="00B52DEE">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&lt;video&gt;</w:t>
            </w:r>
          </w:p>
        </w:tc>
        <w:tc>
          <w:tcPr>
            <w:tcW w:w="0" w:type="auto"/>
            <w:shd w:val="clear" w:color="auto" w:fill="auto"/>
            <w:tcMar>
              <w:top w:w="0" w:type="dxa"/>
              <w:left w:w="0" w:type="dxa"/>
              <w:bottom w:w="0" w:type="dxa"/>
              <w:right w:w="0" w:type="dxa"/>
            </w:tcMar>
            <w:vAlign w:val="center"/>
            <w:hideMark/>
          </w:tcPr>
          <w:p w:rsidR="00B52DEE" w:rsidRDefault="00B52DEE">
            <w:pPr>
              <w:spacing w:after="180"/>
              <w:rPr>
                <w:rFonts w:ascii="Helvetica" w:hAnsi="Helvetica" w:cs="Helvetica"/>
                <w:color w:val="333333"/>
                <w:sz w:val="21"/>
                <w:szCs w:val="21"/>
              </w:rPr>
            </w:pPr>
            <w:r>
              <w:rPr>
                <w:rFonts w:ascii="Helvetica" w:hAnsi="Helvetica" w:cs="Helvetica"/>
                <w:color w:val="333333"/>
                <w:sz w:val="21"/>
                <w:szCs w:val="21"/>
              </w:rPr>
              <w:t>Defines video or movie content</w:t>
            </w:r>
          </w:p>
        </w:tc>
      </w:tr>
    </w:tbl>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 xml:space="preserve">Read more about </w:t>
      </w:r>
      <w:hyperlink r:id="rId1867" w:history="1">
        <w:r>
          <w:rPr>
            <w:rStyle w:val="Hyperlink"/>
            <w:rFonts w:ascii="Helvetica" w:hAnsi="Helvetica" w:cs="Helvetica"/>
            <w:sz w:val="21"/>
            <w:szCs w:val="21"/>
          </w:rPr>
          <w:t>HTML5 Video</w:t>
        </w:r>
      </w:hyperlink>
      <w:r>
        <w:rPr>
          <w:rFonts w:ascii="Helvetica" w:hAnsi="Helvetica" w:cs="Helvetica"/>
          <w:color w:val="333333"/>
          <w:sz w:val="21"/>
          <w:szCs w:val="21"/>
        </w:rPr>
        <w:t>.</w:t>
      </w:r>
    </w:p>
    <w:p w:rsidR="00B52DEE" w:rsidRDefault="00B52DEE" w:rsidP="00B52DEE">
      <w:pPr>
        <w:pStyle w:val="NormalWeb"/>
        <w:rPr>
          <w:rFonts w:ascii="Helvetica" w:hAnsi="Helvetica" w:cs="Helvetica"/>
          <w:color w:val="333333"/>
          <w:sz w:val="21"/>
          <w:szCs w:val="21"/>
        </w:rPr>
      </w:pPr>
      <w:r>
        <w:rPr>
          <w:rFonts w:ascii="Helvetica" w:hAnsi="Helvetica" w:cs="Helvetica"/>
          <w:color w:val="333333"/>
          <w:sz w:val="21"/>
          <w:szCs w:val="21"/>
        </w:rPr>
        <w:t xml:space="preserve">Read more about </w:t>
      </w:r>
      <w:hyperlink r:id="rId1868" w:history="1">
        <w:r>
          <w:rPr>
            <w:rStyle w:val="Hyperlink"/>
            <w:rFonts w:ascii="Helvetica" w:hAnsi="Helvetica" w:cs="Helvetica"/>
            <w:sz w:val="21"/>
            <w:szCs w:val="21"/>
          </w:rPr>
          <w:t>HTML5 Audio</w:t>
        </w:r>
      </w:hyperlink>
      <w:r>
        <w:rPr>
          <w:rFonts w:ascii="Helvetica" w:hAnsi="Helvetica" w:cs="Helvetica"/>
          <w:color w:val="333333"/>
          <w:sz w:val="21"/>
          <w:szCs w:val="21"/>
        </w:rPr>
        <w:t>.</w:t>
      </w:r>
    </w:p>
    <w:p w:rsidR="00B52DEE" w:rsidRDefault="00B52DEE" w:rsidP="00B52DEE">
      <w:pPr>
        <w:spacing w:after="240"/>
        <w:rPr>
          <w:rFonts w:ascii="Helvetica" w:hAnsi="Helvetica" w:cs="Helvetica"/>
          <w:color w:val="333333"/>
          <w:sz w:val="21"/>
          <w:szCs w:val="21"/>
        </w:rPr>
      </w:pPr>
      <w:r>
        <w:rPr>
          <w:rFonts w:ascii="Helvetica" w:hAnsi="Helvetica" w:cs="Helvetica"/>
          <w:color w:val="333333"/>
          <w:sz w:val="21"/>
          <w:szCs w:val="21"/>
        </w:rPr>
        <w:br/>
      </w:r>
    </w:p>
    <w:p w:rsidR="00B52DEE" w:rsidRDefault="0016480F" w:rsidP="00B52DEE">
      <w:pPr>
        <w:spacing w:after="0"/>
        <w:rPr>
          <w:rFonts w:ascii="Helvetica" w:hAnsi="Helvetica" w:cs="Helvetica"/>
          <w:color w:val="333333"/>
          <w:sz w:val="30"/>
          <w:szCs w:val="30"/>
        </w:rPr>
      </w:pPr>
      <w:hyperlink r:id="rId1869" w:history="1">
        <w:r w:rsidR="00B52DEE">
          <w:rPr>
            <w:rStyle w:val="Hyperlink"/>
            <w:rFonts w:ascii="Helvetica" w:hAnsi="Helvetica" w:cs="Helvetica"/>
            <w:color w:val="8AC007"/>
            <w:sz w:val="30"/>
            <w:szCs w:val="30"/>
          </w:rPr>
          <w:t>« Previous</w:t>
        </w:r>
      </w:hyperlink>
    </w:p>
    <w:p w:rsidR="00B52DEE" w:rsidRDefault="0016480F" w:rsidP="00B52DEE">
      <w:pPr>
        <w:jc w:val="right"/>
        <w:rPr>
          <w:rFonts w:ascii="Helvetica" w:hAnsi="Helvetica" w:cs="Helvetica"/>
          <w:color w:val="333333"/>
          <w:sz w:val="30"/>
          <w:szCs w:val="30"/>
        </w:rPr>
      </w:pPr>
      <w:hyperlink r:id="rId1870" w:history="1">
        <w:r w:rsidR="00B52DEE">
          <w:rPr>
            <w:rStyle w:val="Hyperlink"/>
            <w:rFonts w:ascii="Helvetica" w:hAnsi="Helvetica" w:cs="Helvetica"/>
            <w:color w:val="8AC007"/>
            <w:sz w:val="30"/>
            <w:szCs w:val="30"/>
          </w:rPr>
          <w:t>Next Chapter »</w:t>
        </w:r>
      </w:hyperlink>
    </w:p>
    <w:p w:rsidR="004F0177" w:rsidRDefault="004F0177" w:rsidP="004F0177">
      <w:pPr>
        <w:pStyle w:val="Heading1"/>
        <w:rPr>
          <w:rFonts w:cs="Helvetica"/>
          <w:color w:val="333333"/>
        </w:rPr>
      </w:pPr>
      <w:r>
        <w:rPr>
          <w:rFonts w:cs="Helvetica"/>
          <w:color w:val="333333"/>
        </w:rPr>
        <w:t xml:space="preserve">HTML5 </w:t>
      </w:r>
      <w:r>
        <w:rPr>
          <w:rStyle w:val="colorh1"/>
          <w:rFonts w:cs="Helvetica"/>
          <w:color w:val="333333"/>
        </w:rPr>
        <w:t>Semantic Elements</w:t>
      </w:r>
    </w:p>
    <w:p w:rsidR="004F0177" w:rsidRDefault="0016480F" w:rsidP="004F0177">
      <w:pPr>
        <w:rPr>
          <w:rFonts w:ascii="Helvetica" w:hAnsi="Helvetica" w:cs="Helvetica"/>
          <w:color w:val="333333"/>
          <w:sz w:val="30"/>
          <w:szCs w:val="30"/>
        </w:rPr>
      </w:pPr>
      <w:hyperlink r:id="rId1871" w:history="1">
        <w:r w:rsidR="004F0177">
          <w:rPr>
            <w:rStyle w:val="Hyperlink"/>
            <w:rFonts w:ascii="Helvetica" w:hAnsi="Helvetica" w:cs="Helvetica"/>
            <w:color w:val="8AC007"/>
            <w:sz w:val="30"/>
            <w:szCs w:val="30"/>
          </w:rPr>
          <w:t>« Previous</w:t>
        </w:r>
      </w:hyperlink>
    </w:p>
    <w:p w:rsidR="004F0177" w:rsidRDefault="0016480F" w:rsidP="004F0177">
      <w:pPr>
        <w:jc w:val="right"/>
        <w:rPr>
          <w:rFonts w:ascii="Helvetica" w:hAnsi="Helvetica" w:cs="Helvetica"/>
          <w:color w:val="333333"/>
          <w:sz w:val="30"/>
          <w:szCs w:val="30"/>
        </w:rPr>
      </w:pPr>
      <w:hyperlink r:id="rId1872" w:history="1">
        <w:r w:rsidR="004F0177">
          <w:rPr>
            <w:rStyle w:val="Hyperlink"/>
            <w:rFonts w:ascii="Helvetica" w:hAnsi="Helvetica" w:cs="Helvetica"/>
            <w:color w:val="8AC007"/>
            <w:sz w:val="30"/>
            <w:szCs w:val="30"/>
          </w:rPr>
          <w:t>Next Chapter »</w:t>
        </w:r>
      </w:hyperlink>
    </w:p>
    <w:p w:rsidR="004F0177" w:rsidRDefault="0016480F" w:rsidP="004F017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83" style="width:0;height:0" o:hralign="center" o:hrstd="t" o:hr="t" fillcolor="#a0a0a0" stroked="f"/>
        </w:pict>
      </w:r>
    </w:p>
    <w:p w:rsidR="004F0177" w:rsidRDefault="004F0177" w:rsidP="004F0177">
      <w:pPr>
        <w:pStyle w:val="intro"/>
        <w:rPr>
          <w:rFonts w:ascii="Helvetica" w:hAnsi="Helvetica" w:cs="Helvetica"/>
        </w:rPr>
      </w:pPr>
      <w:r>
        <w:rPr>
          <w:rFonts w:ascii="Helvetica" w:hAnsi="Helvetica" w:cs="Helvetica"/>
        </w:rPr>
        <w:t>Semantics is the study of the meanings of words and phrases in language.</w:t>
      </w:r>
    </w:p>
    <w:p w:rsidR="004F0177" w:rsidRDefault="004F0177" w:rsidP="004F0177">
      <w:pPr>
        <w:pStyle w:val="intro"/>
        <w:rPr>
          <w:rFonts w:ascii="Helvetica" w:hAnsi="Helvetica" w:cs="Helvetica"/>
        </w:rPr>
      </w:pPr>
      <w:r>
        <w:rPr>
          <w:rFonts w:ascii="Helvetica" w:hAnsi="Helvetica" w:cs="Helvetica"/>
        </w:rPr>
        <w:t>Semantic elements are elements with a meaning.</w:t>
      </w:r>
    </w:p>
    <w:p w:rsidR="004F0177" w:rsidRDefault="0016480F" w:rsidP="004F017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84" style="width:0;height:0" o:hralign="center" o:hrstd="t" o:hr="t" fillcolor="#a0a0a0" stroked="f"/>
        </w:pict>
      </w:r>
    </w:p>
    <w:p w:rsidR="004F0177" w:rsidRDefault="004F0177" w:rsidP="004F0177">
      <w:pPr>
        <w:pStyle w:val="Heading2"/>
        <w:rPr>
          <w:rFonts w:cs="Helvetica"/>
          <w:color w:val="333333"/>
        </w:rPr>
      </w:pPr>
      <w:r>
        <w:rPr>
          <w:rFonts w:cs="Helvetica"/>
          <w:color w:val="333333"/>
        </w:rPr>
        <w:lastRenderedPageBreak/>
        <w:t>What are Semantic Elements?</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A semantic element clearly describes its meaning to both the browser and the developer.</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 xml:space="preserve">Examples of </w:t>
      </w:r>
      <w:r>
        <w:rPr>
          <w:rStyle w:val="Strong"/>
          <w:rFonts w:ascii="Helvetica" w:hAnsi="Helvetica" w:cs="Helvetica"/>
          <w:color w:val="333333"/>
          <w:sz w:val="21"/>
          <w:szCs w:val="21"/>
        </w:rPr>
        <w:t>non-semantic</w:t>
      </w:r>
      <w:r>
        <w:rPr>
          <w:rFonts w:ascii="Helvetica" w:hAnsi="Helvetica" w:cs="Helvetica"/>
          <w:color w:val="333333"/>
          <w:sz w:val="21"/>
          <w:szCs w:val="21"/>
        </w:rPr>
        <w:t xml:space="preserve"> elements: &lt;div&gt; and &lt;span&gt; - Tells nothing about its content.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 xml:space="preserve">Examples of </w:t>
      </w:r>
      <w:r>
        <w:rPr>
          <w:rStyle w:val="Strong"/>
          <w:rFonts w:ascii="Helvetica" w:hAnsi="Helvetica" w:cs="Helvetica"/>
          <w:color w:val="333333"/>
          <w:sz w:val="21"/>
          <w:szCs w:val="21"/>
        </w:rPr>
        <w:t>semantic</w:t>
      </w:r>
      <w:r>
        <w:rPr>
          <w:rFonts w:ascii="Helvetica" w:hAnsi="Helvetica" w:cs="Helvetica"/>
          <w:color w:val="333333"/>
          <w:sz w:val="21"/>
          <w:szCs w:val="21"/>
        </w:rPr>
        <w:t xml:space="preserve"> elements: &lt;form&gt;, &lt;table&gt;, and &lt;img&gt; - Clearly defines its content.</w:t>
      </w:r>
    </w:p>
    <w:p w:rsidR="004F0177" w:rsidRDefault="0016480F" w:rsidP="004F017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85" style="width:0;height:0" o:hralign="center" o:hrstd="t" o:hr="t" fillcolor="#a0a0a0" stroked="f"/>
        </w:pict>
      </w:r>
    </w:p>
    <w:p w:rsidR="004F0177" w:rsidRDefault="004F0177" w:rsidP="004F0177">
      <w:pPr>
        <w:pStyle w:val="Heading2"/>
        <w:rPr>
          <w:rFonts w:cs="Helvetica"/>
          <w:color w:val="333333"/>
        </w:rPr>
      </w:pPr>
      <w:r>
        <w:rPr>
          <w:rFonts w:cs="Helvetica"/>
          <w:color w:val="333333"/>
        </w:rPr>
        <w:t>Browser Support</w:t>
      </w:r>
    </w:p>
    <w:p w:rsidR="004F0177" w:rsidRDefault="004F0177" w:rsidP="004F0177">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95275" cy="285750"/>
            <wp:effectExtent l="19050" t="0" r="9525" b="0"/>
            <wp:docPr id="3719" name="Picture 371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9" descr="Internet Explorer"/>
                    <pic:cNvPicPr>
                      <a:picLocks noChangeAspect="1" noChangeArrowheads="1"/>
                    </pic:cNvPicPr>
                  </pic:nvPicPr>
                  <pic:blipFill>
                    <a:blip r:embed="rId1873"/>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Helvetica" w:hAnsi="Helvetica" w:cs="Helvetica"/>
          <w:noProof/>
          <w:color w:val="333333"/>
          <w:sz w:val="21"/>
          <w:szCs w:val="21"/>
        </w:rPr>
        <w:drawing>
          <wp:inline distT="0" distB="0" distL="0" distR="0">
            <wp:extent cx="295275" cy="285750"/>
            <wp:effectExtent l="19050" t="0" r="9525" b="0"/>
            <wp:docPr id="3720" name="Picture 372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0" descr="Firefox"/>
                    <pic:cNvPicPr>
                      <a:picLocks noChangeAspect="1" noChangeArrowheads="1"/>
                    </pic:cNvPicPr>
                  </pic:nvPicPr>
                  <pic:blipFill>
                    <a:blip r:embed="rId1874"/>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Helvetica" w:hAnsi="Helvetica" w:cs="Helvetica"/>
          <w:noProof/>
          <w:color w:val="333333"/>
          <w:sz w:val="21"/>
          <w:szCs w:val="21"/>
        </w:rPr>
        <w:drawing>
          <wp:inline distT="0" distB="0" distL="0" distR="0">
            <wp:extent cx="266700" cy="285750"/>
            <wp:effectExtent l="19050" t="0" r="0" b="0"/>
            <wp:docPr id="3721" name="Picture 372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1" descr="Opera"/>
                    <pic:cNvPicPr>
                      <a:picLocks noChangeAspect="1" noChangeArrowheads="1"/>
                    </pic:cNvPicPr>
                  </pic:nvPicPr>
                  <pic:blipFill>
                    <a:blip r:embed="rId1875"/>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Helvetica" w:hAnsi="Helvetica" w:cs="Helvetica"/>
          <w:noProof/>
          <w:color w:val="333333"/>
          <w:sz w:val="21"/>
          <w:szCs w:val="21"/>
        </w:rPr>
        <w:drawing>
          <wp:inline distT="0" distB="0" distL="0" distR="0">
            <wp:extent cx="295275" cy="285750"/>
            <wp:effectExtent l="19050" t="0" r="9525" b="0"/>
            <wp:docPr id="3722" name="Picture 3722"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2" descr="Google Chrome"/>
                    <pic:cNvPicPr>
                      <a:picLocks noChangeAspect="1" noChangeArrowheads="1"/>
                    </pic:cNvPicPr>
                  </pic:nvPicPr>
                  <pic:blipFill>
                    <a:blip r:embed="rId1876"/>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ascii="Helvetica" w:hAnsi="Helvetica" w:cs="Helvetica"/>
          <w:noProof/>
          <w:color w:val="333333"/>
          <w:sz w:val="21"/>
          <w:szCs w:val="21"/>
        </w:rPr>
        <w:drawing>
          <wp:inline distT="0" distB="0" distL="0" distR="0">
            <wp:extent cx="266700" cy="285750"/>
            <wp:effectExtent l="19050" t="0" r="0" b="0"/>
            <wp:docPr id="3723" name="Picture 372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3" descr="Safari"/>
                    <pic:cNvPicPr>
                      <a:picLocks noChangeAspect="1" noChangeArrowheads="1"/>
                    </pic:cNvPicPr>
                  </pic:nvPicPr>
                  <pic:blipFill>
                    <a:blip r:embed="rId1877"/>
                    <a:srcRect/>
                    <a:stretch>
                      <a:fillRect/>
                    </a:stretch>
                  </pic:blipFill>
                  <pic:spPr bwMode="auto">
                    <a:xfrm>
                      <a:off x="0" y="0"/>
                      <a:ext cx="266700" cy="285750"/>
                    </a:xfrm>
                    <a:prstGeom prst="rect">
                      <a:avLst/>
                    </a:prstGeom>
                    <a:noFill/>
                    <a:ln w="9525">
                      <a:noFill/>
                      <a:miter lim="800000"/>
                      <a:headEnd/>
                      <a:tailEnd/>
                    </a:ln>
                  </pic:spPr>
                </pic:pic>
              </a:graphicData>
            </a:graphic>
          </wp:inline>
        </w:drawing>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HTML5 semantic elements are supported in all modern browsers.</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In addition, you can "teach" older browsers how to handle "unknown elements".</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 xml:space="preserve">Read about it in </w:t>
      </w:r>
      <w:hyperlink r:id="rId1878" w:history="1">
        <w:r>
          <w:rPr>
            <w:rStyle w:val="Hyperlink"/>
            <w:rFonts w:ascii="Helvetica" w:hAnsi="Helvetica" w:cs="Helvetica"/>
            <w:sz w:val="21"/>
            <w:szCs w:val="21"/>
          </w:rPr>
          <w:t>HTML5 Browser Support</w:t>
        </w:r>
      </w:hyperlink>
      <w:r>
        <w:rPr>
          <w:rFonts w:ascii="Helvetica" w:hAnsi="Helvetica" w:cs="Helvetica"/>
          <w:color w:val="333333"/>
          <w:sz w:val="21"/>
          <w:szCs w:val="21"/>
        </w:rPr>
        <w:t>.</w:t>
      </w:r>
    </w:p>
    <w:p w:rsidR="004F0177" w:rsidRDefault="0016480F" w:rsidP="004F017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86" style="width:0;height:0" o:hralign="center" o:hrstd="t" o:hr="t" fillcolor="#a0a0a0" stroked="f"/>
        </w:pict>
      </w:r>
    </w:p>
    <w:p w:rsidR="004F0177" w:rsidRDefault="004F0177" w:rsidP="004F0177">
      <w:pPr>
        <w:pStyle w:val="Heading2"/>
        <w:rPr>
          <w:rFonts w:cs="Helvetica"/>
          <w:color w:val="333333"/>
        </w:rPr>
      </w:pPr>
      <w:r>
        <w:rPr>
          <w:rFonts w:cs="Helvetica"/>
          <w:color w:val="333333"/>
        </w:rPr>
        <w:t>New Semantic Elements in HTML5</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 xml:space="preserve">Many web sites contain HTML code </w:t>
      </w:r>
      <w:proofErr w:type="gramStart"/>
      <w:r>
        <w:rPr>
          <w:rFonts w:ascii="Helvetica" w:hAnsi="Helvetica" w:cs="Helvetica"/>
          <w:color w:val="333333"/>
          <w:sz w:val="21"/>
          <w:szCs w:val="21"/>
        </w:rPr>
        <w:t>like:</w:t>
      </w:r>
      <w:proofErr w:type="gramEnd"/>
      <w:r>
        <w:rPr>
          <w:rFonts w:ascii="Helvetica" w:hAnsi="Helvetica" w:cs="Helvetica"/>
          <w:color w:val="333333"/>
          <w:sz w:val="21"/>
          <w:szCs w:val="21"/>
        </w:rPr>
        <w:t>&lt; div id="nav"&gt; &lt;div class="header"&gt; &lt;div id="footer"&gt;</w:t>
      </w:r>
      <w:r>
        <w:rPr>
          <w:rFonts w:ascii="Helvetica" w:hAnsi="Helvetica" w:cs="Helvetica"/>
          <w:color w:val="333333"/>
          <w:sz w:val="21"/>
          <w:szCs w:val="21"/>
        </w:rPr>
        <w:br/>
        <w:t>to indicate navigation, header, and footer.</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HTML5 offers new semantic elements to define different parts of a web page:  </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&lt;article&gt;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&lt;aside&gt;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&lt;details&gt;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&lt;figcaption&gt;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&lt;figure&gt;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&lt;footer&gt;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&lt;header&gt;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&lt;main&gt;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&lt;mark&gt;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&lt;nav&gt;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&lt;section&gt;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&lt;summary&gt;</w:t>
      </w:r>
    </w:p>
    <w:p w:rsidR="004F0177" w:rsidRDefault="004F0177" w:rsidP="00774315">
      <w:pPr>
        <w:numPr>
          <w:ilvl w:val="0"/>
          <w:numId w:val="3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&lt;time&gt;</w:t>
      </w:r>
    </w:p>
    <w:p w:rsidR="004F0177" w:rsidRDefault="004F0177" w:rsidP="004F0177">
      <w:pPr>
        <w:spacing w:after="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2085975" cy="2457450"/>
            <wp:effectExtent l="19050" t="0" r="9525" b="0"/>
            <wp:docPr id="3725" name="Picture 3725"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5" descr="HTML5 Semantic Elements"/>
                    <pic:cNvPicPr>
                      <a:picLocks noChangeAspect="1" noChangeArrowheads="1"/>
                    </pic:cNvPicPr>
                  </pic:nvPicPr>
                  <pic:blipFill>
                    <a:blip r:embed="rId335"/>
                    <a:srcRect/>
                    <a:stretch>
                      <a:fillRect/>
                    </a:stretch>
                  </pic:blipFill>
                  <pic:spPr bwMode="auto">
                    <a:xfrm>
                      <a:off x="0" y="0"/>
                      <a:ext cx="2085975" cy="2457450"/>
                    </a:xfrm>
                    <a:prstGeom prst="rect">
                      <a:avLst/>
                    </a:prstGeom>
                    <a:noFill/>
                    <a:ln w="9525">
                      <a:noFill/>
                      <a:miter lim="800000"/>
                      <a:headEnd/>
                      <a:tailEnd/>
                    </a:ln>
                  </pic:spPr>
                </pic:pic>
              </a:graphicData>
            </a:graphic>
          </wp:inline>
        </w:drawing>
      </w:r>
    </w:p>
    <w:p w:rsidR="004F0177" w:rsidRDefault="0016480F" w:rsidP="004F017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87" style="width:0;height:0" o:hralign="center" o:hrstd="t" o:hr="t" fillcolor="#a0a0a0" stroked="f"/>
        </w:pict>
      </w:r>
    </w:p>
    <w:p w:rsidR="004F0177" w:rsidRDefault="004F0177" w:rsidP="004F0177">
      <w:pPr>
        <w:pStyle w:val="Heading2"/>
        <w:rPr>
          <w:rFonts w:cs="Helvetica"/>
          <w:color w:val="333333"/>
        </w:rPr>
      </w:pPr>
      <w:r>
        <w:rPr>
          <w:rFonts w:cs="Helvetica"/>
          <w:color w:val="333333"/>
        </w:rPr>
        <w:t>HTML5 &lt;section&gt; Element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The &lt;section&gt; element defines a section in a document.</w:t>
      </w:r>
    </w:p>
    <w:p w:rsidR="004F0177" w:rsidRDefault="004F0177" w:rsidP="004F0177">
      <w:pPr>
        <w:pStyle w:val="NormalWeb"/>
        <w:rPr>
          <w:rFonts w:ascii="Helvetica" w:hAnsi="Helvetica" w:cs="Helvetica"/>
          <w:color w:val="333333"/>
          <w:sz w:val="21"/>
          <w:szCs w:val="21"/>
        </w:rPr>
      </w:pPr>
      <w:proofErr w:type="gramStart"/>
      <w:r>
        <w:rPr>
          <w:rFonts w:ascii="Helvetica" w:hAnsi="Helvetica" w:cs="Helvetica"/>
          <w:color w:val="333333"/>
          <w:sz w:val="21"/>
          <w:szCs w:val="21"/>
        </w:rPr>
        <w:t>According to W3C's HTML5 documentation: "A section is a thematic grouping of content, typically with a heading."</w:t>
      </w:r>
      <w:proofErr w:type="gramEnd"/>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A Web site's home page could be split into sections for introduction, content, and contact information.</w:t>
      </w:r>
    </w:p>
    <w:p w:rsidR="004F0177" w:rsidRDefault="004F0177" w:rsidP="004F0177">
      <w:pPr>
        <w:pStyle w:val="Heading2"/>
        <w:shd w:val="clear" w:color="auto" w:fill="F1F1F1"/>
        <w:spacing w:before="15"/>
        <w:rPr>
          <w:rFonts w:cs="Helvetica"/>
          <w:color w:val="555555"/>
          <w:sz w:val="30"/>
          <w:szCs w:val="30"/>
        </w:rPr>
      </w:pPr>
      <w:r>
        <w:rPr>
          <w:rFonts w:cs="Helvetica"/>
          <w:color w:val="555555"/>
          <w:sz w:val="30"/>
          <w:szCs w:val="30"/>
        </w:rPr>
        <w:t>Example</w:t>
      </w:r>
    </w:p>
    <w:p w:rsidR="004F0177" w:rsidRDefault="004F0177" w:rsidP="004F017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section</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WWF</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The World Wide Fund for Nature (WWF) is....</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t xml:space="preserve"> </w:t>
      </w:r>
    </w:p>
    <w:p w:rsidR="004F0177" w:rsidRDefault="004F0177" w:rsidP="004F017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7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F0177" w:rsidRDefault="0016480F" w:rsidP="004F0177">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88" style="width:0;height:0" o:hralign="center" o:hrstd="t" o:hr="t" fillcolor="#a0a0a0" stroked="f"/>
        </w:pict>
      </w:r>
    </w:p>
    <w:p w:rsidR="004F0177" w:rsidRDefault="004F0177" w:rsidP="004F0177">
      <w:pPr>
        <w:pStyle w:val="Heading2"/>
        <w:rPr>
          <w:rFonts w:cs="Helvetica"/>
          <w:color w:val="333333"/>
        </w:rPr>
      </w:pPr>
      <w:r>
        <w:rPr>
          <w:rFonts w:cs="Helvetica"/>
          <w:color w:val="333333"/>
        </w:rPr>
        <w:t>HTML5 &lt;article&gt; Element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The &lt;article&gt; element specifies independent, self-contained content.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 xml:space="preserve">An article should make sense </w:t>
      </w:r>
      <w:proofErr w:type="gramStart"/>
      <w:r>
        <w:rPr>
          <w:rFonts w:ascii="Helvetica" w:hAnsi="Helvetica" w:cs="Helvetica"/>
          <w:color w:val="333333"/>
          <w:sz w:val="21"/>
          <w:szCs w:val="21"/>
        </w:rPr>
        <w:t>on its own,</w:t>
      </w:r>
      <w:proofErr w:type="gramEnd"/>
      <w:r>
        <w:rPr>
          <w:rFonts w:ascii="Helvetica" w:hAnsi="Helvetica" w:cs="Helvetica"/>
          <w:color w:val="333333"/>
          <w:sz w:val="21"/>
          <w:szCs w:val="21"/>
        </w:rPr>
        <w:t xml:space="preserve"> and it should be possible to read it independently from the rest of the web site.</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Examples of where an &lt;article&gt; element can be used:</w:t>
      </w:r>
    </w:p>
    <w:p w:rsidR="004F0177" w:rsidRDefault="004F0177" w:rsidP="00774315">
      <w:pPr>
        <w:numPr>
          <w:ilvl w:val="0"/>
          <w:numId w:val="3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Forum post</w:t>
      </w:r>
    </w:p>
    <w:p w:rsidR="004F0177" w:rsidRDefault="004F0177" w:rsidP="00774315">
      <w:pPr>
        <w:numPr>
          <w:ilvl w:val="0"/>
          <w:numId w:val="3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Blog post</w:t>
      </w:r>
    </w:p>
    <w:p w:rsidR="004F0177" w:rsidRDefault="004F0177" w:rsidP="00774315">
      <w:pPr>
        <w:numPr>
          <w:ilvl w:val="0"/>
          <w:numId w:val="3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Newspaper article</w:t>
      </w:r>
    </w:p>
    <w:p w:rsidR="004F0177" w:rsidRDefault="004F0177" w:rsidP="004F0177">
      <w:pPr>
        <w:pStyle w:val="Heading2"/>
        <w:shd w:val="clear" w:color="auto" w:fill="F1F1F1"/>
        <w:spacing w:before="15"/>
        <w:rPr>
          <w:rFonts w:cs="Helvetica"/>
          <w:color w:val="555555"/>
          <w:sz w:val="30"/>
          <w:szCs w:val="30"/>
        </w:rPr>
      </w:pPr>
      <w:r>
        <w:rPr>
          <w:rFonts w:cs="Helvetica"/>
          <w:color w:val="555555"/>
          <w:sz w:val="30"/>
          <w:szCs w:val="30"/>
        </w:rPr>
        <w:t>Example</w:t>
      </w:r>
    </w:p>
    <w:p w:rsidR="004F0177" w:rsidRDefault="004F0177" w:rsidP="004F017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article</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What Does WWF Do?</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WWF's mission is to stop the degradation of our planet's natural environment,</w:t>
      </w:r>
      <w:r>
        <w:rPr>
          <w:rFonts w:ascii="Consolas" w:hAnsi="Consolas" w:cs="Consolas"/>
          <w:color w:val="000000"/>
          <w:sz w:val="21"/>
          <w:szCs w:val="21"/>
        </w:rPr>
        <w:br/>
        <w:t>  and build a future in which humans live in harmony with nature.</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t xml:space="preserve"> </w:t>
      </w:r>
    </w:p>
    <w:p w:rsidR="004F0177" w:rsidRDefault="004F0177" w:rsidP="004F017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8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F0177" w:rsidRDefault="0016480F" w:rsidP="004F0177">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89" style="width:0;height:0" o:hralign="center" o:hrstd="t" o:hr="t" fillcolor="#a0a0a0" stroked="f"/>
        </w:pict>
      </w:r>
    </w:p>
    <w:p w:rsidR="004F0177" w:rsidRDefault="004F0177" w:rsidP="004F0177">
      <w:pPr>
        <w:pStyle w:val="Heading2"/>
        <w:rPr>
          <w:rFonts w:cs="Helvetica"/>
          <w:color w:val="333333"/>
        </w:rPr>
      </w:pPr>
      <w:r>
        <w:rPr>
          <w:rFonts w:cs="Helvetica"/>
          <w:color w:val="333333"/>
        </w:rPr>
        <w:t>Nesting Semantic Elements</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In the HTML5 standard, the &lt;article&gt; element defines a complete, self-contained block of related elements.</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The &lt;section&gt; element is defined as a block of related elements.</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Can we use the definitions to decide how to nest elements? No, we cannot!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On the Internet, you will find HTML pages with &lt;section&gt; elements containing &lt;article&gt; elements, and &lt;article&gt; elements containing &lt;sections&gt; elements.</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You will also find pages with &lt;section&gt; elements containing &lt;section&gt; elements, and &lt;article&gt; elements containing &lt;article&gt; elements.</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4F0177" w:rsidTr="004F0177">
        <w:tc>
          <w:tcPr>
            <w:tcW w:w="510" w:type="dxa"/>
            <w:shd w:val="clear" w:color="auto" w:fill="FFFFFF"/>
            <w:tcMar>
              <w:top w:w="150" w:type="dxa"/>
              <w:left w:w="150" w:type="dxa"/>
              <w:bottom w:w="150" w:type="dxa"/>
              <w:right w:w="75" w:type="dxa"/>
            </w:tcMar>
            <w:vAlign w:val="center"/>
            <w:hideMark/>
          </w:tcPr>
          <w:p w:rsidR="004F0177" w:rsidRDefault="004F0177">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729" name="Picture 37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9"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 xml:space="preserve">Newspaper: The sports </w:t>
            </w:r>
            <w:r>
              <w:rPr>
                <w:rStyle w:val="Strong"/>
                <w:rFonts w:ascii="Helvetica" w:hAnsi="Helvetica" w:cs="Helvetica"/>
                <w:color w:val="333333"/>
                <w:sz w:val="21"/>
                <w:szCs w:val="21"/>
              </w:rPr>
              <w:t>articles</w:t>
            </w:r>
            <w:r>
              <w:rPr>
                <w:rFonts w:ascii="Helvetica" w:hAnsi="Helvetica" w:cs="Helvetica"/>
                <w:color w:val="333333"/>
                <w:sz w:val="21"/>
                <w:szCs w:val="21"/>
              </w:rPr>
              <w:t xml:space="preserve"> in the sports </w:t>
            </w:r>
            <w:proofErr w:type="gramStart"/>
            <w:r>
              <w:rPr>
                <w:rStyle w:val="Strong"/>
                <w:rFonts w:ascii="Helvetica" w:hAnsi="Helvetica" w:cs="Helvetica"/>
                <w:color w:val="333333"/>
                <w:sz w:val="21"/>
                <w:szCs w:val="21"/>
              </w:rPr>
              <w:t>section</w:t>
            </w:r>
            <w:r>
              <w:rPr>
                <w:rFonts w:ascii="Helvetica" w:hAnsi="Helvetica" w:cs="Helvetica"/>
                <w:color w:val="333333"/>
                <w:sz w:val="21"/>
                <w:szCs w:val="21"/>
              </w:rPr>
              <w:t>,</w:t>
            </w:r>
            <w:proofErr w:type="gramEnd"/>
            <w:r>
              <w:rPr>
                <w:rFonts w:ascii="Helvetica" w:hAnsi="Helvetica" w:cs="Helvetica"/>
                <w:color w:val="333333"/>
                <w:sz w:val="21"/>
                <w:szCs w:val="21"/>
              </w:rPr>
              <w:t xml:space="preserve"> have a technical </w:t>
            </w:r>
            <w:r>
              <w:rPr>
                <w:rStyle w:val="Strong"/>
                <w:rFonts w:ascii="Helvetica" w:hAnsi="Helvetica" w:cs="Helvetica"/>
                <w:color w:val="333333"/>
                <w:sz w:val="21"/>
                <w:szCs w:val="21"/>
              </w:rPr>
              <w:t>section</w:t>
            </w:r>
            <w:r>
              <w:rPr>
                <w:rFonts w:ascii="Helvetica" w:hAnsi="Helvetica" w:cs="Helvetica"/>
                <w:color w:val="333333"/>
                <w:sz w:val="21"/>
                <w:szCs w:val="21"/>
              </w:rPr>
              <w:t xml:space="preserve"> in each </w:t>
            </w:r>
            <w:r>
              <w:rPr>
                <w:rStyle w:val="Strong"/>
                <w:rFonts w:ascii="Helvetica" w:hAnsi="Helvetica" w:cs="Helvetica"/>
                <w:color w:val="333333"/>
                <w:sz w:val="21"/>
                <w:szCs w:val="21"/>
              </w:rPr>
              <w:t>article</w:t>
            </w:r>
            <w:r>
              <w:rPr>
                <w:rFonts w:ascii="Helvetica" w:hAnsi="Helvetica" w:cs="Helvetica"/>
                <w:color w:val="333333"/>
                <w:sz w:val="21"/>
                <w:szCs w:val="21"/>
              </w:rPr>
              <w:t>.</w:t>
            </w:r>
          </w:p>
        </w:tc>
      </w:tr>
    </w:tbl>
    <w:p w:rsidR="004F0177" w:rsidRDefault="0016480F" w:rsidP="004F017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90" style="width:0;height:0" o:hralign="center" o:hrstd="t" o:hr="t" fillcolor="#a0a0a0" stroked="f"/>
        </w:pict>
      </w:r>
    </w:p>
    <w:p w:rsidR="004F0177" w:rsidRDefault="004F0177" w:rsidP="004F0177">
      <w:pPr>
        <w:pStyle w:val="Heading2"/>
        <w:rPr>
          <w:rFonts w:cs="Helvetica"/>
          <w:color w:val="333333"/>
        </w:rPr>
      </w:pPr>
      <w:r>
        <w:rPr>
          <w:rFonts w:cs="Helvetica"/>
          <w:color w:val="333333"/>
        </w:rPr>
        <w:t>HTML5 &lt;header&gt; Element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The &lt;header&gt; element specifies a header for a document or section.</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The &lt;header&gt; element should be used as a container for introductory content.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You can have several &lt;header&gt; elements in one document.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The following example defines a header for an article:</w:t>
      </w:r>
    </w:p>
    <w:p w:rsidR="004F0177" w:rsidRDefault="004F0177" w:rsidP="004F0177">
      <w:pPr>
        <w:pStyle w:val="Heading2"/>
        <w:shd w:val="clear" w:color="auto" w:fill="F1F1F1"/>
        <w:spacing w:before="15"/>
        <w:rPr>
          <w:rFonts w:cs="Helvetica"/>
          <w:color w:val="555555"/>
          <w:sz w:val="30"/>
          <w:szCs w:val="30"/>
        </w:rPr>
      </w:pPr>
      <w:r>
        <w:rPr>
          <w:rFonts w:cs="Helvetica"/>
          <w:color w:val="555555"/>
          <w:sz w:val="30"/>
          <w:szCs w:val="30"/>
        </w:rPr>
        <w:t>Example</w:t>
      </w:r>
    </w:p>
    <w:p w:rsidR="004F0177" w:rsidRDefault="004F0177" w:rsidP="004F017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lastRenderedPageBreak/>
        <w:t>&lt;</w:t>
      </w:r>
      <w:proofErr w:type="gramStart"/>
      <w:r>
        <w:rPr>
          <w:rStyle w:val="highele1"/>
          <w:rFonts w:ascii="Consolas" w:hAnsi="Consolas" w:cs="Consolas"/>
          <w:sz w:val="21"/>
          <w:szCs w:val="21"/>
        </w:rPr>
        <w:t>article</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What Does WWF Do?</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WWF's mission:</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WWF's mission is to stop the degradation of our planet's natural environment,</w:t>
      </w:r>
      <w:r>
        <w:rPr>
          <w:rFonts w:ascii="Consolas" w:hAnsi="Consolas" w:cs="Consolas"/>
          <w:color w:val="000000"/>
          <w:sz w:val="21"/>
          <w:szCs w:val="21"/>
        </w:rPr>
        <w:br/>
        <w:t>  and build a future in which humans live in harmony with nature.</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t xml:space="preserve"> </w:t>
      </w:r>
    </w:p>
    <w:p w:rsidR="004F0177" w:rsidRDefault="004F0177" w:rsidP="004F017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8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F0177" w:rsidRDefault="0016480F" w:rsidP="004F0177">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91" style="width:0;height:0" o:hralign="center" o:hrstd="t" o:hr="t" fillcolor="#a0a0a0" stroked="f"/>
        </w:pict>
      </w:r>
    </w:p>
    <w:p w:rsidR="004F0177" w:rsidRDefault="004F0177" w:rsidP="004F0177">
      <w:pPr>
        <w:pStyle w:val="Heading2"/>
        <w:rPr>
          <w:rFonts w:cs="Helvetica"/>
          <w:color w:val="333333"/>
        </w:rPr>
      </w:pPr>
      <w:r>
        <w:rPr>
          <w:rFonts w:cs="Helvetica"/>
          <w:color w:val="333333"/>
        </w:rPr>
        <w:t>HTML5 &lt;footer&gt; Element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 xml:space="preserve">The &lt;footer&gt; element specifies </w:t>
      </w:r>
      <w:proofErr w:type="gramStart"/>
      <w:r>
        <w:rPr>
          <w:rFonts w:ascii="Helvetica" w:hAnsi="Helvetica" w:cs="Helvetica"/>
          <w:color w:val="333333"/>
          <w:sz w:val="21"/>
          <w:szCs w:val="21"/>
        </w:rPr>
        <w:t>a footer</w:t>
      </w:r>
      <w:proofErr w:type="gramEnd"/>
      <w:r>
        <w:rPr>
          <w:rFonts w:ascii="Helvetica" w:hAnsi="Helvetica" w:cs="Helvetica"/>
          <w:color w:val="333333"/>
          <w:sz w:val="21"/>
          <w:szCs w:val="21"/>
        </w:rPr>
        <w:t xml:space="preserve"> for a document or section.</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A &lt;footer&gt; element should contain information about its containing element.</w:t>
      </w:r>
    </w:p>
    <w:p w:rsidR="004F0177" w:rsidRDefault="004F0177" w:rsidP="004F0177">
      <w:pPr>
        <w:pStyle w:val="NormalWeb"/>
        <w:rPr>
          <w:rFonts w:ascii="Helvetica" w:hAnsi="Helvetica" w:cs="Helvetica"/>
          <w:color w:val="333333"/>
          <w:sz w:val="21"/>
          <w:szCs w:val="21"/>
        </w:rPr>
      </w:pPr>
      <w:proofErr w:type="gramStart"/>
      <w:r>
        <w:rPr>
          <w:rFonts w:ascii="Helvetica" w:hAnsi="Helvetica" w:cs="Helvetica"/>
          <w:color w:val="333333"/>
          <w:sz w:val="21"/>
          <w:szCs w:val="21"/>
        </w:rPr>
        <w:t>A footer</w:t>
      </w:r>
      <w:proofErr w:type="gramEnd"/>
      <w:r>
        <w:rPr>
          <w:rFonts w:ascii="Helvetica" w:hAnsi="Helvetica" w:cs="Helvetica"/>
          <w:color w:val="333333"/>
          <w:sz w:val="21"/>
          <w:szCs w:val="21"/>
        </w:rPr>
        <w:t xml:space="preserve"> typically contains the author of the document, copyright information, links to terms of use, contact information, etc.</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You can have several &lt;footer&gt; elements in one document.</w:t>
      </w:r>
    </w:p>
    <w:p w:rsidR="004F0177" w:rsidRDefault="004F0177" w:rsidP="004F0177">
      <w:pPr>
        <w:pStyle w:val="Heading2"/>
        <w:shd w:val="clear" w:color="auto" w:fill="F1F1F1"/>
        <w:spacing w:before="15"/>
        <w:rPr>
          <w:rFonts w:cs="Helvetica"/>
          <w:color w:val="555555"/>
          <w:sz w:val="30"/>
          <w:szCs w:val="30"/>
        </w:rPr>
      </w:pPr>
      <w:r>
        <w:rPr>
          <w:rFonts w:cs="Helvetica"/>
          <w:color w:val="555555"/>
          <w:sz w:val="30"/>
          <w:szCs w:val="30"/>
        </w:rPr>
        <w:t>Example</w:t>
      </w:r>
    </w:p>
    <w:p w:rsidR="004F0177" w:rsidRDefault="004F0177" w:rsidP="004F017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footer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Posted by: Hege Refsnes</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Contact information: </w:t>
      </w: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"mailto:someone@example.com"</w:t>
      </w:r>
      <w:r>
        <w:rPr>
          <w:rStyle w:val="highgt1"/>
          <w:rFonts w:ascii="Consolas" w:hAnsi="Consolas" w:cs="Consolas"/>
          <w:sz w:val="21"/>
          <w:szCs w:val="21"/>
        </w:rPr>
        <w:t>&gt;</w:t>
      </w:r>
      <w:r>
        <w:rPr>
          <w:rFonts w:ascii="Consolas" w:hAnsi="Consolas" w:cs="Consolas"/>
          <w:color w:val="000000"/>
          <w:sz w:val="21"/>
          <w:szCs w:val="21"/>
        </w:rPr>
        <w:br/>
        <w:t>  someone@example.com</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/footer</w:t>
      </w:r>
      <w:r>
        <w:rPr>
          <w:rStyle w:val="highgt1"/>
          <w:rFonts w:ascii="Consolas" w:hAnsi="Consolas" w:cs="Consolas"/>
          <w:sz w:val="21"/>
          <w:szCs w:val="21"/>
        </w:rPr>
        <w:t>&gt;</w:t>
      </w:r>
      <w:r>
        <w:rPr>
          <w:rFonts w:ascii="Consolas" w:hAnsi="Consolas" w:cs="Consolas"/>
          <w:color w:val="000000"/>
          <w:sz w:val="21"/>
          <w:szCs w:val="21"/>
        </w:rPr>
        <w:t xml:space="preserve"> </w:t>
      </w:r>
    </w:p>
    <w:p w:rsidR="004F0177" w:rsidRDefault="004F0177" w:rsidP="004F017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8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F0177" w:rsidRDefault="0016480F" w:rsidP="004F0177">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92" style="width:0;height:0" o:hralign="center" o:hrstd="t" o:hr="t" fillcolor="#a0a0a0" stroked="f"/>
        </w:pict>
      </w:r>
    </w:p>
    <w:p w:rsidR="004F0177" w:rsidRDefault="004F0177" w:rsidP="004F0177">
      <w:pPr>
        <w:pStyle w:val="Heading2"/>
        <w:rPr>
          <w:rFonts w:cs="Helvetica"/>
          <w:color w:val="333333"/>
        </w:rPr>
      </w:pPr>
      <w:r>
        <w:rPr>
          <w:rFonts w:cs="Helvetica"/>
          <w:color w:val="333333"/>
        </w:rPr>
        <w:t>HTML5 &lt;nav&gt; Element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The &lt;nav&gt; element defines a set of navigation links.</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 xml:space="preserve">The &lt;nav&gt; element is intended for large blocks of navigation links. However, not all links in a document should be inside a &lt;nav&gt; element! </w:t>
      </w:r>
    </w:p>
    <w:p w:rsidR="004F0177" w:rsidRDefault="004F0177" w:rsidP="004F0177">
      <w:pPr>
        <w:pStyle w:val="Heading2"/>
        <w:shd w:val="clear" w:color="auto" w:fill="F1F1F1"/>
        <w:spacing w:before="15"/>
        <w:rPr>
          <w:rFonts w:cs="Helvetica"/>
          <w:color w:val="555555"/>
          <w:sz w:val="30"/>
          <w:szCs w:val="30"/>
        </w:rPr>
      </w:pPr>
      <w:r>
        <w:rPr>
          <w:rFonts w:cs="Helvetica"/>
          <w:color w:val="555555"/>
          <w:sz w:val="30"/>
          <w:szCs w:val="30"/>
        </w:rPr>
        <w:t>Example</w:t>
      </w:r>
    </w:p>
    <w:p w:rsidR="004F0177" w:rsidRDefault="004F0177" w:rsidP="004F017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lastRenderedPageBreak/>
        <w:t>&lt;</w:t>
      </w:r>
      <w:proofErr w:type="gramStart"/>
      <w:r>
        <w:rPr>
          <w:rStyle w:val="highele1"/>
          <w:rFonts w:ascii="Consolas" w:hAnsi="Consolas" w:cs="Consolas"/>
          <w:sz w:val="21"/>
          <w:szCs w:val="21"/>
        </w:rPr>
        <w:t>nav</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HTML</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"/css/"</w:t>
      </w:r>
      <w:r>
        <w:rPr>
          <w:rStyle w:val="highgt1"/>
          <w:rFonts w:ascii="Consolas" w:hAnsi="Consolas" w:cs="Consolas"/>
          <w:sz w:val="21"/>
          <w:szCs w:val="21"/>
        </w:rPr>
        <w:t>&gt;</w:t>
      </w:r>
      <w:r>
        <w:rPr>
          <w:rFonts w:ascii="Consolas" w:hAnsi="Consolas" w:cs="Consolas"/>
          <w:color w:val="000000"/>
          <w:sz w:val="21"/>
          <w:szCs w:val="21"/>
        </w:rPr>
        <w:t>CSS</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"/js/"</w:t>
      </w:r>
      <w:r>
        <w:rPr>
          <w:rStyle w:val="highgt1"/>
          <w:rFonts w:ascii="Consolas" w:hAnsi="Consolas" w:cs="Consolas"/>
          <w:sz w:val="21"/>
          <w:szCs w:val="21"/>
        </w:rPr>
        <w:t>&gt;</w:t>
      </w:r>
      <w:r>
        <w:rPr>
          <w:rFonts w:ascii="Consolas" w:hAnsi="Consolas" w:cs="Consolas"/>
          <w:color w:val="000000"/>
          <w:sz w:val="21"/>
          <w:szCs w:val="21"/>
        </w:rPr>
        <w:t>JavaScript</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a</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"/jquery/"</w:t>
      </w:r>
      <w:r>
        <w:rPr>
          <w:rStyle w:val="highgt1"/>
          <w:rFonts w:ascii="Consolas" w:hAnsi="Consolas" w:cs="Consolas"/>
          <w:sz w:val="21"/>
          <w:szCs w:val="21"/>
        </w:rPr>
        <w:t>&gt;</w:t>
      </w:r>
      <w:r>
        <w:rPr>
          <w:rFonts w:ascii="Consolas" w:hAnsi="Consolas" w:cs="Consolas"/>
          <w:color w:val="000000"/>
          <w:sz w:val="21"/>
          <w:szCs w:val="21"/>
        </w:rPr>
        <w:t>jQuery</w:t>
      </w:r>
      <w:r>
        <w:rPr>
          <w:rStyle w:val="highlt1"/>
          <w:rFonts w:ascii="Consolas" w:hAnsi="Consolas" w:cs="Consolas"/>
          <w:sz w:val="21"/>
          <w:szCs w:val="21"/>
        </w:rPr>
        <w:t>&lt;</w:t>
      </w:r>
      <w:r>
        <w:rPr>
          <w:rStyle w:val="highele1"/>
          <w:rFonts w:ascii="Consolas" w:hAnsi="Consolas" w:cs="Consolas"/>
          <w:sz w:val="21"/>
          <w:szCs w:val="21"/>
        </w:rPr>
        <w:t>/a</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/nav</w:t>
      </w:r>
      <w:r>
        <w:rPr>
          <w:rStyle w:val="highgt1"/>
          <w:rFonts w:ascii="Consolas" w:hAnsi="Consolas" w:cs="Consolas"/>
          <w:sz w:val="21"/>
          <w:szCs w:val="21"/>
        </w:rPr>
        <w:t>&gt;</w:t>
      </w:r>
      <w:r>
        <w:rPr>
          <w:rFonts w:ascii="Consolas" w:hAnsi="Consolas" w:cs="Consolas"/>
          <w:color w:val="000000"/>
          <w:sz w:val="21"/>
          <w:szCs w:val="21"/>
        </w:rPr>
        <w:t xml:space="preserve"> </w:t>
      </w:r>
    </w:p>
    <w:p w:rsidR="004F0177" w:rsidRDefault="004F0177" w:rsidP="004F017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8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F0177" w:rsidRDefault="0016480F" w:rsidP="004F0177">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93" style="width:0;height:0" o:hralign="center" o:hrstd="t" o:hr="t" fillcolor="#a0a0a0" stroked="f"/>
        </w:pict>
      </w:r>
    </w:p>
    <w:p w:rsidR="004F0177" w:rsidRDefault="004F0177" w:rsidP="004F0177">
      <w:pPr>
        <w:pStyle w:val="Heading2"/>
        <w:rPr>
          <w:rFonts w:cs="Helvetica"/>
          <w:color w:val="333333"/>
        </w:rPr>
      </w:pPr>
      <w:r>
        <w:rPr>
          <w:rFonts w:cs="Helvetica"/>
          <w:color w:val="333333"/>
        </w:rPr>
        <w:t>HTML5 &lt;aside&gt; Element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The &lt;aside&gt; element defines some content aside from the content it is placed in (like a sidebar).</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The aside content should be related to the surrounding content.</w:t>
      </w:r>
    </w:p>
    <w:p w:rsidR="004F0177" w:rsidRDefault="004F0177" w:rsidP="004F0177">
      <w:pPr>
        <w:pStyle w:val="Heading2"/>
        <w:shd w:val="clear" w:color="auto" w:fill="F1F1F1"/>
        <w:spacing w:before="15"/>
        <w:rPr>
          <w:rFonts w:cs="Helvetica"/>
          <w:color w:val="555555"/>
          <w:sz w:val="30"/>
          <w:szCs w:val="30"/>
        </w:rPr>
      </w:pPr>
      <w:r>
        <w:rPr>
          <w:rFonts w:cs="Helvetica"/>
          <w:color w:val="555555"/>
          <w:sz w:val="30"/>
          <w:szCs w:val="30"/>
        </w:rPr>
        <w:t>Example</w:t>
      </w:r>
    </w:p>
    <w:p w:rsidR="004F0177" w:rsidRDefault="004F0177" w:rsidP="004F017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My family and I visited The Epcot center this summer</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aside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h4</w:t>
      </w:r>
      <w:r>
        <w:rPr>
          <w:rStyle w:val="highgt1"/>
          <w:rFonts w:ascii="Consolas" w:hAnsi="Consolas" w:cs="Consolas"/>
          <w:sz w:val="21"/>
          <w:szCs w:val="21"/>
        </w:rPr>
        <w:t>&gt;</w:t>
      </w:r>
      <w:r>
        <w:rPr>
          <w:rFonts w:ascii="Consolas" w:hAnsi="Consolas" w:cs="Consolas"/>
          <w:color w:val="000000"/>
          <w:sz w:val="21"/>
          <w:szCs w:val="21"/>
        </w:rPr>
        <w:t>Epcot Center</w:t>
      </w:r>
      <w:r>
        <w:rPr>
          <w:rStyle w:val="highlt1"/>
          <w:rFonts w:ascii="Consolas" w:hAnsi="Consolas" w:cs="Consolas"/>
          <w:sz w:val="21"/>
          <w:szCs w:val="21"/>
        </w:rPr>
        <w:t>&lt;</w:t>
      </w:r>
      <w:r>
        <w:rPr>
          <w:rStyle w:val="highele1"/>
          <w:rFonts w:ascii="Consolas" w:hAnsi="Consolas" w:cs="Consolas"/>
          <w:sz w:val="21"/>
          <w:szCs w:val="21"/>
        </w:rPr>
        <w:t>/h4</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The Epcot Center is a theme park in Disney World, Florida.</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/aside</w:t>
      </w:r>
      <w:r>
        <w:rPr>
          <w:rStyle w:val="highgt1"/>
          <w:rFonts w:ascii="Consolas" w:hAnsi="Consolas" w:cs="Consolas"/>
          <w:sz w:val="21"/>
          <w:szCs w:val="21"/>
        </w:rPr>
        <w:t>&gt;</w:t>
      </w:r>
      <w:r>
        <w:rPr>
          <w:rFonts w:ascii="Consolas" w:hAnsi="Consolas" w:cs="Consolas"/>
          <w:color w:val="000000"/>
          <w:sz w:val="21"/>
          <w:szCs w:val="21"/>
        </w:rPr>
        <w:t xml:space="preserve"> </w:t>
      </w:r>
    </w:p>
    <w:p w:rsidR="004F0177" w:rsidRDefault="004F0177" w:rsidP="004F017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88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F0177" w:rsidRDefault="0016480F" w:rsidP="004F0177">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94" style="width:0;height:0" o:hralign="center" o:hrstd="t" o:hr="t" fillcolor="#a0a0a0" stroked="f"/>
        </w:pict>
      </w:r>
    </w:p>
    <w:p w:rsidR="004F0177" w:rsidRDefault="004F0177" w:rsidP="004F0177">
      <w:pPr>
        <w:pStyle w:val="Heading2"/>
        <w:rPr>
          <w:rFonts w:cs="Helvetica"/>
          <w:color w:val="333333"/>
        </w:rPr>
      </w:pPr>
      <w:r>
        <w:rPr>
          <w:rFonts w:cs="Helvetica"/>
          <w:color w:val="333333"/>
        </w:rPr>
        <w:t>HTML5 &lt;figure&gt; and &lt;figcaption&gt; Elements</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In books and newspapers, it is common to have captions with images.</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The purpose of a caption is to add a visual explanation to an image.</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 xml:space="preserve">With HTML5, images and captions can be grouped together in </w:t>
      </w:r>
      <w:r>
        <w:rPr>
          <w:rStyle w:val="Strong"/>
          <w:rFonts w:ascii="Helvetica" w:hAnsi="Helvetica" w:cs="Helvetica"/>
          <w:color w:val="333333"/>
          <w:sz w:val="21"/>
          <w:szCs w:val="21"/>
        </w:rPr>
        <w:t>&lt;figure&gt;</w:t>
      </w:r>
      <w:r>
        <w:rPr>
          <w:rFonts w:ascii="Helvetica" w:hAnsi="Helvetica" w:cs="Helvetica"/>
          <w:color w:val="333333"/>
          <w:sz w:val="21"/>
          <w:szCs w:val="21"/>
        </w:rPr>
        <w:t xml:space="preserve"> elements:</w:t>
      </w:r>
    </w:p>
    <w:p w:rsidR="004F0177" w:rsidRDefault="004F0177" w:rsidP="004F0177">
      <w:pPr>
        <w:pStyle w:val="Heading2"/>
        <w:shd w:val="clear" w:color="auto" w:fill="F1F1F1"/>
        <w:spacing w:before="15"/>
        <w:rPr>
          <w:rFonts w:cs="Helvetica"/>
          <w:color w:val="555555"/>
          <w:sz w:val="30"/>
          <w:szCs w:val="30"/>
        </w:rPr>
      </w:pPr>
      <w:r>
        <w:rPr>
          <w:rFonts w:cs="Helvetica"/>
          <w:color w:val="555555"/>
          <w:sz w:val="30"/>
          <w:szCs w:val="30"/>
        </w:rPr>
        <w:t>Example</w:t>
      </w:r>
    </w:p>
    <w:p w:rsidR="004F0177" w:rsidRDefault="004F0177" w:rsidP="004F017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figure</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"pic_mountain.jpg"</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"The Pulpit Rock"</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"304"</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"228"</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figcaption</w:t>
      </w:r>
      <w:r>
        <w:rPr>
          <w:rStyle w:val="highgt1"/>
          <w:rFonts w:ascii="Consolas" w:hAnsi="Consolas" w:cs="Consolas"/>
          <w:sz w:val="21"/>
          <w:szCs w:val="21"/>
        </w:rPr>
        <w:t>&gt;</w:t>
      </w:r>
      <w:r>
        <w:rPr>
          <w:rFonts w:ascii="Consolas" w:hAnsi="Consolas" w:cs="Consolas"/>
          <w:color w:val="000000"/>
          <w:sz w:val="21"/>
          <w:szCs w:val="21"/>
        </w:rPr>
        <w:t>Fig1. - The Pulpit Rock, Norway</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/figcaption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/figure</w:t>
      </w:r>
      <w:r>
        <w:rPr>
          <w:rStyle w:val="highgt1"/>
          <w:rFonts w:ascii="Consolas" w:hAnsi="Consolas" w:cs="Consolas"/>
          <w:sz w:val="21"/>
          <w:szCs w:val="21"/>
        </w:rPr>
        <w:t>&gt;</w:t>
      </w:r>
      <w:r>
        <w:rPr>
          <w:rFonts w:ascii="Consolas" w:hAnsi="Consolas" w:cs="Consolas"/>
          <w:color w:val="000000"/>
          <w:sz w:val="21"/>
          <w:szCs w:val="21"/>
        </w:rPr>
        <w:t xml:space="preserve"> </w:t>
      </w:r>
    </w:p>
    <w:p w:rsidR="004F0177" w:rsidRDefault="004F0177" w:rsidP="004F017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88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&lt;img&gt;</w:t>
      </w:r>
      <w:r>
        <w:rPr>
          <w:rFonts w:ascii="Helvetica" w:hAnsi="Helvetica" w:cs="Helvetica"/>
          <w:color w:val="333333"/>
          <w:sz w:val="21"/>
          <w:szCs w:val="21"/>
        </w:rPr>
        <w:t xml:space="preserve"> element defines the </w:t>
      </w:r>
      <w:proofErr w:type="gramStart"/>
      <w:r>
        <w:rPr>
          <w:rFonts w:ascii="Helvetica" w:hAnsi="Helvetica" w:cs="Helvetica"/>
          <w:color w:val="333333"/>
          <w:sz w:val="21"/>
          <w:szCs w:val="21"/>
        </w:rPr>
        <w:t>image,</w:t>
      </w:r>
      <w:proofErr w:type="gramEnd"/>
      <w:r>
        <w:rPr>
          <w:rFonts w:ascii="Helvetica" w:hAnsi="Helvetica" w:cs="Helvetica"/>
          <w:color w:val="333333"/>
          <w:sz w:val="21"/>
          <w:szCs w:val="21"/>
        </w:rPr>
        <w:t xml:space="preserve"> the </w:t>
      </w:r>
      <w:r>
        <w:rPr>
          <w:rStyle w:val="Strong"/>
          <w:rFonts w:ascii="Helvetica" w:hAnsi="Helvetica" w:cs="Helvetica"/>
          <w:color w:val="333333"/>
          <w:sz w:val="21"/>
          <w:szCs w:val="21"/>
        </w:rPr>
        <w:t>&lt;figcaption&gt;</w:t>
      </w:r>
      <w:r>
        <w:rPr>
          <w:rFonts w:ascii="Helvetica" w:hAnsi="Helvetica" w:cs="Helvetica"/>
          <w:color w:val="333333"/>
          <w:sz w:val="21"/>
          <w:szCs w:val="21"/>
        </w:rPr>
        <w:t xml:space="preserve"> element defines the caption.</w:t>
      </w:r>
    </w:p>
    <w:p w:rsidR="004F0177" w:rsidRDefault="0016480F" w:rsidP="004F017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95" style="width:0;height:0" o:hralign="center" o:hrstd="t" o:hr="t" fillcolor="#a0a0a0" stroked="f"/>
        </w:pict>
      </w:r>
    </w:p>
    <w:p w:rsidR="004F0177" w:rsidRDefault="004F0177" w:rsidP="004F0177">
      <w:pPr>
        <w:pStyle w:val="Heading2"/>
        <w:rPr>
          <w:rFonts w:cs="Helvetica"/>
          <w:color w:val="333333"/>
        </w:rPr>
      </w:pPr>
      <w:r>
        <w:rPr>
          <w:rFonts w:cs="Helvetica"/>
          <w:color w:val="333333"/>
        </w:rPr>
        <w:t>Why Semantic HTML5 Elements?</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With HTML4, developers used their own favorite attribute names to style page elements:</w:t>
      </w:r>
    </w:p>
    <w:p w:rsidR="004F0177" w:rsidRDefault="004F0177" w:rsidP="004F0177">
      <w:pPr>
        <w:pStyle w:val="NormalWeb"/>
        <w:rPr>
          <w:rFonts w:ascii="Helvetica" w:hAnsi="Helvetica" w:cs="Helvetica"/>
          <w:color w:val="333333"/>
          <w:sz w:val="21"/>
          <w:szCs w:val="21"/>
        </w:rPr>
      </w:pPr>
      <w:proofErr w:type="gramStart"/>
      <w:r>
        <w:rPr>
          <w:rFonts w:ascii="Helvetica" w:hAnsi="Helvetica" w:cs="Helvetica"/>
          <w:color w:val="333333"/>
          <w:sz w:val="21"/>
          <w:szCs w:val="21"/>
        </w:rPr>
        <w:t>header</w:t>
      </w:r>
      <w:proofErr w:type="gramEnd"/>
      <w:r>
        <w:rPr>
          <w:rFonts w:ascii="Helvetica" w:hAnsi="Helvetica" w:cs="Helvetica"/>
          <w:color w:val="333333"/>
          <w:sz w:val="21"/>
          <w:szCs w:val="21"/>
        </w:rPr>
        <w:t>, top, bottom, footer, menu, navigation, main, container, content, article, sidebar, topnav, ...</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This made it impossible for search engines to identify the correct web page content.</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 xml:space="preserve">With HTML5 elements like: &lt;header&gt; &lt;footer&gt; &lt;nav&gt; &lt;section&gt; &lt;article&gt;, this will become easier. </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According to the W3C, a Semantic Web:</w:t>
      </w:r>
    </w:p>
    <w:p w:rsidR="004F0177" w:rsidRDefault="004F0177" w:rsidP="004F0177">
      <w:pPr>
        <w:rPr>
          <w:rFonts w:ascii="Helvetica" w:hAnsi="Helvetica" w:cs="Helvetica"/>
          <w:color w:val="333333"/>
          <w:sz w:val="26"/>
          <w:szCs w:val="26"/>
        </w:rPr>
      </w:pPr>
      <w:r>
        <w:rPr>
          <w:rFonts w:ascii="Helvetica" w:hAnsi="Helvetica" w:cs="Helvetica"/>
          <w:color w:val="333333"/>
          <w:sz w:val="26"/>
          <w:szCs w:val="26"/>
        </w:rPr>
        <w:t>"Allows data to be shared and reused across applications, enterprises, and communities."</w:t>
      </w:r>
    </w:p>
    <w:p w:rsidR="004F0177" w:rsidRDefault="0016480F" w:rsidP="004F017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96" style="width:0;height:0" o:hralign="center" o:hrstd="t" o:hr="t" fillcolor="#a0a0a0" stroked="f"/>
        </w:pict>
      </w:r>
    </w:p>
    <w:p w:rsidR="004F0177" w:rsidRDefault="004F0177" w:rsidP="004F0177">
      <w:pPr>
        <w:pStyle w:val="Heading2"/>
        <w:rPr>
          <w:rFonts w:cs="Helvetica"/>
          <w:color w:val="333333"/>
        </w:rPr>
      </w:pPr>
      <w:r>
        <w:rPr>
          <w:rFonts w:cs="Helvetica"/>
          <w:color w:val="333333"/>
        </w:rPr>
        <w:t>Semantic Elements in HTML5</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Below is an alphabetical list of the new semantic elements in HTML5.</w:t>
      </w:r>
    </w:p>
    <w:p w:rsidR="004F0177" w:rsidRDefault="004F0177" w:rsidP="004F0177">
      <w:pPr>
        <w:pStyle w:val="NormalWeb"/>
        <w:rPr>
          <w:rFonts w:ascii="Helvetica" w:hAnsi="Helvetica" w:cs="Helvetica"/>
          <w:color w:val="333333"/>
          <w:sz w:val="21"/>
          <w:szCs w:val="21"/>
        </w:rPr>
      </w:pPr>
      <w:r>
        <w:rPr>
          <w:rFonts w:ascii="Helvetica" w:hAnsi="Helvetica" w:cs="Helvetica"/>
          <w:color w:val="333333"/>
          <w:sz w:val="21"/>
          <w:szCs w:val="21"/>
        </w:rPr>
        <w:t xml:space="preserve">The links goes to our complete </w:t>
      </w:r>
      <w:hyperlink r:id="rId1886" w:history="1">
        <w:r>
          <w:rPr>
            <w:rStyle w:val="Hyperlink"/>
            <w:rFonts w:ascii="Helvetica" w:hAnsi="Helvetica" w:cs="Helvetica"/>
            <w:sz w:val="21"/>
            <w:szCs w:val="21"/>
          </w:rPr>
          <w:t>HTML5 Reference</w:t>
        </w:r>
      </w:hyperlink>
      <w:r>
        <w:rPr>
          <w:rFonts w:ascii="Helvetica" w:hAnsi="Helvetica" w:cs="Helvetica"/>
          <w:color w:val="333333"/>
          <w:sz w:val="21"/>
          <w:szCs w:val="21"/>
        </w:rPr>
        <w:t>.</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4F0177" w:rsidTr="004F0177">
        <w:tc>
          <w:tcPr>
            <w:tcW w:w="1000" w:type="pct"/>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87" w:history="1">
              <w:r w:rsidR="004F0177">
                <w:rPr>
                  <w:rStyle w:val="Hyperlink"/>
                  <w:rFonts w:ascii="Helvetica" w:hAnsi="Helvetica" w:cs="Helvetica"/>
                  <w:sz w:val="21"/>
                  <w:szCs w:val="21"/>
                </w:rPr>
                <w:t>&lt;article&gt;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Defines an article</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88" w:history="1">
              <w:r w:rsidR="004F0177">
                <w:rPr>
                  <w:rStyle w:val="Hyperlink"/>
                  <w:rFonts w:ascii="Helvetica" w:hAnsi="Helvetica" w:cs="Helvetica"/>
                  <w:sz w:val="21"/>
                  <w:szCs w:val="21"/>
                </w:rPr>
                <w:t>&lt;aside&gt;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Defines content aside from the page content</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89" w:history="1">
              <w:r w:rsidR="004F0177">
                <w:rPr>
                  <w:rStyle w:val="Hyperlink"/>
                  <w:rFonts w:ascii="Helvetica" w:hAnsi="Helvetica" w:cs="Helvetica"/>
                  <w:sz w:val="21"/>
                  <w:szCs w:val="21"/>
                </w:rPr>
                <w:t>&lt;details&gt;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Defines additional details that the user can view or hide</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90" w:history="1">
              <w:r w:rsidR="004F0177">
                <w:rPr>
                  <w:rStyle w:val="Hyperlink"/>
                  <w:rFonts w:ascii="Helvetica" w:hAnsi="Helvetica" w:cs="Helvetica"/>
                  <w:sz w:val="21"/>
                  <w:szCs w:val="21"/>
                </w:rPr>
                <w:t>&lt;figcaption&gt;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Defines a caption for a &lt;figure&gt; element</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91" w:history="1">
              <w:r w:rsidR="004F0177">
                <w:rPr>
                  <w:rStyle w:val="Hyperlink"/>
                  <w:rFonts w:ascii="Helvetica" w:hAnsi="Helvetica" w:cs="Helvetica"/>
                  <w:sz w:val="21"/>
                  <w:szCs w:val="21"/>
                </w:rPr>
                <w:t>&lt;figure&gt;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Specifies self-contained content, like illustrations, diagrams, photos, code listings, etc.</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92" w:history="1">
              <w:r w:rsidR="004F0177">
                <w:rPr>
                  <w:rStyle w:val="Hyperlink"/>
                  <w:rFonts w:ascii="Helvetica" w:hAnsi="Helvetica" w:cs="Helvetica"/>
                  <w:sz w:val="21"/>
                  <w:szCs w:val="21"/>
                </w:rPr>
                <w:t>&lt;footer&gt;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Defines a footer for a document or section</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93" w:history="1">
              <w:r w:rsidR="004F0177">
                <w:rPr>
                  <w:rStyle w:val="Hyperlink"/>
                  <w:rFonts w:ascii="Helvetica" w:hAnsi="Helvetica" w:cs="Helvetica"/>
                  <w:sz w:val="21"/>
                  <w:szCs w:val="21"/>
                </w:rPr>
                <w:t>&lt;header&gt;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Specifies a header for a document or section</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94" w:history="1">
              <w:r w:rsidR="004F0177">
                <w:rPr>
                  <w:rStyle w:val="Hyperlink"/>
                  <w:rFonts w:ascii="Helvetica" w:hAnsi="Helvetica" w:cs="Helvetica"/>
                  <w:sz w:val="21"/>
                  <w:szCs w:val="21"/>
                </w:rPr>
                <w:t>&lt;main&gt;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Specifies the main content of a document</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95" w:history="1">
              <w:r w:rsidR="004F0177">
                <w:rPr>
                  <w:rStyle w:val="Hyperlink"/>
                  <w:rFonts w:ascii="Helvetica" w:hAnsi="Helvetica" w:cs="Helvetica"/>
                  <w:sz w:val="21"/>
                  <w:szCs w:val="21"/>
                </w:rPr>
                <w:t>&lt;mark&gt;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Defines marked/highlighted text</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96" w:history="1">
              <w:r w:rsidR="004F0177">
                <w:rPr>
                  <w:rStyle w:val="Hyperlink"/>
                  <w:rFonts w:ascii="Helvetica" w:hAnsi="Helvetica" w:cs="Helvetica"/>
                  <w:sz w:val="21"/>
                  <w:szCs w:val="21"/>
                </w:rPr>
                <w:t>&lt;nav&gt;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Defines navigation links</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97" w:history="1">
              <w:r w:rsidR="004F0177">
                <w:rPr>
                  <w:rStyle w:val="Hyperlink"/>
                  <w:rFonts w:ascii="Helvetica" w:hAnsi="Helvetica" w:cs="Helvetica"/>
                  <w:sz w:val="21"/>
                  <w:szCs w:val="21"/>
                </w:rPr>
                <w:t>&lt;section&gt;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Defines a section in a document</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98" w:history="1">
              <w:r w:rsidR="004F0177">
                <w:rPr>
                  <w:rStyle w:val="Hyperlink"/>
                  <w:rFonts w:ascii="Helvetica" w:hAnsi="Helvetica" w:cs="Helvetica"/>
                  <w:sz w:val="21"/>
                  <w:szCs w:val="21"/>
                </w:rPr>
                <w:t>&lt;summary&gt;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Defines a visible heading for a &lt;details&gt; element</w:t>
            </w:r>
          </w:p>
        </w:tc>
      </w:tr>
      <w:tr w:rsidR="004F0177" w:rsidTr="004F0177">
        <w:tc>
          <w:tcPr>
            <w:tcW w:w="0" w:type="auto"/>
            <w:shd w:val="clear" w:color="auto" w:fill="auto"/>
            <w:tcMar>
              <w:top w:w="0" w:type="dxa"/>
              <w:left w:w="0" w:type="dxa"/>
              <w:bottom w:w="0" w:type="dxa"/>
              <w:right w:w="0" w:type="dxa"/>
            </w:tcMar>
            <w:vAlign w:val="center"/>
            <w:hideMark/>
          </w:tcPr>
          <w:p w:rsidR="004F0177" w:rsidRDefault="0016480F">
            <w:pPr>
              <w:spacing w:after="180"/>
              <w:rPr>
                <w:rFonts w:ascii="Helvetica" w:hAnsi="Helvetica" w:cs="Helvetica"/>
                <w:color w:val="333333"/>
                <w:sz w:val="21"/>
                <w:szCs w:val="21"/>
              </w:rPr>
            </w:pPr>
            <w:hyperlink r:id="rId1899" w:history="1">
              <w:r w:rsidR="004F0177">
                <w:rPr>
                  <w:rStyle w:val="Hyperlink"/>
                  <w:rFonts w:ascii="Helvetica" w:hAnsi="Helvetica" w:cs="Helvetica"/>
                  <w:sz w:val="21"/>
                  <w:szCs w:val="21"/>
                </w:rPr>
                <w:t>&lt;time&gt;</w:t>
              </w:r>
            </w:hyperlink>
          </w:p>
        </w:tc>
        <w:tc>
          <w:tcPr>
            <w:tcW w:w="0" w:type="auto"/>
            <w:shd w:val="clear" w:color="auto" w:fill="auto"/>
            <w:tcMar>
              <w:top w:w="0" w:type="dxa"/>
              <w:left w:w="0" w:type="dxa"/>
              <w:bottom w:w="0" w:type="dxa"/>
              <w:right w:w="0" w:type="dxa"/>
            </w:tcMar>
            <w:vAlign w:val="center"/>
            <w:hideMark/>
          </w:tcPr>
          <w:p w:rsidR="004F0177" w:rsidRDefault="004F0177">
            <w:pPr>
              <w:spacing w:after="180"/>
              <w:rPr>
                <w:rFonts w:ascii="Helvetica" w:hAnsi="Helvetica" w:cs="Helvetica"/>
                <w:color w:val="333333"/>
                <w:sz w:val="21"/>
                <w:szCs w:val="21"/>
              </w:rPr>
            </w:pPr>
            <w:r>
              <w:rPr>
                <w:rFonts w:ascii="Helvetica" w:hAnsi="Helvetica" w:cs="Helvetica"/>
                <w:color w:val="333333"/>
                <w:sz w:val="21"/>
                <w:szCs w:val="21"/>
              </w:rPr>
              <w:t>Defines a date/time</w:t>
            </w:r>
          </w:p>
        </w:tc>
      </w:tr>
    </w:tbl>
    <w:p w:rsidR="004F0177" w:rsidRDefault="004F0177" w:rsidP="004F0177">
      <w:pPr>
        <w:spacing w:after="240"/>
        <w:rPr>
          <w:rFonts w:ascii="Helvetica" w:hAnsi="Helvetica" w:cs="Helvetica"/>
          <w:color w:val="333333"/>
          <w:sz w:val="21"/>
          <w:szCs w:val="21"/>
        </w:rPr>
      </w:pPr>
    </w:p>
    <w:p w:rsidR="004F0177" w:rsidRDefault="0016480F" w:rsidP="004F0177">
      <w:pPr>
        <w:spacing w:after="0"/>
        <w:rPr>
          <w:rFonts w:ascii="Helvetica" w:hAnsi="Helvetica" w:cs="Helvetica"/>
          <w:color w:val="333333"/>
          <w:sz w:val="30"/>
          <w:szCs w:val="30"/>
        </w:rPr>
      </w:pPr>
      <w:hyperlink r:id="rId1900" w:history="1">
        <w:r w:rsidR="004F0177">
          <w:rPr>
            <w:rStyle w:val="Hyperlink"/>
            <w:rFonts w:ascii="Helvetica" w:hAnsi="Helvetica" w:cs="Helvetica"/>
            <w:color w:val="8AC007"/>
            <w:sz w:val="30"/>
            <w:szCs w:val="30"/>
          </w:rPr>
          <w:t>« Previous</w:t>
        </w:r>
      </w:hyperlink>
    </w:p>
    <w:p w:rsidR="004F0177" w:rsidRDefault="0016480F" w:rsidP="004F0177">
      <w:pPr>
        <w:jc w:val="right"/>
        <w:rPr>
          <w:rFonts w:ascii="Helvetica" w:hAnsi="Helvetica" w:cs="Helvetica"/>
          <w:color w:val="333333"/>
          <w:sz w:val="30"/>
          <w:szCs w:val="30"/>
        </w:rPr>
      </w:pPr>
      <w:hyperlink r:id="rId1901" w:history="1">
        <w:r w:rsidR="004F0177">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4F0177" w:rsidTr="004F0177">
        <w:trPr>
          <w:hidden/>
        </w:trPr>
        <w:tc>
          <w:tcPr>
            <w:tcW w:w="0" w:type="auto"/>
            <w:shd w:val="clear" w:color="auto" w:fill="auto"/>
            <w:noWrap/>
            <w:vAlign w:val="center"/>
            <w:hideMark/>
          </w:tcPr>
          <w:p w:rsidR="004F0177" w:rsidRDefault="004F0177">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4F0177" w:rsidRDefault="004F0177">
            <w:pPr>
              <w:spacing w:after="180"/>
              <w:rPr>
                <w:rFonts w:ascii="Helvetica" w:hAnsi="Helvetica" w:cs="Helvetica"/>
                <w:vanish/>
                <w:color w:val="333333"/>
                <w:sz w:val="21"/>
                <w:szCs w:val="21"/>
              </w:rPr>
            </w:pPr>
          </w:p>
        </w:tc>
      </w:tr>
    </w:tbl>
    <w:p w:rsidR="00AC22EB" w:rsidRDefault="00AC22EB" w:rsidP="00AC22EB">
      <w:pPr>
        <w:pStyle w:val="Heading1"/>
        <w:rPr>
          <w:rFonts w:cs="Helvetica"/>
          <w:color w:val="333333"/>
        </w:rPr>
      </w:pPr>
      <w:r>
        <w:rPr>
          <w:rFonts w:cs="Helvetica"/>
          <w:color w:val="333333"/>
        </w:rPr>
        <w:t xml:space="preserve">HTML5 </w:t>
      </w:r>
      <w:r>
        <w:rPr>
          <w:rStyle w:val="colorh1"/>
          <w:rFonts w:cs="Helvetica"/>
          <w:color w:val="333333"/>
        </w:rPr>
        <w:t>Migration</w:t>
      </w:r>
    </w:p>
    <w:p w:rsidR="00AC22EB" w:rsidRDefault="0016480F" w:rsidP="00AC22EB">
      <w:pPr>
        <w:rPr>
          <w:rFonts w:ascii="Helvetica" w:hAnsi="Helvetica" w:cs="Helvetica"/>
          <w:color w:val="333333"/>
          <w:sz w:val="30"/>
          <w:szCs w:val="30"/>
        </w:rPr>
      </w:pPr>
      <w:hyperlink r:id="rId1902" w:history="1">
        <w:r w:rsidR="00AC22EB">
          <w:rPr>
            <w:rStyle w:val="Hyperlink"/>
            <w:rFonts w:ascii="Helvetica" w:hAnsi="Helvetica" w:cs="Helvetica"/>
            <w:color w:val="8AC007"/>
            <w:sz w:val="30"/>
            <w:szCs w:val="30"/>
          </w:rPr>
          <w:t>« Previous</w:t>
        </w:r>
      </w:hyperlink>
    </w:p>
    <w:p w:rsidR="00AC22EB" w:rsidRDefault="0016480F" w:rsidP="00AC22EB">
      <w:pPr>
        <w:jc w:val="right"/>
        <w:rPr>
          <w:rFonts w:ascii="Helvetica" w:hAnsi="Helvetica" w:cs="Helvetica"/>
          <w:color w:val="333333"/>
          <w:sz w:val="30"/>
          <w:szCs w:val="30"/>
        </w:rPr>
      </w:pPr>
      <w:hyperlink r:id="rId1903" w:history="1">
        <w:r w:rsidR="00AC22EB">
          <w:rPr>
            <w:rStyle w:val="Hyperlink"/>
            <w:rFonts w:ascii="Helvetica" w:hAnsi="Helvetica" w:cs="Helvetica"/>
            <w:color w:val="8AC007"/>
            <w:sz w:val="30"/>
            <w:szCs w:val="30"/>
          </w:rPr>
          <w:t>Next Chapter »</w:t>
        </w:r>
      </w:hyperlink>
    </w:p>
    <w:p w:rsidR="00AC22EB" w:rsidRDefault="0016480F" w:rsidP="00AC22EB">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97" style="width:0;height:0" o:hralign="center" o:hrstd="t" o:hr="t" fillcolor="#a0a0a0" stroked="f"/>
        </w:pict>
      </w:r>
    </w:p>
    <w:p w:rsidR="00AC22EB" w:rsidRDefault="00AC22EB" w:rsidP="00AC22EB">
      <w:pPr>
        <w:pStyle w:val="Heading2"/>
        <w:rPr>
          <w:rFonts w:cs="Helvetica"/>
          <w:color w:val="333333"/>
        </w:rPr>
      </w:pPr>
      <w:r>
        <w:rPr>
          <w:rFonts w:cs="Helvetica"/>
          <w:color w:val="333333"/>
        </w:rPr>
        <w:t>Migration from HTML4 to HTML5</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 xml:space="preserve">This chapter is entirely about how to </w:t>
      </w:r>
      <w:r>
        <w:rPr>
          <w:rStyle w:val="Strong"/>
          <w:rFonts w:ascii="Helvetica" w:hAnsi="Helvetica" w:cs="Helvetica"/>
          <w:color w:val="333333"/>
          <w:sz w:val="21"/>
          <w:szCs w:val="21"/>
        </w:rPr>
        <w:t>migrate</w:t>
      </w:r>
      <w:r>
        <w:rPr>
          <w:rFonts w:ascii="Helvetica" w:hAnsi="Helvetica" w:cs="Helvetica"/>
          <w:color w:val="333333"/>
          <w:sz w:val="21"/>
          <w:szCs w:val="21"/>
        </w:rPr>
        <w:t xml:space="preserve"> from a typical </w:t>
      </w:r>
      <w:r>
        <w:rPr>
          <w:rStyle w:val="Strong"/>
          <w:rFonts w:ascii="Helvetica" w:hAnsi="Helvetica" w:cs="Helvetica"/>
          <w:color w:val="333333"/>
          <w:sz w:val="21"/>
          <w:szCs w:val="21"/>
        </w:rPr>
        <w:t>HTML4</w:t>
      </w:r>
      <w:r>
        <w:rPr>
          <w:rFonts w:ascii="Helvetica" w:hAnsi="Helvetica" w:cs="Helvetica"/>
          <w:color w:val="333333"/>
          <w:sz w:val="21"/>
          <w:szCs w:val="21"/>
        </w:rPr>
        <w:t xml:space="preserve"> page to a typical </w:t>
      </w:r>
      <w:r>
        <w:rPr>
          <w:rStyle w:val="Strong"/>
          <w:rFonts w:ascii="Helvetica" w:hAnsi="Helvetica" w:cs="Helvetica"/>
          <w:color w:val="333333"/>
          <w:sz w:val="21"/>
          <w:szCs w:val="21"/>
        </w:rPr>
        <w:t>HTML5</w:t>
      </w:r>
      <w:r>
        <w:rPr>
          <w:rFonts w:ascii="Helvetica" w:hAnsi="Helvetica" w:cs="Helvetica"/>
          <w:color w:val="333333"/>
          <w:sz w:val="21"/>
          <w:szCs w:val="21"/>
        </w:rPr>
        <w:t xml:space="preserve"> page.</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This chapter demonstrates how to convert an existing HTML4 page into an HTML5 page, without destroying anything of the original content or structure.</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AC22EB" w:rsidTr="00AC22EB">
        <w:tc>
          <w:tcPr>
            <w:tcW w:w="510" w:type="dxa"/>
            <w:shd w:val="clear" w:color="auto" w:fill="FFFFFF"/>
            <w:tcMar>
              <w:top w:w="150" w:type="dxa"/>
              <w:left w:w="150" w:type="dxa"/>
              <w:bottom w:w="150" w:type="dxa"/>
              <w:right w:w="75" w:type="dxa"/>
            </w:tcMar>
            <w:vAlign w:val="center"/>
            <w:hideMark/>
          </w:tcPr>
          <w:p w:rsidR="00AC22EB" w:rsidRDefault="00AC22E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843" name="Picture 38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AC22EB" w:rsidRDefault="00AC22EB">
            <w:pPr>
              <w:spacing w:after="180"/>
              <w:rPr>
                <w:rFonts w:ascii="Helvetica" w:hAnsi="Helvetica" w:cs="Helvetica"/>
                <w:color w:val="333333"/>
                <w:sz w:val="21"/>
                <w:szCs w:val="21"/>
              </w:rPr>
            </w:pPr>
            <w:r>
              <w:rPr>
                <w:rFonts w:ascii="Helvetica" w:hAnsi="Helvetica" w:cs="Helvetica"/>
                <w:color w:val="333333"/>
                <w:sz w:val="21"/>
                <w:szCs w:val="21"/>
              </w:rPr>
              <w:t>You can migrate to HTML5 from HTML4, and XHTML, using the same recipe.</w:t>
            </w:r>
          </w:p>
        </w:tc>
      </w:tr>
    </w:tbl>
    <w:p w:rsidR="00AC22EB" w:rsidRDefault="00AC22EB" w:rsidP="00AC22EB">
      <w:pPr>
        <w:rPr>
          <w:rFonts w:ascii="Helvetica" w:hAnsi="Helvetica" w:cs="Helvetica"/>
          <w:vanish/>
          <w:color w:val="333333"/>
          <w:sz w:val="21"/>
          <w:szCs w:val="21"/>
        </w:rPr>
      </w:pPr>
    </w:p>
    <w:tbl>
      <w:tblPr>
        <w:tblW w:w="5000" w:type="pct"/>
        <w:tblCellMar>
          <w:top w:w="15" w:type="dxa"/>
          <w:left w:w="15" w:type="dxa"/>
          <w:bottom w:w="15" w:type="dxa"/>
          <w:right w:w="15" w:type="dxa"/>
        </w:tblCellMar>
        <w:tblLook w:val="04A0"/>
      </w:tblPr>
      <w:tblGrid>
        <w:gridCol w:w="4755"/>
        <w:gridCol w:w="4755"/>
      </w:tblGrid>
      <w:tr w:rsidR="00AC22EB" w:rsidTr="00AC22EB">
        <w:tc>
          <w:tcPr>
            <w:tcW w:w="2500" w:type="pct"/>
            <w:shd w:val="clear" w:color="auto" w:fill="FFFFFF"/>
            <w:tcMar>
              <w:top w:w="75" w:type="dxa"/>
              <w:left w:w="75" w:type="dxa"/>
              <w:bottom w:w="75" w:type="dxa"/>
              <w:right w:w="75" w:type="dxa"/>
            </w:tcMar>
            <w:vAlign w:val="center"/>
            <w:hideMark/>
          </w:tcPr>
          <w:p w:rsidR="00AC22EB" w:rsidRDefault="00AC22EB">
            <w:pPr>
              <w:spacing w:after="180"/>
              <w:jc w:val="center"/>
              <w:rPr>
                <w:rFonts w:ascii="Helvetica" w:hAnsi="Helvetica" w:cs="Helvetica"/>
                <w:b/>
                <w:bCs/>
                <w:color w:val="000000"/>
                <w:sz w:val="27"/>
                <w:szCs w:val="27"/>
              </w:rPr>
            </w:pPr>
            <w:r>
              <w:rPr>
                <w:rFonts w:ascii="Helvetica" w:hAnsi="Helvetica" w:cs="Helvetica"/>
                <w:b/>
                <w:bCs/>
                <w:color w:val="000000"/>
                <w:sz w:val="27"/>
                <w:szCs w:val="27"/>
              </w:rPr>
              <w:t>Typical HTML4</w:t>
            </w:r>
          </w:p>
        </w:tc>
        <w:tc>
          <w:tcPr>
            <w:tcW w:w="2500" w:type="pct"/>
            <w:shd w:val="clear" w:color="auto" w:fill="FFFFFF"/>
            <w:tcMar>
              <w:top w:w="75" w:type="dxa"/>
              <w:left w:w="75" w:type="dxa"/>
              <w:bottom w:w="75" w:type="dxa"/>
              <w:right w:w="75" w:type="dxa"/>
            </w:tcMar>
            <w:vAlign w:val="center"/>
            <w:hideMark/>
          </w:tcPr>
          <w:p w:rsidR="00AC22EB" w:rsidRDefault="00AC22EB">
            <w:pPr>
              <w:spacing w:after="180"/>
              <w:jc w:val="center"/>
              <w:rPr>
                <w:rFonts w:ascii="Helvetica" w:hAnsi="Helvetica" w:cs="Helvetica"/>
                <w:b/>
                <w:bCs/>
                <w:color w:val="000000"/>
                <w:sz w:val="27"/>
                <w:szCs w:val="27"/>
              </w:rPr>
            </w:pPr>
            <w:r>
              <w:rPr>
                <w:rFonts w:ascii="Helvetica" w:hAnsi="Helvetica" w:cs="Helvetica"/>
                <w:b/>
                <w:bCs/>
                <w:color w:val="000000"/>
                <w:sz w:val="27"/>
                <w:szCs w:val="27"/>
              </w:rPr>
              <w:t>Typical HTML5</w:t>
            </w:r>
          </w:p>
        </w:tc>
      </w:tr>
      <w:tr w:rsidR="00AC22EB" w:rsidTr="00AC22EB">
        <w:tc>
          <w:tcPr>
            <w:tcW w:w="0" w:type="auto"/>
            <w:shd w:val="clear" w:color="auto" w:fill="EEEEEE"/>
            <w:tcMar>
              <w:top w:w="225" w:type="dxa"/>
              <w:left w:w="225" w:type="dxa"/>
              <w:bottom w:w="225" w:type="dxa"/>
              <w:right w:w="225" w:type="dxa"/>
            </w:tcMar>
            <w:vAlign w:val="center"/>
            <w:hideMark/>
          </w:tcPr>
          <w:p w:rsidR="00AC22EB" w:rsidRDefault="00AC22EB">
            <w:pPr>
              <w:spacing w:after="180"/>
              <w:jc w:val="center"/>
              <w:rPr>
                <w:rFonts w:ascii="Helvetica" w:hAnsi="Helvetica" w:cs="Helvetica"/>
                <w:color w:val="000000"/>
                <w:sz w:val="21"/>
                <w:szCs w:val="21"/>
              </w:rPr>
            </w:pPr>
            <w:r>
              <w:rPr>
                <w:rFonts w:ascii="Helvetica" w:hAnsi="Helvetica" w:cs="Helvetica"/>
                <w:color w:val="000000"/>
                <w:sz w:val="21"/>
                <w:szCs w:val="21"/>
              </w:rPr>
              <w:t>&lt;div id="header"&gt;</w:t>
            </w:r>
          </w:p>
        </w:tc>
        <w:tc>
          <w:tcPr>
            <w:tcW w:w="0" w:type="auto"/>
            <w:shd w:val="clear" w:color="auto" w:fill="EEEEEE"/>
            <w:tcMar>
              <w:top w:w="225" w:type="dxa"/>
              <w:left w:w="225" w:type="dxa"/>
              <w:bottom w:w="225" w:type="dxa"/>
              <w:right w:w="225" w:type="dxa"/>
            </w:tcMar>
            <w:vAlign w:val="center"/>
            <w:hideMark/>
          </w:tcPr>
          <w:p w:rsidR="00AC22EB" w:rsidRDefault="00AC22EB">
            <w:pPr>
              <w:spacing w:after="180"/>
              <w:jc w:val="center"/>
              <w:rPr>
                <w:rFonts w:ascii="Helvetica" w:hAnsi="Helvetica" w:cs="Helvetica"/>
                <w:color w:val="000000"/>
                <w:sz w:val="21"/>
                <w:szCs w:val="21"/>
              </w:rPr>
            </w:pPr>
            <w:r>
              <w:rPr>
                <w:rFonts w:ascii="Helvetica" w:hAnsi="Helvetica" w:cs="Helvetica"/>
                <w:color w:val="000000"/>
                <w:sz w:val="21"/>
                <w:szCs w:val="21"/>
              </w:rPr>
              <w:t>&lt;header&gt;</w:t>
            </w:r>
          </w:p>
        </w:tc>
      </w:tr>
      <w:tr w:rsidR="00AC22EB" w:rsidTr="00AC22EB">
        <w:tc>
          <w:tcPr>
            <w:tcW w:w="0" w:type="auto"/>
            <w:shd w:val="clear" w:color="auto" w:fill="EEEEEE"/>
            <w:tcMar>
              <w:top w:w="225" w:type="dxa"/>
              <w:left w:w="225" w:type="dxa"/>
              <w:bottom w:w="225" w:type="dxa"/>
              <w:right w:w="225" w:type="dxa"/>
            </w:tcMar>
            <w:vAlign w:val="center"/>
            <w:hideMark/>
          </w:tcPr>
          <w:p w:rsidR="00AC22EB" w:rsidRDefault="00AC22EB">
            <w:pPr>
              <w:spacing w:after="180"/>
              <w:jc w:val="center"/>
              <w:rPr>
                <w:rFonts w:ascii="Helvetica" w:hAnsi="Helvetica" w:cs="Helvetica"/>
                <w:color w:val="000000"/>
                <w:sz w:val="21"/>
                <w:szCs w:val="21"/>
              </w:rPr>
            </w:pPr>
            <w:r>
              <w:rPr>
                <w:rFonts w:ascii="Helvetica" w:hAnsi="Helvetica" w:cs="Helvetica"/>
                <w:color w:val="000000"/>
                <w:sz w:val="21"/>
                <w:szCs w:val="21"/>
              </w:rPr>
              <w:t>&lt;div id="menu"&gt;</w:t>
            </w:r>
          </w:p>
        </w:tc>
        <w:tc>
          <w:tcPr>
            <w:tcW w:w="0" w:type="auto"/>
            <w:shd w:val="clear" w:color="auto" w:fill="EEEEEE"/>
            <w:tcMar>
              <w:top w:w="225" w:type="dxa"/>
              <w:left w:w="225" w:type="dxa"/>
              <w:bottom w:w="225" w:type="dxa"/>
              <w:right w:w="225" w:type="dxa"/>
            </w:tcMar>
            <w:vAlign w:val="center"/>
            <w:hideMark/>
          </w:tcPr>
          <w:p w:rsidR="00AC22EB" w:rsidRDefault="00AC22EB">
            <w:pPr>
              <w:spacing w:after="180"/>
              <w:jc w:val="center"/>
              <w:rPr>
                <w:rFonts w:ascii="Helvetica" w:hAnsi="Helvetica" w:cs="Helvetica"/>
                <w:color w:val="000000"/>
                <w:sz w:val="21"/>
                <w:szCs w:val="21"/>
              </w:rPr>
            </w:pPr>
            <w:r>
              <w:rPr>
                <w:rFonts w:ascii="Helvetica" w:hAnsi="Helvetica" w:cs="Helvetica"/>
                <w:color w:val="000000"/>
                <w:sz w:val="21"/>
                <w:szCs w:val="21"/>
              </w:rPr>
              <w:t>&lt;nav&gt;</w:t>
            </w:r>
          </w:p>
        </w:tc>
      </w:tr>
      <w:tr w:rsidR="00AC22EB" w:rsidTr="00AC22EB">
        <w:tc>
          <w:tcPr>
            <w:tcW w:w="0" w:type="auto"/>
            <w:shd w:val="clear" w:color="auto" w:fill="EEEEEE"/>
            <w:tcMar>
              <w:top w:w="225" w:type="dxa"/>
              <w:left w:w="225" w:type="dxa"/>
              <w:bottom w:w="225" w:type="dxa"/>
              <w:right w:w="225" w:type="dxa"/>
            </w:tcMar>
            <w:vAlign w:val="center"/>
            <w:hideMark/>
          </w:tcPr>
          <w:p w:rsidR="00AC22EB" w:rsidRDefault="00AC22EB">
            <w:pPr>
              <w:spacing w:after="180"/>
              <w:jc w:val="center"/>
              <w:rPr>
                <w:rFonts w:ascii="Helvetica" w:hAnsi="Helvetica" w:cs="Helvetica"/>
                <w:color w:val="000000"/>
                <w:sz w:val="21"/>
                <w:szCs w:val="21"/>
              </w:rPr>
            </w:pPr>
            <w:r>
              <w:rPr>
                <w:rFonts w:ascii="Helvetica" w:hAnsi="Helvetica" w:cs="Helvetica"/>
                <w:color w:val="000000"/>
                <w:sz w:val="21"/>
                <w:szCs w:val="21"/>
              </w:rPr>
              <w:t>&lt;div id="content"&gt;</w:t>
            </w:r>
          </w:p>
        </w:tc>
        <w:tc>
          <w:tcPr>
            <w:tcW w:w="0" w:type="auto"/>
            <w:shd w:val="clear" w:color="auto" w:fill="EEEEEE"/>
            <w:tcMar>
              <w:top w:w="225" w:type="dxa"/>
              <w:left w:w="225" w:type="dxa"/>
              <w:bottom w:w="225" w:type="dxa"/>
              <w:right w:w="225" w:type="dxa"/>
            </w:tcMar>
            <w:vAlign w:val="center"/>
            <w:hideMark/>
          </w:tcPr>
          <w:p w:rsidR="00AC22EB" w:rsidRDefault="00AC22EB">
            <w:pPr>
              <w:spacing w:after="180"/>
              <w:jc w:val="center"/>
              <w:rPr>
                <w:rFonts w:ascii="Helvetica" w:hAnsi="Helvetica" w:cs="Helvetica"/>
                <w:color w:val="000000"/>
                <w:sz w:val="21"/>
                <w:szCs w:val="21"/>
              </w:rPr>
            </w:pPr>
            <w:r>
              <w:rPr>
                <w:rFonts w:ascii="Helvetica" w:hAnsi="Helvetica" w:cs="Helvetica"/>
                <w:color w:val="000000"/>
                <w:sz w:val="21"/>
                <w:szCs w:val="21"/>
              </w:rPr>
              <w:t>&lt;section&gt;</w:t>
            </w:r>
          </w:p>
        </w:tc>
      </w:tr>
      <w:tr w:rsidR="00AC22EB" w:rsidTr="00AC22EB">
        <w:tc>
          <w:tcPr>
            <w:tcW w:w="0" w:type="auto"/>
            <w:shd w:val="clear" w:color="auto" w:fill="EEEEEE"/>
            <w:tcMar>
              <w:top w:w="225" w:type="dxa"/>
              <w:left w:w="225" w:type="dxa"/>
              <w:bottom w:w="225" w:type="dxa"/>
              <w:right w:w="225" w:type="dxa"/>
            </w:tcMar>
            <w:vAlign w:val="center"/>
            <w:hideMark/>
          </w:tcPr>
          <w:p w:rsidR="00AC22EB" w:rsidRDefault="00AC22EB">
            <w:pPr>
              <w:spacing w:after="180"/>
              <w:jc w:val="center"/>
              <w:rPr>
                <w:rFonts w:ascii="Helvetica" w:hAnsi="Helvetica" w:cs="Helvetica"/>
                <w:color w:val="000000"/>
                <w:sz w:val="21"/>
                <w:szCs w:val="21"/>
              </w:rPr>
            </w:pPr>
            <w:r>
              <w:rPr>
                <w:rFonts w:ascii="Helvetica" w:hAnsi="Helvetica" w:cs="Helvetica"/>
                <w:color w:val="000000"/>
                <w:sz w:val="21"/>
                <w:szCs w:val="21"/>
              </w:rPr>
              <w:lastRenderedPageBreak/>
              <w:t>&lt;div id="post"&gt;</w:t>
            </w:r>
          </w:p>
        </w:tc>
        <w:tc>
          <w:tcPr>
            <w:tcW w:w="0" w:type="auto"/>
            <w:shd w:val="clear" w:color="auto" w:fill="EEEEEE"/>
            <w:tcMar>
              <w:top w:w="225" w:type="dxa"/>
              <w:left w:w="225" w:type="dxa"/>
              <w:bottom w:w="225" w:type="dxa"/>
              <w:right w:w="225" w:type="dxa"/>
            </w:tcMar>
            <w:vAlign w:val="center"/>
            <w:hideMark/>
          </w:tcPr>
          <w:p w:rsidR="00AC22EB" w:rsidRDefault="00AC22EB">
            <w:pPr>
              <w:spacing w:after="180"/>
              <w:jc w:val="center"/>
              <w:rPr>
                <w:rFonts w:ascii="Helvetica" w:hAnsi="Helvetica" w:cs="Helvetica"/>
                <w:color w:val="000000"/>
                <w:sz w:val="21"/>
                <w:szCs w:val="21"/>
              </w:rPr>
            </w:pPr>
            <w:r>
              <w:rPr>
                <w:rFonts w:ascii="Helvetica" w:hAnsi="Helvetica" w:cs="Helvetica"/>
                <w:color w:val="000000"/>
                <w:sz w:val="21"/>
                <w:szCs w:val="21"/>
              </w:rPr>
              <w:t>&lt;article&gt;</w:t>
            </w:r>
          </w:p>
        </w:tc>
      </w:tr>
      <w:tr w:rsidR="00AC22EB" w:rsidTr="00AC22EB">
        <w:tc>
          <w:tcPr>
            <w:tcW w:w="0" w:type="auto"/>
            <w:shd w:val="clear" w:color="auto" w:fill="EEEEEE"/>
            <w:tcMar>
              <w:top w:w="225" w:type="dxa"/>
              <w:left w:w="225" w:type="dxa"/>
              <w:bottom w:w="225" w:type="dxa"/>
              <w:right w:w="225" w:type="dxa"/>
            </w:tcMar>
            <w:vAlign w:val="center"/>
            <w:hideMark/>
          </w:tcPr>
          <w:p w:rsidR="00AC22EB" w:rsidRDefault="00AC22EB">
            <w:pPr>
              <w:spacing w:after="180"/>
              <w:jc w:val="center"/>
              <w:rPr>
                <w:rFonts w:ascii="Helvetica" w:hAnsi="Helvetica" w:cs="Helvetica"/>
                <w:color w:val="000000"/>
                <w:sz w:val="21"/>
                <w:szCs w:val="21"/>
              </w:rPr>
            </w:pPr>
            <w:r>
              <w:rPr>
                <w:rFonts w:ascii="Helvetica" w:hAnsi="Helvetica" w:cs="Helvetica"/>
                <w:color w:val="000000"/>
                <w:sz w:val="21"/>
                <w:szCs w:val="21"/>
              </w:rPr>
              <w:t>&lt;div id="footer"&gt;</w:t>
            </w:r>
          </w:p>
        </w:tc>
        <w:tc>
          <w:tcPr>
            <w:tcW w:w="0" w:type="auto"/>
            <w:shd w:val="clear" w:color="auto" w:fill="EEEEEE"/>
            <w:tcMar>
              <w:top w:w="225" w:type="dxa"/>
              <w:left w:w="225" w:type="dxa"/>
              <w:bottom w:w="225" w:type="dxa"/>
              <w:right w:w="225" w:type="dxa"/>
            </w:tcMar>
            <w:vAlign w:val="center"/>
            <w:hideMark/>
          </w:tcPr>
          <w:p w:rsidR="00AC22EB" w:rsidRDefault="00AC22EB">
            <w:pPr>
              <w:spacing w:after="180"/>
              <w:jc w:val="center"/>
              <w:rPr>
                <w:rFonts w:ascii="Helvetica" w:hAnsi="Helvetica" w:cs="Helvetica"/>
                <w:color w:val="000000"/>
                <w:sz w:val="21"/>
                <w:szCs w:val="21"/>
              </w:rPr>
            </w:pPr>
            <w:r>
              <w:rPr>
                <w:rFonts w:ascii="Helvetica" w:hAnsi="Helvetica" w:cs="Helvetica"/>
                <w:color w:val="000000"/>
                <w:sz w:val="21"/>
                <w:szCs w:val="21"/>
              </w:rPr>
              <w:t>&lt;footer&gt;</w:t>
            </w:r>
          </w:p>
        </w:tc>
      </w:tr>
    </w:tbl>
    <w:p w:rsidR="00AC22EB" w:rsidRDefault="0016480F" w:rsidP="00AC22EB">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398" style="width:0;height:0" o:hralign="center" o:hrstd="t" o:hr="t" fillcolor="#a0a0a0" stroked="f"/>
        </w:pict>
      </w:r>
    </w:p>
    <w:p w:rsidR="00AC22EB" w:rsidRDefault="00AC22EB" w:rsidP="00AC22EB">
      <w:pPr>
        <w:pStyle w:val="Heading2"/>
        <w:rPr>
          <w:rFonts w:cs="Helvetica"/>
          <w:color w:val="333333"/>
        </w:rPr>
      </w:pPr>
      <w:r>
        <w:rPr>
          <w:rFonts w:cs="Helvetica"/>
          <w:color w:val="333333"/>
        </w:rPr>
        <w:t>A Typical HTML4 Page</w:t>
      </w:r>
    </w:p>
    <w:p w:rsidR="00AC22EB" w:rsidRDefault="00AC22EB" w:rsidP="00AC22EB">
      <w:pPr>
        <w:pStyle w:val="Heading2"/>
        <w:shd w:val="clear" w:color="auto" w:fill="F1F1F1"/>
        <w:spacing w:before="15"/>
        <w:rPr>
          <w:rFonts w:cs="Helvetica"/>
          <w:color w:val="555555"/>
          <w:sz w:val="30"/>
          <w:szCs w:val="30"/>
        </w:rPr>
      </w:pPr>
      <w:r>
        <w:rPr>
          <w:rFonts w:cs="Helvetica"/>
          <w:color w:val="555555"/>
          <w:sz w:val="30"/>
          <w:szCs w:val="30"/>
        </w:rPr>
        <w:t>Example</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!DOCTYPE</w:t>
      </w:r>
      <w:r>
        <w:rPr>
          <w:rFonts w:ascii="Consolas" w:hAnsi="Consolas" w:cs="Consolas"/>
          <w:color w:val="000000"/>
          <w:sz w:val="21"/>
          <w:szCs w:val="21"/>
        </w:rPr>
        <w:t xml:space="preserve"> </w:t>
      </w:r>
      <w:r>
        <w:rPr>
          <w:rStyle w:val="highatt1"/>
          <w:rFonts w:ascii="Consolas" w:hAnsi="Consolas" w:cs="Consolas"/>
          <w:sz w:val="21"/>
          <w:szCs w:val="21"/>
        </w:rPr>
        <w:t>HTML PUBLIC "-//W3C//DTD HTML 4.01 Transitional//EN" "http://www.w3.org/TR/html4/loose.dtd"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Fonts w:ascii="Consolas" w:hAnsi="Consolas" w:cs="Consolas"/>
          <w:color w:val="000000"/>
          <w:sz w:val="21"/>
          <w:szCs w:val="21"/>
        </w:rPr>
        <w:t xml:space="preserve"> </w:t>
      </w:r>
      <w:r>
        <w:rPr>
          <w:rStyle w:val="highatt1"/>
          <w:rFonts w:ascii="Consolas" w:hAnsi="Consolas" w:cs="Consolas"/>
          <w:sz w:val="21"/>
          <w:szCs w:val="21"/>
        </w:rPr>
        <w:t>lang=</w:t>
      </w:r>
      <w:r>
        <w:rPr>
          <w:rStyle w:val="highval1"/>
          <w:rFonts w:ascii="Consolas" w:hAnsi="Consolas" w:cs="Consolas"/>
          <w:sz w:val="21"/>
          <w:szCs w:val="21"/>
        </w:rPr>
        <w:t>"en"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meta</w:t>
      </w:r>
      <w:r>
        <w:rPr>
          <w:rFonts w:ascii="Consolas" w:hAnsi="Consolas" w:cs="Consolas"/>
          <w:color w:val="000000"/>
          <w:sz w:val="21"/>
          <w:szCs w:val="21"/>
        </w:rPr>
        <w:t xml:space="preserve"> </w:t>
      </w:r>
      <w:r>
        <w:rPr>
          <w:rStyle w:val="highatt1"/>
          <w:rFonts w:ascii="Consolas" w:hAnsi="Consolas" w:cs="Consolas"/>
          <w:sz w:val="21"/>
          <w:szCs w:val="21"/>
        </w:rPr>
        <w:t>http-equiv=</w:t>
      </w:r>
      <w:r>
        <w:rPr>
          <w:rStyle w:val="highval1"/>
          <w:rFonts w:ascii="Consolas" w:hAnsi="Consolas" w:cs="Consolas"/>
          <w:sz w:val="21"/>
          <w:szCs w:val="21"/>
        </w:rPr>
        <w:t>"Content-Type"</w:t>
      </w:r>
      <w:r>
        <w:rPr>
          <w:rFonts w:ascii="Consolas" w:hAnsi="Consolas" w:cs="Consolas"/>
          <w:color w:val="000000"/>
          <w:sz w:val="21"/>
          <w:szCs w:val="21"/>
        </w:rPr>
        <w:t xml:space="preserve"> </w:t>
      </w:r>
      <w:r>
        <w:rPr>
          <w:rStyle w:val="highatt1"/>
          <w:rFonts w:ascii="Consolas" w:hAnsi="Consolas" w:cs="Consolas"/>
          <w:sz w:val="21"/>
          <w:szCs w:val="21"/>
        </w:rPr>
        <w:t>content=</w:t>
      </w:r>
      <w:r>
        <w:rPr>
          <w:rStyle w:val="highval1"/>
          <w:rFonts w:ascii="Consolas" w:hAnsi="Consolas" w:cs="Consolas"/>
          <w:sz w:val="21"/>
          <w:szCs w:val="21"/>
        </w:rPr>
        <w:t>"text/html;charset=utf-8"</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HTML4</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t>  body {font-family:Verdana,sans-serif;font-size:0.8em;}</w:t>
      </w:r>
      <w:r>
        <w:rPr>
          <w:rFonts w:ascii="Consolas" w:hAnsi="Consolas" w:cs="Consolas"/>
          <w:color w:val="000000"/>
          <w:sz w:val="21"/>
          <w:szCs w:val="21"/>
        </w:rPr>
        <w:br/>
        <w:t xml:space="preserve">  div#header,div#footer,div#content,div#post </w:t>
      </w:r>
      <w:r>
        <w:rPr>
          <w:rFonts w:ascii="Consolas" w:hAnsi="Consolas" w:cs="Consolas"/>
          <w:color w:val="000000"/>
          <w:sz w:val="21"/>
          <w:szCs w:val="21"/>
        </w:rPr>
        <w:br/>
        <w:t>  {border:1px solid grey;margin:5px;margin-bottom:15px;padding:8px;background-color:white;}</w:t>
      </w:r>
      <w:r>
        <w:rPr>
          <w:rFonts w:ascii="Consolas" w:hAnsi="Consolas" w:cs="Consolas"/>
          <w:color w:val="000000"/>
          <w:sz w:val="21"/>
          <w:szCs w:val="21"/>
        </w:rPr>
        <w:br/>
        <w:t>  div#header,div#footer {color:white;background-color:#444;margin-bottom:5px;}</w:t>
      </w:r>
      <w:r>
        <w:rPr>
          <w:rFonts w:ascii="Consolas" w:hAnsi="Consolas" w:cs="Consolas"/>
          <w:color w:val="000000"/>
          <w:sz w:val="21"/>
          <w:szCs w:val="21"/>
        </w:rPr>
        <w:br/>
        <w:t>  div#content {background-color:#ddd;}</w:t>
      </w:r>
      <w:r>
        <w:rPr>
          <w:rFonts w:ascii="Consolas" w:hAnsi="Consolas" w:cs="Consolas"/>
          <w:color w:val="000000"/>
          <w:sz w:val="21"/>
          <w:szCs w:val="21"/>
        </w:rPr>
        <w:br/>
        <w:t>  div#menu ul {margin:0;padding:0;}</w:t>
      </w:r>
      <w:r>
        <w:rPr>
          <w:rFonts w:ascii="Consolas" w:hAnsi="Consolas" w:cs="Consolas"/>
          <w:color w:val="000000"/>
          <w:sz w:val="21"/>
          <w:szCs w:val="21"/>
        </w:rPr>
        <w:br/>
        <w:t>  div#menu ul li {display:inline; margin:5px;}</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Monday Times</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"menu"</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News</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Sports</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Weather</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"content"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lastRenderedPageBreak/>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News Section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"post"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News Article</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"post"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News Article</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"footer"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&amp;amp;copy; 2014 Monday Times. All rights reserved</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0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16480F" w:rsidP="00AC22EB">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399" style="width:0;height:0" o:hralign="center" o:hrstd="t" o:hr="t" fillcolor="#a0a0a0" stroked="f"/>
        </w:pict>
      </w:r>
    </w:p>
    <w:p w:rsidR="00AC22EB" w:rsidRDefault="00AC22EB" w:rsidP="00AC22EB">
      <w:pPr>
        <w:pStyle w:val="Heading2"/>
        <w:rPr>
          <w:rFonts w:cs="Helvetica"/>
          <w:color w:val="333333"/>
        </w:rPr>
      </w:pPr>
      <w:r>
        <w:rPr>
          <w:rFonts w:cs="Helvetica"/>
          <w:color w:val="333333"/>
        </w:rPr>
        <w:t>Change to HTML5 Doctype</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 xml:space="preserve">Change the </w:t>
      </w:r>
      <w:r>
        <w:rPr>
          <w:rStyle w:val="Strong"/>
          <w:rFonts w:ascii="Helvetica" w:hAnsi="Helvetica" w:cs="Helvetica"/>
          <w:color w:val="333333"/>
          <w:sz w:val="21"/>
          <w:szCs w:val="21"/>
        </w:rPr>
        <w:t>doctype</w:t>
      </w:r>
      <w:r>
        <w:rPr>
          <w:rFonts w:ascii="Helvetica" w:hAnsi="Helvetica" w:cs="Helvetica"/>
          <w:color w:val="333333"/>
          <w:sz w:val="21"/>
          <w:szCs w:val="21"/>
        </w:rPr>
        <w:t>, from the HTML4 doctype:</w:t>
      </w:r>
    </w:p>
    <w:p w:rsidR="00AC22EB" w:rsidRDefault="00AC22EB" w:rsidP="00AC22EB">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 PUBLIC "-//W3C//DTD HTML 4.01 Transitional//EN" "http://www.w3.org/TR/html4/loose.dtd"</w:t>
      </w:r>
      <w:r>
        <w:rPr>
          <w:rStyle w:val="highgt1"/>
          <w:rFonts w:ascii="Consolas" w:hAnsi="Consolas" w:cs="Consolas"/>
          <w:sz w:val="21"/>
          <w:szCs w:val="21"/>
        </w:rPr>
        <w:t>&gt;</w:t>
      </w:r>
      <w:r>
        <w:rPr>
          <w:rFonts w:ascii="Consolas" w:hAnsi="Consolas" w:cs="Consolas"/>
          <w:color w:val="000000"/>
          <w:sz w:val="21"/>
          <w:szCs w:val="21"/>
        </w:rPr>
        <w:t xml:space="preserve"> </w:t>
      </w:r>
    </w:p>
    <w:p w:rsidR="00AC22EB" w:rsidRDefault="00AC22EB" w:rsidP="00AC22EB">
      <w:pPr>
        <w:pStyle w:val="NormalWeb"/>
        <w:rPr>
          <w:rFonts w:ascii="Helvetica" w:hAnsi="Helvetica" w:cs="Helvetica"/>
          <w:color w:val="333333"/>
          <w:sz w:val="21"/>
          <w:szCs w:val="21"/>
        </w:rPr>
      </w:pP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the HTML5 doctype:</w:t>
      </w:r>
    </w:p>
    <w:p w:rsidR="00AC22EB" w:rsidRDefault="00AC22EB" w:rsidP="00AC22EB">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90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16480F" w:rsidP="00AC22EB">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00" style="width:0;height:0" o:hralign="center" o:hrstd="t" o:hr="t" fillcolor="#a0a0a0" stroked="f"/>
        </w:pict>
      </w:r>
    </w:p>
    <w:p w:rsidR="00AC22EB" w:rsidRDefault="00AC22EB" w:rsidP="00AC22EB">
      <w:pPr>
        <w:pStyle w:val="Heading2"/>
        <w:rPr>
          <w:rFonts w:cs="Helvetica"/>
          <w:color w:val="333333"/>
        </w:rPr>
      </w:pPr>
      <w:r>
        <w:rPr>
          <w:rFonts w:cs="Helvetica"/>
          <w:color w:val="333333"/>
        </w:rPr>
        <w:t>Change to HTML5 Encoding</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 xml:space="preserve">Change the </w:t>
      </w:r>
      <w:r>
        <w:rPr>
          <w:rStyle w:val="Strong"/>
          <w:rFonts w:ascii="Helvetica" w:hAnsi="Helvetica" w:cs="Helvetica"/>
          <w:color w:val="333333"/>
          <w:sz w:val="21"/>
          <w:szCs w:val="21"/>
        </w:rPr>
        <w:t>encoding</w:t>
      </w:r>
      <w:r>
        <w:rPr>
          <w:rFonts w:ascii="Helvetica" w:hAnsi="Helvetica" w:cs="Helvetica"/>
          <w:color w:val="333333"/>
          <w:sz w:val="21"/>
          <w:szCs w:val="21"/>
        </w:rPr>
        <w:t xml:space="preserve"> information, from HTML4:</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meta</w:t>
      </w:r>
      <w:r>
        <w:rPr>
          <w:rFonts w:ascii="Consolas" w:hAnsi="Consolas" w:cs="Consolas"/>
          <w:color w:val="000000"/>
          <w:sz w:val="21"/>
          <w:szCs w:val="21"/>
        </w:rPr>
        <w:t xml:space="preserve"> </w:t>
      </w:r>
      <w:r>
        <w:rPr>
          <w:rStyle w:val="highatt1"/>
          <w:rFonts w:ascii="Consolas" w:hAnsi="Consolas" w:cs="Consolas"/>
          <w:sz w:val="21"/>
          <w:szCs w:val="21"/>
        </w:rPr>
        <w:t>http-equiv=</w:t>
      </w:r>
      <w:r>
        <w:rPr>
          <w:rStyle w:val="highval1"/>
          <w:rFonts w:ascii="Consolas" w:hAnsi="Consolas" w:cs="Consolas"/>
          <w:sz w:val="21"/>
          <w:szCs w:val="21"/>
        </w:rPr>
        <w:t>"Content-Type"</w:t>
      </w:r>
      <w:r>
        <w:rPr>
          <w:rFonts w:ascii="Consolas" w:hAnsi="Consolas" w:cs="Consolas"/>
          <w:color w:val="000000"/>
          <w:sz w:val="21"/>
          <w:szCs w:val="21"/>
        </w:rPr>
        <w:t xml:space="preserve"> </w:t>
      </w:r>
      <w:r>
        <w:rPr>
          <w:rStyle w:val="highatt1"/>
          <w:rFonts w:ascii="Consolas" w:hAnsi="Consolas" w:cs="Consolas"/>
          <w:sz w:val="21"/>
          <w:szCs w:val="21"/>
        </w:rPr>
        <w:t>content=</w:t>
      </w:r>
      <w:r>
        <w:rPr>
          <w:rStyle w:val="highval1"/>
          <w:rFonts w:ascii="Consolas" w:hAnsi="Consolas" w:cs="Consolas"/>
          <w:sz w:val="21"/>
          <w:szCs w:val="21"/>
        </w:rPr>
        <w:t>"text/html</w:t>
      </w:r>
      <w:proofErr w:type="gramStart"/>
      <w:r>
        <w:rPr>
          <w:rStyle w:val="highval1"/>
          <w:rFonts w:ascii="Consolas" w:hAnsi="Consolas" w:cs="Consolas"/>
          <w:sz w:val="21"/>
          <w:szCs w:val="21"/>
        </w:rPr>
        <w:t>;charset</w:t>
      </w:r>
      <w:proofErr w:type="gramEnd"/>
      <w:r>
        <w:rPr>
          <w:rStyle w:val="highval1"/>
          <w:rFonts w:ascii="Consolas" w:hAnsi="Consolas" w:cs="Consolas"/>
          <w:sz w:val="21"/>
          <w:szCs w:val="21"/>
        </w:rPr>
        <w:t>=utf-8"</w:t>
      </w:r>
      <w:r>
        <w:rPr>
          <w:rStyle w:val="highgt1"/>
          <w:rFonts w:ascii="Consolas" w:hAnsi="Consolas" w:cs="Consolas"/>
          <w:sz w:val="21"/>
          <w:szCs w:val="21"/>
        </w:rPr>
        <w:t>&gt;</w:t>
      </w:r>
    </w:p>
    <w:p w:rsidR="00AC22EB" w:rsidRDefault="00AC22EB" w:rsidP="00AC22EB">
      <w:pPr>
        <w:pStyle w:val="NormalWeb"/>
        <w:rPr>
          <w:rFonts w:ascii="Helvetica" w:hAnsi="Helvetica" w:cs="Helvetica"/>
          <w:color w:val="333333"/>
          <w:sz w:val="21"/>
          <w:szCs w:val="21"/>
        </w:rPr>
      </w:pP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HTML5:</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meta</w:t>
      </w:r>
      <w:proofErr w:type="gramEnd"/>
      <w:r>
        <w:rPr>
          <w:rFonts w:ascii="Consolas" w:hAnsi="Consolas" w:cs="Consolas"/>
          <w:color w:val="000000"/>
          <w:sz w:val="21"/>
          <w:szCs w:val="21"/>
        </w:rPr>
        <w:t xml:space="preserve"> </w:t>
      </w:r>
      <w:r>
        <w:rPr>
          <w:rStyle w:val="highatt1"/>
          <w:rFonts w:ascii="Consolas" w:hAnsi="Consolas" w:cs="Consolas"/>
          <w:sz w:val="21"/>
          <w:szCs w:val="21"/>
        </w:rPr>
        <w:t>charset=</w:t>
      </w:r>
      <w:r>
        <w:rPr>
          <w:rStyle w:val="highval1"/>
          <w:rFonts w:ascii="Consolas" w:hAnsi="Consolas" w:cs="Consolas"/>
          <w:sz w:val="21"/>
          <w:szCs w:val="21"/>
        </w:rPr>
        <w:t>"utf-8"</w:t>
      </w:r>
      <w:r>
        <w:rPr>
          <w:rStyle w:val="highgt1"/>
          <w:rFonts w:ascii="Consolas" w:hAnsi="Consolas" w:cs="Consolas"/>
          <w:sz w:val="21"/>
          <w:szCs w:val="21"/>
        </w:rPr>
        <w:t>&gt;</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0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16480F" w:rsidP="00AC22EB">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01" style="width:0;height:0" o:hralign="center" o:hrstd="t" o:hr="t" fillcolor="#a0a0a0" stroked="f"/>
        </w:pict>
      </w:r>
    </w:p>
    <w:p w:rsidR="00AC22EB" w:rsidRDefault="00AC22EB" w:rsidP="00AC22EB">
      <w:pPr>
        <w:pStyle w:val="Heading2"/>
        <w:rPr>
          <w:rFonts w:cs="Helvetica"/>
          <w:color w:val="333333"/>
        </w:rPr>
      </w:pPr>
      <w:r>
        <w:rPr>
          <w:rFonts w:cs="Helvetica"/>
          <w:color w:val="333333"/>
        </w:rPr>
        <w:t xml:space="preserve">Add </w:t>
      </w:r>
      <w:proofErr w:type="gramStart"/>
      <w:r>
        <w:rPr>
          <w:rFonts w:cs="Helvetica"/>
          <w:color w:val="333333"/>
        </w:rPr>
        <w:t>The</w:t>
      </w:r>
      <w:proofErr w:type="gramEnd"/>
      <w:r>
        <w:rPr>
          <w:rFonts w:cs="Helvetica"/>
          <w:color w:val="333333"/>
        </w:rPr>
        <w:t xml:space="preserve"> Shiv </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HTML5 semantic elements are supported in all modern browsers.</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In addition, you can "teach" older browsers how to handle "unknown elements".</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 xml:space="preserve">Add </w:t>
      </w:r>
      <w:r>
        <w:rPr>
          <w:rStyle w:val="Strong"/>
          <w:rFonts w:ascii="Helvetica" w:hAnsi="Helvetica" w:cs="Helvetica"/>
          <w:color w:val="333333"/>
          <w:sz w:val="21"/>
          <w:szCs w:val="21"/>
        </w:rPr>
        <w:t>the shiv</w:t>
      </w:r>
      <w:r>
        <w:rPr>
          <w:rFonts w:ascii="Helvetica" w:hAnsi="Helvetica" w:cs="Helvetica"/>
          <w:color w:val="333333"/>
          <w:sz w:val="21"/>
          <w:szCs w:val="21"/>
        </w:rPr>
        <w:t xml:space="preserve"> for Internet Explorer support:</w:t>
      </w:r>
    </w:p>
    <w:p w:rsidR="00AC22EB" w:rsidRDefault="00AC22EB" w:rsidP="00AC22EB">
      <w:pPr>
        <w:shd w:val="clear" w:color="auto" w:fill="FFFFFF"/>
        <w:spacing w:line="276" w:lineRule="atLeast"/>
        <w:rPr>
          <w:rFonts w:ascii="Consolas" w:hAnsi="Consolas" w:cs="Consolas"/>
          <w:color w:val="000000"/>
          <w:sz w:val="21"/>
          <w:szCs w:val="21"/>
        </w:rPr>
      </w:pPr>
      <w:r>
        <w:rPr>
          <w:rStyle w:val="highcom1"/>
          <w:rFonts w:ascii="Consolas" w:hAnsi="Consolas" w:cs="Consolas"/>
          <w:sz w:val="21"/>
          <w:szCs w:val="21"/>
        </w:rPr>
        <w:t>&lt;!--[if lt IE 9]&gt;</w:t>
      </w:r>
      <w:r>
        <w:rPr>
          <w:rFonts w:ascii="Consolas" w:hAnsi="Consolas" w:cs="Consolas"/>
          <w:color w:val="008000"/>
          <w:sz w:val="21"/>
          <w:szCs w:val="21"/>
        </w:rPr>
        <w:br/>
      </w:r>
      <w:r>
        <w:rPr>
          <w:rStyle w:val="highcom1"/>
          <w:rFonts w:ascii="Consolas" w:hAnsi="Consolas" w:cs="Consolas"/>
          <w:sz w:val="21"/>
          <w:szCs w:val="21"/>
        </w:rPr>
        <w:t>  &lt;script src="http://html5shiv.googlecode.com/svn/trunk/html5.js"&gt;&lt;/script&gt;</w:t>
      </w:r>
      <w:r>
        <w:rPr>
          <w:rFonts w:ascii="Consolas" w:hAnsi="Consolas" w:cs="Consolas"/>
          <w:color w:val="008000"/>
          <w:sz w:val="21"/>
          <w:szCs w:val="21"/>
        </w:rPr>
        <w:br/>
      </w:r>
      <w:r>
        <w:rPr>
          <w:rStyle w:val="highcom1"/>
          <w:rFonts w:ascii="Consolas" w:hAnsi="Consolas" w:cs="Consolas"/>
          <w:sz w:val="21"/>
          <w:szCs w:val="21"/>
        </w:rPr>
        <w:t>&lt;</w:t>
      </w:r>
      <w:proofErr w:type="gramStart"/>
      <w:r>
        <w:rPr>
          <w:rStyle w:val="highcom1"/>
          <w:rFonts w:ascii="Consolas" w:hAnsi="Consolas" w:cs="Consolas"/>
          <w:sz w:val="21"/>
          <w:szCs w:val="21"/>
        </w:rPr>
        <w:t>![</w:t>
      </w:r>
      <w:proofErr w:type="gramEnd"/>
      <w:r>
        <w:rPr>
          <w:rStyle w:val="highcom1"/>
          <w:rFonts w:ascii="Consolas" w:hAnsi="Consolas" w:cs="Consolas"/>
          <w:sz w:val="21"/>
          <w:szCs w:val="21"/>
        </w:rPr>
        <w:t>endif]--&gt;</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0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AC22EB" w:rsidTr="00AC22EB">
        <w:tc>
          <w:tcPr>
            <w:tcW w:w="510" w:type="dxa"/>
            <w:shd w:val="clear" w:color="auto" w:fill="FFFFFF"/>
            <w:tcMar>
              <w:top w:w="150" w:type="dxa"/>
              <w:left w:w="150" w:type="dxa"/>
              <w:bottom w:w="150" w:type="dxa"/>
              <w:right w:w="75" w:type="dxa"/>
            </w:tcMar>
            <w:vAlign w:val="center"/>
            <w:hideMark/>
          </w:tcPr>
          <w:p w:rsidR="00AC22EB" w:rsidRDefault="00AC22EB">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848" name="Picture 38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8"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AC22EB" w:rsidRDefault="00AC22EB">
            <w:pPr>
              <w:spacing w:after="180"/>
              <w:rPr>
                <w:rFonts w:ascii="Helvetica" w:hAnsi="Helvetica" w:cs="Helvetica"/>
                <w:color w:val="333333"/>
                <w:sz w:val="21"/>
                <w:szCs w:val="21"/>
              </w:rPr>
            </w:pPr>
            <w:r>
              <w:rPr>
                <w:rFonts w:ascii="Helvetica" w:hAnsi="Helvetica" w:cs="Helvetica"/>
                <w:color w:val="333333"/>
                <w:sz w:val="21"/>
                <w:szCs w:val="21"/>
              </w:rPr>
              <w:t xml:space="preserve">Read about </w:t>
            </w:r>
            <w:r>
              <w:rPr>
                <w:rStyle w:val="Strong"/>
                <w:rFonts w:ascii="Helvetica" w:hAnsi="Helvetica" w:cs="Helvetica"/>
                <w:color w:val="333333"/>
                <w:sz w:val="21"/>
                <w:szCs w:val="21"/>
              </w:rPr>
              <w:t>the shiv</w:t>
            </w:r>
            <w:r>
              <w:rPr>
                <w:rFonts w:ascii="Helvetica" w:hAnsi="Helvetica" w:cs="Helvetica"/>
                <w:color w:val="333333"/>
                <w:sz w:val="21"/>
                <w:szCs w:val="21"/>
              </w:rPr>
              <w:t xml:space="preserve"> in </w:t>
            </w:r>
            <w:hyperlink r:id="rId1908" w:history="1">
              <w:r>
                <w:rPr>
                  <w:rStyle w:val="Hyperlink"/>
                  <w:rFonts w:ascii="Helvetica" w:hAnsi="Helvetica" w:cs="Helvetica"/>
                  <w:sz w:val="21"/>
                  <w:szCs w:val="21"/>
                </w:rPr>
                <w:t>HTML5 Browser Support</w:t>
              </w:r>
            </w:hyperlink>
            <w:r>
              <w:rPr>
                <w:rFonts w:ascii="Helvetica" w:hAnsi="Helvetica" w:cs="Helvetica"/>
                <w:color w:val="333333"/>
                <w:sz w:val="21"/>
                <w:szCs w:val="21"/>
              </w:rPr>
              <w:t xml:space="preserve">. </w:t>
            </w:r>
          </w:p>
        </w:tc>
      </w:tr>
    </w:tbl>
    <w:p w:rsidR="00AC22EB" w:rsidRDefault="0016480F" w:rsidP="00AC22EB">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02" style="width:0;height:0" o:hralign="center" o:hrstd="t" o:hr="t" fillcolor="#a0a0a0" stroked="f"/>
        </w:pict>
      </w:r>
    </w:p>
    <w:p w:rsidR="00AC22EB" w:rsidRDefault="00AC22EB" w:rsidP="00AC22EB">
      <w:pPr>
        <w:pStyle w:val="Heading2"/>
        <w:rPr>
          <w:rFonts w:cs="Helvetica"/>
          <w:color w:val="333333"/>
        </w:rPr>
      </w:pPr>
      <w:r>
        <w:rPr>
          <w:rFonts w:cs="Helvetica"/>
          <w:color w:val="333333"/>
        </w:rPr>
        <w:t>Add CSS for HTML5 Semantic Elements</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Look at your existing CSS styles:</w:t>
      </w:r>
    </w:p>
    <w:p w:rsidR="00AC22EB" w:rsidRDefault="00AC22EB" w:rsidP="00AC22EB">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 xml:space="preserve">div#header,div#footer,div#content,div#post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1px solid grey;</w:t>
      </w:r>
      <w:r>
        <w:rPr>
          <w:rStyle w:val="highatt1"/>
          <w:rFonts w:ascii="Consolas" w:hAnsi="Consolas" w:cs="Consolas"/>
          <w:sz w:val="21"/>
          <w:szCs w:val="21"/>
        </w:rPr>
        <w:t>margin:</w:t>
      </w:r>
      <w:r>
        <w:rPr>
          <w:rStyle w:val="highval1"/>
          <w:rFonts w:ascii="Consolas" w:hAnsi="Consolas" w:cs="Consolas"/>
          <w:sz w:val="21"/>
          <w:szCs w:val="21"/>
        </w:rPr>
        <w:t>5px;</w:t>
      </w:r>
      <w:r>
        <w:rPr>
          <w:rStyle w:val="highatt1"/>
          <w:rFonts w:ascii="Consolas" w:hAnsi="Consolas" w:cs="Consolas"/>
          <w:sz w:val="21"/>
          <w:szCs w:val="21"/>
        </w:rPr>
        <w:t>margin-bottom:</w:t>
      </w:r>
      <w:r>
        <w:rPr>
          <w:rStyle w:val="highval1"/>
          <w:rFonts w:ascii="Consolas" w:hAnsi="Consolas" w:cs="Consolas"/>
          <w:sz w:val="21"/>
          <w:szCs w:val="21"/>
        </w:rPr>
        <w:t>15px;</w:t>
      </w:r>
      <w:r>
        <w:rPr>
          <w:rStyle w:val="highatt1"/>
          <w:rFonts w:ascii="Consolas" w:hAnsi="Consolas" w:cs="Consolas"/>
          <w:sz w:val="21"/>
          <w:szCs w:val="21"/>
        </w:rPr>
        <w:t>padding:</w:t>
      </w:r>
      <w:r>
        <w:rPr>
          <w:rStyle w:val="highval1"/>
          <w:rFonts w:ascii="Consolas" w:hAnsi="Consolas" w:cs="Consolas"/>
          <w:sz w:val="21"/>
          <w:szCs w:val="21"/>
        </w:rPr>
        <w:t>8px;</w:t>
      </w:r>
      <w:r>
        <w:rPr>
          <w:rStyle w:val="highatt1"/>
          <w:rFonts w:ascii="Consolas" w:hAnsi="Consolas" w:cs="Consolas"/>
          <w:sz w:val="21"/>
          <w:szCs w:val="21"/>
        </w:rPr>
        <w:t>background-</w:t>
      </w:r>
      <w:r>
        <w:rPr>
          <w:rStyle w:val="highatt1"/>
          <w:rFonts w:ascii="Consolas" w:hAnsi="Consolas" w:cs="Consolas"/>
          <w:sz w:val="21"/>
          <w:szCs w:val="21"/>
        </w:rPr>
        <w:lastRenderedPageBreak/>
        <w:t>color:</w:t>
      </w:r>
      <w:r>
        <w:rPr>
          <w:rStyle w:val="highval1"/>
          <w:rFonts w:ascii="Consolas" w:hAnsi="Consolas" w:cs="Consolas"/>
          <w:sz w:val="21"/>
          <w:szCs w:val="21"/>
        </w:rPr>
        <w:t>white;</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div#header,div#footer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color:</w:t>
      </w:r>
      <w:r>
        <w:rPr>
          <w:rStyle w:val="highval1"/>
          <w:rFonts w:ascii="Consolas" w:hAnsi="Consolas" w:cs="Consolas"/>
          <w:sz w:val="21"/>
          <w:szCs w:val="21"/>
        </w:rPr>
        <w:t>white;</w:t>
      </w:r>
      <w:r>
        <w:rPr>
          <w:rStyle w:val="highatt1"/>
          <w:rFonts w:ascii="Consolas" w:hAnsi="Consolas" w:cs="Consolas"/>
          <w:sz w:val="21"/>
          <w:szCs w:val="21"/>
        </w:rPr>
        <w:t>background-color:</w:t>
      </w:r>
      <w:r>
        <w:rPr>
          <w:rStyle w:val="highval1"/>
          <w:rFonts w:ascii="Consolas" w:hAnsi="Consolas" w:cs="Consolas"/>
          <w:sz w:val="21"/>
          <w:szCs w:val="21"/>
        </w:rPr>
        <w:t>#444;</w:t>
      </w:r>
      <w:r>
        <w:rPr>
          <w:rStyle w:val="highatt1"/>
          <w:rFonts w:ascii="Consolas" w:hAnsi="Consolas" w:cs="Consolas"/>
          <w:sz w:val="21"/>
          <w:szCs w:val="21"/>
        </w:rPr>
        <w:t>margin-bottom:</w:t>
      </w:r>
      <w:r>
        <w:rPr>
          <w:rStyle w:val="highval1"/>
          <w:rFonts w:ascii="Consolas" w:hAnsi="Consolas" w:cs="Consolas"/>
          <w:sz w:val="21"/>
          <w:szCs w:val="21"/>
        </w:rPr>
        <w:t>5px;</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div#content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#ddd;</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div#menu ul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margin:</w:t>
      </w:r>
      <w:r>
        <w:rPr>
          <w:rStyle w:val="highval1"/>
          <w:rFonts w:ascii="Consolas" w:hAnsi="Consolas" w:cs="Consolas"/>
          <w:sz w:val="21"/>
          <w:szCs w:val="21"/>
        </w:rPr>
        <w:t>0;</w:t>
      </w:r>
      <w:r>
        <w:rPr>
          <w:rStyle w:val="highatt1"/>
          <w:rFonts w:ascii="Consolas" w:hAnsi="Consolas" w:cs="Consolas"/>
          <w:sz w:val="21"/>
          <w:szCs w:val="21"/>
        </w:rPr>
        <w:t>padding:</w:t>
      </w:r>
      <w:r>
        <w:rPr>
          <w:rStyle w:val="highval1"/>
          <w:rFonts w:ascii="Consolas" w:hAnsi="Consolas" w:cs="Consolas"/>
          <w:sz w:val="21"/>
          <w:szCs w:val="21"/>
        </w:rPr>
        <w:t>0;</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div#menu ul li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display:</w:t>
      </w:r>
      <w:r>
        <w:rPr>
          <w:rStyle w:val="highval1"/>
          <w:rFonts w:ascii="Consolas" w:hAnsi="Consolas" w:cs="Consolas"/>
          <w:sz w:val="21"/>
          <w:szCs w:val="21"/>
        </w:rPr>
        <w:t>inline;</w:t>
      </w:r>
      <w:r>
        <w:rPr>
          <w:rFonts w:ascii="Consolas" w:hAnsi="Consolas" w:cs="Consolas"/>
          <w:color w:val="000000"/>
          <w:sz w:val="21"/>
          <w:szCs w:val="21"/>
        </w:rPr>
        <w:t xml:space="preserve"> </w:t>
      </w:r>
      <w:r>
        <w:rPr>
          <w:rStyle w:val="highatt1"/>
          <w:rFonts w:ascii="Consolas" w:hAnsi="Consolas" w:cs="Consolas"/>
          <w:sz w:val="21"/>
          <w:szCs w:val="21"/>
        </w:rPr>
        <w:t>margin:</w:t>
      </w:r>
      <w:r>
        <w:rPr>
          <w:rStyle w:val="highval1"/>
          <w:rFonts w:ascii="Consolas" w:hAnsi="Consolas" w:cs="Consolas"/>
          <w:sz w:val="21"/>
          <w:szCs w:val="21"/>
        </w:rPr>
        <w:t>5px;</w:t>
      </w:r>
      <w:r>
        <w:rPr>
          <w:rFonts w:ascii="Consolas" w:hAnsi="Consolas" w:cs="Consolas"/>
          <w:color w:val="000000"/>
          <w:sz w:val="21"/>
          <w:szCs w:val="21"/>
        </w:rPr>
        <w:br/>
        <w:t>}</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Duplicate with equal CSS styles for HTML5 semantic elements:</w:t>
      </w:r>
    </w:p>
    <w:p w:rsidR="00AC22EB" w:rsidRDefault="00AC22EB" w:rsidP="00AC22EB">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 xml:space="preserve">header,footer,section,article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1px solid grey;</w:t>
      </w:r>
      <w:r>
        <w:rPr>
          <w:rStyle w:val="highatt1"/>
          <w:rFonts w:ascii="Consolas" w:hAnsi="Consolas" w:cs="Consolas"/>
          <w:sz w:val="21"/>
          <w:szCs w:val="21"/>
        </w:rPr>
        <w:t>margin:</w:t>
      </w:r>
      <w:r>
        <w:rPr>
          <w:rStyle w:val="highval1"/>
          <w:rFonts w:ascii="Consolas" w:hAnsi="Consolas" w:cs="Consolas"/>
          <w:sz w:val="21"/>
          <w:szCs w:val="21"/>
        </w:rPr>
        <w:t>5px;</w:t>
      </w:r>
      <w:r>
        <w:rPr>
          <w:rStyle w:val="highatt1"/>
          <w:rFonts w:ascii="Consolas" w:hAnsi="Consolas" w:cs="Consolas"/>
          <w:sz w:val="21"/>
          <w:szCs w:val="21"/>
        </w:rPr>
        <w:t>margin-bottom:</w:t>
      </w:r>
      <w:r>
        <w:rPr>
          <w:rStyle w:val="highval1"/>
          <w:rFonts w:ascii="Consolas" w:hAnsi="Consolas" w:cs="Consolas"/>
          <w:sz w:val="21"/>
          <w:szCs w:val="21"/>
        </w:rPr>
        <w:t>15px;</w:t>
      </w:r>
      <w:r>
        <w:rPr>
          <w:rStyle w:val="highatt1"/>
          <w:rFonts w:ascii="Consolas" w:hAnsi="Consolas" w:cs="Consolas"/>
          <w:sz w:val="21"/>
          <w:szCs w:val="21"/>
        </w:rPr>
        <w:t>padding:</w:t>
      </w:r>
      <w:r>
        <w:rPr>
          <w:rStyle w:val="highval1"/>
          <w:rFonts w:ascii="Consolas" w:hAnsi="Consolas" w:cs="Consolas"/>
          <w:sz w:val="21"/>
          <w:szCs w:val="21"/>
        </w:rPr>
        <w:t>8px;</w:t>
      </w:r>
      <w:r>
        <w:rPr>
          <w:rStyle w:val="highatt1"/>
          <w:rFonts w:ascii="Consolas" w:hAnsi="Consolas" w:cs="Consolas"/>
          <w:sz w:val="21"/>
          <w:szCs w:val="21"/>
        </w:rPr>
        <w:t>background-color:</w:t>
      </w:r>
      <w:r>
        <w:rPr>
          <w:rStyle w:val="highval1"/>
          <w:rFonts w:ascii="Consolas" w:hAnsi="Consolas" w:cs="Consolas"/>
          <w:sz w:val="21"/>
          <w:szCs w:val="21"/>
        </w:rPr>
        <w:t>white;</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header,footer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color:</w:t>
      </w:r>
      <w:r>
        <w:rPr>
          <w:rStyle w:val="highval1"/>
          <w:rFonts w:ascii="Consolas" w:hAnsi="Consolas" w:cs="Consolas"/>
          <w:sz w:val="21"/>
          <w:szCs w:val="21"/>
        </w:rPr>
        <w:t>white;</w:t>
      </w:r>
      <w:r>
        <w:rPr>
          <w:rStyle w:val="highatt1"/>
          <w:rFonts w:ascii="Consolas" w:hAnsi="Consolas" w:cs="Consolas"/>
          <w:sz w:val="21"/>
          <w:szCs w:val="21"/>
        </w:rPr>
        <w:t>background-color:</w:t>
      </w:r>
      <w:r>
        <w:rPr>
          <w:rStyle w:val="highval1"/>
          <w:rFonts w:ascii="Consolas" w:hAnsi="Consolas" w:cs="Consolas"/>
          <w:sz w:val="21"/>
          <w:szCs w:val="21"/>
        </w:rPr>
        <w:t>#444;</w:t>
      </w:r>
      <w:r>
        <w:rPr>
          <w:rStyle w:val="highatt1"/>
          <w:rFonts w:ascii="Consolas" w:hAnsi="Consolas" w:cs="Consolas"/>
          <w:sz w:val="21"/>
          <w:szCs w:val="21"/>
        </w:rPr>
        <w:t>margin-bottom:</w:t>
      </w:r>
      <w:r>
        <w:rPr>
          <w:rStyle w:val="highval1"/>
          <w:rFonts w:ascii="Consolas" w:hAnsi="Consolas" w:cs="Consolas"/>
          <w:sz w:val="21"/>
          <w:szCs w:val="21"/>
        </w:rPr>
        <w:t>5px;</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section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#ddd;</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nav ul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margin:</w:t>
      </w:r>
      <w:r>
        <w:rPr>
          <w:rStyle w:val="highval1"/>
          <w:rFonts w:ascii="Consolas" w:hAnsi="Consolas" w:cs="Consolas"/>
          <w:sz w:val="21"/>
          <w:szCs w:val="21"/>
        </w:rPr>
        <w:t>0;</w:t>
      </w:r>
      <w:r>
        <w:rPr>
          <w:rStyle w:val="highatt1"/>
          <w:rFonts w:ascii="Consolas" w:hAnsi="Consolas" w:cs="Consolas"/>
          <w:sz w:val="21"/>
          <w:szCs w:val="21"/>
        </w:rPr>
        <w:t>padding:</w:t>
      </w:r>
      <w:r>
        <w:rPr>
          <w:rStyle w:val="highval1"/>
          <w:rFonts w:ascii="Consolas" w:hAnsi="Consolas" w:cs="Consolas"/>
          <w:sz w:val="21"/>
          <w:szCs w:val="21"/>
        </w:rPr>
        <w:t>0;</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nav ul li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display:</w:t>
      </w:r>
      <w:r>
        <w:rPr>
          <w:rStyle w:val="highval1"/>
          <w:rFonts w:ascii="Consolas" w:hAnsi="Consolas" w:cs="Consolas"/>
          <w:sz w:val="21"/>
          <w:szCs w:val="21"/>
        </w:rPr>
        <w:t>inline;</w:t>
      </w:r>
      <w:r>
        <w:rPr>
          <w:rFonts w:ascii="Consolas" w:hAnsi="Consolas" w:cs="Consolas"/>
          <w:color w:val="000000"/>
          <w:sz w:val="21"/>
          <w:szCs w:val="21"/>
        </w:rPr>
        <w:t xml:space="preserve"> </w:t>
      </w:r>
      <w:r>
        <w:rPr>
          <w:rStyle w:val="highatt1"/>
          <w:rFonts w:ascii="Consolas" w:hAnsi="Consolas" w:cs="Consolas"/>
          <w:sz w:val="21"/>
          <w:szCs w:val="21"/>
        </w:rPr>
        <w:t>margin:</w:t>
      </w:r>
      <w:r>
        <w:rPr>
          <w:rStyle w:val="highval1"/>
          <w:rFonts w:ascii="Consolas" w:hAnsi="Consolas" w:cs="Consolas"/>
          <w:sz w:val="21"/>
          <w:szCs w:val="21"/>
        </w:rPr>
        <w:t>5px;</w:t>
      </w:r>
      <w:r>
        <w:rPr>
          <w:rFonts w:ascii="Consolas" w:hAnsi="Consolas" w:cs="Consolas"/>
          <w:color w:val="000000"/>
          <w:sz w:val="21"/>
          <w:szCs w:val="21"/>
        </w:rPr>
        <w:br/>
        <w:t>}</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0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16480F" w:rsidP="00AC22EB">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03" style="width:0;height:0" o:hralign="center" o:hrstd="t" o:hr="t" fillcolor="#a0a0a0" stroked="f"/>
        </w:pict>
      </w:r>
    </w:p>
    <w:p w:rsidR="00AC22EB" w:rsidRDefault="00AC22EB" w:rsidP="00AC22EB">
      <w:pPr>
        <w:pStyle w:val="Heading2"/>
        <w:rPr>
          <w:rFonts w:cs="Helvetica"/>
          <w:color w:val="333333"/>
        </w:rPr>
      </w:pPr>
      <w:r>
        <w:rPr>
          <w:rFonts w:cs="Helvetica"/>
          <w:color w:val="333333"/>
        </w:rPr>
        <w:t>Change to HTML5 &lt;header&gt; and &lt;footer&gt;</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 xml:space="preserve">Change the &lt;div&gt; elements with </w:t>
      </w:r>
      <w:r>
        <w:rPr>
          <w:rStyle w:val="Strong"/>
          <w:rFonts w:ascii="Helvetica" w:hAnsi="Helvetica" w:cs="Helvetica"/>
          <w:color w:val="333333"/>
          <w:sz w:val="21"/>
          <w:szCs w:val="21"/>
        </w:rPr>
        <w:t>id="header"</w:t>
      </w:r>
      <w:r>
        <w:rPr>
          <w:rFonts w:ascii="Helvetica" w:hAnsi="Helvetica" w:cs="Helvetica"/>
          <w:color w:val="333333"/>
          <w:sz w:val="21"/>
          <w:szCs w:val="21"/>
        </w:rPr>
        <w:t xml:space="preserve"> and </w:t>
      </w:r>
      <w:r>
        <w:rPr>
          <w:rStyle w:val="Strong"/>
          <w:rFonts w:ascii="Helvetica" w:hAnsi="Helvetica" w:cs="Helvetica"/>
          <w:color w:val="333333"/>
          <w:sz w:val="21"/>
          <w:szCs w:val="21"/>
        </w:rPr>
        <w:t>id="footer"</w:t>
      </w:r>
      <w:r>
        <w:rPr>
          <w:rFonts w:ascii="Helvetica" w:hAnsi="Helvetica" w:cs="Helvetica"/>
          <w:color w:val="333333"/>
          <w:sz w:val="21"/>
          <w:szCs w:val="21"/>
        </w:rPr>
        <w:t>:</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Monday Times</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lastRenderedPageBreak/>
        <w:t>.</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"footer"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&amp;amp</w:t>
      </w:r>
      <w:proofErr w:type="gramStart"/>
      <w:r>
        <w:rPr>
          <w:rFonts w:ascii="Consolas" w:hAnsi="Consolas" w:cs="Consolas"/>
          <w:color w:val="000000"/>
          <w:sz w:val="21"/>
          <w:szCs w:val="21"/>
        </w:rPr>
        <w:t>;copy</w:t>
      </w:r>
      <w:proofErr w:type="gramEnd"/>
      <w:r>
        <w:rPr>
          <w:rFonts w:ascii="Consolas" w:hAnsi="Consolas" w:cs="Consolas"/>
          <w:color w:val="000000"/>
          <w:sz w:val="21"/>
          <w:szCs w:val="21"/>
        </w:rPr>
        <w:t>; 2014 W3Schools. All rights reserved</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p>
    <w:p w:rsidR="00AC22EB" w:rsidRDefault="00AC22EB" w:rsidP="00AC22EB">
      <w:pPr>
        <w:pStyle w:val="NormalWeb"/>
        <w:rPr>
          <w:rFonts w:ascii="Helvetica" w:hAnsi="Helvetica" w:cs="Helvetica"/>
          <w:color w:val="333333"/>
          <w:sz w:val="21"/>
          <w:szCs w:val="21"/>
        </w:rPr>
      </w:pP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HTML5 semantic </w:t>
      </w:r>
      <w:r>
        <w:rPr>
          <w:rStyle w:val="Strong"/>
          <w:rFonts w:ascii="Helvetica" w:hAnsi="Helvetica" w:cs="Helvetica"/>
          <w:color w:val="333333"/>
          <w:sz w:val="21"/>
          <w:szCs w:val="21"/>
        </w:rPr>
        <w:t>&lt;header&gt;</w:t>
      </w:r>
      <w:r>
        <w:rPr>
          <w:rFonts w:ascii="Helvetica" w:hAnsi="Helvetica" w:cs="Helvetica"/>
          <w:color w:val="333333"/>
          <w:sz w:val="21"/>
          <w:szCs w:val="21"/>
        </w:rPr>
        <w:t xml:space="preserve"> and </w:t>
      </w:r>
      <w:r>
        <w:rPr>
          <w:rStyle w:val="Strong"/>
          <w:rFonts w:ascii="Helvetica" w:hAnsi="Helvetica" w:cs="Helvetica"/>
          <w:color w:val="333333"/>
          <w:sz w:val="21"/>
          <w:szCs w:val="21"/>
        </w:rPr>
        <w:t>&lt;footer&gt;</w:t>
      </w:r>
      <w:r>
        <w:rPr>
          <w:rFonts w:ascii="Helvetica" w:hAnsi="Helvetica" w:cs="Helvetica"/>
          <w:color w:val="333333"/>
          <w:sz w:val="21"/>
          <w:szCs w:val="21"/>
        </w:rPr>
        <w:t xml:space="preserve"> elements:</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header</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Monday Times</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t>.</w:t>
      </w:r>
      <w:r>
        <w:rPr>
          <w:rFonts w:ascii="Consolas" w:hAnsi="Consolas" w:cs="Consolas"/>
          <w:color w:val="000000"/>
          <w:sz w:val="21"/>
          <w:szCs w:val="21"/>
        </w:rPr>
        <w:br/>
        <w:t>.</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proofErr w:type="gramStart"/>
      <w:r>
        <w:rPr>
          <w:rStyle w:val="highele1"/>
          <w:rFonts w:ascii="Consolas" w:hAnsi="Consolas" w:cs="Consolas"/>
          <w:sz w:val="21"/>
          <w:szCs w:val="21"/>
        </w:rPr>
        <w:t>footer</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&amp;copy; 2014 W3Schools. All rights reserved</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/footer</w:t>
      </w:r>
      <w:r>
        <w:rPr>
          <w:rStyle w:val="highgt1"/>
          <w:rFonts w:ascii="Consolas" w:hAnsi="Consolas" w:cs="Consolas"/>
          <w:sz w:val="21"/>
          <w:szCs w:val="21"/>
        </w:rPr>
        <w:t>&gt;</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10"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16480F" w:rsidP="00AC22EB">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04" style="width:0;height:0" o:hralign="center" o:hrstd="t" o:hr="t" fillcolor="#a0a0a0" stroked="f"/>
        </w:pict>
      </w:r>
    </w:p>
    <w:p w:rsidR="00AC22EB" w:rsidRDefault="00AC22EB" w:rsidP="00AC22EB">
      <w:pPr>
        <w:pStyle w:val="Heading2"/>
        <w:rPr>
          <w:rFonts w:cs="Helvetica"/>
          <w:color w:val="333333"/>
        </w:rPr>
      </w:pPr>
      <w:r>
        <w:rPr>
          <w:rFonts w:cs="Helvetica"/>
          <w:color w:val="333333"/>
        </w:rPr>
        <w:t>Change to HTML5 &lt;nav&gt;</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 xml:space="preserve">Change the &lt;div&gt; element with </w:t>
      </w:r>
      <w:r>
        <w:rPr>
          <w:rStyle w:val="Strong"/>
          <w:rFonts w:ascii="Helvetica" w:hAnsi="Helvetica" w:cs="Helvetica"/>
          <w:color w:val="333333"/>
          <w:sz w:val="21"/>
          <w:szCs w:val="21"/>
        </w:rPr>
        <w:t>id="menu"</w:t>
      </w:r>
      <w:r>
        <w:rPr>
          <w:rFonts w:ascii="Helvetica" w:hAnsi="Helvetica" w:cs="Helvetica"/>
          <w:color w:val="333333"/>
          <w:sz w:val="21"/>
          <w:szCs w:val="21"/>
        </w:rPr>
        <w:t>:</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"menu"</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News</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Sports</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Weather</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p>
    <w:p w:rsidR="00AC22EB" w:rsidRDefault="00AC22EB" w:rsidP="00AC22EB">
      <w:pPr>
        <w:pStyle w:val="NormalWeb"/>
        <w:rPr>
          <w:rFonts w:ascii="Helvetica" w:hAnsi="Helvetica" w:cs="Helvetica"/>
          <w:color w:val="333333"/>
          <w:sz w:val="21"/>
          <w:szCs w:val="21"/>
        </w:rPr>
      </w:pP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an HTML5 semantic </w:t>
      </w:r>
      <w:r>
        <w:rPr>
          <w:rStyle w:val="Strong"/>
          <w:rFonts w:ascii="Helvetica" w:hAnsi="Helvetica" w:cs="Helvetica"/>
          <w:color w:val="333333"/>
          <w:sz w:val="21"/>
          <w:szCs w:val="21"/>
        </w:rPr>
        <w:t>&lt;nav&gt;</w:t>
      </w:r>
      <w:r>
        <w:rPr>
          <w:rFonts w:ascii="Helvetica" w:hAnsi="Helvetica" w:cs="Helvetica"/>
          <w:color w:val="333333"/>
          <w:sz w:val="21"/>
          <w:szCs w:val="21"/>
        </w:rPr>
        <w:t xml:space="preserve"> element:</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nav</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News</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Sports</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Weather</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/nav</w:t>
      </w:r>
      <w:r>
        <w:rPr>
          <w:rStyle w:val="highgt1"/>
          <w:rFonts w:ascii="Consolas" w:hAnsi="Consolas" w:cs="Consolas"/>
          <w:sz w:val="21"/>
          <w:szCs w:val="21"/>
        </w:rPr>
        <w:t>&gt;</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1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16480F" w:rsidP="00AC22EB">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405" style="width:0;height:0" o:hralign="center" o:hrstd="t" o:hr="t" fillcolor="#a0a0a0" stroked="f"/>
        </w:pict>
      </w:r>
    </w:p>
    <w:p w:rsidR="00AC22EB" w:rsidRDefault="00AC22EB" w:rsidP="00AC22EB">
      <w:pPr>
        <w:pStyle w:val="Heading2"/>
        <w:rPr>
          <w:rFonts w:cs="Helvetica"/>
          <w:color w:val="333333"/>
        </w:rPr>
      </w:pPr>
      <w:r>
        <w:rPr>
          <w:rFonts w:cs="Helvetica"/>
          <w:color w:val="333333"/>
        </w:rPr>
        <w:t>Change to HTML5 &lt;section&gt;</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 xml:space="preserve">Change the &lt;div&gt; element with </w:t>
      </w:r>
      <w:r>
        <w:rPr>
          <w:rStyle w:val="Strong"/>
          <w:rFonts w:ascii="Helvetica" w:hAnsi="Helvetica" w:cs="Helvetica"/>
          <w:color w:val="333333"/>
          <w:sz w:val="21"/>
          <w:szCs w:val="21"/>
        </w:rPr>
        <w:t>id="content"</w:t>
      </w:r>
      <w:r>
        <w:rPr>
          <w:rFonts w:ascii="Helvetica" w:hAnsi="Helvetica" w:cs="Helvetica"/>
          <w:color w:val="333333"/>
          <w:sz w:val="21"/>
          <w:szCs w:val="21"/>
        </w:rPr>
        <w:t>:</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"content"</w:t>
      </w:r>
      <w:r>
        <w:rPr>
          <w:rStyle w:val="highgt1"/>
          <w:rFonts w:ascii="Consolas" w:hAnsi="Consolas" w:cs="Consolas"/>
          <w:sz w:val="21"/>
          <w:szCs w:val="21"/>
        </w:rPr>
        <w:t>&gt;</w:t>
      </w:r>
      <w:r>
        <w:rPr>
          <w:rFonts w:ascii="Consolas" w:hAnsi="Consolas" w:cs="Consolas"/>
          <w:color w:val="000000"/>
          <w:sz w:val="21"/>
          <w:szCs w:val="21"/>
        </w:rPr>
        <w:br/>
        <w:t>.</w:t>
      </w:r>
      <w:r>
        <w:rPr>
          <w:rFonts w:ascii="Consolas" w:hAnsi="Consolas" w:cs="Consolas"/>
          <w:color w:val="000000"/>
          <w:sz w:val="21"/>
          <w:szCs w:val="21"/>
        </w:rPr>
        <w:br/>
        <w:t>.</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p>
    <w:p w:rsidR="00AC22EB" w:rsidRDefault="00AC22EB" w:rsidP="00AC22EB">
      <w:pPr>
        <w:pStyle w:val="NormalWeb"/>
        <w:rPr>
          <w:rFonts w:ascii="Helvetica" w:hAnsi="Helvetica" w:cs="Helvetica"/>
          <w:color w:val="333333"/>
          <w:sz w:val="21"/>
          <w:szCs w:val="21"/>
        </w:rPr>
      </w:pP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an HTML5 semantic </w:t>
      </w:r>
      <w:r>
        <w:rPr>
          <w:rStyle w:val="Strong"/>
          <w:rFonts w:ascii="Helvetica" w:hAnsi="Helvetica" w:cs="Helvetica"/>
          <w:color w:val="333333"/>
          <w:sz w:val="21"/>
          <w:szCs w:val="21"/>
        </w:rPr>
        <w:t>&lt;section&gt;</w:t>
      </w:r>
      <w:r>
        <w:rPr>
          <w:rFonts w:ascii="Helvetica" w:hAnsi="Helvetica" w:cs="Helvetica"/>
          <w:color w:val="333333"/>
          <w:sz w:val="21"/>
          <w:szCs w:val="21"/>
        </w:rPr>
        <w:t xml:space="preserve"> element:</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section</w:t>
      </w:r>
      <w:proofErr w:type="gramEnd"/>
      <w:r>
        <w:rPr>
          <w:rStyle w:val="highgt1"/>
          <w:rFonts w:ascii="Consolas" w:hAnsi="Consolas" w:cs="Consolas"/>
          <w:sz w:val="21"/>
          <w:szCs w:val="21"/>
        </w:rPr>
        <w:t>&gt;</w:t>
      </w:r>
      <w:r>
        <w:rPr>
          <w:rFonts w:ascii="Consolas" w:hAnsi="Consolas" w:cs="Consolas"/>
          <w:color w:val="000000"/>
          <w:sz w:val="21"/>
          <w:szCs w:val="21"/>
        </w:rPr>
        <w:br/>
        <w:t>.</w:t>
      </w:r>
      <w:r>
        <w:rPr>
          <w:rFonts w:ascii="Consolas" w:hAnsi="Consolas" w:cs="Consolas"/>
          <w:color w:val="000000"/>
          <w:sz w:val="21"/>
          <w:szCs w:val="21"/>
        </w:rPr>
        <w:br/>
        <w:t>.</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1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16480F" w:rsidP="00AC22EB">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06" style="width:0;height:0" o:hralign="center" o:hrstd="t" o:hr="t" fillcolor="#a0a0a0" stroked="f"/>
        </w:pict>
      </w:r>
    </w:p>
    <w:p w:rsidR="00AC22EB" w:rsidRDefault="00AC22EB" w:rsidP="00AC22EB">
      <w:pPr>
        <w:pStyle w:val="Heading2"/>
        <w:rPr>
          <w:rFonts w:cs="Helvetica"/>
          <w:color w:val="333333"/>
        </w:rPr>
      </w:pPr>
      <w:r>
        <w:rPr>
          <w:rFonts w:cs="Helvetica"/>
          <w:color w:val="333333"/>
        </w:rPr>
        <w:t>Change to HTML5 &lt;article&gt;</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 xml:space="preserve">Change all &lt;div&gt; </w:t>
      </w:r>
      <w:proofErr w:type="gramStart"/>
      <w:r>
        <w:rPr>
          <w:rFonts w:ascii="Helvetica" w:hAnsi="Helvetica" w:cs="Helvetica"/>
          <w:color w:val="333333"/>
          <w:sz w:val="21"/>
          <w:szCs w:val="21"/>
        </w:rPr>
        <w:t>element</w:t>
      </w:r>
      <w:proofErr w:type="gramEnd"/>
      <w:r>
        <w:rPr>
          <w:rFonts w:ascii="Helvetica" w:hAnsi="Helvetica" w:cs="Helvetica"/>
          <w:color w:val="333333"/>
          <w:sz w:val="21"/>
          <w:szCs w:val="21"/>
        </w:rPr>
        <w:t xml:space="preserve"> with </w:t>
      </w:r>
      <w:r>
        <w:rPr>
          <w:rStyle w:val="Strong"/>
          <w:rFonts w:ascii="Helvetica" w:hAnsi="Helvetica" w:cs="Helvetica"/>
          <w:color w:val="333333"/>
          <w:sz w:val="21"/>
          <w:szCs w:val="21"/>
        </w:rPr>
        <w:t>class="post"</w:t>
      </w:r>
      <w:r>
        <w:rPr>
          <w:rFonts w:ascii="Helvetica" w:hAnsi="Helvetica" w:cs="Helvetica"/>
          <w:color w:val="333333"/>
          <w:sz w:val="21"/>
          <w:szCs w:val="21"/>
        </w:rPr>
        <w:t>:</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"post"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News Article</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p>
    <w:p w:rsidR="00AC22EB" w:rsidRDefault="00AC22EB" w:rsidP="00AC22EB">
      <w:pPr>
        <w:pStyle w:val="NormalWeb"/>
        <w:rPr>
          <w:rFonts w:ascii="Helvetica" w:hAnsi="Helvetica" w:cs="Helvetica"/>
          <w:color w:val="333333"/>
          <w:sz w:val="21"/>
          <w:szCs w:val="21"/>
        </w:rPr>
      </w:pP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HTML5 semantic </w:t>
      </w:r>
      <w:r>
        <w:rPr>
          <w:rStyle w:val="Strong"/>
          <w:rFonts w:ascii="Helvetica" w:hAnsi="Helvetica" w:cs="Helvetica"/>
          <w:color w:val="333333"/>
          <w:sz w:val="21"/>
          <w:szCs w:val="21"/>
        </w:rPr>
        <w:t>&lt;article&gt;</w:t>
      </w:r>
      <w:r>
        <w:rPr>
          <w:rFonts w:ascii="Helvetica" w:hAnsi="Helvetica" w:cs="Helvetica"/>
          <w:color w:val="333333"/>
          <w:sz w:val="21"/>
          <w:szCs w:val="21"/>
        </w:rPr>
        <w:t xml:space="preserve"> elements:</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article</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News Article</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1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lastRenderedPageBreak/>
        <w:t>Remove these "no longer needed" &lt;style&gt; elements:</w:t>
      </w:r>
    </w:p>
    <w:p w:rsidR="00AC22EB" w:rsidRDefault="00AC22EB" w:rsidP="00AC22EB">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 xml:space="preserve">div#header,div#footer,div#content,div#post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1px solid grey;</w:t>
      </w:r>
      <w:r>
        <w:rPr>
          <w:rStyle w:val="highatt1"/>
          <w:rFonts w:ascii="Consolas" w:hAnsi="Consolas" w:cs="Consolas"/>
          <w:sz w:val="21"/>
          <w:szCs w:val="21"/>
        </w:rPr>
        <w:t>margin:</w:t>
      </w:r>
      <w:r>
        <w:rPr>
          <w:rStyle w:val="highval1"/>
          <w:rFonts w:ascii="Consolas" w:hAnsi="Consolas" w:cs="Consolas"/>
          <w:sz w:val="21"/>
          <w:szCs w:val="21"/>
        </w:rPr>
        <w:t>5px;</w:t>
      </w:r>
      <w:r>
        <w:rPr>
          <w:rStyle w:val="highatt1"/>
          <w:rFonts w:ascii="Consolas" w:hAnsi="Consolas" w:cs="Consolas"/>
          <w:sz w:val="21"/>
          <w:szCs w:val="21"/>
        </w:rPr>
        <w:t>margin-bottom:</w:t>
      </w:r>
      <w:r>
        <w:rPr>
          <w:rStyle w:val="highval1"/>
          <w:rFonts w:ascii="Consolas" w:hAnsi="Consolas" w:cs="Consolas"/>
          <w:sz w:val="21"/>
          <w:szCs w:val="21"/>
        </w:rPr>
        <w:t>15px;</w:t>
      </w:r>
      <w:r>
        <w:rPr>
          <w:rStyle w:val="highatt1"/>
          <w:rFonts w:ascii="Consolas" w:hAnsi="Consolas" w:cs="Consolas"/>
          <w:sz w:val="21"/>
          <w:szCs w:val="21"/>
        </w:rPr>
        <w:t>padding:</w:t>
      </w:r>
      <w:r>
        <w:rPr>
          <w:rStyle w:val="highval1"/>
          <w:rFonts w:ascii="Consolas" w:hAnsi="Consolas" w:cs="Consolas"/>
          <w:sz w:val="21"/>
          <w:szCs w:val="21"/>
        </w:rPr>
        <w:t>8px;</w:t>
      </w:r>
      <w:r>
        <w:rPr>
          <w:rStyle w:val="highatt1"/>
          <w:rFonts w:ascii="Consolas" w:hAnsi="Consolas" w:cs="Consolas"/>
          <w:sz w:val="21"/>
          <w:szCs w:val="21"/>
        </w:rPr>
        <w:t>background-color:</w:t>
      </w:r>
      <w:r>
        <w:rPr>
          <w:rStyle w:val="highval1"/>
          <w:rFonts w:ascii="Consolas" w:hAnsi="Consolas" w:cs="Consolas"/>
          <w:sz w:val="21"/>
          <w:szCs w:val="21"/>
        </w:rPr>
        <w:t>white;</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div#header,div#footer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color:</w:t>
      </w:r>
      <w:r>
        <w:rPr>
          <w:rStyle w:val="highval1"/>
          <w:rFonts w:ascii="Consolas" w:hAnsi="Consolas" w:cs="Consolas"/>
          <w:sz w:val="21"/>
          <w:szCs w:val="21"/>
        </w:rPr>
        <w:t>white;</w:t>
      </w:r>
      <w:r>
        <w:rPr>
          <w:rStyle w:val="highatt1"/>
          <w:rFonts w:ascii="Consolas" w:hAnsi="Consolas" w:cs="Consolas"/>
          <w:sz w:val="21"/>
          <w:szCs w:val="21"/>
        </w:rPr>
        <w:t>background-color:</w:t>
      </w:r>
      <w:r>
        <w:rPr>
          <w:rStyle w:val="highval1"/>
          <w:rFonts w:ascii="Consolas" w:hAnsi="Consolas" w:cs="Consolas"/>
          <w:sz w:val="21"/>
          <w:szCs w:val="21"/>
        </w:rPr>
        <w:t>#444;</w:t>
      </w:r>
      <w:r>
        <w:rPr>
          <w:rStyle w:val="highatt1"/>
          <w:rFonts w:ascii="Consolas" w:hAnsi="Consolas" w:cs="Consolas"/>
          <w:sz w:val="21"/>
          <w:szCs w:val="21"/>
        </w:rPr>
        <w:t>margin-bottom:</w:t>
      </w:r>
      <w:r>
        <w:rPr>
          <w:rStyle w:val="highval1"/>
          <w:rFonts w:ascii="Consolas" w:hAnsi="Consolas" w:cs="Consolas"/>
          <w:sz w:val="21"/>
          <w:szCs w:val="21"/>
        </w:rPr>
        <w:t>5px;</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div#content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#ddd;</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div#menu ul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margin:</w:t>
      </w:r>
      <w:r>
        <w:rPr>
          <w:rStyle w:val="highval1"/>
          <w:rFonts w:ascii="Consolas" w:hAnsi="Consolas" w:cs="Consolas"/>
          <w:sz w:val="21"/>
          <w:szCs w:val="21"/>
        </w:rPr>
        <w:t>0;</w:t>
      </w:r>
      <w:r>
        <w:rPr>
          <w:rStyle w:val="highatt1"/>
          <w:rFonts w:ascii="Consolas" w:hAnsi="Consolas" w:cs="Consolas"/>
          <w:sz w:val="21"/>
          <w:szCs w:val="21"/>
        </w:rPr>
        <w:t>padding:</w:t>
      </w:r>
      <w:r>
        <w:rPr>
          <w:rStyle w:val="highval1"/>
          <w:rFonts w:ascii="Consolas" w:hAnsi="Consolas" w:cs="Consolas"/>
          <w:sz w:val="21"/>
          <w:szCs w:val="21"/>
        </w:rPr>
        <w:t>0;</w:t>
      </w:r>
      <w:r>
        <w:rPr>
          <w:rFonts w:ascii="Consolas" w:hAnsi="Consolas" w:cs="Consolas"/>
          <w:color w:val="000000"/>
          <w:sz w:val="21"/>
          <w:szCs w:val="21"/>
        </w:rPr>
        <w:br/>
        <w:t>}</w:t>
      </w:r>
      <w:r>
        <w:rPr>
          <w:rFonts w:ascii="Consolas" w:hAnsi="Consolas" w:cs="Consolas"/>
          <w:color w:val="000000"/>
          <w:sz w:val="21"/>
          <w:szCs w:val="21"/>
        </w:rPr>
        <w:br/>
      </w:r>
      <w:r>
        <w:rPr>
          <w:rStyle w:val="highele1"/>
          <w:rFonts w:ascii="Consolas" w:hAnsi="Consolas" w:cs="Consolas"/>
          <w:sz w:val="21"/>
          <w:szCs w:val="21"/>
        </w:rPr>
        <w:t xml:space="preserve">div#menu ul li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display:</w:t>
      </w:r>
      <w:r>
        <w:rPr>
          <w:rStyle w:val="highval1"/>
          <w:rFonts w:ascii="Consolas" w:hAnsi="Consolas" w:cs="Consolas"/>
          <w:sz w:val="21"/>
          <w:szCs w:val="21"/>
        </w:rPr>
        <w:t>inline;</w:t>
      </w:r>
      <w:r>
        <w:rPr>
          <w:rFonts w:ascii="Consolas" w:hAnsi="Consolas" w:cs="Consolas"/>
          <w:color w:val="000000"/>
          <w:sz w:val="21"/>
          <w:szCs w:val="21"/>
        </w:rPr>
        <w:t xml:space="preserve"> </w:t>
      </w:r>
      <w:r>
        <w:rPr>
          <w:rStyle w:val="highatt1"/>
          <w:rFonts w:ascii="Consolas" w:hAnsi="Consolas" w:cs="Consolas"/>
          <w:sz w:val="21"/>
          <w:szCs w:val="21"/>
        </w:rPr>
        <w:t>margin:</w:t>
      </w:r>
      <w:r>
        <w:rPr>
          <w:rStyle w:val="highval1"/>
          <w:rFonts w:ascii="Consolas" w:hAnsi="Consolas" w:cs="Consolas"/>
          <w:sz w:val="21"/>
          <w:szCs w:val="21"/>
        </w:rPr>
        <w:t>5px;</w:t>
      </w:r>
      <w:r>
        <w:rPr>
          <w:rFonts w:ascii="Consolas" w:hAnsi="Consolas" w:cs="Consolas"/>
          <w:color w:val="000000"/>
          <w:sz w:val="21"/>
          <w:szCs w:val="21"/>
        </w:rPr>
        <w:br/>
        <w:t xml:space="preserve">} </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1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16480F" w:rsidP="00AC22EB">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07" style="width:0;height:0" o:hralign="center" o:hrstd="t" o:hr="t" fillcolor="#a0a0a0" stroked="f"/>
        </w:pict>
      </w:r>
    </w:p>
    <w:p w:rsidR="00AC22EB" w:rsidRDefault="00AC22EB" w:rsidP="00AC22EB">
      <w:pPr>
        <w:pStyle w:val="Heading2"/>
        <w:rPr>
          <w:rFonts w:cs="Helvetica"/>
          <w:color w:val="333333"/>
        </w:rPr>
      </w:pPr>
      <w:r>
        <w:rPr>
          <w:rFonts w:cs="Helvetica"/>
          <w:color w:val="333333"/>
        </w:rPr>
        <w:t>A Typical HTML5 Page</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 xml:space="preserve">Finally you can remove the &lt;head&gt; tags. They are not needed in HTML5:  </w:t>
      </w:r>
    </w:p>
    <w:p w:rsidR="00AC22EB" w:rsidRDefault="00AC22EB" w:rsidP="00AC22EB">
      <w:pPr>
        <w:pStyle w:val="Heading2"/>
        <w:shd w:val="clear" w:color="auto" w:fill="F1F1F1"/>
        <w:spacing w:before="15"/>
        <w:rPr>
          <w:rFonts w:cs="Helvetica"/>
          <w:color w:val="555555"/>
          <w:sz w:val="30"/>
          <w:szCs w:val="30"/>
        </w:rPr>
      </w:pPr>
      <w:r>
        <w:rPr>
          <w:rFonts w:cs="Helvetica"/>
          <w:color w:val="555555"/>
          <w:sz w:val="30"/>
          <w:szCs w:val="30"/>
        </w:rPr>
        <w:t>Example</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!DOCTYPE</w:t>
      </w:r>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Fonts w:ascii="Consolas" w:hAnsi="Consolas" w:cs="Consolas"/>
          <w:color w:val="000000"/>
          <w:sz w:val="21"/>
          <w:szCs w:val="21"/>
        </w:rPr>
        <w:t xml:space="preserve"> </w:t>
      </w:r>
      <w:r>
        <w:rPr>
          <w:rStyle w:val="highatt1"/>
          <w:rFonts w:ascii="Consolas" w:hAnsi="Consolas" w:cs="Consolas"/>
          <w:sz w:val="21"/>
          <w:szCs w:val="21"/>
        </w:rPr>
        <w:t>lang=</w:t>
      </w:r>
      <w:r>
        <w:rPr>
          <w:rStyle w:val="highval1"/>
          <w:rFonts w:ascii="Consolas" w:hAnsi="Consolas" w:cs="Consolas"/>
          <w:sz w:val="21"/>
          <w:szCs w:val="21"/>
        </w:rPr>
        <w:t>"en"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HTML5</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meta</w:t>
      </w:r>
      <w:r>
        <w:rPr>
          <w:rFonts w:ascii="Consolas" w:hAnsi="Consolas" w:cs="Consolas"/>
          <w:color w:val="000000"/>
          <w:sz w:val="21"/>
          <w:szCs w:val="21"/>
        </w:rPr>
        <w:t xml:space="preserve"> </w:t>
      </w:r>
      <w:r>
        <w:rPr>
          <w:rStyle w:val="highatt1"/>
          <w:rFonts w:ascii="Consolas" w:hAnsi="Consolas" w:cs="Consolas"/>
          <w:sz w:val="21"/>
          <w:szCs w:val="21"/>
        </w:rPr>
        <w:t>charset=</w:t>
      </w:r>
      <w:r>
        <w:rPr>
          <w:rStyle w:val="highval1"/>
          <w:rFonts w:ascii="Consolas" w:hAnsi="Consolas" w:cs="Consolas"/>
          <w:sz w:val="21"/>
          <w:szCs w:val="21"/>
        </w:rPr>
        <w:t>"utf-8"</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com1"/>
          <w:rFonts w:ascii="Consolas" w:hAnsi="Consolas" w:cs="Consolas"/>
          <w:sz w:val="21"/>
          <w:szCs w:val="21"/>
        </w:rPr>
        <w:t>&lt;!--[if lt IE 9]&gt;</w:t>
      </w:r>
      <w:r>
        <w:rPr>
          <w:rFonts w:ascii="Consolas" w:hAnsi="Consolas" w:cs="Consolas"/>
          <w:color w:val="008000"/>
          <w:sz w:val="21"/>
          <w:szCs w:val="21"/>
        </w:rPr>
        <w:br/>
      </w:r>
      <w:r>
        <w:rPr>
          <w:rStyle w:val="highcom1"/>
          <w:rFonts w:ascii="Consolas" w:hAnsi="Consolas" w:cs="Consolas"/>
          <w:sz w:val="21"/>
          <w:szCs w:val="21"/>
        </w:rPr>
        <w:t>&lt;script src="http://html5shiv.googlecode.com/svn/trunk/html5.js"&gt;</w:t>
      </w:r>
      <w:r>
        <w:rPr>
          <w:rFonts w:ascii="Consolas" w:hAnsi="Consolas" w:cs="Consolas"/>
          <w:color w:val="008000"/>
          <w:sz w:val="21"/>
          <w:szCs w:val="21"/>
        </w:rPr>
        <w:br/>
      </w:r>
      <w:r>
        <w:rPr>
          <w:rStyle w:val="highcom1"/>
          <w:rFonts w:ascii="Consolas" w:hAnsi="Consolas" w:cs="Consolas"/>
          <w:sz w:val="21"/>
          <w:szCs w:val="21"/>
        </w:rPr>
        <w:t>&lt;/script&gt;</w:t>
      </w:r>
      <w:r>
        <w:rPr>
          <w:rFonts w:ascii="Consolas" w:hAnsi="Consolas" w:cs="Consolas"/>
          <w:color w:val="008000"/>
          <w:sz w:val="21"/>
          <w:szCs w:val="21"/>
        </w:rPr>
        <w:br/>
      </w:r>
      <w:r>
        <w:rPr>
          <w:rStyle w:val="highcom1"/>
          <w:rFonts w:ascii="Consolas" w:hAnsi="Consolas" w:cs="Consolas"/>
          <w:sz w:val="21"/>
          <w:szCs w:val="21"/>
        </w:rPr>
        <w:t>&lt;![endif]--&gt;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t>body {</w:t>
      </w:r>
      <w:r>
        <w:rPr>
          <w:rFonts w:ascii="Consolas" w:hAnsi="Consolas" w:cs="Consolas"/>
          <w:color w:val="000000"/>
          <w:sz w:val="21"/>
          <w:szCs w:val="21"/>
        </w:rPr>
        <w:br/>
        <w:t>    font-family:Verdana,sans-serif;font-size:0.8em;</w:t>
      </w:r>
      <w:r>
        <w:rPr>
          <w:rFonts w:ascii="Consolas" w:hAnsi="Consolas" w:cs="Consolas"/>
          <w:color w:val="000000"/>
          <w:sz w:val="21"/>
          <w:szCs w:val="21"/>
        </w:rPr>
        <w:br/>
        <w:t>}</w:t>
      </w:r>
      <w:r>
        <w:rPr>
          <w:rFonts w:ascii="Consolas" w:hAnsi="Consolas" w:cs="Consolas"/>
          <w:color w:val="000000"/>
          <w:sz w:val="21"/>
          <w:szCs w:val="21"/>
        </w:rPr>
        <w:br/>
        <w:t>header,footer,section,article {</w:t>
      </w:r>
      <w:r>
        <w:rPr>
          <w:rFonts w:ascii="Consolas" w:hAnsi="Consolas" w:cs="Consolas"/>
          <w:color w:val="000000"/>
          <w:sz w:val="21"/>
          <w:szCs w:val="21"/>
        </w:rPr>
        <w:br/>
        <w:t>    border:1px solid grey;</w:t>
      </w:r>
      <w:r>
        <w:rPr>
          <w:rFonts w:ascii="Consolas" w:hAnsi="Consolas" w:cs="Consolas"/>
          <w:color w:val="000000"/>
          <w:sz w:val="21"/>
          <w:szCs w:val="21"/>
        </w:rPr>
        <w:br/>
        <w:t>    margin:5px;margin-bottom:15px;padding:8px;</w:t>
      </w:r>
      <w:r>
        <w:rPr>
          <w:rFonts w:ascii="Consolas" w:hAnsi="Consolas" w:cs="Consolas"/>
          <w:color w:val="000000"/>
          <w:sz w:val="21"/>
          <w:szCs w:val="21"/>
        </w:rPr>
        <w:br/>
      </w:r>
      <w:r>
        <w:rPr>
          <w:rFonts w:ascii="Consolas" w:hAnsi="Consolas" w:cs="Consolas"/>
          <w:color w:val="000000"/>
          <w:sz w:val="21"/>
          <w:szCs w:val="21"/>
        </w:rPr>
        <w:lastRenderedPageBreak/>
        <w:t>    background-color:white;</w:t>
      </w:r>
      <w:r>
        <w:rPr>
          <w:rFonts w:ascii="Consolas" w:hAnsi="Consolas" w:cs="Consolas"/>
          <w:color w:val="000000"/>
          <w:sz w:val="21"/>
          <w:szCs w:val="21"/>
        </w:rPr>
        <w:br/>
        <w:t>}</w:t>
      </w:r>
      <w:r>
        <w:rPr>
          <w:rFonts w:ascii="Consolas" w:hAnsi="Consolas" w:cs="Consolas"/>
          <w:color w:val="000000"/>
          <w:sz w:val="21"/>
          <w:szCs w:val="21"/>
        </w:rPr>
        <w:br/>
        <w:t>header,footer {</w:t>
      </w:r>
      <w:r>
        <w:rPr>
          <w:rFonts w:ascii="Consolas" w:hAnsi="Consolas" w:cs="Consolas"/>
          <w:color w:val="000000"/>
          <w:sz w:val="21"/>
          <w:szCs w:val="21"/>
        </w:rPr>
        <w:br/>
        <w:t>    color:white;background-color:#444;margin-bottom:5px;</w:t>
      </w:r>
      <w:r>
        <w:rPr>
          <w:rFonts w:ascii="Consolas" w:hAnsi="Consolas" w:cs="Consolas"/>
          <w:color w:val="000000"/>
          <w:sz w:val="21"/>
          <w:szCs w:val="21"/>
        </w:rPr>
        <w:br/>
        <w:t>}</w:t>
      </w:r>
      <w:r>
        <w:rPr>
          <w:rFonts w:ascii="Consolas" w:hAnsi="Consolas" w:cs="Consolas"/>
          <w:color w:val="000000"/>
          <w:sz w:val="21"/>
          <w:szCs w:val="21"/>
        </w:rPr>
        <w:br/>
        <w:t>section {</w:t>
      </w:r>
      <w:r>
        <w:rPr>
          <w:rFonts w:ascii="Consolas" w:hAnsi="Consolas" w:cs="Consolas"/>
          <w:color w:val="000000"/>
          <w:sz w:val="21"/>
          <w:szCs w:val="21"/>
        </w:rPr>
        <w:br/>
        <w:t>    background-color:#ddd;</w:t>
      </w:r>
      <w:r>
        <w:rPr>
          <w:rFonts w:ascii="Consolas" w:hAnsi="Consolas" w:cs="Consolas"/>
          <w:color w:val="000000"/>
          <w:sz w:val="21"/>
          <w:szCs w:val="21"/>
        </w:rPr>
        <w:br/>
        <w:t>}</w:t>
      </w:r>
      <w:r>
        <w:rPr>
          <w:rFonts w:ascii="Consolas" w:hAnsi="Consolas" w:cs="Consolas"/>
          <w:color w:val="000000"/>
          <w:sz w:val="21"/>
          <w:szCs w:val="21"/>
        </w:rPr>
        <w:br/>
        <w:t>nav ul {</w:t>
      </w:r>
      <w:r>
        <w:rPr>
          <w:rFonts w:ascii="Consolas" w:hAnsi="Consolas" w:cs="Consolas"/>
          <w:color w:val="000000"/>
          <w:sz w:val="21"/>
          <w:szCs w:val="21"/>
        </w:rPr>
        <w:br/>
        <w:t>    margin:0;padding:0;</w:t>
      </w:r>
      <w:r>
        <w:rPr>
          <w:rFonts w:ascii="Consolas" w:hAnsi="Consolas" w:cs="Consolas"/>
          <w:color w:val="000000"/>
          <w:sz w:val="21"/>
          <w:szCs w:val="21"/>
        </w:rPr>
        <w:br/>
        <w:t>}</w:t>
      </w:r>
      <w:r>
        <w:rPr>
          <w:rFonts w:ascii="Consolas" w:hAnsi="Consolas" w:cs="Consolas"/>
          <w:color w:val="000000"/>
          <w:sz w:val="21"/>
          <w:szCs w:val="21"/>
        </w:rPr>
        <w:br/>
        <w:t>nav ul li {</w:t>
      </w:r>
      <w:r>
        <w:rPr>
          <w:rFonts w:ascii="Consolas" w:hAnsi="Consolas" w:cs="Consolas"/>
          <w:color w:val="000000"/>
          <w:sz w:val="21"/>
          <w:szCs w:val="21"/>
        </w:rPr>
        <w:br/>
        <w:t>    display:inline; margin:5px;</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/style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Monday Times</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/header</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nav</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News</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Sports</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Weather</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/ul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/nav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News Section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News Article</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lastRenderedPageBreak/>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News Article</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Ipsum lurum hurum turum ipsum lurum hurum turum ipsum lurum hurum turum ipsum </w:t>
      </w:r>
      <w:r>
        <w:rPr>
          <w:rFonts w:ascii="Consolas" w:hAnsi="Consolas" w:cs="Consolas"/>
          <w:color w:val="000000"/>
          <w:sz w:val="21"/>
          <w:szCs w:val="21"/>
        </w:rPr>
        <w:br/>
        <w:t>  lurum hurum turum.</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footer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&amp;amp;copy; 2014 Monday Times. All rights reserved</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/footer</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t xml:space="preserve"> </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1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16480F" w:rsidP="00AC22EB">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08" style="width:0;height:0" o:hralign="center" o:hrstd="t" o:hr="t" fillcolor="#a0a0a0" stroked="f"/>
        </w:pict>
      </w:r>
    </w:p>
    <w:p w:rsidR="00AC22EB" w:rsidRDefault="00AC22EB" w:rsidP="00AC22EB">
      <w:pPr>
        <w:pStyle w:val="Heading2"/>
        <w:rPr>
          <w:rFonts w:cs="Helvetica"/>
          <w:color w:val="333333"/>
        </w:rPr>
      </w:pPr>
      <w:r>
        <w:rPr>
          <w:rFonts w:cs="Helvetica"/>
          <w:color w:val="333333"/>
        </w:rPr>
        <w:t>The Difference Between &lt;article&gt; &lt;section&gt; and &lt;div&gt;</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There is a confusing (lack of) difference in the HTML5 standard, between &lt;article&gt; &lt;section&gt; and &lt;div&gt;.</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In the HTML5 standard, the &lt;section&gt; element is defined as a block of related elements.</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The &lt;article&gt; element is defined as a complete, self-contained block of related elements.</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The &lt;div&gt; element is defined as a block of children elements.</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How to interpret that?</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In the example above, we have used &lt;section&gt; as a container for related &lt;articles&gt;.</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But, we could have used &lt;article&gt; as a container for articles as well.</w:t>
      </w:r>
    </w:p>
    <w:p w:rsidR="00AC22EB" w:rsidRDefault="00AC22EB" w:rsidP="00AC22EB">
      <w:pPr>
        <w:pStyle w:val="NormalWeb"/>
        <w:rPr>
          <w:rFonts w:ascii="Helvetica" w:hAnsi="Helvetica" w:cs="Helvetica"/>
          <w:color w:val="333333"/>
          <w:sz w:val="21"/>
          <w:szCs w:val="21"/>
        </w:rPr>
      </w:pPr>
      <w:r>
        <w:rPr>
          <w:rFonts w:ascii="Helvetica" w:hAnsi="Helvetica" w:cs="Helvetica"/>
          <w:color w:val="333333"/>
          <w:sz w:val="21"/>
          <w:szCs w:val="21"/>
        </w:rPr>
        <w:t>Here are some different examples:</w:t>
      </w:r>
    </w:p>
    <w:p w:rsidR="00AC22EB" w:rsidRDefault="00AC22EB" w:rsidP="00AC22EB">
      <w:pPr>
        <w:pStyle w:val="Heading2"/>
        <w:shd w:val="clear" w:color="auto" w:fill="F1F1F1"/>
        <w:spacing w:before="15"/>
        <w:rPr>
          <w:rFonts w:cs="Helvetica"/>
          <w:color w:val="555555"/>
          <w:sz w:val="30"/>
          <w:szCs w:val="30"/>
        </w:rPr>
      </w:pPr>
      <w:r>
        <w:rPr>
          <w:rFonts w:cs="Helvetica"/>
          <w:color w:val="555555"/>
          <w:sz w:val="30"/>
          <w:szCs w:val="30"/>
        </w:rPr>
        <w:t>&lt;</w:t>
      </w:r>
      <w:proofErr w:type="gramStart"/>
      <w:r>
        <w:rPr>
          <w:rFonts w:cs="Helvetica"/>
          <w:color w:val="555555"/>
          <w:sz w:val="30"/>
          <w:szCs w:val="30"/>
        </w:rPr>
        <w:t>article</w:t>
      </w:r>
      <w:proofErr w:type="gramEnd"/>
      <w:r>
        <w:rPr>
          <w:rFonts w:cs="Helvetica"/>
          <w:color w:val="555555"/>
          <w:sz w:val="30"/>
          <w:szCs w:val="30"/>
        </w:rPr>
        <w:t>&gt; in &lt;article&gt;:</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article</w:t>
      </w:r>
      <w:proofErr w:type="gramEnd"/>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lastRenderedPageBreak/>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Famous Cities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London is the capital city of England. It is the most populous city in the United Kingdom,</w:t>
      </w:r>
      <w:r>
        <w:rPr>
          <w:rFonts w:ascii="Consolas" w:hAnsi="Consolas" w:cs="Consolas"/>
          <w:color w:val="000000"/>
          <w:sz w:val="21"/>
          <w:szCs w:val="21"/>
        </w:rPr>
        <w:br/>
        <w:t>with a metropolitan area of over 13 million inhabitants.</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Paris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Paris is the capital and most populous city of France.</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Tokyo</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Tokyo is the capital of Japan, the center of the Greater Tokyo Area,</w:t>
      </w:r>
      <w:r>
        <w:rPr>
          <w:rFonts w:ascii="Consolas" w:hAnsi="Consolas" w:cs="Consolas"/>
          <w:color w:val="000000"/>
          <w:sz w:val="21"/>
          <w:szCs w:val="21"/>
        </w:rPr>
        <w:br/>
        <w:t>and the most populous metropolitan area in the world.</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t xml:space="preserve"> </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1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AC22EB" w:rsidP="00AC22EB">
      <w:pPr>
        <w:pStyle w:val="Heading2"/>
        <w:shd w:val="clear" w:color="auto" w:fill="F1F1F1"/>
        <w:spacing w:before="15"/>
        <w:rPr>
          <w:rFonts w:cs="Helvetica"/>
          <w:color w:val="555555"/>
          <w:sz w:val="30"/>
          <w:szCs w:val="30"/>
        </w:rPr>
      </w:pPr>
      <w:r>
        <w:rPr>
          <w:rFonts w:cs="Helvetica"/>
          <w:color w:val="555555"/>
          <w:sz w:val="30"/>
          <w:szCs w:val="30"/>
        </w:rPr>
        <w:t>&lt;</w:t>
      </w:r>
      <w:proofErr w:type="gramStart"/>
      <w:r>
        <w:rPr>
          <w:rFonts w:cs="Helvetica"/>
          <w:color w:val="555555"/>
          <w:sz w:val="30"/>
          <w:szCs w:val="30"/>
        </w:rPr>
        <w:t>div</w:t>
      </w:r>
      <w:proofErr w:type="gramEnd"/>
      <w:r>
        <w:rPr>
          <w:rFonts w:cs="Helvetica"/>
          <w:color w:val="555555"/>
          <w:sz w:val="30"/>
          <w:szCs w:val="30"/>
        </w:rPr>
        <w:t>&gt; in &lt;article&gt;:</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article</w:t>
      </w:r>
      <w:proofErr w:type="gramEnd"/>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Famous Cities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London is the capital city of England. It is the most populous city in the United Kingdom,</w:t>
      </w:r>
      <w:r>
        <w:rPr>
          <w:rFonts w:ascii="Consolas" w:hAnsi="Consolas" w:cs="Consolas"/>
          <w:color w:val="000000"/>
          <w:sz w:val="21"/>
          <w:szCs w:val="21"/>
        </w:rPr>
        <w:br/>
        <w:t>with a metropolitan area of over 13 million inhabitants.</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Paris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Paris is the capital and most populous city of France.</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Tokyo</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Tokyo is the capital of Japan, the center of the Greater Tokyo Area,</w:t>
      </w:r>
      <w:r>
        <w:rPr>
          <w:rFonts w:ascii="Consolas" w:hAnsi="Consolas" w:cs="Consolas"/>
          <w:color w:val="000000"/>
          <w:sz w:val="21"/>
          <w:szCs w:val="21"/>
        </w:rPr>
        <w:br/>
        <w:t>and the most populous metropolitan area in the world.</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lastRenderedPageBreak/>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r>
        <w:rPr>
          <w:rFonts w:ascii="Consolas" w:hAnsi="Consolas" w:cs="Consolas"/>
          <w:color w:val="000000"/>
          <w:sz w:val="21"/>
          <w:szCs w:val="21"/>
        </w:rPr>
        <w:t xml:space="preserve"> </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1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AC22EB" w:rsidP="00AC22EB">
      <w:pPr>
        <w:pStyle w:val="Heading2"/>
        <w:shd w:val="clear" w:color="auto" w:fill="F1F1F1"/>
        <w:spacing w:before="15"/>
        <w:rPr>
          <w:rFonts w:cs="Helvetica"/>
          <w:color w:val="555555"/>
          <w:sz w:val="30"/>
          <w:szCs w:val="30"/>
        </w:rPr>
      </w:pPr>
      <w:r>
        <w:rPr>
          <w:rFonts w:cs="Helvetica"/>
          <w:color w:val="555555"/>
          <w:sz w:val="30"/>
          <w:szCs w:val="30"/>
        </w:rPr>
        <w:t>&lt;</w:t>
      </w:r>
      <w:proofErr w:type="gramStart"/>
      <w:r>
        <w:rPr>
          <w:rFonts w:cs="Helvetica"/>
          <w:color w:val="555555"/>
          <w:sz w:val="30"/>
          <w:szCs w:val="30"/>
        </w:rPr>
        <w:t>div</w:t>
      </w:r>
      <w:proofErr w:type="gramEnd"/>
      <w:r>
        <w:rPr>
          <w:rFonts w:cs="Helvetica"/>
          <w:color w:val="555555"/>
          <w:sz w:val="30"/>
          <w:szCs w:val="30"/>
        </w:rPr>
        <w:t>&gt; in &lt;section&gt; in &lt;article&gt;:</w:t>
      </w:r>
    </w:p>
    <w:p w:rsidR="00AC22EB" w:rsidRDefault="00AC22EB" w:rsidP="00AC22EB">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article</w:t>
      </w:r>
      <w:proofErr w:type="gramEnd"/>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Famous Cities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London is the capital city of England. It is the most populous city in the United Kingdom,</w:t>
      </w:r>
      <w:r>
        <w:rPr>
          <w:rFonts w:ascii="Consolas" w:hAnsi="Consolas" w:cs="Consolas"/>
          <w:color w:val="000000"/>
          <w:sz w:val="21"/>
          <w:szCs w:val="21"/>
        </w:rPr>
        <w:br/>
        <w:t>with a metropolitan area of over 13 million inhabitants.</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Paris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Paris is the capital and most populous city of France.</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"city"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Tokyo</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Tokyo is the capital of Japan, the center of the Greater Tokyo Area,</w:t>
      </w:r>
      <w:r>
        <w:rPr>
          <w:rFonts w:ascii="Consolas" w:hAnsi="Consolas" w:cs="Consolas"/>
          <w:color w:val="000000"/>
          <w:sz w:val="21"/>
          <w:szCs w:val="21"/>
        </w:rPr>
        <w:br/>
        <w:t>and the most populous metropolitan area in the world.</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Famous Countries</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"country"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England</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London is the capital city of England. It is the most populous city in the United Kingdom,</w:t>
      </w:r>
      <w:r>
        <w:rPr>
          <w:rFonts w:ascii="Consolas" w:hAnsi="Consolas" w:cs="Consolas"/>
          <w:color w:val="000000"/>
          <w:sz w:val="21"/>
          <w:szCs w:val="21"/>
        </w:rPr>
        <w:br/>
        <w:t>with a metropolitan area of over 13 million inhabitants.</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"country"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France</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Paris is the capital and most populous city of France.</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"country"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Japan</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Tokyo is the capital of Japan, the center of the Greater Tokyo Area,</w:t>
      </w:r>
      <w:r>
        <w:rPr>
          <w:rFonts w:ascii="Consolas" w:hAnsi="Consolas" w:cs="Consolas"/>
          <w:color w:val="000000"/>
          <w:sz w:val="21"/>
          <w:szCs w:val="21"/>
        </w:rPr>
        <w:br/>
        <w:t>and the most populous metropolitan area in the world.</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/article</w:t>
      </w:r>
      <w:r>
        <w:rPr>
          <w:rStyle w:val="highgt1"/>
          <w:rFonts w:ascii="Consolas" w:hAnsi="Consolas" w:cs="Consolas"/>
          <w:sz w:val="21"/>
          <w:szCs w:val="21"/>
        </w:rPr>
        <w:t>&gt;</w:t>
      </w:r>
    </w:p>
    <w:p w:rsidR="00AC22EB" w:rsidRDefault="00AC22EB" w:rsidP="00AC22E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1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AC22EB" w:rsidRDefault="00AC22EB" w:rsidP="00AC22EB">
      <w:pPr>
        <w:spacing w:after="240" w:line="240" w:lineRule="auto"/>
        <w:rPr>
          <w:rFonts w:ascii="Helvetica" w:hAnsi="Helvetica" w:cs="Helvetica"/>
          <w:color w:val="333333"/>
          <w:sz w:val="21"/>
          <w:szCs w:val="21"/>
        </w:rPr>
      </w:pPr>
    </w:p>
    <w:p w:rsidR="00AC22EB" w:rsidRDefault="0016480F" w:rsidP="00AC22EB">
      <w:pPr>
        <w:spacing w:after="0"/>
        <w:rPr>
          <w:rFonts w:ascii="Helvetica" w:hAnsi="Helvetica" w:cs="Helvetica"/>
          <w:color w:val="333333"/>
          <w:sz w:val="30"/>
          <w:szCs w:val="30"/>
        </w:rPr>
      </w:pPr>
      <w:hyperlink r:id="rId1919" w:history="1">
        <w:r w:rsidR="00AC22EB">
          <w:rPr>
            <w:rStyle w:val="Hyperlink"/>
            <w:rFonts w:ascii="Helvetica" w:hAnsi="Helvetica" w:cs="Helvetica"/>
            <w:color w:val="8AC007"/>
            <w:sz w:val="30"/>
            <w:szCs w:val="30"/>
          </w:rPr>
          <w:t>« Previous</w:t>
        </w:r>
      </w:hyperlink>
    </w:p>
    <w:p w:rsidR="00AC22EB" w:rsidRDefault="0016480F" w:rsidP="00AC22EB">
      <w:pPr>
        <w:jc w:val="right"/>
        <w:rPr>
          <w:rFonts w:ascii="Helvetica" w:hAnsi="Helvetica" w:cs="Helvetica"/>
          <w:color w:val="333333"/>
          <w:sz w:val="30"/>
          <w:szCs w:val="30"/>
        </w:rPr>
      </w:pPr>
      <w:hyperlink r:id="rId1920" w:history="1">
        <w:r w:rsidR="00AC22EB">
          <w:rPr>
            <w:rStyle w:val="Hyperlink"/>
            <w:rFonts w:ascii="Helvetica" w:hAnsi="Helvetica" w:cs="Helvetica"/>
            <w:color w:val="8AC007"/>
            <w:sz w:val="30"/>
            <w:szCs w:val="30"/>
          </w:rPr>
          <w:t>Next Chapter »</w:t>
        </w:r>
      </w:hyperlink>
    </w:p>
    <w:p w:rsidR="00672E1F" w:rsidRDefault="00672E1F" w:rsidP="00672E1F">
      <w:pPr>
        <w:pStyle w:val="Heading1"/>
        <w:rPr>
          <w:rFonts w:ascii="Helvetica" w:hAnsi="Helvetica" w:cs="Helvetica"/>
          <w:color w:val="333333"/>
          <w:sz w:val="21"/>
          <w:szCs w:val="21"/>
        </w:rPr>
      </w:pPr>
    </w:p>
    <w:p w:rsidR="00672E1F" w:rsidRDefault="00672E1F" w:rsidP="00672E1F">
      <w:pPr>
        <w:pStyle w:val="Heading1"/>
        <w:rPr>
          <w:rFonts w:cs="Helvetica"/>
          <w:color w:val="333333"/>
        </w:rPr>
      </w:pPr>
      <w:proofErr w:type="gramStart"/>
      <w:r>
        <w:rPr>
          <w:rFonts w:cs="Helvetica"/>
          <w:color w:val="333333"/>
        </w:rPr>
        <w:t>HTML(</w:t>
      </w:r>
      <w:proofErr w:type="gramEnd"/>
      <w:r>
        <w:rPr>
          <w:rFonts w:cs="Helvetica"/>
          <w:color w:val="333333"/>
        </w:rPr>
        <w:t xml:space="preserve">5) </w:t>
      </w:r>
      <w:r>
        <w:rPr>
          <w:rStyle w:val="colorh1"/>
          <w:rFonts w:cs="Helvetica"/>
          <w:color w:val="333333"/>
        </w:rPr>
        <w:t>Style Guide and Coding Conventions</w:t>
      </w:r>
    </w:p>
    <w:p w:rsidR="00672E1F" w:rsidRDefault="0016480F" w:rsidP="00672E1F">
      <w:pPr>
        <w:rPr>
          <w:rFonts w:ascii="Helvetica" w:hAnsi="Helvetica" w:cs="Helvetica"/>
          <w:color w:val="333333"/>
          <w:sz w:val="30"/>
          <w:szCs w:val="30"/>
        </w:rPr>
      </w:pPr>
      <w:hyperlink r:id="rId1921" w:history="1">
        <w:r w:rsidR="00672E1F">
          <w:rPr>
            <w:rStyle w:val="Hyperlink"/>
            <w:rFonts w:ascii="Helvetica" w:hAnsi="Helvetica" w:cs="Helvetica"/>
            <w:color w:val="8AC007"/>
            <w:sz w:val="30"/>
            <w:szCs w:val="30"/>
          </w:rPr>
          <w:t>« Previous</w:t>
        </w:r>
      </w:hyperlink>
    </w:p>
    <w:p w:rsidR="00672E1F" w:rsidRDefault="0016480F" w:rsidP="00672E1F">
      <w:pPr>
        <w:jc w:val="right"/>
        <w:rPr>
          <w:rFonts w:ascii="Helvetica" w:hAnsi="Helvetica" w:cs="Helvetica"/>
          <w:color w:val="333333"/>
          <w:sz w:val="30"/>
          <w:szCs w:val="30"/>
        </w:rPr>
      </w:pPr>
      <w:hyperlink r:id="rId1922" w:history="1">
        <w:r w:rsidR="00672E1F">
          <w:rPr>
            <w:rStyle w:val="Hyperlink"/>
            <w:rFonts w:ascii="Helvetica" w:hAnsi="Helvetica" w:cs="Helvetica"/>
            <w:color w:val="8AC007"/>
            <w:sz w:val="30"/>
            <w:szCs w:val="30"/>
          </w:rPr>
          <w:t>Next Chapter »</w:t>
        </w:r>
      </w:hyperlink>
    </w:p>
    <w:p w:rsidR="00672E1F" w:rsidRDefault="0016480F" w:rsidP="00672E1F">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09" style="width:0;height:0" o:hralign="center" o:hrstd="t" o:hr="t" fillcolor="#a0a0a0" stroked="f"/>
        </w:pict>
      </w:r>
    </w:p>
    <w:p w:rsidR="00672E1F" w:rsidRDefault="00672E1F" w:rsidP="00672E1F">
      <w:pPr>
        <w:pStyle w:val="Heading2"/>
        <w:rPr>
          <w:rFonts w:cs="Helvetica"/>
          <w:color w:val="333333"/>
        </w:rPr>
      </w:pPr>
      <w:r>
        <w:rPr>
          <w:rFonts w:cs="Helvetica"/>
          <w:color w:val="333333"/>
        </w:rPr>
        <w:t>HTML Coding Conventions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Web developers are often uncertain about the coding style and syntax to use in HTML.</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Between 2000 and 2010, many web developers converted from HTML to XHTML.</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With XHTML, developers were forced to write valid and "well-formed" code.</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HTML5 is a bit </w:t>
      </w:r>
      <w:proofErr w:type="gramStart"/>
      <w:r>
        <w:rPr>
          <w:rFonts w:ascii="Helvetica" w:hAnsi="Helvetica" w:cs="Helvetica"/>
          <w:color w:val="333333"/>
          <w:sz w:val="21"/>
          <w:szCs w:val="21"/>
        </w:rPr>
        <w:t>more sloppy</w:t>
      </w:r>
      <w:proofErr w:type="gramEnd"/>
      <w:r>
        <w:rPr>
          <w:rFonts w:ascii="Helvetica" w:hAnsi="Helvetica" w:cs="Helvetica"/>
          <w:color w:val="333333"/>
          <w:sz w:val="21"/>
          <w:szCs w:val="21"/>
        </w:rPr>
        <w:t xml:space="preserve"> when it comes to code validation.</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With HTML5, you must create your own </w:t>
      </w:r>
      <w:r>
        <w:rPr>
          <w:rStyle w:val="Strong"/>
          <w:rFonts w:ascii="Helvetica" w:hAnsi="Helvetica" w:cs="Helvetica"/>
          <w:color w:val="333333"/>
          <w:sz w:val="21"/>
          <w:szCs w:val="21"/>
        </w:rPr>
        <w:t>Best Practice, Style Guide and Coding Conventions</w:t>
      </w:r>
      <w:r>
        <w:rPr>
          <w:rFonts w:ascii="Helvetica" w:hAnsi="Helvetica" w:cs="Helvetica"/>
          <w:color w:val="333333"/>
          <w:sz w:val="21"/>
          <w:szCs w:val="21"/>
        </w:rPr>
        <w:t>.</w:t>
      </w:r>
    </w:p>
    <w:p w:rsidR="00672E1F" w:rsidRDefault="0016480F" w:rsidP="00672E1F">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10" style="width:0;height:0" o:hralign="center" o:hrstd="t" o:hr="t" fillcolor="#a0a0a0" stroked="f"/>
        </w:pict>
      </w:r>
    </w:p>
    <w:p w:rsidR="00672E1F" w:rsidRDefault="00672E1F" w:rsidP="00672E1F">
      <w:pPr>
        <w:pStyle w:val="Heading2"/>
        <w:rPr>
          <w:rFonts w:cs="Helvetica"/>
          <w:color w:val="333333"/>
        </w:rPr>
      </w:pPr>
      <w:r>
        <w:rPr>
          <w:rFonts w:cs="Helvetica"/>
          <w:color w:val="333333"/>
        </w:rPr>
        <w:t>Be Smart and Future Proof</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A consequent use of </w:t>
      </w:r>
      <w:proofErr w:type="gramStart"/>
      <w:r>
        <w:rPr>
          <w:rFonts w:ascii="Helvetica" w:hAnsi="Helvetica" w:cs="Helvetica"/>
          <w:color w:val="333333"/>
          <w:sz w:val="21"/>
          <w:szCs w:val="21"/>
        </w:rPr>
        <w:t>style,</w:t>
      </w:r>
      <w:proofErr w:type="gramEnd"/>
      <w:r>
        <w:rPr>
          <w:rFonts w:ascii="Helvetica" w:hAnsi="Helvetica" w:cs="Helvetica"/>
          <w:color w:val="333333"/>
          <w:sz w:val="21"/>
          <w:szCs w:val="21"/>
        </w:rPr>
        <w:t xml:space="preserve"> makes it easier for others to understand and use your HTML.</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In the future, programs like XML readers, may want to read your HTML.</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Using a well-formed "close to XHTML" syntax, can be smart.</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72E1F" w:rsidTr="00672E1F">
        <w:tc>
          <w:tcPr>
            <w:tcW w:w="510" w:type="dxa"/>
            <w:shd w:val="clear" w:color="auto" w:fill="FFFFFF"/>
            <w:tcMar>
              <w:top w:w="150" w:type="dxa"/>
              <w:left w:w="150" w:type="dxa"/>
              <w:bottom w:w="150" w:type="dxa"/>
              <w:right w:w="75" w:type="dxa"/>
            </w:tcMar>
            <w:vAlign w:val="center"/>
            <w:hideMark/>
          </w:tcPr>
          <w:p w:rsidR="00672E1F" w:rsidRDefault="00672E1F">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959" name="Picture 39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9"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72E1F" w:rsidRDefault="00672E1F">
            <w:pPr>
              <w:spacing w:after="180"/>
              <w:rPr>
                <w:rFonts w:ascii="Helvetica" w:hAnsi="Helvetica" w:cs="Helvetica"/>
                <w:color w:val="333333"/>
                <w:sz w:val="21"/>
                <w:szCs w:val="21"/>
              </w:rPr>
            </w:pPr>
            <w:r>
              <w:rPr>
                <w:rFonts w:ascii="Helvetica" w:hAnsi="Helvetica" w:cs="Helvetica"/>
                <w:color w:val="333333"/>
                <w:sz w:val="21"/>
                <w:szCs w:val="21"/>
              </w:rPr>
              <w:t>Always keep your style smart, tidy, clean, and well-formed.</w:t>
            </w:r>
          </w:p>
        </w:tc>
      </w:tr>
    </w:tbl>
    <w:p w:rsidR="00672E1F" w:rsidRDefault="0016480F" w:rsidP="00672E1F">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11" style="width:0;height:0" o:hralign="center" o:hrstd="t" o:hr="t" fillcolor="#a0a0a0" stroked="f"/>
        </w:pict>
      </w:r>
    </w:p>
    <w:p w:rsidR="00672E1F" w:rsidRDefault="00672E1F" w:rsidP="00672E1F">
      <w:pPr>
        <w:pStyle w:val="Heading2"/>
        <w:rPr>
          <w:rFonts w:cs="Helvetica"/>
          <w:color w:val="333333"/>
        </w:rPr>
      </w:pPr>
      <w:r>
        <w:rPr>
          <w:rFonts w:cs="Helvetica"/>
          <w:color w:val="333333"/>
        </w:rPr>
        <w:t>Use Correct Document Type</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Always declare the document type as the first line in your document:</w:t>
      </w:r>
    </w:p>
    <w:p w:rsidR="00672E1F" w:rsidRDefault="00672E1F" w:rsidP="00672E1F">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If you want consistency with lower case tags, you can use:</w:t>
      </w:r>
    </w:p>
    <w:p w:rsidR="00672E1F" w:rsidRDefault="00672E1F" w:rsidP="00672E1F">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p>
    <w:p w:rsidR="00672E1F" w:rsidRDefault="0016480F" w:rsidP="00672E1F">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12" style="width:0;height:0" o:hralign="center" o:hrstd="t" o:hr="t" fillcolor="#a0a0a0" stroked="f"/>
        </w:pict>
      </w:r>
    </w:p>
    <w:p w:rsidR="00672E1F" w:rsidRDefault="00672E1F" w:rsidP="00672E1F">
      <w:pPr>
        <w:pStyle w:val="Heading2"/>
        <w:rPr>
          <w:rFonts w:cs="Helvetica"/>
          <w:color w:val="333333"/>
        </w:rPr>
      </w:pPr>
      <w:r>
        <w:rPr>
          <w:rFonts w:cs="Helvetica"/>
          <w:color w:val="333333"/>
        </w:rPr>
        <w:t>Use Lower Case Element Names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HTML5 allows mixing uppercase and lowercase letters in element names.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We recommend using lowercase element names:</w:t>
      </w:r>
    </w:p>
    <w:p w:rsidR="00672E1F" w:rsidRDefault="00672E1F" w:rsidP="00774315">
      <w:pPr>
        <w:numPr>
          <w:ilvl w:val="0"/>
          <w:numId w:val="3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Mixing uppercase and lowercase names is bad</w:t>
      </w:r>
    </w:p>
    <w:p w:rsidR="00672E1F" w:rsidRDefault="00672E1F" w:rsidP="00774315">
      <w:pPr>
        <w:numPr>
          <w:ilvl w:val="0"/>
          <w:numId w:val="3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Developers are used to use lowercase names (as in XHTML)</w:t>
      </w:r>
    </w:p>
    <w:p w:rsidR="00672E1F" w:rsidRDefault="00672E1F" w:rsidP="00774315">
      <w:pPr>
        <w:numPr>
          <w:ilvl w:val="0"/>
          <w:numId w:val="3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Lowercase look cleaner</w:t>
      </w:r>
    </w:p>
    <w:p w:rsidR="00672E1F" w:rsidRDefault="00672E1F" w:rsidP="00774315">
      <w:pPr>
        <w:numPr>
          <w:ilvl w:val="0"/>
          <w:numId w:val="3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Lowercase are easier to write</w:t>
      </w:r>
    </w:p>
    <w:p w:rsidR="00672E1F" w:rsidRDefault="00672E1F" w:rsidP="00672E1F">
      <w:pPr>
        <w:pStyle w:val="Heading2"/>
        <w:shd w:val="clear" w:color="auto" w:fill="F1F1F1"/>
        <w:spacing w:before="15"/>
        <w:rPr>
          <w:rFonts w:cs="Helvetica"/>
          <w:color w:val="555555"/>
          <w:sz w:val="30"/>
          <w:szCs w:val="30"/>
        </w:rPr>
      </w:pPr>
      <w:r>
        <w:rPr>
          <w:rFonts w:cs="Helvetica"/>
          <w:color w:val="555555"/>
          <w:sz w:val="30"/>
          <w:szCs w:val="30"/>
        </w:rPr>
        <w:t>Bad:</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p>
    <w:p w:rsidR="00672E1F" w:rsidRDefault="00672E1F" w:rsidP="00672E1F">
      <w:pPr>
        <w:pStyle w:val="Heading2"/>
        <w:shd w:val="clear" w:color="auto" w:fill="F1F1F1"/>
        <w:spacing w:before="15"/>
        <w:rPr>
          <w:rFonts w:cs="Helvetica"/>
          <w:color w:val="555555"/>
          <w:sz w:val="30"/>
          <w:szCs w:val="30"/>
        </w:rPr>
      </w:pPr>
      <w:r>
        <w:rPr>
          <w:rFonts w:cs="Helvetica"/>
          <w:color w:val="555555"/>
          <w:sz w:val="30"/>
          <w:szCs w:val="30"/>
        </w:rPr>
        <w:t>Very Bad:</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proofErr w:type="gramStart"/>
      <w:r>
        <w:rPr>
          <w:rFonts w:ascii="Consolas" w:hAnsi="Consolas" w:cs="Consolas"/>
          <w:color w:val="000000"/>
          <w:sz w:val="21"/>
          <w:szCs w:val="21"/>
        </w:rPr>
        <w:t>.</w:t>
      </w:r>
      <w:r>
        <w:rPr>
          <w:rStyle w:val="highlt1"/>
          <w:rFonts w:ascii="Consolas" w:hAnsi="Consolas" w:cs="Consolas"/>
          <w:sz w:val="21"/>
          <w:szCs w:val="21"/>
        </w:rPr>
        <w:t>&lt;</w:t>
      </w:r>
      <w:proofErr w:type="gramEnd"/>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p>
    <w:p w:rsidR="00672E1F" w:rsidRDefault="00672E1F" w:rsidP="00672E1F">
      <w:pPr>
        <w:pStyle w:val="Heading2"/>
        <w:shd w:val="clear" w:color="auto" w:fill="F1F1F1"/>
        <w:spacing w:before="15"/>
        <w:rPr>
          <w:rFonts w:cs="Helvetica"/>
          <w:color w:val="555555"/>
          <w:sz w:val="30"/>
          <w:szCs w:val="30"/>
        </w:rPr>
      </w:pPr>
      <w:r>
        <w:rPr>
          <w:rFonts w:cs="Helvetica"/>
          <w:color w:val="555555"/>
          <w:sz w:val="30"/>
          <w:szCs w:val="30"/>
        </w:rPr>
        <w:t>Good:</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lastRenderedPageBreak/>
        <w:t>&lt;</w:t>
      </w:r>
      <w:proofErr w:type="gramStart"/>
      <w:r>
        <w:rPr>
          <w:rStyle w:val="highele1"/>
          <w:rFonts w:ascii="Consolas" w:hAnsi="Consolas" w:cs="Consolas"/>
          <w:sz w:val="21"/>
          <w:szCs w:val="21"/>
        </w:rPr>
        <w:t>section</w:t>
      </w:r>
      <w:proofErr w:type="gramEnd"/>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p>
    <w:p w:rsidR="00672E1F" w:rsidRDefault="0016480F" w:rsidP="00672E1F">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13" style="width:0;height:0" o:hralign="center" o:hrstd="t" o:hr="t" fillcolor="#a0a0a0" stroked="f"/>
        </w:pict>
      </w:r>
    </w:p>
    <w:p w:rsidR="00672E1F" w:rsidRDefault="00672E1F" w:rsidP="00672E1F">
      <w:pPr>
        <w:pStyle w:val="Heading2"/>
        <w:rPr>
          <w:rFonts w:cs="Helvetica"/>
          <w:color w:val="333333"/>
        </w:rPr>
      </w:pPr>
      <w:r>
        <w:rPr>
          <w:rFonts w:cs="Helvetica"/>
          <w:color w:val="333333"/>
        </w:rPr>
        <w:t>Close All HTML Elements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In HTML5, you don't have to close all elements (for example the &lt;p&gt; element). </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We recommend closing all HTML elements: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Looking bad:</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section</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proofErr w:type="gramStart"/>
      <w:r>
        <w:rPr>
          <w:rFonts w:ascii="Consolas" w:hAnsi="Consolas" w:cs="Consolas"/>
          <w:color w:val="000000"/>
          <w:sz w:val="21"/>
          <w:szCs w:val="21"/>
        </w:rPr>
        <w:t>This</w:t>
      </w:r>
      <w:proofErr w:type="gramEnd"/>
      <w:r>
        <w:rPr>
          <w:rFonts w:ascii="Consolas" w:hAnsi="Consolas" w:cs="Consolas"/>
          <w:color w:val="000000"/>
          <w:sz w:val="21"/>
          <w:szCs w:val="21"/>
        </w:rPr>
        <w:t xml:space="preserve"> is a paragraph.</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Looking good:</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section</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/section</w:t>
      </w:r>
      <w:r>
        <w:rPr>
          <w:rStyle w:val="highgt1"/>
          <w:rFonts w:ascii="Consolas" w:hAnsi="Consolas" w:cs="Consolas"/>
          <w:sz w:val="21"/>
          <w:szCs w:val="21"/>
        </w:rPr>
        <w:t>&gt;</w:t>
      </w:r>
    </w:p>
    <w:p w:rsidR="00672E1F" w:rsidRDefault="0016480F" w:rsidP="00672E1F">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14" style="width:0;height:0" o:hralign="center" o:hrstd="t" o:hr="t" fillcolor="#a0a0a0" stroked="f"/>
        </w:pict>
      </w:r>
    </w:p>
    <w:p w:rsidR="00672E1F" w:rsidRDefault="00672E1F" w:rsidP="00672E1F">
      <w:pPr>
        <w:pStyle w:val="Heading2"/>
        <w:rPr>
          <w:rFonts w:cs="Helvetica"/>
          <w:color w:val="333333"/>
        </w:rPr>
      </w:pPr>
      <w:r>
        <w:rPr>
          <w:rFonts w:cs="Helvetica"/>
          <w:color w:val="333333"/>
        </w:rPr>
        <w:t>Close Empty HTML Elements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In HTML5, it is optional to close empty elements.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This is allowed:</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meta</w:t>
      </w:r>
      <w:proofErr w:type="gramEnd"/>
      <w:r>
        <w:rPr>
          <w:rFonts w:ascii="Consolas" w:hAnsi="Consolas" w:cs="Consolas"/>
          <w:color w:val="000000"/>
          <w:sz w:val="21"/>
          <w:szCs w:val="21"/>
        </w:rPr>
        <w:t xml:space="preserve"> </w:t>
      </w:r>
      <w:r>
        <w:rPr>
          <w:rStyle w:val="highatt1"/>
          <w:rFonts w:ascii="Consolas" w:hAnsi="Consolas" w:cs="Consolas"/>
          <w:sz w:val="21"/>
          <w:szCs w:val="21"/>
        </w:rPr>
        <w:t>charset=</w:t>
      </w:r>
      <w:r>
        <w:rPr>
          <w:rStyle w:val="highval1"/>
          <w:rFonts w:ascii="Consolas" w:hAnsi="Consolas" w:cs="Consolas"/>
          <w:sz w:val="21"/>
          <w:szCs w:val="21"/>
        </w:rPr>
        <w:t>"utf-8"</w:t>
      </w:r>
      <w:r>
        <w:rPr>
          <w:rStyle w:val="highgt1"/>
          <w:rFonts w:ascii="Consolas" w:hAnsi="Consolas" w:cs="Consolas"/>
          <w:sz w:val="21"/>
          <w:szCs w:val="21"/>
        </w:rPr>
        <w:t>&gt;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This is also allowed:</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meta</w:t>
      </w:r>
      <w:proofErr w:type="gramEnd"/>
      <w:r>
        <w:rPr>
          <w:rFonts w:ascii="Consolas" w:hAnsi="Consolas" w:cs="Consolas"/>
          <w:color w:val="000000"/>
          <w:sz w:val="21"/>
          <w:szCs w:val="21"/>
        </w:rPr>
        <w:t xml:space="preserve"> </w:t>
      </w:r>
      <w:r>
        <w:rPr>
          <w:rStyle w:val="highatt1"/>
          <w:rFonts w:ascii="Consolas" w:hAnsi="Consolas" w:cs="Consolas"/>
          <w:sz w:val="21"/>
          <w:szCs w:val="21"/>
        </w:rPr>
        <w:t>charset=</w:t>
      </w:r>
      <w:r>
        <w:rPr>
          <w:rStyle w:val="highval1"/>
          <w:rFonts w:ascii="Consolas" w:hAnsi="Consolas" w:cs="Consolas"/>
          <w:sz w:val="21"/>
          <w:szCs w:val="21"/>
        </w:rPr>
        <w:t>"utf-8"</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The slash (/) is required in XHTML and XML.</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If you expect XML software to access your page, it might be a good idea to keep it. </w:t>
      </w:r>
    </w:p>
    <w:p w:rsidR="00672E1F" w:rsidRDefault="0016480F" w:rsidP="00672E1F">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15" style="width:0;height:0" o:hralign="center" o:hrstd="t" o:hr="t" fillcolor="#a0a0a0" stroked="f"/>
        </w:pict>
      </w:r>
    </w:p>
    <w:p w:rsidR="00672E1F" w:rsidRDefault="00672E1F" w:rsidP="00672E1F">
      <w:pPr>
        <w:pStyle w:val="Heading2"/>
        <w:rPr>
          <w:rFonts w:cs="Helvetica"/>
          <w:color w:val="333333"/>
        </w:rPr>
      </w:pPr>
      <w:r>
        <w:rPr>
          <w:rFonts w:cs="Helvetica"/>
          <w:color w:val="333333"/>
        </w:rPr>
        <w:t>Use Lower Case Attribute Names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HTML5 allows mixing uppercase and lowercase letters in attribute names.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We recommend using lowercase attribute names:</w:t>
      </w:r>
    </w:p>
    <w:p w:rsidR="00672E1F" w:rsidRDefault="00672E1F" w:rsidP="00774315">
      <w:pPr>
        <w:numPr>
          <w:ilvl w:val="0"/>
          <w:numId w:val="3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Mixing uppercase and lowercase names is bad</w:t>
      </w:r>
    </w:p>
    <w:p w:rsidR="00672E1F" w:rsidRDefault="00672E1F" w:rsidP="00774315">
      <w:pPr>
        <w:numPr>
          <w:ilvl w:val="0"/>
          <w:numId w:val="3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Developers are used to use lowercase names (as in XHTML)</w:t>
      </w:r>
    </w:p>
    <w:p w:rsidR="00672E1F" w:rsidRDefault="00672E1F" w:rsidP="00774315">
      <w:pPr>
        <w:numPr>
          <w:ilvl w:val="0"/>
          <w:numId w:val="3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Lowercase look cleaner</w:t>
      </w:r>
    </w:p>
    <w:p w:rsidR="00672E1F" w:rsidRDefault="00672E1F" w:rsidP="00774315">
      <w:pPr>
        <w:numPr>
          <w:ilvl w:val="0"/>
          <w:numId w:val="3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Lowercase are easier to write</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Looking bad:</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"menu"</w:t>
      </w:r>
      <w:r>
        <w:rPr>
          <w:rStyle w:val="highgt1"/>
          <w:rFonts w:ascii="Consolas" w:hAnsi="Consolas" w:cs="Consolas"/>
          <w:sz w:val="21"/>
          <w:szCs w:val="21"/>
        </w:rPr>
        <w:t>&gt;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Looking good:</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"menu"</w:t>
      </w:r>
      <w:r>
        <w:rPr>
          <w:rStyle w:val="highgt1"/>
          <w:rFonts w:ascii="Consolas" w:hAnsi="Consolas" w:cs="Consolas"/>
          <w:sz w:val="21"/>
          <w:szCs w:val="21"/>
        </w:rPr>
        <w:t>&gt;</w:t>
      </w:r>
    </w:p>
    <w:p w:rsidR="00672E1F" w:rsidRDefault="0016480F" w:rsidP="00672E1F">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16" style="width:0;height:0" o:hralign="center" o:hrstd="t" o:hr="t" fillcolor="#a0a0a0" stroked="f"/>
        </w:pict>
      </w:r>
    </w:p>
    <w:p w:rsidR="00672E1F" w:rsidRDefault="00672E1F" w:rsidP="00672E1F">
      <w:pPr>
        <w:pStyle w:val="Heading2"/>
        <w:rPr>
          <w:rFonts w:cs="Helvetica"/>
          <w:color w:val="333333"/>
        </w:rPr>
      </w:pPr>
      <w:r>
        <w:rPr>
          <w:rFonts w:cs="Helvetica"/>
          <w:color w:val="333333"/>
        </w:rPr>
        <w:t>Quote Attribute Values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HTML5 allows attribute values without quotes.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We recommend quoting attribute values:</w:t>
      </w:r>
    </w:p>
    <w:p w:rsidR="00672E1F" w:rsidRDefault="00672E1F" w:rsidP="00774315">
      <w:pPr>
        <w:numPr>
          <w:ilvl w:val="0"/>
          <w:numId w:val="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You have to use quotes if the value contains spaces</w:t>
      </w:r>
    </w:p>
    <w:p w:rsidR="00672E1F" w:rsidRDefault="00672E1F" w:rsidP="00774315">
      <w:pPr>
        <w:numPr>
          <w:ilvl w:val="0"/>
          <w:numId w:val="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Mixing styles is never good</w:t>
      </w:r>
    </w:p>
    <w:p w:rsidR="00672E1F" w:rsidRDefault="00672E1F" w:rsidP="00774315">
      <w:pPr>
        <w:numPr>
          <w:ilvl w:val="0"/>
          <w:numId w:val="3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Quoted values are easier to read</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This will not work, because the value contains spaces:</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table striped&gt;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This will work:</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Fonts w:ascii="Consolas" w:hAnsi="Consolas" w:cs="Consolas"/>
          <w:color w:val="000000"/>
          <w:sz w:val="21"/>
          <w:szCs w:val="21"/>
        </w:rPr>
        <w:t xml:space="preserve"> </w:t>
      </w:r>
      <w:r>
        <w:rPr>
          <w:rStyle w:val="highatt1"/>
          <w:rFonts w:ascii="Consolas" w:hAnsi="Consolas" w:cs="Consolas"/>
          <w:sz w:val="21"/>
          <w:szCs w:val="21"/>
        </w:rPr>
        <w:t>class=</w:t>
      </w:r>
      <w:r>
        <w:rPr>
          <w:rStyle w:val="highval1"/>
          <w:rFonts w:ascii="Consolas" w:hAnsi="Consolas" w:cs="Consolas"/>
          <w:sz w:val="21"/>
          <w:szCs w:val="21"/>
        </w:rPr>
        <w:t>"table striped"</w:t>
      </w:r>
      <w:r>
        <w:rPr>
          <w:rStyle w:val="highgt1"/>
          <w:rFonts w:ascii="Consolas" w:hAnsi="Consolas" w:cs="Consolas"/>
          <w:sz w:val="21"/>
          <w:szCs w:val="21"/>
        </w:rPr>
        <w:t>&gt;</w:t>
      </w:r>
    </w:p>
    <w:p w:rsidR="00672E1F" w:rsidRDefault="0016480F" w:rsidP="00672E1F">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17" style="width:0;height:0" o:hralign="center" o:hrstd="t" o:hr="t" fillcolor="#a0a0a0" stroked="f"/>
        </w:pict>
      </w:r>
    </w:p>
    <w:p w:rsidR="00672E1F" w:rsidRDefault="00672E1F" w:rsidP="00672E1F">
      <w:pPr>
        <w:pStyle w:val="Heading2"/>
        <w:rPr>
          <w:rFonts w:cs="Helvetica"/>
          <w:color w:val="333333"/>
        </w:rPr>
      </w:pPr>
      <w:r>
        <w:rPr>
          <w:rFonts w:cs="Helvetica"/>
          <w:color w:val="333333"/>
        </w:rPr>
        <w:t>Image Attributes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Always use the </w:t>
      </w:r>
      <w:r>
        <w:rPr>
          <w:rStyle w:val="Strong"/>
          <w:rFonts w:ascii="Helvetica" w:hAnsi="Helvetica" w:cs="Helvetica"/>
          <w:color w:val="333333"/>
          <w:sz w:val="21"/>
          <w:szCs w:val="21"/>
        </w:rPr>
        <w:t>alt</w:t>
      </w:r>
      <w:r>
        <w:rPr>
          <w:rFonts w:ascii="Helvetica" w:hAnsi="Helvetica" w:cs="Helvetica"/>
          <w:color w:val="333333"/>
          <w:sz w:val="21"/>
          <w:szCs w:val="21"/>
        </w:rPr>
        <w:t xml:space="preserve"> attribute with images. It is important when the image cannot be viewed.</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"html5.gif"</w:t>
      </w:r>
      <w:r>
        <w:rPr>
          <w:rFonts w:ascii="Consolas" w:hAnsi="Consolas" w:cs="Consolas"/>
          <w:color w:val="000000"/>
          <w:sz w:val="21"/>
          <w:szCs w:val="21"/>
        </w:rPr>
        <w:t xml:space="preserve"> </w:t>
      </w:r>
      <w:r>
        <w:rPr>
          <w:rStyle w:val="Strong"/>
          <w:rFonts w:ascii="Consolas" w:hAnsi="Consolas" w:cs="Consolas"/>
          <w:color w:val="DC143C"/>
          <w:sz w:val="21"/>
          <w:szCs w:val="21"/>
        </w:rPr>
        <w:t>alt=</w:t>
      </w:r>
      <w:r>
        <w:rPr>
          <w:rStyle w:val="highval1"/>
          <w:rFonts w:ascii="Consolas" w:hAnsi="Consolas" w:cs="Consolas"/>
          <w:b/>
          <w:bCs/>
          <w:sz w:val="21"/>
          <w:szCs w:val="21"/>
        </w:rPr>
        <w:t>"HTML5"</w:t>
      </w:r>
      <w:r>
        <w:rPr>
          <w:rFonts w:ascii="Consolas" w:hAnsi="Consolas" w:cs="Consolas"/>
          <w:color w:val="000000"/>
          <w:sz w:val="21"/>
          <w:szCs w:val="21"/>
        </w:rPr>
        <w:t xml:space="preserve"> style=</w:t>
      </w:r>
      <w:r>
        <w:rPr>
          <w:rStyle w:val="highval1"/>
          <w:rFonts w:ascii="Consolas" w:hAnsi="Consolas" w:cs="Consolas"/>
          <w:sz w:val="21"/>
          <w:szCs w:val="21"/>
        </w:rPr>
        <w:t>"width</w:t>
      </w:r>
      <w:proofErr w:type="gramStart"/>
      <w:r>
        <w:rPr>
          <w:rStyle w:val="highval1"/>
          <w:rFonts w:ascii="Consolas" w:hAnsi="Consolas" w:cs="Consolas"/>
          <w:sz w:val="21"/>
          <w:szCs w:val="21"/>
        </w:rPr>
        <w:t>:128px</w:t>
      </w:r>
      <w:proofErr w:type="gramEnd"/>
      <w:r>
        <w:rPr>
          <w:rStyle w:val="highval1"/>
          <w:rFonts w:ascii="Consolas" w:hAnsi="Consolas" w:cs="Consolas"/>
          <w:sz w:val="21"/>
          <w:szCs w:val="21"/>
        </w:rPr>
        <w:t>;height:128px"</w:t>
      </w:r>
      <w:r>
        <w:rPr>
          <w:rStyle w:val="highgt1"/>
          <w:rFonts w:ascii="Consolas" w:hAnsi="Consolas" w:cs="Consolas"/>
          <w:sz w:val="21"/>
          <w:szCs w:val="21"/>
        </w:rPr>
        <w:t>&gt;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Always define image size. It reduces flickering because the browser can reserve space for images before they are loaded.</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"html5.gif"</w:t>
      </w:r>
      <w:r>
        <w:rPr>
          <w:rFonts w:ascii="Consolas" w:hAnsi="Consolas" w:cs="Consolas"/>
          <w:color w:val="000000"/>
          <w:sz w:val="21"/>
          <w:szCs w:val="21"/>
        </w:rPr>
        <w:t xml:space="preserve"> </w:t>
      </w:r>
      <w:r>
        <w:rPr>
          <w:rStyle w:val="highatt1"/>
          <w:rFonts w:ascii="Consolas" w:hAnsi="Consolas" w:cs="Consolas"/>
          <w:sz w:val="21"/>
          <w:szCs w:val="21"/>
        </w:rPr>
        <w:t>alt=</w:t>
      </w:r>
      <w:r>
        <w:rPr>
          <w:rStyle w:val="highval1"/>
          <w:rFonts w:ascii="Consolas" w:hAnsi="Consolas" w:cs="Consolas"/>
          <w:sz w:val="21"/>
          <w:szCs w:val="21"/>
        </w:rPr>
        <w:t>"HTML5"</w:t>
      </w:r>
      <w:r>
        <w:rPr>
          <w:rFonts w:ascii="Consolas" w:hAnsi="Consolas" w:cs="Consolas"/>
          <w:color w:val="000000"/>
          <w:sz w:val="21"/>
          <w:szCs w:val="21"/>
        </w:rPr>
        <w:t xml:space="preserve"> </w:t>
      </w:r>
      <w:r>
        <w:rPr>
          <w:rStyle w:val="Strong"/>
          <w:rFonts w:ascii="Consolas" w:hAnsi="Consolas" w:cs="Consolas"/>
          <w:color w:val="DC143C"/>
          <w:sz w:val="21"/>
          <w:szCs w:val="21"/>
        </w:rPr>
        <w:t>style=</w:t>
      </w:r>
      <w:r>
        <w:rPr>
          <w:rStyle w:val="highval1"/>
          <w:rFonts w:ascii="Consolas" w:hAnsi="Consolas" w:cs="Consolas"/>
          <w:b/>
          <w:bCs/>
          <w:sz w:val="21"/>
          <w:szCs w:val="21"/>
        </w:rPr>
        <w:t>"width</w:t>
      </w:r>
      <w:proofErr w:type="gramStart"/>
      <w:r>
        <w:rPr>
          <w:rStyle w:val="highval1"/>
          <w:rFonts w:ascii="Consolas" w:hAnsi="Consolas" w:cs="Consolas"/>
          <w:b/>
          <w:bCs/>
          <w:sz w:val="21"/>
          <w:szCs w:val="21"/>
        </w:rPr>
        <w:t>:128px</w:t>
      </w:r>
      <w:proofErr w:type="gramEnd"/>
      <w:r>
        <w:rPr>
          <w:rStyle w:val="highval1"/>
          <w:rFonts w:ascii="Consolas" w:hAnsi="Consolas" w:cs="Consolas"/>
          <w:b/>
          <w:bCs/>
          <w:sz w:val="21"/>
          <w:szCs w:val="21"/>
        </w:rPr>
        <w:t>;height:128px</w:t>
      </w:r>
      <w:r>
        <w:rPr>
          <w:rFonts w:ascii="Consolas" w:hAnsi="Consolas" w:cs="Consolas"/>
          <w:color w:val="000000"/>
          <w:sz w:val="21"/>
          <w:szCs w:val="21"/>
        </w:rPr>
        <w:t>"</w:t>
      </w:r>
      <w:r>
        <w:rPr>
          <w:rStyle w:val="highgt1"/>
          <w:rFonts w:ascii="Consolas" w:hAnsi="Consolas" w:cs="Consolas"/>
          <w:sz w:val="21"/>
          <w:szCs w:val="21"/>
        </w:rPr>
        <w:t>&gt;</w:t>
      </w:r>
    </w:p>
    <w:p w:rsidR="00672E1F" w:rsidRDefault="0016480F" w:rsidP="00672E1F">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18" style="width:0;height:0" o:hralign="center" o:hrstd="t" o:hr="t" fillcolor="#a0a0a0" stroked="f"/>
        </w:pict>
      </w:r>
    </w:p>
    <w:p w:rsidR="00672E1F" w:rsidRDefault="00672E1F" w:rsidP="00672E1F">
      <w:pPr>
        <w:pStyle w:val="Heading2"/>
        <w:rPr>
          <w:rFonts w:cs="Helvetica"/>
          <w:color w:val="333333"/>
        </w:rPr>
      </w:pPr>
      <w:r>
        <w:rPr>
          <w:rFonts w:cs="Helvetica"/>
          <w:color w:val="333333"/>
        </w:rPr>
        <w:t>Spaces and Equal Signs</w:t>
      </w:r>
    </w:p>
    <w:p w:rsidR="00672E1F" w:rsidRDefault="00672E1F" w:rsidP="00672E1F">
      <w:pPr>
        <w:pStyle w:val="NormalWeb"/>
        <w:rPr>
          <w:rFonts w:ascii="Helvetica" w:hAnsi="Helvetica" w:cs="Helvetica"/>
          <w:color w:val="333333"/>
          <w:sz w:val="21"/>
          <w:szCs w:val="21"/>
        </w:rPr>
      </w:pPr>
      <w:proofErr w:type="gramStart"/>
      <w:r>
        <w:rPr>
          <w:rFonts w:ascii="Helvetica" w:hAnsi="Helvetica" w:cs="Helvetica"/>
          <w:color w:val="333333"/>
          <w:sz w:val="21"/>
          <w:szCs w:val="21"/>
        </w:rPr>
        <w:t>Spaces around equal signs is</w:t>
      </w:r>
      <w:proofErr w:type="gramEnd"/>
      <w:r>
        <w:rPr>
          <w:rFonts w:ascii="Helvetica" w:hAnsi="Helvetica" w:cs="Helvetica"/>
          <w:color w:val="333333"/>
          <w:sz w:val="21"/>
          <w:szCs w:val="21"/>
        </w:rPr>
        <w:t xml:space="preserve"> legal:</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lastRenderedPageBreak/>
        <w:t>&lt;</w:t>
      </w:r>
      <w:r>
        <w:rPr>
          <w:rStyle w:val="highele1"/>
          <w:rFonts w:ascii="Consolas" w:hAnsi="Consolas" w:cs="Consolas"/>
          <w:sz w:val="21"/>
          <w:szCs w:val="21"/>
        </w:rPr>
        <w:t>link</w:t>
      </w:r>
      <w:r>
        <w:rPr>
          <w:rFonts w:ascii="Consolas" w:hAnsi="Consolas" w:cs="Consolas"/>
          <w:color w:val="000000"/>
          <w:sz w:val="21"/>
          <w:szCs w:val="21"/>
        </w:rPr>
        <w:t xml:space="preserve"> </w:t>
      </w:r>
      <w:r>
        <w:rPr>
          <w:rStyle w:val="highatt1"/>
          <w:rFonts w:ascii="Consolas" w:hAnsi="Consolas" w:cs="Consolas"/>
          <w:sz w:val="21"/>
          <w:szCs w:val="21"/>
        </w:rPr>
        <w:t>rel =</w:t>
      </w:r>
      <w:r>
        <w:rPr>
          <w:rStyle w:val="highval1"/>
          <w:rFonts w:ascii="Consolas" w:hAnsi="Consolas" w:cs="Consolas"/>
          <w:sz w:val="21"/>
          <w:szCs w:val="21"/>
        </w:rPr>
        <w:t xml:space="preserve"> "stylesheet"</w:t>
      </w:r>
      <w:r>
        <w:rPr>
          <w:rFonts w:ascii="Consolas" w:hAnsi="Consolas" w:cs="Consolas"/>
          <w:color w:val="000000"/>
          <w:sz w:val="21"/>
          <w:szCs w:val="21"/>
        </w:rPr>
        <w:t xml:space="preserve"> </w:t>
      </w:r>
      <w:r>
        <w:rPr>
          <w:rStyle w:val="highatt1"/>
          <w:rFonts w:ascii="Consolas" w:hAnsi="Consolas" w:cs="Consolas"/>
          <w:sz w:val="21"/>
          <w:szCs w:val="21"/>
        </w:rPr>
        <w:t>href =</w:t>
      </w:r>
      <w:r>
        <w:rPr>
          <w:rStyle w:val="highval1"/>
          <w:rFonts w:ascii="Consolas" w:hAnsi="Consolas" w:cs="Consolas"/>
          <w:sz w:val="21"/>
          <w:szCs w:val="21"/>
        </w:rPr>
        <w:t xml:space="preserve"> "styles.css"</w:t>
      </w:r>
      <w:r>
        <w:rPr>
          <w:rStyle w:val="highgt1"/>
          <w:rFonts w:ascii="Consolas" w:hAnsi="Consolas" w:cs="Consolas"/>
          <w:sz w:val="21"/>
          <w:szCs w:val="21"/>
        </w:rPr>
        <w:t>&gt;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But space-less is easier to read, and </w:t>
      </w:r>
      <w:proofErr w:type="gramStart"/>
      <w:r>
        <w:rPr>
          <w:rFonts w:ascii="Helvetica" w:hAnsi="Helvetica" w:cs="Helvetica"/>
          <w:color w:val="333333"/>
          <w:sz w:val="21"/>
          <w:szCs w:val="21"/>
        </w:rPr>
        <w:t>groups</w:t>
      </w:r>
      <w:proofErr w:type="gramEnd"/>
      <w:r>
        <w:rPr>
          <w:rFonts w:ascii="Helvetica" w:hAnsi="Helvetica" w:cs="Helvetica"/>
          <w:color w:val="333333"/>
          <w:sz w:val="21"/>
          <w:szCs w:val="21"/>
        </w:rPr>
        <w:t xml:space="preserve"> entities better together:</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link</w:t>
      </w:r>
      <w:r>
        <w:rPr>
          <w:rFonts w:ascii="Consolas" w:hAnsi="Consolas" w:cs="Consolas"/>
          <w:color w:val="000000"/>
          <w:sz w:val="21"/>
          <w:szCs w:val="21"/>
        </w:rPr>
        <w:t xml:space="preserve"> </w:t>
      </w:r>
      <w:r>
        <w:rPr>
          <w:rStyle w:val="highatt1"/>
          <w:rFonts w:ascii="Consolas" w:hAnsi="Consolas" w:cs="Consolas"/>
          <w:sz w:val="21"/>
          <w:szCs w:val="21"/>
        </w:rPr>
        <w:t>rel=</w:t>
      </w:r>
      <w:r>
        <w:rPr>
          <w:rStyle w:val="highval1"/>
          <w:rFonts w:ascii="Consolas" w:hAnsi="Consolas" w:cs="Consolas"/>
          <w:sz w:val="21"/>
          <w:szCs w:val="21"/>
        </w:rPr>
        <w:t>"stylesheet"</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"styles.css"</w:t>
      </w:r>
      <w:r>
        <w:rPr>
          <w:rStyle w:val="highgt1"/>
          <w:rFonts w:ascii="Consolas" w:hAnsi="Consolas" w:cs="Consolas"/>
          <w:sz w:val="21"/>
          <w:szCs w:val="21"/>
        </w:rPr>
        <w:t>&gt;</w:t>
      </w:r>
    </w:p>
    <w:p w:rsidR="00672E1F" w:rsidRDefault="0016480F" w:rsidP="00672E1F">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19" style="width:0;height:0" o:hralign="center" o:hrstd="t" o:hr="t" fillcolor="#a0a0a0" stroked="f"/>
        </w:pict>
      </w:r>
    </w:p>
    <w:p w:rsidR="00672E1F" w:rsidRDefault="00672E1F" w:rsidP="00672E1F">
      <w:pPr>
        <w:pStyle w:val="Heading2"/>
        <w:rPr>
          <w:rFonts w:cs="Helvetica"/>
          <w:color w:val="333333"/>
        </w:rPr>
      </w:pPr>
      <w:r>
        <w:rPr>
          <w:rFonts w:cs="Helvetica"/>
          <w:color w:val="333333"/>
        </w:rPr>
        <w:t>Avoid Long Code Lines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When using an HTML editor, it is inconvenient to scroll right and left to read the HTML code.</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Try to avoid code lines longer than 80 characters.</w:t>
      </w:r>
    </w:p>
    <w:p w:rsidR="00672E1F" w:rsidRDefault="0016480F" w:rsidP="00672E1F">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20" style="width:0;height:0" o:hralign="center" o:hrstd="t" o:hr="t" fillcolor="#a0a0a0" stroked="f"/>
        </w:pict>
      </w:r>
    </w:p>
    <w:p w:rsidR="00672E1F" w:rsidRDefault="00672E1F" w:rsidP="00672E1F">
      <w:pPr>
        <w:pStyle w:val="Heading2"/>
        <w:rPr>
          <w:rFonts w:cs="Helvetica"/>
          <w:color w:val="333333"/>
        </w:rPr>
      </w:pPr>
      <w:r>
        <w:rPr>
          <w:rFonts w:cs="Helvetica"/>
          <w:color w:val="333333"/>
        </w:rPr>
        <w:t>Blank Lines and Indentation</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Do not add blank lines without a reason.</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For readability, add blank lines to separate large or logical code blocks.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For readability, add 2 spaces of indentation. </w:t>
      </w:r>
      <w:proofErr w:type="gramStart"/>
      <w:r>
        <w:rPr>
          <w:rFonts w:ascii="Helvetica" w:hAnsi="Helvetica" w:cs="Helvetica"/>
          <w:color w:val="333333"/>
          <w:sz w:val="21"/>
          <w:szCs w:val="21"/>
        </w:rPr>
        <w:t>Do not use</w:t>
      </w:r>
      <w:proofErr w:type="gramEnd"/>
      <w:r>
        <w:rPr>
          <w:rFonts w:ascii="Helvetica" w:hAnsi="Helvetica" w:cs="Helvetica"/>
          <w:color w:val="333333"/>
          <w:sz w:val="21"/>
          <w:szCs w:val="21"/>
        </w:rPr>
        <w:t xml:space="preserve"> TAB.</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Do not use unnecessary blank lines and indentation. It is not necessary to use blank lines between short and related items. It is not necessary to indent every element: </w:t>
      </w:r>
    </w:p>
    <w:p w:rsidR="00672E1F" w:rsidRDefault="00672E1F" w:rsidP="00672E1F">
      <w:pPr>
        <w:pStyle w:val="Heading2"/>
        <w:shd w:val="clear" w:color="auto" w:fill="F1F1F1"/>
        <w:spacing w:before="15"/>
        <w:rPr>
          <w:rFonts w:cs="Helvetica"/>
          <w:color w:val="555555"/>
          <w:sz w:val="30"/>
          <w:szCs w:val="30"/>
        </w:rPr>
      </w:pPr>
      <w:r>
        <w:rPr>
          <w:rFonts w:cs="Helvetica"/>
          <w:color w:val="555555"/>
          <w:sz w:val="30"/>
          <w:szCs w:val="30"/>
        </w:rPr>
        <w:t>Unnecessary:</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body</w:t>
      </w:r>
      <w:proofErr w:type="gramEnd"/>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Famous Cities</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Tokyo</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    Tokyo is the capital of Japan, the center of the Greater Tokyo Area,</w:t>
      </w:r>
      <w:r>
        <w:rPr>
          <w:rFonts w:ascii="Consolas" w:hAnsi="Consolas" w:cs="Consolas"/>
          <w:color w:val="000000"/>
          <w:sz w:val="21"/>
          <w:szCs w:val="21"/>
        </w:rPr>
        <w:br/>
        <w:t>    and the most populous metropolitan area in the world.</w:t>
      </w:r>
      <w:r>
        <w:rPr>
          <w:rFonts w:ascii="Consolas" w:hAnsi="Consolas" w:cs="Consolas"/>
          <w:color w:val="000000"/>
          <w:sz w:val="21"/>
          <w:szCs w:val="21"/>
        </w:rPr>
        <w:br/>
        <w:t>    It is the seat of the Japanese government and the Imperial Palace,</w:t>
      </w:r>
      <w:r>
        <w:rPr>
          <w:rFonts w:ascii="Consolas" w:hAnsi="Consolas" w:cs="Consolas"/>
          <w:color w:val="000000"/>
          <w:sz w:val="21"/>
          <w:szCs w:val="21"/>
        </w:rPr>
        <w:br/>
        <w:t>    and the home of the Japanese Imperial Family.</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p>
    <w:p w:rsidR="00672E1F" w:rsidRDefault="00672E1F" w:rsidP="00672E1F">
      <w:pPr>
        <w:pStyle w:val="Heading2"/>
        <w:shd w:val="clear" w:color="auto" w:fill="F1F1F1"/>
        <w:spacing w:before="15"/>
        <w:rPr>
          <w:rFonts w:cs="Helvetica"/>
          <w:color w:val="555555"/>
          <w:sz w:val="30"/>
          <w:szCs w:val="30"/>
        </w:rPr>
      </w:pPr>
      <w:r>
        <w:rPr>
          <w:rFonts w:cs="Helvetica"/>
          <w:color w:val="555555"/>
          <w:sz w:val="30"/>
          <w:szCs w:val="30"/>
        </w:rPr>
        <w:t>Better:</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body</w:t>
      </w:r>
      <w:proofErr w:type="gramEnd"/>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Famous Cities</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t>Tokyo</w:t>
      </w:r>
      <w:r>
        <w:rPr>
          <w:rStyle w:val="highlt1"/>
          <w:rFonts w:ascii="Consolas" w:hAnsi="Consolas" w:cs="Consolas"/>
          <w:sz w:val="21"/>
          <w:szCs w:val="21"/>
        </w:rPr>
        <w:t>&lt;</w:t>
      </w:r>
      <w:r>
        <w:rPr>
          <w:rStyle w:val="highele1"/>
          <w:rFonts w:ascii="Consolas" w:hAnsi="Consolas" w:cs="Consolas"/>
          <w:sz w:val="21"/>
          <w:szCs w:val="21"/>
        </w:rPr>
        <w:t>/h2</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lastRenderedPageBreak/>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t>Tokyo is the capital of Japan, the center of the Greater Tokyo Area,</w:t>
      </w:r>
      <w:r>
        <w:rPr>
          <w:rFonts w:ascii="Consolas" w:hAnsi="Consolas" w:cs="Consolas"/>
          <w:color w:val="000000"/>
          <w:sz w:val="21"/>
          <w:szCs w:val="21"/>
        </w:rPr>
        <w:br/>
        <w:t>and the most populous metropolitan area in the world.</w:t>
      </w:r>
      <w:r>
        <w:rPr>
          <w:rFonts w:ascii="Consolas" w:hAnsi="Consolas" w:cs="Consolas"/>
          <w:color w:val="000000"/>
          <w:sz w:val="21"/>
          <w:szCs w:val="21"/>
        </w:rPr>
        <w:br/>
        <w:t>It is the seat of the Japanese government and the Imperial Palace</w:t>
      </w:r>
      <w:proofErr w:type="gramStart"/>
      <w:r>
        <w:rPr>
          <w:rFonts w:ascii="Consolas" w:hAnsi="Consolas" w:cs="Consolas"/>
          <w:color w:val="000000"/>
          <w:sz w:val="21"/>
          <w:szCs w:val="21"/>
        </w:rPr>
        <w:t>,</w:t>
      </w:r>
      <w:proofErr w:type="gramEnd"/>
      <w:r>
        <w:rPr>
          <w:rFonts w:ascii="Consolas" w:hAnsi="Consolas" w:cs="Consolas"/>
          <w:color w:val="000000"/>
          <w:sz w:val="21"/>
          <w:szCs w:val="21"/>
        </w:rPr>
        <w:br/>
        <w:t>and the home of the Japanese Imperial Family.</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p>
    <w:p w:rsidR="00672E1F" w:rsidRDefault="00672E1F" w:rsidP="00672E1F">
      <w:pPr>
        <w:pStyle w:val="Heading2"/>
        <w:shd w:val="clear" w:color="auto" w:fill="F1F1F1"/>
        <w:spacing w:before="15"/>
        <w:rPr>
          <w:rFonts w:cs="Helvetica"/>
          <w:color w:val="555555"/>
          <w:sz w:val="30"/>
          <w:szCs w:val="30"/>
        </w:rPr>
      </w:pPr>
      <w:r>
        <w:rPr>
          <w:rFonts w:cs="Helvetica"/>
          <w:color w:val="555555"/>
          <w:sz w:val="30"/>
          <w:szCs w:val="30"/>
        </w:rPr>
        <w:t>Table Example:</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table</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Name</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t>Description</w:t>
      </w:r>
      <w:r>
        <w:rPr>
          <w:rStyle w:val="highlt1"/>
          <w:rFonts w:ascii="Consolas" w:hAnsi="Consolas" w:cs="Consolas"/>
          <w:sz w:val="21"/>
          <w:szCs w:val="21"/>
        </w:rPr>
        <w:t>&lt;</w:t>
      </w:r>
      <w:r>
        <w:rPr>
          <w:rStyle w:val="highele1"/>
          <w:rFonts w:ascii="Consolas" w:hAnsi="Consolas" w:cs="Consolas"/>
          <w:sz w:val="21"/>
          <w:szCs w:val="21"/>
        </w:rPr>
        <w:t>/th</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A</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Description of A</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B</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t>Description of B</w:t>
      </w:r>
      <w:r>
        <w:rPr>
          <w:rStyle w:val="highlt1"/>
          <w:rFonts w:ascii="Consolas" w:hAnsi="Consolas" w:cs="Consolas"/>
          <w:sz w:val="21"/>
          <w:szCs w:val="21"/>
        </w:rPr>
        <w:t>&lt;</w:t>
      </w:r>
      <w:r>
        <w:rPr>
          <w:rStyle w:val="highele1"/>
          <w:rFonts w:ascii="Consolas" w:hAnsi="Consolas" w:cs="Consolas"/>
          <w:sz w:val="21"/>
          <w:szCs w:val="21"/>
        </w:rPr>
        <w:t>/td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/tr</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/table</w:t>
      </w:r>
      <w:r>
        <w:rPr>
          <w:rStyle w:val="highgt1"/>
          <w:rFonts w:ascii="Consolas" w:hAnsi="Consolas" w:cs="Consolas"/>
          <w:sz w:val="21"/>
          <w:szCs w:val="21"/>
        </w:rPr>
        <w:t>&gt;</w:t>
      </w:r>
    </w:p>
    <w:p w:rsidR="00672E1F" w:rsidRDefault="00672E1F" w:rsidP="00672E1F">
      <w:pPr>
        <w:pStyle w:val="Heading2"/>
        <w:shd w:val="clear" w:color="auto" w:fill="F1F1F1"/>
        <w:spacing w:before="15"/>
        <w:rPr>
          <w:rFonts w:cs="Helvetica"/>
          <w:color w:val="555555"/>
          <w:sz w:val="30"/>
          <w:szCs w:val="30"/>
        </w:rPr>
      </w:pPr>
      <w:r>
        <w:rPr>
          <w:rFonts w:cs="Helvetica"/>
          <w:color w:val="555555"/>
          <w:sz w:val="30"/>
          <w:szCs w:val="30"/>
        </w:rPr>
        <w:t>List Example:</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ol</w:t>
      </w:r>
      <w:proofErr w:type="gramEnd"/>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London</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Paris</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t>Tokyo</w:t>
      </w:r>
      <w:r>
        <w:rPr>
          <w:rStyle w:val="highlt1"/>
          <w:rFonts w:ascii="Consolas" w:hAnsi="Consolas" w:cs="Consolas"/>
          <w:sz w:val="21"/>
          <w:szCs w:val="21"/>
        </w:rPr>
        <w:t>&lt;</w:t>
      </w:r>
      <w:r>
        <w:rPr>
          <w:rStyle w:val="highele1"/>
          <w:rFonts w:ascii="Consolas" w:hAnsi="Consolas" w:cs="Consolas"/>
          <w:sz w:val="21"/>
          <w:szCs w:val="21"/>
        </w:rPr>
        <w:t>/li</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/ol</w:t>
      </w:r>
      <w:r>
        <w:rPr>
          <w:rStyle w:val="highgt1"/>
          <w:rFonts w:ascii="Consolas" w:hAnsi="Consolas" w:cs="Consolas"/>
          <w:sz w:val="21"/>
          <w:szCs w:val="21"/>
        </w:rPr>
        <w:t>&gt;</w:t>
      </w:r>
    </w:p>
    <w:p w:rsidR="00672E1F" w:rsidRDefault="0016480F" w:rsidP="00672E1F">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21" style="width:0;height:0" o:hralign="center" o:hrstd="t" o:hr="t" fillcolor="#a0a0a0" stroked="f"/>
        </w:pict>
      </w:r>
    </w:p>
    <w:p w:rsidR="00672E1F" w:rsidRDefault="00672E1F" w:rsidP="00672E1F">
      <w:pPr>
        <w:pStyle w:val="Heading2"/>
        <w:rPr>
          <w:rFonts w:cs="Helvetica"/>
          <w:color w:val="333333"/>
        </w:rPr>
      </w:pPr>
      <w:proofErr w:type="gramStart"/>
      <w:r>
        <w:rPr>
          <w:rFonts w:cs="Helvetica"/>
          <w:color w:val="333333"/>
        </w:rPr>
        <w:t>Omitting &lt;html&gt; and &lt;body&gt;?</w:t>
      </w:r>
      <w:proofErr w:type="gramEnd"/>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In the HTML5 standard, the &lt;html&gt; tag and the &lt;body&gt; tag can be omitted.</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The following code will validate as HTML5:</w:t>
      </w:r>
    </w:p>
    <w:p w:rsidR="00672E1F" w:rsidRDefault="00672E1F" w:rsidP="00672E1F">
      <w:pPr>
        <w:pStyle w:val="Heading2"/>
        <w:shd w:val="clear" w:color="auto" w:fill="F1F1F1"/>
        <w:spacing w:before="15"/>
        <w:rPr>
          <w:rFonts w:cs="Helvetica"/>
          <w:color w:val="555555"/>
          <w:sz w:val="30"/>
          <w:szCs w:val="30"/>
        </w:rPr>
      </w:pPr>
      <w:r>
        <w:rPr>
          <w:rFonts w:cs="Helvetica"/>
          <w:color w:val="555555"/>
          <w:sz w:val="30"/>
          <w:szCs w:val="30"/>
        </w:rPr>
        <w:t>Example</w:t>
      </w:r>
    </w:p>
    <w:p w:rsidR="00672E1F" w:rsidRDefault="00672E1F" w:rsidP="00672E1F">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Page Title</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lastRenderedPageBreak/>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This is a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p>
    <w:p w:rsidR="00672E1F" w:rsidRDefault="00672E1F" w:rsidP="00672E1F">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2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672E1F" w:rsidRDefault="00672E1F" w:rsidP="00672E1F">
      <w:pPr>
        <w:pStyle w:val="NormalWeb"/>
        <w:rPr>
          <w:rFonts w:ascii="Helvetica" w:hAnsi="Helvetica" w:cs="Helvetica"/>
          <w:color w:val="333333"/>
          <w:sz w:val="21"/>
          <w:szCs w:val="21"/>
        </w:rPr>
      </w:pPr>
      <w:r>
        <w:rPr>
          <w:rStyle w:val="Strong"/>
          <w:rFonts w:ascii="Helvetica" w:hAnsi="Helvetica" w:cs="Helvetica"/>
          <w:color w:val="333333"/>
          <w:sz w:val="21"/>
          <w:szCs w:val="21"/>
        </w:rPr>
        <w:t>We do not recommend omitting the &lt;html&gt; and &lt;body&gt; tags.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The &lt;html&gt; element is the document root. It is the recommended place for specifying the page language:</w:t>
      </w:r>
    </w:p>
    <w:p w:rsidR="00672E1F" w:rsidRDefault="00672E1F" w:rsidP="00672E1F">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Fonts w:ascii="Consolas" w:hAnsi="Consolas" w:cs="Consolas"/>
          <w:color w:val="000000"/>
          <w:sz w:val="21"/>
          <w:szCs w:val="21"/>
        </w:rPr>
        <w:t xml:space="preserve"> </w:t>
      </w:r>
      <w:r>
        <w:rPr>
          <w:rStyle w:val="highatt1"/>
          <w:rFonts w:ascii="Consolas" w:hAnsi="Consolas" w:cs="Consolas"/>
          <w:sz w:val="21"/>
          <w:szCs w:val="21"/>
        </w:rPr>
        <w:t>lang=</w:t>
      </w:r>
      <w:r>
        <w:rPr>
          <w:rStyle w:val="highval1"/>
          <w:rFonts w:ascii="Consolas" w:hAnsi="Consolas" w:cs="Consolas"/>
          <w:sz w:val="21"/>
          <w:szCs w:val="21"/>
        </w:rPr>
        <w:t>"en-US"</w:t>
      </w:r>
      <w:r>
        <w:rPr>
          <w:rStyle w:val="highgt1"/>
          <w:rFonts w:ascii="Consolas" w:hAnsi="Consolas" w:cs="Consolas"/>
          <w:sz w:val="21"/>
          <w:szCs w:val="21"/>
        </w:rPr>
        <w:t>&gt;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Declaring a language is important for accessibility applications (screen readers) and search engines.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Omitting &lt;html&gt; or &lt;body&gt; can crash DOM and XML software.</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Omitting &lt;body&gt; can produce errors in older browsers (IE9).</w:t>
      </w:r>
    </w:p>
    <w:p w:rsidR="00672E1F" w:rsidRDefault="0016480F" w:rsidP="00672E1F">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22" style="width:0;height:0" o:hralign="center" o:hrstd="t" o:hr="t" fillcolor="#a0a0a0" stroked="f"/>
        </w:pict>
      </w:r>
    </w:p>
    <w:p w:rsidR="00672E1F" w:rsidRDefault="00672E1F" w:rsidP="00672E1F">
      <w:pPr>
        <w:pStyle w:val="Heading2"/>
        <w:rPr>
          <w:rFonts w:cs="Helvetica"/>
          <w:color w:val="333333"/>
        </w:rPr>
      </w:pPr>
      <w:r>
        <w:rPr>
          <w:rFonts w:cs="Helvetica"/>
          <w:color w:val="333333"/>
        </w:rPr>
        <w:t>Omitting &lt;head&gt;?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In the HTML5 standard, the &lt;head&gt; tag can also be omitted.</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By default, browsers will add all elements before &lt;body&gt;, to a default &lt;head&gt; element.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You can reduce the complexity of HTML, by omitting the &lt;head&gt; tag:</w:t>
      </w:r>
    </w:p>
    <w:p w:rsidR="00672E1F" w:rsidRDefault="00672E1F" w:rsidP="00672E1F">
      <w:pPr>
        <w:pStyle w:val="Heading2"/>
        <w:shd w:val="clear" w:color="auto" w:fill="F1F1F1"/>
        <w:spacing w:before="15"/>
        <w:rPr>
          <w:rFonts w:cs="Helvetica"/>
          <w:color w:val="555555"/>
          <w:sz w:val="30"/>
          <w:szCs w:val="30"/>
        </w:rPr>
      </w:pPr>
      <w:r>
        <w:rPr>
          <w:rFonts w:cs="Helvetica"/>
          <w:color w:val="555555"/>
          <w:sz w:val="30"/>
          <w:szCs w:val="30"/>
        </w:rPr>
        <w:t>Example</w:t>
      </w:r>
    </w:p>
    <w:p w:rsidR="00672E1F" w:rsidRDefault="00672E1F" w:rsidP="00672E1F">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Page Title</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t>This is a heading</w:t>
      </w:r>
      <w:r>
        <w:rPr>
          <w:rStyle w:val="highlt1"/>
          <w:rFonts w:ascii="Consolas" w:hAnsi="Consolas" w:cs="Consolas"/>
          <w:sz w:val="21"/>
          <w:szCs w:val="21"/>
        </w:rPr>
        <w:t>&lt;</w:t>
      </w:r>
      <w:r>
        <w:rPr>
          <w:rStyle w:val="highele1"/>
          <w:rFonts w:ascii="Consolas" w:hAnsi="Consolas" w:cs="Consolas"/>
          <w:sz w:val="21"/>
          <w:szCs w:val="21"/>
        </w:rPr>
        <w:t>/h1</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This is a paragraph.</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672E1F" w:rsidRDefault="00672E1F" w:rsidP="00672E1F">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2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72E1F" w:rsidTr="00672E1F">
        <w:tc>
          <w:tcPr>
            <w:tcW w:w="510" w:type="dxa"/>
            <w:shd w:val="clear" w:color="auto" w:fill="FFFFFF"/>
            <w:tcMar>
              <w:top w:w="150" w:type="dxa"/>
              <w:left w:w="150" w:type="dxa"/>
              <w:bottom w:w="150" w:type="dxa"/>
              <w:right w:w="75" w:type="dxa"/>
            </w:tcMar>
            <w:vAlign w:val="center"/>
            <w:hideMark/>
          </w:tcPr>
          <w:p w:rsidR="00672E1F" w:rsidRDefault="00672E1F">
            <w:pPr>
              <w:spacing w:after="180"/>
              <w:rPr>
                <w:rFonts w:ascii="Helvetica" w:hAnsi="Helvetica" w:cs="Helvetica"/>
                <w:b/>
                <w:bCs/>
                <w:color w:val="000000"/>
                <w:sz w:val="21"/>
                <w:szCs w:val="21"/>
              </w:rPr>
            </w:pPr>
            <w:r>
              <w:rPr>
                <w:rFonts w:ascii="Helvetica" w:hAnsi="Helvetica" w:cs="Helvetica"/>
                <w:b/>
                <w:bCs/>
                <w:noProof/>
                <w:color w:val="000000"/>
                <w:sz w:val="21"/>
                <w:szCs w:val="21"/>
              </w:rPr>
              <w:lastRenderedPageBreak/>
              <w:drawing>
                <wp:inline distT="0" distB="0" distL="0" distR="0">
                  <wp:extent cx="304800" cy="304800"/>
                  <wp:effectExtent l="19050" t="0" r="0" b="0"/>
                  <wp:docPr id="3972" name="Picture 39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2"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72E1F" w:rsidRDefault="00672E1F">
            <w:pPr>
              <w:spacing w:after="180"/>
              <w:rPr>
                <w:rFonts w:ascii="Helvetica" w:hAnsi="Helvetica" w:cs="Helvetica"/>
                <w:color w:val="333333"/>
                <w:sz w:val="21"/>
                <w:szCs w:val="21"/>
              </w:rPr>
            </w:pPr>
            <w:r>
              <w:rPr>
                <w:rFonts w:ascii="Helvetica" w:hAnsi="Helvetica" w:cs="Helvetica"/>
                <w:color w:val="333333"/>
                <w:sz w:val="21"/>
                <w:szCs w:val="21"/>
              </w:rPr>
              <w:t>Omitting tags is unfamiliar to web developers. It needs time to be established as a guideline.</w:t>
            </w:r>
          </w:p>
        </w:tc>
      </w:tr>
    </w:tbl>
    <w:p w:rsidR="00672E1F" w:rsidRDefault="0016480F" w:rsidP="00672E1F">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23" style="width:0;height:0" o:hralign="center" o:hrstd="t" o:hr="t" fillcolor="#a0a0a0" stroked="f"/>
        </w:pict>
      </w:r>
    </w:p>
    <w:p w:rsidR="00672E1F" w:rsidRDefault="00672E1F" w:rsidP="00672E1F">
      <w:pPr>
        <w:pStyle w:val="Heading2"/>
        <w:rPr>
          <w:rFonts w:cs="Helvetica"/>
          <w:color w:val="333333"/>
        </w:rPr>
      </w:pPr>
      <w:r>
        <w:rPr>
          <w:rFonts w:cs="Helvetica"/>
          <w:color w:val="333333"/>
        </w:rPr>
        <w:t>Meta Data</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The &lt;title&gt; element is required in HTML5. Make the title as meaningful as possible:</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title</w:t>
      </w:r>
      <w:r>
        <w:rPr>
          <w:rStyle w:val="highgt1"/>
          <w:rFonts w:ascii="Consolas" w:hAnsi="Consolas" w:cs="Consolas"/>
          <w:sz w:val="21"/>
          <w:szCs w:val="21"/>
        </w:rPr>
        <w:t>&gt;</w:t>
      </w:r>
      <w:proofErr w:type="gramEnd"/>
      <w:r>
        <w:rPr>
          <w:rFonts w:ascii="Consolas" w:hAnsi="Consolas" w:cs="Consolas"/>
          <w:color w:val="000000"/>
          <w:sz w:val="21"/>
          <w:szCs w:val="21"/>
        </w:rPr>
        <w:t>HTML5 Syntax and Coding Style</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To ensure proper interpretation, and correct search engine indexing, both the language and the character encoding should be defined as early as possible in a document:</w:t>
      </w:r>
    </w:p>
    <w:p w:rsidR="00672E1F" w:rsidRDefault="00672E1F" w:rsidP="00672E1F">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Fonts w:ascii="Consolas" w:hAnsi="Consolas" w:cs="Consolas"/>
          <w:color w:val="000000"/>
          <w:sz w:val="21"/>
          <w:szCs w:val="21"/>
        </w:rPr>
        <w:t xml:space="preserve"> </w:t>
      </w:r>
      <w:r>
        <w:rPr>
          <w:rStyle w:val="highatt1"/>
          <w:rFonts w:ascii="Consolas" w:hAnsi="Consolas" w:cs="Consolas"/>
          <w:sz w:val="21"/>
          <w:szCs w:val="21"/>
        </w:rPr>
        <w:t>lang=</w:t>
      </w:r>
      <w:r>
        <w:rPr>
          <w:rStyle w:val="highval1"/>
          <w:rFonts w:ascii="Consolas" w:hAnsi="Consolas" w:cs="Consolas"/>
          <w:sz w:val="21"/>
          <w:szCs w:val="21"/>
        </w:rPr>
        <w:t>"en-US"</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meta</w:t>
      </w:r>
      <w:r>
        <w:rPr>
          <w:rFonts w:ascii="Consolas" w:hAnsi="Consolas" w:cs="Consolas"/>
          <w:color w:val="000000"/>
          <w:sz w:val="21"/>
          <w:szCs w:val="21"/>
        </w:rPr>
        <w:t xml:space="preserve"> </w:t>
      </w:r>
      <w:r>
        <w:rPr>
          <w:rStyle w:val="highatt1"/>
          <w:rFonts w:ascii="Consolas" w:hAnsi="Consolas" w:cs="Consolas"/>
          <w:sz w:val="21"/>
          <w:szCs w:val="21"/>
        </w:rPr>
        <w:t>charset=</w:t>
      </w:r>
      <w:r>
        <w:rPr>
          <w:rStyle w:val="highval1"/>
          <w:rFonts w:ascii="Consolas" w:hAnsi="Consolas" w:cs="Consolas"/>
          <w:sz w:val="21"/>
          <w:szCs w:val="21"/>
        </w:rPr>
        <w:t>"UTF-8"</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t>HTML5 Syntax and Coding Style</w:t>
      </w:r>
      <w:r>
        <w:rPr>
          <w:rStyle w:val="highlt1"/>
          <w:rFonts w:ascii="Consolas" w:hAnsi="Consolas" w:cs="Consolas"/>
          <w:sz w:val="21"/>
          <w:szCs w:val="21"/>
        </w:rPr>
        <w:t>&lt;</w:t>
      </w:r>
      <w:r>
        <w:rPr>
          <w:rStyle w:val="highele1"/>
          <w:rFonts w:ascii="Consolas" w:hAnsi="Consolas" w:cs="Consolas"/>
          <w:sz w:val="21"/>
          <w:szCs w:val="21"/>
        </w:rPr>
        <w:t>/title</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p>
    <w:p w:rsidR="00672E1F" w:rsidRDefault="0016480F" w:rsidP="00672E1F">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24" style="width:0;height:0" o:hralign="center" o:hrstd="t" o:hr="t" fillcolor="#a0a0a0" stroked="f"/>
        </w:pict>
      </w:r>
    </w:p>
    <w:p w:rsidR="00672E1F" w:rsidRDefault="00672E1F" w:rsidP="00672E1F">
      <w:pPr>
        <w:pStyle w:val="Heading2"/>
        <w:rPr>
          <w:rFonts w:cs="Helvetica"/>
          <w:color w:val="333333"/>
        </w:rPr>
      </w:pPr>
      <w:r>
        <w:rPr>
          <w:rFonts w:cs="Helvetica"/>
          <w:color w:val="333333"/>
        </w:rPr>
        <w:t>HTML Comments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Short comments should be written on one line, with a space after &lt;</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 xml:space="preserve"> and a space before --&gt;:</w:t>
      </w:r>
    </w:p>
    <w:p w:rsidR="00672E1F" w:rsidRDefault="00672E1F" w:rsidP="00672E1F">
      <w:pPr>
        <w:shd w:val="clear" w:color="auto" w:fill="FFFFFF"/>
        <w:spacing w:line="276" w:lineRule="atLeast"/>
        <w:rPr>
          <w:rFonts w:ascii="Consolas" w:hAnsi="Consolas" w:cs="Consolas"/>
          <w:color w:val="000000"/>
          <w:sz w:val="21"/>
          <w:szCs w:val="21"/>
        </w:rPr>
      </w:pPr>
      <w:proofErr w:type="gramStart"/>
      <w:r>
        <w:rPr>
          <w:rStyle w:val="highcom1"/>
          <w:rFonts w:ascii="Consolas" w:hAnsi="Consolas" w:cs="Consolas"/>
          <w:sz w:val="21"/>
          <w:szCs w:val="21"/>
        </w:rPr>
        <w:t>&lt;!--</w:t>
      </w:r>
      <w:proofErr w:type="gramEnd"/>
      <w:r>
        <w:rPr>
          <w:rStyle w:val="highcom1"/>
          <w:rFonts w:ascii="Consolas" w:hAnsi="Consolas" w:cs="Consolas"/>
          <w:sz w:val="21"/>
          <w:szCs w:val="21"/>
        </w:rPr>
        <w:t xml:space="preserve"> This is a comment --&gt;</w:t>
      </w:r>
      <w:r>
        <w:rPr>
          <w:rFonts w:ascii="Consolas" w:hAnsi="Consolas" w:cs="Consolas"/>
          <w:color w:val="000000"/>
          <w:sz w:val="21"/>
          <w:szCs w:val="21"/>
        </w:rPr>
        <w:t xml:space="preserve"> </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Long comments, spanning many lines, should be written with &lt;</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 xml:space="preserve"> and --&gt; on separate lines:</w:t>
      </w:r>
    </w:p>
    <w:p w:rsidR="00672E1F" w:rsidRDefault="00672E1F" w:rsidP="00672E1F">
      <w:pPr>
        <w:shd w:val="clear" w:color="auto" w:fill="FFFFFF"/>
        <w:spacing w:line="276" w:lineRule="atLeast"/>
        <w:rPr>
          <w:rFonts w:ascii="Consolas" w:hAnsi="Consolas" w:cs="Consolas"/>
          <w:color w:val="000000"/>
          <w:sz w:val="21"/>
          <w:szCs w:val="21"/>
        </w:rPr>
      </w:pPr>
      <w:proofErr w:type="gramStart"/>
      <w:r>
        <w:rPr>
          <w:rStyle w:val="highcom1"/>
          <w:rFonts w:ascii="Consolas" w:hAnsi="Consolas" w:cs="Consolas"/>
          <w:sz w:val="21"/>
          <w:szCs w:val="21"/>
        </w:rPr>
        <w:t>&lt;!--</w:t>
      </w:r>
      <w:proofErr w:type="gramEnd"/>
      <w:r>
        <w:rPr>
          <w:rStyle w:val="highcom1"/>
          <w:rFonts w:ascii="Consolas" w:hAnsi="Consolas" w:cs="Consolas"/>
          <w:sz w:val="21"/>
          <w:szCs w:val="21"/>
        </w:rPr>
        <w:t xml:space="preserve"> </w:t>
      </w:r>
      <w:r>
        <w:rPr>
          <w:rFonts w:ascii="Consolas" w:hAnsi="Consolas" w:cs="Consolas"/>
          <w:color w:val="008000"/>
          <w:sz w:val="21"/>
          <w:szCs w:val="21"/>
        </w:rPr>
        <w:br/>
      </w:r>
      <w:r>
        <w:rPr>
          <w:rStyle w:val="highcom1"/>
          <w:rFonts w:ascii="Consolas" w:hAnsi="Consolas" w:cs="Consolas"/>
          <w:sz w:val="21"/>
          <w:szCs w:val="21"/>
        </w:rPr>
        <w:t>  This is a long comment example. This is a long comment example. This is a long comment example.</w:t>
      </w:r>
      <w:r>
        <w:rPr>
          <w:rFonts w:ascii="Consolas" w:hAnsi="Consolas" w:cs="Consolas"/>
          <w:color w:val="008000"/>
          <w:sz w:val="21"/>
          <w:szCs w:val="21"/>
        </w:rPr>
        <w:br/>
      </w:r>
      <w:r>
        <w:rPr>
          <w:rStyle w:val="highcom1"/>
          <w:rFonts w:ascii="Consolas" w:hAnsi="Consolas" w:cs="Consolas"/>
          <w:sz w:val="21"/>
          <w:szCs w:val="21"/>
        </w:rPr>
        <w:t>  This is a long comment example. This is a long comment example. This is a long comment example.</w:t>
      </w:r>
      <w:r>
        <w:rPr>
          <w:rFonts w:ascii="Consolas" w:hAnsi="Consolas" w:cs="Consolas"/>
          <w:color w:val="008000"/>
          <w:sz w:val="21"/>
          <w:szCs w:val="21"/>
        </w:rPr>
        <w:br/>
      </w:r>
      <w:r>
        <w:rPr>
          <w:rStyle w:val="highcom1"/>
          <w:rFonts w:ascii="Consolas" w:hAnsi="Consolas" w:cs="Consolas"/>
          <w:sz w:val="21"/>
          <w:szCs w:val="21"/>
        </w:rPr>
        <w:t>--&gt;</w:t>
      </w:r>
      <w:r>
        <w:rPr>
          <w:rFonts w:ascii="Consolas" w:hAnsi="Consolas" w:cs="Consolas"/>
          <w:color w:val="000000"/>
          <w:sz w:val="21"/>
          <w:szCs w:val="21"/>
        </w:rPr>
        <w:t xml:space="preserve"> </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Long comments are easier to observe, if they are indented 2 spaces.</w:t>
      </w:r>
    </w:p>
    <w:p w:rsidR="00672E1F" w:rsidRDefault="0016480F" w:rsidP="00672E1F">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25" style="width:0;height:0" o:hralign="center" o:hrstd="t" o:hr="t" fillcolor="#a0a0a0" stroked="f"/>
        </w:pict>
      </w:r>
    </w:p>
    <w:p w:rsidR="00672E1F" w:rsidRDefault="00672E1F" w:rsidP="00672E1F">
      <w:pPr>
        <w:pStyle w:val="Heading2"/>
        <w:rPr>
          <w:rFonts w:cs="Helvetica"/>
          <w:color w:val="333333"/>
        </w:rPr>
      </w:pPr>
      <w:r>
        <w:rPr>
          <w:rFonts w:cs="Helvetica"/>
          <w:color w:val="333333"/>
        </w:rPr>
        <w:t>Style Sheets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Use simple syntax for linking style sheets (the type attribute is not necessary):</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link</w:t>
      </w:r>
      <w:r>
        <w:rPr>
          <w:rFonts w:ascii="Consolas" w:hAnsi="Consolas" w:cs="Consolas"/>
          <w:color w:val="000000"/>
          <w:sz w:val="21"/>
          <w:szCs w:val="21"/>
        </w:rPr>
        <w:t xml:space="preserve"> </w:t>
      </w:r>
      <w:r>
        <w:rPr>
          <w:rStyle w:val="highatt1"/>
          <w:rFonts w:ascii="Consolas" w:hAnsi="Consolas" w:cs="Consolas"/>
          <w:sz w:val="21"/>
          <w:szCs w:val="21"/>
        </w:rPr>
        <w:t>rel=</w:t>
      </w:r>
      <w:r>
        <w:rPr>
          <w:rStyle w:val="highval1"/>
          <w:rFonts w:ascii="Consolas" w:hAnsi="Consolas" w:cs="Consolas"/>
          <w:sz w:val="21"/>
          <w:szCs w:val="21"/>
        </w:rPr>
        <w:t>"stylesheet"</w:t>
      </w:r>
      <w:r>
        <w:rPr>
          <w:rFonts w:ascii="Consolas" w:hAnsi="Consolas" w:cs="Consolas"/>
          <w:color w:val="000000"/>
          <w:sz w:val="21"/>
          <w:szCs w:val="21"/>
        </w:rPr>
        <w:t xml:space="preserve"> </w:t>
      </w:r>
      <w:r>
        <w:rPr>
          <w:rStyle w:val="highatt1"/>
          <w:rFonts w:ascii="Consolas" w:hAnsi="Consolas" w:cs="Consolas"/>
          <w:sz w:val="21"/>
          <w:szCs w:val="21"/>
        </w:rPr>
        <w:t>href=</w:t>
      </w:r>
      <w:r>
        <w:rPr>
          <w:rStyle w:val="highval1"/>
          <w:rFonts w:ascii="Consolas" w:hAnsi="Consolas" w:cs="Consolas"/>
          <w:sz w:val="21"/>
          <w:szCs w:val="21"/>
        </w:rPr>
        <w:t>"styles.css"</w:t>
      </w:r>
      <w:r>
        <w:rPr>
          <w:rStyle w:val="highgt1"/>
          <w:rFonts w:ascii="Consolas" w:hAnsi="Consolas" w:cs="Consolas"/>
          <w:sz w:val="21"/>
          <w:szCs w:val="21"/>
        </w:rPr>
        <w:t>&gt;</w:t>
      </w:r>
      <w:r>
        <w:rPr>
          <w:rFonts w:ascii="Consolas" w:hAnsi="Consolas" w:cs="Consolas"/>
          <w:color w:val="000000"/>
          <w:sz w:val="21"/>
          <w:szCs w:val="21"/>
        </w:rPr>
        <w:t xml:space="preserve"> </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lastRenderedPageBreak/>
        <w:t>Short rules can be written compressed, on one line, like this:</w:t>
      </w:r>
    </w:p>
    <w:p w:rsidR="00672E1F" w:rsidRDefault="00672E1F" w:rsidP="00672E1F">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 xml:space="preserve">p.into </w:t>
      </w:r>
      <w:r>
        <w:rPr>
          <w:rFonts w:ascii="Consolas" w:hAnsi="Consolas" w:cs="Consolas"/>
          <w:color w:val="000000"/>
          <w:sz w:val="21"/>
          <w:szCs w:val="21"/>
        </w:rPr>
        <w:t>{</w:t>
      </w:r>
      <w:r>
        <w:rPr>
          <w:rStyle w:val="highatt1"/>
          <w:rFonts w:ascii="Consolas" w:hAnsi="Consolas" w:cs="Consolas"/>
          <w:sz w:val="21"/>
          <w:szCs w:val="21"/>
        </w:rPr>
        <w:t>font-family:</w:t>
      </w:r>
      <w:r>
        <w:rPr>
          <w:rStyle w:val="highval1"/>
          <w:rFonts w:ascii="Consolas" w:hAnsi="Consolas" w:cs="Consolas"/>
          <w:sz w:val="21"/>
          <w:szCs w:val="21"/>
        </w:rPr>
        <w:t>"Verdana";</w:t>
      </w:r>
      <w:r>
        <w:rPr>
          <w:rFonts w:ascii="Consolas" w:hAnsi="Consolas" w:cs="Consolas"/>
          <w:color w:val="000000"/>
          <w:sz w:val="21"/>
          <w:szCs w:val="21"/>
        </w:rPr>
        <w:t xml:space="preserve"> </w:t>
      </w:r>
      <w:r>
        <w:rPr>
          <w:rStyle w:val="highatt1"/>
          <w:rFonts w:ascii="Consolas" w:hAnsi="Consolas" w:cs="Consolas"/>
          <w:sz w:val="21"/>
          <w:szCs w:val="21"/>
        </w:rPr>
        <w:t>font-size</w:t>
      </w:r>
      <w:proofErr w:type="gramStart"/>
      <w:r>
        <w:rPr>
          <w:rStyle w:val="highatt1"/>
          <w:rFonts w:ascii="Consolas" w:hAnsi="Consolas" w:cs="Consolas"/>
          <w:sz w:val="21"/>
          <w:szCs w:val="21"/>
        </w:rPr>
        <w:t>:</w:t>
      </w:r>
      <w:r>
        <w:rPr>
          <w:rStyle w:val="highval1"/>
          <w:rFonts w:ascii="Consolas" w:hAnsi="Consolas" w:cs="Consolas"/>
          <w:sz w:val="21"/>
          <w:szCs w:val="21"/>
        </w:rPr>
        <w:t>16em</w:t>
      </w:r>
      <w:proofErr w:type="gramEnd"/>
      <w:r>
        <w:rPr>
          <w:rStyle w:val="highval1"/>
          <w:rFonts w:ascii="Consolas" w:hAnsi="Consolas" w:cs="Consolas"/>
          <w:sz w:val="21"/>
          <w:szCs w:val="21"/>
        </w:rPr>
        <w:t>;</w:t>
      </w:r>
      <w:r>
        <w:rPr>
          <w:rFonts w:ascii="Consolas" w:hAnsi="Consolas" w:cs="Consolas"/>
          <w:color w:val="000000"/>
          <w:sz w:val="21"/>
          <w:szCs w:val="21"/>
        </w:rPr>
        <w: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Long rules should be written over multiple lines:</w:t>
      </w:r>
    </w:p>
    <w:p w:rsidR="00672E1F" w:rsidRDefault="00672E1F" w:rsidP="00672E1F">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body</w:t>
      </w:r>
      <w:proofErr w:type="gramEnd"/>
      <w:r>
        <w:rPr>
          <w:rStyle w:val="highele1"/>
          <w:rFonts w:ascii="Consolas" w:hAnsi="Consolas" w:cs="Consolas"/>
          <w:sz w:val="21"/>
          <w:szCs w:val="21"/>
        </w:rPr>
        <w:t xml:space="preserve">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background-color:</w:t>
      </w:r>
      <w:r>
        <w:rPr>
          <w:rStyle w:val="highval1"/>
          <w:rFonts w:ascii="Consolas" w:hAnsi="Consolas" w:cs="Consolas"/>
          <w:sz w:val="21"/>
          <w:szCs w:val="21"/>
        </w:rPr>
        <w:t xml:space="preserve"> lightgrey;</w:t>
      </w:r>
      <w:r>
        <w:rPr>
          <w:rFonts w:ascii="Consolas" w:hAnsi="Consolas" w:cs="Consolas"/>
          <w:color w:val="000000"/>
          <w:sz w:val="21"/>
          <w:szCs w:val="21"/>
        </w:rPr>
        <w:br/>
        <w:t xml:space="preserve">  </w:t>
      </w:r>
      <w:r>
        <w:rPr>
          <w:rStyle w:val="highatt1"/>
          <w:rFonts w:ascii="Consolas" w:hAnsi="Consolas" w:cs="Consolas"/>
          <w:sz w:val="21"/>
          <w:szCs w:val="21"/>
        </w:rPr>
        <w:t>font-family:</w:t>
      </w:r>
      <w:r>
        <w:rPr>
          <w:rStyle w:val="highval1"/>
          <w:rFonts w:ascii="Consolas" w:hAnsi="Consolas" w:cs="Consolas"/>
          <w:sz w:val="21"/>
          <w:szCs w:val="21"/>
        </w:rPr>
        <w:t xml:space="preserve"> "Arial Black", Helvetica, sans-serif;</w:t>
      </w:r>
      <w:r>
        <w:rPr>
          <w:rFonts w:ascii="Consolas" w:hAnsi="Consolas" w:cs="Consolas"/>
          <w:color w:val="000000"/>
          <w:sz w:val="21"/>
          <w:szCs w:val="21"/>
        </w:rPr>
        <w:br/>
        <w:t xml:space="preserve">  </w:t>
      </w:r>
      <w:r>
        <w:rPr>
          <w:rStyle w:val="highatt1"/>
          <w:rFonts w:ascii="Consolas" w:hAnsi="Consolas" w:cs="Consolas"/>
          <w:sz w:val="21"/>
          <w:szCs w:val="21"/>
        </w:rPr>
        <w:t>font-size:</w:t>
      </w:r>
      <w:r>
        <w:rPr>
          <w:rStyle w:val="highval1"/>
          <w:rFonts w:ascii="Consolas" w:hAnsi="Consolas" w:cs="Consolas"/>
          <w:sz w:val="21"/>
          <w:szCs w:val="21"/>
        </w:rPr>
        <w:t xml:space="preserve"> 16em;</w:t>
      </w:r>
      <w:r>
        <w:rPr>
          <w:rFonts w:ascii="Consolas" w:hAnsi="Consolas" w:cs="Consolas"/>
          <w:color w:val="000000"/>
          <w:sz w:val="21"/>
          <w:szCs w:val="21"/>
        </w:rPr>
        <w:br/>
        <w:t xml:space="preserve">  </w:t>
      </w:r>
      <w:r>
        <w:rPr>
          <w:rStyle w:val="highatt1"/>
          <w:rFonts w:ascii="Consolas" w:hAnsi="Consolas" w:cs="Consolas"/>
          <w:sz w:val="21"/>
          <w:szCs w:val="21"/>
        </w:rPr>
        <w:t>color:</w:t>
      </w:r>
      <w:r>
        <w:rPr>
          <w:rStyle w:val="highval1"/>
          <w:rFonts w:ascii="Consolas" w:hAnsi="Consolas" w:cs="Consolas"/>
          <w:sz w:val="21"/>
          <w:szCs w:val="21"/>
        </w:rPr>
        <w:t xml:space="preserve"> black;</w:t>
      </w:r>
      <w:r>
        <w:rPr>
          <w:rFonts w:ascii="Consolas" w:hAnsi="Consolas" w:cs="Consolas"/>
          <w:color w:val="000000"/>
          <w:sz w:val="21"/>
          <w:szCs w:val="21"/>
        </w:rPr>
        <w:br/>
        <w:t>}</w:t>
      </w:r>
    </w:p>
    <w:p w:rsidR="00672E1F" w:rsidRDefault="00672E1F" w:rsidP="00774315">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Place the opening bracket on the same line as the selector.</w:t>
      </w:r>
    </w:p>
    <w:p w:rsidR="00672E1F" w:rsidRDefault="00672E1F" w:rsidP="00774315">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 one space before the opening bracket.</w:t>
      </w:r>
    </w:p>
    <w:p w:rsidR="00672E1F" w:rsidRDefault="00672E1F" w:rsidP="00774315">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 2 spaces of indentation.</w:t>
      </w:r>
    </w:p>
    <w:p w:rsidR="00672E1F" w:rsidRDefault="00672E1F" w:rsidP="00774315">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 colon plus one space between each property and its value.</w:t>
      </w:r>
    </w:p>
    <w:p w:rsidR="00672E1F" w:rsidRDefault="00672E1F" w:rsidP="00774315">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 space after each comma or semicolon.</w:t>
      </w:r>
    </w:p>
    <w:p w:rsidR="00672E1F" w:rsidRDefault="00672E1F" w:rsidP="00774315">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 semicolon after each property-value pair, including the last.</w:t>
      </w:r>
    </w:p>
    <w:p w:rsidR="00672E1F" w:rsidRDefault="00672E1F" w:rsidP="00774315">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Only use quotes around values if the value contains spaces.</w:t>
      </w:r>
    </w:p>
    <w:p w:rsidR="00672E1F" w:rsidRDefault="00672E1F" w:rsidP="00774315">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Place the closing bracket on a new line, without leading spaces.</w:t>
      </w:r>
    </w:p>
    <w:p w:rsidR="00672E1F" w:rsidRDefault="00672E1F" w:rsidP="00774315">
      <w:pPr>
        <w:numPr>
          <w:ilvl w:val="0"/>
          <w:numId w:val="3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Avoid lines over 80 characters.</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72E1F" w:rsidTr="00672E1F">
        <w:tc>
          <w:tcPr>
            <w:tcW w:w="510" w:type="dxa"/>
            <w:shd w:val="clear" w:color="auto" w:fill="FFFFFF"/>
            <w:tcMar>
              <w:top w:w="150" w:type="dxa"/>
              <w:left w:w="150" w:type="dxa"/>
              <w:bottom w:w="150" w:type="dxa"/>
              <w:right w:w="75" w:type="dxa"/>
            </w:tcMar>
            <w:vAlign w:val="center"/>
            <w:hideMark/>
          </w:tcPr>
          <w:p w:rsidR="00672E1F" w:rsidRDefault="00672E1F">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3976" name="Picture 39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6"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72E1F" w:rsidRDefault="00672E1F">
            <w:pPr>
              <w:spacing w:after="180"/>
              <w:rPr>
                <w:rFonts w:ascii="Helvetica" w:hAnsi="Helvetica" w:cs="Helvetica"/>
                <w:color w:val="333333"/>
                <w:sz w:val="21"/>
                <w:szCs w:val="21"/>
              </w:rPr>
            </w:pPr>
            <w:r>
              <w:rPr>
                <w:rFonts w:ascii="Helvetica" w:hAnsi="Helvetica" w:cs="Helvetica"/>
                <w:color w:val="333333"/>
                <w:sz w:val="21"/>
                <w:szCs w:val="21"/>
              </w:rPr>
              <w:t>Adding a space after a comma, or a semicolon, is a general rule in all types of writing.</w:t>
            </w:r>
          </w:p>
        </w:tc>
      </w:tr>
    </w:tbl>
    <w:p w:rsidR="00672E1F" w:rsidRDefault="0016480F" w:rsidP="00672E1F">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26" style="width:0;height:0" o:hralign="center" o:hrstd="t" o:hr="t" fillcolor="#a0a0a0" stroked="f"/>
        </w:pict>
      </w:r>
    </w:p>
    <w:p w:rsidR="00672E1F" w:rsidRDefault="00672E1F" w:rsidP="00672E1F">
      <w:pPr>
        <w:pStyle w:val="Heading2"/>
        <w:rPr>
          <w:rFonts w:cs="Helvetica"/>
          <w:color w:val="333333"/>
        </w:rPr>
      </w:pPr>
      <w:r>
        <w:rPr>
          <w:rFonts w:cs="Helvetica"/>
          <w:color w:val="333333"/>
        </w:rPr>
        <w:t>Loading JavaScript in HTML</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Use simple syntax for loading external scripts (the type attribute is not necessary):</w:t>
      </w:r>
    </w:p>
    <w:p w:rsidR="00672E1F" w:rsidRDefault="00672E1F" w:rsidP="00672E1F">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script</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"myscript.js"</w:t>
      </w:r>
      <w:r>
        <w:rPr>
          <w:rStyle w:val="highgt1"/>
          <w:rFonts w:ascii="Consolas" w:hAnsi="Consolas" w:cs="Consolas"/>
          <w:sz w:val="21"/>
          <w:szCs w:val="21"/>
        </w:rPr>
        <w:t>&gt;</w:t>
      </w:r>
      <w:r>
        <w:rPr>
          <w:rFonts w:ascii="Consolas" w:hAnsi="Consolas" w:cs="Consolas"/>
          <w:color w:val="000000"/>
          <w:sz w:val="21"/>
          <w:szCs w:val="21"/>
        </w:rPr>
        <w:t xml:space="preserve"> </w:t>
      </w:r>
    </w:p>
    <w:p w:rsidR="00672E1F" w:rsidRDefault="0016480F" w:rsidP="00672E1F">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27" style="width:0;height:0" o:hralign="center" o:hrstd="t" o:hr="t" fillcolor="#a0a0a0" stroked="f"/>
        </w:pict>
      </w:r>
    </w:p>
    <w:p w:rsidR="00672E1F" w:rsidRDefault="00672E1F" w:rsidP="00672E1F">
      <w:pPr>
        <w:pStyle w:val="Heading2"/>
        <w:rPr>
          <w:rFonts w:cs="Helvetica"/>
          <w:color w:val="333333"/>
        </w:rPr>
      </w:pPr>
      <w:r>
        <w:rPr>
          <w:rFonts w:cs="Helvetica"/>
          <w:color w:val="333333"/>
        </w:rPr>
        <w:t>Accessing HTML Elements with JavaScript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A consequence of using "untidy" HTML </w:t>
      </w:r>
      <w:proofErr w:type="gramStart"/>
      <w:r>
        <w:rPr>
          <w:rFonts w:ascii="Helvetica" w:hAnsi="Helvetica" w:cs="Helvetica"/>
          <w:color w:val="333333"/>
          <w:sz w:val="21"/>
          <w:szCs w:val="21"/>
        </w:rPr>
        <w:t>styles,</w:t>
      </w:r>
      <w:proofErr w:type="gramEnd"/>
      <w:r>
        <w:rPr>
          <w:rFonts w:ascii="Helvetica" w:hAnsi="Helvetica" w:cs="Helvetica"/>
          <w:color w:val="333333"/>
          <w:sz w:val="21"/>
          <w:szCs w:val="21"/>
        </w:rPr>
        <w:t xml:space="preserve"> might result in JavaScript errors.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These two JavaScript statements will produce different results:</w:t>
      </w:r>
    </w:p>
    <w:p w:rsidR="00672E1F" w:rsidRDefault="00672E1F" w:rsidP="00672E1F">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var</w:t>
      </w:r>
      <w:proofErr w:type="gramEnd"/>
      <w:r>
        <w:rPr>
          <w:rFonts w:ascii="Consolas" w:hAnsi="Consolas" w:cs="Consolas"/>
          <w:color w:val="000000"/>
          <w:sz w:val="21"/>
          <w:szCs w:val="21"/>
        </w:rPr>
        <w:t xml:space="preserve"> obj = getElementById(</w:t>
      </w:r>
      <w:r>
        <w:rPr>
          <w:rStyle w:val="highval1"/>
          <w:rFonts w:ascii="Consolas" w:hAnsi="Consolas" w:cs="Consolas"/>
          <w:sz w:val="21"/>
          <w:szCs w:val="21"/>
        </w:rPr>
        <w:t>"Demo"</w:t>
      </w:r>
      <w:r>
        <w:rPr>
          <w:rFonts w:ascii="Consolas" w:hAnsi="Consolas" w:cs="Consolas"/>
          <w:color w:val="000000"/>
          <w:sz w:val="21"/>
          <w:szCs w:val="21"/>
        </w:rPr>
        <w:t>)</w:t>
      </w:r>
      <w:r>
        <w:rPr>
          <w:rFonts w:ascii="Consolas" w:hAnsi="Consolas" w:cs="Consolas"/>
          <w:color w:val="000000"/>
          <w:sz w:val="21"/>
          <w:szCs w:val="21"/>
        </w:rPr>
        <w:br/>
      </w:r>
      <w:r>
        <w:rPr>
          <w:rFonts w:ascii="Consolas" w:hAnsi="Consolas" w:cs="Consolas"/>
          <w:color w:val="000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obj = getElementById(</w:t>
      </w:r>
      <w:r>
        <w:rPr>
          <w:rStyle w:val="highval1"/>
          <w:rFonts w:ascii="Consolas" w:hAnsi="Consolas" w:cs="Consolas"/>
          <w:sz w:val="21"/>
          <w:szCs w:val="21"/>
        </w:rPr>
        <w:t>"demo"</w:t>
      </w:r>
      <w:r>
        <w:rPr>
          <w:rFonts w:ascii="Consolas" w:hAnsi="Consolas" w:cs="Consolas"/>
          <w:color w:val="000000"/>
          <w:sz w:val="21"/>
          <w:szCs w:val="21"/>
        </w:rPr>
        <w:t xml:space="preserve">) </w:t>
      </w:r>
    </w:p>
    <w:p w:rsidR="00672E1F" w:rsidRDefault="00672E1F" w:rsidP="00672E1F">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2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lastRenderedPageBreak/>
        <w:t>If possible, use the same naming convention (as JavaScript) in HTML.</w:t>
      </w:r>
    </w:p>
    <w:p w:rsidR="00672E1F" w:rsidRDefault="0016480F" w:rsidP="00672E1F">
      <w:pPr>
        <w:pStyle w:val="NormalWeb"/>
        <w:rPr>
          <w:rFonts w:ascii="Helvetica" w:hAnsi="Helvetica" w:cs="Helvetica"/>
          <w:color w:val="333333"/>
          <w:sz w:val="21"/>
          <w:szCs w:val="21"/>
        </w:rPr>
      </w:pPr>
      <w:hyperlink r:id="rId1926" w:history="1">
        <w:r w:rsidR="00672E1F">
          <w:rPr>
            <w:rStyle w:val="Hyperlink"/>
            <w:rFonts w:ascii="Helvetica" w:hAnsi="Helvetica" w:cs="Helvetica"/>
            <w:sz w:val="21"/>
            <w:szCs w:val="21"/>
          </w:rPr>
          <w:t>Visit the JavaScript Style Guide</w:t>
        </w:r>
      </w:hyperlink>
      <w:r w:rsidR="00672E1F">
        <w:rPr>
          <w:rFonts w:ascii="Helvetica" w:hAnsi="Helvetica" w:cs="Helvetica"/>
          <w:color w:val="333333"/>
          <w:sz w:val="21"/>
          <w:szCs w:val="21"/>
        </w:rPr>
        <w:t xml:space="preserve">. </w:t>
      </w:r>
    </w:p>
    <w:p w:rsidR="00672E1F" w:rsidRDefault="0016480F" w:rsidP="00672E1F">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28" style="width:0;height:0" o:hralign="center" o:hrstd="t" o:hr="t" fillcolor="#a0a0a0" stroked="f"/>
        </w:pict>
      </w:r>
    </w:p>
    <w:p w:rsidR="00672E1F" w:rsidRDefault="00672E1F" w:rsidP="00672E1F">
      <w:pPr>
        <w:pStyle w:val="Heading2"/>
        <w:rPr>
          <w:rFonts w:cs="Helvetica"/>
          <w:color w:val="333333"/>
        </w:rPr>
      </w:pPr>
      <w:r>
        <w:rPr>
          <w:rFonts w:cs="Helvetica"/>
          <w:color w:val="333333"/>
        </w:rPr>
        <w:t>Use Lower Case File Names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Most web servers (Apache, </w:t>
      </w:r>
      <w:proofErr w:type="gramStart"/>
      <w:r>
        <w:rPr>
          <w:rFonts w:ascii="Helvetica" w:hAnsi="Helvetica" w:cs="Helvetica"/>
          <w:color w:val="333333"/>
          <w:sz w:val="21"/>
          <w:szCs w:val="21"/>
        </w:rPr>
        <w:t>Unix</w:t>
      </w:r>
      <w:proofErr w:type="gramEnd"/>
      <w:r>
        <w:rPr>
          <w:rFonts w:ascii="Helvetica" w:hAnsi="Helvetica" w:cs="Helvetica"/>
          <w:color w:val="333333"/>
          <w:sz w:val="21"/>
          <w:szCs w:val="21"/>
        </w:rPr>
        <w:t>) are case sensitive about file names:</w:t>
      </w:r>
    </w:p>
    <w:p w:rsidR="00672E1F" w:rsidRDefault="00672E1F" w:rsidP="00672E1F">
      <w:pPr>
        <w:pStyle w:val="NormalWeb"/>
        <w:rPr>
          <w:rFonts w:ascii="Helvetica" w:hAnsi="Helvetica" w:cs="Helvetica"/>
          <w:color w:val="333333"/>
          <w:sz w:val="21"/>
          <w:szCs w:val="21"/>
        </w:rPr>
      </w:pPr>
      <w:proofErr w:type="gramStart"/>
      <w:r>
        <w:rPr>
          <w:rFonts w:ascii="Helvetica" w:hAnsi="Helvetica" w:cs="Helvetica"/>
          <w:color w:val="333333"/>
          <w:sz w:val="21"/>
          <w:szCs w:val="21"/>
        </w:rPr>
        <w:t>london.jpg</w:t>
      </w:r>
      <w:proofErr w:type="gramEnd"/>
      <w:r>
        <w:rPr>
          <w:rFonts w:ascii="Helvetica" w:hAnsi="Helvetica" w:cs="Helvetica"/>
          <w:color w:val="333333"/>
          <w:sz w:val="21"/>
          <w:szCs w:val="21"/>
        </w:rPr>
        <w:t xml:space="preserve"> cannot be accessed as London.jpg. </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Other web servers (Microsoft, IIS) are not case sensitive:</w:t>
      </w:r>
    </w:p>
    <w:p w:rsidR="00672E1F" w:rsidRDefault="00672E1F" w:rsidP="00672E1F">
      <w:pPr>
        <w:pStyle w:val="NormalWeb"/>
        <w:rPr>
          <w:rFonts w:ascii="Helvetica" w:hAnsi="Helvetica" w:cs="Helvetica"/>
          <w:color w:val="333333"/>
          <w:sz w:val="21"/>
          <w:szCs w:val="21"/>
        </w:rPr>
      </w:pPr>
      <w:proofErr w:type="gramStart"/>
      <w:r>
        <w:rPr>
          <w:rFonts w:ascii="Helvetica" w:hAnsi="Helvetica" w:cs="Helvetica"/>
          <w:color w:val="333333"/>
          <w:sz w:val="21"/>
          <w:szCs w:val="21"/>
        </w:rPr>
        <w:t>london.jpg</w:t>
      </w:r>
      <w:proofErr w:type="gramEnd"/>
      <w:r>
        <w:rPr>
          <w:rFonts w:ascii="Helvetica" w:hAnsi="Helvetica" w:cs="Helvetica"/>
          <w:color w:val="333333"/>
          <w:sz w:val="21"/>
          <w:szCs w:val="21"/>
        </w:rPr>
        <w:t xml:space="preserve"> can be accessed as London.jpg or london.jpg.</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If you use a mix of upper and lower case, you have to be extremely consistent.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If you move from a case insensitive, to a case sensitive server, even small errors will break your web.</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To avoid these problems, always use lower case file names (if possible). </w:t>
      </w:r>
    </w:p>
    <w:p w:rsidR="00672E1F" w:rsidRDefault="0016480F" w:rsidP="00672E1F">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29" style="width:0;height:0" o:hralign="center" o:hrstd="t" o:hr="t" fillcolor="#a0a0a0" stroked="f"/>
        </w:pict>
      </w:r>
    </w:p>
    <w:p w:rsidR="00672E1F" w:rsidRDefault="00672E1F" w:rsidP="00672E1F">
      <w:pPr>
        <w:pStyle w:val="Heading2"/>
        <w:rPr>
          <w:rFonts w:cs="Helvetica"/>
          <w:color w:val="333333"/>
        </w:rPr>
      </w:pPr>
      <w:r>
        <w:rPr>
          <w:rFonts w:cs="Helvetica"/>
          <w:color w:val="333333"/>
        </w:rPr>
        <w:t>File Extensions</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HTML files should have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w:t>
      </w:r>
      <w:r>
        <w:rPr>
          <w:rStyle w:val="Strong"/>
          <w:rFonts w:ascii="Helvetica" w:hAnsi="Helvetica" w:cs="Helvetica"/>
          <w:color w:val="333333"/>
          <w:sz w:val="21"/>
          <w:szCs w:val="21"/>
        </w:rPr>
        <w:t>.html</w:t>
      </w:r>
      <w:r>
        <w:rPr>
          <w:rFonts w:ascii="Helvetica" w:hAnsi="Helvetica" w:cs="Helvetica"/>
          <w:color w:val="333333"/>
          <w:sz w:val="21"/>
          <w:szCs w:val="21"/>
        </w:rPr>
        <w:t xml:space="preserve"> extension (not </w:t>
      </w:r>
      <w:r>
        <w:rPr>
          <w:rStyle w:val="Strong"/>
          <w:rFonts w:ascii="Helvetica" w:hAnsi="Helvetica" w:cs="Helvetica"/>
          <w:color w:val="333333"/>
          <w:sz w:val="21"/>
          <w:szCs w:val="21"/>
        </w:rPr>
        <w:t>.htm</w:t>
      </w:r>
      <w:r>
        <w:rPr>
          <w:rFonts w:ascii="Helvetica" w:hAnsi="Helvetica" w:cs="Helvetica"/>
          <w:color w:val="333333"/>
          <w:sz w:val="21"/>
          <w:szCs w:val="21"/>
        </w:rPr>
        <w:t>).</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CSS files should have a </w:t>
      </w:r>
      <w:r>
        <w:rPr>
          <w:rStyle w:val="Strong"/>
          <w:rFonts w:ascii="Helvetica" w:hAnsi="Helvetica" w:cs="Helvetica"/>
          <w:color w:val="333333"/>
          <w:sz w:val="21"/>
          <w:szCs w:val="21"/>
        </w:rPr>
        <w:t>.css</w:t>
      </w:r>
      <w:r>
        <w:rPr>
          <w:rFonts w:ascii="Helvetica" w:hAnsi="Helvetica" w:cs="Helvetica"/>
          <w:color w:val="333333"/>
          <w:sz w:val="21"/>
          <w:szCs w:val="21"/>
        </w:rPr>
        <w:t xml:space="preserve"> extension.</w:t>
      </w:r>
    </w:p>
    <w:p w:rsidR="00672E1F" w:rsidRDefault="00672E1F" w:rsidP="00672E1F">
      <w:pPr>
        <w:pStyle w:val="NormalWeb"/>
        <w:rPr>
          <w:rFonts w:ascii="Helvetica" w:hAnsi="Helvetica" w:cs="Helvetica"/>
          <w:color w:val="333333"/>
          <w:sz w:val="21"/>
          <w:szCs w:val="21"/>
        </w:rPr>
      </w:pPr>
      <w:r>
        <w:rPr>
          <w:rFonts w:ascii="Helvetica" w:hAnsi="Helvetica" w:cs="Helvetica"/>
          <w:color w:val="333333"/>
          <w:sz w:val="21"/>
          <w:szCs w:val="21"/>
        </w:rPr>
        <w:t xml:space="preserve">JavaScript files should have a </w:t>
      </w:r>
      <w:r>
        <w:rPr>
          <w:rStyle w:val="Strong"/>
          <w:rFonts w:ascii="Helvetica" w:hAnsi="Helvetica" w:cs="Helvetica"/>
          <w:color w:val="333333"/>
          <w:sz w:val="21"/>
          <w:szCs w:val="21"/>
        </w:rPr>
        <w:t>.js</w:t>
      </w:r>
      <w:r>
        <w:rPr>
          <w:rFonts w:ascii="Helvetica" w:hAnsi="Helvetica" w:cs="Helvetica"/>
          <w:color w:val="333333"/>
          <w:sz w:val="21"/>
          <w:szCs w:val="21"/>
        </w:rPr>
        <w:t xml:space="preserve"> extension.</w:t>
      </w:r>
    </w:p>
    <w:p w:rsidR="00672E1F" w:rsidRDefault="00672E1F" w:rsidP="00672E1F">
      <w:pPr>
        <w:rPr>
          <w:rFonts w:ascii="Helvetica" w:hAnsi="Helvetica" w:cs="Helvetica"/>
          <w:color w:val="333333"/>
          <w:sz w:val="21"/>
          <w:szCs w:val="21"/>
        </w:rPr>
      </w:pPr>
    </w:p>
    <w:p w:rsidR="00672E1F" w:rsidRDefault="0016480F" w:rsidP="00672E1F">
      <w:pPr>
        <w:rPr>
          <w:rFonts w:ascii="Helvetica" w:hAnsi="Helvetica" w:cs="Helvetica"/>
          <w:color w:val="333333"/>
          <w:sz w:val="30"/>
          <w:szCs w:val="30"/>
        </w:rPr>
      </w:pPr>
      <w:hyperlink r:id="rId1927" w:history="1">
        <w:r w:rsidR="00672E1F">
          <w:rPr>
            <w:rStyle w:val="Hyperlink"/>
            <w:rFonts w:ascii="Helvetica" w:hAnsi="Helvetica" w:cs="Helvetica"/>
            <w:color w:val="8AC007"/>
            <w:sz w:val="30"/>
            <w:szCs w:val="30"/>
          </w:rPr>
          <w:t>« Previous</w:t>
        </w:r>
      </w:hyperlink>
    </w:p>
    <w:p w:rsidR="00672E1F" w:rsidRDefault="0016480F" w:rsidP="00672E1F">
      <w:pPr>
        <w:jc w:val="right"/>
        <w:rPr>
          <w:rFonts w:ascii="Helvetica" w:hAnsi="Helvetica" w:cs="Helvetica"/>
          <w:color w:val="333333"/>
          <w:sz w:val="30"/>
          <w:szCs w:val="30"/>
        </w:rPr>
      </w:pPr>
      <w:hyperlink r:id="rId1928" w:history="1">
        <w:r w:rsidR="00672E1F">
          <w:rPr>
            <w:rStyle w:val="Hyperlink"/>
            <w:rFonts w:ascii="Helvetica" w:hAnsi="Helvetica" w:cs="Helvetica"/>
            <w:color w:val="8AC007"/>
            <w:sz w:val="30"/>
            <w:szCs w:val="30"/>
          </w:rPr>
          <w:t>Next Chapter »</w:t>
        </w:r>
      </w:hyperlink>
    </w:p>
    <w:p w:rsidR="00D1757E" w:rsidRDefault="00D1757E" w:rsidP="003103E5">
      <w:pPr>
        <w:pStyle w:val="Heading1"/>
        <w:rPr>
          <w:rFonts w:ascii="Helvetica" w:hAnsi="Helvetica" w:cs="Helvetica"/>
          <w:color w:val="333333"/>
          <w:sz w:val="21"/>
          <w:szCs w:val="21"/>
        </w:rPr>
      </w:pPr>
    </w:p>
    <w:p w:rsidR="003103E5" w:rsidRDefault="003103E5" w:rsidP="003103E5">
      <w:pPr>
        <w:pStyle w:val="Heading1"/>
        <w:rPr>
          <w:rFonts w:cs="Helvetica"/>
          <w:color w:val="333333"/>
        </w:rPr>
      </w:pPr>
      <w:r>
        <w:rPr>
          <w:rFonts w:cs="Helvetica"/>
          <w:color w:val="333333"/>
        </w:rPr>
        <w:t xml:space="preserve">HTML5 </w:t>
      </w:r>
      <w:r>
        <w:rPr>
          <w:rStyle w:val="colorh1"/>
          <w:rFonts w:cs="Helvetica"/>
          <w:color w:val="333333"/>
        </w:rPr>
        <w:t>Canvas</w:t>
      </w:r>
    </w:p>
    <w:p w:rsidR="003103E5" w:rsidRDefault="0016480F" w:rsidP="003103E5">
      <w:pPr>
        <w:rPr>
          <w:rFonts w:ascii="Helvetica" w:hAnsi="Helvetica" w:cs="Helvetica"/>
          <w:color w:val="333333"/>
          <w:sz w:val="30"/>
          <w:szCs w:val="30"/>
        </w:rPr>
      </w:pPr>
      <w:hyperlink r:id="rId1929" w:history="1">
        <w:r w:rsidR="003103E5">
          <w:rPr>
            <w:rStyle w:val="Hyperlink"/>
            <w:rFonts w:ascii="Helvetica" w:hAnsi="Helvetica" w:cs="Helvetica"/>
            <w:color w:val="8AC007"/>
            <w:sz w:val="30"/>
            <w:szCs w:val="30"/>
          </w:rPr>
          <w:t>« Previous</w:t>
        </w:r>
      </w:hyperlink>
    </w:p>
    <w:p w:rsidR="003103E5" w:rsidRDefault="0016480F" w:rsidP="003103E5">
      <w:pPr>
        <w:jc w:val="right"/>
        <w:rPr>
          <w:rFonts w:ascii="Helvetica" w:hAnsi="Helvetica" w:cs="Helvetica"/>
          <w:color w:val="333333"/>
          <w:sz w:val="30"/>
          <w:szCs w:val="30"/>
        </w:rPr>
      </w:pPr>
      <w:hyperlink r:id="rId1930" w:history="1">
        <w:r w:rsidR="003103E5">
          <w:rPr>
            <w:rStyle w:val="Hyperlink"/>
            <w:rFonts w:ascii="Helvetica" w:hAnsi="Helvetica" w:cs="Helvetica"/>
            <w:color w:val="8AC007"/>
            <w:sz w:val="30"/>
            <w:szCs w:val="30"/>
          </w:rPr>
          <w:t>Next Chapter »</w:t>
        </w:r>
      </w:hyperlink>
    </w:p>
    <w:p w:rsidR="003103E5" w:rsidRDefault="0016480F" w:rsidP="003103E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30" style="width:0;height:0" o:hralign="center" o:hrstd="t" o:hr="t" fillcolor="#a0a0a0" stroked="f"/>
        </w:pict>
      </w:r>
    </w:p>
    <w:p w:rsidR="003103E5" w:rsidRDefault="003103E5" w:rsidP="003103E5">
      <w:pPr>
        <w:spacing w:before="300" w:after="300"/>
        <w:rPr>
          <w:rFonts w:ascii="Helvetica" w:hAnsi="Helvetica" w:cs="Helvetica"/>
          <w:color w:val="333333"/>
          <w:sz w:val="21"/>
          <w:szCs w:val="21"/>
        </w:rPr>
      </w:pPr>
      <w:r>
        <w:rPr>
          <w:rFonts w:ascii="Helvetica" w:hAnsi="Helvetica" w:cs="Helvetica"/>
          <w:color w:val="333333"/>
          <w:sz w:val="21"/>
          <w:szCs w:val="21"/>
        </w:rPr>
        <w:t xml:space="preserve">Your browser does not support the &lt;canvas&gt; element. </w:t>
      </w:r>
    </w:p>
    <w:p w:rsidR="003103E5" w:rsidRDefault="003103E5" w:rsidP="003103E5">
      <w:pPr>
        <w:pStyle w:val="intro"/>
        <w:rPr>
          <w:rFonts w:ascii="Helvetica" w:hAnsi="Helvetica" w:cs="Helvetica"/>
        </w:rPr>
      </w:pPr>
      <w:r>
        <w:rPr>
          <w:rFonts w:ascii="Helvetica" w:hAnsi="Helvetica" w:cs="Helvetica"/>
        </w:rPr>
        <w:lastRenderedPageBreak/>
        <w:t>The HTML &lt;canvas&gt; element is used to draw graphics on a web page.</w:t>
      </w:r>
    </w:p>
    <w:p w:rsidR="003103E5" w:rsidRDefault="003103E5" w:rsidP="003103E5">
      <w:pPr>
        <w:pStyle w:val="intro"/>
        <w:rPr>
          <w:rFonts w:ascii="Helvetica" w:hAnsi="Helvetica" w:cs="Helvetica"/>
        </w:rPr>
      </w:pPr>
      <w:r>
        <w:rPr>
          <w:rFonts w:ascii="Helvetica" w:hAnsi="Helvetica" w:cs="Helvetica"/>
        </w:rPr>
        <w:t>The graphic to the left is created with &lt;canvas&gt;. It shows four elements: a red rectangle, a gradient rectangle, a multicolor rectangle, and a multicolor text.</w:t>
      </w:r>
    </w:p>
    <w:p w:rsidR="003103E5" w:rsidRDefault="0016480F" w:rsidP="003103E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31" style="width:0;height:0" o:hralign="center" o:hrstd="t" o:hr="t" fillcolor="#a0a0a0" stroked="f"/>
        </w:pict>
      </w:r>
    </w:p>
    <w:p w:rsidR="003103E5" w:rsidRDefault="003103E5" w:rsidP="003103E5">
      <w:pPr>
        <w:pStyle w:val="Heading2"/>
        <w:rPr>
          <w:rFonts w:cs="Helvetica"/>
          <w:color w:val="333333"/>
        </w:rPr>
      </w:pPr>
      <w:r>
        <w:rPr>
          <w:rFonts w:cs="Helvetica"/>
          <w:color w:val="333333"/>
        </w:rPr>
        <w:t>What is HTML Canvas?</w:t>
      </w:r>
    </w:p>
    <w:p w:rsidR="003103E5" w:rsidRDefault="003103E5" w:rsidP="003103E5">
      <w:pPr>
        <w:pStyle w:val="NormalWeb"/>
        <w:rPr>
          <w:rFonts w:ascii="Helvetica" w:hAnsi="Helvetica" w:cs="Helvetica"/>
          <w:color w:val="333333"/>
          <w:sz w:val="21"/>
          <w:szCs w:val="21"/>
        </w:rPr>
      </w:pPr>
      <w:r>
        <w:rPr>
          <w:rFonts w:ascii="Helvetica" w:hAnsi="Helvetica" w:cs="Helvetica"/>
          <w:color w:val="333333"/>
          <w:sz w:val="21"/>
          <w:szCs w:val="21"/>
        </w:rPr>
        <w:t>The HTML &lt;canvas&gt; element is used to draw graphics, on the fly, via scripting (usually JavaScript).</w:t>
      </w:r>
    </w:p>
    <w:p w:rsidR="003103E5" w:rsidRDefault="003103E5" w:rsidP="003103E5">
      <w:pPr>
        <w:pStyle w:val="NormalWeb"/>
        <w:rPr>
          <w:rFonts w:ascii="Helvetica" w:hAnsi="Helvetica" w:cs="Helvetica"/>
          <w:color w:val="333333"/>
          <w:sz w:val="21"/>
          <w:szCs w:val="21"/>
        </w:rPr>
      </w:pPr>
      <w:r>
        <w:rPr>
          <w:rFonts w:ascii="Helvetica" w:hAnsi="Helvetica" w:cs="Helvetica"/>
          <w:color w:val="333333"/>
          <w:sz w:val="21"/>
          <w:szCs w:val="21"/>
        </w:rPr>
        <w:t>The &lt;canvas&gt; element is only a container for graphics. You must use a script to actually draw the graphics.</w:t>
      </w:r>
    </w:p>
    <w:p w:rsidR="003103E5" w:rsidRDefault="003103E5" w:rsidP="003103E5">
      <w:pPr>
        <w:pStyle w:val="NormalWeb"/>
        <w:rPr>
          <w:rFonts w:ascii="Helvetica" w:hAnsi="Helvetica" w:cs="Helvetica"/>
          <w:color w:val="333333"/>
          <w:sz w:val="21"/>
          <w:szCs w:val="21"/>
        </w:rPr>
      </w:pPr>
      <w:r>
        <w:rPr>
          <w:rFonts w:ascii="Helvetica" w:hAnsi="Helvetica" w:cs="Helvetica"/>
          <w:color w:val="333333"/>
          <w:sz w:val="21"/>
          <w:szCs w:val="21"/>
        </w:rPr>
        <w:t>Canvas has several methods for drawing paths, boxes, circles, text, and adding images.</w:t>
      </w:r>
    </w:p>
    <w:p w:rsidR="003103E5" w:rsidRDefault="0016480F" w:rsidP="003103E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32" style="width:0;height:0" o:hralign="center" o:hrstd="t" o:hr="t" fillcolor="#a0a0a0" stroked="f"/>
        </w:pict>
      </w:r>
    </w:p>
    <w:p w:rsidR="003103E5" w:rsidRDefault="003103E5" w:rsidP="003103E5">
      <w:pPr>
        <w:pStyle w:val="Heading2"/>
        <w:rPr>
          <w:rFonts w:cs="Helvetica"/>
          <w:color w:val="333333"/>
        </w:rPr>
      </w:pPr>
      <w:r>
        <w:rPr>
          <w:rFonts w:cs="Helvetica"/>
          <w:color w:val="333333"/>
        </w:rPr>
        <w:t>Browser Support</w:t>
      </w:r>
    </w:p>
    <w:p w:rsidR="003103E5" w:rsidRDefault="003103E5" w:rsidP="003103E5">
      <w:pPr>
        <w:pStyle w:val="NormalWeb"/>
        <w:rPr>
          <w:rFonts w:ascii="Helvetica" w:hAnsi="Helvetica" w:cs="Helvetica"/>
          <w:color w:val="333333"/>
          <w:sz w:val="21"/>
          <w:szCs w:val="21"/>
        </w:rPr>
      </w:pPr>
      <w:r>
        <w:rPr>
          <w:rFonts w:ascii="Helvetica" w:hAnsi="Helvetica" w:cs="Helvetica"/>
          <w:color w:val="333333"/>
          <w:sz w:val="21"/>
          <w:szCs w:val="21"/>
        </w:rPr>
        <w:t>The numbers in the table specify the first browser version that fully supports the &lt; canvas&gt; element.</w:t>
      </w:r>
    </w:p>
    <w:tbl>
      <w:tblPr>
        <w:tblW w:w="5000" w:type="pct"/>
        <w:tblCellSpacing w:w="15" w:type="dxa"/>
        <w:tblCellMar>
          <w:top w:w="15" w:type="dxa"/>
          <w:left w:w="15" w:type="dxa"/>
          <w:bottom w:w="15" w:type="dxa"/>
          <w:right w:w="15" w:type="dxa"/>
        </w:tblCellMar>
        <w:tblLook w:val="04A0"/>
      </w:tblPr>
      <w:tblGrid>
        <w:gridCol w:w="1886"/>
        <w:gridCol w:w="1503"/>
        <w:gridCol w:w="1504"/>
        <w:gridCol w:w="1504"/>
        <w:gridCol w:w="1504"/>
        <w:gridCol w:w="1519"/>
      </w:tblGrid>
      <w:tr w:rsidR="003103E5" w:rsidTr="003103E5">
        <w:trPr>
          <w:tblCellSpacing w:w="15" w:type="dxa"/>
        </w:trPr>
        <w:tc>
          <w:tcPr>
            <w:tcW w:w="1000" w:type="pct"/>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b/>
                <w:bCs/>
                <w:color w:val="333333"/>
              </w:rPr>
            </w:pPr>
            <w:r>
              <w:rPr>
                <w:rFonts w:ascii="Helvetica" w:hAnsi="Helvetica" w:cs="Helvetica"/>
                <w:b/>
                <w:bCs/>
                <w:color w:val="333333"/>
              </w:rPr>
              <w:t>Element</w:t>
            </w:r>
          </w:p>
        </w:tc>
        <w:tc>
          <w:tcPr>
            <w:tcW w:w="800" w:type="pct"/>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b/>
                <w:bCs/>
                <w:color w:val="333333"/>
                <w:sz w:val="21"/>
                <w:szCs w:val="21"/>
              </w:rPr>
            </w:pPr>
          </w:p>
        </w:tc>
      </w:tr>
      <w:tr w:rsidR="003103E5" w:rsidTr="003103E5">
        <w:trPr>
          <w:tblCellSpacing w:w="15" w:type="dxa"/>
        </w:trPr>
        <w:tc>
          <w:tcPr>
            <w:tcW w:w="0" w:type="auto"/>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color w:val="333333"/>
                <w:sz w:val="21"/>
                <w:szCs w:val="21"/>
              </w:rPr>
            </w:pPr>
            <w:r>
              <w:rPr>
                <w:rFonts w:ascii="Helvetica" w:hAnsi="Helvetica" w:cs="Helvetica"/>
                <w:color w:val="333333"/>
                <w:sz w:val="21"/>
                <w:szCs w:val="21"/>
              </w:rPr>
              <w:t>&lt;canvas&gt;</w:t>
            </w:r>
          </w:p>
        </w:tc>
        <w:tc>
          <w:tcPr>
            <w:tcW w:w="0" w:type="auto"/>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color w:val="333333"/>
                <w:sz w:val="21"/>
                <w:szCs w:val="21"/>
              </w:rPr>
            </w:pPr>
            <w:r>
              <w:rPr>
                <w:rFonts w:ascii="Helvetica" w:hAnsi="Helvetica" w:cs="Helvetica"/>
                <w:color w:val="333333"/>
                <w:sz w:val="21"/>
                <w:szCs w:val="21"/>
              </w:rPr>
              <w:t>9.0</w:t>
            </w:r>
          </w:p>
        </w:tc>
        <w:tc>
          <w:tcPr>
            <w:tcW w:w="0" w:type="auto"/>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color w:val="333333"/>
                <w:sz w:val="21"/>
                <w:szCs w:val="21"/>
              </w:rPr>
            </w:pPr>
            <w:r>
              <w:rPr>
                <w:rFonts w:ascii="Helvetica" w:hAnsi="Helvetica" w:cs="Helvetica"/>
                <w:color w:val="333333"/>
                <w:sz w:val="21"/>
                <w:szCs w:val="21"/>
              </w:rPr>
              <w:t>2.0</w:t>
            </w:r>
          </w:p>
        </w:tc>
        <w:tc>
          <w:tcPr>
            <w:tcW w:w="0" w:type="auto"/>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color w:val="333333"/>
                <w:sz w:val="21"/>
                <w:szCs w:val="21"/>
              </w:rPr>
            </w:pPr>
            <w:r>
              <w:rPr>
                <w:rFonts w:ascii="Helvetica" w:hAnsi="Helvetica" w:cs="Helvetica"/>
                <w:color w:val="333333"/>
                <w:sz w:val="21"/>
                <w:szCs w:val="21"/>
              </w:rPr>
              <w:t>3.1</w:t>
            </w:r>
          </w:p>
        </w:tc>
        <w:tc>
          <w:tcPr>
            <w:tcW w:w="0" w:type="auto"/>
            <w:shd w:val="clear" w:color="auto" w:fill="auto"/>
            <w:tcMar>
              <w:top w:w="0" w:type="dxa"/>
              <w:left w:w="0" w:type="dxa"/>
              <w:bottom w:w="0" w:type="dxa"/>
              <w:right w:w="0" w:type="dxa"/>
            </w:tcMar>
            <w:vAlign w:val="center"/>
            <w:hideMark/>
          </w:tcPr>
          <w:p w:rsidR="003103E5" w:rsidRDefault="003103E5">
            <w:pPr>
              <w:spacing w:after="180"/>
              <w:rPr>
                <w:rFonts w:ascii="Helvetica" w:hAnsi="Helvetica" w:cs="Helvetica"/>
                <w:color w:val="333333"/>
                <w:sz w:val="21"/>
                <w:szCs w:val="21"/>
              </w:rPr>
            </w:pPr>
            <w:r>
              <w:rPr>
                <w:rFonts w:ascii="Helvetica" w:hAnsi="Helvetica" w:cs="Helvetica"/>
                <w:color w:val="333333"/>
                <w:sz w:val="21"/>
                <w:szCs w:val="21"/>
              </w:rPr>
              <w:t>9.0</w:t>
            </w:r>
          </w:p>
        </w:tc>
      </w:tr>
    </w:tbl>
    <w:p w:rsidR="003103E5" w:rsidRDefault="0016480F" w:rsidP="003103E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33" style="width:0;height:0" o:hralign="center" o:hrstd="t" o:hr="t" fillcolor="#a0a0a0" stroked="f"/>
        </w:pict>
      </w:r>
    </w:p>
    <w:p w:rsidR="003103E5" w:rsidRDefault="003103E5" w:rsidP="003103E5">
      <w:pPr>
        <w:pStyle w:val="Heading2"/>
        <w:rPr>
          <w:rFonts w:cs="Helvetica"/>
          <w:color w:val="333333"/>
        </w:rPr>
      </w:pPr>
      <w:r>
        <w:rPr>
          <w:rFonts w:cs="Helvetica"/>
          <w:color w:val="333333"/>
        </w:rPr>
        <w:t>Canvas Examples</w:t>
      </w:r>
    </w:p>
    <w:p w:rsidR="003103E5" w:rsidRDefault="003103E5" w:rsidP="003103E5">
      <w:pPr>
        <w:pStyle w:val="NormalWeb"/>
        <w:rPr>
          <w:rFonts w:ascii="Helvetica" w:hAnsi="Helvetica" w:cs="Helvetica"/>
          <w:color w:val="333333"/>
          <w:sz w:val="21"/>
          <w:szCs w:val="21"/>
        </w:rPr>
      </w:pPr>
      <w:r>
        <w:rPr>
          <w:rFonts w:ascii="Helvetica" w:hAnsi="Helvetica" w:cs="Helvetica"/>
          <w:color w:val="333333"/>
          <w:sz w:val="21"/>
          <w:szCs w:val="21"/>
        </w:rPr>
        <w:t>A canvas is a rectangular area on an HTML page. By default, a canvas has no border and no content.</w:t>
      </w:r>
    </w:p>
    <w:p w:rsidR="003103E5" w:rsidRDefault="003103E5" w:rsidP="003103E5">
      <w:pPr>
        <w:pStyle w:val="NormalWeb"/>
        <w:rPr>
          <w:rFonts w:ascii="Helvetica" w:hAnsi="Helvetica" w:cs="Helvetica"/>
          <w:color w:val="333333"/>
          <w:sz w:val="21"/>
          <w:szCs w:val="21"/>
        </w:rPr>
      </w:pPr>
      <w:r>
        <w:rPr>
          <w:rFonts w:ascii="Helvetica" w:hAnsi="Helvetica" w:cs="Helvetica"/>
          <w:color w:val="333333"/>
          <w:sz w:val="21"/>
          <w:szCs w:val="21"/>
        </w:rPr>
        <w:t>The markup looks like this:</w:t>
      </w:r>
    </w:p>
    <w:p w:rsidR="003103E5" w:rsidRDefault="003103E5" w:rsidP="003103E5">
      <w:pPr>
        <w:shd w:val="clear" w:color="auto" w:fill="F1F1F1"/>
        <w:rPr>
          <w:rFonts w:ascii="Consolas" w:hAnsi="Consolas" w:cs="Consolas"/>
          <w:color w:val="444444"/>
          <w:sz w:val="21"/>
          <w:szCs w:val="21"/>
        </w:rPr>
      </w:pPr>
      <w:r>
        <w:rPr>
          <w:rFonts w:ascii="Consolas" w:hAnsi="Consolas" w:cs="Consolas"/>
          <w:color w:val="444444"/>
          <w:sz w:val="21"/>
          <w:szCs w:val="21"/>
        </w:rPr>
        <w:t xml:space="preserve">&lt;canvas id="myCanvas" width="200" height="100"&gt;&lt;/canvas&gt; </w:t>
      </w:r>
    </w:p>
    <w:p w:rsidR="003103E5" w:rsidRDefault="003103E5" w:rsidP="003103E5">
      <w:pPr>
        <w:pStyle w:val="NormalWeb"/>
        <w:rPr>
          <w:rFonts w:ascii="Helvetica" w:hAnsi="Helvetica" w:cs="Helvetica"/>
          <w:color w:val="333333"/>
          <w:sz w:val="21"/>
          <w:szCs w:val="21"/>
        </w:rPr>
      </w:pPr>
      <w:r>
        <w:rPr>
          <w:rFonts w:ascii="Helvetica" w:hAnsi="Helvetica" w:cs="Helvetica"/>
          <w:b/>
          <w:bCs/>
          <w:color w:val="333333"/>
          <w:sz w:val="21"/>
          <w:szCs w:val="21"/>
        </w:rPr>
        <w:t>Note:</w:t>
      </w:r>
      <w:r>
        <w:rPr>
          <w:rFonts w:ascii="Helvetica" w:hAnsi="Helvetica" w:cs="Helvetica"/>
          <w:color w:val="333333"/>
          <w:sz w:val="21"/>
          <w:szCs w:val="21"/>
        </w:rPr>
        <w:t xml:space="preserve"> Always specify an id attribute (to be referred to in a script), and a width and height attribute to define the size of the canvas.</w:t>
      </w:r>
    </w:p>
    <w:p w:rsidR="003103E5" w:rsidRDefault="003103E5" w:rsidP="003103E5">
      <w:pPr>
        <w:pStyle w:val="NormalWeb"/>
        <w:rPr>
          <w:rFonts w:ascii="Helvetica" w:hAnsi="Helvetica" w:cs="Helvetica"/>
          <w:color w:val="333333"/>
          <w:sz w:val="21"/>
          <w:szCs w:val="21"/>
        </w:rPr>
      </w:pPr>
      <w:r>
        <w:rPr>
          <w:rFonts w:ascii="Helvetica" w:hAnsi="Helvetica" w:cs="Helvetica"/>
          <w:color w:val="333333"/>
          <w:sz w:val="21"/>
          <w:szCs w:val="21"/>
        </w:rPr>
        <w:t>To add a border, use the style attribute:</w:t>
      </w:r>
    </w:p>
    <w:p w:rsidR="003103E5" w:rsidRDefault="003103E5" w:rsidP="003103E5">
      <w:pPr>
        <w:pStyle w:val="Heading2"/>
        <w:shd w:val="clear" w:color="auto" w:fill="F1F1F1"/>
        <w:spacing w:before="15"/>
        <w:rPr>
          <w:rFonts w:cs="Helvetica"/>
          <w:color w:val="555555"/>
          <w:sz w:val="30"/>
          <w:szCs w:val="30"/>
        </w:rPr>
      </w:pPr>
      <w:r>
        <w:rPr>
          <w:rFonts w:cs="Helvetica"/>
          <w:color w:val="555555"/>
          <w:sz w:val="30"/>
          <w:szCs w:val="30"/>
        </w:rPr>
        <w:t>Basic Canvas Example</w:t>
      </w:r>
    </w:p>
    <w:p w:rsidR="003103E5" w:rsidRDefault="003103E5" w:rsidP="003103E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canvas</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"myCanvas"</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"200"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"100"</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"border</w:t>
      </w:r>
      <w:proofErr w:type="gramStart"/>
      <w:r>
        <w:rPr>
          <w:rStyle w:val="highval1"/>
          <w:rFonts w:ascii="Consolas" w:hAnsi="Consolas" w:cs="Consolas"/>
          <w:sz w:val="21"/>
          <w:szCs w:val="21"/>
        </w:rPr>
        <w:t>:1px</w:t>
      </w:r>
      <w:proofErr w:type="gramEnd"/>
      <w:r>
        <w:rPr>
          <w:rStyle w:val="highval1"/>
          <w:rFonts w:ascii="Consolas" w:hAnsi="Consolas" w:cs="Consolas"/>
          <w:sz w:val="21"/>
          <w:szCs w:val="21"/>
        </w:rPr>
        <w:t xml:space="preserve"> solid #000000;"</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/canvas</w:t>
      </w:r>
      <w:r>
        <w:rPr>
          <w:rStyle w:val="highgt1"/>
          <w:rFonts w:ascii="Consolas" w:hAnsi="Consolas" w:cs="Consolas"/>
          <w:sz w:val="21"/>
          <w:szCs w:val="21"/>
        </w:rPr>
        <w:t>&gt;</w:t>
      </w:r>
      <w:r>
        <w:rPr>
          <w:rFonts w:ascii="Consolas" w:hAnsi="Consolas" w:cs="Consolas"/>
          <w:color w:val="000000"/>
          <w:sz w:val="21"/>
          <w:szCs w:val="21"/>
        </w:rPr>
        <w:t xml:space="preserve"> </w:t>
      </w:r>
    </w:p>
    <w:p w:rsidR="003103E5" w:rsidRDefault="003103E5" w:rsidP="003103E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31"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103E5" w:rsidRDefault="003103E5" w:rsidP="003103E5">
      <w:pPr>
        <w:pStyle w:val="Heading2"/>
        <w:shd w:val="clear" w:color="auto" w:fill="F1F1F1"/>
        <w:spacing w:before="15"/>
        <w:rPr>
          <w:rFonts w:cs="Helvetica"/>
          <w:color w:val="555555"/>
          <w:sz w:val="30"/>
          <w:szCs w:val="30"/>
        </w:rPr>
      </w:pPr>
      <w:r>
        <w:rPr>
          <w:rFonts w:cs="Helvetica"/>
          <w:color w:val="555555"/>
          <w:sz w:val="30"/>
          <w:szCs w:val="30"/>
        </w:rPr>
        <w:lastRenderedPageBreak/>
        <w:t>Drawing with JavaScript</w:t>
      </w:r>
    </w:p>
    <w:p w:rsidR="003103E5" w:rsidRDefault="003103E5" w:rsidP="003103E5">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var</w:t>
      </w:r>
      <w:r>
        <w:rPr>
          <w:rFonts w:ascii="Consolas" w:hAnsi="Consolas" w:cs="Consolas"/>
          <w:color w:val="000000"/>
          <w:sz w:val="21"/>
          <w:szCs w:val="21"/>
        </w:rPr>
        <w:t xml:space="preserve"> c = document.getElementById(</w:t>
      </w:r>
      <w:r>
        <w:rPr>
          <w:rStyle w:val="highval1"/>
          <w:rFonts w:ascii="Consolas" w:hAnsi="Consolas" w:cs="Consolas"/>
          <w:sz w:val="21"/>
          <w:szCs w:val="21"/>
        </w:rPr>
        <w:t>"myCanvas"</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ctx = c.getContext(</w:t>
      </w:r>
      <w:r>
        <w:rPr>
          <w:rStyle w:val="highval1"/>
          <w:rFonts w:ascii="Consolas" w:hAnsi="Consolas" w:cs="Consolas"/>
          <w:sz w:val="21"/>
          <w:szCs w:val="21"/>
        </w:rPr>
        <w:t>"2d"</w:t>
      </w:r>
      <w:r>
        <w:rPr>
          <w:rFonts w:ascii="Consolas" w:hAnsi="Consolas" w:cs="Consolas"/>
          <w:color w:val="000000"/>
          <w:sz w:val="21"/>
          <w:szCs w:val="21"/>
        </w:rPr>
        <w:t>);</w:t>
      </w:r>
      <w:r>
        <w:rPr>
          <w:rFonts w:ascii="Consolas" w:hAnsi="Consolas" w:cs="Consolas"/>
          <w:color w:val="000000"/>
          <w:sz w:val="21"/>
          <w:szCs w:val="21"/>
        </w:rPr>
        <w:br/>
        <w:t xml:space="preserve">ctx.fillStyle = </w:t>
      </w:r>
      <w:r>
        <w:rPr>
          <w:rStyle w:val="highval1"/>
          <w:rFonts w:ascii="Consolas" w:hAnsi="Consolas" w:cs="Consolas"/>
          <w:sz w:val="21"/>
          <w:szCs w:val="21"/>
        </w:rPr>
        <w:t>"#FF0000"</w:t>
      </w:r>
      <w:r>
        <w:rPr>
          <w:rFonts w:ascii="Consolas" w:hAnsi="Consolas" w:cs="Consolas"/>
          <w:color w:val="000000"/>
          <w:sz w:val="21"/>
          <w:szCs w:val="21"/>
        </w:rPr>
        <w:t>;</w:t>
      </w:r>
      <w:r>
        <w:rPr>
          <w:rFonts w:ascii="Consolas" w:hAnsi="Consolas" w:cs="Consolas"/>
          <w:color w:val="000000"/>
          <w:sz w:val="21"/>
          <w:szCs w:val="21"/>
        </w:rPr>
        <w:br/>
        <w:t>ctx.fillRect(</w:t>
      </w:r>
      <w:r>
        <w:rPr>
          <w:rStyle w:val="highval1"/>
          <w:rFonts w:ascii="Consolas" w:hAnsi="Consolas" w:cs="Consolas"/>
          <w:sz w:val="21"/>
          <w:szCs w:val="21"/>
        </w:rPr>
        <w:t>0</w:t>
      </w:r>
      <w:r>
        <w:rPr>
          <w:rFonts w:ascii="Consolas" w:hAnsi="Consolas" w:cs="Consolas"/>
          <w:color w:val="000000"/>
          <w:sz w:val="21"/>
          <w:szCs w:val="21"/>
        </w:rPr>
        <w:t>,</w:t>
      </w:r>
      <w:r>
        <w:rPr>
          <w:rStyle w:val="highval1"/>
          <w:rFonts w:ascii="Consolas" w:hAnsi="Consolas" w:cs="Consolas"/>
          <w:sz w:val="21"/>
          <w:szCs w:val="21"/>
        </w:rPr>
        <w:t>0</w:t>
      </w:r>
      <w:r>
        <w:rPr>
          <w:rFonts w:ascii="Consolas" w:hAnsi="Consolas" w:cs="Consolas"/>
          <w:color w:val="000000"/>
          <w:sz w:val="21"/>
          <w:szCs w:val="21"/>
        </w:rPr>
        <w:t>,</w:t>
      </w:r>
      <w:r>
        <w:rPr>
          <w:rStyle w:val="highval1"/>
          <w:rFonts w:ascii="Consolas" w:hAnsi="Consolas" w:cs="Consolas"/>
          <w:sz w:val="21"/>
          <w:szCs w:val="21"/>
        </w:rPr>
        <w:t>150</w:t>
      </w:r>
      <w:r>
        <w:rPr>
          <w:rFonts w:ascii="Consolas" w:hAnsi="Consolas" w:cs="Consolas"/>
          <w:color w:val="000000"/>
          <w:sz w:val="21"/>
          <w:szCs w:val="21"/>
        </w:rPr>
        <w:t>,</w:t>
      </w:r>
      <w:r>
        <w:rPr>
          <w:rStyle w:val="highval1"/>
          <w:rFonts w:ascii="Consolas" w:hAnsi="Consolas" w:cs="Consolas"/>
          <w:sz w:val="21"/>
          <w:szCs w:val="21"/>
        </w:rPr>
        <w:t>75</w:t>
      </w:r>
      <w:r>
        <w:rPr>
          <w:rFonts w:ascii="Consolas" w:hAnsi="Consolas" w:cs="Consolas"/>
          <w:color w:val="000000"/>
          <w:sz w:val="21"/>
          <w:szCs w:val="21"/>
        </w:rPr>
        <w:t>);</w:t>
      </w:r>
    </w:p>
    <w:p w:rsidR="003103E5" w:rsidRDefault="003103E5" w:rsidP="003103E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3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103E5" w:rsidRDefault="003103E5" w:rsidP="003103E5">
      <w:pPr>
        <w:pStyle w:val="Heading2"/>
        <w:shd w:val="clear" w:color="auto" w:fill="F1F1F1"/>
        <w:spacing w:before="15"/>
        <w:rPr>
          <w:rFonts w:cs="Helvetica"/>
          <w:color w:val="555555"/>
          <w:sz w:val="30"/>
          <w:szCs w:val="30"/>
        </w:rPr>
      </w:pPr>
      <w:r>
        <w:rPr>
          <w:rFonts w:cs="Helvetica"/>
          <w:color w:val="555555"/>
          <w:sz w:val="30"/>
          <w:szCs w:val="30"/>
        </w:rPr>
        <w:t>Draw a Line</w:t>
      </w:r>
    </w:p>
    <w:p w:rsidR="003103E5" w:rsidRDefault="003103E5" w:rsidP="003103E5">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var</w:t>
      </w:r>
      <w:r>
        <w:rPr>
          <w:rFonts w:ascii="Consolas" w:hAnsi="Consolas" w:cs="Consolas"/>
          <w:color w:val="000000"/>
          <w:sz w:val="21"/>
          <w:szCs w:val="21"/>
        </w:rPr>
        <w:t xml:space="preserve"> c = document.getElementById(</w:t>
      </w:r>
      <w:r>
        <w:rPr>
          <w:rStyle w:val="highval1"/>
          <w:rFonts w:ascii="Consolas" w:hAnsi="Consolas" w:cs="Consolas"/>
          <w:sz w:val="21"/>
          <w:szCs w:val="21"/>
        </w:rPr>
        <w:t>"myCanvas"</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ctx = c.getContext(</w:t>
      </w:r>
      <w:r>
        <w:rPr>
          <w:rStyle w:val="highval1"/>
          <w:rFonts w:ascii="Consolas" w:hAnsi="Consolas" w:cs="Consolas"/>
          <w:sz w:val="21"/>
          <w:szCs w:val="21"/>
        </w:rPr>
        <w:t>"2d"</w:t>
      </w:r>
      <w:r>
        <w:rPr>
          <w:rFonts w:ascii="Consolas" w:hAnsi="Consolas" w:cs="Consolas"/>
          <w:color w:val="000000"/>
          <w:sz w:val="21"/>
          <w:szCs w:val="21"/>
        </w:rPr>
        <w:t>);</w:t>
      </w:r>
      <w:r>
        <w:rPr>
          <w:rFonts w:ascii="Consolas" w:hAnsi="Consolas" w:cs="Consolas"/>
          <w:color w:val="000000"/>
          <w:sz w:val="21"/>
          <w:szCs w:val="21"/>
        </w:rPr>
        <w:br/>
        <w:t>ctx.moveTo(</w:t>
      </w:r>
      <w:r>
        <w:rPr>
          <w:rStyle w:val="highval1"/>
          <w:rFonts w:ascii="Consolas" w:hAnsi="Consolas" w:cs="Consolas"/>
          <w:sz w:val="21"/>
          <w:szCs w:val="21"/>
        </w:rPr>
        <w:t>0</w:t>
      </w:r>
      <w:r>
        <w:rPr>
          <w:rFonts w:ascii="Consolas" w:hAnsi="Consolas" w:cs="Consolas"/>
          <w:color w:val="000000"/>
          <w:sz w:val="21"/>
          <w:szCs w:val="21"/>
        </w:rPr>
        <w:t>,</w:t>
      </w:r>
      <w:r>
        <w:rPr>
          <w:rStyle w:val="highval1"/>
          <w:rFonts w:ascii="Consolas" w:hAnsi="Consolas" w:cs="Consolas"/>
          <w:sz w:val="21"/>
          <w:szCs w:val="21"/>
        </w:rPr>
        <w:t>0</w:t>
      </w:r>
      <w:r>
        <w:rPr>
          <w:rFonts w:ascii="Consolas" w:hAnsi="Consolas" w:cs="Consolas"/>
          <w:color w:val="000000"/>
          <w:sz w:val="21"/>
          <w:szCs w:val="21"/>
        </w:rPr>
        <w:t>);</w:t>
      </w:r>
      <w:r>
        <w:rPr>
          <w:rFonts w:ascii="Consolas" w:hAnsi="Consolas" w:cs="Consolas"/>
          <w:color w:val="000000"/>
          <w:sz w:val="21"/>
          <w:szCs w:val="21"/>
        </w:rPr>
        <w:br/>
        <w:t>ctx.lineTo(</w:t>
      </w:r>
      <w:r>
        <w:rPr>
          <w:rStyle w:val="highval1"/>
          <w:rFonts w:ascii="Consolas" w:hAnsi="Consolas" w:cs="Consolas"/>
          <w:sz w:val="21"/>
          <w:szCs w:val="21"/>
        </w:rPr>
        <w:t>200</w:t>
      </w:r>
      <w:r>
        <w:rPr>
          <w:rFonts w:ascii="Consolas" w:hAnsi="Consolas" w:cs="Consolas"/>
          <w:color w:val="000000"/>
          <w:sz w:val="21"/>
          <w:szCs w:val="21"/>
        </w:rPr>
        <w:t>,</w:t>
      </w:r>
      <w:r>
        <w:rPr>
          <w:rStyle w:val="highval1"/>
          <w:rFonts w:ascii="Consolas" w:hAnsi="Consolas" w:cs="Consolas"/>
          <w:sz w:val="21"/>
          <w:szCs w:val="21"/>
        </w:rPr>
        <w:t>100</w:t>
      </w:r>
      <w:r>
        <w:rPr>
          <w:rFonts w:ascii="Consolas" w:hAnsi="Consolas" w:cs="Consolas"/>
          <w:color w:val="000000"/>
          <w:sz w:val="21"/>
          <w:szCs w:val="21"/>
        </w:rPr>
        <w:t>);</w:t>
      </w:r>
      <w:r>
        <w:rPr>
          <w:rFonts w:ascii="Consolas" w:hAnsi="Consolas" w:cs="Consolas"/>
          <w:color w:val="000000"/>
          <w:sz w:val="21"/>
          <w:szCs w:val="21"/>
        </w:rPr>
        <w:br/>
        <w:t>ctx.stroke();</w:t>
      </w:r>
    </w:p>
    <w:p w:rsidR="003103E5" w:rsidRDefault="003103E5" w:rsidP="003103E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3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103E5" w:rsidRDefault="003103E5" w:rsidP="003103E5">
      <w:pPr>
        <w:pStyle w:val="Heading2"/>
        <w:shd w:val="clear" w:color="auto" w:fill="F1F1F1"/>
        <w:spacing w:before="15"/>
        <w:rPr>
          <w:rFonts w:cs="Helvetica"/>
          <w:color w:val="555555"/>
          <w:sz w:val="30"/>
          <w:szCs w:val="30"/>
        </w:rPr>
      </w:pPr>
      <w:r>
        <w:rPr>
          <w:rFonts w:cs="Helvetica"/>
          <w:color w:val="555555"/>
          <w:sz w:val="30"/>
          <w:szCs w:val="30"/>
        </w:rPr>
        <w:t>Draw a Circle</w:t>
      </w:r>
    </w:p>
    <w:p w:rsidR="003103E5" w:rsidRDefault="003103E5" w:rsidP="003103E5">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var</w:t>
      </w:r>
      <w:r>
        <w:rPr>
          <w:rFonts w:ascii="Consolas" w:hAnsi="Consolas" w:cs="Consolas"/>
          <w:color w:val="000000"/>
          <w:sz w:val="21"/>
          <w:szCs w:val="21"/>
        </w:rPr>
        <w:t xml:space="preserve"> c = document.getElementById(</w:t>
      </w:r>
      <w:r>
        <w:rPr>
          <w:rStyle w:val="highval1"/>
          <w:rFonts w:ascii="Consolas" w:hAnsi="Consolas" w:cs="Consolas"/>
          <w:sz w:val="21"/>
          <w:szCs w:val="21"/>
        </w:rPr>
        <w:t>"myCanvas"</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ctx = c.getContext(</w:t>
      </w:r>
      <w:r>
        <w:rPr>
          <w:rStyle w:val="highval1"/>
          <w:rFonts w:ascii="Consolas" w:hAnsi="Consolas" w:cs="Consolas"/>
          <w:sz w:val="21"/>
          <w:szCs w:val="21"/>
        </w:rPr>
        <w:t>"2d"</w:t>
      </w:r>
      <w:r>
        <w:rPr>
          <w:rFonts w:ascii="Consolas" w:hAnsi="Consolas" w:cs="Consolas"/>
          <w:color w:val="000000"/>
          <w:sz w:val="21"/>
          <w:szCs w:val="21"/>
        </w:rPr>
        <w:t>);</w:t>
      </w:r>
      <w:r>
        <w:rPr>
          <w:rFonts w:ascii="Consolas" w:hAnsi="Consolas" w:cs="Consolas"/>
          <w:color w:val="000000"/>
          <w:sz w:val="21"/>
          <w:szCs w:val="21"/>
        </w:rPr>
        <w:br/>
        <w:t>ctx.beginPath();</w:t>
      </w:r>
      <w:r>
        <w:rPr>
          <w:rFonts w:ascii="Consolas" w:hAnsi="Consolas" w:cs="Consolas"/>
          <w:color w:val="000000"/>
          <w:sz w:val="21"/>
          <w:szCs w:val="21"/>
        </w:rPr>
        <w:br/>
        <w:t>ctx.arc(</w:t>
      </w:r>
      <w:r>
        <w:rPr>
          <w:rStyle w:val="highval1"/>
          <w:rFonts w:ascii="Consolas" w:hAnsi="Consolas" w:cs="Consolas"/>
          <w:sz w:val="21"/>
          <w:szCs w:val="21"/>
        </w:rPr>
        <w:t>95</w:t>
      </w:r>
      <w:r>
        <w:rPr>
          <w:rFonts w:ascii="Consolas" w:hAnsi="Consolas" w:cs="Consolas"/>
          <w:color w:val="000000"/>
          <w:sz w:val="21"/>
          <w:szCs w:val="21"/>
        </w:rPr>
        <w:t>,</w:t>
      </w:r>
      <w:r>
        <w:rPr>
          <w:rStyle w:val="highval1"/>
          <w:rFonts w:ascii="Consolas" w:hAnsi="Consolas" w:cs="Consolas"/>
          <w:sz w:val="21"/>
          <w:szCs w:val="21"/>
        </w:rPr>
        <w:t>50</w:t>
      </w:r>
      <w:r>
        <w:rPr>
          <w:rFonts w:ascii="Consolas" w:hAnsi="Consolas" w:cs="Consolas"/>
          <w:color w:val="000000"/>
          <w:sz w:val="21"/>
          <w:szCs w:val="21"/>
        </w:rPr>
        <w:t>,</w:t>
      </w:r>
      <w:r>
        <w:rPr>
          <w:rStyle w:val="highval1"/>
          <w:rFonts w:ascii="Consolas" w:hAnsi="Consolas" w:cs="Consolas"/>
          <w:sz w:val="21"/>
          <w:szCs w:val="21"/>
        </w:rPr>
        <w:t>40</w:t>
      </w:r>
      <w:r>
        <w:rPr>
          <w:rFonts w:ascii="Consolas" w:hAnsi="Consolas" w:cs="Consolas"/>
          <w:color w:val="000000"/>
          <w:sz w:val="21"/>
          <w:szCs w:val="21"/>
        </w:rPr>
        <w:t>,</w:t>
      </w:r>
      <w:r>
        <w:rPr>
          <w:rStyle w:val="highval1"/>
          <w:rFonts w:ascii="Consolas" w:hAnsi="Consolas" w:cs="Consolas"/>
          <w:sz w:val="21"/>
          <w:szCs w:val="21"/>
        </w:rPr>
        <w:t>0</w:t>
      </w:r>
      <w:r>
        <w:rPr>
          <w:rFonts w:ascii="Consolas" w:hAnsi="Consolas" w:cs="Consolas"/>
          <w:color w:val="000000"/>
          <w:sz w:val="21"/>
          <w:szCs w:val="21"/>
        </w:rPr>
        <w:t>,</w:t>
      </w:r>
      <w:r>
        <w:rPr>
          <w:rStyle w:val="highval1"/>
          <w:rFonts w:ascii="Consolas" w:hAnsi="Consolas" w:cs="Consolas"/>
          <w:sz w:val="21"/>
          <w:szCs w:val="21"/>
        </w:rPr>
        <w:t>2</w:t>
      </w:r>
      <w:r>
        <w:rPr>
          <w:rFonts w:ascii="Consolas" w:hAnsi="Consolas" w:cs="Consolas"/>
          <w:color w:val="000000"/>
          <w:sz w:val="21"/>
          <w:szCs w:val="21"/>
        </w:rPr>
        <w:t>*Math.PI);</w:t>
      </w:r>
      <w:r>
        <w:rPr>
          <w:rFonts w:ascii="Consolas" w:hAnsi="Consolas" w:cs="Consolas"/>
          <w:color w:val="000000"/>
          <w:sz w:val="21"/>
          <w:szCs w:val="21"/>
        </w:rPr>
        <w:br/>
        <w:t>ctx.stroke();</w:t>
      </w:r>
    </w:p>
    <w:p w:rsidR="003103E5" w:rsidRDefault="003103E5" w:rsidP="003103E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3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103E5" w:rsidRDefault="003103E5" w:rsidP="003103E5">
      <w:pPr>
        <w:pStyle w:val="Heading2"/>
        <w:shd w:val="clear" w:color="auto" w:fill="F1F1F1"/>
        <w:spacing w:before="15"/>
        <w:rPr>
          <w:rFonts w:cs="Helvetica"/>
          <w:color w:val="555555"/>
          <w:sz w:val="30"/>
          <w:szCs w:val="30"/>
        </w:rPr>
      </w:pPr>
      <w:r>
        <w:rPr>
          <w:rFonts w:cs="Helvetica"/>
          <w:color w:val="555555"/>
          <w:sz w:val="30"/>
          <w:szCs w:val="30"/>
        </w:rPr>
        <w:t>Draw a Text</w:t>
      </w:r>
    </w:p>
    <w:p w:rsidR="003103E5" w:rsidRDefault="003103E5" w:rsidP="003103E5">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var</w:t>
      </w:r>
      <w:proofErr w:type="gramEnd"/>
      <w:r>
        <w:rPr>
          <w:rFonts w:ascii="Consolas" w:hAnsi="Consolas" w:cs="Consolas"/>
          <w:color w:val="000000"/>
          <w:sz w:val="21"/>
          <w:szCs w:val="21"/>
        </w:rPr>
        <w:t xml:space="preserve"> c = document.getElementById(</w:t>
      </w:r>
      <w:r>
        <w:rPr>
          <w:rStyle w:val="highval1"/>
          <w:rFonts w:ascii="Consolas" w:hAnsi="Consolas" w:cs="Consolas"/>
          <w:sz w:val="21"/>
          <w:szCs w:val="21"/>
        </w:rPr>
        <w:t>"myCanvas"</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ctx = c.getContext(</w:t>
      </w:r>
      <w:r>
        <w:rPr>
          <w:rStyle w:val="highval1"/>
          <w:rFonts w:ascii="Consolas" w:hAnsi="Consolas" w:cs="Consolas"/>
          <w:sz w:val="21"/>
          <w:szCs w:val="21"/>
        </w:rPr>
        <w:t>"2d"</w:t>
      </w:r>
      <w:r>
        <w:rPr>
          <w:rFonts w:ascii="Consolas" w:hAnsi="Consolas" w:cs="Consolas"/>
          <w:color w:val="000000"/>
          <w:sz w:val="21"/>
          <w:szCs w:val="21"/>
        </w:rPr>
        <w:t>);</w:t>
      </w:r>
      <w:r>
        <w:rPr>
          <w:rFonts w:ascii="Consolas" w:hAnsi="Consolas" w:cs="Consolas"/>
          <w:color w:val="000000"/>
          <w:sz w:val="21"/>
          <w:szCs w:val="21"/>
        </w:rPr>
        <w:br/>
        <w:t xml:space="preserve">ctx.font = </w:t>
      </w:r>
      <w:r>
        <w:rPr>
          <w:rStyle w:val="highval1"/>
          <w:rFonts w:ascii="Consolas" w:hAnsi="Consolas" w:cs="Consolas"/>
          <w:sz w:val="21"/>
          <w:szCs w:val="21"/>
        </w:rPr>
        <w:t>"30px Arial"</w:t>
      </w:r>
      <w:r>
        <w:rPr>
          <w:rFonts w:ascii="Consolas" w:hAnsi="Consolas" w:cs="Consolas"/>
          <w:color w:val="000000"/>
          <w:sz w:val="21"/>
          <w:szCs w:val="21"/>
        </w:rPr>
        <w:t>;</w:t>
      </w:r>
      <w:r>
        <w:rPr>
          <w:rFonts w:ascii="Consolas" w:hAnsi="Consolas" w:cs="Consolas"/>
          <w:color w:val="000000"/>
          <w:sz w:val="21"/>
          <w:szCs w:val="21"/>
        </w:rPr>
        <w:br/>
        <w:t>ctx.fillText(</w:t>
      </w:r>
      <w:r>
        <w:rPr>
          <w:rStyle w:val="highval1"/>
          <w:rFonts w:ascii="Consolas" w:hAnsi="Consolas" w:cs="Consolas"/>
          <w:sz w:val="21"/>
          <w:szCs w:val="21"/>
        </w:rPr>
        <w:t>"Hello World"</w:t>
      </w:r>
      <w:r>
        <w:rPr>
          <w:rFonts w:ascii="Consolas" w:hAnsi="Consolas" w:cs="Consolas"/>
          <w:color w:val="000000"/>
          <w:sz w:val="21"/>
          <w:szCs w:val="21"/>
        </w:rPr>
        <w:t>,</w:t>
      </w:r>
      <w:r>
        <w:rPr>
          <w:rStyle w:val="highval1"/>
          <w:rFonts w:ascii="Consolas" w:hAnsi="Consolas" w:cs="Consolas"/>
          <w:sz w:val="21"/>
          <w:szCs w:val="21"/>
        </w:rPr>
        <w:t>10</w:t>
      </w:r>
      <w:r>
        <w:rPr>
          <w:rFonts w:ascii="Consolas" w:hAnsi="Consolas" w:cs="Consolas"/>
          <w:color w:val="000000"/>
          <w:sz w:val="21"/>
          <w:szCs w:val="21"/>
        </w:rPr>
        <w:t>,</w:t>
      </w:r>
      <w:r>
        <w:rPr>
          <w:rStyle w:val="highval1"/>
          <w:rFonts w:ascii="Consolas" w:hAnsi="Consolas" w:cs="Consolas"/>
          <w:sz w:val="21"/>
          <w:szCs w:val="21"/>
        </w:rPr>
        <w:t>50</w:t>
      </w:r>
      <w:r>
        <w:rPr>
          <w:rFonts w:ascii="Consolas" w:hAnsi="Consolas" w:cs="Consolas"/>
          <w:color w:val="000000"/>
          <w:sz w:val="21"/>
          <w:szCs w:val="21"/>
        </w:rPr>
        <w:t>);</w:t>
      </w:r>
    </w:p>
    <w:p w:rsidR="003103E5" w:rsidRDefault="003103E5" w:rsidP="003103E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3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103E5" w:rsidRDefault="003103E5" w:rsidP="003103E5">
      <w:pPr>
        <w:pStyle w:val="Heading2"/>
        <w:shd w:val="clear" w:color="auto" w:fill="F1F1F1"/>
        <w:spacing w:before="15"/>
        <w:rPr>
          <w:rFonts w:cs="Helvetica"/>
          <w:color w:val="555555"/>
          <w:sz w:val="30"/>
          <w:szCs w:val="30"/>
        </w:rPr>
      </w:pPr>
      <w:r>
        <w:rPr>
          <w:rFonts w:cs="Helvetica"/>
          <w:color w:val="555555"/>
          <w:sz w:val="30"/>
          <w:szCs w:val="30"/>
        </w:rPr>
        <w:t>Stroke Text</w:t>
      </w:r>
    </w:p>
    <w:p w:rsidR="003103E5" w:rsidRDefault="003103E5" w:rsidP="003103E5">
      <w:pPr>
        <w:shd w:val="clear" w:color="auto" w:fill="FFFFFF"/>
        <w:spacing w:line="276" w:lineRule="atLeast"/>
        <w:rPr>
          <w:rFonts w:ascii="Consolas" w:hAnsi="Consolas" w:cs="Consolas"/>
          <w:color w:val="000000"/>
          <w:sz w:val="21"/>
          <w:szCs w:val="21"/>
        </w:rPr>
      </w:pPr>
      <w:proofErr w:type="gramStart"/>
      <w:r>
        <w:rPr>
          <w:rStyle w:val="highele1"/>
          <w:rFonts w:ascii="Consolas" w:hAnsi="Consolas" w:cs="Consolas"/>
          <w:sz w:val="21"/>
          <w:szCs w:val="21"/>
        </w:rPr>
        <w:t>var</w:t>
      </w:r>
      <w:proofErr w:type="gramEnd"/>
      <w:r>
        <w:rPr>
          <w:rFonts w:ascii="Consolas" w:hAnsi="Consolas" w:cs="Consolas"/>
          <w:color w:val="000000"/>
          <w:sz w:val="21"/>
          <w:szCs w:val="21"/>
        </w:rPr>
        <w:t xml:space="preserve"> c = document.getElementById(</w:t>
      </w:r>
      <w:r>
        <w:rPr>
          <w:rStyle w:val="highval1"/>
          <w:rFonts w:ascii="Consolas" w:hAnsi="Consolas" w:cs="Consolas"/>
          <w:sz w:val="21"/>
          <w:szCs w:val="21"/>
        </w:rPr>
        <w:t>"myCanvas"</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ctx = c.getContext(</w:t>
      </w:r>
      <w:r>
        <w:rPr>
          <w:rStyle w:val="highval1"/>
          <w:rFonts w:ascii="Consolas" w:hAnsi="Consolas" w:cs="Consolas"/>
          <w:sz w:val="21"/>
          <w:szCs w:val="21"/>
        </w:rPr>
        <w:t>"2d"</w:t>
      </w:r>
      <w:r>
        <w:rPr>
          <w:rFonts w:ascii="Consolas" w:hAnsi="Consolas" w:cs="Consolas"/>
          <w:color w:val="000000"/>
          <w:sz w:val="21"/>
          <w:szCs w:val="21"/>
        </w:rPr>
        <w:t>);</w:t>
      </w:r>
      <w:r>
        <w:rPr>
          <w:rFonts w:ascii="Consolas" w:hAnsi="Consolas" w:cs="Consolas"/>
          <w:color w:val="000000"/>
          <w:sz w:val="21"/>
          <w:szCs w:val="21"/>
        </w:rPr>
        <w:br/>
      </w:r>
      <w:r>
        <w:rPr>
          <w:rFonts w:ascii="Consolas" w:hAnsi="Consolas" w:cs="Consolas"/>
          <w:color w:val="000000"/>
          <w:sz w:val="21"/>
          <w:szCs w:val="21"/>
        </w:rPr>
        <w:lastRenderedPageBreak/>
        <w:t xml:space="preserve">ctx.font = </w:t>
      </w:r>
      <w:r>
        <w:rPr>
          <w:rStyle w:val="highval1"/>
          <w:rFonts w:ascii="Consolas" w:hAnsi="Consolas" w:cs="Consolas"/>
          <w:sz w:val="21"/>
          <w:szCs w:val="21"/>
        </w:rPr>
        <w:t>"30px Arial"</w:t>
      </w:r>
      <w:r>
        <w:rPr>
          <w:rFonts w:ascii="Consolas" w:hAnsi="Consolas" w:cs="Consolas"/>
          <w:color w:val="000000"/>
          <w:sz w:val="21"/>
          <w:szCs w:val="21"/>
        </w:rPr>
        <w:t>;</w:t>
      </w:r>
      <w:r>
        <w:rPr>
          <w:rFonts w:ascii="Consolas" w:hAnsi="Consolas" w:cs="Consolas"/>
          <w:color w:val="000000"/>
          <w:sz w:val="21"/>
          <w:szCs w:val="21"/>
        </w:rPr>
        <w:br/>
        <w:t>ctx.strokeText(</w:t>
      </w:r>
      <w:r>
        <w:rPr>
          <w:rStyle w:val="highval1"/>
          <w:rFonts w:ascii="Consolas" w:hAnsi="Consolas" w:cs="Consolas"/>
          <w:sz w:val="21"/>
          <w:szCs w:val="21"/>
        </w:rPr>
        <w:t>"Hello World"</w:t>
      </w:r>
      <w:r>
        <w:rPr>
          <w:rFonts w:ascii="Consolas" w:hAnsi="Consolas" w:cs="Consolas"/>
          <w:color w:val="000000"/>
          <w:sz w:val="21"/>
          <w:szCs w:val="21"/>
        </w:rPr>
        <w:t>,</w:t>
      </w:r>
      <w:r>
        <w:rPr>
          <w:rStyle w:val="highval1"/>
          <w:rFonts w:ascii="Consolas" w:hAnsi="Consolas" w:cs="Consolas"/>
          <w:sz w:val="21"/>
          <w:szCs w:val="21"/>
        </w:rPr>
        <w:t>10</w:t>
      </w:r>
      <w:r>
        <w:rPr>
          <w:rFonts w:ascii="Consolas" w:hAnsi="Consolas" w:cs="Consolas"/>
          <w:color w:val="000000"/>
          <w:sz w:val="21"/>
          <w:szCs w:val="21"/>
        </w:rPr>
        <w:t>,</w:t>
      </w:r>
      <w:r>
        <w:rPr>
          <w:rStyle w:val="highval1"/>
          <w:rFonts w:ascii="Consolas" w:hAnsi="Consolas" w:cs="Consolas"/>
          <w:sz w:val="21"/>
          <w:szCs w:val="21"/>
        </w:rPr>
        <w:t>50</w:t>
      </w:r>
      <w:r>
        <w:rPr>
          <w:rFonts w:ascii="Consolas" w:hAnsi="Consolas" w:cs="Consolas"/>
          <w:color w:val="000000"/>
          <w:sz w:val="21"/>
          <w:szCs w:val="21"/>
        </w:rPr>
        <w:t>);</w:t>
      </w:r>
    </w:p>
    <w:p w:rsidR="003103E5" w:rsidRDefault="003103E5" w:rsidP="003103E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3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103E5" w:rsidRDefault="003103E5" w:rsidP="003103E5">
      <w:pPr>
        <w:pStyle w:val="Heading2"/>
        <w:shd w:val="clear" w:color="auto" w:fill="F1F1F1"/>
        <w:spacing w:before="15"/>
        <w:rPr>
          <w:rFonts w:cs="Helvetica"/>
          <w:color w:val="555555"/>
          <w:sz w:val="30"/>
          <w:szCs w:val="30"/>
        </w:rPr>
      </w:pPr>
      <w:r>
        <w:rPr>
          <w:rFonts w:cs="Helvetica"/>
          <w:color w:val="555555"/>
          <w:sz w:val="30"/>
          <w:szCs w:val="30"/>
        </w:rPr>
        <w:t>Draw Linear Gradient</w:t>
      </w:r>
    </w:p>
    <w:p w:rsidR="003103E5" w:rsidRDefault="003103E5" w:rsidP="003103E5">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var</w:t>
      </w:r>
      <w:r>
        <w:rPr>
          <w:rFonts w:ascii="Consolas" w:hAnsi="Consolas" w:cs="Consolas"/>
          <w:color w:val="000000"/>
          <w:sz w:val="21"/>
          <w:szCs w:val="21"/>
        </w:rPr>
        <w:t xml:space="preserve"> c = document.getElementById(</w:t>
      </w:r>
      <w:r>
        <w:rPr>
          <w:rStyle w:val="highval1"/>
          <w:rFonts w:ascii="Consolas" w:hAnsi="Consolas" w:cs="Consolas"/>
          <w:sz w:val="21"/>
          <w:szCs w:val="21"/>
        </w:rPr>
        <w:t>"myCanvas"</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ctx = c.getContext(</w:t>
      </w:r>
      <w:r>
        <w:rPr>
          <w:rStyle w:val="highval1"/>
          <w:rFonts w:ascii="Consolas" w:hAnsi="Consolas" w:cs="Consolas"/>
          <w:sz w:val="21"/>
          <w:szCs w:val="21"/>
        </w:rPr>
        <w:t>"2d"</w:t>
      </w:r>
      <w:r>
        <w:rPr>
          <w:rFonts w:ascii="Consolas" w:hAnsi="Consolas" w:cs="Consolas"/>
          <w:color w:val="000000"/>
          <w:sz w:val="21"/>
          <w:szCs w:val="21"/>
        </w:rPr>
        <w:t>);</w:t>
      </w:r>
      <w:r>
        <w:rPr>
          <w:rFonts w:ascii="Consolas" w:hAnsi="Consolas" w:cs="Consolas"/>
          <w:color w:val="000000"/>
          <w:sz w:val="21"/>
          <w:szCs w:val="21"/>
        </w:rPr>
        <w:br/>
      </w:r>
      <w:r>
        <w:rPr>
          <w:rFonts w:ascii="Consolas" w:hAnsi="Consolas" w:cs="Consolas"/>
          <w:color w:val="000000"/>
          <w:sz w:val="21"/>
          <w:szCs w:val="21"/>
        </w:rPr>
        <w:br/>
      </w:r>
      <w:r>
        <w:rPr>
          <w:rStyle w:val="highcom1"/>
          <w:rFonts w:ascii="Consolas" w:hAnsi="Consolas" w:cs="Consolas"/>
          <w:sz w:val="21"/>
          <w:szCs w:val="21"/>
        </w:rPr>
        <w:t>// Create gradient</w:t>
      </w:r>
      <w:r>
        <w:rPr>
          <w:rFonts w:ascii="Consolas" w:hAnsi="Consolas" w:cs="Consolas"/>
          <w:color w:val="008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grd = ctx.createLinearGradient(</w:t>
      </w:r>
      <w:r>
        <w:rPr>
          <w:rStyle w:val="highval1"/>
          <w:rFonts w:ascii="Consolas" w:hAnsi="Consolas" w:cs="Consolas"/>
          <w:sz w:val="21"/>
          <w:szCs w:val="21"/>
        </w:rPr>
        <w:t>0</w:t>
      </w:r>
      <w:r>
        <w:rPr>
          <w:rFonts w:ascii="Consolas" w:hAnsi="Consolas" w:cs="Consolas"/>
          <w:color w:val="000000"/>
          <w:sz w:val="21"/>
          <w:szCs w:val="21"/>
        </w:rPr>
        <w:t>,</w:t>
      </w:r>
      <w:r>
        <w:rPr>
          <w:rStyle w:val="highval1"/>
          <w:rFonts w:ascii="Consolas" w:hAnsi="Consolas" w:cs="Consolas"/>
          <w:sz w:val="21"/>
          <w:szCs w:val="21"/>
        </w:rPr>
        <w:t>0</w:t>
      </w:r>
      <w:r>
        <w:rPr>
          <w:rFonts w:ascii="Consolas" w:hAnsi="Consolas" w:cs="Consolas"/>
          <w:color w:val="000000"/>
          <w:sz w:val="21"/>
          <w:szCs w:val="21"/>
        </w:rPr>
        <w:t>,</w:t>
      </w:r>
      <w:r>
        <w:rPr>
          <w:rStyle w:val="highval1"/>
          <w:rFonts w:ascii="Consolas" w:hAnsi="Consolas" w:cs="Consolas"/>
          <w:sz w:val="21"/>
          <w:szCs w:val="21"/>
        </w:rPr>
        <w:t>200</w:t>
      </w:r>
      <w:r>
        <w:rPr>
          <w:rFonts w:ascii="Consolas" w:hAnsi="Consolas" w:cs="Consolas"/>
          <w:color w:val="000000"/>
          <w:sz w:val="21"/>
          <w:szCs w:val="21"/>
        </w:rPr>
        <w:t>,</w:t>
      </w:r>
      <w:r>
        <w:rPr>
          <w:rStyle w:val="highval1"/>
          <w:rFonts w:ascii="Consolas" w:hAnsi="Consolas" w:cs="Consolas"/>
          <w:sz w:val="21"/>
          <w:szCs w:val="21"/>
        </w:rPr>
        <w:t>0</w:t>
      </w:r>
      <w:r>
        <w:rPr>
          <w:rFonts w:ascii="Consolas" w:hAnsi="Consolas" w:cs="Consolas"/>
          <w:color w:val="000000"/>
          <w:sz w:val="21"/>
          <w:szCs w:val="21"/>
        </w:rPr>
        <w:t>);</w:t>
      </w:r>
      <w:r>
        <w:rPr>
          <w:rFonts w:ascii="Consolas" w:hAnsi="Consolas" w:cs="Consolas"/>
          <w:color w:val="000000"/>
          <w:sz w:val="21"/>
          <w:szCs w:val="21"/>
        </w:rPr>
        <w:br/>
        <w:t>grd.addColorStop(</w:t>
      </w:r>
      <w:r>
        <w:rPr>
          <w:rStyle w:val="highval1"/>
          <w:rFonts w:ascii="Consolas" w:hAnsi="Consolas" w:cs="Consolas"/>
          <w:sz w:val="21"/>
          <w:szCs w:val="21"/>
        </w:rPr>
        <w:t>0</w:t>
      </w:r>
      <w:r>
        <w:rPr>
          <w:rFonts w:ascii="Consolas" w:hAnsi="Consolas" w:cs="Consolas"/>
          <w:color w:val="000000"/>
          <w:sz w:val="21"/>
          <w:szCs w:val="21"/>
        </w:rPr>
        <w:t>,</w:t>
      </w:r>
      <w:r>
        <w:rPr>
          <w:rStyle w:val="highval1"/>
          <w:rFonts w:ascii="Consolas" w:hAnsi="Consolas" w:cs="Consolas"/>
          <w:sz w:val="21"/>
          <w:szCs w:val="21"/>
        </w:rPr>
        <w:t>"red"</w:t>
      </w:r>
      <w:r>
        <w:rPr>
          <w:rFonts w:ascii="Consolas" w:hAnsi="Consolas" w:cs="Consolas"/>
          <w:color w:val="000000"/>
          <w:sz w:val="21"/>
          <w:szCs w:val="21"/>
        </w:rPr>
        <w:t>);</w:t>
      </w:r>
      <w:r>
        <w:rPr>
          <w:rFonts w:ascii="Consolas" w:hAnsi="Consolas" w:cs="Consolas"/>
          <w:color w:val="000000"/>
          <w:sz w:val="21"/>
          <w:szCs w:val="21"/>
        </w:rPr>
        <w:br/>
        <w:t>grd.addColorStop(</w:t>
      </w:r>
      <w:r>
        <w:rPr>
          <w:rStyle w:val="highval1"/>
          <w:rFonts w:ascii="Consolas" w:hAnsi="Consolas" w:cs="Consolas"/>
          <w:sz w:val="21"/>
          <w:szCs w:val="21"/>
        </w:rPr>
        <w:t>1</w:t>
      </w:r>
      <w:r>
        <w:rPr>
          <w:rFonts w:ascii="Consolas" w:hAnsi="Consolas" w:cs="Consolas"/>
          <w:color w:val="000000"/>
          <w:sz w:val="21"/>
          <w:szCs w:val="21"/>
        </w:rPr>
        <w:t>,</w:t>
      </w:r>
      <w:r>
        <w:rPr>
          <w:rStyle w:val="highval1"/>
          <w:rFonts w:ascii="Consolas" w:hAnsi="Consolas" w:cs="Consolas"/>
          <w:sz w:val="21"/>
          <w:szCs w:val="21"/>
        </w:rPr>
        <w:t>"white"</w:t>
      </w:r>
      <w:r>
        <w:rPr>
          <w:rFonts w:ascii="Consolas" w:hAnsi="Consolas" w:cs="Consolas"/>
          <w:color w:val="000000"/>
          <w:sz w:val="21"/>
          <w:szCs w:val="21"/>
        </w:rPr>
        <w:t>);</w:t>
      </w:r>
      <w:r>
        <w:rPr>
          <w:rFonts w:ascii="Consolas" w:hAnsi="Consolas" w:cs="Consolas"/>
          <w:color w:val="000000"/>
          <w:sz w:val="21"/>
          <w:szCs w:val="21"/>
        </w:rPr>
        <w:br/>
      </w:r>
      <w:r>
        <w:rPr>
          <w:rFonts w:ascii="Consolas" w:hAnsi="Consolas" w:cs="Consolas"/>
          <w:color w:val="000000"/>
          <w:sz w:val="21"/>
          <w:szCs w:val="21"/>
        </w:rPr>
        <w:br/>
      </w:r>
      <w:r>
        <w:rPr>
          <w:rStyle w:val="highcom1"/>
          <w:rFonts w:ascii="Consolas" w:hAnsi="Consolas" w:cs="Consolas"/>
          <w:sz w:val="21"/>
          <w:szCs w:val="21"/>
        </w:rPr>
        <w:t>// Fill with gradient</w:t>
      </w:r>
      <w:r>
        <w:rPr>
          <w:rFonts w:ascii="Consolas" w:hAnsi="Consolas" w:cs="Consolas"/>
          <w:color w:val="008000"/>
          <w:sz w:val="21"/>
          <w:szCs w:val="21"/>
        </w:rPr>
        <w:br/>
      </w:r>
      <w:r>
        <w:rPr>
          <w:rFonts w:ascii="Consolas" w:hAnsi="Consolas" w:cs="Consolas"/>
          <w:color w:val="000000"/>
          <w:sz w:val="21"/>
          <w:szCs w:val="21"/>
        </w:rPr>
        <w:t>ctx.fillStyle = grd;</w:t>
      </w:r>
      <w:r>
        <w:rPr>
          <w:rFonts w:ascii="Consolas" w:hAnsi="Consolas" w:cs="Consolas"/>
          <w:color w:val="000000"/>
          <w:sz w:val="21"/>
          <w:szCs w:val="21"/>
        </w:rPr>
        <w:br/>
        <w:t>ctx.fillRect(</w:t>
      </w:r>
      <w:r>
        <w:rPr>
          <w:rStyle w:val="highval1"/>
          <w:rFonts w:ascii="Consolas" w:hAnsi="Consolas" w:cs="Consolas"/>
          <w:sz w:val="21"/>
          <w:szCs w:val="21"/>
        </w:rPr>
        <w:t>10</w:t>
      </w:r>
      <w:r>
        <w:rPr>
          <w:rFonts w:ascii="Consolas" w:hAnsi="Consolas" w:cs="Consolas"/>
          <w:color w:val="000000"/>
          <w:sz w:val="21"/>
          <w:szCs w:val="21"/>
        </w:rPr>
        <w:t>,</w:t>
      </w:r>
      <w:r>
        <w:rPr>
          <w:rStyle w:val="highval1"/>
          <w:rFonts w:ascii="Consolas" w:hAnsi="Consolas" w:cs="Consolas"/>
          <w:sz w:val="21"/>
          <w:szCs w:val="21"/>
        </w:rPr>
        <w:t>10</w:t>
      </w:r>
      <w:r>
        <w:rPr>
          <w:rFonts w:ascii="Consolas" w:hAnsi="Consolas" w:cs="Consolas"/>
          <w:color w:val="000000"/>
          <w:sz w:val="21"/>
          <w:szCs w:val="21"/>
        </w:rPr>
        <w:t>,</w:t>
      </w:r>
      <w:r>
        <w:rPr>
          <w:rStyle w:val="highval1"/>
          <w:rFonts w:ascii="Consolas" w:hAnsi="Consolas" w:cs="Consolas"/>
          <w:sz w:val="21"/>
          <w:szCs w:val="21"/>
        </w:rPr>
        <w:t>150</w:t>
      </w:r>
      <w:r>
        <w:rPr>
          <w:rFonts w:ascii="Consolas" w:hAnsi="Consolas" w:cs="Consolas"/>
          <w:color w:val="000000"/>
          <w:sz w:val="21"/>
          <w:szCs w:val="21"/>
        </w:rPr>
        <w:t>,</w:t>
      </w:r>
      <w:r>
        <w:rPr>
          <w:rStyle w:val="highval1"/>
          <w:rFonts w:ascii="Consolas" w:hAnsi="Consolas" w:cs="Consolas"/>
          <w:sz w:val="21"/>
          <w:szCs w:val="21"/>
        </w:rPr>
        <w:t>80</w:t>
      </w:r>
      <w:r>
        <w:rPr>
          <w:rFonts w:ascii="Consolas" w:hAnsi="Consolas" w:cs="Consolas"/>
          <w:color w:val="000000"/>
          <w:sz w:val="21"/>
          <w:szCs w:val="21"/>
        </w:rPr>
        <w:t>);</w:t>
      </w:r>
    </w:p>
    <w:p w:rsidR="003103E5" w:rsidRDefault="003103E5" w:rsidP="003103E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3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103E5" w:rsidRDefault="003103E5" w:rsidP="003103E5">
      <w:pPr>
        <w:pStyle w:val="Heading2"/>
        <w:shd w:val="clear" w:color="auto" w:fill="F1F1F1"/>
        <w:spacing w:before="15"/>
        <w:rPr>
          <w:rFonts w:cs="Helvetica"/>
          <w:color w:val="555555"/>
          <w:sz w:val="30"/>
          <w:szCs w:val="30"/>
        </w:rPr>
      </w:pPr>
      <w:r>
        <w:rPr>
          <w:rFonts w:cs="Helvetica"/>
          <w:color w:val="555555"/>
          <w:sz w:val="30"/>
          <w:szCs w:val="30"/>
        </w:rPr>
        <w:t>Draw Circular Gradient</w:t>
      </w:r>
    </w:p>
    <w:p w:rsidR="003103E5" w:rsidRDefault="003103E5" w:rsidP="003103E5">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var</w:t>
      </w:r>
      <w:r>
        <w:rPr>
          <w:rFonts w:ascii="Consolas" w:hAnsi="Consolas" w:cs="Consolas"/>
          <w:color w:val="000000"/>
          <w:sz w:val="21"/>
          <w:szCs w:val="21"/>
        </w:rPr>
        <w:t xml:space="preserve"> c = document.getElementById(</w:t>
      </w:r>
      <w:r>
        <w:rPr>
          <w:rStyle w:val="highval1"/>
          <w:rFonts w:ascii="Consolas" w:hAnsi="Consolas" w:cs="Consolas"/>
          <w:sz w:val="21"/>
          <w:szCs w:val="21"/>
        </w:rPr>
        <w:t>"myCanvas"</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ctx = c.getContext(</w:t>
      </w:r>
      <w:r>
        <w:rPr>
          <w:rStyle w:val="highval1"/>
          <w:rFonts w:ascii="Consolas" w:hAnsi="Consolas" w:cs="Consolas"/>
          <w:sz w:val="21"/>
          <w:szCs w:val="21"/>
        </w:rPr>
        <w:t>"2d"</w:t>
      </w:r>
      <w:r>
        <w:rPr>
          <w:rFonts w:ascii="Consolas" w:hAnsi="Consolas" w:cs="Consolas"/>
          <w:color w:val="000000"/>
          <w:sz w:val="21"/>
          <w:szCs w:val="21"/>
        </w:rPr>
        <w:t>);</w:t>
      </w:r>
      <w:r>
        <w:rPr>
          <w:rFonts w:ascii="Consolas" w:hAnsi="Consolas" w:cs="Consolas"/>
          <w:color w:val="000000"/>
          <w:sz w:val="21"/>
          <w:szCs w:val="21"/>
        </w:rPr>
        <w:br/>
      </w:r>
      <w:r>
        <w:rPr>
          <w:rFonts w:ascii="Consolas" w:hAnsi="Consolas" w:cs="Consolas"/>
          <w:color w:val="000000"/>
          <w:sz w:val="21"/>
          <w:szCs w:val="21"/>
        </w:rPr>
        <w:br/>
      </w:r>
      <w:r>
        <w:rPr>
          <w:rStyle w:val="highcom1"/>
          <w:rFonts w:ascii="Consolas" w:hAnsi="Consolas" w:cs="Consolas"/>
          <w:sz w:val="21"/>
          <w:szCs w:val="21"/>
        </w:rPr>
        <w:t>// Create gradient</w:t>
      </w:r>
      <w:r>
        <w:rPr>
          <w:rFonts w:ascii="Consolas" w:hAnsi="Consolas" w:cs="Consolas"/>
          <w:color w:val="008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grd = ctx.createRadialGradient(</w:t>
      </w:r>
      <w:r>
        <w:rPr>
          <w:rStyle w:val="highval1"/>
          <w:rFonts w:ascii="Consolas" w:hAnsi="Consolas" w:cs="Consolas"/>
          <w:sz w:val="21"/>
          <w:szCs w:val="21"/>
        </w:rPr>
        <w:t>75</w:t>
      </w:r>
      <w:r>
        <w:rPr>
          <w:rFonts w:ascii="Consolas" w:hAnsi="Consolas" w:cs="Consolas"/>
          <w:color w:val="000000"/>
          <w:sz w:val="21"/>
          <w:szCs w:val="21"/>
        </w:rPr>
        <w:t>,</w:t>
      </w:r>
      <w:r>
        <w:rPr>
          <w:rStyle w:val="highval1"/>
          <w:rFonts w:ascii="Consolas" w:hAnsi="Consolas" w:cs="Consolas"/>
          <w:sz w:val="21"/>
          <w:szCs w:val="21"/>
        </w:rPr>
        <w:t>50</w:t>
      </w:r>
      <w:r>
        <w:rPr>
          <w:rFonts w:ascii="Consolas" w:hAnsi="Consolas" w:cs="Consolas"/>
          <w:color w:val="000000"/>
          <w:sz w:val="21"/>
          <w:szCs w:val="21"/>
        </w:rPr>
        <w:t>,</w:t>
      </w:r>
      <w:r>
        <w:rPr>
          <w:rStyle w:val="highval1"/>
          <w:rFonts w:ascii="Consolas" w:hAnsi="Consolas" w:cs="Consolas"/>
          <w:sz w:val="21"/>
          <w:szCs w:val="21"/>
        </w:rPr>
        <w:t>5</w:t>
      </w:r>
      <w:r>
        <w:rPr>
          <w:rFonts w:ascii="Consolas" w:hAnsi="Consolas" w:cs="Consolas"/>
          <w:color w:val="000000"/>
          <w:sz w:val="21"/>
          <w:szCs w:val="21"/>
        </w:rPr>
        <w:t>,</w:t>
      </w:r>
      <w:r>
        <w:rPr>
          <w:rStyle w:val="highval1"/>
          <w:rFonts w:ascii="Consolas" w:hAnsi="Consolas" w:cs="Consolas"/>
          <w:sz w:val="21"/>
          <w:szCs w:val="21"/>
        </w:rPr>
        <w:t>90</w:t>
      </w:r>
      <w:r>
        <w:rPr>
          <w:rFonts w:ascii="Consolas" w:hAnsi="Consolas" w:cs="Consolas"/>
          <w:color w:val="000000"/>
          <w:sz w:val="21"/>
          <w:szCs w:val="21"/>
        </w:rPr>
        <w:t>,</w:t>
      </w:r>
      <w:r>
        <w:rPr>
          <w:rStyle w:val="highval1"/>
          <w:rFonts w:ascii="Consolas" w:hAnsi="Consolas" w:cs="Consolas"/>
          <w:sz w:val="21"/>
          <w:szCs w:val="21"/>
        </w:rPr>
        <w:t>60</w:t>
      </w:r>
      <w:r>
        <w:rPr>
          <w:rFonts w:ascii="Consolas" w:hAnsi="Consolas" w:cs="Consolas"/>
          <w:color w:val="000000"/>
          <w:sz w:val="21"/>
          <w:szCs w:val="21"/>
        </w:rPr>
        <w:t>,</w:t>
      </w:r>
      <w:r>
        <w:rPr>
          <w:rStyle w:val="highval1"/>
          <w:rFonts w:ascii="Consolas" w:hAnsi="Consolas" w:cs="Consolas"/>
          <w:sz w:val="21"/>
          <w:szCs w:val="21"/>
        </w:rPr>
        <w:t>100</w:t>
      </w:r>
      <w:r>
        <w:rPr>
          <w:rFonts w:ascii="Consolas" w:hAnsi="Consolas" w:cs="Consolas"/>
          <w:color w:val="000000"/>
          <w:sz w:val="21"/>
          <w:szCs w:val="21"/>
        </w:rPr>
        <w:t>);</w:t>
      </w:r>
      <w:r>
        <w:rPr>
          <w:rFonts w:ascii="Consolas" w:hAnsi="Consolas" w:cs="Consolas"/>
          <w:color w:val="000000"/>
          <w:sz w:val="21"/>
          <w:szCs w:val="21"/>
        </w:rPr>
        <w:br/>
        <w:t>grd.addColorStop(</w:t>
      </w:r>
      <w:r>
        <w:rPr>
          <w:rStyle w:val="highval1"/>
          <w:rFonts w:ascii="Consolas" w:hAnsi="Consolas" w:cs="Consolas"/>
          <w:sz w:val="21"/>
          <w:szCs w:val="21"/>
        </w:rPr>
        <w:t>0</w:t>
      </w:r>
      <w:r>
        <w:rPr>
          <w:rFonts w:ascii="Consolas" w:hAnsi="Consolas" w:cs="Consolas"/>
          <w:color w:val="000000"/>
          <w:sz w:val="21"/>
          <w:szCs w:val="21"/>
        </w:rPr>
        <w:t>,</w:t>
      </w:r>
      <w:r>
        <w:rPr>
          <w:rStyle w:val="highval1"/>
          <w:rFonts w:ascii="Consolas" w:hAnsi="Consolas" w:cs="Consolas"/>
          <w:sz w:val="21"/>
          <w:szCs w:val="21"/>
        </w:rPr>
        <w:t>"red"</w:t>
      </w:r>
      <w:r>
        <w:rPr>
          <w:rFonts w:ascii="Consolas" w:hAnsi="Consolas" w:cs="Consolas"/>
          <w:color w:val="000000"/>
          <w:sz w:val="21"/>
          <w:szCs w:val="21"/>
        </w:rPr>
        <w:t>);</w:t>
      </w:r>
      <w:r>
        <w:rPr>
          <w:rFonts w:ascii="Consolas" w:hAnsi="Consolas" w:cs="Consolas"/>
          <w:color w:val="000000"/>
          <w:sz w:val="21"/>
          <w:szCs w:val="21"/>
        </w:rPr>
        <w:br/>
        <w:t>grd.addColorStop(</w:t>
      </w:r>
      <w:r>
        <w:rPr>
          <w:rStyle w:val="highval1"/>
          <w:rFonts w:ascii="Consolas" w:hAnsi="Consolas" w:cs="Consolas"/>
          <w:sz w:val="21"/>
          <w:szCs w:val="21"/>
        </w:rPr>
        <w:t>1</w:t>
      </w:r>
      <w:r>
        <w:rPr>
          <w:rFonts w:ascii="Consolas" w:hAnsi="Consolas" w:cs="Consolas"/>
          <w:color w:val="000000"/>
          <w:sz w:val="21"/>
          <w:szCs w:val="21"/>
        </w:rPr>
        <w:t>,</w:t>
      </w:r>
      <w:r>
        <w:rPr>
          <w:rStyle w:val="highval1"/>
          <w:rFonts w:ascii="Consolas" w:hAnsi="Consolas" w:cs="Consolas"/>
          <w:sz w:val="21"/>
          <w:szCs w:val="21"/>
        </w:rPr>
        <w:t>"white"</w:t>
      </w:r>
      <w:r>
        <w:rPr>
          <w:rFonts w:ascii="Consolas" w:hAnsi="Consolas" w:cs="Consolas"/>
          <w:color w:val="000000"/>
          <w:sz w:val="21"/>
          <w:szCs w:val="21"/>
        </w:rPr>
        <w:t>);</w:t>
      </w:r>
      <w:r>
        <w:rPr>
          <w:rFonts w:ascii="Consolas" w:hAnsi="Consolas" w:cs="Consolas"/>
          <w:color w:val="000000"/>
          <w:sz w:val="21"/>
          <w:szCs w:val="21"/>
        </w:rPr>
        <w:br/>
      </w:r>
      <w:r>
        <w:rPr>
          <w:rFonts w:ascii="Consolas" w:hAnsi="Consolas" w:cs="Consolas"/>
          <w:color w:val="000000"/>
          <w:sz w:val="21"/>
          <w:szCs w:val="21"/>
        </w:rPr>
        <w:br/>
      </w:r>
      <w:r>
        <w:rPr>
          <w:rStyle w:val="highcom1"/>
          <w:rFonts w:ascii="Consolas" w:hAnsi="Consolas" w:cs="Consolas"/>
          <w:sz w:val="21"/>
          <w:szCs w:val="21"/>
        </w:rPr>
        <w:t>// Fill with gradient</w:t>
      </w:r>
      <w:r>
        <w:rPr>
          <w:rFonts w:ascii="Consolas" w:hAnsi="Consolas" w:cs="Consolas"/>
          <w:color w:val="008000"/>
          <w:sz w:val="21"/>
          <w:szCs w:val="21"/>
        </w:rPr>
        <w:br/>
      </w:r>
      <w:r>
        <w:rPr>
          <w:rFonts w:ascii="Consolas" w:hAnsi="Consolas" w:cs="Consolas"/>
          <w:color w:val="000000"/>
          <w:sz w:val="21"/>
          <w:szCs w:val="21"/>
        </w:rPr>
        <w:t>ctx.fillStyle = grd;</w:t>
      </w:r>
      <w:r>
        <w:rPr>
          <w:rFonts w:ascii="Consolas" w:hAnsi="Consolas" w:cs="Consolas"/>
          <w:color w:val="000000"/>
          <w:sz w:val="21"/>
          <w:szCs w:val="21"/>
        </w:rPr>
        <w:br/>
        <w:t>ctx.fillRect(</w:t>
      </w:r>
      <w:r>
        <w:rPr>
          <w:rStyle w:val="highval1"/>
          <w:rFonts w:ascii="Consolas" w:hAnsi="Consolas" w:cs="Consolas"/>
          <w:sz w:val="21"/>
          <w:szCs w:val="21"/>
        </w:rPr>
        <w:t>10</w:t>
      </w:r>
      <w:r>
        <w:rPr>
          <w:rFonts w:ascii="Consolas" w:hAnsi="Consolas" w:cs="Consolas"/>
          <w:color w:val="000000"/>
          <w:sz w:val="21"/>
          <w:szCs w:val="21"/>
        </w:rPr>
        <w:t>,</w:t>
      </w:r>
      <w:r>
        <w:rPr>
          <w:rStyle w:val="highval1"/>
          <w:rFonts w:ascii="Consolas" w:hAnsi="Consolas" w:cs="Consolas"/>
          <w:sz w:val="21"/>
          <w:szCs w:val="21"/>
        </w:rPr>
        <w:t>10</w:t>
      </w:r>
      <w:r>
        <w:rPr>
          <w:rFonts w:ascii="Consolas" w:hAnsi="Consolas" w:cs="Consolas"/>
          <w:color w:val="000000"/>
          <w:sz w:val="21"/>
          <w:szCs w:val="21"/>
        </w:rPr>
        <w:t>,</w:t>
      </w:r>
      <w:r>
        <w:rPr>
          <w:rStyle w:val="highval1"/>
          <w:rFonts w:ascii="Consolas" w:hAnsi="Consolas" w:cs="Consolas"/>
          <w:sz w:val="21"/>
          <w:szCs w:val="21"/>
        </w:rPr>
        <w:t>150</w:t>
      </w:r>
      <w:r>
        <w:rPr>
          <w:rFonts w:ascii="Consolas" w:hAnsi="Consolas" w:cs="Consolas"/>
          <w:color w:val="000000"/>
          <w:sz w:val="21"/>
          <w:szCs w:val="21"/>
        </w:rPr>
        <w:t>,</w:t>
      </w:r>
      <w:r>
        <w:rPr>
          <w:rStyle w:val="highval1"/>
          <w:rFonts w:ascii="Consolas" w:hAnsi="Consolas" w:cs="Consolas"/>
          <w:sz w:val="21"/>
          <w:szCs w:val="21"/>
        </w:rPr>
        <w:t>80</w:t>
      </w:r>
      <w:r>
        <w:rPr>
          <w:rFonts w:ascii="Consolas" w:hAnsi="Consolas" w:cs="Consolas"/>
          <w:color w:val="000000"/>
          <w:sz w:val="21"/>
          <w:szCs w:val="21"/>
        </w:rPr>
        <w:t>);</w:t>
      </w:r>
    </w:p>
    <w:p w:rsidR="003103E5" w:rsidRDefault="003103E5" w:rsidP="003103E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3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103E5" w:rsidRDefault="003103E5" w:rsidP="003103E5">
      <w:pPr>
        <w:pStyle w:val="Heading2"/>
        <w:shd w:val="clear" w:color="auto" w:fill="F1F1F1"/>
        <w:spacing w:before="15"/>
        <w:rPr>
          <w:rFonts w:cs="Helvetica"/>
          <w:color w:val="555555"/>
          <w:sz w:val="30"/>
          <w:szCs w:val="30"/>
        </w:rPr>
      </w:pPr>
      <w:r>
        <w:rPr>
          <w:rFonts w:cs="Helvetica"/>
          <w:color w:val="555555"/>
          <w:sz w:val="30"/>
          <w:szCs w:val="30"/>
        </w:rPr>
        <w:t>Draw Image</w:t>
      </w:r>
    </w:p>
    <w:p w:rsidR="003103E5" w:rsidRDefault="003103E5" w:rsidP="003103E5">
      <w:pPr>
        <w:shd w:val="clear" w:color="auto" w:fill="FFFFFF"/>
        <w:spacing w:line="276" w:lineRule="atLeast"/>
        <w:rPr>
          <w:rFonts w:ascii="Consolas" w:hAnsi="Consolas" w:cs="Consolas"/>
          <w:color w:val="000000"/>
          <w:sz w:val="21"/>
          <w:szCs w:val="21"/>
        </w:rPr>
      </w:pPr>
      <w:r>
        <w:rPr>
          <w:rStyle w:val="highele1"/>
          <w:rFonts w:ascii="Consolas" w:hAnsi="Consolas" w:cs="Consolas"/>
          <w:sz w:val="21"/>
          <w:szCs w:val="21"/>
        </w:rPr>
        <w:t>var</w:t>
      </w:r>
      <w:r>
        <w:rPr>
          <w:rFonts w:ascii="Consolas" w:hAnsi="Consolas" w:cs="Consolas"/>
          <w:color w:val="000000"/>
          <w:sz w:val="21"/>
          <w:szCs w:val="21"/>
        </w:rPr>
        <w:t xml:space="preserve"> c = document.getElementById(</w:t>
      </w:r>
      <w:r>
        <w:rPr>
          <w:rStyle w:val="highval1"/>
          <w:rFonts w:ascii="Consolas" w:hAnsi="Consolas" w:cs="Consolas"/>
          <w:sz w:val="21"/>
          <w:szCs w:val="21"/>
        </w:rPr>
        <w:t>"myCanvas"</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ctx = c.getContext(</w:t>
      </w:r>
      <w:r>
        <w:rPr>
          <w:rStyle w:val="highval1"/>
          <w:rFonts w:ascii="Consolas" w:hAnsi="Consolas" w:cs="Consolas"/>
          <w:sz w:val="21"/>
          <w:szCs w:val="21"/>
        </w:rPr>
        <w:t>"2d"</w:t>
      </w:r>
      <w:r>
        <w:rPr>
          <w:rFonts w:ascii="Consolas" w:hAnsi="Consolas" w:cs="Consolas"/>
          <w:color w:val="000000"/>
          <w:sz w:val="21"/>
          <w:szCs w:val="21"/>
        </w:rPr>
        <w:t>);</w:t>
      </w:r>
      <w:r>
        <w:rPr>
          <w:rFonts w:ascii="Consolas" w:hAnsi="Consolas" w:cs="Consolas"/>
          <w:color w:val="000000"/>
          <w:sz w:val="21"/>
          <w:szCs w:val="21"/>
        </w:rPr>
        <w:br/>
      </w:r>
      <w:r>
        <w:rPr>
          <w:rStyle w:val="highele1"/>
          <w:rFonts w:ascii="Consolas" w:hAnsi="Consolas" w:cs="Consolas"/>
          <w:sz w:val="21"/>
          <w:szCs w:val="21"/>
        </w:rPr>
        <w:t>var</w:t>
      </w:r>
      <w:r>
        <w:rPr>
          <w:rFonts w:ascii="Consolas" w:hAnsi="Consolas" w:cs="Consolas"/>
          <w:color w:val="000000"/>
          <w:sz w:val="21"/>
          <w:szCs w:val="21"/>
        </w:rPr>
        <w:t xml:space="preserve"> img = document.getElementById(</w:t>
      </w:r>
      <w:r>
        <w:rPr>
          <w:rStyle w:val="highval1"/>
          <w:rFonts w:ascii="Consolas" w:hAnsi="Consolas" w:cs="Consolas"/>
          <w:sz w:val="21"/>
          <w:szCs w:val="21"/>
        </w:rPr>
        <w:t>"scream"</w:t>
      </w:r>
      <w:r>
        <w:rPr>
          <w:rFonts w:ascii="Consolas" w:hAnsi="Consolas" w:cs="Consolas"/>
          <w:color w:val="000000"/>
          <w:sz w:val="21"/>
          <w:szCs w:val="21"/>
        </w:rPr>
        <w:t>);</w:t>
      </w:r>
      <w:r>
        <w:rPr>
          <w:rFonts w:ascii="Consolas" w:hAnsi="Consolas" w:cs="Consolas"/>
          <w:color w:val="000000"/>
          <w:sz w:val="21"/>
          <w:szCs w:val="21"/>
        </w:rPr>
        <w:br/>
        <w:t>ctx.drawImage(img,</w:t>
      </w:r>
      <w:r>
        <w:rPr>
          <w:rStyle w:val="highval1"/>
          <w:rFonts w:ascii="Consolas" w:hAnsi="Consolas" w:cs="Consolas"/>
          <w:sz w:val="21"/>
          <w:szCs w:val="21"/>
        </w:rPr>
        <w:t>10</w:t>
      </w:r>
      <w:r>
        <w:rPr>
          <w:rFonts w:ascii="Consolas" w:hAnsi="Consolas" w:cs="Consolas"/>
          <w:color w:val="000000"/>
          <w:sz w:val="21"/>
          <w:szCs w:val="21"/>
        </w:rPr>
        <w:t>,</w:t>
      </w:r>
      <w:r>
        <w:rPr>
          <w:rStyle w:val="highval1"/>
          <w:rFonts w:ascii="Consolas" w:hAnsi="Consolas" w:cs="Consolas"/>
          <w:sz w:val="21"/>
          <w:szCs w:val="21"/>
        </w:rPr>
        <w:t>10</w:t>
      </w:r>
      <w:r>
        <w:rPr>
          <w:rFonts w:ascii="Consolas" w:hAnsi="Consolas" w:cs="Consolas"/>
          <w:color w:val="000000"/>
          <w:sz w:val="21"/>
          <w:szCs w:val="21"/>
        </w:rPr>
        <w:t>);</w:t>
      </w:r>
    </w:p>
    <w:p w:rsidR="003103E5" w:rsidRDefault="003103E5" w:rsidP="003103E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93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3103E5" w:rsidRDefault="0016480F" w:rsidP="003103E5">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34" style="width:0;height:0" o:hralign="center" o:hrstd="t" o:hr="t" fillcolor="#a0a0a0" stroked="f"/>
        </w:pict>
      </w:r>
    </w:p>
    <w:p w:rsidR="003103E5" w:rsidRDefault="003103E5" w:rsidP="003103E5">
      <w:pPr>
        <w:pStyle w:val="Heading2"/>
        <w:rPr>
          <w:rFonts w:cs="Helvetica"/>
          <w:color w:val="333333"/>
        </w:rPr>
      </w:pPr>
      <w:r>
        <w:rPr>
          <w:rFonts w:cs="Helvetica"/>
          <w:color w:val="333333"/>
        </w:rPr>
        <w:t>HTML Canvas Tutorial</w:t>
      </w:r>
    </w:p>
    <w:p w:rsidR="003103E5" w:rsidRDefault="003103E5" w:rsidP="003103E5">
      <w:pPr>
        <w:pStyle w:val="NormalWeb"/>
        <w:rPr>
          <w:rFonts w:ascii="Helvetica" w:hAnsi="Helvetica" w:cs="Helvetica"/>
          <w:color w:val="333333"/>
          <w:sz w:val="21"/>
          <w:szCs w:val="21"/>
        </w:rPr>
      </w:pPr>
      <w:r>
        <w:rPr>
          <w:rFonts w:ascii="Helvetica" w:hAnsi="Helvetica" w:cs="Helvetica"/>
          <w:color w:val="333333"/>
          <w:sz w:val="21"/>
          <w:szCs w:val="21"/>
        </w:rPr>
        <w:t xml:space="preserve">To learn all about HTML &lt;canvas&gt;, </w:t>
      </w:r>
      <w:hyperlink r:id="rId1940" w:history="1">
        <w:r>
          <w:rPr>
            <w:rStyle w:val="Hyperlink"/>
            <w:rFonts w:ascii="Helvetica" w:hAnsi="Helvetica" w:cs="Helvetica"/>
            <w:sz w:val="21"/>
            <w:szCs w:val="21"/>
          </w:rPr>
          <w:t>Visit our full HTML Canvas Tutorial</w:t>
        </w:r>
      </w:hyperlink>
      <w:r>
        <w:rPr>
          <w:rFonts w:ascii="Helvetica" w:hAnsi="Helvetica" w:cs="Helvetica"/>
          <w:color w:val="333333"/>
          <w:sz w:val="21"/>
          <w:szCs w:val="21"/>
        </w:rPr>
        <w:t>.</w:t>
      </w:r>
    </w:p>
    <w:p w:rsidR="003103E5" w:rsidRDefault="003103E5" w:rsidP="003103E5">
      <w:pPr>
        <w:spacing w:after="240"/>
        <w:rPr>
          <w:rFonts w:ascii="Helvetica" w:hAnsi="Helvetica" w:cs="Helvetica"/>
          <w:color w:val="333333"/>
          <w:sz w:val="21"/>
          <w:szCs w:val="21"/>
        </w:rPr>
      </w:pPr>
    </w:p>
    <w:p w:rsidR="003103E5" w:rsidRDefault="0016480F" w:rsidP="003103E5">
      <w:pPr>
        <w:spacing w:after="0"/>
        <w:rPr>
          <w:rFonts w:ascii="Helvetica" w:hAnsi="Helvetica" w:cs="Helvetica"/>
          <w:color w:val="333333"/>
          <w:sz w:val="30"/>
          <w:szCs w:val="30"/>
        </w:rPr>
      </w:pPr>
      <w:hyperlink r:id="rId1941" w:history="1">
        <w:r w:rsidR="003103E5">
          <w:rPr>
            <w:rStyle w:val="Hyperlink"/>
            <w:rFonts w:ascii="Helvetica" w:hAnsi="Helvetica" w:cs="Helvetica"/>
            <w:color w:val="8AC007"/>
            <w:sz w:val="30"/>
            <w:szCs w:val="30"/>
          </w:rPr>
          <w:t>« Previous</w:t>
        </w:r>
      </w:hyperlink>
    </w:p>
    <w:p w:rsidR="003103E5" w:rsidRDefault="0016480F" w:rsidP="003103E5">
      <w:pPr>
        <w:jc w:val="right"/>
        <w:rPr>
          <w:rFonts w:ascii="Helvetica" w:hAnsi="Helvetica" w:cs="Helvetica"/>
          <w:color w:val="333333"/>
          <w:sz w:val="30"/>
          <w:szCs w:val="30"/>
        </w:rPr>
      </w:pPr>
      <w:hyperlink r:id="rId1942" w:history="1">
        <w:r w:rsidR="003103E5">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3103E5" w:rsidTr="003103E5">
        <w:trPr>
          <w:hidden/>
        </w:trPr>
        <w:tc>
          <w:tcPr>
            <w:tcW w:w="0" w:type="auto"/>
            <w:shd w:val="clear" w:color="auto" w:fill="auto"/>
            <w:noWrap/>
            <w:vAlign w:val="center"/>
            <w:hideMark/>
          </w:tcPr>
          <w:p w:rsidR="003103E5" w:rsidRDefault="003103E5">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3103E5" w:rsidRDefault="003103E5">
            <w:pPr>
              <w:spacing w:after="180"/>
              <w:rPr>
                <w:rFonts w:ascii="Helvetica" w:hAnsi="Helvetica" w:cs="Helvetica"/>
                <w:vanish/>
                <w:color w:val="333333"/>
                <w:sz w:val="21"/>
                <w:szCs w:val="21"/>
              </w:rPr>
            </w:pPr>
          </w:p>
        </w:tc>
      </w:tr>
    </w:tbl>
    <w:p w:rsidR="00641FC0" w:rsidRDefault="00641FC0" w:rsidP="00D1757E">
      <w:pPr>
        <w:pStyle w:val="Heading1"/>
        <w:rPr>
          <w:rFonts w:ascii="Helvetica" w:hAnsi="Helvetica" w:cs="Helvetica"/>
          <w:color w:val="333333"/>
          <w:sz w:val="21"/>
          <w:szCs w:val="21"/>
        </w:rPr>
      </w:pPr>
    </w:p>
    <w:p w:rsidR="00641FC0" w:rsidRDefault="00641FC0" w:rsidP="00D1757E">
      <w:pPr>
        <w:pStyle w:val="Heading1"/>
        <w:rPr>
          <w:rFonts w:ascii="Helvetica" w:hAnsi="Helvetica" w:cs="Helvetica"/>
          <w:color w:val="333333"/>
          <w:sz w:val="21"/>
          <w:szCs w:val="21"/>
        </w:rPr>
      </w:pPr>
    </w:p>
    <w:p w:rsidR="00641FC0" w:rsidRDefault="00641FC0" w:rsidP="00D1757E">
      <w:pPr>
        <w:pStyle w:val="Heading1"/>
        <w:rPr>
          <w:rFonts w:ascii="Helvetica" w:hAnsi="Helvetica" w:cs="Helvetica"/>
          <w:color w:val="333333"/>
          <w:sz w:val="21"/>
          <w:szCs w:val="21"/>
        </w:rPr>
      </w:pPr>
    </w:p>
    <w:p w:rsidR="00641FC0" w:rsidRDefault="00641FC0" w:rsidP="00D1757E">
      <w:pPr>
        <w:pStyle w:val="Heading1"/>
        <w:rPr>
          <w:rFonts w:ascii="Helvetica" w:hAnsi="Helvetica" w:cs="Helvetica"/>
          <w:color w:val="333333"/>
          <w:sz w:val="21"/>
          <w:szCs w:val="21"/>
        </w:rPr>
      </w:pPr>
    </w:p>
    <w:p w:rsidR="00641FC0" w:rsidRDefault="00641FC0" w:rsidP="00D1757E">
      <w:pPr>
        <w:pStyle w:val="Heading1"/>
        <w:rPr>
          <w:rFonts w:ascii="Helvetica" w:hAnsi="Helvetica" w:cs="Helvetica"/>
          <w:color w:val="333333"/>
          <w:sz w:val="21"/>
          <w:szCs w:val="21"/>
        </w:rPr>
      </w:pPr>
    </w:p>
    <w:p w:rsidR="00D1757E" w:rsidRDefault="00D1757E" w:rsidP="00D1757E">
      <w:pPr>
        <w:pStyle w:val="Heading1"/>
        <w:rPr>
          <w:rFonts w:cs="Helvetica"/>
          <w:color w:val="333333"/>
        </w:rPr>
      </w:pPr>
      <w:r>
        <w:rPr>
          <w:rFonts w:cs="Helvetica"/>
          <w:color w:val="333333"/>
        </w:rPr>
        <w:t xml:space="preserve">HTML5 </w:t>
      </w:r>
      <w:r>
        <w:rPr>
          <w:rStyle w:val="colorh1"/>
          <w:rFonts w:cs="Helvetica"/>
          <w:color w:val="333333"/>
        </w:rPr>
        <w:t>SVG</w:t>
      </w:r>
    </w:p>
    <w:p w:rsidR="00D1757E" w:rsidRDefault="0016480F" w:rsidP="00D1757E">
      <w:pPr>
        <w:rPr>
          <w:rFonts w:ascii="Helvetica" w:hAnsi="Helvetica" w:cs="Helvetica"/>
          <w:color w:val="333333"/>
          <w:sz w:val="30"/>
          <w:szCs w:val="30"/>
        </w:rPr>
      </w:pPr>
      <w:hyperlink r:id="rId1943" w:history="1">
        <w:r w:rsidR="00D1757E">
          <w:rPr>
            <w:rStyle w:val="Hyperlink"/>
            <w:rFonts w:ascii="Helvetica" w:hAnsi="Helvetica" w:cs="Helvetica"/>
            <w:color w:val="8AC007"/>
            <w:sz w:val="30"/>
            <w:szCs w:val="30"/>
          </w:rPr>
          <w:t>« Previous</w:t>
        </w:r>
      </w:hyperlink>
    </w:p>
    <w:p w:rsidR="00D1757E" w:rsidRDefault="0016480F" w:rsidP="00D1757E">
      <w:pPr>
        <w:jc w:val="right"/>
        <w:rPr>
          <w:rFonts w:ascii="Helvetica" w:hAnsi="Helvetica" w:cs="Helvetica"/>
          <w:color w:val="333333"/>
          <w:sz w:val="30"/>
          <w:szCs w:val="30"/>
        </w:rPr>
      </w:pPr>
      <w:hyperlink r:id="rId1944" w:history="1">
        <w:r w:rsidR="00D1757E">
          <w:rPr>
            <w:rStyle w:val="Hyperlink"/>
            <w:rFonts w:ascii="Helvetica" w:hAnsi="Helvetica" w:cs="Helvetica"/>
            <w:color w:val="8AC007"/>
            <w:sz w:val="30"/>
            <w:szCs w:val="30"/>
          </w:rPr>
          <w:t>Next Chapter »</w:t>
        </w:r>
      </w:hyperlink>
    </w:p>
    <w:p w:rsidR="00D1757E" w:rsidRDefault="0016480F" w:rsidP="00D1757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35" style="width:0;height:0" o:hralign="center" o:hrstd="t" o:hr="t" fillcolor="#a0a0a0" stroked="f"/>
        </w:pict>
      </w:r>
    </w:p>
    <w:p w:rsidR="00D1757E" w:rsidRDefault="00D1757E" w:rsidP="00D1757E">
      <w:pPr>
        <w:pStyle w:val="Heading2"/>
        <w:rPr>
          <w:rFonts w:cs="Helvetica"/>
          <w:color w:val="333333"/>
        </w:rPr>
      </w:pPr>
      <w:r>
        <w:rPr>
          <w:rFonts w:cs="Helvetica"/>
          <w:color w:val="333333"/>
        </w:rPr>
        <w:t>What is SVG?</w:t>
      </w:r>
    </w:p>
    <w:p w:rsidR="00D1757E" w:rsidRDefault="00D1757E" w:rsidP="00774315">
      <w:pPr>
        <w:numPr>
          <w:ilvl w:val="0"/>
          <w:numId w:val="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SVG stands for Scalable Vector Graphics</w:t>
      </w:r>
    </w:p>
    <w:p w:rsidR="00D1757E" w:rsidRDefault="00D1757E" w:rsidP="00774315">
      <w:pPr>
        <w:numPr>
          <w:ilvl w:val="0"/>
          <w:numId w:val="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SVG is used to define graphics for the Web</w:t>
      </w:r>
    </w:p>
    <w:p w:rsidR="00D1757E" w:rsidRDefault="00D1757E" w:rsidP="00774315">
      <w:pPr>
        <w:numPr>
          <w:ilvl w:val="0"/>
          <w:numId w:val="3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SVG is a W3C recommendation</w:t>
      </w:r>
    </w:p>
    <w:p w:rsidR="00D1757E" w:rsidRDefault="0016480F" w:rsidP="00D1757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36" style="width:0;height:0" o:hralign="center" o:hrstd="t" o:hr="t" fillcolor="#a0a0a0" stroked="f"/>
        </w:pict>
      </w:r>
    </w:p>
    <w:p w:rsidR="00D1757E" w:rsidRDefault="00D1757E" w:rsidP="00D1757E">
      <w:pPr>
        <w:pStyle w:val="Heading2"/>
        <w:rPr>
          <w:rFonts w:cs="Helvetica"/>
          <w:color w:val="333333"/>
        </w:rPr>
      </w:pPr>
      <w:r>
        <w:rPr>
          <w:rFonts w:cs="Helvetica"/>
          <w:color w:val="333333"/>
        </w:rPr>
        <w:t>The HTML &lt;svg&gt; Element</w:t>
      </w:r>
    </w:p>
    <w:p w:rsidR="00D1757E" w:rsidRDefault="00D1757E" w:rsidP="00D1757E">
      <w:pPr>
        <w:pStyle w:val="NormalWeb"/>
        <w:rPr>
          <w:rFonts w:ascii="Helvetica" w:hAnsi="Helvetica" w:cs="Helvetica"/>
          <w:color w:val="333333"/>
          <w:sz w:val="21"/>
          <w:szCs w:val="21"/>
        </w:rPr>
      </w:pPr>
      <w:r>
        <w:rPr>
          <w:rFonts w:ascii="Helvetica" w:hAnsi="Helvetica" w:cs="Helvetica"/>
          <w:color w:val="333333"/>
          <w:sz w:val="21"/>
          <w:szCs w:val="21"/>
        </w:rPr>
        <w:lastRenderedPageBreak/>
        <w:t>The HTML &lt;svg&gt; element (introduced in HTML5) is a container for SVG graphics.</w:t>
      </w:r>
    </w:p>
    <w:p w:rsidR="00D1757E" w:rsidRDefault="00D1757E" w:rsidP="00D1757E">
      <w:pPr>
        <w:pStyle w:val="NormalWeb"/>
        <w:rPr>
          <w:rFonts w:ascii="Helvetica" w:hAnsi="Helvetica" w:cs="Helvetica"/>
          <w:color w:val="333333"/>
          <w:sz w:val="21"/>
          <w:szCs w:val="21"/>
        </w:rPr>
      </w:pPr>
      <w:r>
        <w:rPr>
          <w:rFonts w:ascii="Helvetica" w:hAnsi="Helvetica" w:cs="Helvetica"/>
          <w:color w:val="333333"/>
          <w:sz w:val="21"/>
          <w:szCs w:val="21"/>
        </w:rPr>
        <w:t>SVG has several methods for drawing paths, boxes, circles, text, and graphic images.</w:t>
      </w:r>
    </w:p>
    <w:p w:rsidR="00D1757E" w:rsidRDefault="0016480F" w:rsidP="00D1757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37" style="width:0;height:0" o:hralign="center" o:hrstd="t" o:hr="t" fillcolor="#a0a0a0" stroked="f"/>
        </w:pict>
      </w:r>
    </w:p>
    <w:p w:rsidR="00D1757E" w:rsidRDefault="00D1757E" w:rsidP="00D1757E">
      <w:pPr>
        <w:pStyle w:val="Heading2"/>
        <w:rPr>
          <w:rFonts w:cs="Helvetica"/>
          <w:color w:val="333333"/>
        </w:rPr>
      </w:pPr>
      <w:r>
        <w:rPr>
          <w:rFonts w:cs="Helvetica"/>
          <w:color w:val="333333"/>
        </w:rPr>
        <w:t>Browser Support</w:t>
      </w:r>
    </w:p>
    <w:p w:rsidR="00D1757E" w:rsidRDefault="00D1757E" w:rsidP="00D1757E">
      <w:pPr>
        <w:pStyle w:val="NormalWeb"/>
        <w:rPr>
          <w:rFonts w:ascii="Helvetica" w:hAnsi="Helvetica" w:cs="Helvetica"/>
          <w:color w:val="333333"/>
          <w:sz w:val="21"/>
          <w:szCs w:val="21"/>
        </w:rPr>
      </w:pPr>
      <w:r>
        <w:rPr>
          <w:rFonts w:ascii="Helvetica" w:hAnsi="Helvetica" w:cs="Helvetica"/>
          <w:color w:val="333333"/>
          <w:sz w:val="21"/>
          <w:szCs w:val="21"/>
        </w:rPr>
        <w:t>The numbers in the table specify the first browser version that fully supports the &lt; svg&gt; element.</w:t>
      </w:r>
    </w:p>
    <w:tbl>
      <w:tblPr>
        <w:tblW w:w="5000" w:type="pct"/>
        <w:tblCellSpacing w:w="15" w:type="dxa"/>
        <w:tblCellMar>
          <w:top w:w="15" w:type="dxa"/>
          <w:left w:w="15" w:type="dxa"/>
          <w:bottom w:w="15" w:type="dxa"/>
          <w:right w:w="15" w:type="dxa"/>
        </w:tblCellMar>
        <w:tblLook w:val="04A0"/>
      </w:tblPr>
      <w:tblGrid>
        <w:gridCol w:w="1886"/>
        <w:gridCol w:w="1503"/>
        <w:gridCol w:w="1504"/>
        <w:gridCol w:w="1504"/>
        <w:gridCol w:w="1504"/>
        <w:gridCol w:w="1519"/>
      </w:tblGrid>
      <w:tr w:rsidR="00D1757E" w:rsidTr="00D1757E">
        <w:trPr>
          <w:tblCellSpacing w:w="15" w:type="dxa"/>
        </w:trPr>
        <w:tc>
          <w:tcPr>
            <w:tcW w:w="1000" w:type="pct"/>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b/>
                <w:bCs/>
                <w:color w:val="333333"/>
              </w:rPr>
            </w:pPr>
            <w:r>
              <w:rPr>
                <w:rFonts w:ascii="Helvetica" w:hAnsi="Helvetica" w:cs="Helvetica"/>
                <w:b/>
                <w:bCs/>
                <w:color w:val="333333"/>
              </w:rPr>
              <w:t>Element</w:t>
            </w:r>
          </w:p>
        </w:tc>
        <w:tc>
          <w:tcPr>
            <w:tcW w:w="800" w:type="pct"/>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b/>
                <w:bCs/>
                <w:color w:val="333333"/>
                <w:sz w:val="21"/>
                <w:szCs w:val="21"/>
              </w:rPr>
            </w:pPr>
          </w:p>
        </w:tc>
      </w:tr>
      <w:tr w:rsidR="00D1757E" w:rsidTr="00D1757E">
        <w:trPr>
          <w:tblCellSpacing w:w="15" w:type="dxa"/>
        </w:trPr>
        <w:tc>
          <w:tcPr>
            <w:tcW w:w="0" w:type="auto"/>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color w:val="333333"/>
                <w:sz w:val="21"/>
                <w:szCs w:val="21"/>
              </w:rPr>
            </w:pPr>
            <w:r>
              <w:rPr>
                <w:rFonts w:ascii="Helvetica" w:hAnsi="Helvetica" w:cs="Helvetica"/>
                <w:color w:val="333333"/>
                <w:sz w:val="21"/>
                <w:szCs w:val="21"/>
              </w:rPr>
              <w:t>&lt;svg&gt;</w:t>
            </w:r>
          </w:p>
        </w:tc>
        <w:tc>
          <w:tcPr>
            <w:tcW w:w="0" w:type="auto"/>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color w:val="333333"/>
                <w:sz w:val="21"/>
                <w:szCs w:val="21"/>
              </w:rPr>
            </w:pPr>
            <w:r>
              <w:rPr>
                <w:rFonts w:ascii="Helvetica" w:hAnsi="Helvetica" w:cs="Helvetica"/>
                <w:color w:val="333333"/>
                <w:sz w:val="21"/>
                <w:szCs w:val="21"/>
              </w:rPr>
              <w:t>9.0</w:t>
            </w:r>
          </w:p>
        </w:tc>
        <w:tc>
          <w:tcPr>
            <w:tcW w:w="0" w:type="auto"/>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color w:val="333333"/>
                <w:sz w:val="21"/>
                <w:szCs w:val="21"/>
              </w:rPr>
            </w:pPr>
            <w:r>
              <w:rPr>
                <w:rFonts w:ascii="Helvetica" w:hAnsi="Helvetica" w:cs="Helvetica"/>
                <w:color w:val="333333"/>
                <w:sz w:val="21"/>
                <w:szCs w:val="21"/>
              </w:rPr>
              <w:t>3.0</w:t>
            </w:r>
          </w:p>
        </w:tc>
        <w:tc>
          <w:tcPr>
            <w:tcW w:w="0" w:type="auto"/>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color w:val="333333"/>
                <w:sz w:val="21"/>
                <w:szCs w:val="21"/>
              </w:rPr>
            </w:pPr>
            <w:r>
              <w:rPr>
                <w:rFonts w:ascii="Helvetica" w:hAnsi="Helvetica" w:cs="Helvetica"/>
                <w:color w:val="333333"/>
                <w:sz w:val="21"/>
                <w:szCs w:val="21"/>
              </w:rPr>
              <w:t>3.2</w:t>
            </w:r>
          </w:p>
        </w:tc>
        <w:tc>
          <w:tcPr>
            <w:tcW w:w="0" w:type="auto"/>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color w:val="333333"/>
                <w:sz w:val="21"/>
                <w:szCs w:val="21"/>
              </w:rPr>
            </w:pPr>
            <w:r>
              <w:rPr>
                <w:rFonts w:ascii="Helvetica" w:hAnsi="Helvetica" w:cs="Helvetica"/>
                <w:color w:val="333333"/>
                <w:sz w:val="21"/>
                <w:szCs w:val="21"/>
              </w:rPr>
              <w:t>10.1</w:t>
            </w:r>
          </w:p>
        </w:tc>
      </w:tr>
    </w:tbl>
    <w:p w:rsidR="00D1757E" w:rsidRDefault="0016480F" w:rsidP="00D1757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38" style="width:0;height:0" o:hralign="center" o:hrstd="t" o:hr="t" fillcolor="#a0a0a0" stroked="f"/>
        </w:pict>
      </w:r>
    </w:p>
    <w:p w:rsidR="00D1757E" w:rsidRDefault="00D1757E" w:rsidP="00D1757E">
      <w:pPr>
        <w:pStyle w:val="Heading2"/>
        <w:rPr>
          <w:rFonts w:cs="Helvetica"/>
          <w:color w:val="333333"/>
        </w:rPr>
      </w:pPr>
      <w:r>
        <w:rPr>
          <w:rFonts w:cs="Helvetica"/>
          <w:color w:val="333333"/>
        </w:rPr>
        <w:t>SVG Circle</w:t>
      </w:r>
    </w:p>
    <w:p w:rsidR="00D1757E" w:rsidRDefault="00D1757E" w:rsidP="00D1757E">
      <w:pPr>
        <w:pStyle w:val="Heading2"/>
        <w:shd w:val="clear" w:color="auto" w:fill="F1F1F1"/>
        <w:spacing w:before="15"/>
        <w:rPr>
          <w:rFonts w:cs="Helvetica"/>
          <w:color w:val="555555"/>
          <w:sz w:val="30"/>
          <w:szCs w:val="30"/>
        </w:rPr>
      </w:pPr>
      <w:r>
        <w:rPr>
          <w:rFonts w:cs="Helvetica"/>
          <w:color w:val="555555"/>
          <w:sz w:val="30"/>
          <w:szCs w:val="30"/>
        </w:rPr>
        <w:t>Example</w:t>
      </w:r>
    </w:p>
    <w:p w:rsidR="00D1757E" w:rsidRDefault="00D1757E" w:rsidP="00D1757E">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svg</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"100"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"100"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circle</w:t>
      </w:r>
      <w:r>
        <w:rPr>
          <w:rFonts w:ascii="Consolas" w:hAnsi="Consolas" w:cs="Consolas"/>
          <w:color w:val="000000"/>
          <w:sz w:val="21"/>
          <w:szCs w:val="21"/>
        </w:rPr>
        <w:t xml:space="preserve"> </w:t>
      </w:r>
      <w:r>
        <w:rPr>
          <w:rStyle w:val="highatt1"/>
          <w:rFonts w:ascii="Consolas" w:hAnsi="Consolas" w:cs="Consolas"/>
          <w:sz w:val="21"/>
          <w:szCs w:val="21"/>
        </w:rPr>
        <w:t>cx=</w:t>
      </w:r>
      <w:r>
        <w:rPr>
          <w:rStyle w:val="highval1"/>
          <w:rFonts w:ascii="Consolas" w:hAnsi="Consolas" w:cs="Consolas"/>
          <w:sz w:val="21"/>
          <w:szCs w:val="21"/>
        </w:rPr>
        <w:t>"50"</w:t>
      </w:r>
      <w:r>
        <w:rPr>
          <w:rFonts w:ascii="Consolas" w:hAnsi="Consolas" w:cs="Consolas"/>
          <w:color w:val="000000"/>
          <w:sz w:val="21"/>
          <w:szCs w:val="21"/>
        </w:rPr>
        <w:t xml:space="preserve"> </w:t>
      </w:r>
      <w:r>
        <w:rPr>
          <w:rStyle w:val="highatt1"/>
          <w:rFonts w:ascii="Consolas" w:hAnsi="Consolas" w:cs="Consolas"/>
          <w:sz w:val="21"/>
          <w:szCs w:val="21"/>
        </w:rPr>
        <w:t>cy=</w:t>
      </w:r>
      <w:r>
        <w:rPr>
          <w:rStyle w:val="highval1"/>
          <w:rFonts w:ascii="Consolas" w:hAnsi="Consolas" w:cs="Consolas"/>
          <w:sz w:val="21"/>
          <w:szCs w:val="21"/>
        </w:rPr>
        <w:t>"50"</w:t>
      </w:r>
      <w:r>
        <w:rPr>
          <w:rFonts w:ascii="Consolas" w:hAnsi="Consolas" w:cs="Consolas"/>
          <w:color w:val="000000"/>
          <w:sz w:val="21"/>
          <w:szCs w:val="21"/>
        </w:rPr>
        <w:t xml:space="preserve"> </w:t>
      </w:r>
      <w:r>
        <w:rPr>
          <w:rStyle w:val="highatt1"/>
          <w:rFonts w:ascii="Consolas" w:hAnsi="Consolas" w:cs="Consolas"/>
          <w:sz w:val="21"/>
          <w:szCs w:val="21"/>
        </w:rPr>
        <w:t>r=</w:t>
      </w:r>
      <w:r>
        <w:rPr>
          <w:rStyle w:val="highval1"/>
          <w:rFonts w:ascii="Consolas" w:hAnsi="Consolas" w:cs="Consolas"/>
          <w:sz w:val="21"/>
          <w:szCs w:val="21"/>
        </w:rPr>
        <w:t>"40"</w:t>
      </w:r>
      <w:r>
        <w:rPr>
          <w:rFonts w:ascii="Consolas" w:hAnsi="Consolas" w:cs="Consolas"/>
          <w:color w:val="000000"/>
          <w:sz w:val="21"/>
          <w:szCs w:val="21"/>
        </w:rPr>
        <w:t xml:space="preserve"> </w:t>
      </w:r>
      <w:r>
        <w:rPr>
          <w:rStyle w:val="highatt1"/>
          <w:rFonts w:ascii="Consolas" w:hAnsi="Consolas" w:cs="Consolas"/>
          <w:sz w:val="21"/>
          <w:szCs w:val="21"/>
        </w:rPr>
        <w:t>stroke=</w:t>
      </w:r>
      <w:r>
        <w:rPr>
          <w:rStyle w:val="highval1"/>
          <w:rFonts w:ascii="Consolas" w:hAnsi="Consolas" w:cs="Consolas"/>
          <w:sz w:val="21"/>
          <w:szCs w:val="21"/>
        </w:rPr>
        <w:t>"green"</w:t>
      </w:r>
      <w:r>
        <w:rPr>
          <w:rFonts w:ascii="Consolas" w:hAnsi="Consolas" w:cs="Consolas"/>
          <w:color w:val="000000"/>
          <w:sz w:val="21"/>
          <w:szCs w:val="21"/>
        </w:rPr>
        <w:t xml:space="preserve"> </w:t>
      </w:r>
      <w:r>
        <w:rPr>
          <w:rStyle w:val="highatt1"/>
          <w:rFonts w:ascii="Consolas" w:hAnsi="Consolas" w:cs="Consolas"/>
          <w:sz w:val="21"/>
          <w:szCs w:val="21"/>
        </w:rPr>
        <w:t>stroke-width=</w:t>
      </w:r>
      <w:r>
        <w:rPr>
          <w:rStyle w:val="highval1"/>
          <w:rFonts w:ascii="Consolas" w:hAnsi="Consolas" w:cs="Consolas"/>
          <w:sz w:val="21"/>
          <w:szCs w:val="21"/>
        </w:rPr>
        <w:t>"4"</w:t>
      </w:r>
      <w:r>
        <w:rPr>
          <w:rFonts w:ascii="Consolas" w:hAnsi="Consolas" w:cs="Consolas"/>
          <w:color w:val="000000"/>
          <w:sz w:val="21"/>
          <w:szCs w:val="21"/>
        </w:rPr>
        <w:t xml:space="preserve"> </w:t>
      </w:r>
      <w:r>
        <w:rPr>
          <w:rStyle w:val="highatt1"/>
          <w:rFonts w:ascii="Consolas" w:hAnsi="Consolas" w:cs="Consolas"/>
          <w:sz w:val="21"/>
          <w:szCs w:val="21"/>
        </w:rPr>
        <w:t>fill=</w:t>
      </w:r>
      <w:r>
        <w:rPr>
          <w:rStyle w:val="highval1"/>
          <w:rFonts w:ascii="Consolas" w:hAnsi="Consolas" w:cs="Consolas"/>
          <w:sz w:val="21"/>
          <w:szCs w:val="21"/>
        </w:rPr>
        <w:t>"yellow"</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/svg</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D1757E" w:rsidRDefault="00D1757E" w:rsidP="00D1757E">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4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D1757E" w:rsidRDefault="0016480F" w:rsidP="00D1757E">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39" style="width:0;height:0" o:hralign="center" o:hrstd="t" o:hr="t" fillcolor="#a0a0a0" stroked="f"/>
        </w:pict>
      </w:r>
    </w:p>
    <w:p w:rsidR="00D1757E" w:rsidRDefault="00D1757E" w:rsidP="00D1757E">
      <w:pPr>
        <w:pStyle w:val="Heading2"/>
        <w:rPr>
          <w:rFonts w:cs="Helvetica"/>
          <w:color w:val="333333"/>
        </w:rPr>
      </w:pPr>
      <w:r>
        <w:rPr>
          <w:rFonts w:cs="Helvetica"/>
          <w:color w:val="333333"/>
        </w:rPr>
        <w:t>SVG Rectangle</w:t>
      </w:r>
    </w:p>
    <w:p w:rsidR="00D1757E" w:rsidRDefault="00D1757E" w:rsidP="00D1757E">
      <w:pPr>
        <w:spacing w:after="240"/>
        <w:rPr>
          <w:rFonts w:ascii="Helvetica" w:hAnsi="Helvetica" w:cs="Helvetica"/>
          <w:color w:val="333333"/>
          <w:sz w:val="21"/>
          <w:szCs w:val="21"/>
        </w:rPr>
      </w:pPr>
    </w:p>
    <w:p w:rsidR="00D1757E" w:rsidRDefault="00D1757E" w:rsidP="00D1757E">
      <w:pPr>
        <w:pStyle w:val="Heading2"/>
        <w:shd w:val="clear" w:color="auto" w:fill="F1F1F1"/>
        <w:spacing w:before="15"/>
        <w:rPr>
          <w:rFonts w:cs="Helvetica"/>
          <w:color w:val="555555"/>
          <w:sz w:val="30"/>
          <w:szCs w:val="30"/>
        </w:rPr>
      </w:pPr>
      <w:r>
        <w:rPr>
          <w:rFonts w:cs="Helvetica"/>
          <w:color w:val="555555"/>
          <w:sz w:val="30"/>
          <w:szCs w:val="30"/>
        </w:rPr>
        <w:t>Example</w:t>
      </w:r>
    </w:p>
    <w:p w:rsidR="00D1757E" w:rsidRDefault="00D1757E" w:rsidP="00D1757E">
      <w:pPr>
        <w:shd w:val="clear" w:color="auto" w:fill="FFFFFF"/>
        <w:spacing w:after="240" w:line="276" w:lineRule="atLeast"/>
        <w:rPr>
          <w:rFonts w:ascii="Consolas" w:hAnsi="Consolas" w:cs="Consolas"/>
          <w:color w:val="000000"/>
          <w:sz w:val="21"/>
          <w:szCs w:val="21"/>
        </w:rPr>
      </w:pP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svg</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"400"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"100"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rect</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"400"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"100"</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"fill:rgb(0,0,255);stroke-</w:t>
      </w:r>
      <w:r>
        <w:rPr>
          <w:rStyle w:val="highval1"/>
          <w:rFonts w:ascii="Consolas" w:hAnsi="Consolas" w:cs="Consolas"/>
          <w:sz w:val="21"/>
          <w:szCs w:val="21"/>
        </w:rPr>
        <w:lastRenderedPageBreak/>
        <w:t>width:10;stroke:rgb(0,0,0)"</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/svg</w:t>
      </w:r>
      <w:r>
        <w:rPr>
          <w:rStyle w:val="highgt1"/>
          <w:rFonts w:ascii="Consolas" w:hAnsi="Consolas" w:cs="Consolas"/>
          <w:sz w:val="21"/>
          <w:szCs w:val="21"/>
        </w:rPr>
        <w:t>&gt;</w:t>
      </w:r>
    </w:p>
    <w:p w:rsidR="00D1757E" w:rsidRDefault="00D1757E" w:rsidP="00D1757E">
      <w:pPr>
        <w:shd w:val="clear" w:color="auto" w:fill="F1F1F1"/>
        <w:spacing w:after="0" w:line="276" w:lineRule="atLeast"/>
        <w:rPr>
          <w:rFonts w:ascii="Helvetica" w:hAnsi="Helvetica" w:cs="Helvetica"/>
          <w:color w:val="000000"/>
          <w:sz w:val="21"/>
          <w:szCs w:val="21"/>
        </w:rPr>
      </w:pPr>
      <w:r>
        <w:rPr>
          <w:rFonts w:ascii="Helvetica" w:hAnsi="Helvetica" w:cs="Helvetica"/>
          <w:color w:val="000000"/>
          <w:sz w:val="21"/>
          <w:szCs w:val="21"/>
        </w:rPr>
        <w:br/>
      </w:r>
      <w:hyperlink r:id="rId194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D1757E" w:rsidRDefault="0016480F" w:rsidP="00D1757E">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40" style="width:0;height:0" o:hralign="center" o:hrstd="t" o:hr="t" fillcolor="#a0a0a0" stroked="f"/>
        </w:pict>
      </w:r>
    </w:p>
    <w:p w:rsidR="00D1757E" w:rsidRDefault="00D1757E" w:rsidP="00D1757E">
      <w:pPr>
        <w:pStyle w:val="Heading2"/>
        <w:rPr>
          <w:rFonts w:cs="Helvetica"/>
          <w:color w:val="333333"/>
        </w:rPr>
      </w:pPr>
      <w:r>
        <w:rPr>
          <w:rFonts w:cs="Helvetica"/>
          <w:color w:val="333333"/>
        </w:rPr>
        <w:t>SVG Rounded Rectangle</w:t>
      </w:r>
    </w:p>
    <w:p w:rsidR="00D1757E" w:rsidRDefault="00D1757E" w:rsidP="00D1757E">
      <w:pPr>
        <w:rPr>
          <w:rFonts w:ascii="Helvetica" w:hAnsi="Helvetica" w:cs="Helvetica"/>
          <w:color w:val="333333"/>
          <w:sz w:val="21"/>
          <w:szCs w:val="21"/>
        </w:rPr>
      </w:pPr>
      <w:r>
        <w:rPr>
          <w:rFonts w:ascii="Helvetica" w:hAnsi="Helvetica" w:cs="Helvetica"/>
          <w:color w:val="333333"/>
          <w:sz w:val="21"/>
          <w:szCs w:val="21"/>
        </w:rPr>
        <w:t xml:space="preserve">Sorry, your browser does not support inline SVG. </w:t>
      </w:r>
    </w:p>
    <w:p w:rsidR="00D1757E" w:rsidRDefault="00D1757E" w:rsidP="00D1757E">
      <w:pPr>
        <w:pStyle w:val="Heading2"/>
        <w:shd w:val="clear" w:color="auto" w:fill="F1F1F1"/>
        <w:spacing w:before="15"/>
        <w:rPr>
          <w:rFonts w:cs="Helvetica"/>
          <w:color w:val="555555"/>
          <w:sz w:val="30"/>
          <w:szCs w:val="30"/>
        </w:rPr>
      </w:pPr>
      <w:r>
        <w:rPr>
          <w:rFonts w:cs="Helvetica"/>
          <w:color w:val="555555"/>
          <w:sz w:val="30"/>
          <w:szCs w:val="30"/>
        </w:rPr>
        <w:t>Example</w:t>
      </w:r>
    </w:p>
    <w:p w:rsidR="00D1757E" w:rsidRDefault="00D1757E" w:rsidP="00D1757E">
      <w:pPr>
        <w:shd w:val="clear" w:color="auto" w:fill="FFFFFF"/>
        <w:spacing w:after="240" w:line="276" w:lineRule="atLeast"/>
        <w:rPr>
          <w:rFonts w:ascii="Consolas" w:hAnsi="Consolas" w:cs="Consolas"/>
          <w:color w:val="000000"/>
          <w:sz w:val="21"/>
          <w:szCs w:val="21"/>
        </w:rPr>
      </w:pP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svg</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"400"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"180"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rect</w:t>
      </w:r>
      <w:r>
        <w:rPr>
          <w:rFonts w:ascii="Consolas" w:hAnsi="Consolas" w:cs="Consolas"/>
          <w:color w:val="000000"/>
          <w:sz w:val="21"/>
          <w:szCs w:val="21"/>
        </w:rPr>
        <w:t xml:space="preserve"> </w:t>
      </w:r>
      <w:r>
        <w:rPr>
          <w:rStyle w:val="highatt1"/>
          <w:rFonts w:ascii="Consolas" w:hAnsi="Consolas" w:cs="Consolas"/>
          <w:sz w:val="21"/>
          <w:szCs w:val="21"/>
        </w:rPr>
        <w:t>x=</w:t>
      </w:r>
      <w:r>
        <w:rPr>
          <w:rStyle w:val="highval1"/>
          <w:rFonts w:ascii="Consolas" w:hAnsi="Consolas" w:cs="Consolas"/>
          <w:sz w:val="21"/>
          <w:szCs w:val="21"/>
        </w:rPr>
        <w:t>"50"</w:t>
      </w:r>
      <w:r>
        <w:rPr>
          <w:rFonts w:ascii="Consolas" w:hAnsi="Consolas" w:cs="Consolas"/>
          <w:color w:val="000000"/>
          <w:sz w:val="21"/>
          <w:szCs w:val="21"/>
        </w:rPr>
        <w:t xml:space="preserve"> </w:t>
      </w:r>
      <w:r>
        <w:rPr>
          <w:rStyle w:val="highatt1"/>
          <w:rFonts w:ascii="Consolas" w:hAnsi="Consolas" w:cs="Consolas"/>
          <w:sz w:val="21"/>
          <w:szCs w:val="21"/>
        </w:rPr>
        <w:t>y=</w:t>
      </w:r>
      <w:r>
        <w:rPr>
          <w:rStyle w:val="highval1"/>
          <w:rFonts w:ascii="Consolas" w:hAnsi="Consolas" w:cs="Consolas"/>
          <w:sz w:val="21"/>
          <w:szCs w:val="21"/>
        </w:rPr>
        <w:t>"20"</w:t>
      </w:r>
      <w:r>
        <w:rPr>
          <w:rFonts w:ascii="Consolas" w:hAnsi="Consolas" w:cs="Consolas"/>
          <w:color w:val="000000"/>
          <w:sz w:val="21"/>
          <w:szCs w:val="21"/>
        </w:rPr>
        <w:t xml:space="preserve"> </w:t>
      </w:r>
      <w:r>
        <w:rPr>
          <w:rStyle w:val="highatt1"/>
          <w:rFonts w:ascii="Consolas" w:hAnsi="Consolas" w:cs="Consolas"/>
          <w:sz w:val="21"/>
          <w:szCs w:val="21"/>
        </w:rPr>
        <w:t>rx=</w:t>
      </w:r>
      <w:r>
        <w:rPr>
          <w:rStyle w:val="highval1"/>
          <w:rFonts w:ascii="Consolas" w:hAnsi="Consolas" w:cs="Consolas"/>
          <w:sz w:val="21"/>
          <w:szCs w:val="21"/>
        </w:rPr>
        <w:t>"20"</w:t>
      </w:r>
      <w:r>
        <w:rPr>
          <w:rFonts w:ascii="Consolas" w:hAnsi="Consolas" w:cs="Consolas"/>
          <w:color w:val="000000"/>
          <w:sz w:val="21"/>
          <w:szCs w:val="21"/>
        </w:rPr>
        <w:t xml:space="preserve"> </w:t>
      </w:r>
      <w:r>
        <w:rPr>
          <w:rStyle w:val="highatt1"/>
          <w:rFonts w:ascii="Consolas" w:hAnsi="Consolas" w:cs="Consolas"/>
          <w:sz w:val="21"/>
          <w:szCs w:val="21"/>
        </w:rPr>
        <w:t>ry=</w:t>
      </w:r>
      <w:r>
        <w:rPr>
          <w:rStyle w:val="highval1"/>
          <w:rFonts w:ascii="Consolas" w:hAnsi="Consolas" w:cs="Consolas"/>
          <w:sz w:val="21"/>
          <w:szCs w:val="21"/>
        </w:rPr>
        <w:t>"20"</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"150"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"150"</w:t>
      </w:r>
      <w:r>
        <w:rPr>
          <w:rFonts w:ascii="Consolas" w:hAnsi="Consolas" w:cs="Consolas"/>
          <w:color w:val="DC143C"/>
          <w:sz w:val="21"/>
          <w:szCs w:val="21"/>
        </w:rPr>
        <w:br/>
      </w:r>
      <w:r>
        <w:rPr>
          <w:rStyle w:val="highatt1"/>
          <w:rFonts w:ascii="Consolas" w:hAnsi="Consolas" w:cs="Consolas"/>
          <w:sz w:val="21"/>
          <w:szCs w:val="21"/>
        </w:rPr>
        <w:t>  style=</w:t>
      </w:r>
      <w:r>
        <w:rPr>
          <w:rStyle w:val="highval1"/>
          <w:rFonts w:ascii="Consolas" w:hAnsi="Consolas" w:cs="Consolas"/>
          <w:sz w:val="21"/>
          <w:szCs w:val="21"/>
        </w:rPr>
        <w:t>"fill:red;stroke:black;stroke-width:5;opacity:0.5"</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/svg</w:t>
      </w:r>
      <w:r>
        <w:rPr>
          <w:rStyle w:val="highgt1"/>
          <w:rFonts w:ascii="Consolas" w:hAnsi="Consolas" w:cs="Consolas"/>
          <w:sz w:val="21"/>
          <w:szCs w:val="21"/>
        </w:rPr>
        <w:t>&gt;</w:t>
      </w:r>
    </w:p>
    <w:p w:rsidR="00D1757E" w:rsidRDefault="00D1757E" w:rsidP="00D1757E">
      <w:pPr>
        <w:shd w:val="clear" w:color="auto" w:fill="F1F1F1"/>
        <w:spacing w:after="0" w:line="276" w:lineRule="atLeast"/>
        <w:rPr>
          <w:rFonts w:ascii="Helvetica" w:hAnsi="Helvetica" w:cs="Helvetica"/>
          <w:color w:val="000000"/>
          <w:sz w:val="21"/>
          <w:szCs w:val="21"/>
        </w:rPr>
      </w:pPr>
      <w:r>
        <w:rPr>
          <w:rFonts w:ascii="Helvetica" w:hAnsi="Helvetica" w:cs="Helvetica"/>
          <w:color w:val="000000"/>
          <w:sz w:val="21"/>
          <w:szCs w:val="21"/>
        </w:rPr>
        <w:br/>
      </w:r>
      <w:hyperlink r:id="rId194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D1757E" w:rsidRDefault="0016480F" w:rsidP="00D1757E">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41" style="width:0;height:0" o:hralign="center" o:hrstd="t" o:hr="t" fillcolor="#a0a0a0" stroked="f"/>
        </w:pict>
      </w:r>
    </w:p>
    <w:p w:rsidR="00D1757E" w:rsidRDefault="00D1757E" w:rsidP="00D1757E">
      <w:pPr>
        <w:pStyle w:val="Heading2"/>
        <w:rPr>
          <w:rFonts w:cs="Helvetica"/>
          <w:color w:val="333333"/>
        </w:rPr>
      </w:pPr>
      <w:r>
        <w:rPr>
          <w:rFonts w:cs="Helvetica"/>
          <w:color w:val="333333"/>
        </w:rPr>
        <w:t>SVG Star</w:t>
      </w:r>
    </w:p>
    <w:p w:rsidR="00D1757E" w:rsidRDefault="00D1757E" w:rsidP="00D1757E">
      <w:pPr>
        <w:rPr>
          <w:rFonts w:ascii="Helvetica" w:hAnsi="Helvetica" w:cs="Helvetica"/>
          <w:color w:val="333333"/>
          <w:sz w:val="21"/>
          <w:szCs w:val="21"/>
        </w:rPr>
      </w:pPr>
      <w:r>
        <w:rPr>
          <w:rFonts w:ascii="Helvetica" w:hAnsi="Helvetica" w:cs="Helvetica"/>
          <w:color w:val="333333"/>
          <w:sz w:val="21"/>
          <w:szCs w:val="21"/>
        </w:rPr>
        <w:t xml:space="preserve">Sorry, your browser does not support inline SVG. </w:t>
      </w:r>
    </w:p>
    <w:p w:rsidR="00D1757E" w:rsidRDefault="00D1757E" w:rsidP="00D1757E">
      <w:pPr>
        <w:pStyle w:val="Heading2"/>
        <w:shd w:val="clear" w:color="auto" w:fill="F1F1F1"/>
        <w:spacing w:before="15"/>
        <w:rPr>
          <w:rFonts w:cs="Helvetica"/>
          <w:color w:val="555555"/>
          <w:sz w:val="30"/>
          <w:szCs w:val="30"/>
        </w:rPr>
      </w:pPr>
      <w:r>
        <w:rPr>
          <w:rFonts w:cs="Helvetica"/>
          <w:color w:val="555555"/>
          <w:sz w:val="30"/>
          <w:szCs w:val="30"/>
        </w:rPr>
        <w:t>Example</w:t>
      </w:r>
    </w:p>
    <w:p w:rsidR="00D1757E" w:rsidRDefault="00D1757E" w:rsidP="00D1757E">
      <w:pPr>
        <w:shd w:val="clear" w:color="auto" w:fill="FFFFFF"/>
        <w:spacing w:after="240" w:line="276" w:lineRule="atLeast"/>
        <w:rPr>
          <w:rFonts w:ascii="Consolas" w:hAnsi="Consolas" w:cs="Consolas"/>
          <w:color w:val="000000"/>
          <w:sz w:val="21"/>
          <w:szCs w:val="21"/>
        </w:rPr>
      </w:pP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svg</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"300"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"200"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polygon</w:t>
      </w:r>
      <w:r>
        <w:rPr>
          <w:rFonts w:ascii="Consolas" w:hAnsi="Consolas" w:cs="Consolas"/>
          <w:color w:val="000000"/>
          <w:sz w:val="21"/>
          <w:szCs w:val="21"/>
        </w:rPr>
        <w:t xml:space="preserve"> </w:t>
      </w:r>
      <w:r>
        <w:rPr>
          <w:rStyle w:val="highatt1"/>
          <w:rFonts w:ascii="Consolas" w:hAnsi="Consolas" w:cs="Consolas"/>
          <w:sz w:val="21"/>
          <w:szCs w:val="21"/>
        </w:rPr>
        <w:t>points=</w:t>
      </w:r>
      <w:r>
        <w:rPr>
          <w:rStyle w:val="highval1"/>
          <w:rFonts w:ascii="Consolas" w:hAnsi="Consolas" w:cs="Consolas"/>
          <w:sz w:val="21"/>
          <w:szCs w:val="21"/>
        </w:rPr>
        <w:t>"100,10 40,198 190,78 10,78 160,198"</w:t>
      </w:r>
      <w:r>
        <w:rPr>
          <w:rFonts w:ascii="Consolas" w:hAnsi="Consolas" w:cs="Consolas"/>
          <w:color w:val="DC143C"/>
          <w:sz w:val="21"/>
          <w:szCs w:val="21"/>
        </w:rPr>
        <w:br/>
      </w:r>
      <w:r>
        <w:rPr>
          <w:rStyle w:val="highatt1"/>
          <w:rFonts w:ascii="Consolas" w:hAnsi="Consolas" w:cs="Consolas"/>
          <w:sz w:val="21"/>
          <w:szCs w:val="21"/>
        </w:rPr>
        <w:t>  style=</w:t>
      </w:r>
      <w:r>
        <w:rPr>
          <w:rStyle w:val="highval1"/>
          <w:rFonts w:ascii="Consolas" w:hAnsi="Consolas" w:cs="Consolas"/>
          <w:sz w:val="21"/>
          <w:szCs w:val="21"/>
        </w:rPr>
        <w:t>"fill:lime;stroke:purple;stroke-width:5;fill-rule:evenodd;"</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/svg</w:t>
      </w:r>
      <w:r>
        <w:rPr>
          <w:rStyle w:val="highgt1"/>
          <w:rFonts w:ascii="Consolas" w:hAnsi="Consolas" w:cs="Consolas"/>
          <w:sz w:val="21"/>
          <w:szCs w:val="21"/>
        </w:rPr>
        <w:t>&gt;</w:t>
      </w:r>
    </w:p>
    <w:p w:rsidR="00D1757E" w:rsidRDefault="00D1757E" w:rsidP="00D1757E">
      <w:pPr>
        <w:shd w:val="clear" w:color="auto" w:fill="F1F1F1"/>
        <w:spacing w:after="0" w:line="276" w:lineRule="atLeast"/>
        <w:rPr>
          <w:rFonts w:ascii="Helvetica" w:hAnsi="Helvetica" w:cs="Helvetica"/>
          <w:color w:val="000000"/>
          <w:sz w:val="21"/>
          <w:szCs w:val="21"/>
        </w:rPr>
      </w:pPr>
      <w:r>
        <w:rPr>
          <w:rFonts w:ascii="Helvetica" w:hAnsi="Helvetica" w:cs="Helvetica"/>
          <w:color w:val="000000"/>
          <w:sz w:val="21"/>
          <w:szCs w:val="21"/>
        </w:rPr>
        <w:br/>
      </w:r>
      <w:hyperlink r:id="rId1948"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D1757E" w:rsidRDefault="0016480F" w:rsidP="00D1757E">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42" style="width:0;height:0" o:hralign="center" o:hrstd="t" o:hr="t" fillcolor="#a0a0a0" stroked="f"/>
        </w:pict>
      </w:r>
    </w:p>
    <w:p w:rsidR="00D1757E" w:rsidRDefault="00D1757E" w:rsidP="00D1757E">
      <w:pPr>
        <w:pStyle w:val="Heading2"/>
        <w:rPr>
          <w:rFonts w:cs="Helvetica"/>
          <w:color w:val="333333"/>
        </w:rPr>
      </w:pPr>
      <w:r>
        <w:rPr>
          <w:rFonts w:cs="Helvetica"/>
          <w:color w:val="333333"/>
        </w:rPr>
        <w:t>SVG Logo</w:t>
      </w:r>
    </w:p>
    <w:p w:rsidR="00D1757E" w:rsidRDefault="00D1757E" w:rsidP="00D1757E">
      <w:pPr>
        <w:rPr>
          <w:rFonts w:ascii="Helvetica" w:hAnsi="Helvetica" w:cs="Helvetica"/>
          <w:color w:val="333333"/>
          <w:sz w:val="21"/>
          <w:szCs w:val="21"/>
        </w:rPr>
      </w:pPr>
      <w:r>
        <w:rPr>
          <w:rFonts w:ascii="Helvetica" w:hAnsi="Helvetica" w:cs="Helvetica"/>
          <w:color w:val="333333"/>
          <w:sz w:val="21"/>
          <w:szCs w:val="21"/>
        </w:rPr>
        <w:t xml:space="preserve">SVG Sorry, your browser does not support inline SVG. </w:t>
      </w:r>
    </w:p>
    <w:p w:rsidR="00D1757E" w:rsidRDefault="00D1757E" w:rsidP="00D1757E">
      <w:pPr>
        <w:pStyle w:val="Heading2"/>
        <w:shd w:val="clear" w:color="auto" w:fill="F1F1F1"/>
        <w:spacing w:before="15"/>
        <w:rPr>
          <w:rFonts w:cs="Helvetica"/>
          <w:color w:val="555555"/>
          <w:sz w:val="30"/>
          <w:szCs w:val="30"/>
        </w:rPr>
      </w:pPr>
      <w:r>
        <w:rPr>
          <w:rFonts w:cs="Helvetica"/>
          <w:color w:val="555555"/>
          <w:sz w:val="30"/>
          <w:szCs w:val="30"/>
        </w:rPr>
        <w:lastRenderedPageBreak/>
        <w:t>Example</w:t>
      </w:r>
    </w:p>
    <w:p w:rsidR="00D1757E" w:rsidRDefault="00D1757E" w:rsidP="00D1757E">
      <w:pPr>
        <w:shd w:val="clear" w:color="auto" w:fill="FFFFFF"/>
        <w:spacing w:after="240" w:line="276" w:lineRule="atLeast"/>
        <w:rPr>
          <w:rFonts w:ascii="Consolas" w:hAnsi="Consolas" w:cs="Consolas"/>
          <w:color w:val="000000"/>
          <w:sz w:val="21"/>
          <w:szCs w:val="21"/>
        </w:rPr>
      </w:pP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svg</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"130"</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"500"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defs</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linearGradient</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"grad1"</w:t>
      </w:r>
      <w:r>
        <w:rPr>
          <w:rFonts w:ascii="Consolas" w:hAnsi="Consolas" w:cs="Consolas"/>
          <w:color w:val="000000"/>
          <w:sz w:val="21"/>
          <w:szCs w:val="21"/>
        </w:rPr>
        <w:t xml:space="preserve"> </w:t>
      </w:r>
      <w:r>
        <w:rPr>
          <w:rStyle w:val="highatt1"/>
          <w:rFonts w:ascii="Consolas" w:hAnsi="Consolas" w:cs="Consolas"/>
          <w:sz w:val="21"/>
          <w:szCs w:val="21"/>
        </w:rPr>
        <w:t>x1=</w:t>
      </w:r>
      <w:r>
        <w:rPr>
          <w:rStyle w:val="highval1"/>
          <w:rFonts w:ascii="Consolas" w:hAnsi="Consolas" w:cs="Consolas"/>
          <w:sz w:val="21"/>
          <w:szCs w:val="21"/>
        </w:rPr>
        <w:t>"0%"</w:t>
      </w:r>
      <w:r>
        <w:rPr>
          <w:rFonts w:ascii="Consolas" w:hAnsi="Consolas" w:cs="Consolas"/>
          <w:color w:val="000000"/>
          <w:sz w:val="21"/>
          <w:szCs w:val="21"/>
        </w:rPr>
        <w:t xml:space="preserve"> </w:t>
      </w:r>
      <w:r>
        <w:rPr>
          <w:rStyle w:val="highatt1"/>
          <w:rFonts w:ascii="Consolas" w:hAnsi="Consolas" w:cs="Consolas"/>
          <w:sz w:val="21"/>
          <w:szCs w:val="21"/>
        </w:rPr>
        <w:t>y1=</w:t>
      </w:r>
      <w:r>
        <w:rPr>
          <w:rStyle w:val="highval1"/>
          <w:rFonts w:ascii="Consolas" w:hAnsi="Consolas" w:cs="Consolas"/>
          <w:sz w:val="21"/>
          <w:szCs w:val="21"/>
        </w:rPr>
        <w:t>"0%"</w:t>
      </w:r>
      <w:r>
        <w:rPr>
          <w:rFonts w:ascii="Consolas" w:hAnsi="Consolas" w:cs="Consolas"/>
          <w:color w:val="000000"/>
          <w:sz w:val="21"/>
          <w:szCs w:val="21"/>
        </w:rPr>
        <w:t xml:space="preserve"> </w:t>
      </w:r>
      <w:r>
        <w:rPr>
          <w:rStyle w:val="highatt1"/>
          <w:rFonts w:ascii="Consolas" w:hAnsi="Consolas" w:cs="Consolas"/>
          <w:sz w:val="21"/>
          <w:szCs w:val="21"/>
        </w:rPr>
        <w:t>x2=</w:t>
      </w:r>
      <w:r>
        <w:rPr>
          <w:rStyle w:val="highval1"/>
          <w:rFonts w:ascii="Consolas" w:hAnsi="Consolas" w:cs="Consolas"/>
          <w:sz w:val="21"/>
          <w:szCs w:val="21"/>
        </w:rPr>
        <w:t>"100%"</w:t>
      </w:r>
      <w:r>
        <w:rPr>
          <w:rFonts w:ascii="Consolas" w:hAnsi="Consolas" w:cs="Consolas"/>
          <w:color w:val="000000"/>
          <w:sz w:val="21"/>
          <w:szCs w:val="21"/>
        </w:rPr>
        <w:t xml:space="preserve"> </w:t>
      </w:r>
      <w:r>
        <w:rPr>
          <w:rStyle w:val="highatt1"/>
          <w:rFonts w:ascii="Consolas" w:hAnsi="Consolas" w:cs="Consolas"/>
          <w:sz w:val="21"/>
          <w:szCs w:val="21"/>
        </w:rPr>
        <w:t>y2=</w:t>
      </w:r>
      <w:r>
        <w:rPr>
          <w:rStyle w:val="highval1"/>
          <w:rFonts w:ascii="Consolas" w:hAnsi="Consolas" w:cs="Consolas"/>
          <w:sz w:val="21"/>
          <w:szCs w:val="21"/>
        </w:rPr>
        <w:t>"0%"</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stop</w:t>
      </w:r>
      <w:r>
        <w:rPr>
          <w:rFonts w:ascii="Consolas" w:hAnsi="Consolas" w:cs="Consolas"/>
          <w:color w:val="000000"/>
          <w:sz w:val="21"/>
          <w:szCs w:val="21"/>
        </w:rPr>
        <w:t xml:space="preserve"> </w:t>
      </w:r>
      <w:r>
        <w:rPr>
          <w:rStyle w:val="highatt1"/>
          <w:rFonts w:ascii="Consolas" w:hAnsi="Consolas" w:cs="Consolas"/>
          <w:sz w:val="21"/>
          <w:szCs w:val="21"/>
        </w:rPr>
        <w:t>offset=</w:t>
      </w:r>
      <w:r>
        <w:rPr>
          <w:rStyle w:val="highval1"/>
          <w:rFonts w:ascii="Consolas" w:hAnsi="Consolas" w:cs="Consolas"/>
          <w:sz w:val="21"/>
          <w:szCs w:val="21"/>
        </w:rPr>
        <w:t>"0%"</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"stop-color:rgb(255,255,0);stop-opacity:1"</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stop</w:t>
      </w:r>
      <w:r>
        <w:rPr>
          <w:rFonts w:ascii="Consolas" w:hAnsi="Consolas" w:cs="Consolas"/>
          <w:color w:val="000000"/>
          <w:sz w:val="21"/>
          <w:szCs w:val="21"/>
        </w:rPr>
        <w:t xml:space="preserve"> </w:t>
      </w:r>
      <w:r>
        <w:rPr>
          <w:rStyle w:val="highatt1"/>
          <w:rFonts w:ascii="Consolas" w:hAnsi="Consolas" w:cs="Consolas"/>
          <w:sz w:val="21"/>
          <w:szCs w:val="21"/>
        </w:rPr>
        <w:t>offset=</w:t>
      </w:r>
      <w:r>
        <w:rPr>
          <w:rStyle w:val="highval1"/>
          <w:rFonts w:ascii="Consolas" w:hAnsi="Consolas" w:cs="Consolas"/>
          <w:sz w:val="21"/>
          <w:szCs w:val="21"/>
        </w:rPr>
        <w:t>"100%"</w:t>
      </w:r>
      <w:r>
        <w:rPr>
          <w:rFonts w:ascii="Consolas" w:hAnsi="Consolas" w:cs="Consolas"/>
          <w:color w:val="000000"/>
          <w:sz w:val="21"/>
          <w:szCs w:val="21"/>
        </w:rPr>
        <w:t xml:space="preserve"> </w:t>
      </w:r>
      <w:r>
        <w:rPr>
          <w:rStyle w:val="highatt1"/>
          <w:rFonts w:ascii="Consolas" w:hAnsi="Consolas" w:cs="Consolas"/>
          <w:sz w:val="21"/>
          <w:szCs w:val="21"/>
        </w:rPr>
        <w:t>style=</w:t>
      </w:r>
      <w:r>
        <w:rPr>
          <w:rStyle w:val="highval1"/>
          <w:rFonts w:ascii="Consolas" w:hAnsi="Consolas" w:cs="Consolas"/>
          <w:sz w:val="21"/>
          <w:szCs w:val="21"/>
        </w:rPr>
        <w:t>"stop-color:rgb(255,0,0);stop-opacity:1"</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/linearGradient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/defs</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ellipse</w:t>
      </w:r>
      <w:r>
        <w:rPr>
          <w:rFonts w:ascii="Consolas" w:hAnsi="Consolas" w:cs="Consolas"/>
          <w:color w:val="000000"/>
          <w:sz w:val="21"/>
          <w:szCs w:val="21"/>
        </w:rPr>
        <w:t xml:space="preserve"> </w:t>
      </w:r>
      <w:r>
        <w:rPr>
          <w:rStyle w:val="highatt1"/>
          <w:rFonts w:ascii="Consolas" w:hAnsi="Consolas" w:cs="Consolas"/>
          <w:sz w:val="21"/>
          <w:szCs w:val="21"/>
        </w:rPr>
        <w:t>cx=</w:t>
      </w:r>
      <w:r>
        <w:rPr>
          <w:rStyle w:val="highval1"/>
          <w:rFonts w:ascii="Consolas" w:hAnsi="Consolas" w:cs="Consolas"/>
          <w:sz w:val="21"/>
          <w:szCs w:val="21"/>
        </w:rPr>
        <w:t>"100"</w:t>
      </w:r>
      <w:r>
        <w:rPr>
          <w:rFonts w:ascii="Consolas" w:hAnsi="Consolas" w:cs="Consolas"/>
          <w:color w:val="000000"/>
          <w:sz w:val="21"/>
          <w:szCs w:val="21"/>
        </w:rPr>
        <w:t xml:space="preserve"> </w:t>
      </w:r>
      <w:r>
        <w:rPr>
          <w:rStyle w:val="highatt1"/>
          <w:rFonts w:ascii="Consolas" w:hAnsi="Consolas" w:cs="Consolas"/>
          <w:sz w:val="21"/>
          <w:szCs w:val="21"/>
        </w:rPr>
        <w:t>cy=</w:t>
      </w:r>
      <w:r>
        <w:rPr>
          <w:rStyle w:val="highval1"/>
          <w:rFonts w:ascii="Consolas" w:hAnsi="Consolas" w:cs="Consolas"/>
          <w:sz w:val="21"/>
          <w:szCs w:val="21"/>
        </w:rPr>
        <w:t>"70"</w:t>
      </w:r>
      <w:r>
        <w:rPr>
          <w:rFonts w:ascii="Consolas" w:hAnsi="Consolas" w:cs="Consolas"/>
          <w:color w:val="000000"/>
          <w:sz w:val="21"/>
          <w:szCs w:val="21"/>
        </w:rPr>
        <w:t xml:space="preserve"> </w:t>
      </w:r>
      <w:r>
        <w:rPr>
          <w:rStyle w:val="highatt1"/>
          <w:rFonts w:ascii="Consolas" w:hAnsi="Consolas" w:cs="Consolas"/>
          <w:sz w:val="21"/>
          <w:szCs w:val="21"/>
        </w:rPr>
        <w:t>rx=</w:t>
      </w:r>
      <w:r>
        <w:rPr>
          <w:rStyle w:val="highval1"/>
          <w:rFonts w:ascii="Consolas" w:hAnsi="Consolas" w:cs="Consolas"/>
          <w:sz w:val="21"/>
          <w:szCs w:val="21"/>
        </w:rPr>
        <w:t>"85"</w:t>
      </w:r>
      <w:r>
        <w:rPr>
          <w:rFonts w:ascii="Consolas" w:hAnsi="Consolas" w:cs="Consolas"/>
          <w:color w:val="000000"/>
          <w:sz w:val="21"/>
          <w:szCs w:val="21"/>
        </w:rPr>
        <w:t xml:space="preserve"> </w:t>
      </w:r>
      <w:r>
        <w:rPr>
          <w:rStyle w:val="highatt1"/>
          <w:rFonts w:ascii="Consolas" w:hAnsi="Consolas" w:cs="Consolas"/>
          <w:sz w:val="21"/>
          <w:szCs w:val="21"/>
        </w:rPr>
        <w:t>ry=</w:t>
      </w:r>
      <w:r>
        <w:rPr>
          <w:rStyle w:val="highval1"/>
          <w:rFonts w:ascii="Consolas" w:hAnsi="Consolas" w:cs="Consolas"/>
          <w:sz w:val="21"/>
          <w:szCs w:val="21"/>
        </w:rPr>
        <w:t>"55"</w:t>
      </w:r>
      <w:r>
        <w:rPr>
          <w:rFonts w:ascii="Consolas" w:hAnsi="Consolas" w:cs="Consolas"/>
          <w:color w:val="000000"/>
          <w:sz w:val="21"/>
          <w:szCs w:val="21"/>
        </w:rPr>
        <w:t xml:space="preserve"> </w:t>
      </w:r>
      <w:r>
        <w:rPr>
          <w:rStyle w:val="highatt1"/>
          <w:rFonts w:ascii="Consolas" w:hAnsi="Consolas" w:cs="Consolas"/>
          <w:sz w:val="21"/>
          <w:szCs w:val="21"/>
        </w:rPr>
        <w:t>fill=</w:t>
      </w:r>
      <w:r>
        <w:rPr>
          <w:rStyle w:val="highval1"/>
          <w:rFonts w:ascii="Consolas" w:hAnsi="Consolas" w:cs="Consolas"/>
          <w:sz w:val="21"/>
          <w:szCs w:val="21"/>
        </w:rPr>
        <w:t>"url(#grad1)"</w:t>
      </w:r>
      <w:r>
        <w:rPr>
          <w:rFonts w:ascii="Consolas" w:hAnsi="Consolas" w:cs="Consolas"/>
          <w:color w:val="000000"/>
          <w:sz w:val="21"/>
          <w:szCs w:val="21"/>
        </w:rPr>
        <w:t xml:space="preserve"> </w:t>
      </w:r>
      <w:r>
        <w:rPr>
          <w:rStyle w:val="highatt1"/>
          <w:rFonts w:ascii="Consolas" w:hAnsi="Consolas" w:cs="Consolas"/>
          <w:sz w:val="21"/>
          <w:szCs w:val="21"/>
        </w:rPr>
        <w:t>/</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text</w:t>
      </w:r>
      <w:r>
        <w:rPr>
          <w:rFonts w:ascii="Consolas" w:hAnsi="Consolas" w:cs="Consolas"/>
          <w:color w:val="000000"/>
          <w:sz w:val="21"/>
          <w:szCs w:val="21"/>
        </w:rPr>
        <w:t xml:space="preserve"> </w:t>
      </w:r>
      <w:r>
        <w:rPr>
          <w:rStyle w:val="highatt1"/>
          <w:rFonts w:ascii="Consolas" w:hAnsi="Consolas" w:cs="Consolas"/>
          <w:sz w:val="21"/>
          <w:szCs w:val="21"/>
        </w:rPr>
        <w:t>fill=</w:t>
      </w:r>
      <w:r>
        <w:rPr>
          <w:rStyle w:val="highval1"/>
          <w:rFonts w:ascii="Consolas" w:hAnsi="Consolas" w:cs="Consolas"/>
          <w:sz w:val="21"/>
          <w:szCs w:val="21"/>
        </w:rPr>
        <w:t>"#ffffff"</w:t>
      </w:r>
      <w:r>
        <w:rPr>
          <w:rFonts w:ascii="Consolas" w:hAnsi="Consolas" w:cs="Consolas"/>
          <w:color w:val="000000"/>
          <w:sz w:val="21"/>
          <w:szCs w:val="21"/>
        </w:rPr>
        <w:t xml:space="preserve"> </w:t>
      </w:r>
      <w:r>
        <w:rPr>
          <w:rStyle w:val="highatt1"/>
          <w:rFonts w:ascii="Consolas" w:hAnsi="Consolas" w:cs="Consolas"/>
          <w:sz w:val="21"/>
          <w:szCs w:val="21"/>
        </w:rPr>
        <w:t>font-size=</w:t>
      </w:r>
      <w:r>
        <w:rPr>
          <w:rStyle w:val="highval1"/>
          <w:rFonts w:ascii="Consolas" w:hAnsi="Consolas" w:cs="Consolas"/>
          <w:sz w:val="21"/>
          <w:szCs w:val="21"/>
        </w:rPr>
        <w:t>"45"</w:t>
      </w:r>
      <w:r>
        <w:rPr>
          <w:rFonts w:ascii="Consolas" w:hAnsi="Consolas" w:cs="Consolas"/>
          <w:color w:val="000000"/>
          <w:sz w:val="21"/>
          <w:szCs w:val="21"/>
        </w:rPr>
        <w:t xml:space="preserve"> </w:t>
      </w:r>
      <w:r>
        <w:rPr>
          <w:rStyle w:val="highatt1"/>
          <w:rFonts w:ascii="Consolas" w:hAnsi="Consolas" w:cs="Consolas"/>
          <w:sz w:val="21"/>
          <w:szCs w:val="21"/>
        </w:rPr>
        <w:t>font-family=</w:t>
      </w:r>
      <w:r>
        <w:rPr>
          <w:rStyle w:val="highval1"/>
          <w:rFonts w:ascii="Consolas" w:hAnsi="Consolas" w:cs="Consolas"/>
          <w:sz w:val="21"/>
          <w:szCs w:val="21"/>
        </w:rPr>
        <w:t>"Verdana"</w:t>
      </w:r>
      <w:r>
        <w:rPr>
          <w:rFonts w:ascii="Consolas" w:hAnsi="Consolas" w:cs="Consolas"/>
          <w:color w:val="000000"/>
          <w:sz w:val="21"/>
          <w:szCs w:val="21"/>
        </w:rPr>
        <w:t xml:space="preserve"> </w:t>
      </w:r>
      <w:r>
        <w:rPr>
          <w:rStyle w:val="highatt1"/>
          <w:rFonts w:ascii="Consolas" w:hAnsi="Consolas" w:cs="Consolas"/>
          <w:sz w:val="21"/>
          <w:szCs w:val="21"/>
        </w:rPr>
        <w:t>x=</w:t>
      </w:r>
      <w:r>
        <w:rPr>
          <w:rStyle w:val="highval1"/>
          <w:rFonts w:ascii="Consolas" w:hAnsi="Consolas" w:cs="Consolas"/>
          <w:sz w:val="21"/>
          <w:szCs w:val="21"/>
        </w:rPr>
        <w:t>"50"</w:t>
      </w:r>
      <w:r>
        <w:rPr>
          <w:rFonts w:ascii="Consolas" w:hAnsi="Consolas" w:cs="Consolas"/>
          <w:color w:val="000000"/>
          <w:sz w:val="21"/>
          <w:szCs w:val="21"/>
        </w:rPr>
        <w:t xml:space="preserve"> </w:t>
      </w:r>
      <w:r>
        <w:rPr>
          <w:rStyle w:val="highatt1"/>
          <w:rFonts w:ascii="Consolas" w:hAnsi="Consolas" w:cs="Consolas"/>
          <w:sz w:val="21"/>
          <w:szCs w:val="21"/>
        </w:rPr>
        <w:t>y=</w:t>
      </w:r>
      <w:r>
        <w:rPr>
          <w:rStyle w:val="highval1"/>
          <w:rFonts w:ascii="Consolas" w:hAnsi="Consolas" w:cs="Consolas"/>
          <w:sz w:val="21"/>
          <w:szCs w:val="21"/>
        </w:rPr>
        <w:t>"86"</w:t>
      </w:r>
      <w:r>
        <w:rPr>
          <w:rStyle w:val="highgt1"/>
          <w:rFonts w:ascii="Consolas" w:hAnsi="Consolas" w:cs="Consolas"/>
          <w:sz w:val="21"/>
          <w:szCs w:val="21"/>
        </w:rPr>
        <w:t>&gt;</w:t>
      </w:r>
      <w:r>
        <w:rPr>
          <w:rFonts w:ascii="Consolas" w:hAnsi="Consolas" w:cs="Consolas"/>
          <w:color w:val="000000"/>
          <w:sz w:val="21"/>
          <w:szCs w:val="21"/>
        </w:rPr>
        <w:t>SVG</w:t>
      </w:r>
      <w:r>
        <w:rPr>
          <w:rStyle w:val="highlt1"/>
          <w:rFonts w:ascii="Consolas" w:hAnsi="Consolas" w:cs="Consolas"/>
          <w:sz w:val="21"/>
          <w:szCs w:val="21"/>
        </w:rPr>
        <w:t>&lt;</w:t>
      </w:r>
      <w:r>
        <w:rPr>
          <w:rStyle w:val="highele1"/>
          <w:rFonts w:ascii="Consolas" w:hAnsi="Consolas" w:cs="Consolas"/>
          <w:sz w:val="21"/>
          <w:szCs w:val="21"/>
        </w:rPr>
        <w:t>/text</w:t>
      </w:r>
      <w:r>
        <w:rPr>
          <w:rStyle w:val="highgt1"/>
          <w:rFonts w:ascii="Consolas" w:hAnsi="Consolas" w:cs="Consolas"/>
          <w:sz w:val="21"/>
          <w:szCs w:val="21"/>
        </w:rPr>
        <w:t>&gt;</w:t>
      </w:r>
      <w:r>
        <w:rPr>
          <w:rFonts w:ascii="Consolas" w:hAnsi="Consolas" w:cs="Consolas"/>
          <w:color w:val="000000"/>
          <w:sz w:val="21"/>
          <w:szCs w:val="21"/>
        </w:rPr>
        <w:br/>
        <w:t>  Sorry, your browser does not support inline SVG.</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/svg</w:t>
      </w:r>
      <w:r>
        <w:rPr>
          <w:rStyle w:val="highgt1"/>
          <w:rFonts w:ascii="Consolas" w:hAnsi="Consolas" w:cs="Consolas"/>
          <w:sz w:val="21"/>
          <w:szCs w:val="21"/>
        </w:rPr>
        <w:t>&gt;</w:t>
      </w:r>
    </w:p>
    <w:p w:rsidR="00D1757E" w:rsidRDefault="00D1757E" w:rsidP="00D1757E">
      <w:pPr>
        <w:shd w:val="clear" w:color="auto" w:fill="F1F1F1"/>
        <w:spacing w:after="0" w:line="276" w:lineRule="atLeast"/>
        <w:rPr>
          <w:rFonts w:ascii="Helvetica" w:hAnsi="Helvetica" w:cs="Helvetica"/>
          <w:color w:val="000000"/>
          <w:sz w:val="21"/>
          <w:szCs w:val="21"/>
        </w:rPr>
      </w:pPr>
      <w:r>
        <w:rPr>
          <w:rFonts w:ascii="Helvetica" w:hAnsi="Helvetica" w:cs="Helvetica"/>
          <w:color w:val="000000"/>
          <w:sz w:val="21"/>
          <w:szCs w:val="21"/>
        </w:rPr>
        <w:br/>
      </w:r>
      <w:hyperlink r:id="rId1949"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D1757E" w:rsidRDefault="0016480F" w:rsidP="00D1757E">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43" style="width:0;height:0" o:hralign="center" o:hrstd="t" o:hr="t" fillcolor="#a0a0a0" stroked="f"/>
        </w:pict>
      </w:r>
    </w:p>
    <w:p w:rsidR="00D1757E" w:rsidRDefault="00D1757E" w:rsidP="00D1757E">
      <w:pPr>
        <w:pStyle w:val="Heading2"/>
        <w:rPr>
          <w:rFonts w:cs="Helvetica"/>
          <w:color w:val="333333"/>
        </w:rPr>
      </w:pPr>
      <w:r>
        <w:rPr>
          <w:rFonts w:cs="Helvetica"/>
          <w:color w:val="333333"/>
        </w:rPr>
        <w:t xml:space="preserve">Differences </w:t>
      </w:r>
      <w:proofErr w:type="gramStart"/>
      <w:r>
        <w:rPr>
          <w:rFonts w:cs="Helvetica"/>
          <w:color w:val="333333"/>
        </w:rPr>
        <w:t>Between</w:t>
      </w:r>
      <w:proofErr w:type="gramEnd"/>
      <w:r>
        <w:rPr>
          <w:rFonts w:cs="Helvetica"/>
          <w:color w:val="333333"/>
        </w:rPr>
        <w:t xml:space="preserve"> SVG and Canvas</w:t>
      </w:r>
    </w:p>
    <w:p w:rsidR="00D1757E" w:rsidRDefault="00D1757E" w:rsidP="00D1757E">
      <w:pPr>
        <w:pStyle w:val="NormalWeb"/>
        <w:rPr>
          <w:rFonts w:ascii="Helvetica" w:hAnsi="Helvetica" w:cs="Helvetica"/>
          <w:color w:val="333333"/>
          <w:sz w:val="21"/>
          <w:szCs w:val="21"/>
        </w:rPr>
      </w:pPr>
      <w:r>
        <w:rPr>
          <w:rFonts w:ascii="Helvetica" w:hAnsi="Helvetica" w:cs="Helvetica"/>
          <w:color w:val="333333"/>
          <w:sz w:val="21"/>
          <w:szCs w:val="21"/>
        </w:rPr>
        <w:t>SVG is a language for describing 2D graphics in XML.</w:t>
      </w:r>
    </w:p>
    <w:p w:rsidR="00D1757E" w:rsidRDefault="00D1757E" w:rsidP="00D1757E">
      <w:pPr>
        <w:pStyle w:val="NormalWeb"/>
        <w:rPr>
          <w:rFonts w:ascii="Helvetica" w:hAnsi="Helvetica" w:cs="Helvetica"/>
          <w:color w:val="333333"/>
          <w:sz w:val="21"/>
          <w:szCs w:val="21"/>
        </w:rPr>
      </w:pPr>
      <w:r>
        <w:rPr>
          <w:rFonts w:ascii="Helvetica" w:hAnsi="Helvetica" w:cs="Helvetica"/>
          <w:color w:val="333333"/>
          <w:sz w:val="21"/>
          <w:szCs w:val="21"/>
        </w:rPr>
        <w:t>Canvas draws 2D graphics, on the fly (with a JavaScript).</w:t>
      </w:r>
    </w:p>
    <w:p w:rsidR="00D1757E" w:rsidRDefault="00D1757E" w:rsidP="00D1757E">
      <w:pPr>
        <w:pStyle w:val="NormalWeb"/>
        <w:rPr>
          <w:rFonts w:ascii="Helvetica" w:hAnsi="Helvetica" w:cs="Helvetica"/>
          <w:color w:val="333333"/>
          <w:sz w:val="21"/>
          <w:szCs w:val="21"/>
        </w:rPr>
      </w:pPr>
      <w:r>
        <w:rPr>
          <w:rFonts w:ascii="Helvetica" w:hAnsi="Helvetica" w:cs="Helvetica"/>
          <w:color w:val="333333"/>
          <w:sz w:val="21"/>
          <w:szCs w:val="21"/>
        </w:rPr>
        <w:t>SVG is XML based, which means that every element is available within the SVG DOM. You can attach JavaScript event handlers for an element.</w:t>
      </w:r>
    </w:p>
    <w:p w:rsidR="00D1757E" w:rsidRDefault="00D1757E" w:rsidP="00D1757E">
      <w:pPr>
        <w:pStyle w:val="NormalWeb"/>
        <w:rPr>
          <w:rFonts w:ascii="Helvetica" w:hAnsi="Helvetica" w:cs="Helvetica"/>
          <w:color w:val="333333"/>
          <w:sz w:val="21"/>
          <w:szCs w:val="21"/>
        </w:rPr>
      </w:pPr>
      <w:r>
        <w:rPr>
          <w:rFonts w:ascii="Helvetica" w:hAnsi="Helvetica" w:cs="Helvetica"/>
          <w:color w:val="333333"/>
          <w:sz w:val="21"/>
          <w:szCs w:val="21"/>
        </w:rPr>
        <w:t>In SVG, each drawn shape is remembered as an object. If attributes of an SVG object are changed, the browser can automatically re-render the shape.</w:t>
      </w:r>
    </w:p>
    <w:p w:rsidR="00D1757E" w:rsidRDefault="00D1757E" w:rsidP="00D1757E">
      <w:pPr>
        <w:pStyle w:val="NormalWeb"/>
        <w:rPr>
          <w:rFonts w:ascii="Helvetica" w:hAnsi="Helvetica" w:cs="Helvetica"/>
          <w:color w:val="333333"/>
          <w:sz w:val="21"/>
          <w:szCs w:val="21"/>
        </w:rPr>
      </w:pPr>
      <w:r>
        <w:rPr>
          <w:rFonts w:ascii="Helvetica" w:hAnsi="Helvetica" w:cs="Helvetica"/>
          <w:color w:val="333333"/>
          <w:sz w:val="21"/>
          <w:szCs w:val="21"/>
        </w:rPr>
        <w:t>Canvas is rendered pixel by pixel. In canvas, once the graphic is drawn, it is forgotten by the browser. If its position should be changed, the entire scene needs to be redrawn, including any objects that might have been covered by the graphic.</w:t>
      </w:r>
    </w:p>
    <w:p w:rsidR="00D1757E" w:rsidRDefault="0016480F" w:rsidP="00D1757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44" style="width:0;height:0" o:hralign="center" o:hrstd="t" o:hr="t" fillcolor="#a0a0a0" stroked="f"/>
        </w:pict>
      </w:r>
    </w:p>
    <w:p w:rsidR="00D1757E" w:rsidRDefault="00D1757E" w:rsidP="00D1757E">
      <w:pPr>
        <w:pStyle w:val="Heading2"/>
        <w:rPr>
          <w:rFonts w:cs="Helvetica"/>
          <w:color w:val="333333"/>
        </w:rPr>
      </w:pPr>
      <w:r>
        <w:rPr>
          <w:rFonts w:cs="Helvetica"/>
          <w:color w:val="333333"/>
        </w:rPr>
        <w:t>Comparison of Canvas and SVG</w:t>
      </w:r>
    </w:p>
    <w:p w:rsidR="00D1757E" w:rsidRDefault="00D1757E" w:rsidP="00D1757E">
      <w:pPr>
        <w:pStyle w:val="NormalWeb"/>
        <w:rPr>
          <w:rFonts w:ascii="Helvetica" w:hAnsi="Helvetica" w:cs="Helvetica"/>
          <w:color w:val="333333"/>
          <w:sz w:val="21"/>
          <w:szCs w:val="21"/>
        </w:rPr>
      </w:pPr>
      <w:r>
        <w:rPr>
          <w:rFonts w:ascii="Helvetica" w:hAnsi="Helvetica" w:cs="Helvetica"/>
          <w:color w:val="333333"/>
          <w:sz w:val="21"/>
          <w:szCs w:val="21"/>
        </w:rPr>
        <w:t>The table below shows some important differences between Canvas and SVG:</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688"/>
        <w:gridCol w:w="4688"/>
      </w:tblGrid>
      <w:tr w:rsidR="00D1757E" w:rsidTr="00D1757E">
        <w:tc>
          <w:tcPr>
            <w:tcW w:w="2500" w:type="pct"/>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b/>
                <w:bCs/>
                <w:color w:val="333333"/>
                <w:sz w:val="21"/>
                <w:szCs w:val="21"/>
              </w:rPr>
            </w:pPr>
            <w:r>
              <w:rPr>
                <w:rFonts w:ascii="Helvetica" w:hAnsi="Helvetica" w:cs="Helvetica"/>
                <w:b/>
                <w:bCs/>
                <w:color w:val="333333"/>
                <w:sz w:val="21"/>
                <w:szCs w:val="21"/>
              </w:rPr>
              <w:t>Canvas</w:t>
            </w:r>
          </w:p>
        </w:tc>
        <w:tc>
          <w:tcPr>
            <w:tcW w:w="2500" w:type="pct"/>
            <w:shd w:val="clear" w:color="auto" w:fill="auto"/>
            <w:tcMar>
              <w:top w:w="0" w:type="dxa"/>
              <w:left w:w="0" w:type="dxa"/>
              <w:bottom w:w="0" w:type="dxa"/>
              <w:right w:w="0" w:type="dxa"/>
            </w:tcMar>
            <w:vAlign w:val="center"/>
            <w:hideMark/>
          </w:tcPr>
          <w:p w:rsidR="00D1757E" w:rsidRDefault="00D1757E">
            <w:pPr>
              <w:spacing w:after="180"/>
              <w:rPr>
                <w:rFonts w:ascii="Helvetica" w:hAnsi="Helvetica" w:cs="Helvetica"/>
                <w:b/>
                <w:bCs/>
                <w:color w:val="333333"/>
                <w:sz w:val="21"/>
                <w:szCs w:val="21"/>
              </w:rPr>
            </w:pPr>
            <w:r>
              <w:rPr>
                <w:rFonts w:ascii="Helvetica" w:hAnsi="Helvetica" w:cs="Helvetica"/>
                <w:b/>
                <w:bCs/>
                <w:color w:val="333333"/>
                <w:sz w:val="21"/>
                <w:szCs w:val="21"/>
              </w:rPr>
              <w:t>SVG</w:t>
            </w:r>
          </w:p>
        </w:tc>
      </w:tr>
      <w:tr w:rsidR="00D1757E" w:rsidTr="00D1757E">
        <w:tc>
          <w:tcPr>
            <w:tcW w:w="0" w:type="auto"/>
            <w:shd w:val="clear" w:color="auto" w:fill="auto"/>
            <w:tcMar>
              <w:top w:w="0" w:type="dxa"/>
              <w:left w:w="0" w:type="dxa"/>
              <w:bottom w:w="0" w:type="dxa"/>
              <w:right w:w="0" w:type="dxa"/>
            </w:tcMar>
            <w:vAlign w:val="center"/>
            <w:hideMark/>
          </w:tcPr>
          <w:p w:rsidR="00D1757E" w:rsidRDefault="00D1757E" w:rsidP="00774315">
            <w:pPr>
              <w:numPr>
                <w:ilvl w:val="0"/>
                <w:numId w:val="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Resolution dependent</w:t>
            </w:r>
          </w:p>
          <w:p w:rsidR="00D1757E" w:rsidRDefault="00D1757E" w:rsidP="00774315">
            <w:pPr>
              <w:numPr>
                <w:ilvl w:val="0"/>
                <w:numId w:val="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 support for event handlers</w:t>
            </w:r>
          </w:p>
          <w:p w:rsidR="00D1757E" w:rsidRDefault="00D1757E" w:rsidP="00774315">
            <w:pPr>
              <w:numPr>
                <w:ilvl w:val="0"/>
                <w:numId w:val="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Poor text rendering capabilities</w:t>
            </w:r>
          </w:p>
          <w:p w:rsidR="00D1757E" w:rsidRDefault="00D1757E" w:rsidP="00774315">
            <w:pPr>
              <w:numPr>
                <w:ilvl w:val="0"/>
                <w:numId w:val="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You can save the resulting image as .png or .jpg</w:t>
            </w:r>
          </w:p>
          <w:p w:rsidR="00D1757E" w:rsidRDefault="00D1757E" w:rsidP="00774315">
            <w:pPr>
              <w:numPr>
                <w:ilvl w:val="0"/>
                <w:numId w:val="37"/>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Well suited for graphic-intensive games</w:t>
            </w:r>
          </w:p>
        </w:tc>
        <w:tc>
          <w:tcPr>
            <w:tcW w:w="0" w:type="auto"/>
            <w:shd w:val="clear" w:color="auto" w:fill="auto"/>
            <w:tcMar>
              <w:top w:w="0" w:type="dxa"/>
              <w:left w:w="0" w:type="dxa"/>
              <w:bottom w:w="0" w:type="dxa"/>
              <w:right w:w="0" w:type="dxa"/>
            </w:tcMar>
            <w:vAlign w:val="center"/>
            <w:hideMark/>
          </w:tcPr>
          <w:p w:rsidR="00D1757E" w:rsidRDefault="00D1757E" w:rsidP="00774315">
            <w:pPr>
              <w:numPr>
                <w:ilvl w:val="0"/>
                <w:numId w:val="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Resolution independent</w:t>
            </w:r>
          </w:p>
          <w:p w:rsidR="00D1757E" w:rsidRDefault="00D1757E" w:rsidP="00774315">
            <w:pPr>
              <w:numPr>
                <w:ilvl w:val="0"/>
                <w:numId w:val="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Support for event handlers</w:t>
            </w:r>
          </w:p>
          <w:p w:rsidR="00D1757E" w:rsidRDefault="00D1757E" w:rsidP="00774315">
            <w:pPr>
              <w:numPr>
                <w:ilvl w:val="0"/>
                <w:numId w:val="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Best suited for applications with large rendering areas (Google Maps)</w:t>
            </w:r>
          </w:p>
          <w:p w:rsidR="00D1757E" w:rsidRDefault="00D1757E" w:rsidP="00774315">
            <w:pPr>
              <w:numPr>
                <w:ilvl w:val="0"/>
                <w:numId w:val="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Slow rendering if complex (anything that </w:t>
            </w:r>
            <w:r>
              <w:rPr>
                <w:rFonts w:ascii="Helvetica" w:hAnsi="Helvetica" w:cs="Helvetica"/>
                <w:color w:val="333333"/>
                <w:sz w:val="21"/>
                <w:szCs w:val="21"/>
              </w:rPr>
              <w:lastRenderedPageBreak/>
              <w:t>uses the DOM a lot will be slow)</w:t>
            </w:r>
          </w:p>
          <w:p w:rsidR="00D1757E" w:rsidRDefault="00D1757E" w:rsidP="00774315">
            <w:pPr>
              <w:numPr>
                <w:ilvl w:val="0"/>
                <w:numId w:val="3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Not suited for game applications</w:t>
            </w:r>
          </w:p>
        </w:tc>
      </w:tr>
    </w:tbl>
    <w:p w:rsidR="00D1757E" w:rsidRDefault="00D1757E" w:rsidP="00D1757E">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To learn more about SVG, please read our </w:t>
      </w:r>
      <w:hyperlink r:id="rId1950" w:history="1">
        <w:r>
          <w:rPr>
            <w:rStyle w:val="Hyperlink"/>
            <w:rFonts w:ascii="Helvetica" w:hAnsi="Helvetica" w:cs="Helvetica"/>
            <w:sz w:val="21"/>
            <w:szCs w:val="21"/>
          </w:rPr>
          <w:t>SVG Tutorial</w:t>
        </w:r>
      </w:hyperlink>
      <w:r>
        <w:rPr>
          <w:rFonts w:ascii="Helvetica" w:hAnsi="Helvetica" w:cs="Helvetica"/>
          <w:color w:val="333333"/>
          <w:sz w:val="21"/>
          <w:szCs w:val="21"/>
        </w:rPr>
        <w:t>.</w:t>
      </w:r>
    </w:p>
    <w:p w:rsidR="00D1757E" w:rsidRDefault="00D1757E" w:rsidP="00D1757E">
      <w:pPr>
        <w:rPr>
          <w:rFonts w:ascii="Helvetica" w:hAnsi="Helvetica" w:cs="Helvetica"/>
          <w:color w:val="333333"/>
          <w:sz w:val="21"/>
          <w:szCs w:val="21"/>
        </w:rPr>
      </w:pPr>
    </w:p>
    <w:p w:rsidR="00D1757E" w:rsidRDefault="0016480F" w:rsidP="00D1757E">
      <w:pPr>
        <w:rPr>
          <w:rFonts w:ascii="Helvetica" w:hAnsi="Helvetica" w:cs="Helvetica"/>
          <w:color w:val="333333"/>
          <w:sz w:val="30"/>
          <w:szCs w:val="30"/>
        </w:rPr>
      </w:pPr>
      <w:hyperlink r:id="rId1951" w:history="1">
        <w:r w:rsidR="00D1757E">
          <w:rPr>
            <w:rStyle w:val="Hyperlink"/>
            <w:rFonts w:ascii="Helvetica" w:hAnsi="Helvetica" w:cs="Helvetica"/>
            <w:color w:val="8AC007"/>
            <w:sz w:val="30"/>
            <w:szCs w:val="30"/>
          </w:rPr>
          <w:t>« Previous</w:t>
        </w:r>
      </w:hyperlink>
    </w:p>
    <w:p w:rsidR="00D1757E" w:rsidRDefault="0016480F" w:rsidP="00D1757E">
      <w:pPr>
        <w:jc w:val="right"/>
        <w:rPr>
          <w:rFonts w:ascii="Helvetica" w:hAnsi="Helvetica" w:cs="Helvetica"/>
          <w:color w:val="333333"/>
          <w:sz w:val="30"/>
          <w:szCs w:val="30"/>
        </w:rPr>
      </w:pPr>
      <w:hyperlink r:id="rId1952" w:history="1">
        <w:r w:rsidR="00D1757E">
          <w:rPr>
            <w:rStyle w:val="Hyperlink"/>
            <w:rFonts w:ascii="Helvetica" w:hAnsi="Helvetica" w:cs="Helvetica"/>
            <w:color w:val="8AC007"/>
            <w:sz w:val="30"/>
            <w:szCs w:val="30"/>
          </w:rPr>
          <w:t>Next Chapter »</w:t>
        </w:r>
      </w:hyperlink>
    </w:p>
    <w:p w:rsidR="006D4699" w:rsidRDefault="006D4699" w:rsidP="006D4699">
      <w:pPr>
        <w:pStyle w:val="Heading1"/>
        <w:rPr>
          <w:rFonts w:cs="Helvetica"/>
          <w:color w:val="333333"/>
        </w:rPr>
      </w:pPr>
      <w:r>
        <w:rPr>
          <w:rFonts w:cs="Helvetica"/>
          <w:color w:val="333333"/>
        </w:rPr>
        <w:t xml:space="preserve">HTML </w:t>
      </w:r>
      <w:r>
        <w:rPr>
          <w:rStyle w:val="colorh1"/>
          <w:rFonts w:cs="Helvetica"/>
          <w:color w:val="333333"/>
        </w:rPr>
        <w:t>Multimedia</w:t>
      </w:r>
    </w:p>
    <w:p w:rsidR="006D4699" w:rsidRDefault="0016480F" w:rsidP="006D4699">
      <w:pPr>
        <w:rPr>
          <w:rFonts w:ascii="Helvetica" w:hAnsi="Helvetica" w:cs="Helvetica"/>
          <w:color w:val="333333"/>
          <w:sz w:val="30"/>
          <w:szCs w:val="30"/>
        </w:rPr>
      </w:pPr>
      <w:hyperlink r:id="rId1953" w:history="1">
        <w:r w:rsidR="006D4699">
          <w:rPr>
            <w:rStyle w:val="Hyperlink"/>
            <w:rFonts w:ascii="Helvetica" w:hAnsi="Helvetica" w:cs="Helvetica"/>
            <w:color w:val="8AC007"/>
            <w:sz w:val="30"/>
            <w:szCs w:val="30"/>
          </w:rPr>
          <w:t>« Previous</w:t>
        </w:r>
      </w:hyperlink>
    </w:p>
    <w:p w:rsidR="006D4699" w:rsidRDefault="0016480F" w:rsidP="006D4699">
      <w:pPr>
        <w:jc w:val="right"/>
        <w:rPr>
          <w:rFonts w:ascii="Helvetica" w:hAnsi="Helvetica" w:cs="Helvetica"/>
          <w:color w:val="333333"/>
          <w:sz w:val="30"/>
          <w:szCs w:val="30"/>
        </w:rPr>
      </w:pPr>
      <w:hyperlink r:id="rId1954" w:history="1">
        <w:r w:rsidR="006D4699">
          <w:rPr>
            <w:rStyle w:val="Hyperlink"/>
            <w:rFonts w:ascii="Helvetica" w:hAnsi="Helvetica" w:cs="Helvetica"/>
            <w:color w:val="8AC007"/>
            <w:sz w:val="30"/>
            <w:szCs w:val="30"/>
          </w:rPr>
          <w:t>Next Chapter »</w:t>
        </w:r>
      </w:hyperlink>
    </w:p>
    <w:p w:rsidR="006D4699" w:rsidRDefault="0016480F" w:rsidP="006D469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45" style="width:0;height:0" o:hralign="center" o:hrstd="t" o:hr="t" fillcolor="#a0a0a0" stroked="f"/>
        </w:pict>
      </w:r>
    </w:p>
    <w:p w:rsidR="006D4699" w:rsidRDefault="006D4699" w:rsidP="006D4699">
      <w:pPr>
        <w:pStyle w:val="intro"/>
        <w:rPr>
          <w:rFonts w:ascii="Helvetica" w:hAnsi="Helvetica" w:cs="Helvetica"/>
        </w:rPr>
      </w:pPr>
      <w:r>
        <w:rPr>
          <w:rFonts w:ascii="Helvetica" w:hAnsi="Helvetica" w:cs="Helvetica"/>
        </w:rPr>
        <w:t xml:space="preserve">Multimedia on the </w:t>
      </w:r>
      <w:proofErr w:type="gramStart"/>
      <w:r>
        <w:rPr>
          <w:rFonts w:ascii="Helvetica" w:hAnsi="Helvetica" w:cs="Helvetica"/>
        </w:rPr>
        <w:t>web,</w:t>
      </w:r>
      <w:proofErr w:type="gramEnd"/>
      <w:r>
        <w:rPr>
          <w:rFonts w:ascii="Helvetica" w:hAnsi="Helvetica" w:cs="Helvetica"/>
        </w:rPr>
        <w:t xml:space="preserve"> is sound, music, videos, movies, and animations.</w:t>
      </w:r>
    </w:p>
    <w:p w:rsidR="006D4699" w:rsidRDefault="0016480F" w:rsidP="006D469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46" style="width:0;height:0" o:hralign="center" o:hrstd="t" o:hr="t" fillcolor="#a0a0a0" stroked="f"/>
        </w:pict>
      </w:r>
    </w:p>
    <w:p w:rsidR="006D4699" w:rsidRDefault="006D4699" w:rsidP="006D4699">
      <w:pPr>
        <w:pStyle w:val="Heading2"/>
        <w:rPr>
          <w:rFonts w:cs="Helvetica"/>
          <w:color w:val="333333"/>
        </w:rPr>
      </w:pPr>
      <w:r>
        <w:rPr>
          <w:rFonts w:cs="Helvetica"/>
          <w:color w:val="333333"/>
        </w:rPr>
        <w:t>What is Multimedia?</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Multimedia comes in many different formats. It can be almost anything you can hear or see.</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Examples: Pictures, music, sound, videos, records, films, animations, and more.</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 xml:space="preserve">Web pages often </w:t>
      </w:r>
      <w:proofErr w:type="gramStart"/>
      <w:r>
        <w:rPr>
          <w:rFonts w:ascii="Helvetica" w:hAnsi="Helvetica" w:cs="Helvetica"/>
          <w:color w:val="333333"/>
          <w:sz w:val="21"/>
          <w:szCs w:val="21"/>
        </w:rPr>
        <w:t>contains</w:t>
      </w:r>
      <w:proofErr w:type="gramEnd"/>
      <w:r>
        <w:rPr>
          <w:rFonts w:ascii="Helvetica" w:hAnsi="Helvetica" w:cs="Helvetica"/>
          <w:color w:val="333333"/>
          <w:sz w:val="21"/>
          <w:szCs w:val="21"/>
        </w:rPr>
        <w:t xml:space="preserve"> multimedia elements of different types and formats. </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In this chapter you will learn about the different multimedia formats.</w:t>
      </w:r>
    </w:p>
    <w:p w:rsidR="006D4699" w:rsidRDefault="0016480F" w:rsidP="006D469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47" style="width:0;height:0" o:hralign="center" o:hrstd="t" o:hr="t" fillcolor="#a0a0a0" stroked="f"/>
        </w:pict>
      </w:r>
    </w:p>
    <w:p w:rsidR="006D4699" w:rsidRDefault="006D4699" w:rsidP="006D4699">
      <w:pPr>
        <w:pStyle w:val="Heading2"/>
        <w:rPr>
          <w:rFonts w:cs="Helvetica"/>
          <w:color w:val="333333"/>
        </w:rPr>
      </w:pPr>
      <w:r>
        <w:rPr>
          <w:rFonts w:cs="Helvetica"/>
          <w:color w:val="333333"/>
        </w:rPr>
        <w:t>Browser Support</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The first web browsers had support for text only, limited to a single font in a single color.</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 xml:space="preserve">Later </w:t>
      </w:r>
      <w:proofErr w:type="gramStart"/>
      <w:r>
        <w:rPr>
          <w:rFonts w:ascii="Helvetica" w:hAnsi="Helvetica" w:cs="Helvetica"/>
          <w:color w:val="333333"/>
          <w:sz w:val="21"/>
          <w:szCs w:val="21"/>
        </w:rPr>
        <w:t>came</w:t>
      </w:r>
      <w:proofErr w:type="gramEnd"/>
      <w:r>
        <w:rPr>
          <w:rFonts w:ascii="Helvetica" w:hAnsi="Helvetica" w:cs="Helvetica"/>
          <w:color w:val="333333"/>
          <w:sz w:val="21"/>
          <w:szCs w:val="21"/>
        </w:rPr>
        <w:t xml:space="preserve"> browsers with support for colors and fonts, and even support for pictures!</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 xml:space="preserve">The support for sounds, animations, and videos is handled differently by various browsers. Different types and formats are supported, and some formats </w:t>
      </w:r>
      <w:proofErr w:type="gramStart"/>
      <w:r>
        <w:rPr>
          <w:rFonts w:ascii="Helvetica" w:hAnsi="Helvetica" w:cs="Helvetica"/>
          <w:color w:val="333333"/>
          <w:sz w:val="21"/>
          <w:szCs w:val="21"/>
        </w:rPr>
        <w:t>requires</w:t>
      </w:r>
      <w:proofErr w:type="gramEnd"/>
      <w:r>
        <w:rPr>
          <w:rFonts w:ascii="Helvetica" w:hAnsi="Helvetica" w:cs="Helvetica"/>
          <w:color w:val="333333"/>
          <w:sz w:val="21"/>
          <w:szCs w:val="21"/>
        </w:rPr>
        <w:t xml:space="preserve"> extra helper programs (plug-ins) to work.</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Hopefully this will become history. HTML5 multimedia promises an easier future for multimedia.</w:t>
      </w:r>
    </w:p>
    <w:p w:rsidR="006D4699" w:rsidRDefault="0016480F" w:rsidP="006D469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48" style="width:0;height:0" o:hralign="center" o:hrstd="t" o:hr="t" fillcolor="#a0a0a0" stroked="f"/>
        </w:pict>
      </w:r>
    </w:p>
    <w:p w:rsidR="006D4699" w:rsidRDefault="006D4699" w:rsidP="006D4699">
      <w:pPr>
        <w:pStyle w:val="Heading2"/>
        <w:rPr>
          <w:rFonts w:cs="Helvetica"/>
          <w:color w:val="333333"/>
        </w:rPr>
      </w:pPr>
      <w:r>
        <w:rPr>
          <w:rFonts w:cs="Helvetica"/>
          <w:color w:val="333333"/>
        </w:rPr>
        <w:lastRenderedPageBreak/>
        <w:t>Multimedia Formats</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 xml:space="preserve">Multimedia elements (like sounds or videos) are stored in media files. </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 xml:space="preserve">The most common way to discover the type of a </w:t>
      </w:r>
      <w:proofErr w:type="gramStart"/>
      <w:r>
        <w:rPr>
          <w:rFonts w:ascii="Helvetica" w:hAnsi="Helvetica" w:cs="Helvetica"/>
          <w:color w:val="333333"/>
          <w:sz w:val="21"/>
          <w:szCs w:val="21"/>
        </w:rPr>
        <w:t>file,</w:t>
      </w:r>
      <w:proofErr w:type="gramEnd"/>
      <w:r>
        <w:rPr>
          <w:rFonts w:ascii="Helvetica" w:hAnsi="Helvetica" w:cs="Helvetica"/>
          <w:color w:val="333333"/>
          <w:sz w:val="21"/>
          <w:szCs w:val="21"/>
        </w:rPr>
        <w:t xml:space="preserve"> is to look at the file extension. When a browser sees the file extension .htm or .html, it will treat the file as an HTML file. The .xml extension indicates an XML file, and the .css extension indicates a style sheet file. Pictures are recognized by extensions like .gif, .png and .jpg.</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Multimedia files also have their own formats and different extensions like: .swf, .wav, .mp3, .mp4, .mpg, .wmv, and .avi.</w:t>
      </w:r>
    </w:p>
    <w:p w:rsidR="006D4699" w:rsidRDefault="0016480F" w:rsidP="006D469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49" style="width:0;height:0" o:hralign="center" o:hrstd="t" o:hr="t" fillcolor="#a0a0a0" stroked="f"/>
        </w:pict>
      </w:r>
    </w:p>
    <w:p w:rsidR="006D4699" w:rsidRDefault="006D4699" w:rsidP="006D4699">
      <w:pPr>
        <w:pStyle w:val="Heading2"/>
        <w:rPr>
          <w:rFonts w:cs="Helvetica"/>
          <w:color w:val="333333"/>
        </w:rPr>
      </w:pPr>
      <w:r>
        <w:rPr>
          <w:rFonts w:cs="Helvetica"/>
          <w:color w:val="333333"/>
        </w:rPr>
        <w:t>Common Video Formats</w:t>
      </w:r>
    </w:p>
    <w:tbl>
      <w:tblPr>
        <w:tblW w:w="0" w:type="auto"/>
        <w:tblCellMar>
          <w:top w:w="15" w:type="dxa"/>
          <w:left w:w="15" w:type="dxa"/>
          <w:bottom w:w="15" w:type="dxa"/>
          <w:right w:w="15" w:type="dxa"/>
        </w:tblCellMar>
        <w:tblLook w:val="04A0"/>
      </w:tblPr>
      <w:tblGrid>
        <w:gridCol w:w="3375"/>
        <w:gridCol w:w="5148"/>
      </w:tblGrid>
      <w:tr w:rsidR="006D4699" w:rsidTr="006D4699">
        <w:tc>
          <w:tcPr>
            <w:tcW w:w="3375" w:type="dxa"/>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866900" cy="1038225"/>
                  <wp:effectExtent l="19050" t="0" r="0" b="0"/>
                  <wp:docPr id="4302" name="Picture 4302" descr="Video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2" descr="Videoformats"/>
                          <pic:cNvPicPr>
                            <a:picLocks noChangeAspect="1" noChangeArrowheads="1"/>
                          </pic:cNvPicPr>
                        </pic:nvPicPr>
                        <pic:blipFill>
                          <a:blip r:embed="rId1955"/>
                          <a:srcRect/>
                          <a:stretch>
                            <a:fillRect/>
                          </a:stretch>
                        </pic:blipFill>
                        <pic:spPr bwMode="auto">
                          <a:xfrm>
                            <a:off x="0" y="0"/>
                            <a:ext cx="1866900" cy="1038225"/>
                          </a:xfrm>
                          <a:prstGeom prst="rect">
                            <a:avLst/>
                          </a:prstGeom>
                          <a:noFill/>
                          <a:ln w="9525">
                            <a:noFill/>
                            <a:miter lim="800000"/>
                            <a:headEnd/>
                            <a:tailEnd/>
                          </a:ln>
                        </pic:spPr>
                      </pic:pic>
                    </a:graphicData>
                  </a:graphic>
                </wp:inline>
              </w:drawing>
            </w:r>
          </w:p>
        </w:tc>
        <w:tc>
          <w:tcPr>
            <w:tcW w:w="0" w:type="auto"/>
            <w:shd w:val="clear" w:color="auto" w:fill="auto"/>
            <w:tcMar>
              <w:top w:w="0" w:type="dxa"/>
              <w:left w:w="0" w:type="dxa"/>
              <w:bottom w:w="0" w:type="dxa"/>
              <w:right w:w="0" w:type="dxa"/>
            </w:tcMa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MP4 is the new and upcoming format for internet video.</w:t>
            </w:r>
            <w:r>
              <w:rPr>
                <w:rFonts w:ascii="Helvetica" w:hAnsi="Helvetica" w:cs="Helvetica"/>
                <w:color w:val="333333"/>
                <w:sz w:val="21"/>
                <w:szCs w:val="21"/>
              </w:rPr>
              <w:br/>
            </w:r>
            <w:r>
              <w:rPr>
                <w:rFonts w:ascii="Helvetica" w:hAnsi="Helvetica" w:cs="Helvetica"/>
                <w:color w:val="333333"/>
                <w:sz w:val="21"/>
                <w:szCs w:val="21"/>
              </w:rPr>
              <w:br/>
              <w:t>MP4 is recommended by YouTube.</w:t>
            </w:r>
            <w:r>
              <w:rPr>
                <w:rFonts w:ascii="Helvetica" w:hAnsi="Helvetica" w:cs="Helvetica"/>
                <w:color w:val="333333"/>
                <w:sz w:val="21"/>
                <w:szCs w:val="21"/>
              </w:rPr>
              <w:br/>
            </w:r>
            <w:r>
              <w:rPr>
                <w:rFonts w:ascii="Helvetica" w:hAnsi="Helvetica" w:cs="Helvetica"/>
                <w:color w:val="333333"/>
                <w:sz w:val="21"/>
                <w:szCs w:val="21"/>
              </w:rPr>
              <w:br/>
              <w:t>MP4 is supported by Flash Players</w:t>
            </w:r>
            <w:r>
              <w:rPr>
                <w:rFonts w:ascii="Helvetica" w:hAnsi="Helvetica" w:cs="Helvetica"/>
                <w:color w:val="333333"/>
                <w:sz w:val="21"/>
                <w:szCs w:val="21"/>
              </w:rPr>
              <w:br/>
            </w:r>
            <w:r>
              <w:rPr>
                <w:rFonts w:ascii="Helvetica" w:hAnsi="Helvetica" w:cs="Helvetica"/>
                <w:color w:val="333333"/>
                <w:sz w:val="21"/>
                <w:szCs w:val="21"/>
              </w:rPr>
              <w:br/>
              <w:t xml:space="preserve">MP4 is supported by HTML5. </w:t>
            </w:r>
          </w:p>
        </w:tc>
      </w:tr>
    </w:tbl>
    <w:p w:rsidR="006D4699" w:rsidRDefault="006D4699" w:rsidP="006D4699">
      <w:pPr>
        <w:rPr>
          <w:rFonts w:ascii="Helvetica" w:hAnsi="Helvetica" w:cs="Helvetica"/>
          <w:color w:val="333333"/>
          <w:sz w:val="21"/>
          <w:szCs w:val="21"/>
        </w:rPr>
      </w:pP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012"/>
        <w:gridCol w:w="750"/>
        <w:gridCol w:w="7614"/>
      </w:tblGrid>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b/>
                <w:bCs/>
                <w:color w:val="333333"/>
                <w:sz w:val="21"/>
                <w:szCs w:val="21"/>
              </w:rPr>
            </w:pPr>
            <w:r>
              <w:rPr>
                <w:rFonts w:ascii="Helvetica" w:hAnsi="Helvetica" w:cs="Helvetica"/>
                <w:b/>
                <w:bCs/>
                <w:color w:val="333333"/>
                <w:sz w:val="21"/>
                <w:szCs w:val="21"/>
              </w:rPr>
              <w:t>Format</w:t>
            </w:r>
          </w:p>
        </w:tc>
        <w:tc>
          <w:tcPr>
            <w:tcW w:w="750" w:type="dxa"/>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b/>
                <w:bCs/>
                <w:color w:val="333333"/>
                <w:sz w:val="21"/>
                <w:szCs w:val="21"/>
              </w:rPr>
            </w:pPr>
            <w:r>
              <w:rPr>
                <w:rFonts w:ascii="Helvetica" w:hAnsi="Helvetica" w:cs="Helvetica"/>
                <w:b/>
                <w:bCs/>
                <w:color w:val="333333"/>
                <w:sz w:val="21"/>
                <w:szCs w:val="21"/>
              </w:rPr>
              <w:t>File</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MPEG</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.mpg</w:t>
            </w:r>
            <w:r>
              <w:rPr>
                <w:rFonts w:ascii="Helvetica" w:hAnsi="Helvetica" w:cs="Helvetica"/>
                <w:color w:val="333333"/>
                <w:sz w:val="21"/>
                <w:szCs w:val="21"/>
              </w:rPr>
              <w:br/>
              <w:t>.mpeg</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 xml:space="preserve">MPEG. Developed by the Moving Pictures Expert Group. The first popular video format on the web. Used to be supported by all browsers, but it is not supported in HTML5 (See MP4). </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AVI</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.avi</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AVI (Audio Video Interleave). Developed by Microsoft. Commonly used in video cameras and TV hardware. Plays well on Windows computers, but not in web browsers.</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WMV</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.wmv</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WMV (Windows Media Video). Developed by Microsoft. Commonly used in video cameras and TV hardware. Plays well on Windows computers, but not in web browsers.</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QuickTime</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.mov</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QuickTime. Developed by Apple. Commonly used in video cameras and TV hardware. Plays well on Apple computers, but not in web browsers. (See MP4)</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RealVideo</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.rm</w:t>
            </w:r>
            <w:r>
              <w:rPr>
                <w:rFonts w:ascii="Helvetica" w:hAnsi="Helvetica" w:cs="Helvetica"/>
                <w:color w:val="333333"/>
                <w:sz w:val="21"/>
                <w:szCs w:val="21"/>
              </w:rPr>
              <w:br/>
              <w:t>.ram</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RealVideo. Developed by Real Media to allow video streaming with low bandwidths. It is still used for online video and Internet TV, but does not play in web browsers.</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Flash</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.swf</w:t>
            </w:r>
            <w:r>
              <w:rPr>
                <w:rFonts w:ascii="Helvetica" w:hAnsi="Helvetica" w:cs="Helvetica"/>
                <w:color w:val="333333"/>
                <w:sz w:val="21"/>
                <w:szCs w:val="21"/>
              </w:rPr>
              <w:br/>
              <w:t>.flv</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Flash. Developed by Macromedia. Often requires an extra component (plug-in) to play in web browsers.</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lastRenderedPageBreak/>
              <w:t>Ogg</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.ogg</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Theora Ogg. Developed by the Xiph.Org Foundation. Supported by HTML5.</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WebM</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.webm</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WebM. Developed by the web giants, Mozilla, Opera, Adobe, and Google. Supported by HTML5.</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MPEG-4</w:t>
            </w:r>
            <w:r>
              <w:rPr>
                <w:rFonts w:ascii="Helvetica" w:hAnsi="Helvetica" w:cs="Helvetica"/>
                <w:color w:val="333333"/>
                <w:sz w:val="21"/>
                <w:szCs w:val="21"/>
              </w:rPr>
              <w:br/>
              <w:t>or MP4</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.mp4</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 xml:space="preserve">MP4. Developed by the Moving Pictures Expert Group. Based on QuickTime. Commonly used in newer video cameras and TV hardware. Supported by all HTML5 browsers. Recommended by YouTube.  </w:t>
            </w:r>
          </w:p>
        </w:tc>
      </w:tr>
    </w:tbl>
    <w:p w:rsidR="006D4699" w:rsidRDefault="006D4699" w:rsidP="006D4699">
      <w:pPr>
        <w:rPr>
          <w:rFonts w:ascii="Helvetica" w:hAnsi="Helvetica" w:cs="Helvetica"/>
          <w:vanish/>
          <w:color w:val="333333"/>
          <w:sz w:val="21"/>
          <w:szCs w:val="21"/>
        </w:rPr>
      </w:pP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D4699" w:rsidTr="006D4699">
        <w:tc>
          <w:tcPr>
            <w:tcW w:w="510" w:type="dxa"/>
            <w:shd w:val="clear" w:color="auto" w:fill="FFFFFF"/>
            <w:tcMar>
              <w:top w:w="150" w:type="dxa"/>
              <w:left w:w="150" w:type="dxa"/>
              <w:bottom w:w="150" w:type="dxa"/>
              <w:right w:w="75" w:type="dxa"/>
            </w:tcMar>
            <w:vAlign w:val="center"/>
            <w:hideMark/>
          </w:tcPr>
          <w:p w:rsidR="006D4699" w:rsidRDefault="006D4699">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4303" name="Picture 43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Only MP4, WebM, and Ogg video is supported by the newest HTML5 standard.</w:t>
            </w:r>
          </w:p>
        </w:tc>
      </w:tr>
    </w:tbl>
    <w:p w:rsidR="006D4699" w:rsidRDefault="0016480F" w:rsidP="006D469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50" style="width:0;height:0" o:hralign="center" o:hrstd="t" o:hr="t" fillcolor="#a0a0a0" stroked="f"/>
        </w:pict>
      </w:r>
    </w:p>
    <w:p w:rsidR="006D4699" w:rsidRDefault="006D4699" w:rsidP="006D4699">
      <w:pPr>
        <w:pStyle w:val="Heading2"/>
        <w:rPr>
          <w:rFonts w:cs="Helvetica"/>
          <w:color w:val="333333"/>
        </w:rPr>
      </w:pPr>
      <w:r>
        <w:rPr>
          <w:rFonts w:cs="Helvetica"/>
          <w:color w:val="333333"/>
        </w:rPr>
        <w:t>Sound Formats</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MP3 is the newest format for compressed recorded music. The term MP3 has become synonymous with digital music.</w:t>
      </w:r>
    </w:p>
    <w:p w:rsidR="006D4699" w:rsidRDefault="006D4699" w:rsidP="006D4699">
      <w:pPr>
        <w:pStyle w:val="NormalWeb"/>
        <w:rPr>
          <w:rFonts w:ascii="Helvetica" w:hAnsi="Helvetica" w:cs="Helvetica"/>
          <w:color w:val="333333"/>
          <w:sz w:val="21"/>
          <w:szCs w:val="21"/>
        </w:rPr>
      </w:pPr>
      <w:r>
        <w:rPr>
          <w:rFonts w:ascii="Helvetica" w:hAnsi="Helvetica" w:cs="Helvetica"/>
          <w:color w:val="333333"/>
          <w:sz w:val="21"/>
          <w:szCs w:val="21"/>
        </w:rPr>
        <w:t>If your website is about recorded music, MP3 is the choice.</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77"/>
        <w:gridCol w:w="750"/>
        <w:gridCol w:w="7649"/>
      </w:tblGrid>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b/>
                <w:bCs/>
                <w:color w:val="333333"/>
                <w:sz w:val="21"/>
                <w:szCs w:val="21"/>
              </w:rPr>
            </w:pPr>
            <w:r>
              <w:rPr>
                <w:rFonts w:ascii="Helvetica" w:hAnsi="Helvetica" w:cs="Helvetica"/>
                <w:b/>
                <w:bCs/>
                <w:color w:val="333333"/>
                <w:sz w:val="21"/>
                <w:szCs w:val="21"/>
              </w:rPr>
              <w:t>Format</w:t>
            </w:r>
          </w:p>
        </w:tc>
        <w:tc>
          <w:tcPr>
            <w:tcW w:w="750" w:type="dxa"/>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b/>
                <w:bCs/>
                <w:color w:val="333333"/>
                <w:sz w:val="21"/>
                <w:szCs w:val="21"/>
              </w:rPr>
            </w:pPr>
            <w:r>
              <w:rPr>
                <w:rFonts w:ascii="Helvetica" w:hAnsi="Helvetica" w:cs="Helvetica"/>
                <w:b/>
                <w:bCs/>
                <w:color w:val="333333"/>
                <w:sz w:val="21"/>
                <w:szCs w:val="21"/>
              </w:rPr>
              <w:t>File</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MIDI</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.mid</w:t>
            </w:r>
            <w:r>
              <w:rPr>
                <w:rFonts w:ascii="Helvetica" w:hAnsi="Helvetica" w:cs="Helvetica"/>
                <w:color w:val="333333"/>
                <w:sz w:val="21"/>
                <w:szCs w:val="21"/>
              </w:rPr>
              <w:br/>
              <w:t>.midi</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RealAudio</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.rm</w:t>
            </w:r>
            <w:r>
              <w:rPr>
                <w:rFonts w:ascii="Helvetica" w:hAnsi="Helvetica" w:cs="Helvetica"/>
                <w:color w:val="333333"/>
                <w:sz w:val="21"/>
                <w:szCs w:val="21"/>
              </w:rPr>
              <w:br/>
              <w:t>.ram</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RealAudio. Developed by Real Media to allow streaming of audio with low bandwidths. Does not play in web browsers.</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WMA</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.wma</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WMA (Windows Media Audio). Developed by Microsoft. Commonly used in music players. Plays well on Windows computers, but not in web browsers.</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AAC</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.aac</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AAC (Advanced Audio Coding). Developed by Apple as the default format for iTunes. Plays well on Apple computers, but not in web browsers.</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WAV</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.wav</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WAV. Developed by IBM and Microsoft. Plays well on Windows, Macintosh, and Linux operating systems. Supported by HTML5.</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Ogg</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.ogg</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Ogg. Developed by the Xiph.Org Foundation. Supported by HTML5.</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MP3</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.mp3</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MP3 files are actually the sound part of MPEG files. MP3 is the most popular format for music players. Combines good compression (small files) with high quality. Supported by all browsers.</w:t>
            </w:r>
          </w:p>
        </w:tc>
      </w:tr>
      <w:tr w:rsidR="006D4699" w:rsidTr="006D4699">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MP4</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.mp4</w:t>
            </w:r>
          </w:p>
        </w:tc>
        <w:tc>
          <w:tcPr>
            <w:tcW w:w="0" w:type="auto"/>
            <w:shd w:val="clear" w:color="auto" w:fill="auto"/>
            <w:tcMar>
              <w:top w:w="0" w:type="dxa"/>
              <w:left w:w="0" w:type="dxa"/>
              <w:bottom w:w="0" w:type="dxa"/>
              <w:right w:w="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 xml:space="preserve">MP4 is a video format, but can also be used for audio. MP4 video is the upcoming video format on the internet. This leads to automatic support for MP4 audio by all </w:t>
            </w:r>
            <w:r>
              <w:rPr>
                <w:rFonts w:ascii="Helvetica" w:hAnsi="Helvetica" w:cs="Helvetica"/>
                <w:color w:val="333333"/>
                <w:sz w:val="21"/>
                <w:szCs w:val="21"/>
              </w:rPr>
              <w:lastRenderedPageBreak/>
              <w:t>browsers.</w:t>
            </w:r>
          </w:p>
        </w:tc>
      </w:tr>
    </w:tbl>
    <w:p w:rsidR="006D4699" w:rsidRDefault="006D4699" w:rsidP="006D4699">
      <w:pPr>
        <w:rPr>
          <w:rFonts w:ascii="Helvetica" w:hAnsi="Helvetica" w:cs="Helvetica"/>
          <w:vanish/>
          <w:color w:val="333333"/>
          <w:sz w:val="21"/>
          <w:szCs w:val="21"/>
        </w:rPr>
      </w:pP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6D4699" w:rsidTr="006D4699">
        <w:tc>
          <w:tcPr>
            <w:tcW w:w="510" w:type="dxa"/>
            <w:shd w:val="clear" w:color="auto" w:fill="FFFFFF"/>
            <w:tcMar>
              <w:top w:w="150" w:type="dxa"/>
              <w:left w:w="150" w:type="dxa"/>
              <w:bottom w:w="150" w:type="dxa"/>
              <w:right w:w="75" w:type="dxa"/>
            </w:tcMar>
            <w:vAlign w:val="center"/>
            <w:hideMark/>
          </w:tcPr>
          <w:p w:rsidR="006D4699" w:rsidRDefault="006D4699">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4305" name="Picture 43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5"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6D4699" w:rsidRDefault="006D4699">
            <w:pPr>
              <w:spacing w:after="180"/>
              <w:rPr>
                <w:rFonts w:ascii="Helvetica" w:hAnsi="Helvetica" w:cs="Helvetica"/>
                <w:color w:val="333333"/>
                <w:sz w:val="21"/>
                <w:szCs w:val="21"/>
              </w:rPr>
            </w:pPr>
            <w:r>
              <w:rPr>
                <w:rFonts w:ascii="Helvetica" w:hAnsi="Helvetica" w:cs="Helvetica"/>
                <w:color w:val="333333"/>
                <w:sz w:val="21"/>
                <w:szCs w:val="21"/>
              </w:rPr>
              <w:t>Only MP3, WAV, and Ogg audio is supported by the newest HTML5 standard.</w:t>
            </w:r>
          </w:p>
        </w:tc>
      </w:tr>
    </w:tbl>
    <w:p w:rsidR="006D4699" w:rsidRDefault="006D4699" w:rsidP="006D4699">
      <w:pPr>
        <w:rPr>
          <w:rFonts w:ascii="Helvetica" w:hAnsi="Helvetica" w:cs="Helvetica"/>
          <w:color w:val="333333"/>
          <w:sz w:val="21"/>
          <w:szCs w:val="21"/>
        </w:rPr>
      </w:pPr>
    </w:p>
    <w:p w:rsidR="006D4699" w:rsidRDefault="0016480F" w:rsidP="006D4699">
      <w:pPr>
        <w:rPr>
          <w:rFonts w:ascii="Helvetica" w:hAnsi="Helvetica" w:cs="Helvetica"/>
          <w:color w:val="333333"/>
          <w:sz w:val="30"/>
          <w:szCs w:val="30"/>
        </w:rPr>
      </w:pPr>
      <w:hyperlink r:id="rId1956" w:history="1">
        <w:r w:rsidR="006D4699">
          <w:rPr>
            <w:rStyle w:val="Hyperlink"/>
            <w:rFonts w:ascii="Helvetica" w:hAnsi="Helvetica" w:cs="Helvetica"/>
            <w:color w:val="8AC007"/>
            <w:sz w:val="30"/>
            <w:szCs w:val="30"/>
          </w:rPr>
          <w:t>« Previous</w:t>
        </w:r>
      </w:hyperlink>
    </w:p>
    <w:p w:rsidR="006D4699" w:rsidRDefault="0016480F" w:rsidP="006D4699">
      <w:pPr>
        <w:jc w:val="right"/>
        <w:rPr>
          <w:rFonts w:ascii="Helvetica" w:hAnsi="Helvetica" w:cs="Helvetica"/>
          <w:color w:val="333333"/>
          <w:sz w:val="30"/>
          <w:szCs w:val="30"/>
        </w:rPr>
      </w:pPr>
      <w:hyperlink r:id="rId1957" w:history="1">
        <w:r w:rsidR="006D4699">
          <w:rPr>
            <w:rStyle w:val="Hyperlink"/>
            <w:rFonts w:ascii="Helvetica" w:hAnsi="Helvetica" w:cs="Helvetica"/>
            <w:color w:val="8AC007"/>
            <w:sz w:val="30"/>
            <w:szCs w:val="30"/>
          </w:rPr>
          <w:t>Next Chapter »</w:t>
        </w:r>
      </w:hyperlink>
    </w:p>
    <w:p w:rsidR="00C10B3C" w:rsidRDefault="00C10B3C" w:rsidP="00004FCE">
      <w:pPr>
        <w:pStyle w:val="Heading1"/>
        <w:rPr>
          <w:rFonts w:ascii="Helvetica" w:hAnsi="Helvetica" w:cs="Helvetica"/>
          <w:color w:val="333333"/>
          <w:sz w:val="21"/>
          <w:szCs w:val="21"/>
        </w:rPr>
      </w:pPr>
    </w:p>
    <w:p w:rsidR="00C10B3C" w:rsidRDefault="00C10B3C" w:rsidP="00004FCE">
      <w:pPr>
        <w:pStyle w:val="Heading1"/>
        <w:rPr>
          <w:rFonts w:ascii="Helvetica" w:hAnsi="Helvetica" w:cs="Helvetica"/>
          <w:color w:val="333333"/>
          <w:sz w:val="21"/>
          <w:szCs w:val="21"/>
        </w:rPr>
      </w:pPr>
    </w:p>
    <w:p w:rsidR="00C10B3C" w:rsidRDefault="00C10B3C" w:rsidP="00004FCE">
      <w:pPr>
        <w:pStyle w:val="Heading1"/>
        <w:rPr>
          <w:rFonts w:ascii="Helvetica" w:hAnsi="Helvetica" w:cs="Helvetica"/>
          <w:color w:val="333333"/>
          <w:sz w:val="21"/>
          <w:szCs w:val="21"/>
        </w:rPr>
      </w:pPr>
    </w:p>
    <w:p w:rsidR="00C10B3C" w:rsidRDefault="00C10B3C" w:rsidP="00004FCE">
      <w:pPr>
        <w:pStyle w:val="Heading1"/>
        <w:rPr>
          <w:rFonts w:ascii="Helvetica" w:hAnsi="Helvetica" w:cs="Helvetica"/>
          <w:color w:val="333333"/>
          <w:sz w:val="21"/>
          <w:szCs w:val="21"/>
        </w:rPr>
      </w:pPr>
    </w:p>
    <w:p w:rsidR="00C10B3C" w:rsidRDefault="00C10B3C" w:rsidP="00004FCE">
      <w:pPr>
        <w:pStyle w:val="Heading1"/>
        <w:rPr>
          <w:rFonts w:ascii="Helvetica" w:hAnsi="Helvetica" w:cs="Helvetica"/>
          <w:color w:val="333333"/>
          <w:sz w:val="21"/>
          <w:szCs w:val="21"/>
        </w:rPr>
      </w:pPr>
    </w:p>
    <w:p w:rsidR="00C10B3C" w:rsidRDefault="00C10B3C" w:rsidP="00004FCE">
      <w:pPr>
        <w:pStyle w:val="Heading1"/>
        <w:rPr>
          <w:rFonts w:ascii="Helvetica" w:hAnsi="Helvetica" w:cs="Helvetica"/>
          <w:color w:val="333333"/>
          <w:sz w:val="21"/>
          <w:szCs w:val="21"/>
        </w:rPr>
      </w:pPr>
    </w:p>
    <w:p w:rsidR="00004FCE" w:rsidRDefault="00004FCE" w:rsidP="00004FCE">
      <w:pPr>
        <w:pStyle w:val="Heading1"/>
        <w:rPr>
          <w:rFonts w:cs="Helvetica"/>
          <w:color w:val="333333"/>
        </w:rPr>
      </w:pPr>
      <w:r>
        <w:rPr>
          <w:rFonts w:cs="Helvetica"/>
          <w:color w:val="333333"/>
        </w:rPr>
        <w:t xml:space="preserve">HTML5 </w:t>
      </w:r>
      <w:r>
        <w:rPr>
          <w:rStyle w:val="colorh1"/>
          <w:rFonts w:cs="Helvetica"/>
          <w:color w:val="333333"/>
        </w:rPr>
        <w:t>Video</w:t>
      </w:r>
    </w:p>
    <w:p w:rsidR="00004FCE" w:rsidRDefault="0016480F" w:rsidP="00004FCE">
      <w:pPr>
        <w:rPr>
          <w:rFonts w:ascii="Helvetica" w:hAnsi="Helvetica" w:cs="Helvetica"/>
          <w:color w:val="333333"/>
          <w:sz w:val="30"/>
          <w:szCs w:val="30"/>
        </w:rPr>
      </w:pPr>
      <w:hyperlink r:id="rId1958" w:history="1">
        <w:r w:rsidR="00004FCE">
          <w:rPr>
            <w:rStyle w:val="Hyperlink"/>
            <w:rFonts w:ascii="Helvetica" w:hAnsi="Helvetica" w:cs="Helvetica"/>
            <w:color w:val="8AC007"/>
            <w:sz w:val="30"/>
            <w:szCs w:val="30"/>
          </w:rPr>
          <w:t>« Previous</w:t>
        </w:r>
      </w:hyperlink>
    </w:p>
    <w:p w:rsidR="00004FCE" w:rsidRDefault="0016480F" w:rsidP="00004FCE">
      <w:pPr>
        <w:jc w:val="right"/>
        <w:rPr>
          <w:rFonts w:ascii="Helvetica" w:hAnsi="Helvetica" w:cs="Helvetica"/>
          <w:color w:val="333333"/>
          <w:sz w:val="30"/>
          <w:szCs w:val="30"/>
        </w:rPr>
      </w:pPr>
      <w:hyperlink r:id="rId1959" w:history="1">
        <w:r w:rsidR="00004FCE">
          <w:rPr>
            <w:rStyle w:val="Hyperlink"/>
            <w:rFonts w:ascii="Helvetica" w:hAnsi="Helvetica" w:cs="Helvetica"/>
            <w:color w:val="8AC007"/>
            <w:sz w:val="30"/>
            <w:szCs w:val="30"/>
          </w:rPr>
          <w:t>Next Chapter »</w:t>
        </w:r>
      </w:hyperlink>
    </w:p>
    <w:p w:rsidR="00004FCE" w:rsidRDefault="0016480F" w:rsidP="00004FC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51" style="width:0;height:0" o:hralign="center" o:hrstd="t" o:hr="t" fillcolor="#a0a0a0" stroked="f"/>
        </w:pict>
      </w:r>
    </w:p>
    <w:p w:rsidR="00004FCE" w:rsidRDefault="00004FCE" w:rsidP="00004FCE">
      <w:pPr>
        <w:pStyle w:val="Heading2"/>
        <w:shd w:val="clear" w:color="auto" w:fill="F1F1F1"/>
        <w:spacing w:before="15"/>
        <w:rPr>
          <w:rFonts w:cs="Helvetica"/>
          <w:color w:val="555555"/>
          <w:sz w:val="30"/>
          <w:szCs w:val="30"/>
        </w:rPr>
      </w:pPr>
      <w:proofErr w:type="gramStart"/>
      <w:r>
        <w:rPr>
          <w:rFonts w:cs="Helvetica"/>
          <w:color w:val="555555"/>
          <w:sz w:val="30"/>
          <w:szCs w:val="30"/>
        </w:rPr>
        <w:t>HTML Video Example.</w:t>
      </w:r>
      <w:proofErr w:type="gramEnd"/>
      <w:r>
        <w:rPr>
          <w:rFonts w:cs="Helvetica"/>
          <w:color w:val="555555"/>
          <w:sz w:val="30"/>
          <w:szCs w:val="30"/>
        </w:rPr>
        <w:t xml:space="preserve"> </w:t>
      </w:r>
      <w:proofErr w:type="gramStart"/>
      <w:r>
        <w:rPr>
          <w:rFonts w:cs="Helvetica"/>
          <w:color w:val="555555"/>
          <w:sz w:val="30"/>
          <w:szCs w:val="30"/>
        </w:rPr>
        <w:t xml:space="preserve">Courtesy of </w:t>
      </w:r>
      <w:hyperlink r:id="rId1960" w:tgtFrame="_blank" w:history="1">
        <w:r>
          <w:rPr>
            <w:rStyle w:val="Hyperlink"/>
            <w:rFonts w:cs="Helvetica"/>
            <w:sz w:val="30"/>
            <w:szCs w:val="30"/>
          </w:rPr>
          <w:t>Big Buck Bunny</w:t>
        </w:r>
      </w:hyperlink>
      <w:r>
        <w:rPr>
          <w:rFonts w:cs="Helvetica"/>
          <w:color w:val="555555"/>
          <w:sz w:val="30"/>
          <w:szCs w:val="30"/>
        </w:rPr>
        <w:t>.</w:t>
      </w:r>
      <w:proofErr w:type="gramEnd"/>
    </w:p>
    <w:p w:rsidR="00004FCE" w:rsidRDefault="00004FCE" w:rsidP="00004FCE">
      <w:pPr>
        <w:shd w:val="clear" w:color="auto" w:fill="FFFFFF"/>
        <w:spacing w:line="276" w:lineRule="atLeast"/>
        <w:jc w:val="center"/>
        <w:rPr>
          <w:rFonts w:ascii="Helvetica" w:hAnsi="Helvetica" w:cs="Helvetica"/>
          <w:color w:val="000000"/>
          <w:sz w:val="21"/>
          <w:szCs w:val="21"/>
        </w:rPr>
      </w:pPr>
      <w:r>
        <w:rPr>
          <w:rFonts w:ascii="Helvetica" w:hAnsi="Helvetica" w:cs="Helvetica"/>
          <w:color w:val="000000"/>
          <w:sz w:val="21"/>
          <w:szCs w:val="21"/>
        </w:rPr>
        <w:t xml:space="preserve">Your browser does not support HTML5 video. </w:t>
      </w:r>
    </w:p>
    <w:p w:rsidR="00004FCE" w:rsidRDefault="00004FCE" w:rsidP="00004FCE">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61"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004FCE" w:rsidRDefault="0016480F" w:rsidP="00004FCE">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52" style="width:0;height:0" o:hralign="center" o:hrstd="t" o:hr="t" fillcolor="#a0a0a0" stroked="f"/>
        </w:pict>
      </w:r>
    </w:p>
    <w:p w:rsidR="00004FCE" w:rsidRDefault="00004FCE" w:rsidP="00004FCE">
      <w:pPr>
        <w:pStyle w:val="Heading2"/>
        <w:rPr>
          <w:rFonts w:cs="Helvetica"/>
          <w:color w:val="333333"/>
        </w:rPr>
      </w:pPr>
      <w:r>
        <w:rPr>
          <w:rFonts w:cs="Helvetica"/>
          <w:color w:val="333333"/>
        </w:rPr>
        <w:t>Playing Videos in HTML</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Before HTML5, there was no standard for showing videos on a web page.</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Before HTML5, videos could only be played with a plug-in (like flash).</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lastRenderedPageBreak/>
        <w:t>The HTML5 &lt;video&gt; element specifies a standard way to embed a video in a web page.</w:t>
      </w:r>
    </w:p>
    <w:p w:rsidR="00004FCE" w:rsidRDefault="0016480F" w:rsidP="00004FC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53" style="width:0;height:0" o:hralign="center" o:hrstd="t" o:hr="t" fillcolor="#a0a0a0" stroked="f"/>
        </w:pict>
      </w:r>
    </w:p>
    <w:p w:rsidR="00004FCE" w:rsidRDefault="00004FCE" w:rsidP="00004FCE">
      <w:pPr>
        <w:pStyle w:val="Heading2"/>
        <w:rPr>
          <w:rFonts w:cs="Helvetica"/>
          <w:color w:val="333333"/>
        </w:rPr>
      </w:pPr>
      <w:r>
        <w:rPr>
          <w:rFonts w:cs="Helvetica"/>
          <w:color w:val="333333"/>
        </w:rPr>
        <w:t>Browser Support</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The numbers in the table specify the first browser version that fully supports the &lt; video&gt; element.</w:t>
      </w:r>
    </w:p>
    <w:tbl>
      <w:tblPr>
        <w:tblW w:w="5000" w:type="pct"/>
        <w:tblCellSpacing w:w="15" w:type="dxa"/>
        <w:tblCellMar>
          <w:top w:w="15" w:type="dxa"/>
          <w:left w:w="15" w:type="dxa"/>
          <w:bottom w:w="15" w:type="dxa"/>
          <w:right w:w="15" w:type="dxa"/>
        </w:tblCellMar>
        <w:tblLook w:val="04A0"/>
      </w:tblPr>
      <w:tblGrid>
        <w:gridCol w:w="1886"/>
        <w:gridCol w:w="1503"/>
        <w:gridCol w:w="1504"/>
        <w:gridCol w:w="1504"/>
        <w:gridCol w:w="1504"/>
        <w:gridCol w:w="1519"/>
      </w:tblGrid>
      <w:tr w:rsidR="00004FCE" w:rsidTr="00004FCE">
        <w:trPr>
          <w:tblCellSpacing w:w="15" w:type="dxa"/>
        </w:trPr>
        <w:tc>
          <w:tcPr>
            <w:tcW w:w="100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rPr>
            </w:pPr>
            <w:r>
              <w:rPr>
                <w:rFonts w:ascii="Helvetica" w:hAnsi="Helvetica" w:cs="Helvetica"/>
                <w:b/>
                <w:bCs/>
                <w:color w:val="333333"/>
              </w:rPr>
              <w:t>Element</w:t>
            </w:r>
          </w:p>
        </w:tc>
        <w:tc>
          <w:tcPr>
            <w:tcW w:w="80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p>
        </w:tc>
      </w:tr>
      <w:tr w:rsidR="00004FCE" w:rsidTr="00004FCE">
        <w:trPr>
          <w:tblCellSpacing w:w="15" w:type="dxa"/>
        </w:trPr>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&lt;video&gt;</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9.0</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3.5</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10.5</w:t>
            </w:r>
          </w:p>
        </w:tc>
      </w:tr>
    </w:tbl>
    <w:p w:rsidR="00004FCE" w:rsidRDefault="0016480F" w:rsidP="00004FC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54" style="width:0;height:0" o:hralign="center" o:hrstd="t" o:hr="t" fillcolor="#a0a0a0" stroked="f"/>
        </w:pict>
      </w:r>
    </w:p>
    <w:p w:rsidR="00004FCE" w:rsidRDefault="00004FCE" w:rsidP="00004FCE">
      <w:pPr>
        <w:pStyle w:val="Heading2"/>
        <w:rPr>
          <w:rFonts w:cs="Helvetica"/>
          <w:color w:val="333333"/>
        </w:rPr>
      </w:pPr>
      <w:r>
        <w:rPr>
          <w:rFonts w:cs="Helvetica"/>
          <w:color w:val="333333"/>
        </w:rPr>
        <w:t>The HTML &lt;video&gt; Element</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To show a video in HTML, use the</w:t>
      </w:r>
      <w:r>
        <w:rPr>
          <w:rStyle w:val="Strong"/>
          <w:rFonts w:ascii="Helvetica" w:hAnsi="Helvetica" w:cs="Helvetica"/>
          <w:color w:val="333333"/>
          <w:sz w:val="21"/>
          <w:szCs w:val="21"/>
        </w:rPr>
        <w:t xml:space="preserve"> &lt;video&gt;</w:t>
      </w:r>
      <w:r>
        <w:rPr>
          <w:rFonts w:ascii="Helvetica" w:hAnsi="Helvetica" w:cs="Helvetica"/>
          <w:color w:val="333333"/>
          <w:sz w:val="21"/>
          <w:szCs w:val="21"/>
        </w:rPr>
        <w:t xml:space="preserve"> element:</w:t>
      </w:r>
    </w:p>
    <w:p w:rsidR="00004FCE" w:rsidRDefault="00004FCE" w:rsidP="00004FCE">
      <w:pPr>
        <w:pStyle w:val="Heading2"/>
        <w:shd w:val="clear" w:color="auto" w:fill="F1F1F1"/>
        <w:spacing w:before="15"/>
        <w:rPr>
          <w:rFonts w:cs="Helvetica"/>
          <w:color w:val="555555"/>
          <w:sz w:val="30"/>
          <w:szCs w:val="30"/>
        </w:rPr>
      </w:pPr>
      <w:r>
        <w:rPr>
          <w:rFonts w:cs="Helvetica"/>
          <w:color w:val="555555"/>
          <w:sz w:val="30"/>
          <w:szCs w:val="30"/>
        </w:rPr>
        <w:t>Example</w:t>
      </w:r>
    </w:p>
    <w:p w:rsidR="00004FCE" w:rsidRDefault="00004FCE" w:rsidP="00004FCE">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video</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"320"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"240"</w:t>
      </w:r>
      <w:r>
        <w:rPr>
          <w:rFonts w:ascii="Consolas" w:hAnsi="Consolas" w:cs="Consolas"/>
          <w:color w:val="000000"/>
          <w:sz w:val="21"/>
          <w:szCs w:val="21"/>
        </w:rPr>
        <w:t xml:space="preserve"> </w:t>
      </w:r>
      <w:r>
        <w:rPr>
          <w:rStyle w:val="highatt1"/>
          <w:rFonts w:ascii="Consolas" w:hAnsi="Consolas" w:cs="Consolas"/>
          <w:sz w:val="21"/>
          <w:szCs w:val="21"/>
        </w:rPr>
        <w:t>controls</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source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"movie.mp4"</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"video/mp4"</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source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"movie.ogg"</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"video/ogg"</w:t>
      </w:r>
      <w:r>
        <w:rPr>
          <w:rStyle w:val="highgt1"/>
          <w:rFonts w:ascii="Consolas" w:hAnsi="Consolas" w:cs="Consolas"/>
          <w:sz w:val="21"/>
          <w:szCs w:val="21"/>
        </w:rPr>
        <w:t>&gt;</w:t>
      </w:r>
      <w:r>
        <w:rPr>
          <w:rFonts w:ascii="Consolas" w:hAnsi="Consolas" w:cs="Consolas"/>
          <w:color w:val="000000"/>
          <w:sz w:val="21"/>
          <w:szCs w:val="21"/>
        </w:rPr>
        <w:br/>
      </w:r>
      <w:proofErr w:type="gramStart"/>
      <w:r>
        <w:rPr>
          <w:rFonts w:ascii="Consolas" w:hAnsi="Consolas" w:cs="Consolas"/>
          <w:color w:val="000000"/>
          <w:sz w:val="21"/>
          <w:szCs w:val="21"/>
        </w:rPr>
        <w:t>Your</w:t>
      </w:r>
      <w:proofErr w:type="gramEnd"/>
      <w:r>
        <w:rPr>
          <w:rFonts w:ascii="Consolas" w:hAnsi="Consolas" w:cs="Consolas"/>
          <w:color w:val="000000"/>
          <w:sz w:val="21"/>
          <w:szCs w:val="21"/>
        </w:rPr>
        <w:t xml:space="preserve"> browser does not support the video tag.</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/video</w:t>
      </w:r>
      <w:r>
        <w:rPr>
          <w:rStyle w:val="highgt1"/>
          <w:rFonts w:ascii="Consolas" w:hAnsi="Consolas" w:cs="Consolas"/>
          <w:sz w:val="21"/>
          <w:szCs w:val="21"/>
        </w:rPr>
        <w:t>&gt;</w:t>
      </w:r>
      <w:r>
        <w:rPr>
          <w:rFonts w:ascii="Consolas" w:hAnsi="Consolas" w:cs="Consolas"/>
          <w:color w:val="000000"/>
          <w:sz w:val="21"/>
          <w:szCs w:val="21"/>
        </w:rPr>
        <w:t xml:space="preserve"> </w:t>
      </w:r>
    </w:p>
    <w:p w:rsidR="00004FCE" w:rsidRDefault="00004FCE" w:rsidP="00004FCE">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62"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004FCE" w:rsidRDefault="0016480F" w:rsidP="00004FCE">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55" style="width:0;height:0" o:hralign="center" o:hrstd="t" o:hr="t" fillcolor="#a0a0a0" stroked="f"/>
        </w:pict>
      </w:r>
    </w:p>
    <w:p w:rsidR="00004FCE" w:rsidRDefault="00004FCE" w:rsidP="00004FCE">
      <w:pPr>
        <w:pStyle w:val="Heading2"/>
        <w:rPr>
          <w:rFonts w:cs="Helvetica"/>
          <w:color w:val="333333"/>
        </w:rPr>
      </w:pPr>
      <w:r>
        <w:rPr>
          <w:rFonts w:cs="Helvetica"/>
          <w:color w:val="333333"/>
        </w:rPr>
        <w:t>How it Works</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controls</w:t>
      </w:r>
      <w:r>
        <w:rPr>
          <w:rFonts w:ascii="Helvetica" w:hAnsi="Helvetica" w:cs="Helvetica"/>
          <w:color w:val="333333"/>
          <w:sz w:val="21"/>
          <w:szCs w:val="21"/>
        </w:rPr>
        <w:t xml:space="preserve"> attribute adds video controls, like play, pause, and volume.</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 xml:space="preserve">It is a good idea to always include </w:t>
      </w:r>
      <w:r>
        <w:rPr>
          <w:rStyle w:val="Strong"/>
          <w:rFonts w:ascii="Helvetica" w:hAnsi="Helvetica" w:cs="Helvetica"/>
          <w:color w:val="333333"/>
          <w:sz w:val="21"/>
          <w:szCs w:val="21"/>
        </w:rPr>
        <w:t>width</w:t>
      </w:r>
      <w:r>
        <w:rPr>
          <w:rFonts w:ascii="Helvetica" w:hAnsi="Helvetica" w:cs="Helvetica"/>
          <w:color w:val="333333"/>
          <w:sz w:val="21"/>
          <w:szCs w:val="21"/>
        </w:rPr>
        <w:t xml:space="preserve"> and </w:t>
      </w:r>
      <w:r>
        <w:rPr>
          <w:rStyle w:val="Strong"/>
          <w:rFonts w:ascii="Helvetica" w:hAnsi="Helvetica" w:cs="Helvetica"/>
          <w:color w:val="333333"/>
          <w:sz w:val="21"/>
          <w:szCs w:val="21"/>
        </w:rPr>
        <w:t>height</w:t>
      </w:r>
      <w:r>
        <w:rPr>
          <w:rFonts w:ascii="Helvetica" w:hAnsi="Helvetica" w:cs="Helvetica"/>
          <w:color w:val="333333"/>
          <w:sz w:val="21"/>
          <w:szCs w:val="21"/>
        </w:rPr>
        <w:t xml:space="preserve"> attributes.</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If height and width are not set, the browser does not know the size of the video. The effect will be that the page will change (or flicker) while the video loads.</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Text between the &lt;video&gt; and &lt;/video&gt; tags will only display in browsers that do not support the &lt;video&gt; element.</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 xml:space="preserve">Multiple </w:t>
      </w:r>
      <w:r>
        <w:rPr>
          <w:rStyle w:val="Strong"/>
          <w:rFonts w:ascii="Helvetica" w:hAnsi="Helvetica" w:cs="Helvetica"/>
          <w:color w:val="333333"/>
          <w:sz w:val="21"/>
          <w:szCs w:val="21"/>
        </w:rPr>
        <w:t>&lt;source&gt;</w:t>
      </w:r>
      <w:r>
        <w:rPr>
          <w:rFonts w:ascii="Helvetica" w:hAnsi="Helvetica" w:cs="Helvetica"/>
          <w:color w:val="333333"/>
          <w:sz w:val="21"/>
          <w:szCs w:val="21"/>
        </w:rPr>
        <w:t xml:space="preserve"> elements can link to different video files. The browser will use the first recognized format.</w:t>
      </w:r>
    </w:p>
    <w:p w:rsidR="00004FCE" w:rsidRDefault="0016480F" w:rsidP="00004FC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56" style="width:0;height:0" o:hralign="center" o:hrstd="t" o:hr="t" fillcolor="#a0a0a0" stroked="f"/>
        </w:pict>
      </w:r>
    </w:p>
    <w:p w:rsidR="00004FCE" w:rsidRDefault="00004FCE" w:rsidP="00004FCE">
      <w:pPr>
        <w:pStyle w:val="Heading2"/>
        <w:rPr>
          <w:rFonts w:cs="Helvetica"/>
          <w:color w:val="333333"/>
        </w:rPr>
      </w:pPr>
      <w:r>
        <w:rPr>
          <w:rFonts w:cs="Helvetica"/>
          <w:color w:val="333333"/>
        </w:rPr>
        <w:lastRenderedPageBreak/>
        <w:t>HTML &lt;video&gt; Autoplay</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 xml:space="preserve">To start a video automatically use the </w:t>
      </w:r>
      <w:r>
        <w:rPr>
          <w:rStyle w:val="Strong"/>
          <w:rFonts w:ascii="Helvetica" w:hAnsi="Helvetica" w:cs="Helvetica"/>
          <w:color w:val="333333"/>
          <w:sz w:val="21"/>
          <w:szCs w:val="21"/>
        </w:rPr>
        <w:t>autoplay</w:t>
      </w:r>
      <w:r>
        <w:rPr>
          <w:rFonts w:ascii="Helvetica" w:hAnsi="Helvetica" w:cs="Helvetica"/>
          <w:color w:val="333333"/>
          <w:sz w:val="21"/>
          <w:szCs w:val="21"/>
        </w:rPr>
        <w:t xml:space="preserve"> attribute:</w:t>
      </w:r>
    </w:p>
    <w:p w:rsidR="00004FCE" w:rsidRDefault="00004FCE" w:rsidP="00004FCE">
      <w:pPr>
        <w:pStyle w:val="Heading2"/>
        <w:shd w:val="clear" w:color="auto" w:fill="F1F1F1"/>
        <w:spacing w:before="15"/>
        <w:rPr>
          <w:rFonts w:cs="Helvetica"/>
          <w:color w:val="555555"/>
          <w:sz w:val="30"/>
          <w:szCs w:val="30"/>
        </w:rPr>
      </w:pPr>
      <w:r>
        <w:rPr>
          <w:rFonts w:cs="Helvetica"/>
          <w:color w:val="555555"/>
          <w:sz w:val="30"/>
          <w:szCs w:val="30"/>
        </w:rPr>
        <w:t>Example</w:t>
      </w:r>
    </w:p>
    <w:p w:rsidR="00004FCE" w:rsidRDefault="00004FCE" w:rsidP="00004FCE">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video</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"320"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"240"</w:t>
      </w:r>
      <w:r>
        <w:rPr>
          <w:rFonts w:ascii="Consolas" w:hAnsi="Consolas" w:cs="Consolas"/>
          <w:color w:val="000000"/>
          <w:sz w:val="21"/>
          <w:szCs w:val="21"/>
        </w:rPr>
        <w:t xml:space="preserve"> </w:t>
      </w:r>
      <w:r>
        <w:rPr>
          <w:rStyle w:val="highatt1"/>
          <w:rFonts w:ascii="Consolas" w:hAnsi="Consolas" w:cs="Consolas"/>
          <w:sz w:val="21"/>
          <w:szCs w:val="21"/>
        </w:rPr>
        <w:t>autoplay</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source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"movie.mp4"</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"video/mp4"</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source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"movie.ogg"</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"video/ogg"</w:t>
      </w:r>
      <w:r>
        <w:rPr>
          <w:rStyle w:val="highgt1"/>
          <w:rFonts w:ascii="Consolas" w:hAnsi="Consolas" w:cs="Consolas"/>
          <w:sz w:val="21"/>
          <w:szCs w:val="21"/>
        </w:rPr>
        <w:t>&gt;</w:t>
      </w:r>
      <w:r>
        <w:rPr>
          <w:rFonts w:ascii="Consolas" w:hAnsi="Consolas" w:cs="Consolas"/>
          <w:color w:val="000000"/>
          <w:sz w:val="21"/>
          <w:szCs w:val="21"/>
        </w:rPr>
        <w:br/>
      </w:r>
      <w:proofErr w:type="gramStart"/>
      <w:r>
        <w:rPr>
          <w:rFonts w:ascii="Consolas" w:hAnsi="Consolas" w:cs="Consolas"/>
          <w:color w:val="000000"/>
          <w:sz w:val="21"/>
          <w:szCs w:val="21"/>
        </w:rPr>
        <w:t>Your</w:t>
      </w:r>
      <w:proofErr w:type="gramEnd"/>
      <w:r>
        <w:rPr>
          <w:rFonts w:ascii="Consolas" w:hAnsi="Consolas" w:cs="Consolas"/>
          <w:color w:val="000000"/>
          <w:sz w:val="21"/>
          <w:szCs w:val="21"/>
        </w:rPr>
        <w:t xml:space="preserve"> browser does not support the video tag.</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/video</w:t>
      </w:r>
      <w:r>
        <w:rPr>
          <w:rStyle w:val="highgt1"/>
          <w:rFonts w:ascii="Consolas" w:hAnsi="Consolas" w:cs="Consolas"/>
          <w:sz w:val="21"/>
          <w:szCs w:val="21"/>
        </w:rPr>
        <w:t>&gt;</w:t>
      </w:r>
      <w:r>
        <w:rPr>
          <w:rFonts w:ascii="Consolas" w:hAnsi="Consolas" w:cs="Consolas"/>
          <w:color w:val="000000"/>
          <w:sz w:val="21"/>
          <w:szCs w:val="21"/>
        </w:rPr>
        <w:t xml:space="preserve"> </w:t>
      </w:r>
    </w:p>
    <w:p w:rsidR="00004FCE" w:rsidRDefault="00004FCE" w:rsidP="00004FCE">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63"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004FCE" w:rsidTr="00004FCE">
        <w:tc>
          <w:tcPr>
            <w:tcW w:w="510" w:type="dxa"/>
            <w:shd w:val="clear" w:color="auto" w:fill="FFFFFF"/>
            <w:tcMar>
              <w:top w:w="150" w:type="dxa"/>
              <w:left w:w="150" w:type="dxa"/>
              <w:bottom w:w="150" w:type="dxa"/>
              <w:right w:w="75" w:type="dxa"/>
            </w:tcMar>
            <w:vAlign w:val="center"/>
            <w:hideMark/>
          </w:tcPr>
          <w:p w:rsidR="00004FCE" w:rsidRDefault="00004FCE">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4406" name="Picture 44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6"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The autoplay attribute does not work in Safari and Opera, or in mobile devices like iPad and iPhone.</w:t>
            </w:r>
          </w:p>
        </w:tc>
      </w:tr>
    </w:tbl>
    <w:p w:rsidR="00004FCE" w:rsidRDefault="0016480F" w:rsidP="00004FCE">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57" style="width:0;height:0" o:hralign="center" o:hrstd="t" o:hr="t" fillcolor="#a0a0a0" stroked="f"/>
        </w:pict>
      </w:r>
    </w:p>
    <w:p w:rsidR="00004FCE" w:rsidRDefault="00004FCE" w:rsidP="00004FCE">
      <w:pPr>
        <w:pStyle w:val="Heading2"/>
        <w:rPr>
          <w:rFonts w:cs="Helvetica"/>
          <w:color w:val="333333"/>
        </w:rPr>
      </w:pPr>
      <w:r>
        <w:rPr>
          <w:rFonts w:cs="Helvetica"/>
          <w:color w:val="333333"/>
        </w:rPr>
        <w:t>HTML Video - Browser Support</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Currently, there are 3 supported video formats for the &lt;video&gt; element: MP4, WebM, and Ogg:</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44"/>
        <w:gridCol w:w="2344"/>
        <w:gridCol w:w="2344"/>
        <w:gridCol w:w="2344"/>
      </w:tblGrid>
      <w:tr w:rsidR="00004FCE" w:rsidTr="00004FCE">
        <w:tc>
          <w:tcPr>
            <w:tcW w:w="125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r>
              <w:rPr>
                <w:rFonts w:ascii="Helvetica" w:hAnsi="Helvetica" w:cs="Helvetica"/>
                <w:b/>
                <w:bCs/>
                <w:color w:val="333333"/>
                <w:sz w:val="21"/>
                <w:szCs w:val="21"/>
              </w:rPr>
              <w:t>Browser</w:t>
            </w:r>
          </w:p>
        </w:tc>
        <w:tc>
          <w:tcPr>
            <w:tcW w:w="125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r>
              <w:rPr>
                <w:rFonts w:ascii="Helvetica" w:hAnsi="Helvetica" w:cs="Helvetica"/>
                <w:b/>
                <w:bCs/>
                <w:color w:val="333333"/>
                <w:sz w:val="21"/>
                <w:szCs w:val="21"/>
              </w:rPr>
              <w:t>MP4</w:t>
            </w:r>
          </w:p>
        </w:tc>
        <w:tc>
          <w:tcPr>
            <w:tcW w:w="125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r>
              <w:rPr>
                <w:rFonts w:ascii="Helvetica" w:hAnsi="Helvetica" w:cs="Helvetica"/>
                <w:b/>
                <w:bCs/>
                <w:color w:val="333333"/>
                <w:sz w:val="21"/>
                <w:szCs w:val="21"/>
              </w:rPr>
              <w:t>WebM</w:t>
            </w:r>
          </w:p>
        </w:tc>
        <w:tc>
          <w:tcPr>
            <w:tcW w:w="125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r>
              <w:rPr>
                <w:rFonts w:ascii="Helvetica" w:hAnsi="Helvetica" w:cs="Helvetica"/>
                <w:b/>
                <w:bCs/>
                <w:color w:val="333333"/>
                <w:sz w:val="21"/>
                <w:szCs w:val="21"/>
              </w:rPr>
              <w:t>Ogg</w:t>
            </w:r>
          </w:p>
        </w:tc>
      </w:tr>
      <w:tr w:rsidR="00004FCE" w:rsidTr="00004FCE">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Internet Explorer</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NO</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NO</w:t>
            </w:r>
          </w:p>
        </w:tc>
      </w:tr>
      <w:tr w:rsidR="00004FCE" w:rsidTr="00004FCE">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Chrome</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YES</w:t>
            </w:r>
          </w:p>
        </w:tc>
      </w:tr>
      <w:tr w:rsidR="00004FCE" w:rsidTr="00004FCE">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Firefox</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YES</w:t>
            </w:r>
          </w:p>
        </w:tc>
      </w:tr>
      <w:tr w:rsidR="00004FCE" w:rsidTr="00004FCE">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Safari</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NO</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NO</w:t>
            </w:r>
          </w:p>
        </w:tc>
      </w:tr>
      <w:tr w:rsidR="00004FCE" w:rsidTr="00004FCE">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Opera</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YES (from Opera 25)</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YES</w:t>
            </w:r>
          </w:p>
        </w:tc>
      </w:tr>
    </w:tbl>
    <w:p w:rsidR="00004FCE" w:rsidRDefault="0016480F" w:rsidP="00004FC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58" style="width:0;height:0" o:hralign="center" o:hrstd="t" o:hr="t" fillcolor="#a0a0a0" stroked="f"/>
        </w:pict>
      </w:r>
    </w:p>
    <w:p w:rsidR="00004FCE" w:rsidRDefault="00004FCE" w:rsidP="00004FCE">
      <w:pPr>
        <w:pStyle w:val="Heading2"/>
        <w:rPr>
          <w:rFonts w:cs="Helvetica"/>
          <w:color w:val="333333"/>
        </w:rPr>
      </w:pPr>
      <w:r>
        <w:rPr>
          <w:rFonts w:cs="Helvetica"/>
          <w:color w:val="333333"/>
        </w:rPr>
        <w:t>HTML Video - Media Types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688"/>
        <w:gridCol w:w="4688"/>
      </w:tblGrid>
      <w:tr w:rsidR="00004FCE" w:rsidTr="00004FCE">
        <w:tc>
          <w:tcPr>
            <w:tcW w:w="250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r>
              <w:rPr>
                <w:rFonts w:ascii="Helvetica" w:hAnsi="Helvetica" w:cs="Helvetica"/>
                <w:b/>
                <w:bCs/>
                <w:color w:val="333333"/>
                <w:sz w:val="21"/>
                <w:szCs w:val="21"/>
              </w:rPr>
              <w:t>File Format</w:t>
            </w:r>
          </w:p>
        </w:tc>
        <w:tc>
          <w:tcPr>
            <w:tcW w:w="250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r>
              <w:rPr>
                <w:rFonts w:ascii="Helvetica" w:hAnsi="Helvetica" w:cs="Helvetica"/>
                <w:b/>
                <w:bCs/>
                <w:color w:val="333333"/>
                <w:sz w:val="21"/>
                <w:szCs w:val="21"/>
              </w:rPr>
              <w:t>Media Type</w:t>
            </w:r>
          </w:p>
        </w:tc>
      </w:tr>
      <w:tr w:rsidR="00004FCE" w:rsidTr="00004FCE">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MP4</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video/mp4</w:t>
            </w:r>
          </w:p>
        </w:tc>
      </w:tr>
      <w:tr w:rsidR="00004FCE" w:rsidTr="00004FCE">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WebM</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video/webm</w:t>
            </w:r>
          </w:p>
        </w:tc>
      </w:tr>
      <w:tr w:rsidR="00004FCE" w:rsidTr="00004FCE">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lastRenderedPageBreak/>
              <w:t>Ogg</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video/ogg</w:t>
            </w:r>
          </w:p>
        </w:tc>
      </w:tr>
    </w:tbl>
    <w:p w:rsidR="00004FCE" w:rsidRDefault="0016480F" w:rsidP="00004FC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59" style="width:0;height:0" o:hralign="center" o:hrstd="t" o:hr="t" fillcolor="#a0a0a0" stroked="f"/>
        </w:pict>
      </w:r>
    </w:p>
    <w:p w:rsidR="00004FCE" w:rsidRDefault="00004FCE" w:rsidP="00004FCE">
      <w:pPr>
        <w:pStyle w:val="Heading2"/>
        <w:rPr>
          <w:rFonts w:cs="Helvetica"/>
          <w:color w:val="333333"/>
        </w:rPr>
      </w:pPr>
      <w:r>
        <w:rPr>
          <w:rFonts w:cs="Helvetica"/>
          <w:color w:val="333333"/>
        </w:rPr>
        <w:t>HTML Video - Methods, Properties, and Events</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HTML5 defines DOM methods, properties, and events for the &lt;video&gt; element.</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This allows you to load, play, and pause videos, as well as setting duration and volume.</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There are also DOM events that can notify you when a video begins to play, is paused, etc.</w:t>
      </w:r>
    </w:p>
    <w:p w:rsidR="00004FCE" w:rsidRDefault="00004FCE" w:rsidP="00004FCE">
      <w:pPr>
        <w:pStyle w:val="Heading2"/>
        <w:shd w:val="clear" w:color="auto" w:fill="F1F1F1"/>
        <w:spacing w:before="15"/>
        <w:rPr>
          <w:rFonts w:cs="Helvetica"/>
          <w:color w:val="555555"/>
          <w:sz w:val="30"/>
          <w:szCs w:val="30"/>
        </w:rPr>
      </w:pPr>
      <w:r>
        <w:rPr>
          <w:rFonts w:cs="Helvetica"/>
          <w:color w:val="555555"/>
          <w:sz w:val="30"/>
          <w:szCs w:val="30"/>
        </w:rPr>
        <w:t>Example: Using JavaScript</w:t>
      </w:r>
    </w:p>
    <w:p w:rsidR="00004FCE" w:rsidRDefault="00004FCE" w:rsidP="00004FCE">
      <w:pPr>
        <w:shd w:val="clear" w:color="auto" w:fill="FFFFFF"/>
        <w:spacing w:line="276" w:lineRule="atLeast"/>
        <w:rPr>
          <w:rFonts w:ascii="Helvetica" w:hAnsi="Helvetica" w:cs="Helvetica"/>
          <w:color w:val="000000"/>
          <w:sz w:val="21"/>
          <w:szCs w:val="21"/>
        </w:rPr>
      </w:pPr>
    </w:p>
    <w:p w:rsidR="00004FCE" w:rsidRDefault="00004FCE" w:rsidP="00004FCE">
      <w:pPr>
        <w:shd w:val="clear" w:color="auto" w:fill="FFFFFF"/>
        <w:spacing w:line="276" w:lineRule="atLeast"/>
        <w:jc w:val="center"/>
        <w:rPr>
          <w:rFonts w:ascii="Helvetica" w:hAnsi="Helvetica" w:cs="Helvetica"/>
          <w:color w:val="000000"/>
          <w:sz w:val="21"/>
          <w:szCs w:val="21"/>
        </w:rPr>
      </w:pPr>
      <w:r>
        <w:rPr>
          <w:rFonts w:ascii="Helvetica" w:hAnsi="Helvetica" w:cs="Helvetica"/>
          <w:color w:val="000000"/>
          <w:sz w:val="21"/>
          <w:szCs w:val="21"/>
        </w:rPr>
        <w:t xml:space="preserve">Play/Pause Big Small Normal </w:t>
      </w:r>
      <w:r>
        <w:rPr>
          <w:rFonts w:ascii="Helvetica" w:hAnsi="Helvetica" w:cs="Helvetica"/>
          <w:color w:val="000000"/>
          <w:sz w:val="21"/>
          <w:szCs w:val="21"/>
        </w:rPr>
        <w:br/>
      </w:r>
      <w:r>
        <w:rPr>
          <w:rFonts w:ascii="Helvetica" w:hAnsi="Helvetica" w:cs="Helvetica"/>
          <w:color w:val="000000"/>
          <w:sz w:val="21"/>
          <w:szCs w:val="21"/>
        </w:rPr>
        <w:br/>
        <w:t xml:space="preserve">Your browser does not support HTML5 video. </w:t>
      </w:r>
    </w:p>
    <w:p w:rsidR="00004FCE" w:rsidRDefault="00004FCE" w:rsidP="00004FCE">
      <w:pPr>
        <w:shd w:val="clear" w:color="auto" w:fill="FFFFFF"/>
        <w:spacing w:before="150" w:after="150" w:line="276" w:lineRule="atLeast"/>
        <w:rPr>
          <w:rFonts w:ascii="Helvetica" w:hAnsi="Helvetica" w:cs="Helvetica"/>
          <w:color w:val="000000"/>
          <w:sz w:val="21"/>
          <w:szCs w:val="21"/>
        </w:rPr>
      </w:pPr>
      <w:proofErr w:type="gramStart"/>
      <w:r>
        <w:rPr>
          <w:rFonts w:ascii="Helvetica" w:hAnsi="Helvetica" w:cs="Helvetica"/>
          <w:color w:val="000000"/>
          <w:sz w:val="21"/>
          <w:szCs w:val="21"/>
        </w:rPr>
        <w:t xml:space="preserve">Video courtesy of </w:t>
      </w:r>
      <w:hyperlink r:id="rId1964" w:tgtFrame="_blank" w:history="1">
        <w:r>
          <w:rPr>
            <w:rStyle w:val="Hyperlink"/>
            <w:rFonts w:ascii="Helvetica" w:hAnsi="Helvetica" w:cs="Helvetica"/>
            <w:sz w:val="21"/>
            <w:szCs w:val="21"/>
          </w:rPr>
          <w:t>Big Buck Bunny</w:t>
        </w:r>
      </w:hyperlink>
      <w:r>
        <w:rPr>
          <w:rFonts w:ascii="Helvetica" w:hAnsi="Helvetica" w:cs="Helvetica"/>
          <w:color w:val="000000"/>
          <w:sz w:val="21"/>
          <w:szCs w:val="21"/>
        </w:rPr>
        <w:t>.</w:t>
      </w:r>
      <w:proofErr w:type="gramEnd"/>
    </w:p>
    <w:p w:rsidR="00004FCE" w:rsidRDefault="00004FCE" w:rsidP="00004FCE">
      <w:pPr>
        <w:shd w:val="clear" w:color="auto" w:fill="F1F1F1"/>
        <w:spacing w:after="0" w:line="276" w:lineRule="atLeast"/>
        <w:rPr>
          <w:rFonts w:ascii="Helvetica" w:hAnsi="Helvetica" w:cs="Helvetica"/>
          <w:color w:val="000000"/>
          <w:sz w:val="21"/>
          <w:szCs w:val="21"/>
        </w:rPr>
      </w:pPr>
      <w:r>
        <w:rPr>
          <w:rFonts w:ascii="Helvetica" w:hAnsi="Helvetica" w:cs="Helvetica"/>
          <w:color w:val="000000"/>
          <w:sz w:val="21"/>
          <w:szCs w:val="21"/>
        </w:rPr>
        <w:br/>
      </w:r>
      <w:hyperlink r:id="rId1965"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004FCE" w:rsidRDefault="00004FCE" w:rsidP="00004FCE">
      <w:pPr>
        <w:pStyle w:val="NormalWeb"/>
        <w:rPr>
          <w:rFonts w:ascii="Helvetica" w:hAnsi="Helvetica" w:cs="Helvetica"/>
          <w:color w:val="333333"/>
          <w:sz w:val="21"/>
          <w:szCs w:val="21"/>
        </w:rPr>
      </w:pPr>
      <w:r>
        <w:rPr>
          <w:rFonts w:ascii="Helvetica" w:hAnsi="Helvetica" w:cs="Helvetica"/>
          <w:color w:val="333333"/>
          <w:sz w:val="21"/>
          <w:szCs w:val="21"/>
        </w:rPr>
        <w:t xml:space="preserve">For a full DOM reference, go to our </w:t>
      </w:r>
      <w:hyperlink r:id="rId1966" w:history="1">
        <w:r>
          <w:rPr>
            <w:rStyle w:val="Hyperlink"/>
            <w:rFonts w:ascii="Helvetica" w:hAnsi="Helvetica" w:cs="Helvetica"/>
            <w:sz w:val="21"/>
            <w:szCs w:val="21"/>
          </w:rPr>
          <w:t>HTML5 Audio/Video DOM Reference</w:t>
        </w:r>
      </w:hyperlink>
      <w:r>
        <w:rPr>
          <w:rFonts w:ascii="Helvetica" w:hAnsi="Helvetica" w:cs="Helvetica"/>
          <w:color w:val="333333"/>
          <w:sz w:val="21"/>
          <w:szCs w:val="21"/>
        </w:rPr>
        <w:t>.</w:t>
      </w:r>
    </w:p>
    <w:p w:rsidR="00004FCE" w:rsidRDefault="0016480F" w:rsidP="00004FC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60" style="width:0;height:0" o:hralign="center" o:hrstd="t" o:hr="t" fillcolor="#a0a0a0" stroked="f"/>
        </w:pict>
      </w:r>
    </w:p>
    <w:p w:rsidR="00004FCE" w:rsidRDefault="00004FCE" w:rsidP="00004FCE">
      <w:pPr>
        <w:pStyle w:val="Heading2"/>
        <w:rPr>
          <w:rFonts w:cs="Helvetica"/>
          <w:color w:val="333333"/>
        </w:rPr>
      </w:pPr>
      <w:r>
        <w:rPr>
          <w:rFonts w:cs="Helvetica"/>
          <w:color w:val="333333"/>
        </w:rPr>
        <w:t>HTML5 Video Tags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004FCE" w:rsidTr="00004FCE">
        <w:tc>
          <w:tcPr>
            <w:tcW w:w="1000" w:type="pct"/>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004FCE" w:rsidTr="00004FCE">
        <w:tc>
          <w:tcPr>
            <w:tcW w:w="0" w:type="auto"/>
            <w:shd w:val="clear" w:color="auto" w:fill="auto"/>
            <w:tcMar>
              <w:top w:w="0" w:type="dxa"/>
              <w:left w:w="0" w:type="dxa"/>
              <w:bottom w:w="0" w:type="dxa"/>
              <w:right w:w="0" w:type="dxa"/>
            </w:tcMar>
            <w:vAlign w:val="center"/>
            <w:hideMark/>
          </w:tcPr>
          <w:p w:rsidR="00004FCE" w:rsidRDefault="0016480F">
            <w:pPr>
              <w:spacing w:after="180"/>
              <w:rPr>
                <w:rFonts w:ascii="Helvetica" w:hAnsi="Helvetica" w:cs="Helvetica"/>
                <w:color w:val="333333"/>
                <w:sz w:val="21"/>
                <w:szCs w:val="21"/>
              </w:rPr>
            </w:pPr>
            <w:hyperlink r:id="rId1967" w:history="1">
              <w:r w:rsidR="00004FCE">
                <w:rPr>
                  <w:rStyle w:val="Hyperlink"/>
                  <w:rFonts w:ascii="Helvetica" w:hAnsi="Helvetica" w:cs="Helvetica"/>
                  <w:sz w:val="21"/>
                  <w:szCs w:val="21"/>
                </w:rPr>
                <w:t>&lt;video&gt;</w:t>
              </w:r>
            </w:hyperlink>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Defines a video or movie</w:t>
            </w:r>
          </w:p>
        </w:tc>
      </w:tr>
      <w:tr w:rsidR="00004FCE" w:rsidTr="00004FCE">
        <w:tc>
          <w:tcPr>
            <w:tcW w:w="0" w:type="auto"/>
            <w:shd w:val="clear" w:color="auto" w:fill="auto"/>
            <w:tcMar>
              <w:top w:w="0" w:type="dxa"/>
              <w:left w:w="0" w:type="dxa"/>
              <w:bottom w:w="0" w:type="dxa"/>
              <w:right w:w="0" w:type="dxa"/>
            </w:tcMar>
            <w:vAlign w:val="center"/>
            <w:hideMark/>
          </w:tcPr>
          <w:p w:rsidR="00004FCE" w:rsidRDefault="0016480F">
            <w:pPr>
              <w:spacing w:after="180"/>
              <w:rPr>
                <w:rFonts w:ascii="Helvetica" w:hAnsi="Helvetica" w:cs="Helvetica"/>
                <w:color w:val="333333"/>
                <w:sz w:val="21"/>
                <w:szCs w:val="21"/>
              </w:rPr>
            </w:pPr>
            <w:hyperlink r:id="rId1968" w:history="1">
              <w:r w:rsidR="00004FCE">
                <w:rPr>
                  <w:rStyle w:val="Hyperlink"/>
                  <w:rFonts w:ascii="Helvetica" w:hAnsi="Helvetica" w:cs="Helvetica"/>
                  <w:sz w:val="21"/>
                  <w:szCs w:val="21"/>
                </w:rPr>
                <w:t>&lt;source&gt;</w:t>
              </w:r>
            </w:hyperlink>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Defines multiple media resources for media elements, such as &lt;video&gt; and &lt;audio&gt;</w:t>
            </w:r>
          </w:p>
        </w:tc>
      </w:tr>
      <w:tr w:rsidR="00004FCE" w:rsidTr="00004FCE">
        <w:tc>
          <w:tcPr>
            <w:tcW w:w="0" w:type="auto"/>
            <w:shd w:val="clear" w:color="auto" w:fill="auto"/>
            <w:tcMar>
              <w:top w:w="0" w:type="dxa"/>
              <w:left w:w="0" w:type="dxa"/>
              <w:bottom w:w="0" w:type="dxa"/>
              <w:right w:w="0" w:type="dxa"/>
            </w:tcMar>
            <w:vAlign w:val="center"/>
            <w:hideMark/>
          </w:tcPr>
          <w:p w:rsidR="00004FCE" w:rsidRDefault="0016480F">
            <w:pPr>
              <w:spacing w:after="180"/>
              <w:rPr>
                <w:rFonts w:ascii="Helvetica" w:hAnsi="Helvetica" w:cs="Helvetica"/>
                <w:color w:val="333333"/>
                <w:sz w:val="21"/>
                <w:szCs w:val="21"/>
              </w:rPr>
            </w:pPr>
            <w:hyperlink r:id="rId1969" w:history="1">
              <w:r w:rsidR="00004FCE">
                <w:rPr>
                  <w:rStyle w:val="Hyperlink"/>
                  <w:rFonts w:ascii="Helvetica" w:hAnsi="Helvetica" w:cs="Helvetica"/>
                  <w:sz w:val="21"/>
                  <w:szCs w:val="21"/>
                </w:rPr>
                <w:t>&lt;track&gt;</w:t>
              </w:r>
            </w:hyperlink>
          </w:p>
        </w:tc>
        <w:tc>
          <w:tcPr>
            <w:tcW w:w="0" w:type="auto"/>
            <w:shd w:val="clear" w:color="auto" w:fill="auto"/>
            <w:tcMar>
              <w:top w:w="0" w:type="dxa"/>
              <w:left w:w="0" w:type="dxa"/>
              <w:bottom w:w="0" w:type="dxa"/>
              <w:right w:w="0" w:type="dxa"/>
            </w:tcMar>
            <w:vAlign w:val="center"/>
            <w:hideMark/>
          </w:tcPr>
          <w:p w:rsidR="00004FCE" w:rsidRDefault="00004FCE">
            <w:pPr>
              <w:spacing w:after="180"/>
              <w:rPr>
                <w:rFonts w:ascii="Helvetica" w:hAnsi="Helvetica" w:cs="Helvetica"/>
                <w:color w:val="333333"/>
                <w:sz w:val="21"/>
                <w:szCs w:val="21"/>
              </w:rPr>
            </w:pPr>
            <w:r>
              <w:rPr>
                <w:rFonts w:ascii="Helvetica" w:hAnsi="Helvetica" w:cs="Helvetica"/>
                <w:color w:val="333333"/>
                <w:sz w:val="21"/>
                <w:szCs w:val="21"/>
              </w:rPr>
              <w:t>Defines text tracks in media players</w:t>
            </w:r>
          </w:p>
        </w:tc>
      </w:tr>
    </w:tbl>
    <w:p w:rsidR="00004FCE" w:rsidRDefault="00004FCE" w:rsidP="00004FCE">
      <w:pPr>
        <w:rPr>
          <w:rFonts w:ascii="Helvetica" w:hAnsi="Helvetica" w:cs="Helvetica"/>
          <w:color w:val="333333"/>
          <w:sz w:val="21"/>
          <w:szCs w:val="21"/>
        </w:rPr>
      </w:pPr>
    </w:p>
    <w:p w:rsidR="00004FCE" w:rsidRDefault="0016480F" w:rsidP="00004FCE">
      <w:pPr>
        <w:rPr>
          <w:rFonts w:ascii="Helvetica" w:hAnsi="Helvetica" w:cs="Helvetica"/>
          <w:color w:val="333333"/>
          <w:sz w:val="30"/>
          <w:szCs w:val="30"/>
        </w:rPr>
      </w:pPr>
      <w:hyperlink r:id="rId1970" w:history="1">
        <w:r w:rsidR="00004FCE">
          <w:rPr>
            <w:rStyle w:val="Hyperlink"/>
            <w:rFonts w:ascii="Helvetica" w:hAnsi="Helvetica" w:cs="Helvetica"/>
            <w:color w:val="8AC007"/>
            <w:sz w:val="30"/>
            <w:szCs w:val="30"/>
          </w:rPr>
          <w:t>« Previous</w:t>
        </w:r>
      </w:hyperlink>
    </w:p>
    <w:p w:rsidR="00004FCE" w:rsidRDefault="0016480F" w:rsidP="00004FCE">
      <w:pPr>
        <w:jc w:val="right"/>
        <w:rPr>
          <w:rFonts w:ascii="Helvetica" w:hAnsi="Helvetica" w:cs="Helvetica"/>
          <w:color w:val="333333"/>
          <w:sz w:val="30"/>
          <w:szCs w:val="30"/>
        </w:rPr>
      </w:pPr>
      <w:hyperlink r:id="rId1971" w:history="1">
        <w:r w:rsidR="00004FCE">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004FCE" w:rsidTr="00004FCE">
        <w:trPr>
          <w:hidden/>
        </w:trPr>
        <w:tc>
          <w:tcPr>
            <w:tcW w:w="0" w:type="auto"/>
            <w:shd w:val="clear" w:color="auto" w:fill="auto"/>
            <w:noWrap/>
            <w:vAlign w:val="center"/>
            <w:hideMark/>
          </w:tcPr>
          <w:p w:rsidR="00004FCE" w:rsidRDefault="00004FCE">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004FCE" w:rsidRDefault="00004FCE">
            <w:pPr>
              <w:spacing w:after="180"/>
              <w:rPr>
                <w:rFonts w:ascii="Helvetica" w:hAnsi="Helvetica" w:cs="Helvetica"/>
                <w:vanish/>
                <w:color w:val="333333"/>
                <w:sz w:val="21"/>
                <w:szCs w:val="21"/>
              </w:rPr>
            </w:pPr>
          </w:p>
        </w:tc>
      </w:tr>
    </w:tbl>
    <w:p w:rsidR="00D1757E" w:rsidRDefault="00D1757E" w:rsidP="00D1757E">
      <w:pPr>
        <w:rPr>
          <w:rFonts w:ascii="Helvetica" w:hAnsi="Helvetica" w:cs="Helvetica"/>
          <w:color w:val="333333"/>
          <w:sz w:val="21"/>
          <w:szCs w:val="21"/>
        </w:rPr>
      </w:pPr>
    </w:p>
    <w:tbl>
      <w:tblPr>
        <w:tblW w:w="30" w:type="dxa"/>
        <w:tblCellMar>
          <w:left w:w="0" w:type="dxa"/>
          <w:right w:w="0" w:type="dxa"/>
        </w:tblCellMar>
        <w:tblLook w:val="04A0"/>
      </w:tblPr>
      <w:tblGrid>
        <w:gridCol w:w="6"/>
        <w:gridCol w:w="24"/>
      </w:tblGrid>
      <w:tr w:rsidR="00D1757E" w:rsidTr="00D1757E">
        <w:trPr>
          <w:hidden/>
        </w:trPr>
        <w:tc>
          <w:tcPr>
            <w:tcW w:w="0" w:type="auto"/>
            <w:shd w:val="clear" w:color="auto" w:fill="auto"/>
            <w:noWrap/>
            <w:vAlign w:val="center"/>
            <w:hideMark/>
          </w:tcPr>
          <w:p w:rsidR="00D1757E" w:rsidRDefault="00D1757E">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D1757E" w:rsidRDefault="00D1757E">
            <w:pPr>
              <w:spacing w:after="180"/>
              <w:rPr>
                <w:rFonts w:ascii="Helvetica" w:hAnsi="Helvetica" w:cs="Helvetica"/>
                <w:vanish/>
                <w:color w:val="333333"/>
                <w:sz w:val="21"/>
                <w:szCs w:val="21"/>
              </w:rPr>
            </w:pPr>
          </w:p>
        </w:tc>
      </w:tr>
    </w:tbl>
    <w:p w:rsidR="00CE1DE9" w:rsidRDefault="00CE1DE9" w:rsidP="00CE1DE9">
      <w:pPr>
        <w:pStyle w:val="Heading1"/>
        <w:rPr>
          <w:rFonts w:cs="Helvetica"/>
          <w:color w:val="333333"/>
        </w:rPr>
      </w:pPr>
      <w:r>
        <w:rPr>
          <w:rFonts w:cs="Helvetica"/>
          <w:color w:val="333333"/>
        </w:rPr>
        <w:lastRenderedPageBreak/>
        <w:t xml:space="preserve">HTML5 </w:t>
      </w:r>
      <w:r>
        <w:rPr>
          <w:rStyle w:val="colorh1"/>
          <w:rFonts w:cs="Helvetica"/>
          <w:color w:val="333333"/>
        </w:rPr>
        <w:t>Audio</w:t>
      </w:r>
    </w:p>
    <w:p w:rsidR="00CE1DE9" w:rsidRDefault="0016480F" w:rsidP="00CE1DE9">
      <w:pPr>
        <w:rPr>
          <w:rFonts w:ascii="Helvetica" w:hAnsi="Helvetica" w:cs="Helvetica"/>
          <w:color w:val="333333"/>
          <w:sz w:val="30"/>
          <w:szCs w:val="30"/>
        </w:rPr>
      </w:pPr>
      <w:hyperlink r:id="rId1972" w:history="1">
        <w:r w:rsidR="00CE1DE9">
          <w:rPr>
            <w:rStyle w:val="Hyperlink"/>
            <w:rFonts w:ascii="Helvetica" w:hAnsi="Helvetica" w:cs="Helvetica"/>
            <w:color w:val="8AC007"/>
            <w:sz w:val="30"/>
            <w:szCs w:val="30"/>
          </w:rPr>
          <w:t>« Previous</w:t>
        </w:r>
      </w:hyperlink>
    </w:p>
    <w:p w:rsidR="00CE1DE9" w:rsidRDefault="0016480F" w:rsidP="00CE1DE9">
      <w:pPr>
        <w:jc w:val="right"/>
        <w:rPr>
          <w:rFonts w:ascii="Helvetica" w:hAnsi="Helvetica" w:cs="Helvetica"/>
          <w:color w:val="333333"/>
          <w:sz w:val="30"/>
          <w:szCs w:val="30"/>
        </w:rPr>
      </w:pPr>
      <w:hyperlink r:id="rId1973" w:history="1">
        <w:r w:rsidR="00CE1DE9">
          <w:rPr>
            <w:rStyle w:val="Hyperlink"/>
            <w:rFonts w:ascii="Helvetica" w:hAnsi="Helvetica" w:cs="Helvetica"/>
            <w:color w:val="8AC007"/>
            <w:sz w:val="30"/>
            <w:szCs w:val="30"/>
          </w:rPr>
          <w:t>Next Chapter »</w:t>
        </w:r>
      </w:hyperlink>
    </w:p>
    <w:p w:rsidR="00CE1DE9" w:rsidRDefault="0016480F" w:rsidP="00CE1DE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61" style="width:0;height:0" o:hralign="center" o:hrstd="t" o:hr="t" fillcolor="#a0a0a0" stroked="f"/>
        </w:pict>
      </w:r>
    </w:p>
    <w:p w:rsidR="00CE1DE9" w:rsidRDefault="00CE1DE9" w:rsidP="00CE1DE9">
      <w:pPr>
        <w:pStyle w:val="intro"/>
        <w:rPr>
          <w:rFonts w:ascii="Helvetica" w:hAnsi="Helvetica" w:cs="Helvetica"/>
        </w:rPr>
      </w:pPr>
      <w:r>
        <w:rPr>
          <w:rFonts w:ascii="Helvetica" w:hAnsi="Helvetica" w:cs="Helvetica"/>
        </w:rPr>
        <w:t>HTML5 provides a standard for playing audio files.</w:t>
      </w:r>
    </w:p>
    <w:p w:rsidR="00CE1DE9" w:rsidRDefault="0016480F" w:rsidP="00CE1DE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62" style="width:0;height:0" o:hralign="center" o:hrstd="t" o:hr="t" fillcolor="#a0a0a0" stroked="f"/>
        </w:pict>
      </w:r>
    </w:p>
    <w:p w:rsidR="00CE1DE9" w:rsidRDefault="00CE1DE9" w:rsidP="00CE1DE9">
      <w:pPr>
        <w:pStyle w:val="Heading2"/>
        <w:rPr>
          <w:rFonts w:cs="Helvetica"/>
          <w:color w:val="333333"/>
        </w:rPr>
      </w:pPr>
      <w:r>
        <w:rPr>
          <w:rFonts w:cs="Helvetica"/>
          <w:color w:val="333333"/>
        </w:rPr>
        <w:t>Audio on the Web</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Before HTML5, there was no standard for playing audio files on a web page.</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Before HTML5, audio files could only be played with a plug-in (like flash).</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The HTML5 &lt;audio&gt; element specifies a standard way to embed audio in a web page.</w:t>
      </w:r>
    </w:p>
    <w:p w:rsidR="00CE1DE9" w:rsidRDefault="0016480F" w:rsidP="00CE1DE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63" style="width:0;height:0" o:hralign="center" o:hrstd="t" o:hr="t" fillcolor="#a0a0a0" stroked="f"/>
        </w:pict>
      </w:r>
    </w:p>
    <w:p w:rsidR="00CE1DE9" w:rsidRDefault="00CE1DE9" w:rsidP="00CE1DE9">
      <w:pPr>
        <w:pStyle w:val="Heading2"/>
        <w:rPr>
          <w:rFonts w:cs="Helvetica"/>
          <w:color w:val="333333"/>
        </w:rPr>
      </w:pPr>
      <w:r>
        <w:rPr>
          <w:rFonts w:cs="Helvetica"/>
          <w:color w:val="333333"/>
        </w:rPr>
        <w:t>Browser Support</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The numbers in the table specify the first browser version that fully supports the &lt; audio&gt; element.</w:t>
      </w:r>
    </w:p>
    <w:tbl>
      <w:tblPr>
        <w:tblW w:w="5000" w:type="pct"/>
        <w:tblCellSpacing w:w="15" w:type="dxa"/>
        <w:tblCellMar>
          <w:top w:w="15" w:type="dxa"/>
          <w:left w:w="15" w:type="dxa"/>
          <w:bottom w:w="15" w:type="dxa"/>
          <w:right w:w="15" w:type="dxa"/>
        </w:tblCellMar>
        <w:tblLook w:val="04A0"/>
      </w:tblPr>
      <w:tblGrid>
        <w:gridCol w:w="1886"/>
        <w:gridCol w:w="1503"/>
        <w:gridCol w:w="1504"/>
        <w:gridCol w:w="1504"/>
        <w:gridCol w:w="1504"/>
        <w:gridCol w:w="1519"/>
      </w:tblGrid>
      <w:tr w:rsidR="00CE1DE9" w:rsidTr="00CE1DE9">
        <w:trPr>
          <w:tblCellSpacing w:w="15" w:type="dxa"/>
        </w:trPr>
        <w:tc>
          <w:tcPr>
            <w:tcW w:w="100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rPr>
            </w:pPr>
            <w:r>
              <w:rPr>
                <w:rFonts w:ascii="Helvetica" w:hAnsi="Helvetica" w:cs="Helvetica"/>
                <w:b/>
                <w:bCs/>
                <w:color w:val="333333"/>
              </w:rPr>
              <w:t>Element</w:t>
            </w:r>
          </w:p>
        </w:tc>
        <w:tc>
          <w:tcPr>
            <w:tcW w:w="80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p>
        </w:tc>
      </w:tr>
      <w:tr w:rsidR="00CE1DE9" w:rsidTr="00CE1DE9">
        <w:trPr>
          <w:tblCellSpacing w:w="15" w:type="dxa"/>
        </w:trPr>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&lt;audio&gt;</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9.0</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3.5</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10.5</w:t>
            </w:r>
          </w:p>
        </w:tc>
      </w:tr>
    </w:tbl>
    <w:p w:rsidR="00CE1DE9" w:rsidRDefault="0016480F" w:rsidP="00CE1DE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64" style="width:0;height:0" o:hralign="center" o:hrstd="t" o:hr="t" fillcolor="#a0a0a0" stroked="f"/>
        </w:pict>
      </w:r>
    </w:p>
    <w:p w:rsidR="00CE1DE9" w:rsidRDefault="00CE1DE9" w:rsidP="00CE1DE9">
      <w:pPr>
        <w:pStyle w:val="Heading2"/>
        <w:rPr>
          <w:rFonts w:cs="Helvetica"/>
          <w:color w:val="333333"/>
        </w:rPr>
      </w:pPr>
      <w:r>
        <w:rPr>
          <w:rFonts w:cs="Helvetica"/>
          <w:color w:val="333333"/>
        </w:rPr>
        <w:t>The HTML &lt;audio&gt; Element</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 xml:space="preserve">To play an audio file in HTML, use the </w:t>
      </w:r>
      <w:r>
        <w:rPr>
          <w:rStyle w:val="Strong"/>
          <w:rFonts w:ascii="Helvetica" w:hAnsi="Helvetica" w:cs="Helvetica"/>
          <w:color w:val="333333"/>
          <w:sz w:val="21"/>
          <w:szCs w:val="21"/>
        </w:rPr>
        <w:t>&lt;audio&gt;</w:t>
      </w:r>
      <w:r>
        <w:rPr>
          <w:rFonts w:ascii="Helvetica" w:hAnsi="Helvetica" w:cs="Helvetica"/>
          <w:color w:val="333333"/>
          <w:sz w:val="21"/>
          <w:szCs w:val="21"/>
        </w:rPr>
        <w:t xml:space="preserve"> element:</w:t>
      </w:r>
    </w:p>
    <w:p w:rsidR="00CE1DE9" w:rsidRDefault="00CE1DE9" w:rsidP="00CE1DE9">
      <w:pPr>
        <w:pStyle w:val="Heading2"/>
        <w:shd w:val="clear" w:color="auto" w:fill="F1F1F1"/>
        <w:spacing w:before="15"/>
        <w:rPr>
          <w:rFonts w:cs="Helvetica"/>
          <w:color w:val="555555"/>
          <w:sz w:val="30"/>
          <w:szCs w:val="30"/>
        </w:rPr>
      </w:pPr>
      <w:r>
        <w:rPr>
          <w:rFonts w:cs="Helvetica"/>
          <w:color w:val="555555"/>
          <w:sz w:val="30"/>
          <w:szCs w:val="30"/>
        </w:rPr>
        <w:t>Example</w:t>
      </w:r>
    </w:p>
    <w:p w:rsidR="00CE1DE9" w:rsidRDefault="00CE1DE9" w:rsidP="00CE1DE9">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audio</w:t>
      </w:r>
      <w:proofErr w:type="gramEnd"/>
      <w:r>
        <w:rPr>
          <w:rFonts w:ascii="Consolas" w:hAnsi="Consolas" w:cs="Consolas"/>
          <w:color w:val="000000"/>
          <w:sz w:val="21"/>
          <w:szCs w:val="21"/>
        </w:rPr>
        <w:t xml:space="preserve"> </w:t>
      </w:r>
      <w:r>
        <w:rPr>
          <w:rStyle w:val="highatt1"/>
          <w:rFonts w:ascii="Consolas" w:hAnsi="Consolas" w:cs="Consolas"/>
          <w:sz w:val="21"/>
          <w:szCs w:val="21"/>
        </w:rPr>
        <w:t>controls</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source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"horse.ogg"</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"audio/ogg"</w:t>
      </w:r>
      <w:r>
        <w:rPr>
          <w:rStyle w:val="highgt1"/>
          <w:rFonts w:ascii="Consolas" w:hAnsi="Consolas" w:cs="Consolas"/>
          <w:sz w:val="21"/>
          <w:szCs w:val="21"/>
        </w:rPr>
        <w:t>&gt;</w:t>
      </w:r>
      <w:r>
        <w:rPr>
          <w:rFonts w:ascii="Consolas" w:hAnsi="Consolas" w:cs="Consolas"/>
          <w:color w:val="000000"/>
          <w:sz w:val="21"/>
          <w:szCs w:val="21"/>
        </w:rPr>
        <w:br/>
        <w:t xml:space="preserve">  </w:t>
      </w:r>
      <w:r>
        <w:rPr>
          <w:rStyle w:val="highlt1"/>
          <w:rFonts w:ascii="Consolas" w:hAnsi="Consolas" w:cs="Consolas"/>
          <w:sz w:val="21"/>
          <w:szCs w:val="21"/>
        </w:rPr>
        <w:t>&lt;</w:t>
      </w:r>
      <w:r>
        <w:rPr>
          <w:rStyle w:val="highele1"/>
          <w:rFonts w:ascii="Consolas" w:hAnsi="Consolas" w:cs="Consolas"/>
          <w:sz w:val="21"/>
          <w:szCs w:val="21"/>
        </w:rPr>
        <w:t>source</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"horse.mp3"</w:t>
      </w:r>
      <w:r>
        <w:rPr>
          <w:rFonts w:ascii="Consolas" w:hAnsi="Consolas" w:cs="Consolas"/>
          <w:color w:val="000000"/>
          <w:sz w:val="21"/>
          <w:szCs w:val="21"/>
        </w:rPr>
        <w:t xml:space="preserve"> </w:t>
      </w:r>
      <w:r>
        <w:rPr>
          <w:rStyle w:val="highatt1"/>
          <w:rFonts w:ascii="Consolas" w:hAnsi="Consolas" w:cs="Consolas"/>
          <w:sz w:val="21"/>
          <w:szCs w:val="21"/>
        </w:rPr>
        <w:t>type=</w:t>
      </w:r>
      <w:r>
        <w:rPr>
          <w:rStyle w:val="highval1"/>
          <w:rFonts w:ascii="Consolas" w:hAnsi="Consolas" w:cs="Consolas"/>
          <w:sz w:val="21"/>
          <w:szCs w:val="21"/>
        </w:rPr>
        <w:t>"audio/mpeg"</w:t>
      </w:r>
      <w:r>
        <w:rPr>
          <w:rStyle w:val="highgt1"/>
          <w:rFonts w:ascii="Consolas" w:hAnsi="Consolas" w:cs="Consolas"/>
          <w:sz w:val="21"/>
          <w:szCs w:val="21"/>
        </w:rPr>
        <w:t>&gt;</w:t>
      </w:r>
      <w:r>
        <w:rPr>
          <w:rFonts w:ascii="Consolas" w:hAnsi="Consolas" w:cs="Consolas"/>
          <w:color w:val="000000"/>
          <w:sz w:val="21"/>
          <w:szCs w:val="21"/>
        </w:rPr>
        <w:br/>
        <w:t>Your browser does not support the audio element.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/audio</w:t>
      </w:r>
      <w:r>
        <w:rPr>
          <w:rStyle w:val="highgt1"/>
          <w:rFonts w:ascii="Consolas" w:hAnsi="Consolas" w:cs="Consolas"/>
          <w:sz w:val="21"/>
          <w:szCs w:val="21"/>
        </w:rPr>
        <w:t>&gt;</w:t>
      </w:r>
      <w:r>
        <w:rPr>
          <w:rFonts w:ascii="Consolas" w:hAnsi="Consolas" w:cs="Consolas"/>
          <w:color w:val="000000"/>
          <w:sz w:val="21"/>
          <w:szCs w:val="21"/>
        </w:rPr>
        <w:t xml:space="preserve"> </w:t>
      </w:r>
    </w:p>
    <w:p w:rsidR="00CE1DE9" w:rsidRDefault="00CE1DE9" w:rsidP="00CE1DE9">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lastRenderedPageBreak/>
        <w:br/>
      </w:r>
      <w:hyperlink r:id="rId1974"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CE1DE9" w:rsidRDefault="0016480F" w:rsidP="00CE1DE9">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65" style="width:0;height:0" o:hralign="center" o:hrstd="t" o:hr="t" fillcolor="#a0a0a0" stroked="f"/>
        </w:pict>
      </w:r>
    </w:p>
    <w:p w:rsidR="00CE1DE9" w:rsidRDefault="00CE1DE9" w:rsidP="00CE1DE9">
      <w:pPr>
        <w:pStyle w:val="Heading2"/>
        <w:rPr>
          <w:rFonts w:cs="Helvetica"/>
          <w:color w:val="333333"/>
        </w:rPr>
      </w:pPr>
      <w:r>
        <w:rPr>
          <w:rFonts w:cs="Helvetica"/>
          <w:color w:val="333333"/>
        </w:rPr>
        <w:t>HTML Audio - How It Works</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controls</w:t>
      </w:r>
      <w:r>
        <w:rPr>
          <w:rFonts w:ascii="Helvetica" w:hAnsi="Helvetica" w:cs="Helvetica"/>
          <w:color w:val="333333"/>
          <w:sz w:val="21"/>
          <w:szCs w:val="21"/>
        </w:rPr>
        <w:t xml:space="preserve"> attribute adds audio controls, like play, pause, and volume.</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Text between the &lt;audio&gt; and &lt;/audio&gt; tags will display in browsers that do not support the &lt;audio&gt; element.</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 xml:space="preserve">Multiple </w:t>
      </w:r>
      <w:r>
        <w:rPr>
          <w:rStyle w:val="Strong"/>
          <w:rFonts w:ascii="Helvetica" w:hAnsi="Helvetica" w:cs="Helvetica"/>
          <w:color w:val="333333"/>
          <w:sz w:val="21"/>
          <w:szCs w:val="21"/>
        </w:rPr>
        <w:t>&lt;source&gt;</w:t>
      </w:r>
      <w:r>
        <w:rPr>
          <w:rFonts w:ascii="Helvetica" w:hAnsi="Helvetica" w:cs="Helvetica"/>
          <w:color w:val="333333"/>
          <w:sz w:val="21"/>
          <w:szCs w:val="21"/>
        </w:rPr>
        <w:t xml:space="preserve"> elements can link to different audio files. The browser will use the first recognized format.</w:t>
      </w:r>
    </w:p>
    <w:p w:rsidR="00CE1DE9" w:rsidRDefault="0016480F" w:rsidP="00CE1DE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66" style="width:0;height:0" o:hralign="center" o:hrstd="t" o:hr="t" fillcolor="#a0a0a0" stroked="f"/>
        </w:pict>
      </w:r>
    </w:p>
    <w:p w:rsidR="00CE1DE9" w:rsidRDefault="00CE1DE9" w:rsidP="00CE1DE9">
      <w:pPr>
        <w:pStyle w:val="Heading2"/>
        <w:rPr>
          <w:rFonts w:cs="Helvetica"/>
          <w:color w:val="333333"/>
        </w:rPr>
      </w:pPr>
      <w:r>
        <w:rPr>
          <w:rFonts w:cs="Helvetica"/>
          <w:color w:val="333333"/>
        </w:rPr>
        <w:t>HTML Audio - Browser Support</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Currently, there are 3 supported file formats for the &lt;audio&gt; element: MP3, Wav, and Ogg:</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44"/>
        <w:gridCol w:w="2344"/>
        <w:gridCol w:w="2344"/>
        <w:gridCol w:w="2344"/>
      </w:tblGrid>
      <w:tr w:rsidR="00CE1DE9" w:rsidTr="00CE1DE9">
        <w:tc>
          <w:tcPr>
            <w:tcW w:w="125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r>
              <w:rPr>
                <w:rFonts w:ascii="Helvetica" w:hAnsi="Helvetica" w:cs="Helvetica"/>
                <w:b/>
                <w:bCs/>
                <w:color w:val="333333"/>
                <w:sz w:val="21"/>
                <w:szCs w:val="21"/>
              </w:rPr>
              <w:t>Browser</w:t>
            </w:r>
          </w:p>
        </w:tc>
        <w:tc>
          <w:tcPr>
            <w:tcW w:w="125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r>
              <w:rPr>
                <w:rFonts w:ascii="Helvetica" w:hAnsi="Helvetica" w:cs="Helvetica"/>
                <w:b/>
                <w:bCs/>
                <w:color w:val="333333"/>
                <w:sz w:val="21"/>
                <w:szCs w:val="21"/>
              </w:rPr>
              <w:t>MP3</w:t>
            </w:r>
          </w:p>
        </w:tc>
        <w:tc>
          <w:tcPr>
            <w:tcW w:w="125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r>
              <w:rPr>
                <w:rFonts w:ascii="Helvetica" w:hAnsi="Helvetica" w:cs="Helvetica"/>
                <w:b/>
                <w:bCs/>
                <w:color w:val="333333"/>
                <w:sz w:val="21"/>
                <w:szCs w:val="21"/>
              </w:rPr>
              <w:t>Wav</w:t>
            </w:r>
          </w:p>
        </w:tc>
        <w:tc>
          <w:tcPr>
            <w:tcW w:w="125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r>
              <w:rPr>
                <w:rFonts w:ascii="Helvetica" w:hAnsi="Helvetica" w:cs="Helvetica"/>
                <w:b/>
                <w:bCs/>
                <w:color w:val="333333"/>
                <w:sz w:val="21"/>
                <w:szCs w:val="21"/>
              </w:rPr>
              <w:t>Ogg</w:t>
            </w:r>
          </w:p>
        </w:tc>
      </w:tr>
      <w:tr w:rsidR="00CE1DE9" w:rsidTr="00CE1DE9">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Internet Explorer</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NO</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NO</w:t>
            </w:r>
          </w:p>
        </w:tc>
      </w:tr>
      <w:tr w:rsidR="00CE1DE9" w:rsidTr="00CE1DE9">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Chrome</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r>
      <w:tr w:rsidR="00CE1DE9" w:rsidTr="00CE1DE9">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Firefox</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r>
      <w:tr w:rsidR="00CE1DE9" w:rsidTr="00CE1DE9">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Safari</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NO</w:t>
            </w:r>
          </w:p>
        </w:tc>
      </w:tr>
      <w:tr w:rsidR="00CE1DE9" w:rsidTr="00CE1DE9">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Opera</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YES</w:t>
            </w:r>
          </w:p>
        </w:tc>
      </w:tr>
    </w:tbl>
    <w:p w:rsidR="00CE1DE9" w:rsidRDefault="0016480F" w:rsidP="00CE1DE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67" style="width:0;height:0" o:hralign="center" o:hrstd="t" o:hr="t" fillcolor="#a0a0a0" stroked="f"/>
        </w:pict>
      </w:r>
    </w:p>
    <w:p w:rsidR="00CE1DE9" w:rsidRDefault="00CE1DE9" w:rsidP="00CE1DE9">
      <w:pPr>
        <w:pStyle w:val="Heading2"/>
        <w:rPr>
          <w:rFonts w:cs="Helvetica"/>
          <w:color w:val="333333"/>
        </w:rPr>
      </w:pPr>
      <w:r>
        <w:rPr>
          <w:rFonts w:cs="Helvetica"/>
          <w:color w:val="333333"/>
        </w:rPr>
        <w:t>HTML Audio - Media Types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688"/>
        <w:gridCol w:w="4688"/>
      </w:tblGrid>
      <w:tr w:rsidR="00CE1DE9" w:rsidTr="00CE1DE9">
        <w:tc>
          <w:tcPr>
            <w:tcW w:w="250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r>
              <w:rPr>
                <w:rFonts w:ascii="Helvetica" w:hAnsi="Helvetica" w:cs="Helvetica"/>
                <w:b/>
                <w:bCs/>
                <w:color w:val="333333"/>
                <w:sz w:val="21"/>
                <w:szCs w:val="21"/>
              </w:rPr>
              <w:t>File Format</w:t>
            </w:r>
          </w:p>
        </w:tc>
        <w:tc>
          <w:tcPr>
            <w:tcW w:w="2500" w:type="pct"/>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r>
              <w:rPr>
                <w:rFonts w:ascii="Helvetica" w:hAnsi="Helvetica" w:cs="Helvetica"/>
                <w:b/>
                <w:bCs/>
                <w:color w:val="333333"/>
                <w:sz w:val="21"/>
                <w:szCs w:val="21"/>
              </w:rPr>
              <w:t>Media Type</w:t>
            </w:r>
          </w:p>
        </w:tc>
      </w:tr>
      <w:tr w:rsidR="00CE1DE9" w:rsidTr="00CE1DE9">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MP3</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audio/mpeg</w:t>
            </w:r>
          </w:p>
        </w:tc>
      </w:tr>
      <w:tr w:rsidR="00CE1DE9" w:rsidTr="00CE1DE9">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Ogg</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audio/ogg</w:t>
            </w:r>
          </w:p>
        </w:tc>
      </w:tr>
      <w:tr w:rsidR="00CE1DE9" w:rsidTr="00CE1DE9">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Wav</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audio/wav</w:t>
            </w:r>
          </w:p>
        </w:tc>
      </w:tr>
    </w:tbl>
    <w:p w:rsidR="00CE1DE9" w:rsidRDefault="0016480F" w:rsidP="00CE1DE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68" style="width:0;height:0" o:hralign="center" o:hrstd="t" o:hr="t" fillcolor="#a0a0a0" stroked="f"/>
        </w:pict>
      </w:r>
    </w:p>
    <w:p w:rsidR="00CE1DE9" w:rsidRDefault="00CE1DE9" w:rsidP="00CE1DE9">
      <w:pPr>
        <w:pStyle w:val="Heading2"/>
        <w:rPr>
          <w:rFonts w:cs="Helvetica"/>
          <w:color w:val="333333"/>
        </w:rPr>
      </w:pPr>
      <w:r>
        <w:rPr>
          <w:rFonts w:cs="Helvetica"/>
          <w:color w:val="333333"/>
        </w:rPr>
        <w:lastRenderedPageBreak/>
        <w:t>HTML Audio - Methods, Properties, and Events</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HTML5 defines DOM methods, properties, and events for the &lt;audio&gt; element.</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This allows you to load, play, and pause audios, as well as setting duration and volume.</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There are also DOM events that can notify you when an audio begins to play, is paused, etc.</w:t>
      </w:r>
    </w:p>
    <w:p w:rsidR="00CE1DE9" w:rsidRDefault="00CE1DE9" w:rsidP="00CE1DE9">
      <w:pPr>
        <w:pStyle w:val="NormalWeb"/>
        <w:rPr>
          <w:rFonts w:ascii="Helvetica" w:hAnsi="Helvetica" w:cs="Helvetica"/>
          <w:color w:val="333333"/>
          <w:sz w:val="21"/>
          <w:szCs w:val="21"/>
        </w:rPr>
      </w:pPr>
      <w:r>
        <w:rPr>
          <w:rFonts w:ascii="Helvetica" w:hAnsi="Helvetica" w:cs="Helvetica"/>
          <w:color w:val="333333"/>
          <w:sz w:val="21"/>
          <w:szCs w:val="21"/>
        </w:rPr>
        <w:t xml:space="preserve">For a full DOM reference, go to our </w:t>
      </w:r>
      <w:hyperlink r:id="rId1975" w:history="1">
        <w:r>
          <w:rPr>
            <w:rStyle w:val="Hyperlink"/>
            <w:rFonts w:ascii="Helvetica" w:hAnsi="Helvetica" w:cs="Helvetica"/>
            <w:sz w:val="21"/>
            <w:szCs w:val="21"/>
          </w:rPr>
          <w:t>HTML5 Audio/Video DOM Reference</w:t>
        </w:r>
      </w:hyperlink>
      <w:r>
        <w:rPr>
          <w:rFonts w:ascii="Helvetica" w:hAnsi="Helvetica" w:cs="Helvetica"/>
          <w:color w:val="333333"/>
          <w:sz w:val="21"/>
          <w:szCs w:val="21"/>
        </w:rPr>
        <w:t>.</w:t>
      </w:r>
    </w:p>
    <w:p w:rsidR="00CE1DE9" w:rsidRDefault="0016480F" w:rsidP="00CE1DE9">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69" style="width:0;height:0" o:hralign="center" o:hrstd="t" o:hr="t" fillcolor="#a0a0a0" stroked="f"/>
        </w:pict>
      </w:r>
    </w:p>
    <w:p w:rsidR="00CE1DE9" w:rsidRDefault="00CE1DE9" w:rsidP="00CE1DE9">
      <w:pPr>
        <w:pStyle w:val="Heading2"/>
        <w:rPr>
          <w:rFonts w:cs="Helvetica"/>
          <w:color w:val="333333"/>
        </w:rPr>
      </w:pPr>
      <w:r>
        <w:rPr>
          <w:rFonts w:cs="Helvetica"/>
          <w:color w:val="333333"/>
        </w:rPr>
        <w:t>HTML5 Audio Tags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0"/>
        <w:gridCol w:w="7126"/>
      </w:tblGrid>
      <w:tr w:rsidR="00CE1DE9" w:rsidTr="00CE1DE9">
        <w:tc>
          <w:tcPr>
            <w:tcW w:w="2250" w:type="dxa"/>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r>
              <w:rPr>
                <w:rFonts w:ascii="Helvetica" w:hAnsi="Helvetica" w:cs="Helvetica"/>
                <w:b/>
                <w:bCs/>
                <w:color w:val="333333"/>
                <w:sz w:val="21"/>
                <w:szCs w:val="21"/>
              </w:rPr>
              <w:t>Tag</w:t>
            </w:r>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CE1DE9" w:rsidTr="00CE1DE9">
        <w:tc>
          <w:tcPr>
            <w:tcW w:w="0" w:type="auto"/>
            <w:shd w:val="clear" w:color="auto" w:fill="auto"/>
            <w:tcMar>
              <w:top w:w="0" w:type="dxa"/>
              <w:left w:w="0" w:type="dxa"/>
              <w:bottom w:w="0" w:type="dxa"/>
              <w:right w:w="0" w:type="dxa"/>
            </w:tcMar>
            <w:vAlign w:val="center"/>
            <w:hideMark/>
          </w:tcPr>
          <w:p w:rsidR="00CE1DE9" w:rsidRDefault="0016480F">
            <w:pPr>
              <w:spacing w:after="180"/>
              <w:rPr>
                <w:rFonts w:ascii="Helvetica" w:hAnsi="Helvetica" w:cs="Helvetica"/>
                <w:color w:val="333333"/>
                <w:sz w:val="21"/>
                <w:szCs w:val="21"/>
              </w:rPr>
            </w:pPr>
            <w:hyperlink r:id="rId1976" w:history="1">
              <w:r w:rsidR="00CE1DE9">
                <w:rPr>
                  <w:rStyle w:val="Hyperlink"/>
                  <w:rFonts w:ascii="Helvetica" w:hAnsi="Helvetica" w:cs="Helvetica"/>
                  <w:sz w:val="21"/>
                  <w:szCs w:val="21"/>
                </w:rPr>
                <w:t>&lt;audio&gt;</w:t>
              </w:r>
            </w:hyperlink>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Defines sound content</w:t>
            </w:r>
          </w:p>
        </w:tc>
      </w:tr>
      <w:tr w:rsidR="00CE1DE9" w:rsidTr="00CE1DE9">
        <w:tc>
          <w:tcPr>
            <w:tcW w:w="0" w:type="auto"/>
            <w:shd w:val="clear" w:color="auto" w:fill="auto"/>
            <w:tcMar>
              <w:top w:w="0" w:type="dxa"/>
              <w:left w:w="0" w:type="dxa"/>
              <w:bottom w:w="0" w:type="dxa"/>
              <w:right w:w="0" w:type="dxa"/>
            </w:tcMar>
            <w:vAlign w:val="center"/>
            <w:hideMark/>
          </w:tcPr>
          <w:p w:rsidR="00CE1DE9" w:rsidRDefault="0016480F">
            <w:pPr>
              <w:spacing w:after="180"/>
              <w:rPr>
                <w:rFonts w:ascii="Helvetica" w:hAnsi="Helvetica" w:cs="Helvetica"/>
                <w:color w:val="333333"/>
                <w:sz w:val="21"/>
                <w:szCs w:val="21"/>
              </w:rPr>
            </w:pPr>
            <w:hyperlink r:id="rId1977" w:history="1">
              <w:r w:rsidR="00CE1DE9">
                <w:rPr>
                  <w:rStyle w:val="Hyperlink"/>
                  <w:rFonts w:ascii="Helvetica" w:hAnsi="Helvetica" w:cs="Helvetica"/>
                  <w:sz w:val="21"/>
                  <w:szCs w:val="21"/>
                </w:rPr>
                <w:t>&lt;source&gt;</w:t>
              </w:r>
            </w:hyperlink>
          </w:p>
        </w:tc>
        <w:tc>
          <w:tcPr>
            <w:tcW w:w="0" w:type="auto"/>
            <w:shd w:val="clear" w:color="auto" w:fill="auto"/>
            <w:tcMar>
              <w:top w:w="0" w:type="dxa"/>
              <w:left w:w="0" w:type="dxa"/>
              <w:bottom w:w="0" w:type="dxa"/>
              <w:right w:w="0" w:type="dxa"/>
            </w:tcMar>
            <w:vAlign w:val="center"/>
            <w:hideMark/>
          </w:tcPr>
          <w:p w:rsidR="00CE1DE9" w:rsidRDefault="00CE1DE9">
            <w:pPr>
              <w:spacing w:after="180"/>
              <w:rPr>
                <w:rFonts w:ascii="Helvetica" w:hAnsi="Helvetica" w:cs="Helvetica"/>
                <w:color w:val="333333"/>
                <w:sz w:val="21"/>
                <w:szCs w:val="21"/>
              </w:rPr>
            </w:pPr>
            <w:r>
              <w:rPr>
                <w:rFonts w:ascii="Helvetica" w:hAnsi="Helvetica" w:cs="Helvetica"/>
                <w:color w:val="333333"/>
                <w:sz w:val="21"/>
                <w:szCs w:val="21"/>
              </w:rPr>
              <w:t>Defines multiple media resources for media elements, such as &lt;video&gt; and &lt; audio&gt;</w:t>
            </w:r>
          </w:p>
        </w:tc>
      </w:tr>
    </w:tbl>
    <w:p w:rsidR="00CE1DE9" w:rsidRDefault="00CE1DE9" w:rsidP="00CE1DE9">
      <w:pPr>
        <w:spacing w:after="240"/>
        <w:rPr>
          <w:rFonts w:ascii="Helvetica" w:hAnsi="Helvetica" w:cs="Helvetica"/>
          <w:color w:val="333333"/>
          <w:sz w:val="21"/>
          <w:szCs w:val="21"/>
        </w:rPr>
      </w:pPr>
    </w:p>
    <w:p w:rsidR="00CE1DE9" w:rsidRDefault="0016480F" w:rsidP="00CE1DE9">
      <w:pPr>
        <w:spacing w:after="0"/>
        <w:rPr>
          <w:rFonts w:ascii="Helvetica" w:hAnsi="Helvetica" w:cs="Helvetica"/>
          <w:color w:val="333333"/>
          <w:sz w:val="30"/>
          <w:szCs w:val="30"/>
        </w:rPr>
      </w:pPr>
      <w:hyperlink r:id="rId1978" w:history="1">
        <w:r w:rsidR="00CE1DE9">
          <w:rPr>
            <w:rStyle w:val="Hyperlink"/>
            <w:rFonts w:ascii="Helvetica" w:hAnsi="Helvetica" w:cs="Helvetica"/>
            <w:color w:val="8AC007"/>
            <w:sz w:val="30"/>
            <w:szCs w:val="30"/>
          </w:rPr>
          <w:t>« Previous</w:t>
        </w:r>
      </w:hyperlink>
    </w:p>
    <w:p w:rsidR="00CE1DE9" w:rsidRDefault="0016480F" w:rsidP="00CE1DE9">
      <w:pPr>
        <w:jc w:val="right"/>
        <w:rPr>
          <w:rFonts w:ascii="Helvetica" w:hAnsi="Helvetica" w:cs="Helvetica"/>
          <w:color w:val="333333"/>
          <w:sz w:val="30"/>
          <w:szCs w:val="30"/>
        </w:rPr>
      </w:pPr>
      <w:hyperlink r:id="rId1979" w:history="1">
        <w:r w:rsidR="00CE1DE9">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CE1DE9" w:rsidTr="00CE1DE9">
        <w:trPr>
          <w:hidden/>
        </w:trPr>
        <w:tc>
          <w:tcPr>
            <w:tcW w:w="0" w:type="auto"/>
            <w:shd w:val="clear" w:color="auto" w:fill="auto"/>
            <w:noWrap/>
            <w:vAlign w:val="center"/>
            <w:hideMark/>
          </w:tcPr>
          <w:p w:rsidR="00CE1DE9" w:rsidRDefault="00CE1DE9">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CE1DE9" w:rsidRDefault="00CE1DE9">
            <w:pPr>
              <w:spacing w:after="180"/>
              <w:rPr>
                <w:rFonts w:ascii="Helvetica" w:hAnsi="Helvetica" w:cs="Helvetica"/>
                <w:vanish/>
                <w:color w:val="333333"/>
                <w:sz w:val="21"/>
                <w:szCs w:val="21"/>
              </w:rPr>
            </w:pPr>
          </w:p>
        </w:tc>
      </w:tr>
    </w:tbl>
    <w:p w:rsidR="00774315" w:rsidRDefault="00774315" w:rsidP="00774315">
      <w:pPr>
        <w:pStyle w:val="Heading1"/>
        <w:rPr>
          <w:rFonts w:cs="Helvetica"/>
          <w:color w:val="333333"/>
        </w:rPr>
      </w:pPr>
      <w:r>
        <w:rPr>
          <w:rFonts w:cs="Helvetica"/>
          <w:color w:val="333333"/>
        </w:rPr>
        <w:t xml:space="preserve">HTML </w:t>
      </w:r>
      <w:r>
        <w:rPr>
          <w:rStyle w:val="colorh1"/>
          <w:rFonts w:cs="Helvetica"/>
          <w:color w:val="333333"/>
        </w:rPr>
        <w:t>Plug-ins</w:t>
      </w:r>
    </w:p>
    <w:p w:rsidR="00774315" w:rsidRDefault="0016480F" w:rsidP="00774315">
      <w:pPr>
        <w:rPr>
          <w:rFonts w:ascii="Helvetica" w:hAnsi="Helvetica" w:cs="Helvetica"/>
          <w:color w:val="333333"/>
          <w:sz w:val="30"/>
          <w:szCs w:val="30"/>
        </w:rPr>
      </w:pPr>
      <w:hyperlink r:id="rId1980" w:history="1">
        <w:r w:rsidR="00774315">
          <w:rPr>
            <w:rStyle w:val="Hyperlink"/>
            <w:rFonts w:ascii="Helvetica" w:hAnsi="Helvetica" w:cs="Helvetica"/>
            <w:color w:val="8AC007"/>
            <w:sz w:val="30"/>
            <w:szCs w:val="30"/>
          </w:rPr>
          <w:t>« Previous</w:t>
        </w:r>
      </w:hyperlink>
    </w:p>
    <w:p w:rsidR="00774315" w:rsidRDefault="0016480F" w:rsidP="00774315">
      <w:pPr>
        <w:jc w:val="right"/>
        <w:rPr>
          <w:rFonts w:ascii="Helvetica" w:hAnsi="Helvetica" w:cs="Helvetica"/>
          <w:color w:val="333333"/>
          <w:sz w:val="30"/>
          <w:szCs w:val="30"/>
        </w:rPr>
      </w:pPr>
      <w:hyperlink r:id="rId1981" w:history="1">
        <w:r w:rsidR="00774315">
          <w:rPr>
            <w:rStyle w:val="Hyperlink"/>
            <w:rFonts w:ascii="Helvetica" w:hAnsi="Helvetica" w:cs="Helvetica"/>
            <w:color w:val="8AC007"/>
            <w:sz w:val="30"/>
            <w:szCs w:val="30"/>
          </w:rPr>
          <w:t>Next Chapter »</w:t>
        </w:r>
      </w:hyperlink>
    </w:p>
    <w:p w:rsidR="00774315" w:rsidRDefault="0016480F" w:rsidP="0077431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70" style="width:0;height:0" o:hralign="center" o:hrstd="t" o:hr="t" fillcolor="#a0a0a0" stroked="f"/>
        </w:pict>
      </w:r>
    </w:p>
    <w:p w:rsidR="00774315" w:rsidRDefault="00774315" w:rsidP="00774315">
      <w:pPr>
        <w:pStyle w:val="intro"/>
        <w:rPr>
          <w:rFonts w:ascii="Helvetica" w:hAnsi="Helvetica" w:cs="Helvetica"/>
        </w:rPr>
      </w:pPr>
      <w:r>
        <w:rPr>
          <w:rFonts w:ascii="Helvetica" w:hAnsi="Helvetica" w:cs="Helvetica"/>
        </w:rPr>
        <w:t>The purpose of a plug-</w:t>
      </w:r>
      <w:proofErr w:type="gramStart"/>
      <w:r>
        <w:rPr>
          <w:rFonts w:ascii="Helvetica" w:hAnsi="Helvetica" w:cs="Helvetica"/>
        </w:rPr>
        <w:t>in,</w:t>
      </w:r>
      <w:proofErr w:type="gramEnd"/>
      <w:r>
        <w:rPr>
          <w:rFonts w:ascii="Helvetica" w:hAnsi="Helvetica" w:cs="Helvetica"/>
        </w:rPr>
        <w:t xml:space="preserve"> is to extend the functionality of the HTML browser.</w:t>
      </w:r>
    </w:p>
    <w:p w:rsidR="00774315" w:rsidRDefault="0016480F" w:rsidP="0077431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71" style="width:0;height:0" o:hralign="center" o:hrstd="t" o:hr="t" fillcolor="#a0a0a0" stroked="f"/>
        </w:pict>
      </w:r>
    </w:p>
    <w:p w:rsidR="00774315" w:rsidRDefault="00774315" w:rsidP="00774315">
      <w:pPr>
        <w:pStyle w:val="Heading2"/>
        <w:rPr>
          <w:rFonts w:cs="Helvetica"/>
          <w:color w:val="333333"/>
        </w:rPr>
      </w:pPr>
      <w:r>
        <w:rPr>
          <w:rFonts w:cs="Helvetica"/>
          <w:color w:val="333333"/>
        </w:rPr>
        <w:t>HTML Helpers (Plug-ins)</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t>Helper applications are computer programs that extend the standard functionality of a web browser.</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t>Helper applications are also called plug-ins.</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t>Examples of well-known plug-ins are Java applets.</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lastRenderedPageBreak/>
        <w:t xml:space="preserve">Plug-ins can be added to web pages with the &lt;object&gt; tag or the &lt;embed&gt; tag.  </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t>Plug-ins can be used for many purposes: display maps, scan for viruses, verify your bank id, etc.</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774315" w:rsidTr="00774315">
        <w:tc>
          <w:tcPr>
            <w:tcW w:w="510" w:type="dxa"/>
            <w:shd w:val="clear" w:color="auto" w:fill="FFFFFF"/>
            <w:tcMar>
              <w:top w:w="150" w:type="dxa"/>
              <w:left w:w="150" w:type="dxa"/>
              <w:bottom w:w="150" w:type="dxa"/>
              <w:right w:w="75" w:type="dxa"/>
            </w:tcMar>
            <w:vAlign w:val="center"/>
            <w:hideMark/>
          </w:tcPr>
          <w:p w:rsidR="00774315" w:rsidRDefault="00774315">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4617" name="Picture 46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7"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774315" w:rsidRDefault="00774315">
            <w:pPr>
              <w:spacing w:after="180"/>
              <w:rPr>
                <w:rFonts w:ascii="Helvetica" w:hAnsi="Helvetica" w:cs="Helvetica"/>
                <w:color w:val="333333"/>
                <w:sz w:val="21"/>
                <w:szCs w:val="21"/>
              </w:rPr>
            </w:pPr>
            <w:r>
              <w:rPr>
                <w:rFonts w:ascii="Helvetica" w:hAnsi="Helvetica" w:cs="Helvetica"/>
                <w:color w:val="333333"/>
                <w:sz w:val="21"/>
                <w:szCs w:val="21"/>
              </w:rPr>
              <w:t xml:space="preserve">To display video and audio: Use the &lt;video&gt; and &lt;audio&gt; tags. </w:t>
            </w:r>
          </w:p>
        </w:tc>
      </w:tr>
    </w:tbl>
    <w:p w:rsidR="00774315" w:rsidRDefault="0016480F" w:rsidP="00774315">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72" style="width:0;height:0" o:hralign="center" o:hrstd="t" o:hr="t" fillcolor="#a0a0a0" stroked="f"/>
        </w:pict>
      </w:r>
    </w:p>
    <w:p w:rsidR="00774315" w:rsidRDefault="00774315" w:rsidP="00774315">
      <w:pPr>
        <w:pStyle w:val="Heading2"/>
        <w:rPr>
          <w:rFonts w:cs="Helvetica"/>
          <w:color w:val="333333"/>
        </w:rPr>
      </w:pPr>
      <w:r>
        <w:rPr>
          <w:rFonts w:cs="Helvetica"/>
          <w:color w:val="333333"/>
        </w:rPr>
        <w:t>The &lt;object&gt; Element</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t>The &lt;object&gt; element is supported by all browsers.</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t>The &lt;object&gt; element defines an embedded object within an HTML document.</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t>It is used to embed plug-ins (like Java applets, PDF readers, Flash Players) in web pages.</w:t>
      </w:r>
    </w:p>
    <w:p w:rsidR="00774315" w:rsidRDefault="00774315" w:rsidP="00774315">
      <w:pPr>
        <w:pStyle w:val="Heading2"/>
        <w:shd w:val="clear" w:color="auto" w:fill="F1F1F1"/>
        <w:spacing w:before="15"/>
        <w:rPr>
          <w:rFonts w:cs="Helvetica"/>
          <w:color w:val="555555"/>
          <w:sz w:val="30"/>
          <w:szCs w:val="30"/>
        </w:rPr>
      </w:pPr>
      <w:r>
        <w:rPr>
          <w:rFonts w:cs="Helvetica"/>
          <w:color w:val="555555"/>
          <w:sz w:val="30"/>
          <w:szCs w:val="30"/>
        </w:rPr>
        <w:t>Example</w:t>
      </w:r>
    </w:p>
    <w:p w:rsidR="00774315" w:rsidRDefault="00774315" w:rsidP="0077431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object</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"400"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"50"</w:t>
      </w:r>
      <w:r>
        <w:rPr>
          <w:rFonts w:ascii="Consolas" w:hAnsi="Consolas" w:cs="Consolas"/>
          <w:color w:val="000000"/>
          <w:sz w:val="21"/>
          <w:szCs w:val="21"/>
        </w:rPr>
        <w:t xml:space="preserve"> </w:t>
      </w:r>
      <w:r>
        <w:rPr>
          <w:rStyle w:val="highatt1"/>
          <w:rFonts w:ascii="Consolas" w:hAnsi="Consolas" w:cs="Consolas"/>
          <w:sz w:val="21"/>
          <w:szCs w:val="21"/>
        </w:rPr>
        <w:t>data=</w:t>
      </w:r>
      <w:r>
        <w:rPr>
          <w:rStyle w:val="highval1"/>
          <w:rFonts w:ascii="Consolas" w:hAnsi="Consolas" w:cs="Consolas"/>
          <w:sz w:val="21"/>
          <w:szCs w:val="21"/>
        </w:rPr>
        <w:t>"bookmark.swf"</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/object</w:t>
      </w:r>
      <w:r>
        <w:rPr>
          <w:rStyle w:val="highgt1"/>
          <w:rFonts w:ascii="Consolas" w:hAnsi="Consolas" w:cs="Consolas"/>
          <w:sz w:val="21"/>
          <w:szCs w:val="21"/>
        </w:rPr>
        <w:t>&gt;</w:t>
      </w:r>
      <w:r>
        <w:rPr>
          <w:rFonts w:ascii="Consolas" w:hAnsi="Consolas" w:cs="Consolas"/>
          <w:color w:val="000000"/>
          <w:sz w:val="21"/>
          <w:szCs w:val="21"/>
        </w:rPr>
        <w:t xml:space="preserve"> </w:t>
      </w:r>
    </w:p>
    <w:p w:rsidR="00774315" w:rsidRDefault="00774315" w:rsidP="0077431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8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t>The &lt;object&gt; element can also be used to include HTML in HTML:</w:t>
      </w:r>
    </w:p>
    <w:p w:rsidR="00774315" w:rsidRDefault="00774315" w:rsidP="00774315">
      <w:pPr>
        <w:pStyle w:val="Heading2"/>
        <w:shd w:val="clear" w:color="auto" w:fill="F1F1F1"/>
        <w:spacing w:before="15"/>
        <w:rPr>
          <w:rFonts w:cs="Helvetica"/>
          <w:color w:val="555555"/>
          <w:sz w:val="30"/>
          <w:szCs w:val="30"/>
        </w:rPr>
      </w:pPr>
      <w:r>
        <w:rPr>
          <w:rFonts w:cs="Helvetica"/>
          <w:color w:val="555555"/>
          <w:sz w:val="30"/>
          <w:szCs w:val="30"/>
        </w:rPr>
        <w:t>Example</w:t>
      </w:r>
    </w:p>
    <w:p w:rsidR="00774315" w:rsidRDefault="00774315" w:rsidP="0077431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object</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"100%"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"500px"</w:t>
      </w:r>
      <w:r>
        <w:rPr>
          <w:rFonts w:ascii="Consolas" w:hAnsi="Consolas" w:cs="Consolas"/>
          <w:color w:val="000000"/>
          <w:sz w:val="21"/>
          <w:szCs w:val="21"/>
        </w:rPr>
        <w:t xml:space="preserve"> </w:t>
      </w:r>
      <w:r>
        <w:rPr>
          <w:rStyle w:val="highatt1"/>
          <w:rFonts w:ascii="Consolas" w:hAnsi="Consolas" w:cs="Consolas"/>
          <w:sz w:val="21"/>
          <w:szCs w:val="21"/>
        </w:rPr>
        <w:t>data=</w:t>
      </w:r>
      <w:r>
        <w:rPr>
          <w:rStyle w:val="highval1"/>
          <w:rFonts w:ascii="Consolas" w:hAnsi="Consolas" w:cs="Consolas"/>
          <w:sz w:val="21"/>
          <w:szCs w:val="21"/>
        </w:rPr>
        <w:t>"snippet.html"</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/object</w:t>
      </w:r>
      <w:r>
        <w:rPr>
          <w:rStyle w:val="highgt1"/>
          <w:rFonts w:ascii="Consolas" w:hAnsi="Consolas" w:cs="Consolas"/>
          <w:sz w:val="21"/>
          <w:szCs w:val="21"/>
        </w:rPr>
        <w:t>&gt;</w:t>
      </w:r>
      <w:r>
        <w:rPr>
          <w:rFonts w:ascii="Consolas" w:hAnsi="Consolas" w:cs="Consolas"/>
          <w:color w:val="000000"/>
          <w:sz w:val="21"/>
          <w:szCs w:val="21"/>
        </w:rPr>
        <w:t xml:space="preserve"> </w:t>
      </w:r>
    </w:p>
    <w:p w:rsidR="00774315" w:rsidRDefault="00774315" w:rsidP="0077431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8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74315" w:rsidRDefault="00774315" w:rsidP="00774315">
      <w:pPr>
        <w:pStyle w:val="NormalWeb"/>
        <w:rPr>
          <w:rFonts w:ascii="Helvetica" w:hAnsi="Helvetica" w:cs="Helvetica"/>
          <w:color w:val="333333"/>
          <w:sz w:val="21"/>
          <w:szCs w:val="21"/>
        </w:rPr>
      </w:pPr>
      <w:proofErr w:type="gramStart"/>
      <w:r>
        <w:rPr>
          <w:rFonts w:ascii="Helvetica" w:hAnsi="Helvetica" w:cs="Helvetica"/>
          <w:color w:val="333333"/>
          <w:sz w:val="21"/>
          <w:szCs w:val="21"/>
        </w:rPr>
        <w:t>Or images if you like:</w:t>
      </w:r>
      <w:proofErr w:type="gramEnd"/>
    </w:p>
    <w:p w:rsidR="00774315" w:rsidRDefault="00774315" w:rsidP="00774315">
      <w:pPr>
        <w:pStyle w:val="Heading2"/>
        <w:shd w:val="clear" w:color="auto" w:fill="F1F1F1"/>
        <w:spacing w:before="15"/>
        <w:rPr>
          <w:rFonts w:cs="Helvetica"/>
          <w:color w:val="555555"/>
          <w:sz w:val="30"/>
          <w:szCs w:val="30"/>
        </w:rPr>
      </w:pPr>
      <w:r>
        <w:rPr>
          <w:rFonts w:cs="Helvetica"/>
          <w:color w:val="555555"/>
          <w:sz w:val="30"/>
          <w:szCs w:val="30"/>
        </w:rPr>
        <w:t>Example</w:t>
      </w:r>
    </w:p>
    <w:p w:rsidR="00774315" w:rsidRDefault="00774315" w:rsidP="0077431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object</w:t>
      </w:r>
      <w:r>
        <w:rPr>
          <w:rFonts w:ascii="Consolas" w:hAnsi="Consolas" w:cs="Consolas"/>
          <w:color w:val="000000"/>
          <w:sz w:val="21"/>
          <w:szCs w:val="21"/>
        </w:rPr>
        <w:t xml:space="preserve"> </w:t>
      </w:r>
      <w:r>
        <w:rPr>
          <w:rStyle w:val="highatt1"/>
          <w:rFonts w:ascii="Consolas" w:hAnsi="Consolas" w:cs="Consolas"/>
          <w:sz w:val="21"/>
          <w:szCs w:val="21"/>
        </w:rPr>
        <w:t>data=</w:t>
      </w:r>
      <w:r>
        <w:rPr>
          <w:rStyle w:val="highval1"/>
          <w:rFonts w:ascii="Consolas" w:hAnsi="Consolas" w:cs="Consolas"/>
          <w:sz w:val="21"/>
          <w:szCs w:val="21"/>
        </w:rPr>
        <w:t>"audi.jpeg"</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/object</w:t>
      </w:r>
      <w:r>
        <w:rPr>
          <w:rStyle w:val="highgt1"/>
          <w:rFonts w:ascii="Consolas" w:hAnsi="Consolas" w:cs="Consolas"/>
          <w:sz w:val="21"/>
          <w:szCs w:val="21"/>
        </w:rPr>
        <w:t>&gt;</w:t>
      </w:r>
      <w:r>
        <w:rPr>
          <w:rFonts w:ascii="Consolas" w:hAnsi="Consolas" w:cs="Consolas"/>
          <w:color w:val="000000"/>
          <w:sz w:val="21"/>
          <w:szCs w:val="21"/>
        </w:rPr>
        <w:t xml:space="preserve"> </w:t>
      </w:r>
    </w:p>
    <w:p w:rsidR="00774315" w:rsidRDefault="00774315" w:rsidP="0077431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8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74315" w:rsidRDefault="0016480F" w:rsidP="00774315">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73" style="width:0;height:0" o:hralign="center" o:hrstd="t" o:hr="t" fillcolor="#a0a0a0" stroked="f"/>
        </w:pict>
      </w:r>
    </w:p>
    <w:p w:rsidR="00774315" w:rsidRDefault="00774315" w:rsidP="00774315">
      <w:pPr>
        <w:pStyle w:val="Heading2"/>
        <w:rPr>
          <w:rFonts w:cs="Helvetica"/>
          <w:color w:val="333333"/>
        </w:rPr>
      </w:pPr>
      <w:r>
        <w:rPr>
          <w:rFonts w:cs="Helvetica"/>
          <w:color w:val="333333"/>
        </w:rPr>
        <w:t>The &lt;embed&gt; Element</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t>The &lt;embed&gt; element is supported in all major browsers.</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t>The &lt;embed&gt; element also defines an embedded object within an HTML document.</w:t>
      </w:r>
    </w:p>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lastRenderedPageBreak/>
        <w:t>Web browsers have supported the &lt;embed&gt; element for a long time. However, it has not been a part of the HTML specification before HTML5. The element will validate in an HTML5 page, but not in an HTML 4 page.</w:t>
      </w:r>
    </w:p>
    <w:p w:rsidR="00774315" w:rsidRDefault="00774315" w:rsidP="00774315">
      <w:pPr>
        <w:pStyle w:val="Heading2"/>
        <w:shd w:val="clear" w:color="auto" w:fill="F1F1F1"/>
        <w:spacing w:before="15"/>
        <w:rPr>
          <w:rFonts w:cs="Helvetica"/>
          <w:color w:val="555555"/>
          <w:sz w:val="30"/>
          <w:szCs w:val="30"/>
        </w:rPr>
      </w:pPr>
      <w:r>
        <w:rPr>
          <w:rFonts w:cs="Helvetica"/>
          <w:color w:val="555555"/>
          <w:sz w:val="30"/>
          <w:szCs w:val="30"/>
        </w:rPr>
        <w:t>Example</w:t>
      </w:r>
    </w:p>
    <w:p w:rsidR="00774315" w:rsidRDefault="00774315" w:rsidP="0077431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embed</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"400"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"50"</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"bookmark.swf"</w:t>
      </w:r>
      <w:r>
        <w:rPr>
          <w:rStyle w:val="highgt1"/>
          <w:rFonts w:ascii="Consolas" w:hAnsi="Consolas" w:cs="Consolas"/>
          <w:sz w:val="21"/>
          <w:szCs w:val="21"/>
        </w:rPr>
        <w:t>&gt;</w:t>
      </w:r>
      <w:r>
        <w:rPr>
          <w:rFonts w:ascii="Consolas" w:hAnsi="Consolas" w:cs="Consolas"/>
          <w:color w:val="000000"/>
          <w:sz w:val="21"/>
          <w:szCs w:val="21"/>
        </w:rPr>
        <w:t xml:space="preserve"> </w:t>
      </w:r>
    </w:p>
    <w:p w:rsidR="00774315" w:rsidRDefault="00774315" w:rsidP="0077431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8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74315" w:rsidRDefault="00774315" w:rsidP="00774315">
      <w:pPr>
        <w:spacing w:line="240" w:lineRule="auto"/>
        <w:rPr>
          <w:rFonts w:ascii="Helvetica" w:hAnsi="Helvetica" w:cs="Helvetica"/>
          <w:color w:val="333333"/>
          <w:sz w:val="21"/>
          <w:szCs w:val="21"/>
        </w:rPr>
      </w:pP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774315" w:rsidTr="00774315">
        <w:tc>
          <w:tcPr>
            <w:tcW w:w="510" w:type="dxa"/>
            <w:shd w:val="clear" w:color="auto" w:fill="FFFFFF"/>
            <w:tcMar>
              <w:top w:w="150" w:type="dxa"/>
              <w:left w:w="150" w:type="dxa"/>
              <w:bottom w:w="150" w:type="dxa"/>
              <w:right w:w="75" w:type="dxa"/>
            </w:tcMar>
            <w:vAlign w:val="center"/>
            <w:hideMark/>
          </w:tcPr>
          <w:p w:rsidR="00774315" w:rsidRDefault="00774315">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4620" name="Picture 46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0"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774315" w:rsidRDefault="00774315">
            <w:pPr>
              <w:spacing w:after="180"/>
              <w:rPr>
                <w:rFonts w:ascii="Helvetica" w:hAnsi="Helvetica" w:cs="Helvetica"/>
                <w:color w:val="333333"/>
                <w:sz w:val="21"/>
                <w:szCs w:val="21"/>
              </w:rPr>
            </w:pPr>
            <w:r>
              <w:rPr>
                <w:rFonts w:ascii="Helvetica" w:hAnsi="Helvetica" w:cs="Helvetica"/>
                <w:color w:val="333333"/>
                <w:sz w:val="21"/>
                <w:szCs w:val="21"/>
              </w:rPr>
              <w:t>Note that the &lt;embed&gt; element does not have a closing tag. It can not contain alternative text.</w:t>
            </w:r>
          </w:p>
        </w:tc>
      </w:tr>
    </w:tbl>
    <w:p w:rsidR="00774315" w:rsidRDefault="00774315" w:rsidP="00774315">
      <w:pPr>
        <w:pStyle w:val="NormalWeb"/>
        <w:rPr>
          <w:rFonts w:ascii="Helvetica" w:hAnsi="Helvetica" w:cs="Helvetica"/>
          <w:color w:val="333333"/>
          <w:sz w:val="21"/>
          <w:szCs w:val="21"/>
        </w:rPr>
      </w:pPr>
      <w:r>
        <w:rPr>
          <w:rFonts w:ascii="Helvetica" w:hAnsi="Helvetica" w:cs="Helvetica"/>
          <w:color w:val="333333"/>
          <w:sz w:val="21"/>
          <w:szCs w:val="21"/>
        </w:rPr>
        <w:t>The &lt;embed&gt; element can also be used to include HTML in HTML:</w:t>
      </w:r>
    </w:p>
    <w:p w:rsidR="00774315" w:rsidRDefault="00774315" w:rsidP="00774315">
      <w:pPr>
        <w:pStyle w:val="Heading2"/>
        <w:shd w:val="clear" w:color="auto" w:fill="F1F1F1"/>
        <w:spacing w:before="15"/>
        <w:rPr>
          <w:rFonts w:cs="Helvetica"/>
          <w:color w:val="555555"/>
          <w:sz w:val="30"/>
          <w:szCs w:val="30"/>
        </w:rPr>
      </w:pPr>
      <w:r>
        <w:rPr>
          <w:rFonts w:cs="Helvetica"/>
          <w:color w:val="555555"/>
          <w:sz w:val="30"/>
          <w:szCs w:val="30"/>
        </w:rPr>
        <w:t>Example</w:t>
      </w:r>
    </w:p>
    <w:p w:rsidR="00774315" w:rsidRDefault="00774315" w:rsidP="0077431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embed</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"100%"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"500px"</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"snippet.html"</w:t>
      </w:r>
      <w:r>
        <w:rPr>
          <w:rStyle w:val="highgt1"/>
          <w:rFonts w:ascii="Consolas" w:hAnsi="Consolas" w:cs="Consolas"/>
          <w:sz w:val="21"/>
          <w:szCs w:val="21"/>
        </w:rPr>
        <w:t>&gt;</w:t>
      </w:r>
      <w:r>
        <w:rPr>
          <w:rFonts w:ascii="Consolas" w:hAnsi="Consolas" w:cs="Consolas"/>
          <w:color w:val="000000"/>
          <w:sz w:val="21"/>
          <w:szCs w:val="21"/>
        </w:rPr>
        <w:t xml:space="preserve"> </w:t>
      </w:r>
    </w:p>
    <w:p w:rsidR="00774315" w:rsidRDefault="00774315" w:rsidP="0077431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8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74315" w:rsidRDefault="00774315" w:rsidP="00774315">
      <w:pPr>
        <w:pStyle w:val="NormalWeb"/>
        <w:rPr>
          <w:rFonts w:ascii="Helvetica" w:hAnsi="Helvetica" w:cs="Helvetica"/>
          <w:color w:val="333333"/>
          <w:sz w:val="21"/>
          <w:szCs w:val="21"/>
        </w:rPr>
      </w:pPr>
      <w:proofErr w:type="gramStart"/>
      <w:r>
        <w:rPr>
          <w:rFonts w:ascii="Helvetica" w:hAnsi="Helvetica" w:cs="Helvetica"/>
          <w:color w:val="333333"/>
          <w:sz w:val="21"/>
          <w:szCs w:val="21"/>
        </w:rPr>
        <w:t>Or images if you like:</w:t>
      </w:r>
      <w:proofErr w:type="gramEnd"/>
    </w:p>
    <w:p w:rsidR="00774315" w:rsidRDefault="00774315" w:rsidP="00774315">
      <w:pPr>
        <w:pStyle w:val="Heading2"/>
        <w:shd w:val="clear" w:color="auto" w:fill="F1F1F1"/>
        <w:spacing w:before="15"/>
        <w:rPr>
          <w:rFonts w:cs="Helvetica"/>
          <w:color w:val="555555"/>
          <w:sz w:val="30"/>
          <w:szCs w:val="30"/>
        </w:rPr>
      </w:pPr>
      <w:r>
        <w:rPr>
          <w:rFonts w:cs="Helvetica"/>
          <w:color w:val="555555"/>
          <w:sz w:val="30"/>
          <w:szCs w:val="30"/>
        </w:rPr>
        <w:t>Example</w:t>
      </w:r>
    </w:p>
    <w:p w:rsidR="00774315" w:rsidRDefault="00774315" w:rsidP="00774315">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embed</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"audi.jpeg"</w:t>
      </w:r>
      <w:r>
        <w:rPr>
          <w:rStyle w:val="highgt1"/>
          <w:rFonts w:ascii="Consolas" w:hAnsi="Consolas" w:cs="Consolas"/>
          <w:sz w:val="21"/>
          <w:szCs w:val="21"/>
        </w:rPr>
        <w:t>&gt;</w:t>
      </w:r>
      <w:r>
        <w:rPr>
          <w:rFonts w:ascii="Consolas" w:hAnsi="Consolas" w:cs="Consolas"/>
          <w:color w:val="000000"/>
          <w:sz w:val="21"/>
          <w:szCs w:val="21"/>
        </w:rPr>
        <w:t xml:space="preserve"> </w:t>
      </w:r>
    </w:p>
    <w:p w:rsidR="00774315" w:rsidRDefault="00774315" w:rsidP="00774315">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8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774315" w:rsidRDefault="00774315" w:rsidP="00774315">
      <w:pPr>
        <w:spacing w:line="240" w:lineRule="auto"/>
        <w:rPr>
          <w:rFonts w:ascii="Helvetica" w:hAnsi="Helvetica" w:cs="Helvetica"/>
          <w:color w:val="333333"/>
          <w:sz w:val="21"/>
          <w:szCs w:val="21"/>
        </w:rPr>
      </w:pPr>
    </w:p>
    <w:p w:rsidR="00774315" w:rsidRDefault="0016480F" w:rsidP="00774315">
      <w:pPr>
        <w:rPr>
          <w:rFonts w:ascii="Helvetica" w:hAnsi="Helvetica" w:cs="Helvetica"/>
          <w:color w:val="333333"/>
          <w:sz w:val="30"/>
          <w:szCs w:val="30"/>
        </w:rPr>
      </w:pPr>
      <w:hyperlink r:id="rId1988" w:history="1">
        <w:r w:rsidR="00774315">
          <w:rPr>
            <w:rStyle w:val="Hyperlink"/>
            <w:rFonts w:ascii="Helvetica" w:hAnsi="Helvetica" w:cs="Helvetica"/>
            <w:color w:val="8AC007"/>
            <w:sz w:val="30"/>
            <w:szCs w:val="30"/>
          </w:rPr>
          <w:t>« Previous</w:t>
        </w:r>
      </w:hyperlink>
    </w:p>
    <w:p w:rsidR="00774315" w:rsidRDefault="0016480F" w:rsidP="00774315">
      <w:pPr>
        <w:jc w:val="right"/>
        <w:rPr>
          <w:rFonts w:ascii="Helvetica" w:hAnsi="Helvetica" w:cs="Helvetica"/>
          <w:color w:val="333333"/>
          <w:sz w:val="30"/>
          <w:szCs w:val="30"/>
        </w:rPr>
      </w:pPr>
      <w:hyperlink r:id="rId1989" w:history="1">
        <w:r w:rsidR="00774315">
          <w:rPr>
            <w:rStyle w:val="Hyperlink"/>
            <w:rFonts w:ascii="Helvetica" w:hAnsi="Helvetica" w:cs="Helvetica"/>
            <w:color w:val="8AC007"/>
            <w:sz w:val="30"/>
            <w:szCs w:val="30"/>
          </w:rPr>
          <w:t>Next Chapter »</w:t>
        </w:r>
      </w:hyperlink>
    </w:p>
    <w:p w:rsidR="00F020E3" w:rsidRDefault="00F020E3" w:rsidP="00F020E3">
      <w:pPr>
        <w:pStyle w:val="Heading1"/>
        <w:rPr>
          <w:rFonts w:cs="Helvetica"/>
          <w:color w:val="333333"/>
        </w:rPr>
      </w:pPr>
      <w:r>
        <w:rPr>
          <w:rFonts w:cs="Helvetica"/>
          <w:color w:val="333333"/>
        </w:rPr>
        <w:t xml:space="preserve">HTML </w:t>
      </w:r>
      <w:r>
        <w:rPr>
          <w:rStyle w:val="colorh1"/>
          <w:rFonts w:cs="Helvetica"/>
          <w:color w:val="333333"/>
        </w:rPr>
        <w:t>YouTube Videos</w:t>
      </w:r>
    </w:p>
    <w:p w:rsidR="00F020E3" w:rsidRDefault="0016480F" w:rsidP="00F020E3">
      <w:pPr>
        <w:rPr>
          <w:rFonts w:ascii="Helvetica" w:hAnsi="Helvetica" w:cs="Helvetica"/>
          <w:color w:val="333333"/>
          <w:sz w:val="30"/>
          <w:szCs w:val="30"/>
        </w:rPr>
      </w:pPr>
      <w:hyperlink r:id="rId1990" w:history="1">
        <w:r w:rsidR="00F020E3">
          <w:rPr>
            <w:rStyle w:val="Hyperlink"/>
            <w:rFonts w:ascii="Helvetica" w:hAnsi="Helvetica" w:cs="Helvetica"/>
            <w:color w:val="8AC007"/>
            <w:sz w:val="30"/>
            <w:szCs w:val="30"/>
          </w:rPr>
          <w:t>« Previous</w:t>
        </w:r>
      </w:hyperlink>
    </w:p>
    <w:p w:rsidR="00F020E3" w:rsidRDefault="0016480F" w:rsidP="00F020E3">
      <w:pPr>
        <w:jc w:val="right"/>
        <w:rPr>
          <w:rFonts w:ascii="Helvetica" w:hAnsi="Helvetica" w:cs="Helvetica"/>
          <w:color w:val="333333"/>
          <w:sz w:val="30"/>
          <w:szCs w:val="30"/>
        </w:rPr>
      </w:pPr>
      <w:hyperlink r:id="rId1991" w:history="1">
        <w:r w:rsidR="00F020E3">
          <w:rPr>
            <w:rStyle w:val="Hyperlink"/>
            <w:rFonts w:ascii="Helvetica" w:hAnsi="Helvetica" w:cs="Helvetica"/>
            <w:color w:val="8AC007"/>
            <w:sz w:val="30"/>
            <w:szCs w:val="30"/>
          </w:rPr>
          <w:t>Next Chapter »</w:t>
        </w:r>
      </w:hyperlink>
    </w:p>
    <w:p w:rsidR="00F020E3" w:rsidRDefault="0016480F" w:rsidP="00F020E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74" style="width:0;height:0" o:hralign="center" o:hrstd="t" o:hr="t" fillcolor="#a0a0a0" stroked="f"/>
        </w:pict>
      </w:r>
    </w:p>
    <w:p w:rsidR="00F020E3" w:rsidRDefault="00F020E3" w:rsidP="00F020E3">
      <w:pPr>
        <w:pStyle w:val="intro"/>
        <w:rPr>
          <w:rFonts w:ascii="Helvetica" w:hAnsi="Helvetica" w:cs="Helvetica"/>
        </w:rPr>
      </w:pPr>
      <w:r>
        <w:rPr>
          <w:rFonts w:ascii="Helvetica" w:hAnsi="Helvetica" w:cs="Helvetica"/>
        </w:rPr>
        <w:lastRenderedPageBreak/>
        <w:t xml:space="preserve">The easiest way to play videos in </w:t>
      </w:r>
      <w:proofErr w:type="gramStart"/>
      <w:r>
        <w:rPr>
          <w:rFonts w:ascii="Helvetica" w:hAnsi="Helvetica" w:cs="Helvetica"/>
        </w:rPr>
        <w:t>HTML,</w:t>
      </w:r>
      <w:proofErr w:type="gramEnd"/>
      <w:r>
        <w:rPr>
          <w:rFonts w:ascii="Helvetica" w:hAnsi="Helvetica" w:cs="Helvetica"/>
        </w:rPr>
        <w:t xml:space="preserve"> is to use YouTube.</w:t>
      </w:r>
    </w:p>
    <w:p w:rsidR="00F020E3" w:rsidRDefault="0016480F" w:rsidP="00F020E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75" style="width:0;height:0" o:hralign="center" o:hrstd="t" o:hr="t" fillcolor="#a0a0a0" stroked="f"/>
        </w:pict>
      </w:r>
    </w:p>
    <w:p w:rsidR="00F020E3" w:rsidRDefault="00F020E3" w:rsidP="00F020E3">
      <w:pPr>
        <w:pStyle w:val="Heading2"/>
        <w:rPr>
          <w:rFonts w:cs="Helvetica"/>
          <w:color w:val="333333"/>
        </w:rPr>
      </w:pPr>
      <w:r>
        <w:rPr>
          <w:rFonts w:cs="Helvetica"/>
          <w:color w:val="333333"/>
        </w:rPr>
        <w:t>Struggling with Video Formats?</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Different versions of different browsers support different video formats.</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Earlier in this tutorial, you have seen that you might have to convert your videos to different video formats to make them play in all browsers.</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Converting videos to different format can be difficult and time consuming.</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An easier solution might be to let YouTube play the videos in your web page.</w:t>
      </w:r>
    </w:p>
    <w:p w:rsidR="00F020E3" w:rsidRDefault="0016480F" w:rsidP="00F020E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76" style="width:0;height:0" o:hralign="center" o:hrstd="t" o:hr="t" fillcolor="#a0a0a0" stroked="f"/>
        </w:pict>
      </w:r>
    </w:p>
    <w:p w:rsidR="00F020E3" w:rsidRDefault="00F020E3" w:rsidP="00F020E3">
      <w:pPr>
        <w:pStyle w:val="Heading2"/>
        <w:rPr>
          <w:rFonts w:cs="Helvetica"/>
          <w:color w:val="333333"/>
        </w:rPr>
      </w:pPr>
      <w:r>
        <w:rPr>
          <w:rFonts w:cs="Helvetica"/>
          <w:color w:val="333333"/>
        </w:rPr>
        <w:t>YouTube Video Id</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YouTube will display an id (like XGSy3_Czz8k), when you save (or play) a video.</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You can use this id, and refer to your video in HTML.</w:t>
      </w:r>
    </w:p>
    <w:p w:rsidR="00F020E3" w:rsidRDefault="0016480F" w:rsidP="00F020E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77" style="width:0;height:0" o:hralign="center" o:hrstd="t" o:hr="t" fillcolor="#a0a0a0" stroked="f"/>
        </w:pict>
      </w:r>
    </w:p>
    <w:p w:rsidR="00F020E3" w:rsidRDefault="00F020E3" w:rsidP="00F020E3">
      <w:pPr>
        <w:pStyle w:val="Heading2"/>
        <w:rPr>
          <w:rFonts w:cs="Helvetica"/>
          <w:color w:val="333333"/>
        </w:rPr>
      </w:pPr>
      <w:r>
        <w:rPr>
          <w:rFonts w:cs="Helvetica"/>
          <w:color w:val="333333"/>
        </w:rPr>
        <w:t>Playing a YouTube Video in HTML</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To play your video on a web page, do the following:</w:t>
      </w:r>
    </w:p>
    <w:p w:rsidR="00F020E3" w:rsidRDefault="00F020E3" w:rsidP="009429CC">
      <w:pPr>
        <w:numPr>
          <w:ilvl w:val="0"/>
          <w:numId w:val="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Upload the video to YouTube</w:t>
      </w:r>
    </w:p>
    <w:p w:rsidR="00F020E3" w:rsidRDefault="00F020E3" w:rsidP="009429CC">
      <w:pPr>
        <w:numPr>
          <w:ilvl w:val="0"/>
          <w:numId w:val="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Take a note of the video id</w:t>
      </w:r>
    </w:p>
    <w:p w:rsidR="00F020E3" w:rsidRDefault="00F020E3" w:rsidP="009429CC">
      <w:pPr>
        <w:numPr>
          <w:ilvl w:val="0"/>
          <w:numId w:val="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Define an &lt;iframe&gt; element in your web page</w:t>
      </w:r>
    </w:p>
    <w:p w:rsidR="00F020E3" w:rsidRDefault="00F020E3" w:rsidP="009429CC">
      <w:pPr>
        <w:numPr>
          <w:ilvl w:val="0"/>
          <w:numId w:val="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Let the src attribute point to the video URL</w:t>
      </w:r>
    </w:p>
    <w:p w:rsidR="00F020E3" w:rsidRDefault="00F020E3" w:rsidP="009429CC">
      <w:pPr>
        <w:numPr>
          <w:ilvl w:val="0"/>
          <w:numId w:val="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Use the width and hight attributes to specify the dimension of the player</w:t>
      </w:r>
    </w:p>
    <w:p w:rsidR="00F020E3" w:rsidRDefault="00F020E3" w:rsidP="009429CC">
      <w:pPr>
        <w:numPr>
          <w:ilvl w:val="0"/>
          <w:numId w:val="3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Add any other parameters to the URL</w:t>
      </w:r>
    </w:p>
    <w:p w:rsidR="00F020E3" w:rsidRDefault="00F020E3" w:rsidP="00F020E3">
      <w:pPr>
        <w:pStyle w:val="Heading2"/>
        <w:shd w:val="clear" w:color="auto" w:fill="F1F1F1"/>
        <w:spacing w:before="15"/>
        <w:rPr>
          <w:rFonts w:cs="Helvetica"/>
          <w:color w:val="555555"/>
          <w:sz w:val="30"/>
          <w:szCs w:val="30"/>
        </w:rPr>
      </w:pPr>
      <w:r>
        <w:rPr>
          <w:rFonts w:cs="Helvetica"/>
          <w:color w:val="555555"/>
          <w:sz w:val="30"/>
          <w:szCs w:val="30"/>
        </w:rPr>
        <w:t>Example - Using iFrame (the recommended method)</w:t>
      </w:r>
    </w:p>
    <w:p w:rsidR="00F020E3" w:rsidRDefault="00F020E3" w:rsidP="00F020E3">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iframe</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"420"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"315"</w:t>
      </w:r>
      <w:r>
        <w:rPr>
          <w:rFonts w:ascii="Consolas" w:hAnsi="Consolas" w:cs="Consolas"/>
          <w:color w:val="DC143C"/>
          <w:sz w:val="21"/>
          <w:szCs w:val="21"/>
        </w:rPr>
        <w:br/>
      </w:r>
      <w:r>
        <w:rPr>
          <w:rStyle w:val="highatt1"/>
          <w:rFonts w:ascii="Consolas" w:hAnsi="Consolas" w:cs="Consolas"/>
          <w:sz w:val="21"/>
          <w:szCs w:val="21"/>
        </w:rPr>
        <w:t>src=</w:t>
      </w:r>
      <w:r>
        <w:rPr>
          <w:rStyle w:val="highval1"/>
          <w:rFonts w:ascii="Consolas" w:hAnsi="Consolas" w:cs="Consolas"/>
          <w:sz w:val="21"/>
          <w:szCs w:val="21"/>
        </w:rPr>
        <w:t>"http://www.youtube.com/embed/XGSy3_Czz8k?autoplay=1"</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/iframe</w:t>
      </w:r>
      <w:r>
        <w:rPr>
          <w:rStyle w:val="highgt1"/>
          <w:rFonts w:ascii="Consolas" w:hAnsi="Consolas" w:cs="Consolas"/>
          <w:sz w:val="21"/>
          <w:szCs w:val="21"/>
        </w:rPr>
        <w:t>&gt;</w:t>
      </w:r>
      <w:r>
        <w:rPr>
          <w:rFonts w:ascii="Consolas" w:hAnsi="Consolas" w:cs="Consolas"/>
          <w:color w:val="000000"/>
          <w:sz w:val="21"/>
          <w:szCs w:val="21"/>
        </w:rPr>
        <w:t xml:space="preserve"> </w:t>
      </w:r>
    </w:p>
    <w:p w:rsidR="00F020E3" w:rsidRDefault="00F020E3" w:rsidP="00F020E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9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020E3" w:rsidRDefault="0016480F" w:rsidP="00F020E3">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478" style="width:0;height:0" o:hralign="center" o:hrstd="t" o:hr="t" fillcolor="#a0a0a0" stroked="f"/>
        </w:pict>
      </w:r>
    </w:p>
    <w:p w:rsidR="00F020E3" w:rsidRDefault="00F020E3" w:rsidP="00F020E3">
      <w:pPr>
        <w:pStyle w:val="Heading2"/>
        <w:rPr>
          <w:rFonts w:cs="Helvetica"/>
          <w:color w:val="333333"/>
        </w:rPr>
      </w:pPr>
      <w:r>
        <w:rPr>
          <w:rFonts w:cs="Helvetica"/>
          <w:color w:val="333333"/>
        </w:rPr>
        <w:lastRenderedPageBreak/>
        <w:t>YouTube Parameters</w:t>
      </w:r>
    </w:p>
    <w:p w:rsidR="00F020E3" w:rsidRDefault="00F020E3" w:rsidP="00F020E3">
      <w:pPr>
        <w:pStyle w:val="Heading3"/>
        <w:rPr>
          <w:rFonts w:cs="Helvetica"/>
          <w:color w:val="333333"/>
        </w:rPr>
      </w:pPr>
      <w:proofErr w:type="gramStart"/>
      <w:r>
        <w:rPr>
          <w:rFonts w:cs="Helvetica"/>
          <w:color w:val="333333"/>
        </w:rPr>
        <w:t>autohide</w:t>
      </w:r>
      <w:proofErr w:type="gramEnd"/>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Value 0: The player controls are always visible.</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Value 1: The player controls hides automatically when the video plays.</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 xml:space="preserve">Value 2 (default): If the player has 16:9 or 4:3 ratio, same as 1, otherwise same as 0.  </w:t>
      </w:r>
    </w:p>
    <w:p w:rsidR="00F020E3" w:rsidRDefault="00F020E3" w:rsidP="00F020E3">
      <w:pPr>
        <w:pStyle w:val="Heading3"/>
        <w:rPr>
          <w:rFonts w:cs="Helvetica"/>
          <w:color w:val="333333"/>
        </w:rPr>
      </w:pPr>
      <w:proofErr w:type="gramStart"/>
      <w:r>
        <w:rPr>
          <w:rFonts w:cs="Helvetica"/>
          <w:color w:val="333333"/>
        </w:rPr>
        <w:t>autoplay</w:t>
      </w:r>
      <w:proofErr w:type="gramEnd"/>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Value 0 (default): The video will not play automatically when the player loads.</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 xml:space="preserve">Value 1: The video will play automatically when the player loads.  </w:t>
      </w:r>
    </w:p>
    <w:p w:rsidR="00F020E3" w:rsidRDefault="00F020E3" w:rsidP="00F020E3">
      <w:pPr>
        <w:pStyle w:val="Heading3"/>
        <w:rPr>
          <w:rFonts w:cs="Helvetica"/>
          <w:color w:val="333333"/>
        </w:rPr>
      </w:pPr>
      <w:proofErr w:type="gramStart"/>
      <w:r>
        <w:rPr>
          <w:rFonts w:cs="Helvetica"/>
          <w:color w:val="333333"/>
        </w:rPr>
        <w:t>controls</w:t>
      </w:r>
      <w:proofErr w:type="gramEnd"/>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 xml:space="preserve">Value 0: </w:t>
      </w:r>
      <w:proofErr w:type="gramStart"/>
      <w:r>
        <w:rPr>
          <w:rFonts w:ascii="Helvetica" w:hAnsi="Helvetica" w:cs="Helvetica"/>
          <w:color w:val="333333"/>
          <w:sz w:val="21"/>
          <w:szCs w:val="21"/>
        </w:rPr>
        <w:t>Player controls does</w:t>
      </w:r>
      <w:proofErr w:type="gramEnd"/>
      <w:r>
        <w:rPr>
          <w:rFonts w:ascii="Helvetica" w:hAnsi="Helvetica" w:cs="Helvetica"/>
          <w:color w:val="333333"/>
          <w:sz w:val="21"/>
          <w:szCs w:val="21"/>
        </w:rPr>
        <w:t xml:space="preserve"> not display. The video loads immediately.</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Value 1 (default): Player controls display. The video loads immediately.</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 xml:space="preserve">Value 2: Player controls display, but the video does not load before the user initiates playback.  </w:t>
      </w:r>
    </w:p>
    <w:p w:rsidR="00F020E3" w:rsidRDefault="00F020E3" w:rsidP="00F020E3">
      <w:pPr>
        <w:pStyle w:val="Heading3"/>
        <w:rPr>
          <w:rFonts w:cs="Helvetica"/>
          <w:color w:val="333333"/>
        </w:rPr>
      </w:pPr>
      <w:proofErr w:type="gramStart"/>
      <w:r>
        <w:rPr>
          <w:rFonts w:cs="Helvetica"/>
          <w:color w:val="333333"/>
        </w:rPr>
        <w:t>loop</w:t>
      </w:r>
      <w:proofErr w:type="gramEnd"/>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Value 0 (default): The video will play only once.</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Value 1: The video will loop (forever).</w:t>
      </w:r>
    </w:p>
    <w:p w:rsidR="00F020E3" w:rsidRDefault="00F020E3" w:rsidP="00F020E3">
      <w:pPr>
        <w:pStyle w:val="Heading3"/>
        <w:rPr>
          <w:rFonts w:cs="Helvetica"/>
          <w:color w:val="333333"/>
        </w:rPr>
      </w:pPr>
      <w:proofErr w:type="gramStart"/>
      <w:r>
        <w:rPr>
          <w:rFonts w:cs="Helvetica"/>
          <w:color w:val="333333"/>
        </w:rPr>
        <w:t>playlist</w:t>
      </w:r>
      <w:proofErr w:type="gramEnd"/>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A comma separated list of videos to play (in addition to the original URL).</w:t>
      </w:r>
    </w:p>
    <w:p w:rsidR="00F020E3" w:rsidRDefault="0016480F" w:rsidP="00F020E3">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79" style="width:0;height:0" o:hralign="center" o:hrstd="t" o:hr="t" fillcolor="#a0a0a0" stroked="f"/>
        </w:pict>
      </w:r>
    </w:p>
    <w:p w:rsidR="00F020E3" w:rsidRDefault="00F020E3" w:rsidP="00F020E3">
      <w:pPr>
        <w:pStyle w:val="Heading2"/>
        <w:rPr>
          <w:rFonts w:cs="Helvetica"/>
          <w:color w:val="333333"/>
        </w:rPr>
      </w:pPr>
      <w:r>
        <w:rPr>
          <w:rFonts w:cs="Helvetica"/>
          <w:color w:val="333333"/>
        </w:rPr>
        <w:t>YouTube &lt;object&gt; Embeds</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YouTube &lt;object&gt; embeds were deprecated from January 2015.</w:t>
      </w:r>
    </w:p>
    <w:p w:rsidR="00F020E3" w:rsidRDefault="00F020E3" w:rsidP="00F020E3">
      <w:pPr>
        <w:pStyle w:val="NormalWeb"/>
        <w:rPr>
          <w:rFonts w:ascii="Helvetica" w:hAnsi="Helvetica" w:cs="Helvetica"/>
          <w:color w:val="333333"/>
          <w:sz w:val="21"/>
          <w:szCs w:val="21"/>
        </w:rPr>
      </w:pPr>
      <w:r>
        <w:rPr>
          <w:rFonts w:ascii="Helvetica" w:hAnsi="Helvetica" w:cs="Helvetica"/>
          <w:color w:val="333333"/>
          <w:sz w:val="21"/>
          <w:szCs w:val="21"/>
        </w:rPr>
        <w:t>You should migrate your applications to use &lt;iframe&gt; embeds.</w:t>
      </w:r>
    </w:p>
    <w:p w:rsidR="00F020E3" w:rsidRDefault="00F020E3" w:rsidP="00F020E3">
      <w:pPr>
        <w:pStyle w:val="Heading2"/>
        <w:shd w:val="clear" w:color="auto" w:fill="F1F1F1"/>
        <w:spacing w:before="15"/>
        <w:rPr>
          <w:rFonts w:cs="Helvetica"/>
          <w:color w:val="555555"/>
          <w:sz w:val="30"/>
          <w:szCs w:val="30"/>
        </w:rPr>
      </w:pPr>
      <w:r>
        <w:rPr>
          <w:rFonts w:cs="Helvetica"/>
          <w:color w:val="555555"/>
          <w:sz w:val="30"/>
          <w:szCs w:val="30"/>
        </w:rPr>
        <w:t> Using &lt;object&gt; (deprecated)</w:t>
      </w:r>
    </w:p>
    <w:p w:rsidR="00F020E3" w:rsidRDefault="00F020E3" w:rsidP="00F020E3">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object</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"420"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"315"</w:t>
      </w:r>
      <w:r>
        <w:rPr>
          <w:rFonts w:ascii="Consolas" w:hAnsi="Consolas" w:cs="Consolas"/>
          <w:color w:val="DC143C"/>
          <w:sz w:val="21"/>
          <w:szCs w:val="21"/>
        </w:rPr>
        <w:br/>
      </w:r>
      <w:r>
        <w:rPr>
          <w:rStyle w:val="highatt1"/>
          <w:rFonts w:ascii="Consolas" w:hAnsi="Consolas" w:cs="Consolas"/>
          <w:sz w:val="21"/>
          <w:szCs w:val="21"/>
        </w:rPr>
        <w:t>data=</w:t>
      </w:r>
      <w:r>
        <w:rPr>
          <w:rStyle w:val="highval1"/>
          <w:rFonts w:ascii="Consolas" w:hAnsi="Consolas" w:cs="Consolas"/>
          <w:sz w:val="21"/>
          <w:szCs w:val="21"/>
        </w:rPr>
        <w:t>"http://www.youtube.com/embed/XGSy3_Czz8k"</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/object</w:t>
      </w:r>
      <w:r>
        <w:rPr>
          <w:rStyle w:val="highgt1"/>
          <w:rFonts w:ascii="Consolas" w:hAnsi="Consolas" w:cs="Consolas"/>
          <w:sz w:val="21"/>
          <w:szCs w:val="21"/>
        </w:rPr>
        <w:t>&gt;</w:t>
      </w:r>
    </w:p>
    <w:p w:rsidR="00F020E3" w:rsidRDefault="00F020E3" w:rsidP="00F020E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93"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020E3" w:rsidRDefault="00F020E3" w:rsidP="00F020E3">
      <w:pPr>
        <w:pStyle w:val="Heading2"/>
        <w:shd w:val="clear" w:color="auto" w:fill="F1F1F1"/>
        <w:spacing w:before="15"/>
        <w:rPr>
          <w:rFonts w:cs="Helvetica"/>
          <w:color w:val="555555"/>
          <w:sz w:val="30"/>
          <w:szCs w:val="30"/>
        </w:rPr>
      </w:pPr>
      <w:r>
        <w:rPr>
          <w:rFonts w:cs="Helvetica"/>
          <w:color w:val="555555"/>
          <w:sz w:val="30"/>
          <w:szCs w:val="30"/>
        </w:rPr>
        <w:lastRenderedPageBreak/>
        <w:t> Using &lt;embed&gt; (deprecated)</w:t>
      </w:r>
    </w:p>
    <w:p w:rsidR="00F020E3" w:rsidRDefault="00F020E3" w:rsidP="00F020E3">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embed</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"420"</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"315"</w:t>
      </w:r>
      <w:r>
        <w:rPr>
          <w:rFonts w:ascii="Consolas" w:hAnsi="Consolas" w:cs="Consolas"/>
          <w:color w:val="DC143C"/>
          <w:sz w:val="21"/>
          <w:szCs w:val="21"/>
        </w:rPr>
        <w:br/>
      </w:r>
      <w:r>
        <w:rPr>
          <w:rStyle w:val="highatt1"/>
          <w:rFonts w:ascii="Consolas" w:hAnsi="Consolas" w:cs="Consolas"/>
          <w:sz w:val="21"/>
          <w:szCs w:val="21"/>
        </w:rPr>
        <w:t>src=</w:t>
      </w:r>
      <w:r>
        <w:rPr>
          <w:rStyle w:val="highval1"/>
          <w:rFonts w:ascii="Consolas" w:hAnsi="Consolas" w:cs="Consolas"/>
          <w:sz w:val="21"/>
          <w:szCs w:val="21"/>
        </w:rPr>
        <w:t>"http://www.youtube.com/embed/XGSy3_Czz8k"</w:t>
      </w:r>
      <w:r>
        <w:rPr>
          <w:rStyle w:val="highgt1"/>
          <w:rFonts w:ascii="Consolas" w:hAnsi="Consolas" w:cs="Consolas"/>
          <w:sz w:val="21"/>
          <w:szCs w:val="21"/>
        </w:rPr>
        <w:t>&gt;</w:t>
      </w:r>
    </w:p>
    <w:p w:rsidR="00F020E3" w:rsidRDefault="00F020E3" w:rsidP="00F020E3">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94"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F020E3" w:rsidRDefault="00F020E3" w:rsidP="00F020E3">
      <w:pPr>
        <w:spacing w:after="240" w:line="240" w:lineRule="auto"/>
        <w:rPr>
          <w:rFonts w:ascii="Helvetica" w:hAnsi="Helvetica" w:cs="Helvetica"/>
          <w:color w:val="333333"/>
          <w:sz w:val="21"/>
          <w:szCs w:val="21"/>
        </w:rPr>
      </w:pPr>
    </w:p>
    <w:p w:rsidR="00F020E3" w:rsidRDefault="0016480F" w:rsidP="00F020E3">
      <w:pPr>
        <w:spacing w:after="0"/>
        <w:rPr>
          <w:rFonts w:ascii="Helvetica" w:hAnsi="Helvetica" w:cs="Helvetica"/>
          <w:color w:val="333333"/>
          <w:sz w:val="30"/>
          <w:szCs w:val="30"/>
        </w:rPr>
      </w:pPr>
      <w:hyperlink r:id="rId1995" w:history="1">
        <w:r w:rsidR="00F020E3">
          <w:rPr>
            <w:rStyle w:val="Hyperlink"/>
            <w:rFonts w:ascii="Helvetica" w:hAnsi="Helvetica" w:cs="Helvetica"/>
            <w:color w:val="8AC007"/>
            <w:sz w:val="30"/>
            <w:szCs w:val="30"/>
          </w:rPr>
          <w:t>« Previous</w:t>
        </w:r>
      </w:hyperlink>
    </w:p>
    <w:p w:rsidR="00F020E3" w:rsidRDefault="0016480F" w:rsidP="00F020E3">
      <w:pPr>
        <w:jc w:val="right"/>
        <w:rPr>
          <w:rFonts w:ascii="Helvetica" w:hAnsi="Helvetica" w:cs="Helvetica"/>
          <w:color w:val="333333"/>
          <w:sz w:val="30"/>
          <w:szCs w:val="30"/>
        </w:rPr>
      </w:pPr>
      <w:hyperlink r:id="rId1996" w:history="1">
        <w:r w:rsidR="00F020E3">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F020E3" w:rsidTr="00F020E3">
        <w:trPr>
          <w:hidden/>
        </w:trPr>
        <w:tc>
          <w:tcPr>
            <w:tcW w:w="0" w:type="auto"/>
            <w:shd w:val="clear" w:color="auto" w:fill="auto"/>
            <w:noWrap/>
            <w:vAlign w:val="center"/>
            <w:hideMark/>
          </w:tcPr>
          <w:p w:rsidR="00F020E3" w:rsidRDefault="00F020E3">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F020E3" w:rsidRDefault="00F020E3">
            <w:pPr>
              <w:spacing w:after="180"/>
              <w:rPr>
                <w:rFonts w:ascii="Helvetica" w:hAnsi="Helvetica" w:cs="Helvetica"/>
                <w:vanish/>
                <w:color w:val="333333"/>
                <w:sz w:val="21"/>
                <w:szCs w:val="21"/>
              </w:rPr>
            </w:pPr>
          </w:p>
        </w:tc>
      </w:tr>
    </w:tbl>
    <w:p w:rsidR="00BF0E4D" w:rsidRDefault="00BF0E4D" w:rsidP="00BF0E4D">
      <w:pPr>
        <w:pStyle w:val="Heading1"/>
        <w:rPr>
          <w:rFonts w:cs="Helvetica"/>
          <w:color w:val="333333"/>
        </w:rPr>
      </w:pPr>
      <w:r>
        <w:rPr>
          <w:rFonts w:cs="Helvetica"/>
          <w:color w:val="333333"/>
        </w:rPr>
        <w:t xml:space="preserve">HTML5 </w:t>
      </w:r>
      <w:r>
        <w:rPr>
          <w:rStyle w:val="colorh1"/>
          <w:rFonts w:cs="Helvetica"/>
          <w:color w:val="333333"/>
        </w:rPr>
        <w:t>Geolocation</w:t>
      </w:r>
    </w:p>
    <w:p w:rsidR="00BF0E4D" w:rsidRDefault="0016480F" w:rsidP="00BF0E4D">
      <w:pPr>
        <w:rPr>
          <w:rFonts w:ascii="Helvetica" w:hAnsi="Helvetica" w:cs="Helvetica"/>
          <w:color w:val="333333"/>
          <w:sz w:val="30"/>
          <w:szCs w:val="30"/>
        </w:rPr>
      </w:pPr>
      <w:hyperlink r:id="rId1997" w:history="1">
        <w:r w:rsidR="00BF0E4D">
          <w:rPr>
            <w:rStyle w:val="Hyperlink"/>
            <w:rFonts w:ascii="Helvetica" w:hAnsi="Helvetica" w:cs="Helvetica"/>
            <w:color w:val="8AC007"/>
            <w:sz w:val="30"/>
            <w:szCs w:val="30"/>
          </w:rPr>
          <w:t>« Previous</w:t>
        </w:r>
      </w:hyperlink>
    </w:p>
    <w:p w:rsidR="00BF0E4D" w:rsidRDefault="0016480F" w:rsidP="00BF0E4D">
      <w:pPr>
        <w:jc w:val="right"/>
        <w:rPr>
          <w:rFonts w:ascii="Helvetica" w:hAnsi="Helvetica" w:cs="Helvetica"/>
          <w:color w:val="333333"/>
          <w:sz w:val="30"/>
          <w:szCs w:val="30"/>
        </w:rPr>
      </w:pPr>
      <w:hyperlink r:id="rId1998" w:history="1">
        <w:r w:rsidR="00BF0E4D">
          <w:rPr>
            <w:rStyle w:val="Hyperlink"/>
            <w:rFonts w:ascii="Helvetica" w:hAnsi="Helvetica" w:cs="Helvetica"/>
            <w:color w:val="8AC007"/>
            <w:sz w:val="30"/>
            <w:szCs w:val="30"/>
          </w:rPr>
          <w:t>Next Chapter »</w:t>
        </w:r>
      </w:hyperlink>
    </w:p>
    <w:p w:rsidR="00BF0E4D" w:rsidRDefault="0016480F" w:rsidP="00BF0E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80" style="width:0;height:0" o:hralign="center" o:hrstd="t" o:hr="t" fillcolor="#a0a0a0" stroked="f"/>
        </w:pict>
      </w:r>
    </w:p>
    <w:p w:rsidR="00BF0E4D" w:rsidRDefault="00BF0E4D" w:rsidP="00BF0E4D">
      <w:pPr>
        <w:pStyle w:val="intro"/>
        <w:rPr>
          <w:rFonts w:ascii="Helvetica" w:hAnsi="Helvetica" w:cs="Helvetica"/>
        </w:rPr>
      </w:pPr>
      <w:r>
        <w:rPr>
          <w:rFonts w:ascii="Helvetica" w:hAnsi="Helvetica" w:cs="Helvetica"/>
        </w:rPr>
        <w:t>HTML Geolocation is used to locate a user's position.</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Try It</w:t>
      </w:r>
    </w:p>
    <w:p w:rsidR="00BF0E4D" w:rsidRDefault="0016480F" w:rsidP="00BF0E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81" style="width:0;height:0" o:hralign="center" o:hrstd="t" o:hr="t" fillcolor="#a0a0a0" stroked="f"/>
        </w:pict>
      </w:r>
    </w:p>
    <w:p w:rsidR="00BF0E4D" w:rsidRDefault="00BF0E4D" w:rsidP="00BF0E4D">
      <w:pPr>
        <w:pStyle w:val="Heading2"/>
        <w:rPr>
          <w:rFonts w:cs="Helvetica"/>
          <w:color w:val="333333"/>
        </w:rPr>
      </w:pPr>
      <w:r>
        <w:rPr>
          <w:rFonts w:cs="Helvetica"/>
          <w:color w:val="333333"/>
        </w:rPr>
        <w:t>Locate the User's Position</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The HTML Geolocation API is used to get the geographical position of a user.</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Since this can compromise user privacy, the position is not available unless the user approves it.</w:t>
      </w:r>
    </w:p>
    <w:p w:rsidR="00BF0E4D" w:rsidRDefault="0016480F" w:rsidP="00BF0E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82" style="width:0;height:0" o:hralign="center" o:hrstd="t" o:hr="t" fillcolor="#a0a0a0" stroked="f"/>
        </w:pict>
      </w:r>
    </w:p>
    <w:p w:rsidR="00BF0E4D" w:rsidRDefault="00BF0E4D" w:rsidP="00BF0E4D">
      <w:pPr>
        <w:pStyle w:val="Heading2"/>
        <w:rPr>
          <w:rFonts w:cs="Helvetica"/>
          <w:color w:val="333333"/>
        </w:rPr>
      </w:pPr>
      <w:r>
        <w:rPr>
          <w:rFonts w:cs="Helvetica"/>
          <w:color w:val="333333"/>
        </w:rPr>
        <w:t>Browser Support</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The numbers in the table specify the first browser version that fully supports Geolocation.</w:t>
      </w:r>
    </w:p>
    <w:tbl>
      <w:tblPr>
        <w:tblW w:w="5000" w:type="pct"/>
        <w:tblCellSpacing w:w="15" w:type="dxa"/>
        <w:tblCellMar>
          <w:top w:w="15" w:type="dxa"/>
          <w:left w:w="15" w:type="dxa"/>
          <w:bottom w:w="15" w:type="dxa"/>
          <w:right w:w="15" w:type="dxa"/>
        </w:tblCellMar>
        <w:tblLook w:val="04A0"/>
      </w:tblPr>
      <w:tblGrid>
        <w:gridCol w:w="1886"/>
        <w:gridCol w:w="1503"/>
        <w:gridCol w:w="1504"/>
        <w:gridCol w:w="1504"/>
        <w:gridCol w:w="1504"/>
        <w:gridCol w:w="1519"/>
      </w:tblGrid>
      <w:tr w:rsidR="00BF0E4D" w:rsidTr="00BF0E4D">
        <w:trPr>
          <w:tblCellSpacing w:w="15" w:type="dxa"/>
        </w:trPr>
        <w:tc>
          <w:tcPr>
            <w:tcW w:w="1000" w:type="pct"/>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b/>
                <w:bCs/>
                <w:color w:val="333333"/>
              </w:rPr>
            </w:pPr>
            <w:r>
              <w:rPr>
                <w:rFonts w:ascii="Helvetica" w:hAnsi="Helvetica" w:cs="Helvetica"/>
                <w:b/>
                <w:bCs/>
                <w:color w:val="333333"/>
              </w:rPr>
              <w:t>API</w:t>
            </w:r>
          </w:p>
        </w:tc>
        <w:tc>
          <w:tcPr>
            <w:tcW w:w="800" w:type="pct"/>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b/>
                <w:bCs/>
                <w:color w:val="333333"/>
                <w:sz w:val="21"/>
                <w:szCs w:val="21"/>
              </w:rPr>
            </w:pPr>
          </w:p>
        </w:tc>
      </w:tr>
      <w:tr w:rsidR="00BF0E4D" w:rsidTr="00BF0E4D">
        <w:trPr>
          <w:tblCellSpacing w:w="15" w:type="dxa"/>
        </w:trPr>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Geolocation</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5.0</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9.0</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3.5</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5.0</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16.0</w:t>
            </w:r>
          </w:p>
        </w:tc>
      </w:tr>
    </w:tbl>
    <w:p w:rsidR="00BF0E4D" w:rsidRDefault="00BF0E4D" w:rsidP="00BF0E4D">
      <w:pPr>
        <w:pStyle w:val="NormalWeb"/>
        <w:rPr>
          <w:rFonts w:ascii="Helvetica" w:hAnsi="Helvetica" w:cs="Helvetica"/>
          <w:color w:val="333333"/>
          <w:sz w:val="21"/>
          <w:szCs w:val="21"/>
        </w:rPr>
      </w:pPr>
      <w:r>
        <w:rPr>
          <w:rFonts w:ascii="Helvetica" w:hAnsi="Helvetica" w:cs="Helvetica"/>
          <w:b/>
          <w:bCs/>
          <w:color w:val="333333"/>
          <w:sz w:val="21"/>
          <w:szCs w:val="21"/>
        </w:rPr>
        <w:t xml:space="preserve">Note: </w:t>
      </w:r>
      <w:r>
        <w:rPr>
          <w:rFonts w:ascii="Helvetica" w:hAnsi="Helvetica" w:cs="Helvetica"/>
          <w:color w:val="333333"/>
          <w:sz w:val="21"/>
          <w:szCs w:val="21"/>
        </w:rPr>
        <w:t>Geolocation is much more accurate for devices with GPS, like iPhone.</w:t>
      </w:r>
    </w:p>
    <w:p w:rsidR="00BF0E4D" w:rsidRDefault="0016480F" w:rsidP="00BF0E4D">
      <w:pPr>
        <w:spacing w:before="300" w:after="300"/>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483" style="width:0;height:0" o:hralign="center" o:hrstd="t" o:hr="t" fillcolor="#a0a0a0" stroked="f"/>
        </w:pict>
      </w:r>
    </w:p>
    <w:p w:rsidR="00BF0E4D" w:rsidRDefault="00BF0E4D" w:rsidP="00BF0E4D">
      <w:pPr>
        <w:pStyle w:val="Heading2"/>
        <w:rPr>
          <w:rFonts w:cs="Helvetica"/>
          <w:color w:val="333333"/>
        </w:rPr>
      </w:pPr>
      <w:r>
        <w:rPr>
          <w:rFonts w:cs="Helvetica"/>
          <w:color w:val="333333"/>
        </w:rPr>
        <w:t>Using HTML Geolocation</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 xml:space="preserve">Use the </w:t>
      </w:r>
      <w:proofErr w:type="gramStart"/>
      <w:r>
        <w:rPr>
          <w:rFonts w:ascii="Helvetica" w:hAnsi="Helvetica" w:cs="Helvetica"/>
          <w:color w:val="333333"/>
          <w:sz w:val="21"/>
          <w:szCs w:val="21"/>
        </w:rPr>
        <w:t>getCurrentPosition(</w:t>
      </w:r>
      <w:proofErr w:type="gramEnd"/>
      <w:r>
        <w:rPr>
          <w:rFonts w:ascii="Helvetica" w:hAnsi="Helvetica" w:cs="Helvetica"/>
          <w:color w:val="333333"/>
          <w:sz w:val="21"/>
          <w:szCs w:val="21"/>
        </w:rPr>
        <w:t>) method to get the user's position.</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The example below is a simple Geolocation example returning the latitude and longitude of the user's position:</w:t>
      </w:r>
    </w:p>
    <w:p w:rsidR="00BF0E4D" w:rsidRDefault="00BF0E4D" w:rsidP="00BF0E4D">
      <w:pPr>
        <w:pStyle w:val="Heading2"/>
        <w:shd w:val="clear" w:color="auto" w:fill="F1F1F1"/>
        <w:spacing w:before="15"/>
        <w:rPr>
          <w:rFonts w:cs="Helvetica"/>
          <w:color w:val="555555"/>
          <w:sz w:val="30"/>
          <w:szCs w:val="30"/>
        </w:rPr>
      </w:pPr>
      <w:r>
        <w:rPr>
          <w:rFonts w:cs="Helvetica"/>
          <w:color w:val="555555"/>
          <w:sz w:val="30"/>
          <w:szCs w:val="30"/>
        </w:rPr>
        <w:t>Example</w:t>
      </w:r>
    </w:p>
    <w:p w:rsidR="00BF0E4D" w:rsidRDefault="00BF0E4D" w:rsidP="00BF0E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script</w:t>
      </w:r>
      <w:proofErr w:type="gramEnd"/>
      <w:r>
        <w:rPr>
          <w:rStyle w:val="highgt1"/>
          <w:rFonts w:ascii="Consolas" w:hAnsi="Consolas" w:cs="Consolas"/>
          <w:sz w:val="21"/>
          <w:szCs w:val="21"/>
        </w:rPr>
        <w:t>&gt;</w:t>
      </w:r>
      <w:r>
        <w:rPr>
          <w:rFonts w:ascii="Consolas" w:hAnsi="Consolas" w:cs="Consolas"/>
          <w:color w:val="000000"/>
          <w:sz w:val="21"/>
          <w:szCs w:val="21"/>
        </w:rPr>
        <w:br/>
        <w:t>var x = document.getElementById("demo");</w:t>
      </w:r>
      <w:r>
        <w:rPr>
          <w:rFonts w:ascii="Consolas" w:hAnsi="Consolas" w:cs="Consolas"/>
          <w:color w:val="000000"/>
          <w:sz w:val="21"/>
          <w:szCs w:val="21"/>
        </w:rPr>
        <w:br/>
        <w:t>function getLocation() {</w:t>
      </w:r>
      <w:r>
        <w:rPr>
          <w:rFonts w:ascii="Consolas" w:hAnsi="Consolas" w:cs="Consolas"/>
          <w:color w:val="000000"/>
          <w:sz w:val="21"/>
          <w:szCs w:val="21"/>
        </w:rPr>
        <w:br/>
        <w:t>    if (navigator.geolocation) {</w:t>
      </w:r>
      <w:r>
        <w:rPr>
          <w:rFonts w:ascii="Consolas" w:hAnsi="Consolas" w:cs="Consolas"/>
          <w:color w:val="000000"/>
          <w:sz w:val="21"/>
          <w:szCs w:val="21"/>
        </w:rPr>
        <w:br/>
        <w:t>        navigator.geolocation.getCurrentPosition(showPosition);</w:t>
      </w:r>
      <w:r>
        <w:rPr>
          <w:rFonts w:ascii="Consolas" w:hAnsi="Consolas" w:cs="Consolas"/>
          <w:color w:val="000000"/>
          <w:sz w:val="21"/>
          <w:szCs w:val="21"/>
        </w:rPr>
        <w:br/>
        <w:t>    } else {</w:t>
      </w:r>
      <w:r>
        <w:rPr>
          <w:rFonts w:ascii="Consolas" w:hAnsi="Consolas" w:cs="Consolas"/>
          <w:color w:val="000000"/>
          <w:sz w:val="21"/>
          <w:szCs w:val="21"/>
        </w:rPr>
        <w:br/>
        <w:t>        x.innerHTML = "Geolocation is not supported by this browser.";</w:t>
      </w:r>
      <w:r>
        <w:rPr>
          <w:rFonts w:ascii="Consolas" w:hAnsi="Consolas" w:cs="Consolas"/>
          <w:color w:val="000000"/>
          <w:sz w:val="21"/>
          <w:szCs w:val="21"/>
        </w:rPr>
        <w:br/>
        <w:t>    }</w:t>
      </w:r>
      <w:r>
        <w:rPr>
          <w:rFonts w:ascii="Consolas" w:hAnsi="Consolas" w:cs="Consolas"/>
          <w:color w:val="000000"/>
          <w:sz w:val="21"/>
          <w:szCs w:val="21"/>
        </w:rPr>
        <w:br/>
        <w:t>}</w:t>
      </w:r>
      <w:r>
        <w:rPr>
          <w:rFonts w:ascii="Consolas" w:hAnsi="Consolas" w:cs="Consolas"/>
          <w:color w:val="000000"/>
          <w:sz w:val="21"/>
          <w:szCs w:val="21"/>
        </w:rPr>
        <w:br/>
        <w:t>function showPosition(position) {</w:t>
      </w:r>
      <w:r>
        <w:rPr>
          <w:rFonts w:ascii="Consolas" w:hAnsi="Consolas" w:cs="Consolas"/>
          <w:color w:val="000000"/>
          <w:sz w:val="21"/>
          <w:szCs w:val="21"/>
        </w:rPr>
        <w:br/>
        <w:t xml:space="preserve">    x.innerHTML = "Latitude: " + position.coords.latitude + </w:t>
      </w:r>
      <w:r>
        <w:rPr>
          <w:rFonts w:ascii="Consolas" w:hAnsi="Consolas" w:cs="Consolas"/>
          <w:color w:val="000000"/>
          <w:sz w:val="21"/>
          <w:szCs w:val="21"/>
        </w:rPr>
        <w:br/>
        <w:t xml:space="preserve">    "&lt;br&gt;Longitude: " + position.coords.longitude; </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p>
    <w:p w:rsidR="00BF0E4D" w:rsidRDefault="00BF0E4D" w:rsidP="00BF0E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1999"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Example explained:</w:t>
      </w:r>
    </w:p>
    <w:p w:rsidR="00BF0E4D" w:rsidRDefault="00BF0E4D" w:rsidP="009429CC">
      <w:pPr>
        <w:numPr>
          <w:ilvl w:val="0"/>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Check if Geolocation is supported</w:t>
      </w:r>
    </w:p>
    <w:p w:rsidR="00BF0E4D" w:rsidRDefault="00BF0E4D" w:rsidP="009429CC">
      <w:pPr>
        <w:numPr>
          <w:ilvl w:val="0"/>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If supported, run the </w:t>
      </w:r>
      <w:proofErr w:type="gramStart"/>
      <w:r>
        <w:rPr>
          <w:rFonts w:ascii="Helvetica" w:hAnsi="Helvetica" w:cs="Helvetica"/>
          <w:color w:val="333333"/>
          <w:sz w:val="21"/>
          <w:szCs w:val="21"/>
        </w:rPr>
        <w:t>getCurrentPosition(</w:t>
      </w:r>
      <w:proofErr w:type="gramEnd"/>
      <w:r>
        <w:rPr>
          <w:rFonts w:ascii="Helvetica" w:hAnsi="Helvetica" w:cs="Helvetica"/>
          <w:color w:val="333333"/>
          <w:sz w:val="21"/>
          <w:szCs w:val="21"/>
        </w:rPr>
        <w:t>) method. If not, display a message to the user</w:t>
      </w:r>
    </w:p>
    <w:p w:rsidR="00BF0E4D" w:rsidRDefault="00BF0E4D" w:rsidP="009429CC">
      <w:pPr>
        <w:numPr>
          <w:ilvl w:val="0"/>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If the getCurrentPosition() method is successful, it returns a coordinates object to the function specified in the parameter ( showPosition )</w:t>
      </w:r>
    </w:p>
    <w:p w:rsidR="00BF0E4D" w:rsidRDefault="00BF0E4D" w:rsidP="009429CC">
      <w:pPr>
        <w:numPr>
          <w:ilvl w:val="0"/>
          <w:numId w:val="4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showPosition() function gets the displays the Latitude and Longitude</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The example above is a very basic Geolocation script, with no error handling.</w:t>
      </w:r>
    </w:p>
    <w:p w:rsidR="00BF0E4D" w:rsidRDefault="0016480F" w:rsidP="00BF0E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84" style="width:0;height:0" o:hralign="center" o:hrstd="t" o:hr="t" fillcolor="#a0a0a0" stroked="f"/>
        </w:pict>
      </w:r>
    </w:p>
    <w:p w:rsidR="00BF0E4D" w:rsidRDefault="00BF0E4D" w:rsidP="00BF0E4D">
      <w:pPr>
        <w:pStyle w:val="Heading2"/>
        <w:rPr>
          <w:rFonts w:cs="Helvetica"/>
          <w:color w:val="333333"/>
        </w:rPr>
      </w:pPr>
      <w:r>
        <w:rPr>
          <w:rFonts w:cs="Helvetica"/>
          <w:color w:val="333333"/>
        </w:rPr>
        <w:t>Handling Errors and Rejections</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 xml:space="preserve">The second parameter of the </w:t>
      </w:r>
      <w:proofErr w:type="gramStart"/>
      <w:r>
        <w:rPr>
          <w:rFonts w:ascii="Helvetica" w:hAnsi="Helvetica" w:cs="Helvetica"/>
          <w:color w:val="333333"/>
          <w:sz w:val="21"/>
          <w:szCs w:val="21"/>
        </w:rPr>
        <w:t>getCurrentPosition(</w:t>
      </w:r>
      <w:proofErr w:type="gramEnd"/>
      <w:r>
        <w:rPr>
          <w:rFonts w:ascii="Helvetica" w:hAnsi="Helvetica" w:cs="Helvetica"/>
          <w:color w:val="333333"/>
          <w:sz w:val="21"/>
          <w:szCs w:val="21"/>
        </w:rPr>
        <w:t>) method is used to handle errors. It specifies a function to run if it fails to get the user's location:</w:t>
      </w:r>
    </w:p>
    <w:p w:rsidR="00BF0E4D" w:rsidRDefault="00BF0E4D" w:rsidP="00BF0E4D">
      <w:pPr>
        <w:pStyle w:val="Heading2"/>
        <w:shd w:val="clear" w:color="auto" w:fill="F1F1F1"/>
        <w:spacing w:before="15"/>
        <w:rPr>
          <w:rFonts w:cs="Helvetica"/>
          <w:color w:val="555555"/>
          <w:sz w:val="30"/>
          <w:szCs w:val="30"/>
        </w:rPr>
      </w:pPr>
      <w:r>
        <w:rPr>
          <w:rFonts w:cs="Helvetica"/>
          <w:color w:val="555555"/>
          <w:sz w:val="30"/>
          <w:szCs w:val="30"/>
        </w:rPr>
        <w:t>Example</w:t>
      </w:r>
    </w:p>
    <w:p w:rsidR="00BF0E4D" w:rsidRDefault="00BF0E4D" w:rsidP="00BF0E4D">
      <w:pPr>
        <w:shd w:val="clear" w:color="auto" w:fill="FFFFFF"/>
        <w:spacing w:line="276" w:lineRule="atLeast"/>
        <w:rPr>
          <w:rFonts w:ascii="Consolas" w:hAnsi="Consolas" w:cs="Consolas"/>
          <w:color w:val="000000"/>
          <w:sz w:val="21"/>
          <w:szCs w:val="21"/>
        </w:rPr>
      </w:pPr>
      <w:proofErr w:type="gramStart"/>
      <w:r>
        <w:rPr>
          <w:rFonts w:ascii="Consolas" w:hAnsi="Consolas" w:cs="Consolas"/>
          <w:color w:val="000000"/>
          <w:sz w:val="21"/>
          <w:szCs w:val="21"/>
        </w:rPr>
        <w:lastRenderedPageBreak/>
        <w:t>function</w:t>
      </w:r>
      <w:proofErr w:type="gramEnd"/>
      <w:r>
        <w:rPr>
          <w:rFonts w:ascii="Consolas" w:hAnsi="Consolas" w:cs="Consolas"/>
          <w:color w:val="000000"/>
          <w:sz w:val="21"/>
          <w:szCs w:val="21"/>
        </w:rPr>
        <w:t xml:space="preserve"> showError(error) {</w:t>
      </w:r>
      <w:r>
        <w:rPr>
          <w:rFonts w:ascii="Consolas" w:hAnsi="Consolas" w:cs="Consolas"/>
          <w:color w:val="000000"/>
          <w:sz w:val="21"/>
          <w:szCs w:val="21"/>
        </w:rPr>
        <w:br/>
        <w:t>    switch(error.code) {</w:t>
      </w:r>
      <w:r>
        <w:rPr>
          <w:rFonts w:ascii="Consolas" w:hAnsi="Consolas" w:cs="Consolas"/>
          <w:color w:val="000000"/>
          <w:sz w:val="21"/>
          <w:szCs w:val="21"/>
        </w:rPr>
        <w:br/>
        <w:t>        case error.PERMISSION_DENIED:</w:t>
      </w:r>
      <w:r>
        <w:rPr>
          <w:rFonts w:ascii="Consolas" w:hAnsi="Consolas" w:cs="Consolas"/>
          <w:color w:val="000000"/>
          <w:sz w:val="21"/>
          <w:szCs w:val="21"/>
        </w:rPr>
        <w:br/>
        <w:t>            x.innerHTML = "User denied the request for Geolocation."</w:t>
      </w:r>
      <w:r>
        <w:rPr>
          <w:rFonts w:ascii="Consolas" w:hAnsi="Consolas" w:cs="Consolas"/>
          <w:color w:val="000000"/>
          <w:sz w:val="21"/>
          <w:szCs w:val="21"/>
        </w:rPr>
        <w:br/>
        <w:t xml:space="preserve">            </w:t>
      </w:r>
      <w:proofErr w:type="gramStart"/>
      <w:r>
        <w:rPr>
          <w:rFonts w:ascii="Consolas" w:hAnsi="Consolas" w:cs="Consolas"/>
          <w:color w:val="000000"/>
          <w:sz w:val="21"/>
          <w:szCs w:val="21"/>
        </w:rPr>
        <w:t>break</w:t>
      </w:r>
      <w:proofErr w:type="gramEnd"/>
      <w:r>
        <w:rPr>
          <w:rFonts w:ascii="Consolas" w:hAnsi="Consolas" w:cs="Consolas"/>
          <w:color w:val="000000"/>
          <w:sz w:val="21"/>
          <w:szCs w:val="21"/>
        </w:rPr>
        <w:t>;</w:t>
      </w:r>
      <w:r>
        <w:rPr>
          <w:rFonts w:ascii="Consolas" w:hAnsi="Consolas" w:cs="Consolas"/>
          <w:color w:val="000000"/>
          <w:sz w:val="21"/>
          <w:szCs w:val="21"/>
        </w:rPr>
        <w:br/>
        <w:t>        case error.POSITION_UNAVAILABLE:</w:t>
      </w:r>
      <w:r>
        <w:rPr>
          <w:rFonts w:ascii="Consolas" w:hAnsi="Consolas" w:cs="Consolas"/>
          <w:color w:val="000000"/>
          <w:sz w:val="21"/>
          <w:szCs w:val="21"/>
        </w:rPr>
        <w:br/>
        <w:t>            x.innerHTML = "Location information is unavailable."</w:t>
      </w:r>
      <w:r>
        <w:rPr>
          <w:rFonts w:ascii="Consolas" w:hAnsi="Consolas" w:cs="Consolas"/>
          <w:color w:val="000000"/>
          <w:sz w:val="21"/>
          <w:szCs w:val="21"/>
        </w:rPr>
        <w:br/>
        <w:t xml:space="preserve">            </w:t>
      </w:r>
      <w:proofErr w:type="gramStart"/>
      <w:r>
        <w:rPr>
          <w:rFonts w:ascii="Consolas" w:hAnsi="Consolas" w:cs="Consolas"/>
          <w:color w:val="000000"/>
          <w:sz w:val="21"/>
          <w:szCs w:val="21"/>
        </w:rPr>
        <w:t>break</w:t>
      </w:r>
      <w:proofErr w:type="gramEnd"/>
      <w:r>
        <w:rPr>
          <w:rFonts w:ascii="Consolas" w:hAnsi="Consolas" w:cs="Consolas"/>
          <w:color w:val="000000"/>
          <w:sz w:val="21"/>
          <w:szCs w:val="21"/>
        </w:rPr>
        <w:t>;</w:t>
      </w:r>
      <w:r>
        <w:rPr>
          <w:rFonts w:ascii="Consolas" w:hAnsi="Consolas" w:cs="Consolas"/>
          <w:color w:val="000000"/>
          <w:sz w:val="21"/>
          <w:szCs w:val="21"/>
        </w:rPr>
        <w:br/>
        <w:t>        case error.TIMEOUT:</w:t>
      </w:r>
      <w:r>
        <w:rPr>
          <w:rFonts w:ascii="Consolas" w:hAnsi="Consolas" w:cs="Consolas"/>
          <w:color w:val="000000"/>
          <w:sz w:val="21"/>
          <w:szCs w:val="21"/>
        </w:rPr>
        <w:br/>
        <w:t>            x.innerHTML = "The request to get user location timed out."</w:t>
      </w:r>
      <w:r>
        <w:rPr>
          <w:rFonts w:ascii="Consolas" w:hAnsi="Consolas" w:cs="Consolas"/>
          <w:color w:val="000000"/>
          <w:sz w:val="21"/>
          <w:szCs w:val="21"/>
        </w:rPr>
        <w:br/>
        <w:t xml:space="preserve">            </w:t>
      </w:r>
      <w:proofErr w:type="gramStart"/>
      <w:r>
        <w:rPr>
          <w:rFonts w:ascii="Consolas" w:hAnsi="Consolas" w:cs="Consolas"/>
          <w:color w:val="000000"/>
          <w:sz w:val="21"/>
          <w:szCs w:val="21"/>
        </w:rPr>
        <w:t>break</w:t>
      </w:r>
      <w:proofErr w:type="gramEnd"/>
      <w:r>
        <w:rPr>
          <w:rFonts w:ascii="Consolas" w:hAnsi="Consolas" w:cs="Consolas"/>
          <w:color w:val="000000"/>
          <w:sz w:val="21"/>
          <w:szCs w:val="21"/>
        </w:rPr>
        <w:t>;</w:t>
      </w:r>
      <w:r>
        <w:rPr>
          <w:rFonts w:ascii="Consolas" w:hAnsi="Consolas" w:cs="Consolas"/>
          <w:color w:val="000000"/>
          <w:sz w:val="21"/>
          <w:szCs w:val="21"/>
        </w:rPr>
        <w:br/>
        <w:t>        case error.UNKNOWN_ERROR:</w:t>
      </w:r>
      <w:r>
        <w:rPr>
          <w:rFonts w:ascii="Consolas" w:hAnsi="Consolas" w:cs="Consolas"/>
          <w:color w:val="000000"/>
          <w:sz w:val="21"/>
          <w:szCs w:val="21"/>
        </w:rPr>
        <w:br/>
        <w:t>            x.innerHTML = "An unknown error occurred."</w:t>
      </w:r>
      <w:r>
        <w:rPr>
          <w:rFonts w:ascii="Consolas" w:hAnsi="Consolas" w:cs="Consolas"/>
          <w:color w:val="000000"/>
          <w:sz w:val="21"/>
          <w:szCs w:val="21"/>
        </w:rPr>
        <w:br/>
        <w:t xml:space="preserve">            </w:t>
      </w:r>
      <w:proofErr w:type="gramStart"/>
      <w:r>
        <w:rPr>
          <w:rFonts w:ascii="Consolas" w:hAnsi="Consolas" w:cs="Consolas"/>
          <w:color w:val="000000"/>
          <w:sz w:val="21"/>
          <w:szCs w:val="21"/>
        </w:rPr>
        <w:t>break</w:t>
      </w:r>
      <w:proofErr w:type="gramEnd"/>
      <w:r>
        <w:rPr>
          <w:rFonts w:ascii="Consolas" w:hAnsi="Consolas" w:cs="Consolas"/>
          <w:color w:val="000000"/>
          <w:sz w:val="21"/>
          <w:szCs w:val="21"/>
        </w:rPr>
        <w:t>;</w:t>
      </w:r>
      <w:r>
        <w:rPr>
          <w:rFonts w:ascii="Consolas" w:hAnsi="Consolas" w:cs="Consolas"/>
          <w:color w:val="000000"/>
          <w:sz w:val="21"/>
          <w:szCs w:val="21"/>
        </w:rPr>
        <w:br/>
        <w:t>    }</w:t>
      </w:r>
      <w:r>
        <w:rPr>
          <w:rFonts w:ascii="Consolas" w:hAnsi="Consolas" w:cs="Consolas"/>
          <w:color w:val="000000"/>
          <w:sz w:val="21"/>
          <w:szCs w:val="21"/>
        </w:rPr>
        <w:br/>
        <w:t>}</w:t>
      </w:r>
    </w:p>
    <w:p w:rsidR="00BF0E4D" w:rsidRDefault="00BF0E4D" w:rsidP="00BF0E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000"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Error Codes:</w:t>
      </w:r>
    </w:p>
    <w:p w:rsidR="00BF0E4D" w:rsidRDefault="00BF0E4D" w:rsidP="009429CC">
      <w:pPr>
        <w:numPr>
          <w:ilvl w:val="0"/>
          <w:numId w:val="4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Permission denied - The user did not allow Geolocation</w:t>
      </w:r>
    </w:p>
    <w:p w:rsidR="00BF0E4D" w:rsidRDefault="00BF0E4D" w:rsidP="009429CC">
      <w:pPr>
        <w:numPr>
          <w:ilvl w:val="0"/>
          <w:numId w:val="4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Position unavailable - It is not possible to get the current location</w:t>
      </w:r>
    </w:p>
    <w:p w:rsidR="00BF0E4D" w:rsidRDefault="00BF0E4D" w:rsidP="009429CC">
      <w:pPr>
        <w:numPr>
          <w:ilvl w:val="0"/>
          <w:numId w:val="4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Timeout - The operation timed out</w:t>
      </w:r>
    </w:p>
    <w:p w:rsidR="00BF0E4D" w:rsidRDefault="0016480F" w:rsidP="00BF0E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85" style="width:0;height:0" o:hralign="center" o:hrstd="t" o:hr="t" fillcolor="#a0a0a0" stroked="f"/>
        </w:pict>
      </w:r>
    </w:p>
    <w:p w:rsidR="00BF0E4D" w:rsidRDefault="00BF0E4D" w:rsidP="00BF0E4D">
      <w:pPr>
        <w:pStyle w:val="Heading2"/>
        <w:rPr>
          <w:rFonts w:cs="Helvetica"/>
          <w:color w:val="333333"/>
        </w:rPr>
      </w:pPr>
      <w:r>
        <w:rPr>
          <w:rFonts w:cs="Helvetica"/>
          <w:color w:val="333333"/>
        </w:rPr>
        <w:t>Displaying the Result in a Map</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To display the result in a map, you need access to a map service that can use latitude and longitude, like Google Maps:</w:t>
      </w:r>
    </w:p>
    <w:p w:rsidR="00BF0E4D" w:rsidRDefault="00BF0E4D" w:rsidP="00BF0E4D">
      <w:pPr>
        <w:pStyle w:val="Heading2"/>
        <w:shd w:val="clear" w:color="auto" w:fill="F1F1F1"/>
        <w:spacing w:before="15"/>
        <w:rPr>
          <w:rFonts w:cs="Helvetica"/>
          <w:color w:val="555555"/>
          <w:sz w:val="30"/>
          <w:szCs w:val="30"/>
        </w:rPr>
      </w:pPr>
      <w:r>
        <w:rPr>
          <w:rFonts w:cs="Helvetica"/>
          <w:color w:val="555555"/>
          <w:sz w:val="30"/>
          <w:szCs w:val="30"/>
        </w:rPr>
        <w:t>Example</w:t>
      </w:r>
    </w:p>
    <w:p w:rsidR="00BF0E4D" w:rsidRDefault="00BF0E4D" w:rsidP="00BF0E4D">
      <w:pPr>
        <w:shd w:val="clear" w:color="auto" w:fill="FFFFFF"/>
        <w:spacing w:line="276" w:lineRule="atLeast"/>
        <w:rPr>
          <w:rFonts w:ascii="Consolas" w:hAnsi="Consolas" w:cs="Consolas"/>
          <w:color w:val="000000"/>
          <w:sz w:val="21"/>
          <w:szCs w:val="21"/>
        </w:rPr>
      </w:pPr>
      <w:proofErr w:type="gramStart"/>
      <w:r>
        <w:rPr>
          <w:rFonts w:ascii="Consolas" w:hAnsi="Consolas" w:cs="Consolas"/>
          <w:color w:val="000000"/>
          <w:sz w:val="21"/>
          <w:szCs w:val="21"/>
        </w:rPr>
        <w:t>function</w:t>
      </w:r>
      <w:proofErr w:type="gramEnd"/>
      <w:r>
        <w:rPr>
          <w:rFonts w:ascii="Consolas" w:hAnsi="Consolas" w:cs="Consolas"/>
          <w:color w:val="000000"/>
          <w:sz w:val="21"/>
          <w:szCs w:val="21"/>
        </w:rPr>
        <w:t xml:space="preserve"> showPosition(position) {</w:t>
      </w:r>
      <w:r>
        <w:rPr>
          <w:rFonts w:ascii="Consolas" w:hAnsi="Consolas" w:cs="Consolas"/>
          <w:color w:val="000000"/>
          <w:sz w:val="21"/>
          <w:szCs w:val="21"/>
        </w:rPr>
        <w:br/>
        <w:t>    var latlon = position.coords.latitude + "," + position.coords.longitude;</w:t>
      </w:r>
      <w:r>
        <w:rPr>
          <w:rFonts w:ascii="Consolas" w:hAnsi="Consolas" w:cs="Consolas"/>
          <w:color w:val="000000"/>
          <w:sz w:val="21"/>
          <w:szCs w:val="21"/>
        </w:rPr>
        <w:br/>
      </w:r>
      <w:r>
        <w:rPr>
          <w:rFonts w:ascii="Consolas" w:hAnsi="Consolas" w:cs="Consolas"/>
          <w:color w:val="000000"/>
          <w:sz w:val="21"/>
          <w:szCs w:val="21"/>
        </w:rPr>
        <w:br/>
        <w:t>    var img_url = "http://maps.googleapis.com/maps/api/staticmap?center=</w:t>
      </w:r>
      <w:r>
        <w:rPr>
          <w:rFonts w:ascii="Consolas" w:hAnsi="Consolas" w:cs="Consolas"/>
          <w:color w:val="000000"/>
          <w:sz w:val="21"/>
          <w:szCs w:val="21"/>
        </w:rPr>
        <w:br/>
        <w:t>    "+latlon+"&amp;zoom=14&amp;size=400x300&amp;sensor=false";</w:t>
      </w:r>
      <w:r>
        <w:rPr>
          <w:rFonts w:ascii="Consolas" w:hAnsi="Consolas" w:cs="Consolas"/>
          <w:color w:val="000000"/>
          <w:sz w:val="21"/>
          <w:szCs w:val="21"/>
        </w:rPr>
        <w:br/>
      </w:r>
      <w:r>
        <w:rPr>
          <w:rFonts w:ascii="Consolas" w:hAnsi="Consolas" w:cs="Consolas"/>
          <w:color w:val="000000"/>
          <w:sz w:val="21"/>
          <w:szCs w:val="21"/>
        </w:rPr>
        <w:br/>
        <w:t>    document.getElementById("mapholder").innerHTML = "</w:t>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'"+img_url+"'</w:t>
      </w:r>
      <w:r>
        <w:rPr>
          <w:rStyle w:val="highgt1"/>
          <w:rFonts w:ascii="Consolas" w:hAnsi="Consolas" w:cs="Consolas"/>
          <w:sz w:val="21"/>
          <w:szCs w:val="21"/>
        </w:rPr>
        <w:t>&gt;</w:t>
      </w:r>
      <w:r>
        <w:rPr>
          <w:rFonts w:ascii="Consolas" w:hAnsi="Consolas" w:cs="Consolas"/>
          <w:color w:val="000000"/>
          <w:sz w:val="21"/>
          <w:szCs w:val="21"/>
        </w:rPr>
        <w:t>";</w:t>
      </w:r>
      <w:r>
        <w:rPr>
          <w:rFonts w:ascii="Consolas" w:hAnsi="Consolas" w:cs="Consolas"/>
          <w:color w:val="000000"/>
          <w:sz w:val="21"/>
          <w:szCs w:val="21"/>
        </w:rPr>
        <w:br/>
        <w:t>}</w:t>
      </w:r>
    </w:p>
    <w:p w:rsidR="00BF0E4D" w:rsidRDefault="00BF0E4D" w:rsidP="00BF0E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001"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lastRenderedPageBreak/>
        <w:t>In the example above we use the returned latitude and longitude data to show the location in a Google map (using a static image).</w:t>
      </w:r>
    </w:p>
    <w:p w:rsidR="00BF0E4D" w:rsidRDefault="0016480F" w:rsidP="00BF0E4D">
      <w:pPr>
        <w:pStyle w:val="NormalWeb"/>
        <w:rPr>
          <w:rFonts w:ascii="Helvetica" w:hAnsi="Helvetica" w:cs="Helvetica"/>
          <w:color w:val="333333"/>
          <w:sz w:val="21"/>
          <w:szCs w:val="21"/>
        </w:rPr>
      </w:pPr>
      <w:hyperlink r:id="rId2002" w:tgtFrame="_blank" w:history="1">
        <w:r w:rsidR="00BF0E4D">
          <w:rPr>
            <w:rStyle w:val="Hyperlink"/>
            <w:rFonts w:ascii="Helvetica" w:hAnsi="Helvetica" w:cs="Helvetica"/>
            <w:sz w:val="21"/>
            <w:szCs w:val="21"/>
          </w:rPr>
          <w:t>Google Map Script</w:t>
        </w:r>
      </w:hyperlink>
      <w:r w:rsidR="00BF0E4D">
        <w:rPr>
          <w:rFonts w:ascii="Helvetica" w:hAnsi="Helvetica" w:cs="Helvetica"/>
          <w:color w:val="333333"/>
          <w:sz w:val="21"/>
          <w:szCs w:val="21"/>
        </w:rPr>
        <w:br/>
        <w:t>How to use a script to show an interactive map with a marker, zoom and drag options.</w:t>
      </w:r>
    </w:p>
    <w:p w:rsidR="00BF0E4D" w:rsidRDefault="0016480F" w:rsidP="00BF0E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86" style="width:0;height:0" o:hralign="center" o:hrstd="t" o:hr="t" fillcolor="#a0a0a0" stroked="f"/>
        </w:pict>
      </w:r>
    </w:p>
    <w:p w:rsidR="00BF0E4D" w:rsidRDefault="00BF0E4D" w:rsidP="00BF0E4D">
      <w:pPr>
        <w:pStyle w:val="Heading2"/>
        <w:rPr>
          <w:rFonts w:cs="Helvetica"/>
          <w:color w:val="333333"/>
        </w:rPr>
      </w:pPr>
      <w:r>
        <w:rPr>
          <w:rFonts w:cs="Helvetica"/>
          <w:color w:val="333333"/>
        </w:rPr>
        <w:t>Location-specific Information</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This page demonstrated how to show a user's position on a map. However, Geolocation is also very useful for location-specific information.</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Examples:</w:t>
      </w:r>
    </w:p>
    <w:p w:rsidR="00BF0E4D" w:rsidRDefault="00BF0E4D" w:rsidP="009429CC">
      <w:pPr>
        <w:numPr>
          <w:ilvl w:val="0"/>
          <w:numId w:val="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Up-to-date local information</w:t>
      </w:r>
    </w:p>
    <w:p w:rsidR="00BF0E4D" w:rsidRDefault="00BF0E4D" w:rsidP="009429CC">
      <w:pPr>
        <w:numPr>
          <w:ilvl w:val="0"/>
          <w:numId w:val="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Showing Points-of-interest near the user</w:t>
      </w:r>
    </w:p>
    <w:p w:rsidR="00BF0E4D" w:rsidRDefault="00BF0E4D" w:rsidP="009429CC">
      <w:pPr>
        <w:numPr>
          <w:ilvl w:val="0"/>
          <w:numId w:val="4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Turn-by-turn navigation (GPS)</w:t>
      </w:r>
    </w:p>
    <w:p w:rsidR="00BF0E4D" w:rsidRDefault="0016480F" w:rsidP="00BF0E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87" style="width:0;height:0" o:hralign="center" o:hrstd="t" o:hr="t" fillcolor="#a0a0a0" stroked="f"/>
        </w:pict>
      </w:r>
    </w:p>
    <w:p w:rsidR="00BF0E4D" w:rsidRDefault="00BF0E4D" w:rsidP="00BF0E4D">
      <w:pPr>
        <w:pStyle w:val="Heading2"/>
        <w:rPr>
          <w:rFonts w:cs="Helvetica"/>
          <w:color w:val="333333"/>
        </w:rPr>
      </w:pPr>
      <w:r>
        <w:rPr>
          <w:rFonts w:cs="Helvetica"/>
          <w:color w:val="333333"/>
        </w:rPr>
        <w:t xml:space="preserve">The </w:t>
      </w:r>
      <w:proofErr w:type="gramStart"/>
      <w:r>
        <w:rPr>
          <w:rFonts w:cs="Helvetica"/>
          <w:color w:val="333333"/>
        </w:rPr>
        <w:t>getCurrentPosition(</w:t>
      </w:r>
      <w:proofErr w:type="gramEnd"/>
      <w:r>
        <w:rPr>
          <w:rFonts w:cs="Helvetica"/>
          <w:color w:val="333333"/>
        </w:rPr>
        <w:t>) Method - Return Data</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 xml:space="preserve">The </w:t>
      </w:r>
      <w:proofErr w:type="gramStart"/>
      <w:r>
        <w:rPr>
          <w:rFonts w:ascii="Helvetica" w:hAnsi="Helvetica" w:cs="Helvetica"/>
          <w:color w:val="333333"/>
          <w:sz w:val="21"/>
          <w:szCs w:val="21"/>
        </w:rPr>
        <w:t>getCurrentPosition(</w:t>
      </w:r>
      <w:proofErr w:type="gramEnd"/>
      <w:r>
        <w:rPr>
          <w:rFonts w:ascii="Helvetica" w:hAnsi="Helvetica" w:cs="Helvetica"/>
          <w:color w:val="333333"/>
          <w:sz w:val="21"/>
          <w:szCs w:val="21"/>
        </w:rPr>
        <w:t>) method returns an object if it is successful. The latitude, longitude and accuracy properties are always returned. The other properties below are returned if available.</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0"/>
        <w:gridCol w:w="7126"/>
      </w:tblGrid>
      <w:tr w:rsidR="00BF0E4D" w:rsidTr="00BF0E4D">
        <w:tc>
          <w:tcPr>
            <w:tcW w:w="2250" w:type="dxa"/>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b/>
                <w:bCs/>
                <w:color w:val="333333"/>
                <w:sz w:val="21"/>
                <w:szCs w:val="21"/>
              </w:rPr>
            </w:pPr>
            <w:r>
              <w:rPr>
                <w:rFonts w:ascii="Helvetica" w:hAnsi="Helvetica" w:cs="Helvetica"/>
                <w:b/>
                <w:bCs/>
                <w:color w:val="333333"/>
                <w:sz w:val="21"/>
                <w:szCs w:val="21"/>
              </w:rPr>
              <w:t>Property</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BF0E4D" w:rsidTr="00BF0E4D">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coords.latitude</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The latitude as a decimal number</w:t>
            </w:r>
          </w:p>
        </w:tc>
      </w:tr>
      <w:tr w:rsidR="00BF0E4D" w:rsidTr="00BF0E4D">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coords.longitude</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The longitude as a decimal number</w:t>
            </w:r>
          </w:p>
        </w:tc>
      </w:tr>
      <w:tr w:rsidR="00BF0E4D" w:rsidTr="00BF0E4D">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coords.accuracy</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The accuracy of position</w:t>
            </w:r>
          </w:p>
        </w:tc>
      </w:tr>
      <w:tr w:rsidR="00BF0E4D" w:rsidTr="00BF0E4D">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coords.altitude</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The altitude in meters above the mean sea level</w:t>
            </w:r>
          </w:p>
        </w:tc>
      </w:tr>
      <w:tr w:rsidR="00BF0E4D" w:rsidTr="00BF0E4D">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coords.altitudeAccuracy</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The altitude accuracy of position</w:t>
            </w:r>
          </w:p>
        </w:tc>
      </w:tr>
      <w:tr w:rsidR="00BF0E4D" w:rsidTr="00BF0E4D">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coords.heading</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The heading as degrees clockwise from North</w:t>
            </w:r>
          </w:p>
        </w:tc>
      </w:tr>
      <w:tr w:rsidR="00BF0E4D" w:rsidTr="00BF0E4D">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coords.speed</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The speed in meters per second</w:t>
            </w:r>
          </w:p>
        </w:tc>
      </w:tr>
      <w:tr w:rsidR="00BF0E4D" w:rsidTr="00BF0E4D">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timestamp</w:t>
            </w:r>
          </w:p>
        </w:tc>
        <w:tc>
          <w:tcPr>
            <w:tcW w:w="0" w:type="auto"/>
            <w:shd w:val="clear" w:color="auto" w:fill="auto"/>
            <w:tcMar>
              <w:top w:w="0" w:type="dxa"/>
              <w:left w:w="0" w:type="dxa"/>
              <w:bottom w:w="0" w:type="dxa"/>
              <w:right w:w="0" w:type="dxa"/>
            </w:tcMar>
            <w:vAlign w:val="center"/>
            <w:hideMark/>
          </w:tcPr>
          <w:p w:rsidR="00BF0E4D" w:rsidRDefault="00BF0E4D">
            <w:pPr>
              <w:spacing w:after="180"/>
              <w:rPr>
                <w:rFonts w:ascii="Helvetica" w:hAnsi="Helvetica" w:cs="Helvetica"/>
                <w:color w:val="333333"/>
                <w:sz w:val="21"/>
                <w:szCs w:val="21"/>
              </w:rPr>
            </w:pPr>
            <w:r>
              <w:rPr>
                <w:rFonts w:ascii="Helvetica" w:hAnsi="Helvetica" w:cs="Helvetica"/>
                <w:color w:val="333333"/>
                <w:sz w:val="21"/>
                <w:szCs w:val="21"/>
              </w:rPr>
              <w:t>The date/time of the response</w:t>
            </w:r>
          </w:p>
        </w:tc>
      </w:tr>
    </w:tbl>
    <w:p w:rsidR="00BF0E4D" w:rsidRDefault="0016480F" w:rsidP="00BF0E4D">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88" style="width:0;height:0" o:hralign="center" o:hrstd="t" o:hr="t" fillcolor="#a0a0a0" stroked="f"/>
        </w:pict>
      </w:r>
    </w:p>
    <w:p w:rsidR="00BF0E4D" w:rsidRDefault="00BF0E4D" w:rsidP="00BF0E4D">
      <w:pPr>
        <w:pStyle w:val="Heading2"/>
        <w:rPr>
          <w:rFonts w:cs="Helvetica"/>
          <w:color w:val="333333"/>
        </w:rPr>
      </w:pPr>
      <w:r>
        <w:rPr>
          <w:rFonts w:cs="Helvetica"/>
          <w:color w:val="333333"/>
        </w:rPr>
        <w:t>Geolocation object - Other interesting Methods</w:t>
      </w:r>
    </w:p>
    <w:p w:rsidR="00BF0E4D" w:rsidRDefault="00BF0E4D" w:rsidP="00BF0E4D">
      <w:pPr>
        <w:pStyle w:val="NormalWeb"/>
        <w:rPr>
          <w:rFonts w:ascii="Helvetica" w:hAnsi="Helvetica" w:cs="Helvetica"/>
          <w:color w:val="333333"/>
          <w:sz w:val="21"/>
          <w:szCs w:val="21"/>
        </w:rPr>
      </w:pPr>
      <w:proofErr w:type="gramStart"/>
      <w:r>
        <w:rPr>
          <w:rFonts w:ascii="Helvetica" w:hAnsi="Helvetica" w:cs="Helvetica"/>
          <w:color w:val="333333"/>
          <w:sz w:val="21"/>
          <w:szCs w:val="21"/>
        </w:rPr>
        <w:t>watchPosition(</w:t>
      </w:r>
      <w:proofErr w:type="gramEnd"/>
      <w:r>
        <w:rPr>
          <w:rFonts w:ascii="Helvetica" w:hAnsi="Helvetica" w:cs="Helvetica"/>
          <w:color w:val="333333"/>
          <w:sz w:val="21"/>
          <w:szCs w:val="21"/>
        </w:rPr>
        <w:t>) - Returns the current position of the user and continues to return updated position as the user moves (like the GPS in a car).</w:t>
      </w:r>
    </w:p>
    <w:p w:rsidR="00BF0E4D" w:rsidRDefault="00BF0E4D" w:rsidP="00BF0E4D">
      <w:pPr>
        <w:pStyle w:val="NormalWeb"/>
        <w:rPr>
          <w:rFonts w:ascii="Helvetica" w:hAnsi="Helvetica" w:cs="Helvetica"/>
          <w:color w:val="333333"/>
          <w:sz w:val="21"/>
          <w:szCs w:val="21"/>
        </w:rPr>
      </w:pPr>
      <w:proofErr w:type="gramStart"/>
      <w:r>
        <w:rPr>
          <w:rFonts w:ascii="Helvetica" w:hAnsi="Helvetica" w:cs="Helvetica"/>
          <w:color w:val="333333"/>
          <w:sz w:val="21"/>
          <w:szCs w:val="21"/>
        </w:rPr>
        <w:lastRenderedPageBreak/>
        <w:t>clearWatch(</w:t>
      </w:r>
      <w:proofErr w:type="gramEnd"/>
      <w:r>
        <w:rPr>
          <w:rFonts w:ascii="Helvetica" w:hAnsi="Helvetica" w:cs="Helvetica"/>
          <w:color w:val="333333"/>
          <w:sz w:val="21"/>
          <w:szCs w:val="21"/>
        </w:rPr>
        <w:t>) - Stops the watchPosition() method.</w:t>
      </w:r>
    </w:p>
    <w:p w:rsidR="00BF0E4D" w:rsidRDefault="00BF0E4D" w:rsidP="00BF0E4D">
      <w:pPr>
        <w:pStyle w:val="NormalWeb"/>
        <w:rPr>
          <w:rFonts w:ascii="Helvetica" w:hAnsi="Helvetica" w:cs="Helvetica"/>
          <w:color w:val="333333"/>
          <w:sz w:val="21"/>
          <w:szCs w:val="21"/>
        </w:rPr>
      </w:pPr>
      <w:r>
        <w:rPr>
          <w:rFonts w:ascii="Helvetica" w:hAnsi="Helvetica" w:cs="Helvetica"/>
          <w:color w:val="333333"/>
          <w:sz w:val="21"/>
          <w:szCs w:val="21"/>
        </w:rPr>
        <w:t xml:space="preserve">The example below shows the </w:t>
      </w:r>
      <w:proofErr w:type="gramStart"/>
      <w:r>
        <w:rPr>
          <w:rFonts w:ascii="Helvetica" w:hAnsi="Helvetica" w:cs="Helvetica"/>
          <w:color w:val="333333"/>
          <w:sz w:val="21"/>
          <w:szCs w:val="21"/>
        </w:rPr>
        <w:t>watchPosition(</w:t>
      </w:r>
      <w:proofErr w:type="gramEnd"/>
      <w:r>
        <w:rPr>
          <w:rFonts w:ascii="Helvetica" w:hAnsi="Helvetica" w:cs="Helvetica"/>
          <w:color w:val="333333"/>
          <w:sz w:val="21"/>
          <w:szCs w:val="21"/>
        </w:rPr>
        <w:t xml:space="preserve">) method. You need an accurate GPS device to test this (like iPhone): </w:t>
      </w:r>
    </w:p>
    <w:p w:rsidR="00BF0E4D" w:rsidRDefault="00BF0E4D" w:rsidP="00BF0E4D">
      <w:pPr>
        <w:pStyle w:val="Heading2"/>
        <w:shd w:val="clear" w:color="auto" w:fill="F1F1F1"/>
        <w:spacing w:before="15"/>
        <w:rPr>
          <w:rFonts w:cs="Helvetica"/>
          <w:color w:val="555555"/>
          <w:sz w:val="30"/>
          <w:szCs w:val="30"/>
        </w:rPr>
      </w:pPr>
      <w:r>
        <w:rPr>
          <w:rFonts w:cs="Helvetica"/>
          <w:color w:val="555555"/>
          <w:sz w:val="30"/>
          <w:szCs w:val="30"/>
        </w:rPr>
        <w:t>Example</w:t>
      </w:r>
    </w:p>
    <w:p w:rsidR="00BF0E4D" w:rsidRDefault="00BF0E4D" w:rsidP="00BF0E4D">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proofErr w:type="gramStart"/>
      <w:r>
        <w:rPr>
          <w:rStyle w:val="highele1"/>
          <w:rFonts w:ascii="Consolas" w:hAnsi="Consolas" w:cs="Consolas"/>
          <w:sz w:val="21"/>
          <w:szCs w:val="21"/>
        </w:rPr>
        <w:t>script</w:t>
      </w:r>
      <w:proofErr w:type="gramEnd"/>
      <w:r>
        <w:rPr>
          <w:rStyle w:val="highgt1"/>
          <w:rFonts w:ascii="Consolas" w:hAnsi="Consolas" w:cs="Consolas"/>
          <w:sz w:val="21"/>
          <w:szCs w:val="21"/>
        </w:rPr>
        <w:t>&gt;</w:t>
      </w:r>
      <w:r>
        <w:rPr>
          <w:rFonts w:ascii="Consolas" w:hAnsi="Consolas" w:cs="Consolas"/>
          <w:color w:val="000000"/>
          <w:sz w:val="21"/>
          <w:szCs w:val="21"/>
        </w:rPr>
        <w:br/>
        <w:t>var x = document.getElementById("demo");</w:t>
      </w:r>
      <w:r>
        <w:rPr>
          <w:rFonts w:ascii="Consolas" w:hAnsi="Consolas" w:cs="Consolas"/>
          <w:color w:val="000000"/>
          <w:sz w:val="21"/>
          <w:szCs w:val="21"/>
        </w:rPr>
        <w:br/>
        <w:t>function getLocation() {</w:t>
      </w:r>
      <w:r>
        <w:rPr>
          <w:rFonts w:ascii="Consolas" w:hAnsi="Consolas" w:cs="Consolas"/>
          <w:color w:val="000000"/>
          <w:sz w:val="21"/>
          <w:szCs w:val="21"/>
        </w:rPr>
        <w:br/>
        <w:t>    if (navigator.geolocation) {</w:t>
      </w:r>
      <w:r>
        <w:rPr>
          <w:rFonts w:ascii="Consolas" w:hAnsi="Consolas" w:cs="Consolas"/>
          <w:color w:val="000000"/>
          <w:sz w:val="21"/>
          <w:szCs w:val="21"/>
        </w:rPr>
        <w:br/>
        <w:t>        navigator.geolocation.watchPosition(showPosition);</w:t>
      </w:r>
      <w:r>
        <w:rPr>
          <w:rFonts w:ascii="Consolas" w:hAnsi="Consolas" w:cs="Consolas"/>
          <w:color w:val="000000"/>
          <w:sz w:val="21"/>
          <w:szCs w:val="21"/>
        </w:rPr>
        <w:br/>
        <w:t>    } else {</w:t>
      </w:r>
      <w:r>
        <w:rPr>
          <w:rFonts w:ascii="Consolas" w:hAnsi="Consolas" w:cs="Consolas"/>
          <w:color w:val="000000"/>
          <w:sz w:val="21"/>
          <w:szCs w:val="21"/>
        </w:rPr>
        <w:br/>
        <w:t>        x.innerHTML = "Geolocation is not supported by this browser.";</w:t>
      </w:r>
      <w:r>
        <w:rPr>
          <w:rFonts w:ascii="Consolas" w:hAnsi="Consolas" w:cs="Consolas"/>
          <w:color w:val="000000"/>
          <w:sz w:val="21"/>
          <w:szCs w:val="21"/>
        </w:rPr>
        <w:br/>
        <w:t>    }</w:t>
      </w:r>
      <w:r>
        <w:rPr>
          <w:rFonts w:ascii="Consolas" w:hAnsi="Consolas" w:cs="Consolas"/>
          <w:color w:val="000000"/>
          <w:sz w:val="21"/>
          <w:szCs w:val="21"/>
        </w:rPr>
        <w:br/>
        <w:t>}</w:t>
      </w:r>
      <w:r>
        <w:rPr>
          <w:rFonts w:ascii="Consolas" w:hAnsi="Consolas" w:cs="Consolas"/>
          <w:color w:val="000000"/>
          <w:sz w:val="21"/>
          <w:szCs w:val="21"/>
        </w:rPr>
        <w:br/>
        <w:t>function showPosition(position) {</w:t>
      </w:r>
      <w:r>
        <w:rPr>
          <w:rFonts w:ascii="Consolas" w:hAnsi="Consolas" w:cs="Consolas"/>
          <w:color w:val="000000"/>
          <w:sz w:val="21"/>
          <w:szCs w:val="21"/>
        </w:rPr>
        <w:br/>
        <w:t xml:space="preserve">    x.innerHTML = "Latitude: " + position.coords.latitude + </w:t>
      </w:r>
      <w:r>
        <w:rPr>
          <w:rFonts w:ascii="Consolas" w:hAnsi="Consolas" w:cs="Consolas"/>
          <w:color w:val="000000"/>
          <w:sz w:val="21"/>
          <w:szCs w:val="21"/>
        </w:rPr>
        <w:br/>
        <w:t xml:space="preserve">    "&lt;br&gt;Longitude: " + position.coords.longitude; </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p>
    <w:p w:rsidR="00BF0E4D" w:rsidRDefault="00BF0E4D" w:rsidP="00BF0E4D">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003"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BF0E4D" w:rsidRDefault="00BF0E4D" w:rsidP="00BF0E4D">
      <w:pPr>
        <w:spacing w:line="240" w:lineRule="auto"/>
        <w:rPr>
          <w:rFonts w:ascii="Helvetica" w:hAnsi="Helvetica" w:cs="Helvetica"/>
          <w:color w:val="333333"/>
          <w:sz w:val="21"/>
          <w:szCs w:val="21"/>
        </w:rPr>
      </w:pPr>
    </w:p>
    <w:p w:rsidR="00BF0E4D" w:rsidRDefault="0016480F" w:rsidP="00BF0E4D">
      <w:pPr>
        <w:rPr>
          <w:rFonts w:ascii="Helvetica" w:hAnsi="Helvetica" w:cs="Helvetica"/>
          <w:color w:val="333333"/>
          <w:sz w:val="30"/>
          <w:szCs w:val="30"/>
        </w:rPr>
      </w:pPr>
      <w:hyperlink r:id="rId2004" w:history="1">
        <w:r w:rsidR="00BF0E4D">
          <w:rPr>
            <w:rStyle w:val="Hyperlink"/>
            <w:rFonts w:ascii="Helvetica" w:hAnsi="Helvetica" w:cs="Helvetica"/>
            <w:color w:val="8AC007"/>
            <w:sz w:val="30"/>
            <w:szCs w:val="30"/>
          </w:rPr>
          <w:t>« Previous</w:t>
        </w:r>
      </w:hyperlink>
    </w:p>
    <w:p w:rsidR="00BF0E4D" w:rsidRDefault="0016480F" w:rsidP="00BF0E4D">
      <w:pPr>
        <w:jc w:val="right"/>
        <w:rPr>
          <w:rFonts w:ascii="Helvetica" w:hAnsi="Helvetica" w:cs="Helvetica"/>
          <w:color w:val="333333"/>
          <w:sz w:val="30"/>
          <w:szCs w:val="30"/>
        </w:rPr>
      </w:pPr>
      <w:hyperlink r:id="rId2005" w:history="1">
        <w:r w:rsidR="00BF0E4D">
          <w:rPr>
            <w:rStyle w:val="Hyperlink"/>
            <w:rFonts w:ascii="Helvetica" w:hAnsi="Helvetica" w:cs="Helvetica"/>
            <w:color w:val="8AC007"/>
            <w:sz w:val="30"/>
            <w:szCs w:val="30"/>
          </w:rPr>
          <w:t>Next Chapter »</w:t>
        </w:r>
      </w:hyperlink>
    </w:p>
    <w:p w:rsidR="0045716E" w:rsidRDefault="0045716E" w:rsidP="0045716E">
      <w:pPr>
        <w:pStyle w:val="Heading1"/>
        <w:rPr>
          <w:rFonts w:cs="Helvetica"/>
          <w:color w:val="333333"/>
        </w:rPr>
      </w:pPr>
      <w:r>
        <w:rPr>
          <w:rFonts w:cs="Helvetica"/>
          <w:color w:val="333333"/>
        </w:rPr>
        <w:t xml:space="preserve">HTML5 </w:t>
      </w:r>
      <w:r>
        <w:rPr>
          <w:rStyle w:val="colorh1"/>
          <w:rFonts w:cs="Helvetica"/>
          <w:color w:val="333333"/>
        </w:rPr>
        <w:t>Drag and Drop</w:t>
      </w:r>
    </w:p>
    <w:p w:rsidR="0045716E" w:rsidRDefault="0016480F" w:rsidP="0045716E">
      <w:pPr>
        <w:rPr>
          <w:rFonts w:ascii="Helvetica" w:hAnsi="Helvetica" w:cs="Helvetica"/>
          <w:color w:val="333333"/>
          <w:sz w:val="30"/>
          <w:szCs w:val="30"/>
        </w:rPr>
      </w:pPr>
      <w:hyperlink r:id="rId2006" w:history="1">
        <w:r w:rsidR="0045716E">
          <w:rPr>
            <w:rStyle w:val="Hyperlink"/>
            <w:rFonts w:ascii="Helvetica" w:hAnsi="Helvetica" w:cs="Helvetica"/>
            <w:color w:val="8AC007"/>
            <w:sz w:val="30"/>
            <w:szCs w:val="30"/>
          </w:rPr>
          <w:t>« Previous</w:t>
        </w:r>
      </w:hyperlink>
    </w:p>
    <w:p w:rsidR="0045716E" w:rsidRDefault="0016480F" w:rsidP="0045716E">
      <w:pPr>
        <w:jc w:val="right"/>
        <w:rPr>
          <w:rFonts w:ascii="Helvetica" w:hAnsi="Helvetica" w:cs="Helvetica"/>
          <w:color w:val="333333"/>
          <w:sz w:val="30"/>
          <w:szCs w:val="30"/>
        </w:rPr>
      </w:pPr>
      <w:hyperlink r:id="rId2007" w:history="1">
        <w:r w:rsidR="0045716E">
          <w:rPr>
            <w:rStyle w:val="Hyperlink"/>
            <w:rFonts w:ascii="Helvetica" w:hAnsi="Helvetica" w:cs="Helvetica"/>
            <w:color w:val="8AC007"/>
            <w:sz w:val="30"/>
            <w:szCs w:val="30"/>
          </w:rPr>
          <w:t>Next Chapter »</w:t>
        </w:r>
      </w:hyperlink>
    </w:p>
    <w:p w:rsidR="0045716E" w:rsidRDefault="0016480F" w:rsidP="0045716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89" style="width:0;height:0" o:hralign="center" o:hrstd="t" o:hr="t" fillcolor="#a0a0a0" stroked="f"/>
        </w:pict>
      </w:r>
    </w:p>
    <w:p w:rsidR="0045716E" w:rsidRDefault="0045716E" w:rsidP="0045716E">
      <w:pPr>
        <w:pStyle w:val="intro"/>
        <w:rPr>
          <w:rFonts w:ascii="Helvetica" w:hAnsi="Helvetica" w:cs="Helvetica"/>
        </w:rPr>
      </w:pPr>
      <w:r>
        <w:rPr>
          <w:rFonts w:ascii="Helvetica" w:hAnsi="Helvetica" w:cs="Helvetica"/>
        </w:rPr>
        <w:t>Drag and drop is a part of the HTML5 standard.</w:t>
      </w:r>
    </w:p>
    <w:p w:rsidR="0045716E" w:rsidRDefault="0016480F" w:rsidP="0045716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90" style="width:0;height:0" o:hralign="center" o:hrstd="t" o:hr="t" fillcolor="#a0a0a0" stroked="f"/>
        </w:pict>
      </w:r>
    </w:p>
    <w:p w:rsidR="0045716E" w:rsidRDefault="0045716E" w:rsidP="0045716E">
      <w:pPr>
        <w:spacing w:before="300" w:after="3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38200" cy="295275"/>
            <wp:effectExtent l="19050" t="0" r="0" b="0"/>
            <wp:docPr id="4920" name="drag1"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1" descr="W3Schools"/>
                    <pic:cNvPicPr>
                      <a:picLocks noChangeAspect="1" noChangeArrowheads="1"/>
                    </pic:cNvPicPr>
                  </pic:nvPicPr>
                  <pic:blipFill>
                    <a:blip r:embed="rId2008"/>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lastRenderedPageBreak/>
        <w:t>Drag the W3Schools image into the rectangle.</w:t>
      </w:r>
    </w:p>
    <w:p w:rsidR="0045716E" w:rsidRDefault="0016480F" w:rsidP="0045716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91" style="width:0;height:0" o:hralign="center" o:hrstd="t" o:hr="t" fillcolor="#a0a0a0" stroked="f"/>
        </w:pict>
      </w:r>
    </w:p>
    <w:p w:rsidR="0045716E" w:rsidRDefault="0045716E" w:rsidP="0045716E">
      <w:pPr>
        <w:pStyle w:val="Heading2"/>
        <w:rPr>
          <w:rFonts w:cs="Helvetica"/>
          <w:color w:val="333333"/>
        </w:rPr>
      </w:pPr>
      <w:r>
        <w:rPr>
          <w:rFonts w:cs="Helvetica"/>
          <w:color w:val="333333"/>
        </w:rPr>
        <w:t>Drag and Drop</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Drag and drop is a very common feature. It is when you "grab" an object and drag it to a different location.</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In HTML5, drag and drop is part of the standard, and any element can be draggable.</w:t>
      </w:r>
    </w:p>
    <w:p w:rsidR="0045716E" w:rsidRDefault="0016480F" w:rsidP="0045716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92" style="width:0;height:0" o:hralign="center" o:hrstd="t" o:hr="t" fillcolor="#a0a0a0" stroked="f"/>
        </w:pict>
      </w:r>
    </w:p>
    <w:p w:rsidR="0045716E" w:rsidRDefault="0045716E" w:rsidP="0045716E">
      <w:pPr>
        <w:pStyle w:val="Heading2"/>
        <w:rPr>
          <w:rFonts w:cs="Helvetica"/>
          <w:color w:val="333333"/>
        </w:rPr>
      </w:pPr>
      <w:r>
        <w:rPr>
          <w:rFonts w:cs="Helvetica"/>
          <w:color w:val="333333"/>
        </w:rPr>
        <w:t>Browser Support</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The numbers in the table specify the first browser version that fully supports Drag and Drop.</w:t>
      </w:r>
    </w:p>
    <w:tbl>
      <w:tblPr>
        <w:tblW w:w="5000" w:type="pct"/>
        <w:tblCellSpacing w:w="15" w:type="dxa"/>
        <w:tblCellMar>
          <w:top w:w="15" w:type="dxa"/>
          <w:left w:w="15" w:type="dxa"/>
          <w:bottom w:w="15" w:type="dxa"/>
          <w:right w:w="15" w:type="dxa"/>
        </w:tblCellMar>
        <w:tblLook w:val="04A0"/>
      </w:tblPr>
      <w:tblGrid>
        <w:gridCol w:w="1886"/>
        <w:gridCol w:w="1503"/>
        <w:gridCol w:w="1504"/>
        <w:gridCol w:w="1504"/>
        <w:gridCol w:w="1504"/>
        <w:gridCol w:w="1519"/>
      </w:tblGrid>
      <w:tr w:rsidR="0045716E" w:rsidTr="0045716E">
        <w:trPr>
          <w:tblCellSpacing w:w="15" w:type="dxa"/>
        </w:trPr>
        <w:tc>
          <w:tcPr>
            <w:tcW w:w="1000" w:type="pct"/>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b/>
                <w:bCs/>
                <w:color w:val="333333"/>
              </w:rPr>
            </w:pPr>
            <w:r>
              <w:rPr>
                <w:rFonts w:ascii="Helvetica" w:hAnsi="Helvetica" w:cs="Helvetica"/>
                <w:b/>
                <w:bCs/>
                <w:color w:val="333333"/>
              </w:rPr>
              <w:t>API</w:t>
            </w:r>
          </w:p>
        </w:tc>
        <w:tc>
          <w:tcPr>
            <w:tcW w:w="800" w:type="pct"/>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b/>
                <w:bCs/>
                <w:color w:val="333333"/>
                <w:sz w:val="21"/>
                <w:szCs w:val="21"/>
              </w:rPr>
            </w:pPr>
          </w:p>
        </w:tc>
      </w:tr>
      <w:tr w:rsidR="0045716E" w:rsidTr="0045716E">
        <w:trPr>
          <w:tblCellSpacing w:w="15" w:type="dxa"/>
        </w:trPr>
        <w:tc>
          <w:tcPr>
            <w:tcW w:w="0" w:type="auto"/>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color w:val="333333"/>
                <w:sz w:val="21"/>
                <w:szCs w:val="21"/>
              </w:rPr>
            </w:pPr>
            <w:r>
              <w:rPr>
                <w:rFonts w:ascii="Helvetica" w:hAnsi="Helvetica" w:cs="Helvetica"/>
                <w:color w:val="333333"/>
                <w:sz w:val="21"/>
                <w:szCs w:val="21"/>
              </w:rPr>
              <w:t>Drag and Drop</w:t>
            </w:r>
          </w:p>
        </w:tc>
        <w:tc>
          <w:tcPr>
            <w:tcW w:w="0" w:type="auto"/>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color w:val="333333"/>
                <w:sz w:val="21"/>
                <w:szCs w:val="21"/>
              </w:rPr>
            </w:pPr>
            <w:r>
              <w:rPr>
                <w:rFonts w:ascii="Helvetica" w:hAnsi="Helvetica" w:cs="Helvetica"/>
                <w:color w:val="333333"/>
                <w:sz w:val="21"/>
                <w:szCs w:val="21"/>
              </w:rPr>
              <w:t>9.0</w:t>
            </w:r>
          </w:p>
        </w:tc>
        <w:tc>
          <w:tcPr>
            <w:tcW w:w="0" w:type="auto"/>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color w:val="333333"/>
                <w:sz w:val="21"/>
                <w:szCs w:val="21"/>
              </w:rPr>
            </w:pPr>
            <w:r>
              <w:rPr>
                <w:rFonts w:ascii="Helvetica" w:hAnsi="Helvetica" w:cs="Helvetica"/>
                <w:color w:val="333333"/>
                <w:sz w:val="21"/>
                <w:szCs w:val="21"/>
              </w:rPr>
              <w:t>3.5</w:t>
            </w:r>
          </w:p>
        </w:tc>
        <w:tc>
          <w:tcPr>
            <w:tcW w:w="0" w:type="auto"/>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color w:val="333333"/>
                <w:sz w:val="21"/>
                <w:szCs w:val="21"/>
              </w:rPr>
            </w:pPr>
            <w:r>
              <w:rPr>
                <w:rFonts w:ascii="Helvetica" w:hAnsi="Helvetica" w:cs="Helvetica"/>
                <w:color w:val="333333"/>
                <w:sz w:val="21"/>
                <w:szCs w:val="21"/>
              </w:rPr>
              <w:t>6.0</w:t>
            </w:r>
          </w:p>
        </w:tc>
        <w:tc>
          <w:tcPr>
            <w:tcW w:w="0" w:type="auto"/>
            <w:shd w:val="clear" w:color="auto" w:fill="auto"/>
            <w:tcMar>
              <w:top w:w="0" w:type="dxa"/>
              <w:left w:w="0" w:type="dxa"/>
              <w:bottom w:w="0" w:type="dxa"/>
              <w:right w:w="0" w:type="dxa"/>
            </w:tcMar>
            <w:vAlign w:val="center"/>
            <w:hideMark/>
          </w:tcPr>
          <w:p w:rsidR="0045716E" w:rsidRDefault="0045716E">
            <w:pPr>
              <w:spacing w:after="180"/>
              <w:rPr>
                <w:rFonts w:ascii="Helvetica" w:hAnsi="Helvetica" w:cs="Helvetica"/>
                <w:color w:val="333333"/>
                <w:sz w:val="21"/>
                <w:szCs w:val="21"/>
              </w:rPr>
            </w:pPr>
            <w:r>
              <w:rPr>
                <w:rFonts w:ascii="Helvetica" w:hAnsi="Helvetica" w:cs="Helvetica"/>
                <w:color w:val="333333"/>
                <w:sz w:val="21"/>
                <w:szCs w:val="21"/>
              </w:rPr>
              <w:t>12.0</w:t>
            </w:r>
          </w:p>
        </w:tc>
      </w:tr>
    </w:tbl>
    <w:p w:rsidR="0045716E" w:rsidRDefault="0016480F" w:rsidP="0045716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93" style="width:0;height:0" o:hralign="center" o:hrstd="t" o:hr="t" fillcolor="#a0a0a0" stroked="f"/>
        </w:pict>
      </w:r>
    </w:p>
    <w:p w:rsidR="0045716E" w:rsidRDefault="0045716E" w:rsidP="0045716E">
      <w:pPr>
        <w:pStyle w:val="Heading2"/>
        <w:rPr>
          <w:rFonts w:cs="Helvetica"/>
          <w:color w:val="333333"/>
        </w:rPr>
      </w:pPr>
      <w:r>
        <w:rPr>
          <w:rFonts w:cs="Helvetica"/>
          <w:color w:val="333333"/>
        </w:rPr>
        <w:t>HTML Drag and Drop Example</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The example below is a simple drag and drop example:</w:t>
      </w:r>
    </w:p>
    <w:p w:rsidR="0045716E" w:rsidRDefault="0045716E" w:rsidP="0045716E">
      <w:pPr>
        <w:pStyle w:val="Heading2"/>
        <w:shd w:val="clear" w:color="auto" w:fill="F1F1F1"/>
        <w:spacing w:before="15"/>
        <w:rPr>
          <w:rFonts w:cs="Helvetica"/>
          <w:color w:val="555555"/>
          <w:sz w:val="30"/>
          <w:szCs w:val="30"/>
        </w:rPr>
      </w:pPr>
      <w:r>
        <w:rPr>
          <w:rFonts w:cs="Helvetica"/>
          <w:color w:val="555555"/>
          <w:sz w:val="30"/>
          <w:szCs w:val="30"/>
        </w:rPr>
        <w:t>Example</w:t>
      </w:r>
    </w:p>
    <w:p w:rsidR="0045716E" w:rsidRDefault="0045716E" w:rsidP="0045716E">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!DOCTYPE</w:t>
      </w:r>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r>
        <w:rPr>
          <w:rFonts w:ascii="Consolas" w:hAnsi="Consolas" w:cs="Consolas"/>
          <w:color w:val="000000"/>
          <w:sz w:val="21"/>
          <w:szCs w:val="21"/>
        </w:rPr>
        <w:br/>
        <w:t>function allowDrop(ev) {</w:t>
      </w:r>
      <w:r>
        <w:rPr>
          <w:rFonts w:ascii="Consolas" w:hAnsi="Consolas" w:cs="Consolas"/>
          <w:color w:val="000000"/>
          <w:sz w:val="21"/>
          <w:szCs w:val="21"/>
        </w:rPr>
        <w:br/>
        <w:t>    ev.preventDefault();</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t>function drag(ev) {</w:t>
      </w:r>
      <w:r>
        <w:rPr>
          <w:rFonts w:ascii="Consolas" w:hAnsi="Consolas" w:cs="Consolas"/>
          <w:color w:val="000000"/>
          <w:sz w:val="21"/>
          <w:szCs w:val="21"/>
        </w:rPr>
        <w:br/>
        <w:t>    ev.dataTransfer.setData("text", ev.target.id);</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t>function drop(ev) {</w:t>
      </w:r>
      <w:r>
        <w:rPr>
          <w:rFonts w:ascii="Consolas" w:hAnsi="Consolas" w:cs="Consolas"/>
          <w:color w:val="000000"/>
          <w:sz w:val="21"/>
          <w:szCs w:val="21"/>
        </w:rPr>
        <w:br/>
        <w:t>    ev.preventDefault();</w:t>
      </w:r>
      <w:r>
        <w:rPr>
          <w:rFonts w:ascii="Consolas" w:hAnsi="Consolas" w:cs="Consolas"/>
          <w:color w:val="000000"/>
          <w:sz w:val="21"/>
          <w:szCs w:val="21"/>
        </w:rPr>
        <w:br/>
        <w:t>    var data = ev.dataTransfer.getData("text");</w:t>
      </w:r>
      <w:r>
        <w:rPr>
          <w:rFonts w:ascii="Consolas" w:hAnsi="Consolas" w:cs="Consolas"/>
          <w:color w:val="000000"/>
          <w:sz w:val="21"/>
          <w:szCs w:val="21"/>
        </w:rPr>
        <w:br/>
        <w:t>    ev.target.appendChild(document.getElementById(data));</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lastRenderedPageBreak/>
        <w:t>&lt;</w:t>
      </w:r>
      <w:r>
        <w:rPr>
          <w:rStyle w:val="highele1"/>
          <w:rFonts w:ascii="Consolas" w:hAnsi="Consolas" w:cs="Consolas"/>
          <w:sz w:val="21"/>
          <w:szCs w:val="21"/>
        </w:rPr>
        <w:t>/script</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/head</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div</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"div1"</w:t>
      </w:r>
      <w:r>
        <w:rPr>
          <w:rFonts w:ascii="Consolas" w:hAnsi="Consolas" w:cs="Consolas"/>
          <w:color w:val="000000"/>
          <w:sz w:val="21"/>
          <w:szCs w:val="21"/>
        </w:rPr>
        <w:t xml:space="preserve"> </w:t>
      </w:r>
      <w:r>
        <w:rPr>
          <w:rStyle w:val="highatt1"/>
          <w:rFonts w:ascii="Consolas" w:hAnsi="Consolas" w:cs="Consolas"/>
          <w:sz w:val="21"/>
          <w:szCs w:val="21"/>
        </w:rPr>
        <w:t>ondrop=</w:t>
      </w:r>
      <w:r>
        <w:rPr>
          <w:rStyle w:val="highval1"/>
          <w:rFonts w:ascii="Consolas" w:hAnsi="Consolas" w:cs="Consolas"/>
          <w:sz w:val="21"/>
          <w:szCs w:val="21"/>
        </w:rPr>
        <w:t>"drop(event)"</w:t>
      </w:r>
      <w:r>
        <w:rPr>
          <w:rFonts w:ascii="Consolas" w:hAnsi="Consolas" w:cs="Consolas"/>
          <w:color w:val="000000"/>
          <w:sz w:val="21"/>
          <w:szCs w:val="21"/>
        </w:rPr>
        <w:t xml:space="preserve"> </w:t>
      </w:r>
      <w:r>
        <w:rPr>
          <w:rStyle w:val="highatt1"/>
          <w:rFonts w:ascii="Consolas" w:hAnsi="Consolas" w:cs="Consolas"/>
          <w:sz w:val="21"/>
          <w:szCs w:val="21"/>
        </w:rPr>
        <w:t>ondragover=</w:t>
      </w:r>
      <w:r>
        <w:rPr>
          <w:rStyle w:val="highval1"/>
          <w:rFonts w:ascii="Consolas" w:hAnsi="Consolas" w:cs="Consolas"/>
          <w:sz w:val="21"/>
          <w:szCs w:val="21"/>
        </w:rPr>
        <w:t>"allowDrop(event)"</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/div</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img</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"drag1"</w:t>
      </w:r>
      <w:r>
        <w:rPr>
          <w:rFonts w:ascii="Consolas" w:hAnsi="Consolas" w:cs="Consolas"/>
          <w:color w:val="000000"/>
          <w:sz w:val="21"/>
          <w:szCs w:val="21"/>
        </w:rPr>
        <w:t xml:space="preserve"> </w:t>
      </w:r>
      <w:r>
        <w:rPr>
          <w:rStyle w:val="highatt1"/>
          <w:rFonts w:ascii="Consolas" w:hAnsi="Consolas" w:cs="Consolas"/>
          <w:sz w:val="21"/>
          <w:szCs w:val="21"/>
        </w:rPr>
        <w:t>src=</w:t>
      </w:r>
      <w:r>
        <w:rPr>
          <w:rStyle w:val="highval1"/>
          <w:rFonts w:ascii="Consolas" w:hAnsi="Consolas" w:cs="Consolas"/>
          <w:sz w:val="21"/>
          <w:szCs w:val="21"/>
        </w:rPr>
        <w:t>"img_logo.gif"</w:t>
      </w:r>
      <w:r>
        <w:rPr>
          <w:rFonts w:ascii="Consolas" w:hAnsi="Consolas" w:cs="Consolas"/>
          <w:color w:val="000000"/>
          <w:sz w:val="21"/>
          <w:szCs w:val="21"/>
        </w:rPr>
        <w:t xml:space="preserve"> </w:t>
      </w:r>
      <w:r>
        <w:rPr>
          <w:rStyle w:val="highatt1"/>
          <w:rFonts w:ascii="Consolas" w:hAnsi="Consolas" w:cs="Consolas"/>
          <w:sz w:val="21"/>
          <w:szCs w:val="21"/>
        </w:rPr>
        <w:t>draggable=</w:t>
      </w:r>
      <w:r>
        <w:rPr>
          <w:rStyle w:val="highval1"/>
          <w:rFonts w:ascii="Consolas" w:hAnsi="Consolas" w:cs="Consolas"/>
          <w:sz w:val="21"/>
          <w:szCs w:val="21"/>
        </w:rPr>
        <w:t>"true"</w:t>
      </w:r>
      <w:r>
        <w:rPr>
          <w:rFonts w:ascii="Consolas" w:hAnsi="Consolas" w:cs="Consolas"/>
          <w:color w:val="DC143C"/>
          <w:sz w:val="21"/>
          <w:szCs w:val="21"/>
        </w:rPr>
        <w:br/>
      </w:r>
      <w:r>
        <w:rPr>
          <w:rStyle w:val="highatt1"/>
          <w:rFonts w:ascii="Consolas" w:hAnsi="Consolas" w:cs="Consolas"/>
          <w:sz w:val="21"/>
          <w:szCs w:val="21"/>
        </w:rPr>
        <w:t>ondragstart=</w:t>
      </w:r>
      <w:r>
        <w:rPr>
          <w:rStyle w:val="highval1"/>
          <w:rFonts w:ascii="Consolas" w:hAnsi="Consolas" w:cs="Consolas"/>
          <w:sz w:val="21"/>
          <w:szCs w:val="21"/>
        </w:rPr>
        <w:t>"drag(event)"</w:t>
      </w:r>
      <w:r>
        <w:rPr>
          <w:rFonts w:ascii="Consolas" w:hAnsi="Consolas" w:cs="Consolas"/>
          <w:color w:val="000000"/>
          <w:sz w:val="21"/>
          <w:szCs w:val="21"/>
        </w:rPr>
        <w:t xml:space="preserve"> </w:t>
      </w:r>
      <w:r>
        <w:rPr>
          <w:rStyle w:val="highatt1"/>
          <w:rFonts w:ascii="Consolas" w:hAnsi="Consolas" w:cs="Consolas"/>
          <w:sz w:val="21"/>
          <w:szCs w:val="21"/>
        </w:rPr>
        <w:t>width=</w:t>
      </w:r>
      <w:r>
        <w:rPr>
          <w:rStyle w:val="highval1"/>
          <w:rFonts w:ascii="Consolas" w:hAnsi="Consolas" w:cs="Consolas"/>
          <w:sz w:val="21"/>
          <w:szCs w:val="21"/>
        </w:rPr>
        <w:t>"336"</w:t>
      </w:r>
      <w:r>
        <w:rPr>
          <w:rFonts w:ascii="Consolas" w:hAnsi="Consolas" w:cs="Consolas"/>
          <w:color w:val="000000"/>
          <w:sz w:val="21"/>
          <w:szCs w:val="21"/>
        </w:rPr>
        <w:t xml:space="preserve"> </w:t>
      </w:r>
      <w:r>
        <w:rPr>
          <w:rStyle w:val="highatt1"/>
          <w:rFonts w:ascii="Consolas" w:hAnsi="Consolas" w:cs="Consolas"/>
          <w:sz w:val="21"/>
          <w:szCs w:val="21"/>
        </w:rPr>
        <w:t>height=</w:t>
      </w:r>
      <w:r>
        <w:rPr>
          <w:rStyle w:val="highval1"/>
          <w:rFonts w:ascii="Consolas" w:hAnsi="Consolas" w:cs="Consolas"/>
          <w:sz w:val="21"/>
          <w:szCs w:val="21"/>
        </w:rPr>
        <w:t>"69"</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45716E" w:rsidRDefault="0045716E" w:rsidP="0045716E">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009"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 xml:space="preserve">It might seem complicated, but </w:t>
      </w:r>
      <w:proofErr w:type="gramStart"/>
      <w:r>
        <w:rPr>
          <w:rFonts w:ascii="Helvetica" w:hAnsi="Helvetica" w:cs="Helvetica"/>
          <w:color w:val="333333"/>
          <w:sz w:val="21"/>
          <w:szCs w:val="21"/>
        </w:rPr>
        <w:t>lets</w:t>
      </w:r>
      <w:proofErr w:type="gramEnd"/>
      <w:r>
        <w:rPr>
          <w:rFonts w:ascii="Helvetica" w:hAnsi="Helvetica" w:cs="Helvetica"/>
          <w:color w:val="333333"/>
          <w:sz w:val="21"/>
          <w:szCs w:val="21"/>
        </w:rPr>
        <w:t xml:space="preserve"> go through all the different parts of a drag and drop event.</w:t>
      </w:r>
    </w:p>
    <w:p w:rsidR="0045716E" w:rsidRDefault="0016480F" w:rsidP="0045716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94" style="width:0;height:0" o:hralign="center" o:hrstd="t" o:hr="t" fillcolor="#a0a0a0" stroked="f"/>
        </w:pict>
      </w:r>
    </w:p>
    <w:p w:rsidR="0045716E" w:rsidRDefault="0045716E" w:rsidP="0045716E">
      <w:pPr>
        <w:pStyle w:val="Heading2"/>
        <w:rPr>
          <w:rFonts w:cs="Helvetica"/>
          <w:color w:val="333333"/>
        </w:rPr>
      </w:pPr>
      <w:r>
        <w:rPr>
          <w:rFonts w:cs="Helvetica"/>
          <w:color w:val="333333"/>
        </w:rPr>
        <w:t>Make an Element Draggable</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First of all: To make an element draggable, set the draggable attribute to true:</w:t>
      </w:r>
    </w:p>
    <w:p w:rsidR="0045716E" w:rsidRDefault="0045716E" w:rsidP="0045716E">
      <w:pPr>
        <w:shd w:val="clear" w:color="auto" w:fill="F1F1F1"/>
        <w:rPr>
          <w:rFonts w:ascii="Consolas" w:hAnsi="Consolas" w:cs="Consolas"/>
          <w:color w:val="444444"/>
          <w:sz w:val="21"/>
          <w:szCs w:val="21"/>
        </w:rPr>
      </w:pPr>
      <w:r>
        <w:rPr>
          <w:rFonts w:ascii="Consolas" w:hAnsi="Consolas" w:cs="Consolas"/>
          <w:color w:val="444444"/>
          <w:sz w:val="21"/>
          <w:szCs w:val="21"/>
        </w:rPr>
        <w:t>&lt;img draggable="true"&gt;</w:t>
      </w:r>
    </w:p>
    <w:p w:rsidR="0045716E" w:rsidRDefault="0016480F" w:rsidP="0045716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95" style="width:0;height:0" o:hralign="center" o:hrstd="t" o:hr="t" fillcolor="#a0a0a0" stroked="f"/>
        </w:pict>
      </w:r>
    </w:p>
    <w:p w:rsidR="0045716E" w:rsidRDefault="0045716E" w:rsidP="0045716E">
      <w:pPr>
        <w:pStyle w:val="Heading2"/>
        <w:rPr>
          <w:rFonts w:cs="Helvetica"/>
          <w:color w:val="333333"/>
        </w:rPr>
      </w:pPr>
      <w:r>
        <w:rPr>
          <w:rFonts w:cs="Helvetica"/>
          <w:color w:val="333333"/>
        </w:rPr>
        <w:t xml:space="preserve">What to Drag - ondragstart and </w:t>
      </w:r>
      <w:proofErr w:type="gramStart"/>
      <w:r>
        <w:rPr>
          <w:rFonts w:cs="Helvetica"/>
          <w:color w:val="333333"/>
        </w:rPr>
        <w:t>setData()</w:t>
      </w:r>
      <w:proofErr w:type="gramEnd"/>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Then, specify what should happen when the element is dragged.</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 xml:space="preserve">In the example above, the ondragstart attribute calls a function, </w:t>
      </w:r>
      <w:proofErr w:type="gramStart"/>
      <w:r>
        <w:rPr>
          <w:rFonts w:ascii="Helvetica" w:hAnsi="Helvetica" w:cs="Helvetica"/>
          <w:color w:val="333333"/>
          <w:sz w:val="21"/>
          <w:szCs w:val="21"/>
        </w:rPr>
        <w:t>drag(</w:t>
      </w:r>
      <w:proofErr w:type="gramEnd"/>
      <w:r>
        <w:rPr>
          <w:rFonts w:ascii="Helvetica" w:hAnsi="Helvetica" w:cs="Helvetica"/>
          <w:color w:val="333333"/>
          <w:sz w:val="21"/>
          <w:szCs w:val="21"/>
        </w:rPr>
        <w:t>event), that specifies what data to be dragged.</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 xml:space="preserve">The </w:t>
      </w:r>
      <w:proofErr w:type="gramStart"/>
      <w:r>
        <w:rPr>
          <w:rFonts w:ascii="Helvetica" w:hAnsi="Helvetica" w:cs="Helvetica"/>
          <w:color w:val="333333"/>
          <w:sz w:val="21"/>
          <w:szCs w:val="21"/>
        </w:rPr>
        <w:t>dataTransfer.setData(</w:t>
      </w:r>
      <w:proofErr w:type="gramEnd"/>
      <w:r>
        <w:rPr>
          <w:rFonts w:ascii="Helvetica" w:hAnsi="Helvetica" w:cs="Helvetica"/>
          <w:color w:val="333333"/>
          <w:sz w:val="21"/>
          <w:szCs w:val="21"/>
        </w:rPr>
        <w:t>) method sets the data type and the value of the dragged data:</w:t>
      </w:r>
    </w:p>
    <w:p w:rsidR="0045716E" w:rsidRDefault="0045716E" w:rsidP="0045716E">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function</w:t>
      </w:r>
      <w:proofErr w:type="gramEnd"/>
      <w:r>
        <w:rPr>
          <w:rFonts w:ascii="Consolas" w:hAnsi="Consolas" w:cs="Consolas"/>
          <w:color w:val="444444"/>
          <w:sz w:val="21"/>
          <w:szCs w:val="21"/>
        </w:rPr>
        <w:t xml:space="preserve"> drag(ev) {</w:t>
      </w:r>
      <w:r>
        <w:rPr>
          <w:rFonts w:ascii="Consolas" w:hAnsi="Consolas" w:cs="Consolas"/>
          <w:color w:val="444444"/>
          <w:sz w:val="21"/>
          <w:szCs w:val="21"/>
        </w:rPr>
        <w:br/>
        <w:t>    ev.dataTransfer.setData("text", ev.target.id);</w:t>
      </w:r>
      <w:r>
        <w:rPr>
          <w:rFonts w:ascii="Consolas" w:hAnsi="Consolas" w:cs="Consolas"/>
          <w:color w:val="444444"/>
          <w:sz w:val="21"/>
          <w:szCs w:val="21"/>
        </w:rPr>
        <w:br/>
        <w:t xml:space="preserve">} </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In this case, the data type is "text" and the value is the id of the draggable element ("drag1").</w:t>
      </w:r>
    </w:p>
    <w:p w:rsidR="0045716E" w:rsidRDefault="0016480F" w:rsidP="0045716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96" style="width:0;height:0" o:hralign="center" o:hrstd="t" o:hr="t" fillcolor="#a0a0a0" stroked="f"/>
        </w:pict>
      </w:r>
    </w:p>
    <w:p w:rsidR="0045716E" w:rsidRDefault="0045716E" w:rsidP="0045716E">
      <w:pPr>
        <w:pStyle w:val="Heading2"/>
        <w:rPr>
          <w:rFonts w:cs="Helvetica"/>
          <w:color w:val="333333"/>
        </w:rPr>
      </w:pPr>
      <w:r>
        <w:rPr>
          <w:rFonts w:cs="Helvetica"/>
          <w:color w:val="333333"/>
        </w:rPr>
        <w:t>Where to Drop - ondragover</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The ondragover event specifies where the dragged data can be dropped.</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lastRenderedPageBreak/>
        <w:t>By default, data/elements cannot be dropped in other elements. To allow a drop, we must prevent the default handling of the element.</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 xml:space="preserve">This is done by calling the </w:t>
      </w:r>
      <w:proofErr w:type="gramStart"/>
      <w:r>
        <w:rPr>
          <w:rFonts w:ascii="Helvetica" w:hAnsi="Helvetica" w:cs="Helvetica"/>
          <w:color w:val="333333"/>
          <w:sz w:val="21"/>
          <w:szCs w:val="21"/>
        </w:rPr>
        <w:t>event.preventDefault(</w:t>
      </w:r>
      <w:proofErr w:type="gramEnd"/>
      <w:r>
        <w:rPr>
          <w:rFonts w:ascii="Helvetica" w:hAnsi="Helvetica" w:cs="Helvetica"/>
          <w:color w:val="333333"/>
          <w:sz w:val="21"/>
          <w:szCs w:val="21"/>
        </w:rPr>
        <w:t>) method for the ondragover event:</w:t>
      </w:r>
    </w:p>
    <w:p w:rsidR="0045716E" w:rsidRDefault="0045716E" w:rsidP="0045716E">
      <w:pPr>
        <w:shd w:val="clear" w:color="auto" w:fill="F1F1F1"/>
        <w:rPr>
          <w:rFonts w:ascii="Consolas" w:hAnsi="Consolas" w:cs="Consolas"/>
          <w:color w:val="444444"/>
          <w:sz w:val="21"/>
          <w:szCs w:val="21"/>
        </w:rPr>
      </w:pPr>
      <w:proofErr w:type="gramStart"/>
      <w:r>
        <w:rPr>
          <w:rFonts w:ascii="Consolas" w:hAnsi="Consolas" w:cs="Consolas"/>
          <w:i/>
          <w:iCs/>
          <w:color w:val="444444"/>
          <w:sz w:val="21"/>
          <w:szCs w:val="21"/>
        </w:rPr>
        <w:t>event</w:t>
      </w:r>
      <w:r>
        <w:rPr>
          <w:rFonts w:ascii="Consolas" w:hAnsi="Consolas" w:cs="Consolas"/>
          <w:color w:val="444444"/>
          <w:sz w:val="21"/>
          <w:szCs w:val="21"/>
        </w:rPr>
        <w:t>.preventDefault()</w:t>
      </w:r>
      <w:proofErr w:type="gramEnd"/>
    </w:p>
    <w:p w:rsidR="0045716E" w:rsidRDefault="0016480F" w:rsidP="0045716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97" style="width:0;height:0" o:hralign="center" o:hrstd="t" o:hr="t" fillcolor="#a0a0a0" stroked="f"/>
        </w:pict>
      </w:r>
    </w:p>
    <w:p w:rsidR="0045716E" w:rsidRDefault="0045716E" w:rsidP="0045716E">
      <w:pPr>
        <w:pStyle w:val="Heading2"/>
        <w:rPr>
          <w:rFonts w:cs="Helvetica"/>
          <w:color w:val="333333"/>
        </w:rPr>
      </w:pPr>
      <w:r>
        <w:rPr>
          <w:rFonts w:cs="Helvetica"/>
          <w:color w:val="333333"/>
        </w:rPr>
        <w:t>Do the Drop - ondrop</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When the dragged data is dropped, a drop event occurs.</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 xml:space="preserve">In the example above, the ondrop attribute calls a function, </w:t>
      </w:r>
      <w:proofErr w:type="gramStart"/>
      <w:r>
        <w:rPr>
          <w:rFonts w:ascii="Helvetica" w:hAnsi="Helvetica" w:cs="Helvetica"/>
          <w:color w:val="333333"/>
          <w:sz w:val="21"/>
          <w:szCs w:val="21"/>
        </w:rPr>
        <w:t>drop(</w:t>
      </w:r>
      <w:proofErr w:type="gramEnd"/>
      <w:r>
        <w:rPr>
          <w:rFonts w:ascii="Helvetica" w:hAnsi="Helvetica" w:cs="Helvetica"/>
          <w:color w:val="333333"/>
          <w:sz w:val="21"/>
          <w:szCs w:val="21"/>
        </w:rPr>
        <w:t>event):</w:t>
      </w:r>
    </w:p>
    <w:p w:rsidR="0045716E" w:rsidRDefault="0045716E" w:rsidP="0045716E">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function</w:t>
      </w:r>
      <w:proofErr w:type="gramEnd"/>
      <w:r>
        <w:rPr>
          <w:rFonts w:ascii="Consolas" w:hAnsi="Consolas" w:cs="Consolas"/>
          <w:color w:val="444444"/>
          <w:sz w:val="21"/>
          <w:szCs w:val="21"/>
        </w:rPr>
        <w:t xml:space="preserve"> drop(ev) {</w:t>
      </w:r>
      <w:r>
        <w:rPr>
          <w:rFonts w:ascii="Consolas" w:hAnsi="Consolas" w:cs="Consolas"/>
          <w:color w:val="444444"/>
          <w:sz w:val="21"/>
          <w:szCs w:val="21"/>
        </w:rPr>
        <w:br/>
        <w:t>    ev.preventDefault();</w:t>
      </w:r>
      <w:r>
        <w:rPr>
          <w:rFonts w:ascii="Consolas" w:hAnsi="Consolas" w:cs="Consolas"/>
          <w:color w:val="444444"/>
          <w:sz w:val="21"/>
          <w:szCs w:val="21"/>
        </w:rPr>
        <w:br/>
        <w:t>    var data = ev.dataTransfer.getData("text");</w:t>
      </w:r>
      <w:r>
        <w:rPr>
          <w:rFonts w:ascii="Consolas" w:hAnsi="Consolas" w:cs="Consolas"/>
          <w:color w:val="444444"/>
          <w:sz w:val="21"/>
          <w:szCs w:val="21"/>
        </w:rPr>
        <w:br/>
        <w:t>    ev.target.appendChild(document.getElementById(data));</w:t>
      </w:r>
      <w:r>
        <w:rPr>
          <w:rFonts w:ascii="Consolas" w:hAnsi="Consolas" w:cs="Consolas"/>
          <w:color w:val="444444"/>
          <w:sz w:val="21"/>
          <w:szCs w:val="21"/>
        </w:rPr>
        <w:br/>
        <w:t>}</w:t>
      </w:r>
    </w:p>
    <w:p w:rsidR="0045716E" w:rsidRDefault="0045716E" w:rsidP="0045716E">
      <w:pPr>
        <w:pStyle w:val="NormalWeb"/>
        <w:rPr>
          <w:rFonts w:ascii="Helvetica" w:hAnsi="Helvetica" w:cs="Helvetica"/>
          <w:color w:val="333333"/>
          <w:sz w:val="21"/>
          <w:szCs w:val="21"/>
        </w:rPr>
      </w:pPr>
      <w:r>
        <w:rPr>
          <w:rFonts w:ascii="Helvetica" w:hAnsi="Helvetica" w:cs="Helvetica"/>
          <w:color w:val="333333"/>
          <w:sz w:val="21"/>
          <w:szCs w:val="21"/>
        </w:rPr>
        <w:t>Code explained:</w:t>
      </w:r>
    </w:p>
    <w:p w:rsidR="0045716E" w:rsidRDefault="0045716E" w:rsidP="009429CC">
      <w:pPr>
        <w:numPr>
          <w:ilvl w:val="0"/>
          <w:numId w:val="4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Call preventDefault() to prevent the browser default handling of the data (default is open as link on drop)</w:t>
      </w:r>
    </w:p>
    <w:p w:rsidR="0045716E" w:rsidRDefault="0045716E" w:rsidP="009429CC">
      <w:pPr>
        <w:numPr>
          <w:ilvl w:val="0"/>
          <w:numId w:val="4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Get the dragged data with the </w:t>
      </w:r>
      <w:proofErr w:type="gramStart"/>
      <w:r>
        <w:rPr>
          <w:rFonts w:ascii="Helvetica" w:hAnsi="Helvetica" w:cs="Helvetica"/>
          <w:color w:val="333333"/>
          <w:sz w:val="21"/>
          <w:szCs w:val="21"/>
        </w:rPr>
        <w:t>dataTransfer.getData(</w:t>
      </w:r>
      <w:proofErr w:type="gramEnd"/>
      <w:r>
        <w:rPr>
          <w:rFonts w:ascii="Helvetica" w:hAnsi="Helvetica" w:cs="Helvetica"/>
          <w:color w:val="333333"/>
          <w:sz w:val="21"/>
          <w:szCs w:val="21"/>
        </w:rPr>
        <w:t>) method. This method will return any data that was set to the same type in the setData() method</w:t>
      </w:r>
    </w:p>
    <w:p w:rsidR="0045716E" w:rsidRDefault="0045716E" w:rsidP="009429CC">
      <w:pPr>
        <w:numPr>
          <w:ilvl w:val="0"/>
          <w:numId w:val="4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dragged data is the id of the dragged element ("drag1")</w:t>
      </w:r>
    </w:p>
    <w:p w:rsidR="0045716E" w:rsidRDefault="0045716E" w:rsidP="009429CC">
      <w:pPr>
        <w:numPr>
          <w:ilvl w:val="0"/>
          <w:numId w:val="43"/>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Append the dragged element into the drop element</w:t>
      </w:r>
    </w:p>
    <w:p w:rsidR="0045716E" w:rsidRDefault="0016480F" w:rsidP="0045716E">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98" style="width:0;height:0" o:hralign="center" o:hrstd="t" o:hr="t" fillcolor="#a0a0a0" stroked="f"/>
        </w:pict>
      </w:r>
    </w:p>
    <w:p w:rsidR="0045716E" w:rsidRDefault="0045716E" w:rsidP="0045716E">
      <w:pPr>
        <w:spacing w:before="300" w:after="30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81000" cy="438150"/>
            <wp:effectExtent l="19050" t="0" r="0" b="0"/>
            <wp:docPr id="4929" name="Picture 4929"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9" descr="Examples"/>
                    <pic:cNvPicPr>
                      <a:picLocks noChangeAspect="1" noChangeArrowheads="1"/>
                    </pic:cNvPicPr>
                  </pic:nvPicPr>
                  <pic:blipFill>
                    <a:blip r:embed="rId1576"/>
                    <a:srcRect/>
                    <a:stretch>
                      <a:fillRect/>
                    </a:stretch>
                  </pic:blipFill>
                  <pic:spPr bwMode="auto">
                    <a:xfrm>
                      <a:off x="0" y="0"/>
                      <a:ext cx="381000" cy="438150"/>
                    </a:xfrm>
                    <a:prstGeom prst="rect">
                      <a:avLst/>
                    </a:prstGeom>
                    <a:noFill/>
                    <a:ln w="9525">
                      <a:noFill/>
                      <a:miter lim="800000"/>
                      <a:headEnd/>
                      <a:tailEnd/>
                    </a:ln>
                  </pic:spPr>
                </pic:pic>
              </a:graphicData>
            </a:graphic>
          </wp:inline>
        </w:drawing>
      </w:r>
    </w:p>
    <w:p w:rsidR="0045716E" w:rsidRDefault="0045716E" w:rsidP="0045716E">
      <w:pPr>
        <w:spacing w:before="75" w:after="150"/>
        <w:outlineLvl w:val="2"/>
        <w:rPr>
          <w:rFonts w:ascii="inherit" w:hAnsi="inherit" w:cs="Helvetica"/>
          <w:color w:val="333333"/>
          <w:sz w:val="45"/>
          <w:szCs w:val="45"/>
        </w:rPr>
      </w:pPr>
      <w:r>
        <w:rPr>
          <w:rFonts w:ascii="inherit" w:hAnsi="inherit" w:cs="Helvetica"/>
          <w:color w:val="333333"/>
          <w:sz w:val="45"/>
          <w:szCs w:val="45"/>
        </w:rPr>
        <w:t>More Examples</w:t>
      </w:r>
    </w:p>
    <w:p w:rsidR="0045716E" w:rsidRDefault="0016480F" w:rsidP="0045716E">
      <w:pPr>
        <w:pStyle w:val="NormalWeb"/>
        <w:rPr>
          <w:rFonts w:ascii="Helvetica" w:hAnsi="Helvetica" w:cs="Helvetica"/>
          <w:color w:val="333333"/>
          <w:sz w:val="21"/>
          <w:szCs w:val="21"/>
        </w:rPr>
      </w:pPr>
      <w:hyperlink r:id="rId2010" w:tgtFrame="_blank" w:history="1">
        <w:r w:rsidR="0045716E">
          <w:rPr>
            <w:rStyle w:val="Hyperlink"/>
            <w:rFonts w:ascii="Helvetica" w:hAnsi="Helvetica" w:cs="Helvetica"/>
            <w:sz w:val="21"/>
            <w:szCs w:val="21"/>
          </w:rPr>
          <w:t>Drag image back and forth</w:t>
        </w:r>
      </w:hyperlink>
      <w:r w:rsidR="0045716E">
        <w:rPr>
          <w:rFonts w:ascii="Helvetica" w:hAnsi="Helvetica" w:cs="Helvetica"/>
          <w:color w:val="333333"/>
          <w:sz w:val="21"/>
          <w:szCs w:val="21"/>
        </w:rPr>
        <w:br/>
        <w:t>How to drag (and drop) an image back and forth between two &lt;div&gt; elements.</w:t>
      </w:r>
    </w:p>
    <w:p w:rsidR="0045716E" w:rsidRDefault="0045716E" w:rsidP="0045716E">
      <w:pPr>
        <w:rPr>
          <w:rFonts w:ascii="Helvetica" w:hAnsi="Helvetica" w:cs="Helvetica"/>
          <w:color w:val="333333"/>
          <w:sz w:val="21"/>
          <w:szCs w:val="21"/>
        </w:rPr>
      </w:pPr>
    </w:p>
    <w:p w:rsidR="0045716E" w:rsidRDefault="0016480F" w:rsidP="0045716E">
      <w:pPr>
        <w:rPr>
          <w:rFonts w:ascii="Helvetica" w:hAnsi="Helvetica" w:cs="Helvetica"/>
          <w:color w:val="333333"/>
          <w:sz w:val="30"/>
          <w:szCs w:val="30"/>
        </w:rPr>
      </w:pPr>
      <w:hyperlink r:id="rId2011" w:history="1">
        <w:r w:rsidR="0045716E">
          <w:rPr>
            <w:rStyle w:val="Hyperlink"/>
            <w:rFonts w:ascii="Helvetica" w:hAnsi="Helvetica" w:cs="Helvetica"/>
            <w:color w:val="8AC007"/>
            <w:sz w:val="30"/>
            <w:szCs w:val="30"/>
          </w:rPr>
          <w:t>« Previous</w:t>
        </w:r>
      </w:hyperlink>
    </w:p>
    <w:p w:rsidR="0045716E" w:rsidRDefault="0016480F" w:rsidP="0045716E">
      <w:pPr>
        <w:jc w:val="right"/>
        <w:rPr>
          <w:rFonts w:ascii="Helvetica" w:hAnsi="Helvetica" w:cs="Helvetica"/>
          <w:color w:val="333333"/>
          <w:sz w:val="30"/>
          <w:szCs w:val="30"/>
        </w:rPr>
      </w:pPr>
      <w:hyperlink r:id="rId2012" w:history="1">
        <w:r w:rsidR="0045716E">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45716E" w:rsidTr="0045716E">
        <w:trPr>
          <w:hidden/>
        </w:trPr>
        <w:tc>
          <w:tcPr>
            <w:tcW w:w="0" w:type="auto"/>
            <w:shd w:val="clear" w:color="auto" w:fill="auto"/>
            <w:noWrap/>
            <w:vAlign w:val="center"/>
            <w:hideMark/>
          </w:tcPr>
          <w:p w:rsidR="0045716E" w:rsidRDefault="0045716E">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45716E" w:rsidRDefault="0045716E">
            <w:pPr>
              <w:spacing w:after="180"/>
              <w:rPr>
                <w:rFonts w:ascii="Helvetica" w:hAnsi="Helvetica" w:cs="Helvetica"/>
                <w:vanish/>
                <w:color w:val="333333"/>
                <w:sz w:val="21"/>
                <w:szCs w:val="21"/>
              </w:rPr>
            </w:pPr>
          </w:p>
        </w:tc>
      </w:tr>
    </w:tbl>
    <w:p w:rsidR="009A694B" w:rsidRDefault="009A694B" w:rsidP="009A694B">
      <w:pPr>
        <w:pStyle w:val="Heading1"/>
        <w:rPr>
          <w:rFonts w:cs="Helvetica"/>
          <w:color w:val="333333"/>
        </w:rPr>
      </w:pPr>
      <w:r>
        <w:rPr>
          <w:rFonts w:cs="Helvetica"/>
          <w:color w:val="333333"/>
        </w:rPr>
        <w:lastRenderedPageBreak/>
        <w:t xml:space="preserve">HTML5 </w:t>
      </w:r>
      <w:r>
        <w:rPr>
          <w:rStyle w:val="colorh1"/>
          <w:rFonts w:cs="Helvetica"/>
          <w:color w:val="333333"/>
        </w:rPr>
        <w:t>Local Storage</w:t>
      </w:r>
    </w:p>
    <w:p w:rsidR="009A694B" w:rsidRDefault="0016480F" w:rsidP="009A694B">
      <w:pPr>
        <w:rPr>
          <w:rFonts w:ascii="Helvetica" w:hAnsi="Helvetica" w:cs="Helvetica"/>
          <w:color w:val="333333"/>
          <w:sz w:val="30"/>
          <w:szCs w:val="30"/>
        </w:rPr>
      </w:pPr>
      <w:hyperlink r:id="rId2013" w:history="1">
        <w:r w:rsidR="009A694B">
          <w:rPr>
            <w:rStyle w:val="Hyperlink"/>
            <w:rFonts w:ascii="Helvetica" w:hAnsi="Helvetica" w:cs="Helvetica"/>
            <w:color w:val="8AC007"/>
            <w:sz w:val="30"/>
            <w:szCs w:val="30"/>
          </w:rPr>
          <w:t>« Previous</w:t>
        </w:r>
      </w:hyperlink>
    </w:p>
    <w:p w:rsidR="009A694B" w:rsidRDefault="0016480F" w:rsidP="009A694B">
      <w:pPr>
        <w:jc w:val="right"/>
        <w:rPr>
          <w:rFonts w:ascii="Helvetica" w:hAnsi="Helvetica" w:cs="Helvetica"/>
          <w:color w:val="333333"/>
          <w:sz w:val="30"/>
          <w:szCs w:val="30"/>
        </w:rPr>
      </w:pPr>
      <w:hyperlink r:id="rId2014" w:history="1">
        <w:r w:rsidR="009A694B">
          <w:rPr>
            <w:rStyle w:val="Hyperlink"/>
            <w:rFonts w:ascii="Helvetica" w:hAnsi="Helvetica" w:cs="Helvetica"/>
            <w:color w:val="8AC007"/>
            <w:sz w:val="30"/>
            <w:szCs w:val="30"/>
          </w:rPr>
          <w:t>Next Chapter »</w:t>
        </w:r>
      </w:hyperlink>
    </w:p>
    <w:p w:rsidR="009A694B" w:rsidRDefault="0016480F" w:rsidP="009A694B">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499" style="width:0;height:0" o:hralign="center" o:hrstd="t" o:hr="t" fillcolor="#a0a0a0" stroked="f"/>
        </w:pict>
      </w:r>
    </w:p>
    <w:p w:rsidR="009A694B" w:rsidRDefault="009A694B" w:rsidP="009A694B">
      <w:pPr>
        <w:pStyle w:val="intro"/>
        <w:rPr>
          <w:rFonts w:ascii="Helvetica" w:hAnsi="Helvetica" w:cs="Helvetica"/>
        </w:rPr>
      </w:pPr>
      <w:proofErr w:type="gramStart"/>
      <w:r>
        <w:rPr>
          <w:rFonts w:ascii="Helvetica" w:hAnsi="Helvetica" w:cs="Helvetica"/>
        </w:rPr>
        <w:t>HTML local storage, better than cookies.</w:t>
      </w:r>
      <w:proofErr w:type="gramEnd"/>
    </w:p>
    <w:p w:rsidR="009A694B" w:rsidRDefault="0016480F" w:rsidP="009A694B">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00" style="width:0;height:0" o:hralign="center" o:hrstd="t" o:hr="t" fillcolor="#a0a0a0" stroked="f"/>
        </w:pict>
      </w:r>
    </w:p>
    <w:p w:rsidR="009A694B" w:rsidRDefault="009A694B" w:rsidP="009A694B">
      <w:pPr>
        <w:pStyle w:val="Heading2"/>
        <w:rPr>
          <w:rFonts w:cs="Helvetica"/>
          <w:color w:val="333333"/>
        </w:rPr>
      </w:pPr>
      <w:r>
        <w:rPr>
          <w:rFonts w:cs="Helvetica"/>
          <w:color w:val="333333"/>
        </w:rPr>
        <w:t>What is HTML Local Storage?</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With local storage, web applications can store data locally within the user's browser.</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Before HTML5, application data had to be stored in cookies, included in every server request. Local storage is more secure, and large amounts of data can be stored locally, without affecting website performance.</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Unlike cookies, the storage limit is far larger (at least 5MB) and information is never transferred to the server.</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Local storage is per domain. All pages, from one domain, can store and access the same data.</w:t>
      </w:r>
    </w:p>
    <w:p w:rsidR="009A694B" w:rsidRDefault="0016480F" w:rsidP="009A694B">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01" style="width:0;height:0" o:hralign="center" o:hrstd="t" o:hr="t" fillcolor="#a0a0a0" stroked="f"/>
        </w:pict>
      </w:r>
    </w:p>
    <w:p w:rsidR="009A694B" w:rsidRDefault="009A694B" w:rsidP="009A694B">
      <w:pPr>
        <w:pStyle w:val="Heading2"/>
        <w:rPr>
          <w:rFonts w:cs="Helvetica"/>
          <w:color w:val="333333"/>
        </w:rPr>
      </w:pPr>
      <w:r>
        <w:rPr>
          <w:rFonts w:cs="Helvetica"/>
          <w:color w:val="333333"/>
        </w:rPr>
        <w:t>Browser Support</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The numbers in the table specify the first browser version that fully supports Local Storage.</w:t>
      </w:r>
    </w:p>
    <w:tbl>
      <w:tblPr>
        <w:tblW w:w="5000" w:type="pct"/>
        <w:tblCellSpacing w:w="15" w:type="dxa"/>
        <w:tblCellMar>
          <w:top w:w="15" w:type="dxa"/>
          <w:left w:w="15" w:type="dxa"/>
          <w:bottom w:w="15" w:type="dxa"/>
          <w:right w:w="15" w:type="dxa"/>
        </w:tblCellMar>
        <w:tblLook w:val="04A0"/>
      </w:tblPr>
      <w:tblGrid>
        <w:gridCol w:w="1886"/>
        <w:gridCol w:w="1503"/>
        <w:gridCol w:w="1504"/>
        <w:gridCol w:w="1504"/>
        <w:gridCol w:w="1504"/>
        <w:gridCol w:w="1519"/>
      </w:tblGrid>
      <w:tr w:rsidR="009A694B" w:rsidTr="009A694B">
        <w:trPr>
          <w:tblCellSpacing w:w="15" w:type="dxa"/>
        </w:trPr>
        <w:tc>
          <w:tcPr>
            <w:tcW w:w="1000" w:type="pct"/>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b/>
                <w:bCs/>
                <w:color w:val="333333"/>
              </w:rPr>
            </w:pPr>
            <w:r>
              <w:rPr>
                <w:rFonts w:ascii="Helvetica" w:hAnsi="Helvetica" w:cs="Helvetica"/>
                <w:b/>
                <w:bCs/>
                <w:color w:val="333333"/>
              </w:rPr>
              <w:t>API</w:t>
            </w:r>
          </w:p>
        </w:tc>
        <w:tc>
          <w:tcPr>
            <w:tcW w:w="800" w:type="pct"/>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b/>
                <w:bCs/>
                <w:color w:val="333333"/>
                <w:sz w:val="21"/>
                <w:szCs w:val="21"/>
              </w:rPr>
            </w:pPr>
          </w:p>
        </w:tc>
      </w:tr>
      <w:tr w:rsidR="009A694B" w:rsidTr="009A694B">
        <w:trPr>
          <w:tblCellSpacing w:w="15" w:type="dxa"/>
        </w:trPr>
        <w:tc>
          <w:tcPr>
            <w:tcW w:w="0" w:type="auto"/>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color w:val="333333"/>
                <w:sz w:val="21"/>
                <w:szCs w:val="21"/>
              </w:rPr>
            </w:pPr>
            <w:r>
              <w:rPr>
                <w:rFonts w:ascii="Helvetica" w:hAnsi="Helvetica" w:cs="Helvetica"/>
                <w:color w:val="333333"/>
                <w:sz w:val="21"/>
                <w:szCs w:val="21"/>
              </w:rPr>
              <w:t>Web Storage</w:t>
            </w:r>
          </w:p>
        </w:tc>
        <w:tc>
          <w:tcPr>
            <w:tcW w:w="0" w:type="auto"/>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color w:val="333333"/>
                <w:sz w:val="21"/>
                <w:szCs w:val="21"/>
              </w:rPr>
            </w:pPr>
            <w:r>
              <w:rPr>
                <w:rFonts w:ascii="Helvetica" w:hAnsi="Helvetica" w:cs="Helvetica"/>
                <w:color w:val="333333"/>
                <w:sz w:val="21"/>
                <w:szCs w:val="21"/>
              </w:rPr>
              <w:t>8.0</w:t>
            </w:r>
          </w:p>
        </w:tc>
        <w:tc>
          <w:tcPr>
            <w:tcW w:w="0" w:type="auto"/>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color w:val="333333"/>
                <w:sz w:val="21"/>
                <w:szCs w:val="21"/>
              </w:rPr>
            </w:pPr>
            <w:r>
              <w:rPr>
                <w:rFonts w:ascii="Helvetica" w:hAnsi="Helvetica" w:cs="Helvetica"/>
                <w:color w:val="333333"/>
                <w:sz w:val="21"/>
                <w:szCs w:val="21"/>
              </w:rPr>
              <w:t>3.5</w:t>
            </w:r>
          </w:p>
        </w:tc>
        <w:tc>
          <w:tcPr>
            <w:tcW w:w="0" w:type="auto"/>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9A694B" w:rsidRDefault="009A694B">
            <w:pPr>
              <w:spacing w:after="180"/>
              <w:rPr>
                <w:rFonts w:ascii="Helvetica" w:hAnsi="Helvetica" w:cs="Helvetica"/>
                <w:color w:val="333333"/>
                <w:sz w:val="21"/>
                <w:szCs w:val="21"/>
              </w:rPr>
            </w:pPr>
            <w:r>
              <w:rPr>
                <w:rFonts w:ascii="Helvetica" w:hAnsi="Helvetica" w:cs="Helvetica"/>
                <w:color w:val="333333"/>
                <w:sz w:val="21"/>
                <w:szCs w:val="21"/>
              </w:rPr>
              <w:t>11.5</w:t>
            </w:r>
          </w:p>
        </w:tc>
      </w:tr>
    </w:tbl>
    <w:p w:rsidR="009A694B" w:rsidRDefault="0016480F" w:rsidP="009A694B">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02" style="width:0;height:0" o:hralign="center" o:hrstd="t" o:hr="t" fillcolor="#a0a0a0" stroked="f"/>
        </w:pict>
      </w:r>
    </w:p>
    <w:p w:rsidR="009A694B" w:rsidRDefault="009A694B" w:rsidP="009A694B">
      <w:pPr>
        <w:pStyle w:val="Heading2"/>
        <w:rPr>
          <w:rFonts w:cs="Helvetica"/>
          <w:color w:val="333333"/>
        </w:rPr>
      </w:pPr>
      <w:r>
        <w:rPr>
          <w:rFonts w:cs="Helvetica"/>
          <w:color w:val="333333"/>
        </w:rPr>
        <w:t>HTML Local Storage Objects</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HTML local storage provides two objects for storing data on the client:</w:t>
      </w:r>
    </w:p>
    <w:p w:rsidR="009A694B" w:rsidRDefault="009A694B" w:rsidP="009429CC">
      <w:pPr>
        <w:numPr>
          <w:ilvl w:val="0"/>
          <w:numId w:val="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window.localStorage - stores data with no expiration date</w:t>
      </w:r>
    </w:p>
    <w:p w:rsidR="009A694B" w:rsidRDefault="009A694B" w:rsidP="009429CC">
      <w:pPr>
        <w:numPr>
          <w:ilvl w:val="0"/>
          <w:numId w:val="44"/>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window.sessionStorage - stores data for one session (data is lost when the tab is closed)</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Before using local storage, check browser support for localStorage and sessionStorage:</w:t>
      </w:r>
    </w:p>
    <w:p w:rsidR="009A694B" w:rsidRDefault="009A694B" w:rsidP="009A694B">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lastRenderedPageBreak/>
        <w:t>if(</w:t>
      </w:r>
      <w:proofErr w:type="gramEnd"/>
      <w:r>
        <w:rPr>
          <w:rFonts w:ascii="Consolas" w:hAnsi="Consolas" w:cs="Consolas"/>
          <w:color w:val="444444"/>
          <w:sz w:val="21"/>
          <w:szCs w:val="21"/>
        </w:rPr>
        <w:t>typeof(Storage) !== "undefined") {</w:t>
      </w:r>
      <w:r>
        <w:rPr>
          <w:rFonts w:ascii="Consolas" w:hAnsi="Consolas" w:cs="Consolas"/>
          <w:color w:val="444444"/>
          <w:sz w:val="21"/>
          <w:szCs w:val="21"/>
        </w:rPr>
        <w:br/>
        <w:t xml:space="preserve">    // </w:t>
      </w:r>
      <w:r>
        <w:rPr>
          <w:rFonts w:ascii="Consolas" w:hAnsi="Consolas" w:cs="Consolas"/>
          <w:i/>
          <w:iCs/>
          <w:color w:val="444444"/>
          <w:sz w:val="21"/>
          <w:szCs w:val="21"/>
        </w:rPr>
        <w:t>Code for localStorage/sessionStorage.</w:t>
      </w:r>
      <w:r>
        <w:rPr>
          <w:rFonts w:ascii="Consolas" w:hAnsi="Consolas" w:cs="Consolas"/>
          <w:color w:val="444444"/>
          <w:sz w:val="21"/>
          <w:szCs w:val="21"/>
        </w:rPr>
        <w:br/>
        <w:t>} else {</w:t>
      </w:r>
      <w:r>
        <w:rPr>
          <w:rFonts w:ascii="Consolas" w:hAnsi="Consolas" w:cs="Consolas"/>
          <w:color w:val="444444"/>
          <w:sz w:val="21"/>
          <w:szCs w:val="21"/>
        </w:rPr>
        <w:br/>
        <w:t>    // Sorry! No Web Storage support</w:t>
      </w:r>
      <w:proofErr w:type="gramStart"/>
      <w:r>
        <w:rPr>
          <w:rFonts w:ascii="Consolas" w:hAnsi="Consolas" w:cs="Consolas"/>
          <w:color w:val="444444"/>
          <w:sz w:val="21"/>
          <w:szCs w:val="21"/>
        </w:rPr>
        <w:t>..</w:t>
      </w:r>
      <w:proofErr w:type="gramEnd"/>
      <w:r>
        <w:rPr>
          <w:rFonts w:ascii="Consolas" w:hAnsi="Consolas" w:cs="Consolas"/>
          <w:color w:val="444444"/>
          <w:sz w:val="21"/>
          <w:szCs w:val="21"/>
        </w:rPr>
        <w:br/>
        <w:t>}</w:t>
      </w:r>
    </w:p>
    <w:p w:rsidR="009A694B" w:rsidRDefault="0016480F" w:rsidP="009A694B">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03" style="width:0;height:0" o:hralign="center" o:hrstd="t" o:hr="t" fillcolor="#a0a0a0" stroked="f"/>
        </w:pict>
      </w:r>
    </w:p>
    <w:p w:rsidR="009A694B" w:rsidRDefault="009A694B" w:rsidP="009A694B">
      <w:pPr>
        <w:pStyle w:val="Heading2"/>
        <w:rPr>
          <w:rFonts w:cs="Helvetica"/>
          <w:color w:val="333333"/>
        </w:rPr>
      </w:pPr>
      <w:r>
        <w:rPr>
          <w:rFonts w:cs="Helvetica"/>
          <w:color w:val="333333"/>
        </w:rPr>
        <w:t>The localStorage Object</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The localStorage object stores the data with no expiration date. The data will not be deleted when the browser is closed, and will be available the next day, week, or year.</w:t>
      </w:r>
    </w:p>
    <w:p w:rsidR="009A694B" w:rsidRDefault="009A694B" w:rsidP="009A694B">
      <w:pPr>
        <w:pStyle w:val="Heading2"/>
        <w:shd w:val="clear" w:color="auto" w:fill="F1F1F1"/>
        <w:spacing w:before="15"/>
        <w:rPr>
          <w:rFonts w:cs="Helvetica"/>
          <w:color w:val="555555"/>
          <w:sz w:val="30"/>
          <w:szCs w:val="30"/>
        </w:rPr>
      </w:pPr>
      <w:r>
        <w:rPr>
          <w:rFonts w:cs="Helvetica"/>
          <w:color w:val="555555"/>
          <w:sz w:val="30"/>
          <w:szCs w:val="30"/>
        </w:rPr>
        <w:t>Example</w:t>
      </w:r>
    </w:p>
    <w:p w:rsidR="009A694B" w:rsidRDefault="009A694B" w:rsidP="009A694B">
      <w:pPr>
        <w:shd w:val="clear" w:color="auto" w:fill="FFFFFF"/>
        <w:spacing w:line="276" w:lineRule="atLeast"/>
        <w:rPr>
          <w:rFonts w:ascii="Consolas" w:hAnsi="Consolas" w:cs="Consolas"/>
          <w:color w:val="000000"/>
          <w:sz w:val="21"/>
          <w:szCs w:val="21"/>
        </w:rPr>
      </w:pPr>
      <w:r>
        <w:rPr>
          <w:rFonts w:ascii="Consolas" w:hAnsi="Consolas" w:cs="Consolas"/>
          <w:color w:val="000000"/>
          <w:sz w:val="21"/>
          <w:szCs w:val="21"/>
        </w:rPr>
        <w:t>// Store</w:t>
      </w:r>
      <w:r>
        <w:rPr>
          <w:rFonts w:ascii="Consolas" w:hAnsi="Consolas" w:cs="Consolas"/>
          <w:color w:val="000000"/>
          <w:sz w:val="21"/>
          <w:szCs w:val="21"/>
        </w:rPr>
        <w:br/>
      </w:r>
      <w:proofErr w:type="gramStart"/>
      <w:r>
        <w:rPr>
          <w:rFonts w:ascii="Consolas" w:hAnsi="Consolas" w:cs="Consolas"/>
          <w:color w:val="000000"/>
          <w:sz w:val="21"/>
          <w:szCs w:val="21"/>
        </w:rPr>
        <w:t>localStorage.setItem(</w:t>
      </w:r>
      <w:proofErr w:type="gramEnd"/>
      <w:r>
        <w:rPr>
          <w:rFonts w:ascii="Consolas" w:hAnsi="Consolas" w:cs="Consolas"/>
          <w:color w:val="000000"/>
          <w:sz w:val="21"/>
          <w:szCs w:val="21"/>
        </w:rPr>
        <w:t>"lastname", "Smith");</w:t>
      </w:r>
      <w:r>
        <w:rPr>
          <w:rFonts w:ascii="Consolas" w:hAnsi="Consolas" w:cs="Consolas"/>
          <w:color w:val="000000"/>
          <w:sz w:val="21"/>
          <w:szCs w:val="21"/>
        </w:rPr>
        <w:br/>
        <w:t>// Retrieve</w:t>
      </w:r>
      <w:r>
        <w:rPr>
          <w:rFonts w:ascii="Consolas" w:hAnsi="Consolas" w:cs="Consolas"/>
          <w:color w:val="000000"/>
          <w:sz w:val="21"/>
          <w:szCs w:val="21"/>
        </w:rPr>
        <w:br/>
        <w:t xml:space="preserve">document.getElementById("result").innerHTML = localStorage.getItem("lastname"); </w:t>
      </w:r>
    </w:p>
    <w:p w:rsidR="009A694B" w:rsidRDefault="009A694B" w:rsidP="009A694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015"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Example explained:</w:t>
      </w:r>
    </w:p>
    <w:p w:rsidR="009A694B" w:rsidRDefault="009A694B" w:rsidP="009429CC">
      <w:pPr>
        <w:numPr>
          <w:ilvl w:val="0"/>
          <w:numId w:val="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 localStorage name/value pair with name="lastname" and value="Smith"</w:t>
      </w:r>
    </w:p>
    <w:p w:rsidR="009A694B" w:rsidRDefault="009A694B" w:rsidP="009429CC">
      <w:pPr>
        <w:numPr>
          <w:ilvl w:val="0"/>
          <w:numId w:val="4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Retrieve the value of "lastname" and insert it into the element with id="result"</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The example above could also be written like this:</w:t>
      </w:r>
    </w:p>
    <w:p w:rsidR="009A694B" w:rsidRDefault="009A694B" w:rsidP="009A694B">
      <w:pPr>
        <w:shd w:val="clear" w:color="auto" w:fill="F1F1F1"/>
        <w:rPr>
          <w:rFonts w:ascii="Consolas" w:hAnsi="Consolas" w:cs="Consolas"/>
          <w:color w:val="444444"/>
          <w:sz w:val="21"/>
          <w:szCs w:val="21"/>
        </w:rPr>
      </w:pPr>
      <w:r>
        <w:rPr>
          <w:rFonts w:ascii="Consolas" w:hAnsi="Consolas" w:cs="Consolas"/>
          <w:color w:val="444444"/>
          <w:sz w:val="21"/>
          <w:szCs w:val="21"/>
        </w:rPr>
        <w:t>// Store</w:t>
      </w:r>
      <w:r>
        <w:rPr>
          <w:rFonts w:ascii="Consolas" w:hAnsi="Consolas" w:cs="Consolas"/>
          <w:color w:val="444444"/>
          <w:sz w:val="21"/>
          <w:szCs w:val="21"/>
        </w:rPr>
        <w:br/>
        <w:t>localStorage.lastname = "Smith"</w:t>
      </w:r>
      <w:proofErr w:type="gramStart"/>
      <w:r>
        <w:rPr>
          <w:rFonts w:ascii="Consolas" w:hAnsi="Consolas" w:cs="Consolas"/>
          <w:color w:val="444444"/>
          <w:sz w:val="21"/>
          <w:szCs w:val="21"/>
        </w:rPr>
        <w:t>;</w:t>
      </w:r>
      <w:proofErr w:type="gramEnd"/>
      <w:r>
        <w:rPr>
          <w:rFonts w:ascii="Consolas" w:hAnsi="Consolas" w:cs="Consolas"/>
          <w:color w:val="444444"/>
          <w:sz w:val="21"/>
          <w:szCs w:val="21"/>
        </w:rPr>
        <w:br/>
        <w:t>// Retrieve</w:t>
      </w:r>
      <w:r>
        <w:rPr>
          <w:rFonts w:ascii="Consolas" w:hAnsi="Consolas" w:cs="Consolas"/>
          <w:color w:val="444444"/>
          <w:sz w:val="21"/>
          <w:szCs w:val="21"/>
        </w:rPr>
        <w:br/>
        <w:t>document.getElementById("result").innerHTML = localStorage.lastname;</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The syntax for removing the "lastname" localStorage item is as follows:</w:t>
      </w:r>
    </w:p>
    <w:p w:rsidR="009A694B" w:rsidRDefault="009A694B" w:rsidP="009A694B">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localStorage.removeItem(</w:t>
      </w:r>
      <w:proofErr w:type="gramEnd"/>
      <w:r>
        <w:rPr>
          <w:rFonts w:ascii="Consolas" w:hAnsi="Consolas" w:cs="Consolas"/>
          <w:color w:val="444444"/>
          <w:sz w:val="21"/>
          <w:szCs w:val="21"/>
        </w:rPr>
        <w:t>"lastname");</w:t>
      </w:r>
    </w:p>
    <w:p w:rsidR="009A694B" w:rsidRDefault="009A694B" w:rsidP="009A694B">
      <w:pPr>
        <w:pStyle w:val="NormalWeb"/>
        <w:rPr>
          <w:rFonts w:ascii="Helvetica" w:hAnsi="Helvetica" w:cs="Helvetica"/>
          <w:color w:val="333333"/>
          <w:sz w:val="21"/>
          <w:szCs w:val="21"/>
        </w:rPr>
      </w:pPr>
      <w:r>
        <w:rPr>
          <w:rStyle w:val="Strong"/>
          <w:rFonts w:ascii="Helvetica" w:hAnsi="Helvetica" w:cs="Helvetica"/>
          <w:color w:val="333333"/>
          <w:sz w:val="21"/>
          <w:szCs w:val="21"/>
        </w:rPr>
        <w:t>Note:</w:t>
      </w:r>
      <w:r>
        <w:rPr>
          <w:rFonts w:ascii="Helvetica" w:hAnsi="Helvetica" w:cs="Helvetica"/>
          <w:color w:val="333333"/>
          <w:sz w:val="21"/>
          <w:szCs w:val="21"/>
        </w:rPr>
        <w:t xml:space="preserve"> Name/value pairs are always stored as strings. Remember to convert them to another format when needed!</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The following example counts the number of times a user has clicked a button. In this code the value string is converted to a number to be able to increase the counter:</w:t>
      </w:r>
    </w:p>
    <w:p w:rsidR="009A694B" w:rsidRDefault="009A694B" w:rsidP="009A694B">
      <w:pPr>
        <w:pStyle w:val="Heading2"/>
        <w:shd w:val="clear" w:color="auto" w:fill="F1F1F1"/>
        <w:spacing w:before="15"/>
        <w:rPr>
          <w:rFonts w:cs="Helvetica"/>
          <w:color w:val="555555"/>
          <w:sz w:val="30"/>
          <w:szCs w:val="30"/>
        </w:rPr>
      </w:pPr>
      <w:r>
        <w:rPr>
          <w:rFonts w:cs="Helvetica"/>
          <w:color w:val="555555"/>
          <w:sz w:val="30"/>
          <w:szCs w:val="30"/>
        </w:rPr>
        <w:t>Example</w:t>
      </w:r>
    </w:p>
    <w:p w:rsidR="009A694B" w:rsidRDefault="009A694B" w:rsidP="009A694B">
      <w:pPr>
        <w:shd w:val="clear" w:color="auto" w:fill="FFFFFF"/>
        <w:spacing w:line="276" w:lineRule="atLeast"/>
        <w:rPr>
          <w:rFonts w:ascii="Consolas" w:hAnsi="Consolas" w:cs="Consolas"/>
          <w:color w:val="000000"/>
          <w:sz w:val="21"/>
          <w:szCs w:val="21"/>
        </w:rPr>
      </w:pPr>
      <w:proofErr w:type="gramStart"/>
      <w:r>
        <w:rPr>
          <w:rFonts w:ascii="Consolas" w:hAnsi="Consolas" w:cs="Consolas"/>
          <w:color w:val="000000"/>
          <w:sz w:val="21"/>
          <w:szCs w:val="21"/>
        </w:rPr>
        <w:t>if</w:t>
      </w:r>
      <w:proofErr w:type="gramEnd"/>
      <w:r>
        <w:rPr>
          <w:rFonts w:ascii="Consolas" w:hAnsi="Consolas" w:cs="Consolas"/>
          <w:color w:val="000000"/>
          <w:sz w:val="21"/>
          <w:szCs w:val="21"/>
        </w:rPr>
        <w:t xml:space="preserve"> (localStorage.clickcount) {</w:t>
      </w:r>
      <w:r>
        <w:rPr>
          <w:rFonts w:ascii="Consolas" w:hAnsi="Consolas" w:cs="Consolas"/>
          <w:color w:val="000000"/>
          <w:sz w:val="21"/>
          <w:szCs w:val="21"/>
        </w:rPr>
        <w:br/>
        <w:t>    localStorage.clickcount = Number(localStorage.clickcount) + 1;</w:t>
      </w:r>
      <w:r>
        <w:rPr>
          <w:rFonts w:ascii="Consolas" w:hAnsi="Consolas" w:cs="Consolas"/>
          <w:color w:val="000000"/>
          <w:sz w:val="21"/>
          <w:szCs w:val="21"/>
        </w:rPr>
        <w:br/>
        <w:t>} else {</w:t>
      </w:r>
      <w:r>
        <w:rPr>
          <w:rFonts w:ascii="Consolas" w:hAnsi="Consolas" w:cs="Consolas"/>
          <w:color w:val="000000"/>
          <w:sz w:val="21"/>
          <w:szCs w:val="21"/>
        </w:rPr>
        <w:br/>
      </w:r>
      <w:r>
        <w:rPr>
          <w:rFonts w:ascii="Consolas" w:hAnsi="Consolas" w:cs="Consolas"/>
          <w:color w:val="000000"/>
          <w:sz w:val="21"/>
          <w:szCs w:val="21"/>
        </w:rPr>
        <w:lastRenderedPageBreak/>
        <w:t>    localStorage.clickcount = 1;</w:t>
      </w:r>
      <w:r>
        <w:rPr>
          <w:rFonts w:ascii="Consolas" w:hAnsi="Consolas" w:cs="Consolas"/>
          <w:color w:val="000000"/>
          <w:sz w:val="21"/>
          <w:szCs w:val="21"/>
        </w:rPr>
        <w:br/>
        <w:t>}</w:t>
      </w:r>
      <w:r>
        <w:rPr>
          <w:rFonts w:ascii="Consolas" w:hAnsi="Consolas" w:cs="Consolas"/>
          <w:color w:val="000000"/>
          <w:sz w:val="21"/>
          <w:szCs w:val="21"/>
        </w:rPr>
        <w:br/>
        <w:t>document.getElementById("result").innerHTML = "You have clicked the button " +</w:t>
      </w:r>
      <w:r>
        <w:rPr>
          <w:rFonts w:ascii="Consolas" w:hAnsi="Consolas" w:cs="Consolas"/>
          <w:color w:val="000000"/>
          <w:sz w:val="21"/>
          <w:szCs w:val="21"/>
        </w:rPr>
        <w:br/>
        <w:t>localStorage.clickcount + " time(s).";</w:t>
      </w:r>
    </w:p>
    <w:p w:rsidR="009A694B" w:rsidRDefault="009A694B" w:rsidP="009A694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016"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9A694B" w:rsidRDefault="0016480F" w:rsidP="009A694B">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504" style="width:0;height:0" o:hralign="center" o:hrstd="t" o:hr="t" fillcolor="#a0a0a0" stroked="f"/>
        </w:pict>
      </w:r>
    </w:p>
    <w:p w:rsidR="009A694B" w:rsidRDefault="009A694B" w:rsidP="009A694B">
      <w:pPr>
        <w:pStyle w:val="Heading2"/>
        <w:rPr>
          <w:rFonts w:cs="Helvetica"/>
          <w:color w:val="333333"/>
        </w:rPr>
      </w:pPr>
      <w:r>
        <w:rPr>
          <w:rFonts w:cs="Helvetica"/>
          <w:color w:val="333333"/>
        </w:rPr>
        <w:t>The sessionStorage Object</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 xml:space="preserve">The sessionStorage object is equal to the localStorage object, </w:t>
      </w:r>
      <w:r>
        <w:rPr>
          <w:rStyle w:val="Strong"/>
          <w:rFonts w:ascii="Helvetica" w:hAnsi="Helvetica" w:cs="Helvetica"/>
          <w:color w:val="333333"/>
          <w:sz w:val="21"/>
          <w:szCs w:val="21"/>
        </w:rPr>
        <w:t>except</w:t>
      </w:r>
      <w:r>
        <w:rPr>
          <w:rFonts w:ascii="Helvetica" w:hAnsi="Helvetica" w:cs="Helvetica"/>
          <w:color w:val="333333"/>
          <w:sz w:val="21"/>
          <w:szCs w:val="21"/>
        </w:rPr>
        <w:t xml:space="preserve"> that it stores the data for only one session. The data is deleted when the user closes the browser window.</w:t>
      </w:r>
    </w:p>
    <w:p w:rsidR="009A694B" w:rsidRDefault="009A694B" w:rsidP="009A694B">
      <w:pPr>
        <w:pStyle w:val="NormalWeb"/>
        <w:rPr>
          <w:rFonts w:ascii="Helvetica" w:hAnsi="Helvetica" w:cs="Helvetica"/>
          <w:color w:val="333333"/>
          <w:sz w:val="21"/>
          <w:szCs w:val="21"/>
        </w:rPr>
      </w:pPr>
      <w:r>
        <w:rPr>
          <w:rFonts w:ascii="Helvetica" w:hAnsi="Helvetica" w:cs="Helvetica"/>
          <w:color w:val="333333"/>
          <w:sz w:val="21"/>
          <w:szCs w:val="21"/>
        </w:rPr>
        <w:t>The following example counts the number of times a user has clicked a button, in the current session:</w:t>
      </w:r>
    </w:p>
    <w:p w:rsidR="009A694B" w:rsidRDefault="009A694B" w:rsidP="009A694B">
      <w:pPr>
        <w:pStyle w:val="Heading2"/>
        <w:shd w:val="clear" w:color="auto" w:fill="F1F1F1"/>
        <w:spacing w:before="15"/>
        <w:rPr>
          <w:rFonts w:cs="Helvetica"/>
          <w:color w:val="555555"/>
          <w:sz w:val="30"/>
          <w:szCs w:val="30"/>
        </w:rPr>
      </w:pPr>
      <w:r>
        <w:rPr>
          <w:rFonts w:cs="Helvetica"/>
          <w:color w:val="555555"/>
          <w:sz w:val="30"/>
          <w:szCs w:val="30"/>
        </w:rPr>
        <w:t>Example</w:t>
      </w:r>
    </w:p>
    <w:p w:rsidR="009A694B" w:rsidRDefault="009A694B" w:rsidP="009A694B">
      <w:pPr>
        <w:shd w:val="clear" w:color="auto" w:fill="FFFFFF"/>
        <w:spacing w:line="276" w:lineRule="atLeast"/>
        <w:rPr>
          <w:rFonts w:ascii="Consolas" w:hAnsi="Consolas" w:cs="Consolas"/>
          <w:color w:val="000000"/>
          <w:sz w:val="21"/>
          <w:szCs w:val="21"/>
        </w:rPr>
      </w:pPr>
      <w:proofErr w:type="gramStart"/>
      <w:r>
        <w:rPr>
          <w:rFonts w:ascii="Consolas" w:hAnsi="Consolas" w:cs="Consolas"/>
          <w:color w:val="000000"/>
          <w:sz w:val="21"/>
          <w:szCs w:val="21"/>
        </w:rPr>
        <w:t>if</w:t>
      </w:r>
      <w:proofErr w:type="gramEnd"/>
      <w:r>
        <w:rPr>
          <w:rFonts w:ascii="Consolas" w:hAnsi="Consolas" w:cs="Consolas"/>
          <w:color w:val="000000"/>
          <w:sz w:val="21"/>
          <w:szCs w:val="21"/>
        </w:rPr>
        <w:t xml:space="preserve"> (sessionStorage.clickcount) {</w:t>
      </w:r>
      <w:r>
        <w:rPr>
          <w:rFonts w:ascii="Consolas" w:hAnsi="Consolas" w:cs="Consolas"/>
          <w:color w:val="000000"/>
          <w:sz w:val="21"/>
          <w:szCs w:val="21"/>
        </w:rPr>
        <w:br/>
        <w:t>    sessionStorage.clickcount = Number(sessionStorage.clickcount) + 1;</w:t>
      </w:r>
      <w:r>
        <w:rPr>
          <w:rFonts w:ascii="Consolas" w:hAnsi="Consolas" w:cs="Consolas"/>
          <w:color w:val="000000"/>
          <w:sz w:val="21"/>
          <w:szCs w:val="21"/>
        </w:rPr>
        <w:br/>
        <w:t>} else {</w:t>
      </w:r>
      <w:r>
        <w:rPr>
          <w:rFonts w:ascii="Consolas" w:hAnsi="Consolas" w:cs="Consolas"/>
          <w:color w:val="000000"/>
          <w:sz w:val="21"/>
          <w:szCs w:val="21"/>
        </w:rPr>
        <w:br/>
        <w:t>    sessionStorage.clickcount = 1;</w:t>
      </w:r>
      <w:r>
        <w:rPr>
          <w:rFonts w:ascii="Consolas" w:hAnsi="Consolas" w:cs="Consolas"/>
          <w:color w:val="000000"/>
          <w:sz w:val="21"/>
          <w:szCs w:val="21"/>
        </w:rPr>
        <w:br/>
        <w:t>}</w:t>
      </w:r>
      <w:r>
        <w:rPr>
          <w:rFonts w:ascii="Consolas" w:hAnsi="Consolas" w:cs="Consolas"/>
          <w:color w:val="000000"/>
          <w:sz w:val="21"/>
          <w:szCs w:val="21"/>
        </w:rPr>
        <w:br/>
        <w:t>document.getElementById("result").innerHTML = "You have clicked the button " +</w:t>
      </w:r>
      <w:r>
        <w:rPr>
          <w:rFonts w:ascii="Consolas" w:hAnsi="Consolas" w:cs="Consolas"/>
          <w:color w:val="000000"/>
          <w:sz w:val="21"/>
          <w:szCs w:val="21"/>
        </w:rPr>
        <w:br/>
        <w:t xml:space="preserve">sessionStorage.clickcount + " time(s) in this session."; </w:t>
      </w:r>
    </w:p>
    <w:p w:rsidR="009A694B" w:rsidRDefault="009A694B" w:rsidP="009A694B">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017"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9A694B" w:rsidRDefault="009A694B" w:rsidP="009A694B">
      <w:pPr>
        <w:spacing w:line="240" w:lineRule="auto"/>
        <w:rPr>
          <w:rFonts w:ascii="Helvetica" w:hAnsi="Helvetica" w:cs="Helvetica"/>
          <w:color w:val="333333"/>
          <w:sz w:val="21"/>
          <w:szCs w:val="21"/>
        </w:rPr>
      </w:pPr>
    </w:p>
    <w:p w:rsidR="009A694B" w:rsidRDefault="0016480F" w:rsidP="009A694B">
      <w:pPr>
        <w:rPr>
          <w:rFonts w:ascii="Helvetica" w:hAnsi="Helvetica" w:cs="Helvetica"/>
          <w:color w:val="333333"/>
          <w:sz w:val="30"/>
          <w:szCs w:val="30"/>
        </w:rPr>
      </w:pPr>
      <w:hyperlink r:id="rId2018" w:history="1">
        <w:r w:rsidR="009A694B">
          <w:rPr>
            <w:rStyle w:val="Hyperlink"/>
            <w:rFonts w:ascii="Helvetica" w:hAnsi="Helvetica" w:cs="Helvetica"/>
            <w:color w:val="8AC007"/>
            <w:sz w:val="30"/>
            <w:szCs w:val="30"/>
          </w:rPr>
          <w:t>« Previous</w:t>
        </w:r>
      </w:hyperlink>
    </w:p>
    <w:p w:rsidR="009A694B" w:rsidRDefault="0016480F" w:rsidP="009A694B">
      <w:pPr>
        <w:jc w:val="right"/>
        <w:rPr>
          <w:rFonts w:ascii="Helvetica" w:hAnsi="Helvetica" w:cs="Helvetica"/>
          <w:color w:val="333333"/>
          <w:sz w:val="30"/>
          <w:szCs w:val="30"/>
        </w:rPr>
      </w:pPr>
      <w:hyperlink r:id="rId2019" w:history="1">
        <w:r w:rsidR="009A694B">
          <w:rPr>
            <w:rStyle w:val="Hyperlink"/>
            <w:rFonts w:ascii="Helvetica" w:hAnsi="Helvetica" w:cs="Helvetica"/>
            <w:color w:val="8AC007"/>
            <w:sz w:val="30"/>
            <w:szCs w:val="30"/>
          </w:rPr>
          <w:t>Next Chapter »</w:t>
        </w:r>
      </w:hyperlink>
    </w:p>
    <w:p w:rsidR="009429CC" w:rsidRDefault="009429CC" w:rsidP="009429CC">
      <w:pPr>
        <w:pStyle w:val="Heading1"/>
        <w:rPr>
          <w:rFonts w:cs="Helvetica"/>
          <w:color w:val="333333"/>
        </w:rPr>
      </w:pPr>
      <w:r>
        <w:rPr>
          <w:rFonts w:cs="Helvetica"/>
          <w:color w:val="333333"/>
        </w:rPr>
        <w:t xml:space="preserve">HTML5 </w:t>
      </w:r>
      <w:r>
        <w:rPr>
          <w:rStyle w:val="colorh1"/>
          <w:rFonts w:cs="Helvetica"/>
          <w:color w:val="333333"/>
        </w:rPr>
        <w:t>Application Cache</w:t>
      </w:r>
    </w:p>
    <w:p w:rsidR="009429CC" w:rsidRDefault="0016480F" w:rsidP="009429CC">
      <w:pPr>
        <w:rPr>
          <w:rFonts w:ascii="Helvetica" w:hAnsi="Helvetica" w:cs="Helvetica"/>
          <w:color w:val="333333"/>
          <w:sz w:val="30"/>
          <w:szCs w:val="30"/>
        </w:rPr>
      </w:pPr>
      <w:hyperlink r:id="rId2020" w:history="1">
        <w:r w:rsidR="009429CC">
          <w:rPr>
            <w:rStyle w:val="Hyperlink"/>
            <w:rFonts w:ascii="Helvetica" w:hAnsi="Helvetica" w:cs="Helvetica"/>
            <w:color w:val="8AC007"/>
            <w:sz w:val="30"/>
            <w:szCs w:val="30"/>
          </w:rPr>
          <w:t>« Previous</w:t>
        </w:r>
      </w:hyperlink>
    </w:p>
    <w:p w:rsidR="009429CC" w:rsidRDefault="0016480F" w:rsidP="009429CC">
      <w:pPr>
        <w:jc w:val="right"/>
        <w:rPr>
          <w:rFonts w:ascii="Helvetica" w:hAnsi="Helvetica" w:cs="Helvetica"/>
          <w:color w:val="333333"/>
          <w:sz w:val="30"/>
          <w:szCs w:val="30"/>
        </w:rPr>
      </w:pPr>
      <w:hyperlink r:id="rId2021" w:history="1">
        <w:r w:rsidR="009429CC">
          <w:rPr>
            <w:rStyle w:val="Hyperlink"/>
            <w:rFonts w:ascii="Helvetica" w:hAnsi="Helvetica" w:cs="Helvetica"/>
            <w:color w:val="8AC007"/>
            <w:sz w:val="30"/>
            <w:szCs w:val="30"/>
          </w:rPr>
          <w:t>Next Chapter »</w:t>
        </w:r>
      </w:hyperlink>
    </w:p>
    <w:p w:rsidR="009429CC" w:rsidRDefault="0016480F" w:rsidP="009429C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05" style="width:0;height:0" o:hralign="center" o:hrstd="t" o:hr="t" fillcolor="#a0a0a0" stroked="f"/>
        </w:pict>
      </w:r>
    </w:p>
    <w:p w:rsidR="009429CC" w:rsidRDefault="009429CC" w:rsidP="009429CC">
      <w:pPr>
        <w:pStyle w:val="intro"/>
        <w:rPr>
          <w:rFonts w:ascii="Helvetica" w:hAnsi="Helvetica" w:cs="Helvetica"/>
        </w:rPr>
      </w:pPr>
      <w:r>
        <w:rPr>
          <w:rFonts w:ascii="Helvetica" w:hAnsi="Helvetica" w:cs="Helvetica"/>
        </w:rPr>
        <w:lastRenderedPageBreak/>
        <w:t>With application cache it is easy to make an offline version of a web application, by creating a cache manifest file.</w:t>
      </w:r>
    </w:p>
    <w:p w:rsidR="009429CC" w:rsidRDefault="0016480F" w:rsidP="009429C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06" style="width:0;height:0" o:hralign="center" o:hrstd="t" o:hr="t" fillcolor="#a0a0a0" stroked="f"/>
        </w:pict>
      </w:r>
    </w:p>
    <w:p w:rsidR="009429CC" w:rsidRDefault="009429CC" w:rsidP="009429CC">
      <w:pPr>
        <w:pStyle w:val="Heading2"/>
        <w:rPr>
          <w:rFonts w:cs="Helvetica"/>
          <w:color w:val="333333"/>
        </w:rPr>
      </w:pPr>
      <w:r>
        <w:rPr>
          <w:rFonts w:cs="Helvetica"/>
          <w:color w:val="333333"/>
        </w:rPr>
        <w:t>What is Application Cache?</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HTML5 introduces application cache, which means that a web application is cached, and accessible without an internet connection.</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Application cache gives an application three advantages:</w:t>
      </w:r>
    </w:p>
    <w:p w:rsidR="009429CC" w:rsidRDefault="009429CC" w:rsidP="009429CC">
      <w:pPr>
        <w:numPr>
          <w:ilvl w:val="0"/>
          <w:numId w:val="4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Offline browsing - users can use the application when they're offline</w:t>
      </w:r>
    </w:p>
    <w:p w:rsidR="009429CC" w:rsidRDefault="009429CC" w:rsidP="009429CC">
      <w:pPr>
        <w:numPr>
          <w:ilvl w:val="0"/>
          <w:numId w:val="4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Speed - cached resources load faster</w:t>
      </w:r>
    </w:p>
    <w:p w:rsidR="009429CC" w:rsidRDefault="009429CC" w:rsidP="009429CC">
      <w:pPr>
        <w:numPr>
          <w:ilvl w:val="0"/>
          <w:numId w:val="4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Reduced server load - the browser will only download updated/changed resources from the server</w:t>
      </w:r>
    </w:p>
    <w:p w:rsidR="009429CC" w:rsidRDefault="0016480F" w:rsidP="009429C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07" style="width:0;height:0" o:hralign="center" o:hrstd="t" o:hr="t" fillcolor="#a0a0a0" stroked="f"/>
        </w:pict>
      </w:r>
    </w:p>
    <w:p w:rsidR="009429CC" w:rsidRDefault="009429CC" w:rsidP="009429CC">
      <w:pPr>
        <w:pStyle w:val="Heading2"/>
        <w:rPr>
          <w:rFonts w:cs="Helvetica"/>
          <w:color w:val="333333"/>
        </w:rPr>
      </w:pPr>
      <w:r>
        <w:rPr>
          <w:rFonts w:cs="Helvetica"/>
          <w:color w:val="333333"/>
        </w:rPr>
        <w:t>Browser Support</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The numbers in the table specify the first browser version that fully supports Application Cache.</w:t>
      </w:r>
    </w:p>
    <w:tbl>
      <w:tblPr>
        <w:tblW w:w="5000" w:type="pct"/>
        <w:tblCellSpacing w:w="15" w:type="dxa"/>
        <w:tblCellMar>
          <w:top w:w="15" w:type="dxa"/>
          <w:left w:w="15" w:type="dxa"/>
          <w:bottom w:w="15" w:type="dxa"/>
          <w:right w:w="15" w:type="dxa"/>
        </w:tblCellMar>
        <w:tblLook w:val="04A0"/>
      </w:tblPr>
      <w:tblGrid>
        <w:gridCol w:w="1886"/>
        <w:gridCol w:w="1503"/>
        <w:gridCol w:w="1504"/>
        <w:gridCol w:w="1504"/>
        <w:gridCol w:w="1504"/>
        <w:gridCol w:w="1519"/>
      </w:tblGrid>
      <w:tr w:rsidR="009429CC" w:rsidTr="009429CC">
        <w:trPr>
          <w:tblCellSpacing w:w="15" w:type="dxa"/>
        </w:trPr>
        <w:tc>
          <w:tcPr>
            <w:tcW w:w="1000" w:type="pct"/>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b/>
                <w:bCs/>
                <w:color w:val="333333"/>
              </w:rPr>
            </w:pPr>
            <w:r>
              <w:rPr>
                <w:rFonts w:ascii="Helvetica" w:hAnsi="Helvetica" w:cs="Helvetica"/>
                <w:b/>
                <w:bCs/>
                <w:color w:val="333333"/>
              </w:rPr>
              <w:t>API</w:t>
            </w:r>
          </w:p>
        </w:tc>
        <w:tc>
          <w:tcPr>
            <w:tcW w:w="800" w:type="pct"/>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b/>
                <w:bCs/>
                <w:color w:val="333333"/>
                <w:sz w:val="21"/>
                <w:szCs w:val="21"/>
              </w:rPr>
            </w:pPr>
          </w:p>
        </w:tc>
      </w:tr>
      <w:tr w:rsidR="009429CC" w:rsidTr="009429CC">
        <w:trPr>
          <w:tblCellSpacing w:w="15" w:type="dxa"/>
        </w:trPr>
        <w:tc>
          <w:tcPr>
            <w:tcW w:w="0" w:type="auto"/>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color w:val="333333"/>
                <w:sz w:val="21"/>
                <w:szCs w:val="21"/>
              </w:rPr>
            </w:pPr>
            <w:r>
              <w:rPr>
                <w:rFonts w:ascii="Helvetica" w:hAnsi="Helvetica" w:cs="Helvetica"/>
                <w:color w:val="333333"/>
                <w:sz w:val="21"/>
                <w:szCs w:val="21"/>
              </w:rPr>
              <w:t>Application Cache</w:t>
            </w:r>
          </w:p>
        </w:tc>
        <w:tc>
          <w:tcPr>
            <w:tcW w:w="0" w:type="auto"/>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color w:val="333333"/>
                <w:sz w:val="21"/>
                <w:szCs w:val="21"/>
              </w:rPr>
            </w:pPr>
            <w:r>
              <w:rPr>
                <w:rFonts w:ascii="Helvetica" w:hAnsi="Helvetica" w:cs="Helvetica"/>
                <w:color w:val="333333"/>
                <w:sz w:val="21"/>
                <w:szCs w:val="21"/>
              </w:rPr>
              <w:t>10.0</w:t>
            </w:r>
          </w:p>
        </w:tc>
        <w:tc>
          <w:tcPr>
            <w:tcW w:w="0" w:type="auto"/>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color w:val="333333"/>
                <w:sz w:val="21"/>
                <w:szCs w:val="21"/>
              </w:rPr>
            </w:pPr>
            <w:r>
              <w:rPr>
                <w:rFonts w:ascii="Helvetica" w:hAnsi="Helvetica" w:cs="Helvetica"/>
                <w:color w:val="333333"/>
                <w:sz w:val="21"/>
                <w:szCs w:val="21"/>
              </w:rPr>
              <w:t>3.5</w:t>
            </w:r>
          </w:p>
        </w:tc>
        <w:tc>
          <w:tcPr>
            <w:tcW w:w="0" w:type="auto"/>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9429CC" w:rsidRDefault="009429CC">
            <w:pPr>
              <w:spacing w:after="180"/>
              <w:rPr>
                <w:rFonts w:ascii="Helvetica" w:hAnsi="Helvetica" w:cs="Helvetica"/>
                <w:color w:val="333333"/>
                <w:sz w:val="21"/>
                <w:szCs w:val="21"/>
              </w:rPr>
            </w:pPr>
            <w:r>
              <w:rPr>
                <w:rFonts w:ascii="Helvetica" w:hAnsi="Helvetica" w:cs="Helvetica"/>
                <w:color w:val="333333"/>
                <w:sz w:val="21"/>
                <w:szCs w:val="21"/>
              </w:rPr>
              <w:t>11.5</w:t>
            </w:r>
          </w:p>
        </w:tc>
      </w:tr>
    </w:tbl>
    <w:p w:rsidR="009429CC" w:rsidRDefault="0016480F" w:rsidP="009429C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08" style="width:0;height:0" o:hralign="center" o:hrstd="t" o:hr="t" fillcolor="#a0a0a0" stroked="f"/>
        </w:pict>
      </w:r>
    </w:p>
    <w:p w:rsidR="009429CC" w:rsidRDefault="009429CC" w:rsidP="009429CC">
      <w:pPr>
        <w:pStyle w:val="Heading2"/>
        <w:rPr>
          <w:rFonts w:cs="Helvetica"/>
          <w:color w:val="333333"/>
        </w:rPr>
      </w:pPr>
      <w:r>
        <w:rPr>
          <w:rFonts w:cs="Helvetica"/>
          <w:color w:val="333333"/>
        </w:rPr>
        <w:t>HTML Cache Manifest Example</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The example below shows an HTML document with a cache manifest (for offline browsing):</w:t>
      </w:r>
    </w:p>
    <w:p w:rsidR="009429CC" w:rsidRDefault="009429CC" w:rsidP="009429CC">
      <w:pPr>
        <w:pStyle w:val="Heading2"/>
        <w:shd w:val="clear" w:color="auto" w:fill="F1F1F1"/>
        <w:spacing w:before="15"/>
        <w:rPr>
          <w:rFonts w:cs="Helvetica"/>
          <w:color w:val="555555"/>
          <w:sz w:val="30"/>
          <w:szCs w:val="30"/>
        </w:rPr>
      </w:pPr>
      <w:r>
        <w:rPr>
          <w:rFonts w:cs="Helvetica"/>
          <w:color w:val="555555"/>
          <w:sz w:val="30"/>
          <w:szCs w:val="30"/>
        </w:rPr>
        <w:t>Example</w:t>
      </w:r>
    </w:p>
    <w:p w:rsidR="009429CC" w:rsidRDefault="009429CC" w:rsidP="009429CC">
      <w:pPr>
        <w:shd w:val="clear" w:color="auto" w:fill="FFFFFF"/>
        <w:spacing w:line="276" w:lineRule="atLeast"/>
        <w:rPr>
          <w:rFonts w:ascii="Consolas" w:hAnsi="Consolas" w:cs="Consolas"/>
          <w:color w:val="000000"/>
          <w:sz w:val="21"/>
          <w:szCs w:val="21"/>
        </w:rPr>
      </w:pPr>
      <w:proofErr w:type="gramStart"/>
      <w:r>
        <w:rPr>
          <w:rStyle w:val="highlt1"/>
          <w:rFonts w:ascii="Consolas" w:hAnsi="Consolas" w:cs="Consolas"/>
          <w:sz w:val="21"/>
          <w:szCs w:val="21"/>
        </w:rPr>
        <w:t>&lt;</w:t>
      </w:r>
      <w:r>
        <w:rPr>
          <w:rStyle w:val="highele1"/>
          <w:rFonts w:ascii="Consolas" w:hAnsi="Consolas" w:cs="Consolas"/>
          <w:sz w:val="21"/>
          <w:szCs w:val="21"/>
        </w:rPr>
        <w:t>!DOCTYPE</w:t>
      </w:r>
      <w:proofErr w:type="gramEnd"/>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Fonts w:ascii="Consolas" w:hAnsi="Consolas" w:cs="Consolas"/>
          <w:color w:val="000000"/>
          <w:sz w:val="21"/>
          <w:szCs w:val="21"/>
        </w:rPr>
        <w:t xml:space="preserve"> </w:t>
      </w:r>
      <w:r>
        <w:rPr>
          <w:rStyle w:val="highatt1"/>
          <w:rFonts w:ascii="Consolas" w:hAnsi="Consolas" w:cs="Consolas"/>
          <w:sz w:val="21"/>
          <w:szCs w:val="21"/>
        </w:rPr>
        <w:t>manifest=</w:t>
      </w:r>
      <w:r>
        <w:rPr>
          <w:rStyle w:val="highval1"/>
          <w:rFonts w:ascii="Consolas" w:hAnsi="Consolas" w:cs="Consolas"/>
          <w:sz w:val="21"/>
          <w:szCs w:val="21"/>
        </w:rPr>
        <w:t>"demo.appcache"</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t>The content of the document......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9429CC" w:rsidRDefault="009429CC" w:rsidP="009429CC">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022" w:tgtFrame="_blank" w:history="1">
        <w:r>
          <w:rPr>
            <w:rStyle w:val="Hyperlink"/>
            <w:rFonts w:ascii="Verdana" w:hAnsi="Verdana" w:cs="Helvetica"/>
            <w:b/>
            <w:bCs/>
            <w:color w:val="FFFFFF"/>
            <w:sz w:val="20"/>
            <w:szCs w:val="20"/>
            <w:bdr w:val="single" w:sz="6" w:space="4" w:color="8AC007" w:frame="1"/>
            <w:shd w:val="clear" w:color="auto" w:fill="8AC007"/>
          </w:rPr>
          <w:t xml:space="preserve">Try it </w:t>
        </w:r>
        <w:proofErr w:type="gramStart"/>
        <w:r>
          <w:rPr>
            <w:rStyle w:val="Hyperlink"/>
            <w:rFonts w:ascii="Verdana" w:hAnsi="Verdana" w:cs="Helvetica"/>
            <w:b/>
            <w:bCs/>
            <w:color w:val="FFFFFF"/>
            <w:sz w:val="20"/>
            <w:szCs w:val="20"/>
            <w:bdr w:val="single" w:sz="6" w:space="4" w:color="8AC007" w:frame="1"/>
            <w:shd w:val="clear" w:color="auto" w:fill="8AC007"/>
          </w:rPr>
          <w:t>Yourself</w:t>
        </w:r>
        <w:proofErr w:type="gramEnd"/>
        <w:r>
          <w:rPr>
            <w:rStyle w:val="Hyperlink"/>
            <w:rFonts w:ascii="Verdana" w:hAnsi="Verdana" w:cs="Helvetica"/>
            <w:b/>
            <w:bCs/>
            <w:color w:val="FFFFFF"/>
            <w:sz w:val="20"/>
            <w:szCs w:val="20"/>
            <w:bdr w:val="single" w:sz="6" w:space="4" w:color="8AC007" w:frame="1"/>
            <w:shd w:val="clear" w:color="auto" w:fill="8AC007"/>
          </w:rPr>
          <w:t xml:space="preserve"> »</w:t>
        </w:r>
      </w:hyperlink>
      <w:r>
        <w:rPr>
          <w:rFonts w:ascii="Helvetica" w:hAnsi="Helvetica" w:cs="Helvetica"/>
          <w:color w:val="000000"/>
          <w:sz w:val="21"/>
          <w:szCs w:val="21"/>
        </w:rPr>
        <w:t xml:space="preserve"> </w:t>
      </w:r>
    </w:p>
    <w:p w:rsidR="009429CC" w:rsidRDefault="0016480F" w:rsidP="009429CC">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lastRenderedPageBreak/>
        <w:pict>
          <v:rect id="_x0000_i1509" style="width:0;height:0" o:hralign="center" o:hrstd="t" o:hr="t" fillcolor="#a0a0a0" stroked="f"/>
        </w:pict>
      </w:r>
    </w:p>
    <w:p w:rsidR="009429CC" w:rsidRDefault="009429CC" w:rsidP="009429CC">
      <w:pPr>
        <w:pStyle w:val="Heading2"/>
        <w:rPr>
          <w:rFonts w:cs="Helvetica"/>
          <w:color w:val="333333"/>
        </w:rPr>
      </w:pPr>
      <w:r>
        <w:rPr>
          <w:rFonts w:cs="Helvetica"/>
          <w:color w:val="333333"/>
        </w:rPr>
        <w:t>Cache Manifest Basics</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To enable application cache, include the manifest attribute in the document's &lt;html&gt; tag:</w:t>
      </w:r>
    </w:p>
    <w:p w:rsidR="009429CC" w:rsidRDefault="009429CC" w:rsidP="009429CC">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&lt;!DOCTYPE</w:t>
      </w:r>
      <w:proofErr w:type="gramEnd"/>
      <w:r>
        <w:rPr>
          <w:rFonts w:ascii="Consolas" w:hAnsi="Consolas" w:cs="Consolas"/>
          <w:color w:val="444444"/>
          <w:sz w:val="21"/>
          <w:szCs w:val="21"/>
        </w:rPr>
        <w:t xml:space="preserve"> HTML&gt;</w:t>
      </w:r>
      <w:r>
        <w:rPr>
          <w:rFonts w:ascii="Consolas" w:hAnsi="Consolas" w:cs="Consolas"/>
          <w:color w:val="444444"/>
          <w:sz w:val="21"/>
          <w:szCs w:val="21"/>
        </w:rPr>
        <w:br/>
        <w:t>&lt;html manifest="demo.appcache"&gt;</w:t>
      </w:r>
      <w:r>
        <w:rPr>
          <w:rFonts w:ascii="Consolas" w:hAnsi="Consolas" w:cs="Consolas"/>
          <w:color w:val="444444"/>
          <w:sz w:val="21"/>
          <w:szCs w:val="21"/>
        </w:rPr>
        <w:br/>
        <w:t>...</w:t>
      </w:r>
      <w:r>
        <w:rPr>
          <w:rFonts w:ascii="Consolas" w:hAnsi="Consolas" w:cs="Consolas"/>
          <w:color w:val="444444"/>
          <w:sz w:val="21"/>
          <w:szCs w:val="21"/>
        </w:rPr>
        <w:br/>
        <w:t xml:space="preserve">&lt;/html&gt; </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Every page with the manifest attribute specified will be cached when the user visits it. If the manifest attribute is not specified, the page will not be cached (unless the page is specified directly in the manifest file).</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The recommended file extension for manifest files is: ".appcache"</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9429CC" w:rsidTr="009429CC">
        <w:tc>
          <w:tcPr>
            <w:tcW w:w="510" w:type="dxa"/>
            <w:shd w:val="clear" w:color="auto" w:fill="FFFFFF"/>
            <w:tcMar>
              <w:top w:w="150" w:type="dxa"/>
              <w:left w:w="150" w:type="dxa"/>
              <w:bottom w:w="150" w:type="dxa"/>
              <w:right w:w="75" w:type="dxa"/>
            </w:tcMar>
            <w:vAlign w:val="center"/>
            <w:hideMark/>
          </w:tcPr>
          <w:p w:rsidR="009429CC" w:rsidRDefault="009429CC">
            <w:pPr>
              <w:spacing w:after="180"/>
              <w:rPr>
                <w:rFonts w:ascii="Helvetica" w:hAnsi="Helvetica" w:cs="Helvetica"/>
                <w:b/>
                <w:bCs/>
                <w:color w:val="000000"/>
                <w:sz w:val="21"/>
                <w:szCs w:val="21"/>
              </w:rPr>
            </w:pPr>
            <w:r>
              <w:rPr>
                <w:rFonts w:ascii="Helvetica" w:hAnsi="Helvetica" w:cs="Helvetica"/>
                <w:b/>
                <w:bCs/>
                <w:noProof/>
                <w:color w:val="000000"/>
                <w:sz w:val="21"/>
                <w:szCs w:val="21"/>
              </w:rPr>
              <w:drawing>
                <wp:inline distT="0" distB="0" distL="0" distR="0">
                  <wp:extent cx="304800" cy="304800"/>
                  <wp:effectExtent l="19050" t="0" r="0" b="0"/>
                  <wp:docPr id="5123" name="Picture 5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3"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9429CC" w:rsidRDefault="009429CC">
            <w:pPr>
              <w:spacing w:after="180"/>
              <w:rPr>
                <w:rFonts w:ascii="Helvetica" w:hAnsi="Helvetica" w:cs="Helvetica"/>
                <w:color w:val="333333"/>
                <w:sz w:val="21"/>
                <w:szCs w:val="21"/>
              </w:rPr>
            </w:pPr>
            <w:r>
              <w:rPr>
                <w:rFonts w:ascii="Helvetica" w:hAnsi="Helvetica" w:cs="Helvetica"/>
                <w:color w:val="333333"/>
                <w:sz w:val="21"/>
                <w:szCs w:val="21"/>
              </w:rPr>
              <w:t xml:space="preserve">A manifest file needs to be served with the </w:t>
            </w:r>
            <w:r>
              <w:rPr>
                <w:rFonts w:ascii="Helvetica" w:hAnsi="Helvetica" w:cs="Helvetica"/>
                <w:b/>
                <w:bCs/>
                <w:color w:val="333333"/>
                <w:sz w:val="21"/>
                <w:szCs w:val="21"/>
              </w:rPr>
              <w:t>correct media type</w:t>
            </w:r>
            <w:r>
              <w:rPr>
                <w:rFonts w:ascii="Helvetica" w:hAnsi="Helvetica" w:cs="Helvetica"/>
                <w:color w:val="333333"/>
                <w:sz w:val="21"/>
                <w:szCs w:val="21"/>
              </w:rPr>
              <w:t>, which is "text/cache-manifest". Must be configured on the web server.</w:t>
            </w:r>
          </w:p>
        </w:tc>
      </w:tr>
    </w:tbl>
    <w:p w:rsidR="009429CC" w:rsidRDefault="0016480F" w:rsidP="009429C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10" style="width:0;height:0" o:hralign="center" o:hrstd="t" o:hr="t" fillcolor="#a0a0a0" stroked="f"/>
        </w:pict>
      </w:r>
    </w:p>
    <w:p w:rsidR="009429CC" w:rsidRDefault="009429CC" w:rsidP="009429CC">
      <w:pPr>
        <w:pStyle w:val="Heading2"/>
        <w:rPr>
          <w:rFonts w:cs="Helvetica"/>
          <w:color w:val="333333"/>
        </w:rPr>
      </w:pPr>
      <w:r>
        <w:rPr>
          <w:rFonts w:cs="Helvetica"/>
          <w:color w:val="333333"/>
        </w:rPr>
        <w:t>The Manifest File</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The manifest file is a simple text file, which tells the browser what to cache (and what to never cache).</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The manifest file has three sections:</w:t>
      </w:r>
    </w:p>
    <w:p w:rsidR="009429CC" w:rsidRDefault="009429CC" w:rsidP="009429CC">
      <w:pPr>
        <w:numPr>
          <w:ilvl w:val="0"/>
          <w:numId w:val="47"/>
        </w:numPr>
        <w:spacing w:before="100" w:beforeAutospacing="1" w:after="100" w:afterAutospacing="1" w:line="240" w:lineRule="auto"/>
        <w:rPr>
          <w:rFonts w:ascii="Helvetica" w:hAnsi="Helvetica" w:cs="Helvetica"/>
          <w:color w:val="333333"/>
          <w:sz w:val="21"/>
          <w:szCs w:val="21"/>
        </w:rPr>
      </w:pPr>
      <w:r>
        <w:rPr>
          <w:rFonts w:ascii="Helvetica" w:hAnsi="Helvetica" w:cs="Helvetica"/>
          <w:b/>
          <w:bCs/>
          <w:color w:val="333333"/>
          <w:sz w:val="21"/>
          <w:szCs w:val="21"/>
        </w:rPr>
        <w:t>CACHE MANIFEST</w:t>
      </w:r>
      <w:r>
        <w:rPr>
          <w:rFonts w:ascii="Helvetica" w:hAnsi="Helvetica" w:cs="Helvetica"/>
          <w:color w:val="333333"/>
          <w:sz w:val="21"/>
          <w:szCs w:val="21"/>
        </w:rPr>
        <w:t xml:space="preserve"> - Files listed under this header will be cached after they are downloaded for the first time</w:t>
      </w:r>
    </w:p>
    <w:p w:rsidR="009429CC" w:rsidRDefault="009429CC" w:rsidP="009429CC">
      <w:pPr>
        <w:numPr>
          <w:ilvl w:val="0"/>
          <w:numId w:val="47"/>
        </w:numPr>
        <w:spacing w:before="100" w:beforeAutospacing="1" w:after="100" w:afterAutospacing="1" w:line="240" w:lineRule="auto"/>
        <w:rPr>
          <w:rFonts w:ascii="Helvetica" w:hAnsi="Helvetica" w:cs="Helvetica"/>
          <w:color w:val="333333"/>
          <w:sz w:val="21"/>
          <w:szCs w:val="21"/>
        </w:rPr>
      </w:pPr>
      <w:r>
        <w:rPr>
          <w:rFonts w:ascii="Helvetica" w:hAnsi="Helvetica" w:cs="Helvetica"/>
          <w:b/>
          <w:bCs/>
          <w:color w:val="333333"/>
          <w:sz w:val="21"/>
          <w:szCs w:val="21"/>
        </w:rPr>
        <w:t>NETWORK</w:t>
      </w:r>
      <w:r>
        <w:rPr>
          <w:rFonts w:ascii="Helvetica" w:hAnsi="Helvetica" w:cs="Helvetica"/>
          <w:color w:val="333333"/>
          <w:sz w:val="21"/>
          <w:szCs w:val="21"/>
        </w:rPr>
        <w:t xml:space="preserve"> - Files listed under this header require a connection to the server, and will never be cached</w:t>
      </w:r>
    </w:p>
    <w:p w:rsidR="009429CC" w:rsidRDefault="009429CC" w:rsidP="009429CC">
      <w:pPr>
        <w:numPr>
          <w:ilvl w:val="0"/>
          <w:numId w:val="47"/>
        </w:numPr>
        <w:spacing w:before="100" w:beforeAutospacing="1" w:after="100" w:afterAutospacing="1" w:line="240" w:lineRule="auto"/>
        <w:rPr>
          <w:rFonts w:ascii="Helvetica" w:hAnsi="Helvetica" w:cs="Helvetica"/>
          <w:color w:val="333333"/>
          <w:sz w:val="21"/>
          <w:szCs w:val="21"/>
        </w:rPr>
      </w:pPr>
      <w:r>
        <w:rPr>
          <w:rFonts w:ascii="Helvetica" w:hAnsi="Helvetica" w:cs="Helvetica"/>
          <w:b/>
          <w:bCs/>
          <w:color w:val="333333"/>
          <w:sz w:val="21"/>
          <w:szCs w:val="21"/>
        </w:rPr>
        <w:t>FALLBACK</w:t>
      </w:r>
      <w:r>
        <w:rPr>
          <w:rFonts w:ascii="Helvetica" w:hAnsi="Helvetica" w:cs="Helvetica"/>
          <w:color w:val="333333"/>
          <w:sz w:val="21"/>
          <w:szCs w:val="21"/>
        </w:rPr>
        <w:t xml:space="preserve"> - Files listed under this header specifies fallback pages if a page is inaccessible</w:t>
      </w:r>
    </w:p>
    <w:p w:rsidR="009429CC" w:rsidRDefault="009429CC" w:rsidP="009429CC">
      <w:pPr>
        <w:pStyle w:val="Heading3"/>
        <w:rPr>
          <w:rFonts w:cs="Helvetica"/>
          <w:color w:val="333333"/>
        </w:rPr>
      </w:pPr>
      <w:r>
        <w:rPr>
          <w:rFonts w:cs="Helvetica"/>
          <w:color w:val="333333"/>
        </w:rPr>
        <w:t>CACHE MANIFEST</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The first line, CACHE MANIFEST, is required:</w:t>
      </w:r>
    </w:p>
    <w:p w:rsidR="009429CC" w:rsidRDefault="009429CC" w:rsidP="009429CC">
      <w:pPr>
        <w:shd w:val="clear" w:color="auto" w:fill="F1F1F1"/>
        <w:rPr>
          <w:rFonts w:ascii="Consolas" w:hAnsi="Consolas" w:cs="Consolas"/>
          <w:color w:val="444444"/>
          <w:sz w:val="21"/>
          <w:szCs w:val="21"/>
        </w:rPr>
      </w:pPr>
      <w:r>
        <w:rPr>
          <w:rFonts w:ascii="Consolas" w:hAnsi="Consolas" w:cs="Consolas"/>
          <w:color w:val="444444"/>
          <w:sz w:val="21"/>
          <w:szCs w:val="21"/>
        </w:rPr>
        <w:t>CACHE MANIFEST</w:t>
      </w:r>
      <w:r>
        <w:rPr>
          <w:rFonts w:ascii="Consolas" w:hAnsi="Consolas" w:cs="Consolas"/>
          <w:color w:val="444444"/>
          <w:sz w:val="21"/>
          <w:szCs w:val="21"/>
        </w:rPr>
        <w:br/>
        <w:t>/theme.css</w:t>
      </w:r>
      <w:r>
        <w:rPr>
          <w:rFonts w:ascii="Consolas" w:hAnsi="Consolas" w:cs="Consolas"/>
          <w:color w:val="444444"/>
          <w:sz w:val="21"/>
          <w:szCs w:val="21"/>
        </w:rPr>
        <w:br/>
        <w:t>/logo.gif</w:t>
      </w:r>
      <w:r>
        <w:rPr>
          <w:rFonts w:ascii="Consolas" w:hAnsi="Consolas" w:cs="Consolas"/>
          <w:color w:val="444444"/>
          <w:sz w:val="21"/>
          <w:szCs w:val="21"/>
        </w:rPr>
        <w:br/>
        <w:t xml:space="preserve">/main.js </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The manifest file above lists three resources: a CSS file, a GIF image, and a JavaScript file. When the manifest file is loaded, the browser will download the three files from the root directory of the web site. Then, whenever the user is not connected to the internet, the resources will still be available.</w:t>
      </w:r>
    </w:p>
    <w:p w:rsidR="009429CC" w:rsidRDefault="009429CC" w:rsidP="009429CC">
      <w:pPr>
        <w:pStyle w:val="Heading3"/>
        <w:rPr>
          <w:rFonts w:cs="Helvetica"/>
          <w:color w:val="333333"/>
        </w:rPr>
      </w:pPr>
      <w:r>
        <w:rPr>
          <w:rFonts w:cs="Helvetica"/>
          <w:color w:val="333333"/>
        </w:rPr>
        <w:lastRenderedPageBreak/>
        <w:t>NETWORK</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The NETWORK section below specifies that the file "login.asp" should never be cached, and will not be available offline:</w:t>
      </w:r>
    </w:p>
    <w:p w:rsidR="009429CC" w:rsidRDefault="009429CC" w:rsidP="009429CC">
      <w:pPr>
        <w:shd w:val="clear" w:color="auto" w:fill="F1F1F1"/>
        <w:rPr>
          <w:rFonts w:ascii="Consolas" w:hAnsi="Consolas" w:cs="Consolas"/>
          <w:color w:val="444444"/>
          <w:sz w:val="21"/>
          <w:szCs w:val="21"/>
        </w:rPr>
      </w:pPr>
      <w:r>
        <w:rPr>
          <w:rFonts w:ascii="Consolas" w:hAnsi="Consolas" w:cs="Consolas"/>
          <w:color w:val="444444"/>
          <w:sz w:val="21"/>
          <w:szCs w:val="21"/>
        </w:rPr>
        <w:t>NETWORK</w:t>
      </w:r>
      <w:proofErr w:type="gramStart"/>
      <w:r>
        <w:rPr>
          <w:rFonts w:ascii="Consolas" w:hAnsi="Consolas" w:cs="Consolas"/>
          <w:color w:val="444444"/>
          <w:sz w:val="21"/>
          <w:szCs w:val="21"/>
        </w:rPr>
        <w:t>:</w:t>
      </w:r>
      <w:proofErr w:type="gramEnd"/>
      <w:r>
        <w:rPr>
          <w:rFonts w:ascii="Consolas" w:hAnsi="Consolas" w:cs="Consolas"/>
          <w:color w:val="444444"/>
          <w:sz w:val="21"/>
          <w:szCs w:val="21"/>
        </w:rPr>
        <w:br/>
        <w:t>login.asp</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An asterisk can be used to indicate that all other resources/files require an internet connection:</w:t>
      </w:r>
    </w:p>
    <w:p w:rsidR="009429CC" w:rsidRDefault="009429CC" w:rsidP="009429CC">
      <w:pPr>
        <w:shd w:val="clear" w:color="auto" w:fill="F1F1F1"/>
        <w:rPr>
          <w:rFonts w:ascii="Consolas" w:hAnsi="Consolas" w:cs="Consolas"/>
          <w:color w:val="444444"/>
          <w:sz w:val="21"/>
          <w:szCs w:val="21"/>
        </w:rPr>
      </w:pPr>
      <w:r>
        <w:rPr>
          <w:rFonts w:ascii="Consolas" w:hAnsi="Consolas" w:cs="Consolas"/>
          <w:color w:val="444444"/>
          <w:sz w:val="21"/>
          <w:szCs w:val="21"/>
        </w:rPr>
        <w:t>NETWORK:</w:t>
      </w:r>
      <w:r>
        <w:rPr>
          <w:rFonts w:ascii="Consolas" w:hAnsi="Consolas" w:cs="Consolas"/>
          <w:color w:val="444444"/>
          <w:sz w:val="21"/>
          <w:szCs w:val="21"/>
        </w:rPr>
        <w:br/>
        <w:t>*</w:t>
      </w:r>
    </w:p>
    <w:p w:rsidR="009429CC" w:rsidRDefault="009429CC" w:rsidP="009429CC">
      <w:pPr>
        <w:pStyle w:val="Heading3"/>
        <w:rPr>
          <w:rFonts w:cs="Helvetica"/>
          <w:color w:val="333333"/>
        </w:rPr>
      </w:pPr>
      <w:r>
        <w:rPr>
          <w:rFonts w:cs="Helvetica"/>
          <w:color w:val="333333"/>
        </w:rPr>
        <w:t>FALLBACK</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The FALLBACK section below specifies that "offline.html" will be served in place of all files in the /html/ catalog, in case an internet connection cannot be established:</w:t>
      </w:r>
    </w:p>
    <w:p w:rsidR="009429CC" w:rsidRDefault="009429CC" w:rsidP="009429CC">
      <w:pPr>
        <w:shd w:val="clear" w:color="auto" w:fill="F1F1F1"/>
        <w:rPr>
          <w:rFonts w:ascii="Consolas" w:hAnsi="Consolas" w:cs="Consolas"/>
          <w:color w:val="444444"/>
          <w:sz w:val="21"/>
          <w:szCs w:val="21"/>
        </w:rPr>
      </w:pPr>
      <w:r>
        <w:rPr>
          <w:rFonts w:ascii="Consolas" w:hAnsi="Consolas" w:cs="Consolas"/>
          <w:color w:val="444444"/>
          <w:sz w:val="21"/>
          <w:szCs w:val="21"/>
        </w:rPr>
        <w:t>FALLBACK</w:t>
      </w:r>
      <w:proofErr w:type="gramStart"/>
      <w:r>
        <w:rPr>
          <w:rFonts w:ascii="Consolas" w:hAnsi="Consolas" w:cs="Consolas"/>
          <w:color w:val="444444"/>
          <w:sz w:val="21"/>
          <w:szCs w:val="21"/>
        </w:rPr>
        <w:t>:</w:t>
      </w:r>
      <w:proofErr w:type="gramEnd"/>
      <w:r>
        <w:rPr>
          <w:rFonts w:ascii="Consolas" w:hAnsi="Consolas" w:cs="Consolas"/>
          <w:color w:val="444444"/>
          <w:sz w:val="21"/>
          <w:szCs w:val="21"/>
        </w:rPr>
        <w:br/>
        <w:t>/html/ /offline.html</w:t>
      </w:r>
    </w:p>
    <w:p w:rsidR="009429CC" w:rsidRDefault="009429CC" w:rsidP="009429CC">
      <w:pPr>
        <w:pStyle w:val="NormalWeb"/>
        <w:rPr>
          <w:rFonts w:ascii="Helvetica" w:hAnsi="Helvetica" w:cs="Helvetica"/>
          <w:color w:val="333333"/>
          <w:sz w:val="21"/>
          <w:szCs w:val="21"/>
        </w:rPr>
      </w:pPr>
      <w:r>
        <w:rPr>
          <w:rStyle w:val="Strong"/>
          <w:rFonts w:ascii="Helvetica" w:hAnsi="Helvetica" w:cs="Helvetica"/>
          <w:color w:val="333333"/>
          <w:sz w:val="21"/>
          <w:szCs w:val="21"/>
        </w:rPr>
        <w:t>Note:</w:t>
      </w:r>
      <w:r>
        <w:rPr>
          <w:rFonts w:ascii="Helvetica" w:hAnsi="Helvetica" w:cs="Helvetica"/>
          <w:color w:val="333333"/>
          <w:sz w:val="21"/>
          <w:szCs w:val="21"/>
        </w:rPr>
        <w:t xml:space="preserve"> The first URI is the resource, the second is the fallback.</w:t>
      </w:r>
    </w:p>
    <w:p w:rsidR="009429CC" w:rsidRDefault="0016480F" w:rsidP="009429C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11" style="width:0;height:0" o:hralign="center" o:hrstd="t" o:hr="t" fillcolor="#a0a0a0" stroked="f"/>
        </w:pict>
      </w:r>
    </w:p>
    <w:p w:rsidR="009429CC" w:rsidRDefault="009429CC" w:rsidP="009429CC">
      <w:pPr>
        <w:pStyle w:val="Heading2"/>
        <w:rPr>
          <w:rFonts w:cs="Helvetica"/>
          <w:color w:val="333333"/>
        </w:rPr>
      </w:pPr>
      <w:r>
        <w:rPr>
          <w:rFonts w:cs="Helvetica"/>
          <w:color w:val="333333"/>
        </w:rPr>
        <w:t>Updating the Cache</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Once an application is cached, it remains cached until one of the following happens:</w:t>
      </w:r>
    </w:p>
    <w:p w:rsidR="009429CC" w:rsidRDefault="009429CC" w:rsidP="009429CC">
      <w:pPr>
        <w:numPr>
          <w:ilvl w:val="0"/>
          <w:numId w:val="4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user clears the browser's cache</w:t>
      </w:r>
    </w:p>
    <w:p w:rsidR="009429CC" w:rsidRDefault="009429CC" w:rsidP="009429CC">
      <w:pPr>
        <w:numPr>
          <w:ilvl w:val="0"/>
          <w:numId w:val="4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manifest file is modified (see tip below)</w:t>
      </w:r>
    </w:p>
    <w:p w:rsidR="009429CC" w:rsidRDefault="009429CC" w:rsidP="009429CC">
      <w:pPr>
        <w:numPr>
          <w:ilvl w:val="0"/>
          <w:numId w:val="48"/>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application cache is programmatically updated</w:t>
      </w:r>
    </w:p>
    <w:p w:rsidR="009429CC" w:rsidRDefault="009429CC" w:rsidP="009429CC">
      <w:pPr>
        <w:pStyle w:val="Heading2"/>
        <w:rPr>
          <w:rFonts w:cs="Helvetica"/>
          <w:color w:val="333333"/>
        </w:rPr>
      </w:pPr>
      <w:r>
        <w:rPr>
          <w:rFonts w:cs="Helvetica"/>
          <w:color w:val="333333"/>
        </w:rPr>
        <w:t>Example - Complete Cache Manifest File</w:t>
      </w:r>
    </w:p>
    <w:p w:rsidR="009429CC" w:rsidRDefault="009429CC" w:rsidP="009429CC">
      <w:pPr>
        <w:shd w:val="clear" w:color="auto" w:fill="F1F1F1"/>
        <w:rPr>
          <w:rFonts w:ascii="Consolas" w:hAnsi="Consolas" w:cs="Consolas"/>
          <w:color w:val="444444"/>
          <w:sz w:val="21"/>
          <w:szCs w:val="21"/>
        </w:rPr>
      </w:pPr>
      <w:r>
        <w:rPr>
          <w:rFonts w:ascii="Consolas" w:hAnsi="Consolas" w:cs="Consolas"/>
          <w:color w:val="444444"/>
          <w:sz w:val="21"/>
          <w:szCs w:val="21"/>
        </w:rPr>
        <w:t>CACHE MANIFEST</w:t>
      </w:r>
      <w:r>
        <w:rPr>
          <w:rFonts w:ascii="Consolas" w:hAnsi="Consolas" w:cs="Consolas"/>
          <w:color w:val="444444"/>
          <w:sz w:val="21"/>
          <w:szCs w:val="21"/>
        </w:rPr>
        <w:br/>
        <w:t># 2012-02-21 v1.0.0</w:t>
      </w:r>
      <w:r>
        <w:rPr>
          <w:rFonts w:ascii="Consolas" w:hAnsi="Consolas" w:cs="Consolas"/>
          <w:color w:val="444444"/>
          <w:sz w:val="21"/>
          <w:szCs w:val="21"/>
        </w:rPr>
        <w:br/>
        <w:t>/theme.css</w:t>
      </w:r>
      <w:r>
        <w:rPr>
          <w:rFonts w:ascii="Consolas" w:hAnsi="Consolas" w:cs="Consolas"/>
          <w:color w:val="444444"/>
          <w:sz w:val="21"/>
          <w:szCs w:val="21"/>
        </w:rPr>
        <w:br/>
        <w:t>/logo.gif</w:t>
      </w:r>
      <w:r>
        <w:rPr>
          <w:rFonts w:ascii="Consolas" w:hAnsi="Consolas" w:cs="Consolas"/>
          <w:color w:val="444444"/>
          <w:sz w:val="21"/>
          <w:szCs w:val="21"/>
        </w:rPr>
        <w:br/>
        <w:t>/main.js</w:t>
      </w:r>
      <w:r>
        <w:rPr>
          <w:rFonts w:ascii="Consolas" w:hAnsi="Consolas" w:cs="Consolas"/>
          <w:color w:val="444444"/>
          <w:sz w:val="21"/>
          <w:szCs w:val="21"/>
        </w:rPr>
        <w:br/>
      </w:r>
      <w:r>
        <w:rPr>
          <w:rFonts w:ascii="Consolas" w:hAnsi="Consolas" w:cs="Consolas"/>
          <w:color w:val="444444"/>
          <w:sz w:val="21"/>
          <w:szCs w:val="21"/>
        </w:rPr>
        <w:br/>
        <w:t>NETWORK</w:t>
      </w:r>
      <w:proofErr w:type="gramStart"/>
      <w:r>
        <w:rPr>
          <w:rFonts w:ascii="Consolas" w:hAnsi="Consolas" w:cs="Consolas"/>
          <w:color w:val="444444"/>
          <w:sz w:val="21"/>
          <w:szCs w:val="21"/>
        </w:rPr>
        <w:t>:</w:t>
      </w:r>
      <w:proofErr w:type="gramEnd"/>
      <w:r>
        <w:rPr>
          <w:rFonts w:ascii="Consolas" w:hAnsi="Consolas" w:cs="Consolas"/>
          <w:color w:val="444444"/>
          <w:sz w:val="21"/>
          <w:szCs w:val="21"/>
        </w:rPr>
        <w:br/>
        <w:t>login.asp</w:t>
      </w:r>
      <w:r>
        <w:rPr>
          <w:rFonts w:ascii="Consolas" w:hAnsi="Consolas" w:cs="Consolas"/>
          <w:color w:val="444444"/>
          <w:sz w:val="21"/>
          <w:szCs w:val="21"/>
        </w:rPr>
        <w:br/>
      </w:r>
      <w:r>
        <w:rPr>
          <w:rFonts w:ascii="Consolas" w:hAnsi="Consolas" w:cs="Consolas"/>
          <w:color w:val="444444"/>
          <w:sz w:val="21"/>
          <w:szCs w:val="21"/>
        </w:rPr>
        <w:br/>
        <w:t>FALLBACK:</w:t>
      </w:r>
      <w:r>
        <w:rPr>
          <w:rFonts w:ascii="Consolas" w:hAnsi="Consolas" w:cs="Consolas"/>
          <w:color w:val="444444"/>
          <w:sz w:val="21"/>
          <w:szCs w:val="21"/>
        </w:rPr>
        <w:br/>
        <w:t>/html/ /offline.html</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tblPr>
      <w:tblGrid>
        <w:gridCol w:w="735"/>
        <w:gridCol w:w="8925"/>
      </w:tblGrid>
      <w:tr w:rsidR="009429CC" w:rsidTr="009429CC">
        <w:tc>
          <w:tcPr>
            <w:tcW w:w="510" w:type="dxa"/>
            <w:shd w:val="clear" w:color="auto" w:fill="FFFFFF"/>
            <w:tcMar>
              <w:top w:w="150" w:type="dxa"/>
              <w:left w:w="150" w:type="dxa"/>
              <w:bottom w:w="150" w:type="dxa"/>
              <w:right w:w="75" w:type="dxa"/>
            </w:tcMar>
            <w:vAlign w:val="center"/>
            <w:hideMark/>
          </w:tcPr>
          <w:p w:rsidR="009429CC" w:rsidRDefault="009429CC">
            <w:pPr>
              <w:spacing w:after="180"/>
              <w:rPr>
                <w:rFonts w:ascii="Helvetica" w:hAnsi="Helvetica" w:cs="Helvetica"/>
                <w:b/>
                <w:bCs/>
                <w:color w:val="000000"/>
                <w:sz w:val="21"/>
                <w:szCs w:val="21"/>
              </w:rPr>
            </w:pPr>
            <w:r>
              <w:rPr>
                <w:rFonts w:ascii="Helvetica" w:hAnsi="Helvetica" w:cs="Helvetica"/>
                <w:b/>
                <w:bCs/>
                <w:noProof/>
                <w:color w:val="000000"/>
                <w:sz w:val="21"/>
                <w:szCs w:val="21"/>
              </w:rPr>
              <w:lastRenderedPageBreak/>
              <w:drawing>
                <wp:inline distT="0" distB="0" distL="0" distR="0">
                  <wp:extent cx="304800" cy="304800"/>
                  <wp:effectExtent l="19050" t="0" r="0" b="0"/>
                  <wp:docPr id="5126" name="Picture 51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6" descr="Note"/>
                          <pic:cNvPicPr>
                            <a:picLocks noChangeAspect="1" noChangeArrowheads="1"/>
                          </pic:cNvPicPr>
                        </pic:nvPicPr>
                        <pic:blipFill>
                          <a:blip r:embed="rId1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9429CC" w:rsidRDefault="009429CC">
            <w:pPr>
              <w:spacing w:after="180"/>
              <w:rPr>
                <w:rFonts w:ascii="Helvetica" w:hAnsi="Helvetica" w:cs="Helvetica"/>
                <w:color w:val="333333"/>
                <w:sz w:val="21"/>
                <w:szCs w:val="21"/>
              </w:rPr>
            </w:pPr>
            <w:r>
              <w:rPr>
                <w:rFonts w:ascii="Helvetica" w:hAnsi="Helvetica" w:cs="Helvetica"/>
                <w:b/>
                <w:bCs/>
                <w:color w:val="333333"/>
                <w:sz w:val="21"/>
                <w:szCs w:val="21"/>
              </w:rPr>
              <w:t>Tip:</w:t>
            </w:r>
            <w:r>
              <w:rPr>
                <w:rFonts w:ascii="Helvetica" w:hAnsi="Helvetica" w:cs="Helvetica"/>
                <w:color w:val="333333"/>
                <w:sz w:val="21"/>
                <w:szCs w:val="21"/>
              </w:rPr>
              <w:t xml:space="preserve"> Lines starting </w:t>
            </w:r>
            <w:proofErr w:type="gramStart"/>
            <w:r>
              <w:rPr>
                <w:rFonts w:ascii="Helvetica" w:hAnsi="Helvetica" w:cs="Helvetica"/>
                <w:color w:val="333333"/>
                <w:sz w:val="21"/>
                <w:szCs w:val="21"/>
              </w:rPr>
              <w:t>with a "</w:t>
            </w:r>
            <w:proofErr w:type="gramEnd"/>
            <w:r>
              <w:rPr>
                <w:rFonts w:ascii="Helvetica" w:hAnsi="Helvetica" w:cs="Helvetica"/>
                <w:color w:val="333333"/>
                <w:sz w:val="21"/>
                <w:szCs w:val="21"/>
              </w:rPr>
              <w:t>#" are comment lines, but can also serve another purpose. An application's cache is only updated when its manifest file changes. If you edit an image or change a JavaScript function, those changes will not be re-cached. Updating the date and version in a comment line is one way to make the browser re-cache your files.</w:t>
            </w:r>
          </w:p>
        </w:tc>
      </w:tr>
    </w:tbl>
    <w:p w:rsidR="009429CC" w:rsidRDefault="0016480F" w:rsidP="009429CC">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12" style="width:0;height:0" o:hralign="center" o:hrstd="t" o:hr="t" fillcolor="#a0a0a0" stroked="f"/>
        </w:pict>
      </w:r>
    </w:p>
    <w:p w:rsidR="009429CC" w:rsidRDefault="009429CC" w:rsidP="009429CC">
      <w:pPr>
        <w:pStyle w:val="Heading2"/>
        <w:rPr>
          <w:rFonts w:cs="Helvetica"/>
          <w:color w:val="333333"/>
        </w:rPr>
      </w:pPr>
      <w:r>
        <w:rPr>
          <w:rFonts w:cs="Helvetica"/>
          <w:color w:val="333333"/>
        </w:rPr>
        <w:t>Notes on Application Cache</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Be careful with what you cache.</w:t>
      </w:r>
    </w:p>
    <w:p w:rsidR="009429CC" w:rsidRDefault="009429CC" w:rsidP="009429CC">
      <w:pPr>
        <w:pStyle w:val="NormalWeb"/>
        <w:rPr>
          <w:rFonts w:ascii="Helvetica" w:hAnsi="Helvetica" w:cs="Helvetica"/>
          <w:color w:val="333333"/>
          <w:sz w:val="21"/>
          <w:szCs w:val="21"/>
        </w:rPr>
      </w:pPr>
      <w:r>
        <w:rPr>
          <w:rFonts w:ascii="Helvetica" w:hAnsi="Helvetica" w:cs="Helvetica"/>
          <w:color w:val="333333"/>
          <w:sz w:val="21"/>
          <w:szCs w:val="21"/>
        </w:rPr>
        <w:t>Once a file is cached, the browser will continue to show the cached version, even if you change the file on the server. To ensure the browser updates the cache, you need to change the manifest file.</w:t>
      </w:r>
    </w:p>
    <w:p w:rsidR="009429CC" w:rsidRDefault="009429CC" w:rsidP="009429CC">
      <w:pPr>
        <w:pStyle w:val="NormalWeb"/>
        <w:rPr>
          <w:rFonts w:ascii="Helvetica" w:hAnsi="Helvetica" w:cs="Helvetica"/>
          <w:color w:val="333333"/>
          <w:sz w:val="21"/>
          <w:szCs w:val="21"/>
        </w:rPr>
      </w:pPr>
      <w:r>
        <w:rPr>
          <w:rStyle w:val="Strong"/>
          <w:rFonts w:ascii="Helvetica" w:hAnsi="Helvetica" w:cs="Helvetica"/>
          <w:color w:val="333333"/>
          <w:sz w:val="21"/>
          <w:szCs w:val="21"/>
        </w:rPr>
        <w:t>Note:</w:t>
      </w:r>
      <w:r>
        <w:rPr>
          <w:rFonts w:ascii="Helvetica" w:hAnsi="Helvetica" w:cs="Helvetica"/>
          <w:color w:val="333333"/>
          <w:sz w:val="21"/>
          <w:szCs w:val="21"/>
        </w:rPr>
        <w:t xml:space="preserve"> Browsers may have different size limits for cached data (some browsers have a 5MB limit per site).</w:t>
      </w:r>
    </w:p>
    <w:p w:rsidR="009429CC" w:rsidRDefault="009429CC" w:rsidP="009429CC">
      <w:pPr>
        <w:rPr>
          <w:rFonts w:ascii="Helvetica" w:hAnsi="Helvetica" w:cs="Helvetica"/>
          <w:color w:val="333333"/>
          <w:sz w:val="21"/>
          <w:szCs w:val="21"/>
        </w:rPr>
      </w:pPr>
    </w:p>
    <w:p w:rsidR="009429CC" w:rsidRDefault="0016480F" w:rsidP="009429CC">
      <w:pPr>
        <w:rPr>
          <w:rFonts w:ascii="Helvetica" w:hAnsi="Helvetica" w:cs="Helvetica"/>
          <w:color w:val="333333"/>
          <w:sz w:val="30"/>
          <w:szCs w:val="30"/>
        </w:rPr>
      </w:pPr>
      <w:hyperlink r:id="rId2023" w:history="1">
        <w:r w:rsidR="009429CC">
          <w:rPr>
            <w:rStyle w:val="Hyperlink"/>
            <w:rFonts w:ascii="Helvetica" w:hAnsi="Helvetica" w:cs="Helvetica"/>
            <w:color w:val="8AC007"/>
            <w:sz w:val="30"/>
            <w:szCs w:val="30"/>
          </w:rPr>
          <w:t>« Previous</w:t>
        </w:r>
      </w:hyperlink>
    </w:p>
    <w:p w:rsidR="009429CC" w:rsidRDefault="0016480F" w:rsidP="009429CC">
      <w:pPr>
        <w:jc w:val="right"/>
        <w:rPr>
          <w:rFonts w:ascii="Helvetica" w:hAnsi="Helvetica" w:cs="Helvetica"/>
          <w:color w:val="333333"/>
          <w:sz w:val="30"/>
          <w:szCs w:val="30"/>
        </w:rPr>
      </w:pPr>
      <w:hyperlink r:id="rId2024" w:history="1">
        <w:r w:rsidR="009429CC">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9429CC" w:rsidTr="009429CC">
        <w:trPr>
          <w:hidden/>
        </w:trPr>
        <w:tc>
          <w:tcPr>
            <w:tcW w:w="0" w:type="auto"/>
            <w:shd w:val="clear" w:color="auto" w:fill="auto"/>
            <w:noWrap/>
            <w:vAlign w:val="center"/>
            <w:hideMark/>
          </w:tcPr>
          <w:p w:rsidR="009429CC" w:rsidRDefault="009429CC">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9429CC" w:rsidRDefault="009429CC">
            <w:pPr>
              <w:spacing w:after="180"/>
              <w:rPr>
                <w:rFonts w:ascii="Helvetica" w:hAnsi="Helvetica" w:cs="Helvetica"/>
                <w:vanish/>
                <w:color w:val="333333"/>
                <w:sz w:val="21"/>
                <w:szCs w:val="21"/>
              </w:rPr>
            </w:pPr>
          </w:p>
        </w:tc>
      </w:tr>
    </w:tbl>
    <w:p w:rsidR="009A694B" w:rsidRDefault="009A694B" w:rsidP="009A694B">
      <w:pPr>
        <w:rPr>
          <w:rFonts w:ascii="Helvetica" w:hAnsi="Helvetica" w:cs="Helvetica"/>
          <w:color w:val="333333"/>
          <w:sz w:val="21"/>
          <w:szCs w:val="21"/>
        </w:rPr>
      </w:pPr>
    </w:p>
    <w:p w:rsidR="009A694B" w:rsidRDefault="009A694B" w:rsidP="009A694B">
      <w:pPr>
        <w:shd w:val="clear" w:color="auto" w:fill="5F5F5F"/>
        <w:spacing w:line="240" w:lineRule="auto"/>
        <w:rPr>
          <w:rFonts w:ascii="Helvetica" w:hAnsi="Helvetica" w:cs="Helvetica"/>
          <w:vanish/>
          <w:color w:val="F1F1F1"/>
          <w:sz w:val="21"/>
          <w:szCs w:val="21"/>
        </w:rPr>
      </w:pPr>
      <w:r>
        <w:rPr>
          <w:rFonts w:ascii="Helvetica" w:hAnsi="Helvetica" w:cs="Helvetica"/>
          <w:vanish/>
          <w:color w:val="F1F1F1"/>
          <w:sz w:val="21"/>
          <w:szCs w:val="21"/>
        </w:rPr>
        <w:t xml:space="preserve">× </w:t>
      </w:r>
    </w:p>
    <w:p w:rsidR="009A694B" w:rsidRDefault="009A694B" w:rsidP="009A694B">
      <w:pPr>
        <w:shd w:val="clear" w:color="auto" w:fill="5F5F5F"/>
        <w:jc w:val="center"/>
        <w:rPr>
          <w:rFonts w:ascii="Helvetica" w:hAnsi="Helvetica" w:cs="Helvetica"/>
          <w:vanish/>
          <w:color w:val="F1F1F1"/>
          <w:sz w:val="26"/>
          <w:szCs w:val="26"/>
        </w:rPr>
      </w:pPr>
      <w:r>
        <w:rPr>
          <w:rFonts w:ascii="Helvetica" w:hAnsi="Helvetica" w:cs="Helvetica"/>
          <w:vanish/>
          <w:color w:val="F1F1F1"/>
          <w:sz w:val="26"/>
          <w:szCs w:val="26"/>
        </w:rPr>
        <w:t>Translate w3schools.com:</w:t>
      </w:r>
    </w:p>
    <w:p w:rsidR="009A694B" w:rsidRDefault="009A694B" w:rsidP="009A694B">
      <w:pPr>
        <w:shd w:val="clear" w:color="auto" w:fill="FFFFFF"/>
        <w:jc w:val="center"/>
        <w:rPr>
          <w:rFonts w:ascii="Helvetica" w:hAnsi="Helvetica" w:cs="Helvetica"/>
          <w:vanish/>
          <w:color w:val="F1F1F1"/>
          <w:sz w:val="20"/>
          <w:szCs w:val="20"/>
        </w:rPr>
      </w:pPr>
      <w:r>
        <w:rPr>
          <w:rFonts w:ascii="Helvetica" w:hAnsi="Helvetica" w:cs="Helvetica"/>
          <w:noProof/>
          <w:vanish/>
          <w:color w:val="F1F1F1"/>
          <w:sz w:val="20"/>
          <w:szCs w:val="20"/>
        </w:rPr>
        <w:drawing>
          <wp:inline distT="0" distB="0" distL="0" distR="0">
            <wp:extent cx="9525" cy="9525"/>
            <wp:effectExtent l="0" t="0" r="0" b="0"/>
            <wp:docPr id="5043" name="Picture 5043" descr="https://www.google.com/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3" descr="https://www.google.com/images/cleardot.gif"/>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2025" w:history="1">
        <w:r>
          <w:rPr>
            <w:rStyle w:val="Hyperlink"/>
            <w:rFonts w:ascii="Helvetica" w:hAnsi="Helvetica" w:cs="Helvetica"/>
            <w:vanish/>
            <w:color w:val="000000"/>
            <w:sz w:val="20"/>
            <w:szCs w:val="20"/>
          </w:rPr>
          <w:t>Select Language</w:t>
        </w:r>
        <w:r>
          <w:rPr>
            <w:rFonts w:ascii="Helvetica" w:hAnsi="Helvetica" w:cs="Helvetica"/>
            <w:noProof/>
            <w:vanish/>
            <w:color w:val="000000"/>
            <w:sz w:val="20"/>
            <w:szCs w:val="20"/>
          </w:rPr>
          <w:drawing>
            <wp:inline distT="0" distB="0" distL="0" distR="0">
              <wp:extent cx="9525" cy="9525"/>
              <wp:effectExtent l="0" t="0" r="0" b="0"/>
              <wp:docPr id="5044" name="Picture 5044" descr="https://www.google.com/images/cleardot.gif">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4" descr="https://www.google.com/images/cleardot.gif">
                        <a:hlinkClick r:id="rId341"/>
                      </pic:cNvPr>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Hyperlink"/>
            <w:rFonts w:ascii="Helvetica" w:hAnsi="Helvetica" w:cs="Helvetica"/>
            <w:vanish/>
            <w:color w:val="000000"/>
            <w:sz w:val="20"/>
            <w:szCs w:val="20"/>
          </w:rPr>
          <w:t>​</w:t>
        </w:r>
        <w:r>
          <w:rPr>
            <w:rFonts w:ascii="Helvetica" w:hAnsi="Helvetica" w:cs="Helvetica"/>
            <w:noProof/>
            <w:vanish/>
            <w:color w:val="000000"/>
            <w:sz w:val="20"/>
            <w:szCs w:val="20"/>
          </w:rPr>
          <w:drawing>
            <wp:inline distT="0" distB="0" distL="0" distR="0">
              <wp:extent cx="9525" cy="9525"/>
              <wp:effectExtent l="0" t="0" r="0" b="0"/>
              <wp:docPr id="5045" name="Picture 5045" descr="https://www.google.com/images/cleardot.gif">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5" descr="https://www.google.com/images/cleardot.gif">
                        <a:hlinkClick r:id="rId341"/>
                      </pic:cNvPr>
                      <pic:cNvPicPr>
                        <a:picLocks noChangeAspect="1" noChangeArrowheads="1"/>
                      </pic:cNvPicPr>
                    </pic:nvPicPr>
                    <pic:blipFill>
                      <a:blip r:embed="rId340"/>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Hyperlink"/>
            <w:rFonts w:ascii="Helvetica" w:hAnsi="Helvetica" w:cs="Helvetica"/>
            <w:vanish/>
            <w:color w:val="9B9B9B"/>
            <w:sz w:val="20"/>
            <w:szCs w:val="20"/>
          </w:rPr>
          <w:t>▼</w:t>
        </w:r>
      </w:hyperlink>
    </w:p>
    <w:p w:rsidR="009A694B" w:rsidRDefault="009A694B" w:rsidP="009A694B">
      <w:pPr>
        <w:shd w:val="clear" w:color="auto" w:fill="FFFFFF"/>
        <w:textAlignment w:val="baseline"/>
        <w:rPr>
          <w:rFonts w:ascii="Arial" w:hAnsi="Arial" w:cs="Arial"/>
          <w:vanish/>
          <w:color w:val="222222"/>
          <w:sz w:val="20"/>
          <w:szCs w:val="20"/>
        </w:rPr>
      </w:pPr>
      <w:r>
        <w:rPr>
          <w:rFonts w:ascii="Arial" w:hAnsi="Arial" w:cs="Arial"/>
          <w:noProof/>
          <w:vanish/>
          <w:color w:val="222222"/>
          <w:sz w:val="20"/>
          <w:szCs w:val="20"/>
        </w:rPr>
        <w:drawing>
          <wp:inline distT="0" distB="0" distL="0" distR="0">
            <wp:extent cx="190500" cy="190500"/>
            <wp:effectExtent l="19050" t="0" r="0" b="0"/>
            <wp:docPr id="5049" name="Picture 5049"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9" descr="https://www.google.com/images/icons/product/translate-32.png"/>
                    <pic:cNvPicPr>
                      <a:picLocks noChangeAspect="1" noChangeArrowheads="1"/>
                    </pic:cNvPicPr>
                  </pic:nvPicPr>
                  <pic:blipFill>
                    <a:blip r:embed="rId3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A694B" w:rsidRDefault="009A694B" w:rsidP="009A694B">
      <w:pPr>
        <w:shd w:val="clear" w:color="auto" w:fill="FFFFFF"/>
        <w:spacing w:before="60" w:after="60"/>
        <w:textAlignment w:val="baseline"/>
        <w:outlineLvl w:val="1"/>
        <w:rPr>
          <w:rFonts w:ascii="Arial" w:hAnsi="Arial" w:cs="Arial"/>
          <w:vanish/>
          <w:color w:val="999999"/>
          <w:kern w:val="36"/>
          <w:sz w:val="20"/>
          <w:szCs w:val="20"/>
        </w:rPr>
      </w:pPr>
      <w:r>
        <w:rPr>
          <w:rFonts w:ascii="Arial" w:hAnsi="Arial" w:cs="Arial"/>
          <w:vanish/>
          <w:color w:val="999999"/>
          <w:kern w:val="36"/>
          <w:sz w:val="20"/>
          <w:szCs w:val="20"/>
        </w:rPr>
        <w:t>Original text</w:t>
      </w:r>
    </w:p>
    <w:p w:rsidR="009A694B" w:rsidRDefault="009A694B" w:rsidP="009A694B">
      <w:pPr>
        <w:shd w:val="clear" w:color="auto" w:fill="FFFFFF"/>
        <w:spacing w:after="0"/>
        <w:textAlignment w:val="baseline"/>
        <w:rPr>
          <w:rFonts w:ascii="Arial" w:hAnsi="Arial" w:cs="Arial"/>
          <w:vanish/>
          <w:color w:val="222222"/>
          <w:sz w:val="20"/>
          <w:szCs w:val="20"/>
        </w:rPr>
      </w:pPr>
      <w:r>
        <w:rPr>
          <w:rStyle w:val="activity-link2"/>
          <w:vanish/>
        </w:rPr>
        <w:t>Contribute a better translation</w:t>
      </w:r>
    </w:p>
    <w:p w:rsidR="009A694B" w:rsidRDefault="0016480F" w:rsidP="009A694B">
      <w:pPr>
        <w:shd w:val="clear" w:color="auto" w:fill="FFFFFF"/>
        <w:spacing w:before="300" w:after="300"/>
        <w:textAlignment w:val="baseline"/>
        <w:rPr>
          <w:rFonts w:ascii="Arial" w:hAnsi="Arial" w:cs="Arial"/>
          <w:vanish/>
          <w:color w:val="222222"/>
          <w:sz w:val="20"/>
          <w:szCs w:val="20"/>
        </w:rPr>
      </w:pPr>
      <w:r w:rsidRPr="0016480F">
        <w:rPr>
          <w:rFonts w:ascii="Arial" w:hAnsi="Arial" w:cs="Arial"/>
          <w:vanish/>
          <w:color w:val="222222"/>
          <w:sz w:val="20"/>
          <w:szCs w:val="20"/>
        </w:rPr>
        <w:pict>
          <v:rect id="_x0000_i1513" style="width:0;height:.75pt" o:hralign="center" o:hrstd="t" o:hrnoshade="t" o:hr="t" fillcolor="#ccc" stroked="f"/>
        </w:pict>
      </w:r>
    </w:p>
    <w:tbl>
      <w:tblPr>
        <w:tblW w:w="30" w:type="dxa"/>
        <w:tblCellMar>
          <w:left w:w="0" w:type="dxa"/>
          <w:right w:w="0" w:type="dxa"/>
        </w:tblCellMar>
        <w:tblLook w:val="04A0"/>
      </w:tblPr>
      <w:tblGrid>
        <w:gridCol w:w="6"/>
        <w:gridCol w:w="24"/>
      </w:tblGrid>
      <w:tr w:rsidR="009A694B" w:rsidTr="009A694B">
        <w:trPr>
          <w:hidden/>
        </w:trPr>
        <w:tc>
          <w:tcPr>
            <w:tcW w:w="0" w:type="auto"/>
            <w:shd w:val="clear" w:color="auto" w:fill="auto"/>
            <w:noWrap/>
            <w:vAlign w:val="center"/>
            <w:hideMark/>
          </w:tcPr>
          <w:p w:rsidR="009A694B" w:rsidRDefault="009A694B">
            <w:pPr>
              <w:spacing w:after="180"/>
              <w:rPr>
                <w:rFonts w:ascii="Helvetica" w:hAnsi="Helvetica" w:cs="Helvetica"/>
                <w:vanish/>
                <w:color w:val="333333"/>
                <w:sz w:val="21"/>
                <w:szCs w:val="21"/>
              </w:rPr>
            </w:pPr>
          </w:p>
        </w:tc>
        <w:tc>
          <w:tcPr>
            <w:tcW w:w="5000" w:type="pct"/>
            <w:tcBorders>
              <w:top w:val="nil"/>
              <w:left w:val="nil"/>
              <w:bottom w:val="nil"/>
              <w:right w:val="nil"/>
            </w:tcBorders>
            <w:shd w:val="clear" w:color="auto" w:fill="auto"/>
            <w:vAlign w:val="center"/>
            <w:hideMark/>
          </w:tcPr>
          <w:p w:rsidR="009A694B" w:rsidRDefault="009A694B">
            <w:pPr>
              <w:spacing w:after="180"/>
              <w:rPr>
                <w:rFonts w:ascii="Helvetica" w:hAnsi="Helvetica" w:cs="Helvetica"/>
                <w:vanish/>
                <w:color w:val="333333"/>
                <w:sz w:val="21"/>
                <w:szCs w:val="21"/>
              </w:rPr>
            </w:pPr>
          </w:p>
        </w:tc>
      </w:tr>
    </w:tbl>
    <w:p w:rsidR="00BF0E4D" w:rsidRDefault="00BF0E4D" w:rsidP="00BF0E4D">
      <w:pPr>
        <w:rPr>
          <w:rFonts w:ascii="Helvetica" w:hAnsi="Helvetica" w:cs="Helvetica"/>
          <w:color w:val="333333"/>
          <w:sz w:val="21"/>
          <w:szCs w:val="21"/>
        </w:rPr>
      </w:pPr>
    </w:p>
    <w:tbl>
      <w:tblPr>
        <w:tblW w:w="30" w:type="dxa"/>
        <w:tblCellMar>
          <w:left w:w="0" w:type="dxa"/>
          <w:right w:w="0" w:type="dxa"/>
        </w:tblCellMar>
        <w:tblLook w:val="04A0"/>
      </w:tblPr>
      <w:tblGrid>
        <w:gridCol w:w="6"/>
        <w:gridCol w:w="24"/>
      </w:tblGrid>
      <w:tr w:rsidR="00BF0E4D" w:rsidTr="00BF0E4D">
        <w:trPr>
          <w:hidden/>
        </w:trPr>
        <w:tc>
          <w:tcPr>
            <w:tcW w:w="0" w:type="auto"/>
            <w:shd w:val="clear" w:color="auto" w:fill="auto"/>
            <w:noWrap/>
            <w:vAlign w:val="center"/>
            <w:hideMark/>
          </w:tcPr>
          <w:p w:rsidR="00BF0E4D" w:rsidRDefault="00BF0E4D">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BF0E4D" w:rsidRDefault="00BF0E4D">
            <w:pPr>
              <w:spacing w:after="180"/>
              <w:rPr>
                <w:rFonts w:ascii="Helvetica" w:hAnsi="Helvetica" w:cs="Helvetica"/>
                <w:vanish/>
                <w:color w:val="333333"/>
                <w:sz w:val="21"/>
                <w:szCs w:val="21"/>
              </w:rPr>
            </w:pPr>
          </w:p>
        </w:tc>
      </w:tr>
    </w:tbl>
    <w:p w:rsidR="00774315" w:rsidRDefault="00774315" w:rsidP="00774315">
      <w:pPr>
        <w:rPr>
          <w:rFonts w:ascii="Helvetica" w:hAnsi="Helvetica" w:cs="Helvetica"/>
          <w:color w:val="333333"/>
          <w:sz w:val="21"/>
          <w:szCs w:val="21"/>
        </w:rPr>
      </w:pPr>
    </w:p>
    <w:tbl>
      <w:tblPr>
        <w:tblW w:w="30" w:type="dxa"/>
        <w:tblCellMar>
          <w:left w:w="0" w:type="dxa"/>
          <w:right w:w="0" w:type="dxa"/>
        </w:tblCellMar>
        <w:tblLook w:val="04A0"/>
      </w:tblPr>
      <w:tblGrid>
        <w:gridCol w:w="6"/>
        <w:gridCol w:w="24"/>
      </w:tblGrid>
      <w:tr w:rsidR="00774315" w:rsidTr="00774315">
        <w:trPr>
          <w:hidden/>
        </w:trPr>
        <w:tc>
          <w:tcPr>
            <w:tcW w:w="0" w:type="auto"/>
            <w:shd w:val="clear" w:color="auto" w:fill="auto"/>
            <w:noWrap/>
            <w:vAlign w:val="center"/>
            <w:hideMark/>
          </w:tcPr>
          <w:p w:rsidR="00774315" w:rsidRDefault="00774315">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774315" w:rsidRDefault="00774315">
            <w:pPr>
              <w:spacing w:after="180"/>
              <w:rPr>
                <w:rFonts w:ascii="Helvetica" w:hAnsi="Helvetica" w:cs="Helvetica"/>
                <w:vanish/>
                <w:color w:val="333333"/>
                <w:sz w:val="21"/>
                <w:szCs w:val="21"/>
              </w:rPr>
            </w:pPr>
          </w:p>
        </w:tc>
      </w:tr>
    </w:tbl>
    <w:p w:rsidR="00DB36D7" w:rsidRDefault="00DB36D7" w:rsidP="00DB36D7">
      <w:pPr>
        <w:pStyle w:val="Heading1"/>
        <w:rPr>
          <w:rFonts w:cs="Helvetica"/>
          <w:color w:val="333333"/>
        </w:rPr>
      </w:pPr>
      <w:r>
        <w:rPr>
          <w:rFonts w:cs="Helvetica"/>
          <w:color w:val="333333"/>
        </w:rPr>
        <w:t xml:space="preserve">HTML5 </w:t>
      </w:r>
      <w:r>
        <w:rPr>
          <w:rStyle w:val="colorh1"/>
          <w:rFonts w:cs="Helvetica"/>
          <w:color w:val="333333"/>
        </w:rPr>
        <w:t>Web Workers</w:t>
      </w:r>
    </w:p>
    <w:p w:rsidR="00DB36D7" w:rsidRDefault="0016480F" w:rsidP="00DB36D7">
      <w:pPr>
        <w:rPr>
          <w:rFonts w:ascii="Helvetica" w:hAnsi="Helvetica" w:cs="Helvetica"/>
          <w:color w:val="333333"/>
          <w:sz w:val="30"/>
          <w:szCs w:val="30"/>
        </w:rPr>
      </w:pPr>
      <w:hyperlink r:id="rId2026" w:history="1">
        <w:r w:rsidR="00DB36D7">
          <w:rPr>
            <w:rStyle w:val="Hyperlink"/>
            <w:rFonts w:ascii="Helvetica" w:hAnsi="Helvetica" w:cs="Helvetica"/>
            <w:color w:val="8AC007"/>
            <w:sz w:val="30"/>
            <w:szCs w:val="30"/>
          </w:rPr>
          <w:t>« Previous</w:t>
        </w:r>
      </w:hyperlink>
    </w:p>
    <w:p w:rsidR="00DB36D7" w:rsidRDefault="0016480F" w:rsidP="00DB36D7">
      <w:pPr>
        <w:jc w:val="right"/>
        <w:rPr>
          <w:rFonts w:ascii="Helvetica" w:hAnsi="Helvetica" w:cs="Helvetica"/>
          <w:color w:val="333333"/>
          <w:sz w:val="30"/>
          <w:szCs w:val="30"/>
        </w:rPr>
      </w:pPr>
      <w:hyperlink r:id="rId2027" w:history="1">
        <w:r w:rsidR="00DB36D7">
          <w:rPr>
            <w:rStyle w:val="Hyperlink"/>
            <w:rFonts w:ascii="Helvetica" w:hAnsi="Helvetica" w:cs="Helvetica"/>
            <w:color w:val="8AC007"/>
            <w:sz w:val="30"/>
            <w:szCs w:val="30"/>
          </w:rPr>
          <w:t>Next Chapter »</w:t>
        </w:r>
      </w:hyperlink>
    </w:p>
    <w:p w:rsidR="00DB36D7" w:rsidRDefault="0016480F" w:rsidP="00DB36D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14" style="width:0;height:0" o:hralign="center" o:hrstd="t" o:hr="t" fillcolor="#a0a0a0" stroked="f"/>
        </w:pict>
      </w:r>
    </w:p>
    <w:p w:rsidR="00DB36D7" w:rsidRDefault="00DB36D7" w:rsidP="00DB36D7">
      <w:pPr>
        <w:pStyle w:val="intro"/>
        <w:rPr>
          <w:rFonts w:ascii="Helvetica" w:hAnsi="Helvetica" w:cs="Helvetica"/>
        </w:rPr>
      </w:pPr>
      <w:r>
        <w:rPr>
          <w:rFonts w:ascii="Helvetica" w:hAnsi="Helvetica" w:cs="Helvetica"/>
        </w:rPr>
        <w:t>A web worker is a JavaScript running in the background, without affecting the performance of the page.</w:t>
      </w:r>
    </w:p>
    <w:p w:rsidR="00DB36D7" w:rsidRDefault="0016480F" w:rsidP="00DB36D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15" style="width:0;height:0" o:hralign="center" o:hrstd="t" o:hr="t" fillcolor="#a0a0a0" stroked="f"/>
        </w:pict>
      </w:r>
    </w:p>
    <w:p w:rsidR="00DB36D7" w:rsidRDefault="00DB36D7" w:rsidP="00DB36D7">
      <w:pPr>
        <w:pStyle w:val="Heading2"/>
        <w:rPr>
          <w:rFonts w:cs="Helvetica"/>
          <w:color w:val="333333"/>
        </w:rPr>
      </w:pPr>
      <w:r>
        <w:rPr>
          <w:rFonts w:cs="Helvetica"/>
          <w:color w:val="333333"/>
        </w:rPr>
        <w:t>What is a Web Worker?</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lastRenderedPageBreak/>
        <w:t>When executing scripts in an HTML page, the page becomes unresponsive until the script is finished.</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A web worker is a JavaScript that runs in the background, independently of other scripts, without affecting the performance of the page. You can continue to do whatever you want: clicking, selecting things, etc., while the web worker runs in the background.</w:t>
      </w:r>
    </w:p>
    <w:p w:rsidR="00DB36D7" w:rsidRDefault="0016480F" w:rsidP="00DB36D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16" style="width:0;height:0" o:hralign="center" o:hrstd="t" o:hr="t" fillcolor="#a0a0a0" stroked="f"/>
        </w:pict>
      </w:r>
    </w:p>
    <w:p w:rsidR="00DB36D7" w:rsidRDefault="00DB36D7" w:rsidP="00DB36D7">
      <w:pPr>
        <w:pStyle w:val="Heading2"/>
        <w:rPr>
          <w:rFonts w:cs="Helvetica"/>
          <w:color w:val="333333"/>
        </w:rPr>
      </w:pPr>
      <w:r>
        <w:rPr>
          <w:rFonts w:cs="Helvetica"/>
          <w:color w:val="333333"/>
        </w:rPr>
        <w:t>Browser Support</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 xml:space="preserve">The numbers in the table specify the first browser </w:t>
      </w:r>
      <w:proofErr w:type="gramStart"/>
      <w:r>
        <w:rPr>
          <w:rFonts w:ascii="Helvetica" w:hAnsi="Helvetica" w:cs="Helvetica"/>
          <w:color w:val="333333"/>
          <w:sz w:val="21"/>
          <w:szCs w:val="21"/>
        </w:rPr>
        <w:t>version that fully support</w:t>
      </w:r>
      <w:proofErr w:type="gramEnd"/>
      <w:r>
        <w:rPr>
          <w:rFonts w:ascii="Helvetica" w:hAnsi="Helvetica" w:cs="Helvetica"/>
          <w:color w:val="333333"/>
          <w:sz w:val="21"/>
          <w:szCs w:val="21"/>
        </w:rPr>
        <w:t xml:space="preserve"> Web Workers.</w:t>
      </w:r>
    </w:p>
    <w:tbl>
      <w:tblPr>
        <w:tblW w:w="5000" w:type="pct"/>
        <w:tblCellSpacing w:w="15" w:type="dxa"/>
        <w:tblCellMar>
          <w:top w:w="15" w:type="dxa"/>
          <w:left w:w="15" w:type="dxa"/>
          <w:bottom w:w="15" w:type="dxa"/>
          <w:right w:w="15" w:type="dxa"/>
        </w:tblCellMar>
        <w:tblLook w:val="04A0"/>
      </w:tblPr>
      <w:tblGrid>
        <w:gridCol w:w="1886"/>
        <w:gridCol w:w="1503"/>
        <w:gridCol w:w="1504"/>
        <w:gridCol w:w="1504"/>
        <w:gridCol w:w="1504"/>
        <w:gridCol w:w="1519"/>
      </w:tblGrid>
      <w:tr w:rsidR="00DB36D7" w:rsidTr="00DB36D7">
        <w:trPr>
          <w:tblCellSpacing w:w="15" w:type="dxa"/>
        </w:trPr>
        <w:tc>
          <w:tcPr>
            <w:tcW w:w="1000" w:type="pct"/>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b/>
                <w:bCs/>
                <w:color w:val="333333"/>
              </w:rPr>
            </w:pPr>
            <w:r>
              <w:rPr>
                <w:rFonts w:ascii="Helvetica" w:hAnsi="Helvetica" w:cs="Helvetica"/>
                <w:b/>
                <w:bCs/>
                <w:color w:val="333333"/>
              </w:rPr>
              <w:t>API</w:t>
            </w:r>
          </w:p>
        </w:tc>
        <w:tc>
          <w:tcPr>
            <w:tcW w:w="800" w:type="pct"/>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b/>
                <w:bCs/>
                <w:color w:val="333333"/>
                <w:sz w:val="21"/>
                <w:szCs w:val="21"/>
              </w:rPr>
            </w:pPr>
          </w:p>
        </w:tc>
      </w:tr>
      <w:tr w:rsidR="00DB36D7" w:rsidTr="00DB36D7">
        <w:trPr>
          <w:tblCellSpacing w:w="15" w:type="dxa"/>
        </w:trPr>
        <w:tc>
          <w:tcPr>
            <w:tcW w:w="0" w:type="auto"/>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color w:val="333333"/>
                <w:sz w:val="21"/>
                <w:szCs w:val="21"/>
              </w:rPr>
            </w:pPr>
            <w:r>
              <w:rPr>
                <w:rFonts w:ascii="Helvetica" w:hAnsi="Helvetica" w:cs="Helvetica"/>
                <w:color w:val="333333"/>
                <w:sz w:val="21"/>
                <w:szCs w:val="21"/>
              </w:rPr>
              <w:t>Web Workers</w:t>
            </w:r>
          </w:p>
        </w:tc>
        <w:tc>
          <w:tcPr>
            <w:tcW w:w="0" w:type="auto"/>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color w:val="333333"/>
                <w:sz w:val="21"/>
                <w:szCs w:val="21"/>
              </w:rPr>
            </w:pPr>
            <w:r>
              <w:rPr>
                <w:rFonts w:ascii="Helvetica" w:hAnsi="Helvetica" w:cs="Helvetica"/>
                <w:color w:val="333333"/>
                <w:sz w:val="21"/>
                <w:szCs w:val="21"/>
              </w:rPr>
              <w:t>10.0</w:t>
            </w:r>
          </w:p>
        </w:tc>
        <w:tc>
          <w:tcPr>
            <w:tcW w:w="0" w:type="auto"/>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color w:val="333333"/>
                <w:sz w:val="21"/>
                <w:szCs w:val="21"/>
              </w:rPr>
            </w:pPr>
            <w:r>
              <w:rPr>
                <w:rFonts w:ascii="Helvetica" w:hAnsi="Helvetica" w:cs="Helvetica"/>
                <w:color w:val="333333"/>
                <w:sz w:val="21"/>
                <w:szCs w:val="21"/>
              </w:rPr>
              <w:t>3.5</w:t>
            </w:r>
          </w:p>
        </w:tc>
        <w:tc>
          <w:tcPr>
            <w:tcW w:w="0" w:type="auto"/>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color w:val="333333"/>
                <w:sz w:val="21"/>
                <w:szCs w:val="21"/>
              </w:rPr>
            </w:pPr>
            <w:r>
              <w:rPr>
                <w:rFonts w:ascii="Helvetica" w:hAnsi="Helvetica" w:cs="Helvetica"/>
                <w:color w:val="333333"/>
                <w:sz w:val="21"/>
                <w:szCs w:val="21"/>
              </w:rPr>
              <w:t>4.0</w:t>
            </w:r>
          </w:p>
        </w:tc>
        <w:tc>
          <w:tcPr>
            <w:tcW w:w="0" w:type="auto"/>
            <w:shd w:val="clear" w:color="auto" w:fill="auto"/>
            <w:tcMar>
              <w:top w:w="0" w:type="dxa"/>
              <w:left w:w="0" w:type="dxa"/>
              <w:bottom w:w="0" w:type="dxa"/>
              <w:right w:w="0" w:type="dxa"/>
            </w:tcMar>
            <w:vAlign w:val="center"/>
            <w:hideMark/>
          </w:tcPr>
          <w:p w:rsidR="00DB36D7" w:rsidRDefault="00DB36D7">
            <w:pPr>
              <w:spacing w:after="180"/>
              <w:rPr>
                <w:rFonts w:ascii="Helvetica" w:hAnsi="Helvetica" w:cs="Helvetica"/>
                <w:color w:val="333333"/>
                <w:sz w:val="21"/>
                <w:szCs w:val="21"/>
              </w:rPr>
            </w:pPr>
            <w:r>
              <w:rPr>
                <w:rFonts w:ascii="Helvetica" w:hAnsi="Helvetica" w:cs="Helvetica"/>
                <w:color w:val="333333"/>
                <w:sz w:val="21"/>
                <w:szCs w:val="21"/>
              </w:rPr>
              <w:t>11.5</w:t>
            </w:r>
          </w:p>
        </w:tc>
      </w:tr>
    </w:tbl>
    <w:p w:rsidR="00DB36D7" w:rsidRDefault="0016480F" w:rsidP="00DB36D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17" style="width:0;height:0" o:hralign="center" o:hrstd="t" o:hr="t" fillcolor="#a0a0a0" stroked="f"/>
        </w:pict>
      </w:r>
    </w:p>
    <w:p w:rsidR="00DB36D7" w:rsidRDefault="00DB36D7" w:rsidP="00DB36D7">
      <w:pPr>
        <w:pStyle w:val="Heading2"/>
        <w:rPr>
          <w:rFonts w:cs="Helvetica"/>
          <w:color w:val="333333"/>
        </w:rPr>
      </w:pPr>
      <w:r>
        <w:rPr>
          <w:rFonts w:cs="Helvetica"/>
          <w:color w:val="333333"/>
        </w:rPr>
        <w:t>HTML Web Workers Example</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The example below creates a simple web worker that count numbers in the background:</w:t>
      </w:r>
    </w:p>
    <w:p w:rsidR="00DB36D7" w:rsidRDefault="00DB36D7" w:rsidP="00DB36D7">
      <w:pPr>
        <w:pStyle w:val="Heading2"/>
        <w:shd w:val="clear" w:color="auto" w:fill="F1F1F1"/>
        <w:spacing w:before="15"/>
        <w:rPr>
          <w:rFonts w:cs="Helvetica"/>
          <w:color w:val="555555"/>
          <w:sz w:val="30"/>
          <w:szCs w:val="30"/>
        </w:rPr>
      </w:pPr>
      <w:r>
        <w:rPr>
          <w:rFonts w:cs="Helvetica"/>
          <w:color w:val="555555"/>
          <w:sz w:val="30"/>
          <w:szCs w:val="30"/>
        </w:rPr>
        <w:t>Example</w:t>
      </w:r>
    </w:p>
    <w:p w:rsidR="00DB36D7" w:rsidRDefault="00DB36D7" w:rsidP="00DB36D7">
      <w:pPr>
        <w:shd w:val="clear" w:color="auto" w:fill="FFFFFF"/>
        <w:spacing w:line="276" w:lineRule="atLeast"/>
        <w:rPr>
          <w:rFonts w:ascii="Helvetica" w:hAnsi="Helvetica" w:cs="Helvetica"/>
          <w:color w:val="000000"/>
          <w:sz w:val="21"/>
          <w:szCs w:val="21"/>
        </w:rPr>
      </w:pPr>
      <w:r>
        <w:rPr>
          <w:rFonts w:ascii="Helvetica" w:hAnsi="Helvetica" w:cs="Helvetica"/>
          <w:color w:val="000000"/>
          <w:sz w:val="21"/>
          <w:szCs w:val="21"/>
        </w:rPr>
        <w:t xml:space="preserve">Count numbers: </w:t>
      </w:r>
    </w:p>
    <w:p w:rsidR="00DB36D7" w:rsidRDefault="00DB36D7" w:rsidP="00DB36D7">
      <w:pPr>
        <w:shd w:val="clear" w:color="auto" w:fill="FFFFFF"/>
        <w:spacing w:before="150" w:after="150" w:line="276" w:lineRule="atLeast"/>
        <w:rPr>
          <w:rFonts w:ascii="Helvetica" w:hAnsi="Helvetica" w:cs="Helvetica"/>
          <w:color w:val="000000"/>
          <w:sz w:val="21"/>
          <w:szCs w:val="21"/>
        </w:rPr>
      </w:pPr>
      <w:r>
        <w:rPr>
          <w:rFonts w:ascii="Helvetica" w:hAnsi="Helvetica" w:cs="Helvetica"/>
          <w:color w:val="000000"/>
          <w:sz w:val="21"/>
          <w:szCs w:val="21"/>
        </w:rPr>
        <w:t xml:space="preserve">Start Worker Stop Worker </w:t>
      </w:r>
    </w:p>
    <w:p w:rsidR="00DB36D7" w:rsidRDefault="00DB36D7" w:rsidP="00DB36D7">
      <w:pPr>
        <w:shd w:val="clear" w:color="auto" w:fill="F1F1F1"/>
        <w:spacing w:after="0" w:line="276" w:lineRule="atLeast"/>
        <w:rPr>
          <w:rFonts w:ascii="Helvetica" w:hAnsi="Helvetica" w:cs="Helvetica"/>
          <w:color w:val="000000"/>
          <w:sz w:val="21"/>
          <w:szCs w:val="21"/>
        </w:rPr>
      </w:pPr>
      <w:r>
        <w:rPr>
          <w:rFonts w:ascii="Helvetica" w:hAnsi="Helvetica" w:cs="Helvetica"/>
          <w:color w:val="000000"/>
          <w:sz w:val="21"/>
          <w:szCs w:val="21"/>
        </w:rPr>
        <w:br/>
      </w:r>
      <w:hyperlink r:id="rId2028"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DB36D7" w:rsidRDefault="0016480F" w:rsidP="00DB36D7">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518" style="width:0;height:0" o:hralign="center" o:hrstd="t" o:hr="t" fillcolor="#a0a0a0" stroked="f"/>
        </w:pict>
      </w:r>
    </w:p>
    <w:p w:rsidR="00DB36D7" w:rsidRDefault="00DB36D7" w:rsidP="00DB36D7">
      <w:pPr>
        <w:pStyle w:val="Heading2"/>
        <w:rPr>
          <w:rFonts w:cs="Helvetica"/>
          <w:color w:val="333333"/>
        </w:rPr>
      </w:pPr>
      <w:r>
        <w:rPr>
          <w:rFonts w:cs="Helvetica"/>
          <w:color w:val="333333"/>
        </w:rPr>
        <w:t>Check Web Worker Support</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Before creating a web worker, check whether the user's browser supports it:</w:t>
      </w:r>
    </w:p>
    <w:p w:rsidR="00DB36D7" w:rsidRDefault="00DB36D7" w:rsidP="00DB36D7">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if(</w:t>
      </w:r>
      <w:proofErr w:type="gramEnd"/>
      <w:r>
        <w:rPr>
          <w:rFonts w:ascii="Consolas" w:hAnsi="Consolas" w:cs="Consolas"/>
          <w:color w:val="444444"/>
          <w:sz w:val="21"/>
          <w:szCs w:val="21"/>
        </w:rPr>
        <w:t>typeof(Worker) !== "undefined") {</w:t>
      </w:r>
      <w:r>
        <w:rPr>
          <w:rFonts w:ascii="Consolas" w:hAnsi="Consolas" w:cs="Consolas"/>
          <w:color w:val="444444"/>
          <w:sz w:val="21"/>
          <w:szCs w:val="21"/>
        </w:rPr>
        <w:br/>
        <w:t>    // Yes! Web worker support!</w:t>
      </w:r>
      <w:r>
        <w:rPr>
          <w:rFonts w:ascii="Consolas" w:hAnsi="Consolas" w:cs="Consolas"/>
          <w:color w:val="444444"/>
          <w:sz w:val="21"/>
          <w:szCs w:val="21"/>
        </w:rPr>
        <w:br/>
        <w:t xml:space="preserve">    // </w:t>
      </w:r>
      <w:proofErr w:type="gramStart"/>
      <w:r>
        <w:rPr>
          <w:rFonts w:ascii="Consolas" w:hAnsi="Consolas" w:cs="Consolas"/>
          <w:i/>
          <w:iCs/>
          <w:color w:val="444444"/>
          <w:sz w:val="21"/>
          <w:szCs w:val="21"/>
        </w:rPr>
        <w:t>Some</w:t>
      </w:r>
      <w:proofErr w:type="gramEnd"/>
      <w:r>
        <w:rPr>
          <w:rFonts w:ascii="Consolas" w:hAnsi="Consolas" w:cs="Consolas"/>
          <w:i/>
          <w:iCs/>
          <w:color w:val="444444"/>
          <w:sz w:val="21"/>
          <w:szCs w:val="21"/>
        </w:rPr>
        <w:t xml:space="preserve"> code.....</w:t>
      </w:r>
      <w:r>
        <w:rPr>
          <w:rFonts w:ascii="Consolas" w:hAnsi="Consolas" w:cs="Consolas"/>
          <w:color w:val="444444"/>
          <w:sz w:val="21"/>
          <w:szCs w:val="21"/>
        </w:rPr>
        <w:br/>
        <w:t xml:space="preserve">} </w:t>
      </w:r>
      <w:proofErr w:type="gramStart"/>
      <w:r>
        <w:rPr>
          <w:rFonts w:ascii="Consolas" w:hAnsi="Consolas" w:cs="Consolas"/>
          <w:color w:val="444444"/>
          <w:sz w:val="21"/>
          <w:szCs w:val="21"/>
        </w:rPr>
        <w:t>else</w:t>
      </w:r>
      <w:proofErr w:type="gramEnd"/>
      <w:r>
        <w:rPr>
          <w:rFonts w:ascii="Consolas" w:hAnsi="Consolas" w:cs="Consolas"/>
          <w:color w:val="444444"/>
          <w:sz w:val="21"/>
          <w:szCs w:val="21"/>
        </w:rPr>
        <w:t xml:space="preserve"> {</w:t>
      </w:r>
      <w:r>
        <w:rPr>
          <w:rFonts w:ascii="Consolas" w:hAnsi="Consolas" w:cs="Consolas"/>
          <w:color w:val="444444"/>
          <w:sz w:val="21"/>
          <w:szCs w:val="21"/>
        </w:rPr>
        <w:br/>
        <w:t>    // Sorry! No Web Worker support</w:t>
      </w:r>
      <w:proofErr w:type="gramStart"/>
      <w:r>
        <w:rPr>
          <w:rFonts w:ascii="Consolas" w:hAnsi="Consolas" w:cs="Consolas"/>
          <w:color w:val="444444"/>
          <w:sz w:val="21"/>
          <w:szCs w:val="21"/>
        </w:rPr>
        <w:t>..</w:t>
      </w:r>
      <w:proofErr w:type="gramEnd"/>
      <w:r>
        <w:rPr>
          <w:rFonts w:ascii="Consolas" w:hAnsi="Consolas" w:cs="Consolas"/>
          <w:color w:val="444444"/>
          <w:sz w:val="21"/>
          <w:szCs w:val="21"/>
        </w:rPr>
        <w:br/>
        <w:t xml:space="preserve">} </w:t>
      </w:r>
    </w:p>
    <w:p w:rsidR="00DB36D7" w:rsidRDefault="0016480F" w:rsidP="00DB36D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19" style="width:0;height:0" o:hralign="center" o:hrstd="t" o:hr="t" fillcolor="#a0a0a0" stroked="f"/>
        </w:pict>
      </w:r>
    </w:p>
    <w:p w:rsidR="00DB36D7" w:rsidRDefault="00DB36D7" w:rsidP="00DB36D7">
      <w:pPr>
        <w:pStyle w:val="Heading2"/>
        <w:rPr>
          <w:rFonts w:cs="Helvetica"/>
          <w:color w:val="333333"/>
        </w:rPr>
      </w:pPr>
      <w:r>
        <w:rPr>
          <w:rFonts w:cs="Helvetica"/>
          <w:color w:val="333333"/>
        </w:rPr>
        <w:lastRenderedPageBreak/>
        <w:t>Create a Web Worker File</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Now, let's create our web worker in an external JavaScript.</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Here, we create a script that counts. The script is stored in the "demo_workers.js" file:</w:t>
      </w:r>
    </w:p>
    <w:p w:rsidR="00DB36D7" w:rsidRDefault="00DB36D7" w:rsidP="00DB36D7">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var</w:t>
      </w:r>
      <w:proofErr w:type="gramEnd"/>
      <w:r>
        <w:rPr>
          <w:rFonts w:ascii="Consolas" w:hAnsi="Consolas" w:cs="Consolas"/>
          <w:color w:val="444444"/>
          <w:sz w:val="21"/>
          <w:szCs w:val="21"/>
        </w:rPr>
        <w:t xml:space="preserve"> i = 0;</w:t>
      </w:r>
      <w:r>
        <w:rPr>
          <w:rFonts w:ascii="Consolas" w:hAnsi="Consolas" w:cs="Consolas"/>
          <w:color w:val="444444"/>
          <w:sz w:val="21"/>
          <w:szCs w:val="21"/>
        </w:rPr>
        <w:br/>
      </w:r>
      <w:r>
        <w:rPr>
          <w:rFonts w:ascii="Consolas" w:hAnsi="Consolas" w:cs="Consolas"/>
          <w:color w:val="444444"/>
          <w:sz w:val="21"/>
          <w:szCs w:val="21"/>
        </w:rPr>
        <w:br/>
        <w:t>function timedCount() {</w:t>
      </w:r>
      <w:r>
        <w:rPr>
          <w:rFonts w:ascii="Consolas" w:hAnsi="Consolas" w:cs="Consolas"/>
          <w:color w:val="444444"/>
          <w:sz w:val="21"/>
          <w:szCs w:val="21"/>
        </w:rPr>
        <w:br/>
        <w:t>    i = i + 1;</w:t>
      </w:r>
      <w:r>
        <w:rPr>
          <w:rFonts w:ascii="Consolas" w:hAnsi="Consolas" w:cs="Consolas"/>
          <w:color w:val="444444"/>
          <w:sz w:val="21"/>
          <w:szCs w:val="21"/>
        </w:rPr>
        <w:br/>
        <w:t>    postMessage(i);</w:t>
      </w:r>
      <w:r>
        <w:rPr>
          <w:rFonts w:ascii="Consolas" w:hAnsi="Consolas" w:cs="Consolas"/>
          <w:color w:val="444444"/>
          <w:sz w:val="21"/>
          <w:szCs w:val="21"/>
        </w:rPr>
        <w:br/>
        <w:t>    setTimeout("timedCount()",500);</w:t>
      </w:r>
      <w:r>
        <w:rPr>
          <w:rFonts w:ascii="Consolas" w:hAnsi="Consolas" w:cs="Consolas"/>
          <w:color w:val="444444"/>
          <w:sz w:val="21"/>
          <w:szCs w:val="21"/>
        </w:rPr>
        <w:br/>
        <w:t>}</w:t>
      </w:r>
      <w:r>
        <w:rPr>
          <w:rFonts w:ascii="Consolas" w:hAnsi="Consolas" w:cs="Consolas"/>
          <w:color w:val="444444"/>
          <w:sz w:val="21"/>
          <w:szCs w:val="21"/>
        </w:rPr>
        <w:br/>
      </w:r>
      <w:r>
        <w:rPr>
          <w:rFonts w:ascii="Consolas" w:hAnsi="Consolas" w:cs="Consolas"/>
          <w:color w:val="444444"/>
          <w:sz w:val="21"/>
          <w:szCs w:val="21"/>
        </w:rPr>
        <w:br/>
        <w:t xml:space="preserve">timedCount(); </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 xml:space="preserve">The important part of the code above is the </w:t>
      </w:r>
      <w:proofErr w:type="gramStart"/>
      <w:r>
        <w:rPr>
          <w:rFonts w:ascii="Helvetica" w:hAnsi="Helvetica" w:cs="Helvetica"/>
          <w:b/>
          <w:bCs/>
          <w:color w:val="333333"/>
          <w:sz w:val="21"/>
          <w:szCs w:val="21"/>
        </w:rPr>
        <w:t>postMessage(</w:t>
      </w:r>
      <w:proofErr w:type="gramEnd"/>
      <w:r>
        <w:rPr>
          <w:rFonts w:ascii="Helvetica" w:hAnsi="Helvetica" w:cs="Helvetica"/>
          <w:b/>
          <w:bCs/>
          <w:color w:val="333333"/>
          <w:sz w:val="21"/>
          <w:szCs w:val="21"/>
        </w:rPr>
        <w:t>)</w:t>
      </w:r>
      <w:r>
        <w:rPr>
          <w:rFonts w:ascii="Helvetica" w:hAnsi="Helvetica" w:cs="Helvetica"/>
          <w:color w:val="333333"/>
          <w:sz w:val="21"/>
          <w:szCs w:val="21"/>
        </w:rPr>
        <w:t xml:space="preserve"> method - which is used to post a message back to the HTML page.</w:t>
      </w:r>
    </w:p>
    <w:p w:rsidR="00DB36D7" w:rsidRDefault="00DB36D7" w:rsidP="00DB36D7">
      <w:pPr>
        <w:pStyle w:val="NormalWeb"/>
        <w:rPr>
          <w:rFonts w:ascii="Helvetica" w:hAnsi="Helvetica" w:cs="Helvetica"/>
          <w:color w:val="333333"/>
          <w:sz w:val="21"/>
          <w:szCs w:val="21"/>
        </w:rPr>
      </w:pPr>
      <w:r>
        <w:rPr>
          <w:rFonts w:ascii="Helvetica" w:hAnsi="Helvetica" w:cs="Helvetica"/>
          <w:b/>
          <w:bCs/>
          <w:color w:val="333333"/>
          <w:sz w:val="21"/>
          <w:szCs w:val="21"/>
        </w:rPr>
        <w:t>Note:</w:t>
      </w:r>
      <w:r>
        <w:rPr>
          <w:rFonts w:ascii="Helvetica" w:hAnsi="Helvetica" w:cs="Helvetica"/>
          <w:color w:val="333333"/>
          <w:sz w:val="21"/>
          <w:szCs w:val="21"/>
        </w:rPr>
        <w:t xml:space="preserve"> Normally web workers are not used for such simple scripts, but for more CPU intensive tasks.</w:t>
      </w:r>
    </w:p>
    <w:p w:rsidR="00DB36D7" w:rsidRDefault="0016480F" w:rsidP="00DB36D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20" style="width:0;height:0" o:hralign="center" o:hrstd="t" o:hr="t" fillcolor="#a0a0a0" stroked="f"/>
        </w:pict>
      </w:r>
    </w:p>
    <w:p w:rsidR="00DB36D7" w:rsidRDefault="00DB36D7" w:rsidP="00DB36D7">
      <w:pPr>
        <w:pStyle w:val="Heading2"/>
        <w:rPr>
          <w:rFonts w:cs="Helvetica"/>
          <w:color w:val="333333"/>
        </w:rPr>
      </w:pPr>
      <w:r>
        <w:rPr>
          <w:rFonts w:cs="Helvetica"/>
          <w:color w:val="333333"/>
        </w:rPr>
        <w:t>Create a Web Worker Object</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Now that we have the web worker file, we need to call it from an HTML page.</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The following lines checks if the worker already exists, if not - it creates a new web worker object and runs the code in "demo_workers.js":</w:t>
      </w:r>
    </w:p>
    <w:p w:rsidR="00DB36D7" w:rsidRDefault="00DB36D7" w:rsidP="00DB36D7">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if(</w:t>
      </w:r>
      <w:proofErr w:type="gramEnd"/>
      <w:r>
        <w:rPr>
          <w:rFonts w:ascii="Consolas" w:hAnsi="Consolas" w:cs="Consolas"/>
          <w:color w:val="444444"/>
          <w:sz w:val="21"/>
          <w:szCs w:val="21"/>
        </w:rPr>
        <w:t>typeof(w) == "undefined") {</w:t>
      </w:r>
      <w:r>
        <w:rPr>
          <w:rFonts w:ascii="Consolas" w:hAnsi="Consolas" w:cs="Consolas"/>
          <w:color w:val="444444"/>
          <w:sz w:val="21"/>
          <w:szCs w:val="21"/>
        </w:rPr>
        <w:br/>
        <w:t>    w = new Worker("demo_workers.js");</w:t>
      </w:r>
      <w:r>
        <w:rPr>
          <w:rFonts w:ascii="Consolas" w:hAnsi="Consolas" w:cs="Consolas"/>
          <w:color w:val="444444"/>
          <w:sz w:val="21"/>
          <w:szCs w:val="21"/>
        </w:rPr>
        <w:br/>
        <w:t>}</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Then we can send and receive messages from the web worker.</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Add an "onmessage" event listener to the web worker.</w:t>
      </w:r>
    </w:p>
    <w:p w:rsidR="00DB36D7" w:rsidRDefault="00DB36D7" w:rsidP="00DB36D7">
      <w:pPr>
        <w:shd w:val="clear" w:color="auto" w:fill="F1F1F1"/>
        <w:rPr>
          <w:rFonts w:ascii="Consolas" w:hAnsi="Consolas" w:cs="Consolas"/>
          <w:color w:val="444444"/>
          <w:sz w:val="21"/>
          <w:szCs w:val="21"/>
        </w:rPr>
      </w:pPr>
      <w:r>
        <w:rPr>
          <w:rFonts w:ascii="Consolas" w:hAnsi="Consolas" w:cs="Consolas"/>
          <w:color w:val="444444"/>
          <w:sz w:val="21"/>
          <w:szCs w:val="21"/>
        </w:rPr>
        <w:t xml:space="preserve">w.onmessage = </w:t>
      </w:r>
      <w:proofErr w:type="gramStart"/>
      <w:r>
        <w:rPr>
          <w:rFonts w:ascii="Consolas" w:hAnsi="Consolas" w:cs="Consolas"/>
          <w:color w:val="444444"/>
          <w:sz w:val="21"/>
          <w:szCs w:val="21"/>
        </w:rPr>
        <w:t>function(</w:t>
      </w:r>
      <w:proofErr w:type="gramEnd"/>
      <w:r>
        <w:rPr>
          <w:rFonts w:ascii="Consolas" w:hAnsi="Consolas" w:cs="Consolas"/>
          <w:color w:val="444444"/>
          <w:sz w:val="21"/>
          <w:szCs w:val="21"/>
        </w:rPr>
        <w:t>event){</w:t>
      </w:r>
      <w:r>
        <w:rPr>
          <w:rFonts w:ascii="Consolas" w:hAnsi="Consolas" w:cs="Consolas"/>
          <w:color w:val="444444"/>
          <w:sz w:val="21"/>
          <w:szCs w:val="21"/>
        </w:rPr>
        <w:br/>
        <w:t>    document.getElementById("result").innerHTML = event.data;</w:t>
      </w:r>
      <w:r>
        <w:rPr>
          <w:rFonts w:ascii="Consolas" w:hAnsi="Consolas" w:cs="Consolas"/>
          <w:color w:val="444444"/>
          <w:sz w:val="21"/>
          <w:szCs w:val="21"/>
        </w:rPr>
        <w:br/>
        <w:t xml:space="preserve">}; </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When the web worker posts a message, the code within the event listener is executed. The data from the web worker is stored in event.data.</w:t>
      </w:r>
    </w:p>
    <w:p w:rsidR="00DB36D7" w:rsidRDefault="0016480F" w:rsidP="00DB36D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21" style="width:0;height:0" o:hralign="center" o:hrstd="t" o:hr="t" fillcolor="#a0a0a0" stroked="f"/>
        </w:pict>
      </w:r>
    </w:p>
    <w:p w:rsidR="00DB36D7" w:rsidRDefault="00DB36D7" w:rsidP="00DB36D7">
      <w:pPr>
        <w:pStyle w:val="Heading2"/>
        <w:rPr>
          <w:rFonts w:cs="Helvetica"/>
          <w:color w:val="333333"/>
        </w:rPr>
      </w:pPr>
      <w:r>
        <w:rPr>
          <w:rFonts w:cs="Helvetica"/>
          <w:color w:val="333333"/>
        </w:rPr>
        <w:t>Terminate a Web Worker</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lastRenderedPageBreak/>
        <w:t>When a web worker object is created, it will continue to listen for messages (even after the external script is finished) until it is terminated.</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 xml:space="preserve">To terminate a web worker, and free browser/computer resources, use the </w:t>
      </w:r>
      <w:proofErr w:type="gramStart"/>
      <w:r>
        <w:rPr>
          <w:rFonts w:ascii="Helvetica" w:hAnsi="Helvetica" w:cs="Helvetica"/>
          <w:color w:val="333333"/>
          <w:sz w:val="21"/>
          <w:szCs w:val="21"/>
        </w:rPr>
        <w:t>terminate(</w:t>
      </w:r>
      <w:proofErr w:type="gramEnd"/>
      <w:r>
        <w:rPr>
          <w:rFonts w:ascii="Helvetica" w:hAnsi="Helvetica" w:cs="Helvetica"/>
          <w:color w:val="333333"/>
          <w:sz w:val="21"/>
          <w:szCs w:val="21"/>
        </w:rPr>
        <w:t>) method:</w:t>
      </w:r>
    </w:p>
    <w:p w:rsidR="00DB36D7" w:rsidRDefault="00DB36D7" w:rsidP="00DB36D7">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w.terminate(</w:t>
      </w:r>
      <w:proofErr w:type="gramEnd"/>
      <w:r>
        <w:rPr>
          <w:rFonts w:ascii="Consolas" w:hAnsi="Consolas" w:cs="Consolas"/>
          <w:color w:val="444444"/>
          <w:sz w:val="21"/>
          <w:szCs w:val="21"/>
        </w:rPr>
        <w:t>);</w:t>
      </w:r>
    </w:p>
    <w:p w:rsidR="00DB36D7" w:rsidRDefault="0016480F" w:rsidP="00DB36D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22" style="width:0;height:0" o:hralign="center" o:hrstd="t" o:hr="t" fillcolor="#a0a0a0" stroked="f"/>
        </w:pict>
      </w:r>
    </w:p>
    <w:p w:rsidR="00DB36D7" w:rsidRDefault="00DB36D7" w:rsidP="00DB36D7">
      <w:pPr>
        <w:pStyle w:val="Heading2"/>
        <w:rPr>
          <w:rFonts w:cs="Helvetica"/>
          <w:color w:val="333333"/>
        </w:rPr>
      </w:pPr>
      <w:r>
        <w:rPr>
          <w:rFonts w:cs="Helvetica"/>
          <w:color w:val="333333"/>
        </w:rPr>
        <w:t>Reuse the Web Worker</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If you set the worker variable to undefined, after it has been terminated, you can reuse the code:</w:t>
      </w:r>
    </w:p>
    <w:p w:rsidR="00DB36D7" w:rsidRDefault="00DB36D7" w:rsidP="00DB36D7">
      <w:pPr>
        <w:shd w:val="clear" w:color="auto" w:fill="F1F1F1"/>
        <w:rPr>
          <w:rFonts w:ascii="Consolas" w:hAnsi="Consolas" w:cs="Consolas"/>
          <w:color w:val="444444"/>
          <w:sz w:val="21"/>
          <w:szCs w:val="21"/>
        </w:rPr>
      </w:pPr>
      <w:r>
        <w:rPr>
          <w:rFonts w:ascii="Consolas" w:hAnsi="Consolas" w:cs="Consolas"/>
          <w:color w:val="444444"/>
          <w:sz w:val="21"/>
          <w:szCs w:val="21"/>
        </w:rPr>
        <w:t>w = undefined;</w:t>
      </w:r>
    </w:p>
    <w:p w:rsidR="00DB36D7" w:rsidRDefault="0016480F" w:rsidP="00DB36D7">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23" style="width:0;height:0" o:hralign="center" o:hrstd="t" o:hr="t" fillcolor="#a0a0a0" stroked="f"/>
        </w:pict>
      </w:r>
    </w:p>
    <w:p w:rsidR="00DB36D7" w:rsidRDefault="00DB36D7" w:rsidP="00DB36D7">
      <w:pPr>
        <w:pStyle w:val="Heading2"/>
        <w:rPr>
          <w:rFonts w:cs="Helvetica"/>
          <w:color w:val="333333"/>
        </w:rPr>
      </w:pPr>
      <w:r>
        <w:rPr>
          <w:rFonts w:cs="Helvetica"/>
          <w:color w:val="333333"/>
        </w:rPr>
        <w:t>Full Web Worker Example Code</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We have already seen the Worker code in the .js file. Below is the code for the HTML page:</w:t>
      </w:r>
    </w:p>
    <w:p w:rsidR="00DB36D7" w:rsidRDefault="00DB36D7" w:rsidP="00DB36D7">
      <w:pPr>
        <w:pStyle w:val="Heading2"/>
        <w:shd w:val="clear" w:color="auto" w:fill="F1F1F1"/>
        <w:spacing w:before="15"/>
        <w:rPr>
          <w:rFonts w:cs="Helvetica"/>
          <w:color w:val="555555"/>
          <w:sz w:val="30"/>
          <w:szCs w:val="30"/>
        </w:rPr>
      </w:pPr>
      <w:r>
        <w:rPr>
          <w:rFonts w:cs="Helvetica"/>
          <w:color w:val="555555"/>
          <w:sz w:val="30"/>
          <w:szCs w:val="30"/>
        </w:rPr>
        <w:t>Example</w:t>
      </w:r>
    </w:p>
    <w:p w:rsidR="00DB36D7" w:rsidRDefault="00DB36D7" w:rsidP="00DB36D7">
      <w:pPr>
        <w:shd w:val="clear" w:color="auto" w:fill="FFFFFF"/>
        <w:spacing w:line="276" w:lineRule="atLeast"/>
        <w:rPr>
          <w:rFonts w:ascii="Consolas" w:hAnsi="Consolas" w:cs="Consolas"/>
          <w:color w:val="000000"/>
          <w:sz w:val="21"/>
          <w:szCs w:val="21"/>
        </w:rPr>
      </w:pPr>
      <w:r>
        <w:rPr>
          <w:rStyle w:val="highlt1"/>
          <w:rFonts w:ascii="Consolas" w:hAnsi="Consolas" w:cs="Consolas"/>
          <w:sz w:val="21"/>
          <w:szCs w:val="21"/>
        </w:rPr>
        <w:t>&lt;</w:t>
      </w:r>
      <w:r>
        <w:rPr>
          <w:rStyle w:val="highele1"/>
          <w:rFonts w:ascii="Consolas" w:hAnsi="Consolas" w:cs="Consolas"/>
          <w:sz w:val="21"/>
          <w:szCs w:val="21"/>
        </w:rPr>
        <w:t>!DOCTYPE</w:t>
      </w:r>
      <w:r>
        <w:rPr>
          <w:rFonts w:ascii="Consolas" w:hAnsi="Consolas" w:cs="Consolas"/>
          <w:color w:val="000000"/>
          <w:sz w:val="21"/>
          <w:szCs w:val="21"/>
        </w:rPr>
        <w:t xml:space="preserve"> </w:t>
      </w:r>
      <w:r>
        <w:rPr>
          <w:rStyle w:val="highatt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t xml:space="preserve">Count numbers: </w:t>
      </w:r>
      <w:r>
        <w:rPr>
          <w:rStyle w:val="highlt1"/>
          <w:rFonts w:ascii="Consolas" w:hAnsi="Consolas" w:cs="Consolas"/>
          <w:sz w:val="21"/>
          <w:szCs w:val="21"/>
        </w:rPr>
        <w:t>&lt;</w:t>
      </w:r>
      <w:r>
        <w:rPr>
          <w:rStyle w:val="highele1"/>
          <w:rFonts w:ascii="Consolas" w:hAnsi="Consolas" w:cs="Consolas"/>
          <w:sz w:val="21"/>
          <w:szCs w:val="21"/>
        </w:rPr>
        <w:t>output</w:t>
      </w:r>
      <w:r>
        <w:rPr>
          <w:rFonts w:ascii="Consolas" w:hAnsi="Consolas" w:cs="Consolas"/>
          <w:color w:val="000000"/>
          <w:sz w:val="21"/>
          <w:szCs w:val="21"/>
        </w:rPr>
        <w:t xml:space="preserve"> </w:t>
      </w:r>
      <w:r>
        <w:rPr>
          <w:rStyle w:val="highatt1"/>
          <w:rFonts w:ascii="Consolas" w:hAnsi="Consolas" w:cs="Consolas"/>
          <w:sz w:val="21"/>
          <w:szCs w:val="21"/>
        </w:rPr>
        <w:t>id=</w:t>
      </w:r>
      <w:r>
        <w:rPr>
          <w:rStyle w:val="highval1"/>
          <w:rFonts w:ascii="Consolas" w:hAnsi="Consolas" w:cs="Consolas"/>
          <w:sz w:val="21"/>
          <w:szCs w:val="21"/>
        </w:rPr>
        <w:t>"result"</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/output</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/p</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button</w:t>
      </w:r>
      <w:r>
        <w:rPr>
          <w:rFonts w:ascii="Consolas" w:hAnsi="Consolas" w:cs="Consolas"/>
          <w:color w:val="000000"/>
          <w:sz w:val="21"/>
          <w:szCs w:val="21"/>
        </w:rPr>
        <w:t xml:space="preserve"> </w:t>
      </w:r>
      <w:r>
        <w:rPr>
          <w:rStyle w:val="highatt1"/>
          <w:rFonts w:ascii="Consolas" w:hAnsi="Consolas" w:cs="Consolas"/>
          <w:sz w:val="21"/>
          <w:szCs w:val="21"/>
        </w:rPr>
        <w:t>onclick=</w:t>
      </w:r>
      <w:r>
        <w:rPr>
          <w:rStyle w:val="highval1"/>
          <w:rFonts w:ascii="Consolas" w:hAnsi="Consolas" w:cs="Consolas"/>
          <w:sz w:val="21"/>
          <w:szCs w:val="21"/>
        </w:rPr>
        <w:t>"startWorker()"</w:t>
      </w:r>
      <w:r>
        <w:rPr>
          <w:rStyle w:val="highgt1"/>
          <w:rFonts w:ascii="Consolas" w:hAnsi="Consolas" w:cs="Consolas"/>
          <w:sz w:val="21"/>
          <w:szCs w:val="21"/>
        </w:rPr>
        <w:t>&gt;</w:t>
      </w:r>
      <w:r>
        <w:rPr>
          <w:rFonts w:ascii="Consolas" w:hAnsi="Consolas" w:cs="Consolas"/>
          <w:color w:val="000000"/>
          <w:sz w:val="21"/>
          <w:szCs w:val="21"/>
        </w:rPr>
        <w:t>Start Worker</w:t>
      </w:r>
      <w:r>
        <w:rPr>
          <w:rStyle w:val="highlt1"/>
          <w:rFonts w:ascii="Consolas" w:hAnsi="Consolas" w:cs="Consolas"/>
          <w:sz w:val="21"/>
          <w:szCs w:val="21"/>
        </w:rPr>
        <w:t>&lt;</w:t>
      </w:r>
      <w:r>
        <w:rPr>
          <w:rStyle w:val="highele1"/>
          <w:rFonts w:ascii="Consolas" w:hAnsi="Consolas" w:cs="Consolas"/>
          <w:sz w:val="21"/>
          <w:szCs w:val="21"/>
        </w:rPr>
        <w:t>/button</w:t>
      </w:r>
      <w:r>
        <w:rPr>
          <w:rStyle w:val="highgt1"/>
          <w:rFonts w:ascii="Consolas" w:hAnsi="Consolas" w:cs="Consolas"/>
          <w:sz w:val="21"/>
          <w:szCs w:val="21"/>
        </w:rPr>
        <w:t>&gt;</w:t>
      </w:r>
      <w:r>
        <w:rPr>
          <w:rFonts w:ascii="Consolas" w:hAnsi="Consolas" w:cs="Consolas"/>
          <w:color w:val="000000"/>
          <w:sz w:val="21"/>
          <w:szCs w:val="21"/>
        </w:rPr>
        <w:t xml:space="preserve"> </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button</w:t>
      </w:r>
      <w:r>
        <w:rPr>
          <w:rFonts w:ascii="Consolas" w:hAnsi="Consolas" w:cs="Consolas"/>
          <w:color w:val="000000"/>
          <w:sz w:val="21"/>
          <w:szCs w:val="21"/>
        </w:rPr>
        <w:t xml:space="preserve"> </w:t>
      </w:r>
      <w:r>
        <w:rPr>
          <w:rStyle w:val="highatt1"/>
          <w:rFonts w:ascii="Consolas" w:hAnsi="Consolas" w:cs="Consolas"/>
          <w:sz w:val="21"/>
          <w:szCs w:val="21"/>
        </w:rPr>
        <w:t>onclick=</w:t>
      </w:r>
      <w:r>
        <w:rPr>
          <w:rStyle w:val="highval1"/>
          <w:rFonts w:ascii="Consolas" w:hAnsi="Consolas" w:cs="Consolas"/>
          <w:sz w:val="21"/>
          <w:szCs w:val="21"/>
        </w:rPr>
        <w:t>"stopWorker()"</w:t>
      </w:r>
      <w:r>
        <w:rPr>
          <w:rStyle w:val="highgt1"/>
          <w:rFonts w:ascii="Consolas" w:hAnsi="Consolas" w:cs="Consolas"/>
          <w:sz w:val="21"/>
          <w:szCs w:val="21"/>
        </w:rPr>
        <w:t>&gt;</w:t>
      </w:r>
      <w:r>
        <w:rPr>
          <w:rFonts w:ascii="Consolas" w:hAnsi="Consolas" w:cs="Consolas"/>
          <w:color w:val="000000"/>
          <w:sz w:val="21"/>
          <w:szCs w:val="21"/>
        </w:rPr>
        <w:t>Stop Worker</w:t>
      </w:r>
      <w:r>
        <w:rPr>
          <w:rStyle w:val="highlt1"/>
          <w:rFonts w:ascii="Consolas" w:hAnsi="Consolas" w:cs="Consolas"/>
          <w:sz w:val="21"/>
          <w:szCs w:val="21"/>
        </w:rPr>
        <w:t>&lt;</w:t>
      </w:r>
      <w:r>
        <w:rPr>
          <w:rStyle w:val="highele1"/>
          <w:rFonts w:ascii="Consolas" w:hAnsi="Consolas" w:cs="Consolas"/>
          <w:sz w:val="21"/>
          <w:szCs w:val="21"/>
        </w:rPr>
        <w:t>/button</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r>
        <w:rPr>
          <w:rFonts w:ascii="Consolas" w:hAnsi="Consolas" w:cs="Consolas"/>
          <w:color w:val="000000"/>
          <w:sz w:val="21"/>
          <w:szCs w:val="21"/>
        </w:rPr>
        <w:br/>
        <w:t>var w;</w:t>
      </w:r>
      <w:r>
        <w:rPr>
          <w:rFonts w:ascii="Consolas" w:hAnsi="Consolas" w:cs="Consolas"/>
          <w:color w:val="000000"/>
          <w:sz w:val="21"/>
          <w:szCs w:val="21"/>
        </w:rPr>
        <w:br/>
      </w:r>
      <w:r>
        <w:rPr>
          <w:rFonts w:ascii="Consolas" w:hAnsi="Consolas" w:cs="Consolas"/>
          <w:color w:val="000000"/>
          <w:sz w:val="21"/>
          <w:szCs w:val="21"/>
        </w:rPr>
        <w:br/>
        <w:t>function startWorker() {</w:t>
      </w:r>
      <w:r>
        <w:rPr>
          <w:rFonts w:ascii="Consolas" w:hAnsi="Consolas" w:cs="Consolas"/>
          <w:color w:val="000000"/>
          <w:sz w:val="21"/>
          <w:szCs w:val="21"/>
        </w:rPr>
        <w:br/>
        <w:t>    if(typeof(Worker) !== "undefined") {</w:t>
      </w:r>
      <w:r>
        <w:rPr>
          <w:rFonts w:ascii="Consolas" w:hAnsi="Consolas" w:cs="Consolas"/>
          <w:color w:val="000000"/>
          <w:sz w:val="21"/>
          <w:szCs w:val="21"/>
        </w:rPr>
        <w:br/>
        <w:t>        if(typeof(w) == "undefined") {</w:t>
      </w:r>
      <w:r>
        <w:rPr>
          <w:rFonts w:ascii="Consolas" w:hAnsi="Consolas" w:cs="Consolas"/>
          <w:color w:val="000000"/>
          <w:sz w:val="21"/>
          <w:szCs w:val="21"/>
        </w:rPr>
        <w:br/>
        <w:t>            w = new Worker("demo_workers.js");</w:t>
      </w:r>
      <w:r>
        <w:rPr>
          <w:rFonts w:ascii="Consolas" w:hAnsi="Consolas" w:cs="Consolas"/>
          <w:color w:val="000000"/>
          <w:sz w:val="21"/>
          <w:szCs w:val="21"/>
        </w:rPr>
        <w:br/>
        <w:t>        }</w:t>
      </w:r>
      <w:r>
        <w:rPr>
          <w:rFonts w:ascii="Consolas" w:hAnsi="Consolas" w:cs="Consolas"/>
          <w:color w:val="000000"/>
          <w:sz w:val="21"/>
          <w:szCs w:val="21"/>
        </w:rPr>
        <w:br/>
        <w:t>        w.onmessage = function(event) {</w:t>
      </w:r>
      <w:r>
        <w:rPr>
          <w:rFonts w:ascii="Consolas" w:hAnsi="Consolas" w:cs="Consolas"/>
          <w:color w:val="000000"/>
          <w:sz w:val="21"/>
          <w:szCs w:val="21"/>
        </w:rPr>
        <w:br/>
        <w:t>            document.getElementById("result").innerHTML = event.data;</w:t>
      </w:r>
      <w:r>
        <w:rPr>
          <w:rFonts w:ascii="Consolas" w:hAnsi="Consolas" w:cs="Consolas"/>
          <w:color w:val="000000"/>
          <w:sz w:val="21"/>
          <w:szCs w:val="21"/>
        </w:rPr>
        <w:br/>
        <w:t>        };</w:t>
      </w:r>
      <w:r>
        <w:rPr>
          <w:rFonts w:ascii="Consolas" w:hAnsi="Consolas" w:cs="Consolas"/>
          <w:color w:val="000000"/>
          <w:sz w:val="21"/>
          <w:szCs w:val="21"/>
        </w:rPr>
        <w:br/>
        <w:t>    } else {</w:t>
      </w:r>
      <w:r>
        <w:rPr>
          <w:rFonts w:ascii="Consolas" w:hAnsi="Consolas" w:cs="Consolas"/>
          <w:color w:val="000000"/>
          <w:sz w:val="21"/>
          <w:szCs w:val="21"/>
        </w:rPr>
        <w:br/>
        <w:t>        document.getElementById("result").innerHTML = "Sorry! No Web Worker support.</w:t>
      </w:r>
      <w:proofErr w:type="gramStart"/>
      <w:r>
        <w:rPr>
          <w:rFonts w:ascii="Consolas" w:hAnsi="Consolas" w:cs="Consolas"/>
          <w:color w:val="000000"/>
          <w:sz w:val="21"/>
          <w:szCs w:val="21"/>
        </w:rPr>
        <w:t>";</w:t>
      </w:r>
      <w:proofErr w:type="gramEnd"/>
      <w:r>
        <w:rPr>
          <w:rFonts w:ascii="Consolas" w:hAnsi="Consolas" w:cs="Consolas"/>
          <w:color w:val="000000"/>
          <w:sz w:val="21"/>
          <w:szCs w:val="21"/>
        </w:rPr>
        <w:br/>
        <w:t>    }</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lastRenderedPageBreak/>
        <w:br/>
        <w:t xml:space="preserve">function stopWorker() { </w:t>
      </w:r>
      <w:r>
        <w:rPr>
          <w:rFonts w:ascii="Consolas" w:hAnsi="Consolas" w:cs="Consolas"/>
          <w:color w:val="000000"/>
          <w:sz w:val="21"/>
          <w:szCs w:val="21"/>
        </w:rPr>
        <w:br/>
        <w:t>    w.terminate();</w:t>
      </w:r>
      <w:r>
        <w:rPr>
          <w:rFonts w:ascii="Consolas" w:hAnsi="Consolas" w:cs="Consolas"/>
          <w:color w:val="000000"/>
          <w:sz w:val="21"/>
          <w:szCs w:val="21"/>
        </w:rPr>
        <w:br/>
        <w:t>    w = undefined;</w:t>
      </w:r>
      <w:r>
        <w:rPr>
          <w:rFonts w:ascii="Consolas" w:hAnsi="Consolas" w:cs="Consolas"/>
          <w:color w:val="000000"/>
          <w:sz w:val="21"/>
          <w:szCs w:val="21"/>
        </w:rPr>
        <w:br/>
        <w: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/script</w:t>
      </w:r>
      <w:r>
        <w:rPr>
          <w:rStyle w:val="highgt1"/>
          <w:rFonts w:ascii="Consolas" w:hAnsi="Consolas" w:cs="Consolas"/>
          <w:sz w:val="21"/>
          <w:szCs w:val="21"/>
        </w:rPr>
        <w:t>&gt;</w:t>
      </w:r>
      <w:r>
        <w:rPr>
          <w:rFonts w:ascii="Consolas" w:hAnsi="Consolas" w:cs="Consolas"/>
          <w:color w:val="000000"/>
          <w:sz w:val="21"/>
          <w:szCs w:val="21"/>
        </w:rPr>
        <w:br/>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/body</w:t>
      </w:r>
      <w:r>
        <w:rPr>
          <w:rStyle w:val="highgt1"/>
          <w:rFonts w:ascii="Consolas" w:hAnsi="Consolas" w:cs="Consolas"/>
          <w:sz w:val="21"/>
          <w:szCs w:val="21"/>
        </w:rPr>
        <w:t>&gt;</w:t>
      </w:r>
      <w:r>
        <w:rPr>
          <w:rFonts w:ascii="Consolas" w:hAnsi="Consolas" w:cs="Consolas"/>
          <w:color w:val="000000"/>
          <w:sz w:val="21"/>
          <w:szCs w:val="21"/>
        </w:rPr>
        <w:br/>
      </w:r>
      <w:r>
        <w:rPr>
          <w:rStyle w:val="highlt1"/>
          <w:rFonts w:ascii="Consolas" w:hAnsi="Consolas" w:cs="Consolas"/>
          <w:sz w:val="21"/>
          <w:szCs w:val="21"/>
        </w:rPr>
        <w:t>&lt;</w:t>
      </w:r>
      <w:r>
        <w:rPr>
          <w:rStyle w:val="highele1"/>
          <w:rFonts w:ascii="Consolas" w:hAnsi="Consolas" w:cs="Consolas"/>
          <w:sz w:val="21"/>
          <w:szCs w:val="21"/>
        </w:rPr>
        <w:t>/html</w:t>
      </w:r>
      <w:r>
        <w:rPr>
          <w:rStyle w:val="highgt1"/>
          <w:rFonts w:ascii="Consolas" w:hAnsi="Consolas" w:cs="Consolas"/>
          <w:sz w:val="21"/>
          <w:szCs w:val="21"/>
        </w:rPr>
        <w:t>&gt;</w:t>
      </w:r>
    </w:p>
    <w:p w:rsidR="00DB36D7" w:rsidRDefault="00DB36D7" w:rsidP="00DB36D7">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029"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DB36D7" w:rsidRDefault="0016480F" w:rsidP="00DB36D7">
      <w:pPr>
        <w:spacing w:before="300" w:after="300" w:line="240" w:lineRule="auto"/>
        <w:rPr>
          <w:rFonts w:ascii="Helvetica" w:hAnsi="Helvetica" w:cs="Helvetica"/>
          <w:color w:val="333333"/>
          <w:sz w:val="21"/>
          <w:szCs w:val="21"/>
        </w:rPr>
      </w:pPr>
      <w:r w:rsidRPr="0016480F">
        <w:rPr>
          <w:rFonts w:ascii="Helvetica" w:hAnsi="Helvetica" w:cs="Helvetica"/>
          <w:color w:val="333333"/>
          <w:sz w:val="21"/>
          <w:szCs w:val="21"/>
        </w:rPr>
        <w:pict>
          <v:rect id="_x0000_i1524" style="width:0;height:0" o:hralign="center" o:hrstd="t" o:hr="t" fillcolor="#a0a0a0" stroked="f"/>
        </w:pict>
      </w:r>
    </w:p>
    <w:p w:rsidR="00DB36D7" w:rsidRDefault="00DB36D7" w:rsidP="00DB36D7">
      <w:pPr>
        <w:pStyle w:val="Heading2"/>
        <w:rPr>
          <w:rFonts w:cs="Helvetica"/>
          <w:color w:val="333333"/>
        </w:rPr>
      </w:pPr>
      <w:r>
        <w:rPr>
          <w:rFonts w:cs="Helvetica"/>
          <w:color w:val="333333"/>
        </w:rPr>
        <w:t>Web Workers and the DOM</w:t>
      </w:r>
    </w:p>
    <w:p w:rsidR="00DB36D7" w:rsidRDefault="00DB36D7" w:rsidP="00DB36D7">
      <w:pPr>
        <w:pStyle w:val="NormalWeb"/>
        <w:rPr>
          <w:rFonts w:ascii="Helvetica" w:hAnsi="Helvetica" w:cs="Helvetica"/>
          <w:color w:val="333333"/>
          <w:sz w:val="21"/>
          <w:szCs w:val="21"/>
        </w:rPr>
      </w:pPr>
      <w:r>
        <w:rPr>
          <w:rFonts w:ascii="Helvetica" w:hAnsi="Helvetica" w:cs="Helvetica"/>
          <w:color w:val="333333"/>
          <w:sz w:val="21"/>
          <w:szCs w:val="21"/>
        </w:rPr>
        <w:t>Since web workers are in external files, they do not have access to the following JavaScript objects:</w:t>
      </w:r>
    </w:p>
    <w:p w:rsidR="00DB36D7" w:rsidRDefault="00DB36D7" w:rsidP="001445BB">
      <w:pPr>
        <w:numPr>
          <w:ilvl w:val="0"/>
          <w:numId w:val="4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window object</w:t>
      </w:r>
    </w:p>
    <w:p w:rsidR="00DB36D7" w:rsidRDefault="00DB36D7" w:rsidP="001445BB">
      <w:pPr>
        <w:numPr>
          <w:ilvl w:val="0"/>
          <w:numId w:val="4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document object</w:t>
      </w:r>
    </w:p>
    <w:p w:rsidR="00DB36D7" w:rsidRDefault="00DB36D7" w:rsidP="001445BB">
      <w:pPr>
        <w:numPr>
          <w:ilvl w:val="0"/>
          <w:numId w:val="49"/>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parent object</w:t>
      </w:r>
    </w:p>
    <w:p w:rsidR="00DB36D7" w:rsidRDefault="00DB36D7" w:rsidP="00DB36D7">
      <w:pPr>
        <w:spacing w:after="0"/>
        <w:rPr>
          <w:rFonts w:ascii="Helvetica" w:hAnsi="Helvetica" w:cs="Helvetica"/>
          <w:color w:val="333333"/>
          <w:sz w:val="21"/>
          <w:szCs w:val="21"/>
        </w:rPr>
      </w:pPr>
    </w:p>
    <w:p w:rsidR="00DB36D7" w:rsidRDefault="0016480F" w:rsidP="00DB36D7">
      <w:pPr>
        <w:rPr>
          <w:rFonts w:ascii="Helvetica" w:hAnsi="Helvetica" w:cs="Helvetica"/>
          <w:color w:val="333333"/>
          <w:sz w:val="30"/>
          <w:szCs w:val="30"/>
        </w:rPr>
      </w:pPr>
      <w:hyperlink r:id="rId2030" w:history="1">
        <w:r w:rsidR="00DB36D7">
          <w:rPr>
            <w:rStyle w:val="Hyperlink"/>
            <w:rFonts w:ascii="Helvetica" w:hAnsi="Helvetica" w:cs="Helvetica"/>
            <w:color w:val="8AC007"/>
            <w:sz w:val="30"/>
            <w:szCs w:val="30"/>
          </w:rPr>
          <w:t>« Previous</w:t>
        </w:r>
      </w:hyperlink>
    </w:p>
    <w:p w:rsidR="00DB36D7" w:rsidRDefault="0016480F" w:rsidP="00DB36D7">
      <w:pPr>
        <w:jc w:val="right"/>
        <w:rPr>
          <w:rFonts w:ascii="Helvetica" w:hAnsi="Helvetica" w:cs="Helvetica"/>
          <w:color w:val="333333"/>
          <w:sz w:val="30"/>
          <w:szCs w:val="30"/>
        </w:rPr>
      </w:pPr>
      <w:hyperlink r:id="rId2031" w:history="1">
        <w:r w:rsidR="00DB36D7">
          <w:rPr>
            <w:rStyle w:val="Hyperlink"/>
            <w:rFonts w:ascii="Helvetica" w:hAnsi="Helvetica" w:cs="Helvetica"/>
            <w:color w:val="8AC007"/>
            <w:sz w:val="30"/>
            <w:szCs w:val="30"/>
          </w:rPr>
          <w:t>Next Chapter »</w:t>
        </w:r>
      </w:hyperlink>
    </w:p>
    <w:p w:rsidR="003D3B8A" w:rsidRDefault="003D3B8A" w:rsidP="003D3B8A">
      <w:pPr>
        <w:pStyle w:val="Heading1"/>
        <w:rPr>
          <w:rFonts w:cs="Helvetica"/>
          <w:color w:val="333333"/>
        </w:rPr>
      </w:pPr>
      <w:r>
        <w:rPr>
          <w:rFonts w:cs="Helvetica"/>
          <w:color w:val="333333"/>
        </w:rPr>
        <w:t xml:space="preserve">HTML5 </w:t>
      </w:r>
      <w:r>
        <w:rPr>
          <w:rStyle w:val="colorh1"/>
          <w:rFonts w:cs="Helvetica"/>
          <w:color w:val="333333"/>
        </w:rPr>
        <w:t>Server-Sent Events</w:t>
      </w:r>
    </w:p>
    <w:p w:rsidR="003D3B8A" w:rsidRDefault="0016480F" w:rsidP="003D3B8A">
      <w:pPr>
        <w:rPr>
          <w:rFonts w:ascii="Helvetica" w:hAnsi="Helvetica" w:cs="Helvetica"/>
          <w:color w:val="333333"/>
          <w:sz w:val="30"/>
          <w:szCs w:val="30"/>
        </w:rPr>
      </w:pPr>
      <w:hyperlink r:id="rId2032" w:history="1">
        <w:r w:rsidR="003D3B8A">
          <w:rPr>
            <w:rStyle w:val="Hyperlink"/>
            <w:rFonts w:ascii="Helvetica" w:hAnsi="Helvetica" w:cs="Helvetica"/>
            <w:color w:val="8AC007"/>
            <w:sz w:val="30"/>
            <w:szCs w:val="30"/>
          </w:rPr>
          <w:t>« Previous</w:t>
        </w:r>
      </w:hyperlink>
    </w:p>
    <w:p w:rsidR="003D3B8A" w:rsidRDefault="0016480F" w:rsidP="003D3B8A">
      <w:pPr>
        <w:jc w:val="right"/>
        <w:rPr>
          <w:rFonts w:ascii="Helvetica" w:hAnsi="Helvetica" w:cs="Helvetica"/>
          <w:color w:val="333333"/>
          <w:sz w:val="30"/>
          <w:szCs w:val="30"/>
        </w:rPr>
      </w:pPr>
      <w:hyperlink r:id="rId2033" w:history="1">
        <w:r w:rsidR="003D3B8A">
          <w:rPr>
            <w:rStyle w:val="Hyperlink"/>
            <w:rFonts w:ascii="Helvetica" w:hAnsi="Helvetica" w:cs="Helvetica"/>
            <w:color w:val="8AC007"/>
            <w:sz w:val="30"/>
            <w:szCs w:val="30"/>
          </w:rPr>
          <w:t>Next Chapter »</w:t>
        </w:r>
      </w:hyperlink>
    </w:p>
    <w:p w:rsidR="003D3B8A" w:rsidRDefault="0016480F" w:rsidP="003D3B8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25" style="width:0;height:0" o:hralign="center" o:hrstd="t" o:hr="t" fillcolor="#a0a0a0" stroked="f"/>
        </w:pict>
      </w:r>
    </w:p>
    <w:p w:rsidR="003D3B8A" w:rsidRDefault="003D3B8A" w:rsidP="003D3B8A">
      <w:pPr>
        <w:pStyle w:val="intro"/>
        <w:rPr>
          <w:rFonts w:ascii="Helvetica" w:hAnsi="Helvetica" w:cs="Helvetica"/>
        </w:rPr>
      </w:pPr>
      <w:r>
        <w:rPr>
          <w:rFonts w:ascii="Helvetica" w:hAnsi="Helvetica" w:cs="Helvetica"/>
        </w:rPr>
        <w:t>Server-Sent Events allow a web page to get updates from a server.</w:t>
      </w:r>
    </w:p>
    <w:p w:rsidR="003D3B8A" w:rsidRDefault="0016480F" w:rsidP="003D3B8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26" style="width:0;height:0" o:hralign="center" o:hrstd="t" o:hr="t" fillcolor="#a0a0a0" stroked="f"/>
        </w:pict>
      </w:r>
    </w:p>
    <w:p w:rsidR="003D3B8A" w:rsidRDefault="003D3B8A" w:rsidP="003D3B8A">
      <w:pPr>
        <w:pStyle w:val="Heading2"/>
        <w:rPr>
          <w:rFonts w:cs="Helvetica"/>
          <w:color w:val="333333"/>
        </w:rPr>
      </w:pPr>
      <w:r>
        <w:rPr>
          <w:rFonts w:cs="Helvetica"/>
          <w:color w:val="333333"/>
        </w:rPr>
        <w:t>Server-Sent Events - One Way Messaging</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A server-sent event is when a web page automatically gets updates from a server.</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lastRenderedPageBreak/>
        <w:t>This was also possible before, but the web page would have to ask if any updates were available. With server-sent events, the updates come automatically.</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Examples: Facebook/Twitter updates, stock price updates, news feeds, sport results, etc.</w:t>
      </w:r>
    </w:p>
    <w:p w:rsidR="003D3B8A" w:rsidRDefault="0016480F" w:rsidP="003D3B8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27" style="width:0;height:0" o:hralign="center" o:hrstd="t" o:hr="t" fillcolor="#a0a0a0" stroked="f"/>
        </w:pict>
      </w:r>
    </w:p>
    <w:p w:rsidR="003D3B8A" w:rsidRDefault="003D3B8A" w:rsidP="003D3B8A">
      <w:pPr>
        <w:pStyle w:val="Heading2"/>
        <w:rPr>
          <w:rFonts w:cs="Helvetica"/>
          <w:color w:val="333333"/>
        </w:rPr>
      </w:pPr>
      <w:r>
        <w:rPr>
          <w:rFonts w:cs="Helvetica"/>
          <w:color w:val="333333"/>
        </w:rPr>
        <w:t>Browser Support</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 xml:space="preserve">The numbers in the table specify the first browser </w:t>
      </w:r>
      <w:proofErr w:type="gramStart"/>
      <w:r>
        <w:rPr>
          <w:rFonts w:ascii="Helvetica" w:hAnsi="Helvetica" w:cs="Helvetica"/>
          <w:color w:val="333333"/>
          <w:sz w:val="21"/>
          <w:szCs w:val="21"/>
        </w:rPr>
        <w:t>version that fully support</w:t>
      </w:r>
      <w:proofErr w:type="gramEnd"/>
      <w:r>
        <w:rPr>
          <w:rFonts w:ascii="Helvetica" w:hAnsi="Helvetica" w:cs="Helvetica"/>
          <w:color w:val="333333"/>
          <w:sz w:val="21"/>
          <w:szCs w:val="21"/>
        </w:rPr>
        <w:t xml:space="preserve"> server-sent events.</w:t>
      </w:r>
    </w:p>
    <w:tbl>
      <w:tblPr>
        <w:tblW w:w="5000" w:type="pct"/>
        <w:tblCellSpacing w:w="15" w:type="dxa"/>
        <w:tblCellMar>
          <w:top w:w="15" w:type="dxa"/>
          <w:left w:w="15" w:type="dxa"/>
          <w:bottom w:w="15" w:type="dxa"/>
          <w:right w:w="15" w:type="dxa"/>
        </w:tblCellMar>
        <w:tblLook w:val="04A0"/>
      </w:tblPr>
      <w:tblGrid>
        <w:gridCol w:w="1886"/>
        <w:gridCol w:w="1503"/>
        <w:gridCol w:w="1504"/>
        <w:gridCol w:w="1504"/>
        <w:gridCol w:w="1504"/>
        <w:gridCol w:w="1519"/>
      </w:tblGrid>
      <w:tr w:rsidR="003D3B8A" w:rsidTr="003D3B8A">
        <w:trPr>
          <w:tblCellSpacing w:w="15" w:type="dxa"/>
        </w:trPr>
        <w:tc>
          <w:tcPr>
            <w:tcW w:w="1000" w:type="pct"/>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b/>
                <w:bCs/>
                <w:color w:val="333333"/>
              </w:rPr>
            </w:pPr>
            <w:r>
              <w:rPr>
                <w:rFonts w:ascii="Helvetica" w:hAnsi="Helvetica" w:cs="Helvetica"/>
                <w:b/>
                <w:bCs/>
                <w:color w:val="333333"/>
              </w:rPr>
              <w:t>API</w:t>
            </w:r>
          </w:p>
        </w:tc>
        <w:tc>
          <w:tcPr>
            <w:tcW w:w="800" w:type="pct"/>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b/>
                <w:bCs/>
                <w:color w:val="333333"/>
                <w:sz w:val="21"/>
                <w:szCs w:val="21"/>
              </w:rPr>
            </w:pPr>
          </w:p>
        </w:tc>
        <w:tc>
          <w:tcPr>
            <w:tcW w:w="800" w:type="pct"/>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b/>
                <w:bCs/>
                <w:color w:val="333333"/>
                <w:sz w:val="21"/>
                <w:szCs w:val="21"/>
              </w:rPr>
            </w:pPr>
          </w:p>
        </w:tc>
      </w:tr>
      <w:tr w:rsidR="003D3B8A" w:rsidTr="003D3B8A">
        <w:trPr>
          <w:tblCellSpacing w:w="15" w:type="dxa"/>
        </w:trPr>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Fonts w:ascii="Helvetica" w:hAnsi="Helvetica" w:cs="Helvetica"/>
                <w:color w:val="333333"/>
                <w:sz w:val="21"/>
                <w:szCs w:val="21"/>
              </w:rPr>
              <w:t>SSE</w:t>
            </w:r>
          </w:p>
        </w:tc>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Fonts w:ascii="Helvetica" w:hAnsi="Helvetica" w:cs="Helvetica"/>
                <w:color w:val="333333"/>
                <w:sz w:val="21"/>
                <w:szCs w:val="21"/>
              </w:rPr>
              <w:t>6.0</w:t>
            </w:r>
          </w:p>
        </w:tc>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Style w:val="marked"/>
                <w:rFonts w:ascii="Helvetica" w:hAnsi="Helvetica" w:cs="Helvetica"/>
                <w:sz w:val="21"/>
                <w:szCs w:val="21"/>
              </w:rPr>
              <w:t>Not supported</w:t>
            </w:r>
          </w:p>
        </w:tc>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Fonts w:ascii="Helvetica" w:hAnsi="Helvetica" w:cs="Helvetica"/>
                <w:color w:val="333333"/>
                <w:sz w:val="21"/>
                <w:szCs w:val="21"/>
              </w:rPr>
              <w:t>6.0</w:t>
            </w:r>
          </w:p>
        </w:tc>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Fonts w:ascii="Helvetica" w:hAnsi="Helvetica" w:cs="Helvetica"/>
                <w:color w:val="333333"/>
                <w:sz w:val="21"/>
                <w:szCs w:val="21"/>
              </w:rPr>
              <w:t>5.0</w:t>
            </w:r>
          </w:p>
        </w:tc>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Fonts w:ascii="Helvetica" w:hAnsi="Helvetica" w:cs="Helvetica"/>
                <w:color w:val="333333"/>
                <w:sz w:val="21"/>
                <w:szCs w:val="21"/>
              </w:rPr>
              <w:t>11.5</w:t>
            </w:r>
          </w:p>
        </w:tc>
      </w:tr>
    </w:tbl>
    <w:p w:rsidR="003D3B8A" w:rsidRDefault="0016480F" w:rsidP="003D3B8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28" style="width:0;height:0" o:hralign="center" o:hrstd="t" o:hr="t" fillcolor="#a0a0a0" stroked="f"/>
        </w:pict>
      </w:r>
    </w:p>
    <w:p w:rsidR="003D3B8A" w:rsidRDefault="003D3B8A" w:rsidP="003D3B8A">
      <w:pPr>
        <w:pStyle w:val="Heading2"/>
        <w:rPr>
          <w:rFonts w:cs="Helvetica"/>
          <w:color w:val="333333"/>
        </w:rPr>
      </w:pPr>
      <w:r>
        <w:rPr>
          <w:rFonts w:cs="Helvetica"/>
          <w:color w:val="333333"/>
        </w:rPr>
        <w:t>Receive Server-Sent Event Notifications</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The EventSource object is used to receive server-sent event notifications:</w:t>
      </w:r>
    </w:p>
    <w:p w:rsidR="003D3B8A" w:rsidRDefault="003D3B8A" w:rsidP="003D3B8A">
      <w:pPr>
        <w:pStyle w:val="Heading2"/>
        <w:shd w:val="clear" w:color="auto" w:fill="F1F1F1"/>
        <w:spacing w:before="15"/>
        <w:rPr>
          <w:rFonts w:cs="Helvetica"/>
          <w:color w:val="555555"/>
          <w:sz w:val="30"/>
          <w:szCs w:val="30"/>
        </w:rPr>
      </w:pPr>
      <w:r>
        <w:rPr>
          <w:rFonts w:cs="Helvetica"/>
          <w:color w:val="555555"/>
          <w:sz w:val="30"/>
          <w:szCs w:val="30"/>
        </w:rPr>
        <w:t>Example</w:t>
      </w:r>
    </w:p>
    <w:p w:rsidR="003D3B8A" w:rsidRDefault="003D3B8A" w:rsidP="003D3B8A">
      <w:pPr>
        <w:shd w:val="clear" w:color="auto" w:fill="FFFFFF"/>
        <w:spacing w:line="276" w:lineRule="atLeast"/>
        <w:rPr>
          <w:rFonts w:ascii="Consolas" w:hAnsi="Consolas" w:cs="Consolas"/>
          <w:color w:val="000000"/>
          <w:sz w:val="21"/>
          <w:szCs w:val="21"/>
        </w:rPr>
      </w:pPr>
      <w:proofErr w:type="gramStart"/>
      <w:r>
        <w:rPr>
          <w:rFonts w:ascii="Consolas" w:hAnsi="Consolas" w:cs="Consolas"/>
          <w:color w:val="000000"/>
          <w:sz w:val="21"/>
          <w:szCs w:val="21"/>
        </w:rPr>
        <w:t>var</w:t>
      </w:r>
      <w:proofErr w:type="gramEnd"/>
      <w:r>
        <w:rPr>
          <w:rFonts w:ascii="Consolas" w:hAnsi="Consolas" w:cs="Consolas"/>
          <w:color w:val="000000"/>
          <w:sz w:val="21"/>
          <w:szCs w:val="21"/>
        </w:rPr>
        <w:t xml:space="preserve"> source = new EventSource("demo_sse.php");</w:t>
      </w:r>
      <w:r>
        <w:rPr>
          <w:rFonts w:ascii="Consolas" w:hAnsi="Consolas" w:cs="Consolas"/>
          <w:color w:val="000000"/>
          <w:sz w:val="21"/>
          <w:szCs w:val="21"/>
        </w:rPr>
        <w:br/>
        <w:t>source.onmessage = function(event) {</w:t>
      </w:r>
      <w:r>
        <w:rPr>
          <w:rFonts w:ascii="Consolas" w:hAnsi="Consolas" w:cs="Consolas"/>
          <w:color w:val="000000"/>
          <w:sz w:val="21"/>
          <w:szCs w:val="21"/>
        </w:rPr>
        <w:br/>
        <w:t>    document.getElementById("result").innerHTML += event.data + "</w:t>
      </w:r>
      <w:r>
        <w:rPr>
          <w:rStyle w:val="highlt1"/>
          <w:rFonts w:ascii="Consolas" w:hAnsi="Consolas" w:cs="Consolas"/>
          <w:sz w:val="21"/>
          <w:szCs w:val="21"/>
        </w:rPr>
        <w:t>&lt;</w:t>
      </w:r>
      <w:r>
        <w:rPr>
          <w:rStyle w:val="highele1"/>
          <w:rFonts w:ascii="Consolas" w:hAnsi="Consolas" w:cs="Consolas"/>
          <w:sz w:val="21"/>
          <w:szCs w:val="21"/>
        </w:rPr>
        <w:t>br</w:t>
      </w:r>
      <w:r>
        <w:rPr>
          <w:rStyle w:val="highgt1"/>
          <w:rFonts w:ascii="Consolas" w:hAnsi="Consolas" w:cs="Consolas"/>
          <w:sz w:val="21"/>
          <w:szCs w:val="21"/>
        </w:rPr>
        <w:t>&gt;</w:t>
      </w:r>
      <w:r>
        <w:rPr>
          <w:rFonts w:ascii="Consolas" w:hAnsi="Consolas" w:cs="Consolas"/>
          <w:color w:val="000000"/>
          <w:sz w:val="21"/>
          <w:szCs w:val="21"/>
        </w:rPr>
        <w:t>";</w:t>
      </w:r>
      <w:r>
        <w:rPr>
          <w:rFonts w:ascii="Consolas" w:hAnsi="Consolas" w:cs="Consolas"/>
          <w:color w:val="000000"/>
          <w:sz w:val="21"/>
          <w:szCs w:val="21"/>
        </w:rPr>
        <w:br/>
        <w:t>};</w:t>
      </w:r>
    </w:p>
    <w:p w:rsidR="003D3B8A" w:rsidRDefault="003D3B8A" w:rsidP="003D3B8A">
      <w:pPr>
        <w:shd w:val="clear" w:color="auto" w:fill="F1F1F1"/>
        <w:spacing w:line="276" w:lineRule="atLeast"/>
        <w:rPr>
          <w:rFonts w:ascii="Helvetica" w:hAnsi="Helvetica" w:cs="Helvetica"/>
          <w:color w:val="000000"/>
          <w:sz w:val="21"/>
          <w:szCs w:val="21"/>
        </w:rPr>
      </w:pPr>
      <w:r>
        <w:rPr>
          <w:rFonts w:ascii="Helvetica" w:hAnsi="Helvetica" w:cs="Helvetica"/>
          <w:color w:val="000000"/>
          <w:sz w:val="21"/>
          <w:szCs w:val="21"/>
        </w:rPr>
        <w:br/>
      </w:r>
      <w:hyperlink r:id="rId2034" w:tgtFrame="_blank" w:history="1">
        <w:r>
          <w:rPr>
            <w:rStyle w:val="Hyperlink"/>
            <w:rFonts w:ascii="Verdana" w:hAnsi="Verdana" w:cs="Helvetica"/>
            <w:b/>
            <w:bCs/>
            <w:color w:val="FFFFFF"/>
            <w:sz w:val="20"/>
            <w:szCs w:val="20"/>
            <w:bdr w:val="single" w:sz="6" w:space="4" w:color="8AC007" w:frame="1"/>
            <w:shd w:val="clear" w:color="auto" w:fill="8AC007"/>
          </w:rPr>
          <w:t>Try it yourself »</w:t>
        </w:r>
      </w:hyperlink>
      <w:r>
        <w:rPr>
          <w:rFonts w:ascii="Helvetica" w:hAnsi="Helvetica" w:cs="Helvetica"/>
          <w:color w:val="000000"/>
          <w:sz w:val="21"/>
          <w:szCs w:val="21"/>
        </w:rPr>
        <w:t xml:space="preserve"> </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Example explained:</w:t>
      </w:r>
    </w:p>
    <w:p w:rsidR="003D3B8A" w:rsidRDefault="003D3B8A" w:rsidP="001445BB">
      <w:pPr>
        <w:numPr>
          <w:ilvl w:val="0"/>
          <w:numId w:val="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 new EventSource object, and specify the URL of the page sending the updates (in this example "demo_sse.php")</w:t>
      </w:r>
    </w:p>
    <w:p w:rsidR="003D3B8A" w:rsidRDefault="003D3B8A" w:rsidP="001445BB">
      <w:pPr>
        <w:numPr>
          <w:ilvl w:val="0"/>
          <w:numId w:val="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Each time an update is received, the onmessage event occurs</w:t>
      </w:r>
    </w:p>
    <w:p w:rsidR="003D3B8A" w:rsidRDefault="003D3B8A" w:rsidP="001445BB">
      <w:pPr>
        <w:numPr>
          <w:ilvl w:val="0"/>
          <w:numId w:val="50"/>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When an onmessage event occurs, put the received data into the element with id="result"</w:t>
      </w:r>
    </w:p>
    <w:p w:rsidR="003D3B8A" w:rsidRDefault="0016480F" w:rsidP="003D3B8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29" style="width:0;height:0" o:hralign="center" o:hrstd="t" o:hr="t" fillcolor="#a0a0a0" stroked="f"/>
        </w:pict>
      </w:r>
    </w:p>
    <w:p w:rsidR="003D3B8A" w:rsidRDefault="003D3B8A" w:rsidP="003D3B8A">
      <w:pPr>
        <w:pStyle w:val="Heading2"/>
        <w:rPr>
          <w:rFonts w:cs="Helvetica"/>
          <w:color w:val="333333"/>
        </w:rPr>
      </w:pPr>
      <w:r>
        <w:rPr>
          <w:rFonts w:cs="Helvetica"/>
          <w:color w:val="333333"/>
        </w:rPr>
        <w:t>Check Server-Sent Events Support</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In the tryit example above there were some extra lines of code to check browser support for server-sent events:</w:t>
      </w:r>
    </w:p>
    <w:p w:rsidR="003D3B8A" w:rsidRDefault="003D3B8A" w:rsidP="003D3B8A">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if(</w:t>
      </w:r>
      <w:proofErr w:type="gramEnd"/>
      <w:r>
        <w:rPr>
          <w:rFonts w:ascii="Consolas" w:hAnsi="Consolas" w:cs="Consolas"/>
          <w:color w:val="444444"/>
          <w:sz w:val="21"/>
          <w:szCs w:val="21"/>
        </w:rPr>
        <w:t>typeof(EventSource) !== "undefined") {</w:t>
      </w:r>
      <w:r>
        <w:rPr>
          <w:rFonts w:ascii="Consolas" w:hAnsi="Consolas" w:cs="Consolas"/>
          <w:color w:val="444444"/>
          <w:sz w:val="21"/>
          <w:szCs w:val="21"/>
        </w:rPr>
        <w:br/>
        <w:t>    // Yes! Server-sent events support!</w:t>
      </w:r>
      <w:r>
        <w:rPr>
          <w:rFonts w:ascii="Consolas" w:hAnsi="Consolas" w:cs="Consolas"/>
          <w:color w:val="444444"/>
          <w:sz w:val="21"/>
          <w:szCs w:val="21"/>
        </w:rPr>
        <w:br/>
      </w:r>
      <w:r>
        <w:rPr>
          <w:rFonts w:ascii="Consolas" w:hAnsi="Consolas" w:cs="Consolas"/>
          <w:color w:val="444444"/>
          <w:sz w:val="21"/>
          <w:szCs w:val="21"/>
        </w:rPr>
        <w:lastRenderedPageBreak/>
        <w:t xml:space="preserve">    // </w:t>
      </w:r>
      <w:proofErr w:type="gramStart"/>
      <w:r>
        <w:rPr>
          <w:rFonts w:ascii="Consolas" w:hAnsi="Consolas" w:cs="Consolas"/>
          <w:i/>
          <w:iCs/>
          <w:color w:val="444444"/>
          <w:sz w:val="21"/>
          <w:szCs w:val="21"/>
        </w:rPr>
        <w:t>Some</w:t>
      </w:r>
      <w:proofErr w:type="gramEnd"/>
      <w:r>
        <w:rPr>
          <w:rFonts w:ascii="Consolas" w:hAnsi="Consolas" w:cs="Consolas"/>
          <w:i/>
          <w:iCs/>
          <w:color w:val="444444"/>
          <w:sz w:val="21"/>
          <w:szCs w:val="21"/>
        </w:rPr>
        <w:t xml:space="preserve"> code.....</w:t>
      </w:r>
      <w:r>
        <w:rPr>
          <w:rFonts w:ascii="Consolas" w:hAnsi="Consolas" w:cs="Consolas"/>
          <w:color w:val="444444"/>
          <w:sz w:val="21"/>
          <w:szCs w:val="21"/>
        </w:rPr>
        <w:br/>
        <w:t xml:space="preserve">} </w:t>
      </w:r>
      <w:proofErr w:type="gramStart"/>
      <w:r>
        <w:rPr>
          <w:rFonts w:ascii="Consolas" w:hAnsi="Consolas" w:cs="Consolas"/>
          <w:color w:val="444444"/>
          <w:sz w:val="21"/>
          <w:szCs w:val="21"/>
        </w:rPr>
        <w:t>else</w:t>
      </w:r>
      <w:proofErr w:type="gramEnd"/>
      <w:r>
        <w:rPr>
          <w:rFonts w:ascii="Consolas" w:hAnsi="Consolas" w:cs="Consolas"/>
          <w:color w:val="444444"/>
          <w:sz w:val="21"/>
          <w:szCs w:val="21"/>
        </w:rPr>
        <w:t xml:space="preserve"> {</w:t>
      </w:r>
      <w:r>
        <w:rPr>
          <w:rFonts w:ascii="Consolas" w:hAnsi="Consolas" w:cs="Consolas"/>
          <w:color w:val="444444"/>
          <w:sz w:val="21"/>
          <w:szCs w:val="21"/>
        </w:rPr>
        <w:br/>
        <w:t>    // Sorry! No server-sent events support</w:t>
      </w:r>
      <w:proofErr w:type="gramStart"/>
      <w:r>
        <w:rPr>
          <w:rFonts w:ascii="Consolas" w:hAnsi="Consolas" w:cs="Consolas"/>
          <w:color w:val="444444"/>
          <w:sz w:val="21"/>
          <w:szCs w:val="21"/>
        </w:rPr>
        <w:t>..</w:t>
      </w:r>
      <w:proofErr w:type="gramEnd"/>
      <w:r>
        <w:rPr>
          <w:rFonts w:ascii="Consolas" w:hAnsi="Consolas" w:cs="Consolas"/>
          <w:color w:val="444444"/>
          <w:sz w:val="21"/>
          <w:szCs w:val="21"/>
        </w:rPr>
        <w:br/>
        <w:t xml:space="preserve">} </w:t>
      </w:r>
    </w:p>
    <w:p w:rsidR="003D3B8A" w:rsidRDefault="0016480F" w:rsidP="003D3B8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30" style="width:0;height:0" o:hralign="center" o:hrstd="t" o:hr="t" fillcolor="#a0a0a0" stroked="f"/>
        </w:pict>
      </w:r>
    </w:p>
    <w:p w:rsidR="003D3B8A" w:rsidRDefault="003D3B8A" w:rsidP="003D3B8A">
      <w:pPr>
        <w:pStyle w:val="Heading2"/>
        <w:rPr>
          <w:rFonts w:cs="Helvetica"/>
          <w:color w:val="333333"/>
        </w:rPr>
      </w:pPr>
      <w:r>
        <w:rPr>
          <w:rFonts w:cs="Helvetica"/>
          <w:color w:val="333333"/>
        </w:rPr>
        <w:t>Server-Side Code Example</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For the example above to work, you need a server capable of sending data updates (like PHP or ASP).</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The server-side event stream syntax is simple. Set the "Content-Type" header to "text/event-stream". Now you can start sending event streams.</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Code in PHP (demo_sse.php):</w:t>
      </w:r>
    </w:p>
    <w:p w:rsidR="003D3B8A" w:rsidRDefault="003D3B8A" w:rsidP="003D3B8A">
      <w:pPr>
        <w:shd w:val="clear" w:color="auto" w:fill="F1F1F1"/>
        <w:rPr>
          <w:rFonts w:ascii="Consolas" w:hAnsi="Consolas" w:cs="Consolas"/>
          <w:color w:val="444444"/>
          <w:sz w:val="21"/>
          <w:szCs w:val="21"/>
        </w:rPr>
      </w:pPr>
      <w:r>
        <w:rPr>
          <w:rFonts w:ascii="Consolas" w:hAnsi="Consolas" w:cs="Consolas"/>
          <w:color w:val="444444"/>
          <w:sz w:val="21"/>
          <w:szCs w:val="21"/>
        </w:rPr>
        <w:t>&lt;?php</w:t>
      </w:r>
      <w:r>
        <w:rPr>
          <w:rFonts w:ascii="Consolas" w:hAnsi="Consolas" w:cs="Consolas"/>
          <w:color w:val="444444"/>
          <w:sz w:val="21"/>
          <w:szCs w:val="21"/>
        </w:rPr>
        <w:br/>
        <w:t>header('Content-Type: text/event-stream');</w:t>
      </w:r>
      <w:r>
        <w:rPr>
          <w:rFonts w:ascii="Consolas" w:hAnsi="Consolas" w:cs="Consolas"/>
          <w:color w:val="444444"/>
          <w:sz w:val="21"/>
          <w:szCs w:val="21"/>
        </w:rPr>
        <w:br/>
        <w:t>header('Cache-Control: no-cache');</w:t>
      </w:r>
      <w:r>
        <w:rPr>
          <w:rFonts w:ascii="Consolas" w:hAnsi="Consolas" w:cs="Consolas"/>
          <w:color w:val="444444"/>
          <w:sz w:val="21"/>
          <w:szCs w:val="21"/>
        </w:rPr>
        <w:br/>
      </w:r>
      <w:r>
        <w:rPr>
          <w:rFonts w:ascii="Consolas" w:hAnsi="Consolas" w:cs="Consolas"/>
          <w:color w:val="444444"/>
          <w:sz w:val="21"/>
          <w:szCs w:val="21"/>
        </w:rPr>
        <w:br/>
        <w:t>$time = date('r');</w:t>
      </w:r>
      <w:r>
        <w:rPr>
          <w:rFonts w:ascii="Consolas" w:hAnsi="Consolas" w:cs="Consolas"/>
          <w:color w:val="444444"/>
          <w:sz w:val="21"/>
          <w:szCs w:val="21"/>
        </w:rPr>
        <w:br/>
        <w:t>echo "data: The server time is: {$time}\n\n";</w:t>
      </w:r>
      <w:r>
        <w:rPr>
          <w:rFonts w:ascii="Consolas" w:hAnsi="Consolas" w:cs="Consolas"/>
          <w:color w:val="444444"/>
          <w:sz w:val="21"/>
          <w:szCs w:val="21"/>
        </w:rPr>
        <w:br/>
        <w:t>flush();</w:t>
      </w:r>
      <w:r>
        <w:rPr>
          <w:rFonts w:ascii="Consolas" w:hAnsi="Consolas" w:cs="Consolas"/>
          <w:color w:val="444444"/>
          <w:sz w:val="21"/>
          <w:szCs w:val="21"/>
        </w:rPr>
        <w:br/>
        <w:t xml:space="preserve">?&gt; </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Code in ASP (VB) (demo_sse.asp):</w:t>
      </w:r>
    </w:p>
    <w:p w:rsidR="003D3B8A" w:rsidRDefault="003D3B8A" w:rsidP="003D3B8A">
      <w:pPr>
        <w:shd w:val="clear" w:color="auto" w:fill="F1F1F1"/>
        <w:rPr>
          <w:rFonts w:ascii="Consolas" w:hAnsi="Consolas" w:cs="Consolas"/>
          <w:color w:val="444444"/>
          <w:sz w:val="21"/>
          <w:szCs w:val="21"/>
        </w:rPr>
      </w:pPr>
      <w:r>
        <w:rPr>
          <w:rFonts w:ascii="Consolas" w:hAnsi="Consolas" w:cs="Consolas"/>
          <w:color w:val="444444"/>
          <w:sz w:val="21"/>
          <w:szCs w:val="21"/>
        </w:rPr>
        <w:t>&lt;%</w:t>
      </w:r>
      <w:r>
        <w:rPr>
          <w:rFonts w:ascii="Consolas" w:hAnsi="Consolas" w:cs="Consolas"/>
          <w:color w:val="444444"/>
          <w:sz w:val="21"/>
          <w:szCs w:val="21"/>
        </w:rPr>
        <w:br/>
        <w:t>Response.ContentType = "text/event-stream"</w:t>
      </w:r>
      <w:r>
        <w:rPr>
          <w:rFonts w:ascii="Consolas" w:hAnsi="Consolas" w:cs="Consolas"/>
          <w:color w:val="444444"/>
          <w:sz w:val="21"/>
          <w:szCs w:val="21"/>
        </w:rPr>
        <w:br/>
        <w:t>Response.Expires = -1</w:t>
      </w:r>
      <w:r>
        <w:rPr>
          <w:rFonts w:ascii="Consolas" w:hAnsi="Consolas" w:cs="Consolas"/>
          <w:color w:val="444444"/>
          <w:sz w:val="21"/>
          <w:szCs w:val="21"/>
        </w:rPr>
        <w:br/>
      </w:r>
      <w:proofErr w:type="gramStart"/>
      <w:r>
        <w:rPr>
          <w:rFonts w:ascii="Consolas" w:hAnsi="Consolas" w:cs="Consolas"/>
          <w:color w:val="444444"/>
          <w:sz w:val="21"/>
          <w:szCs w:val="21"/>
        </w:rPr>
        <w:t>Response.Write(</w:t>
      </w:r>
      <w:proofErr w:type="gramEnd"/>
      <w:r>
        <w:rPr>
          <w:rFonts w:ascii="Consolas" w:hAnsi="Consolas" w:cs="Consolas"/>
          <w:color w:val="444444"/>
          <w:sz w:val="21"/>
          <w:szCs w:val="21"/>
        </w:rPr>
        <w:t>"data: The server time is: " &amp; now())</w:t>
      </w:r>
      <w:r>
        <w:rPr>
          <w:rFonts w:ascii="Consolas" w:hAnsi="Consolas" w:cs="Consolas"/>
          <w:color w:val="444444"/>
          <w:sz w:val="21"/>
          <w:szCs w:val="21"/>
        </w:rPr>
        <w:br/>
        <w:t>Response.Flush()</w:t>
      </w:r>
      <w:r>
        <w:rPr>
          <w:rFonts w:ascii="Consolas" w:hAnsi="Consolas" w:cs="Consolas"/>
          <w:color w:val="444444"/>
          <w:sz w:val="21"/>
          <w:szCs w:val="21"/>
        </w:rPr>
        <w:br/>
        <w:t xml:space="preserve">%&gt; </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Code explained:</w:t>
      </w:r>
    </w:p>
    <w:p w:rsidR="003D3B8A" w:rsidRDefault="003D3B8A" w:rsidP="001445BB">
      <w:pPr>
        <w:numPr>
          <w:ilvl w:val="0"/>
          <w:numId w:val="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Set the "Content-Type" header to "text/event-stream"</w:t>
      </w:r>
    </w:p>
    <w:p w:rsidR="003D3B8A" w:rsidRDefault="003D3B8A" w:rsidP="001445BB">
      <w:pPr>
        <w:numPr>
          <w:ilvl w:val="0"/>
          <w:numId w:val="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Specify that the page should not cache</w:t>
      </w:r>
    </w:p>
    <w:p w:rsidR="003D3B8A" w:rsidRDefault="003D3B8A" w:rsidP="001445BB">
      <w:pPr>
        <w:numPr>
          <w:ilvl w:val="0"/>
          <w:numId w:val="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Output the data to send (</w:t>
      </w:r>
      <w:r>
        <w:rPr>
          <w:rStyle w:val="Strong"/>
          <w:rFonts w:ascii="Helvetica" w:hAnsi="Helvetica" w:cs="Helvetica"/>
          <w:color w:val="333333"/>
          <w:sz w:val="21"/>
          <w:szCs w:val="21"/>
        </w:rPr>
        <w:t>Always</w:t>
      </w:r>
      <w:r>
        <w:rPr>
          <w:rFonts w:ascii="Helvetica" w:hAnsi="Helvetica" w:cs="Helvetica"/>
          <w:color w:val="333333"/>
          <w:sz w:val="21"/>
          <w:szCs w:val="21"/>
        </w:rPr>
        <w:t xml:space="preserve"> start with "data: ")</w:t>
      </w:r>
    </w:p>
    <w:p w:rsidR="003D3B8A" w:rsidRDefault="003D3B8A" w:rsidP="001445BB">
      <w:pPr>
        <w:numPr>
          <w:ilvl w:val="0"/>
          <w:numId w:val="5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Flush the output data back to the web page</w:t>
      </w:r>
    </w:p>
    <w:p w:rsidR="003D3B8A" w:rsidRDefault="0016480F" w:rsidP="003D3B8A">
      <w:pPr>
        <w:spacing w:before="300" w:after="300"/>
        <w:rPr>
          <w:rFonts w:ascii="Helvetica" w:hAnsi="Helvetica" w:cs="Helvetica"/>
          <w:color w:val="333333"/>
          <w:sz w:val="21"/>
          <w:szCs w:val="21"/>
        </w:rPr>
      </w:pPr>
      <w:r w:rsidRPr="0016480F">
        <w:rPr>
          <w:rFonts w:ascii="Helvetica" w:hAnsi="Helvetica" w:cs="Helvetica"/>
          <w:color w:val="333333"/>
          <w:sz w:val="21"/>
          <w:szCs w:val="21"/>
        </w:rPr>
        <w:pict>
          <v:rect id="_x0000_i1531" style="width:0;height:0" o:hralign="center" o:hrstd="t" o:hr="t" fillcolor="#a0a0a0" stroked="f"/>
        </w:pict>
      </w:r>
    </w:p>
    <w:p w:rsidR="003D3B8A" w:rsidRDefault="003D3B8A" w:rsidP="003D3B8A">
      <w:pPr>
        <w:pStyle w:val="Heading2"/>
        <w:rPr>
          <w:rFonts w:cs="Helvetica"/>
          <w:color w:val="333333"/>
        </w:rPr>
      </w:pPr>
      <w:r>
        <w:rPr>
          <w:rFonts w:cs="Helvetica"/>
          <w:color w:val="333333"/>
        </w:rPr>
        <w:t>The EventSource Object</w:t>
      </w:r>
    </w:p>
    <w:p w:rsidR="003D3B8A" w:rsidRDefault="003D3B8A" w:rsidP="003D3B8A">
      <w:pPr>
        <w:pStyle w:val="NormalWeb"/>
        <w:rPr>
          <w:rFonts w:ascii="Helvetica" w:hAnsi="Helvetica" w:cs="Helvetica"/>
          <w:color w:val="333333"/>
          <w:sz w:val="21"/>
          <w:szCs w:val="21"/>
        </w:rPr>
      </w:pPr>
      <w:r>
        <w:rPr>
          <w:rFonts w:ascii="Helvetica" w:hAnsi="Helvetica" w:cs="Helvetica"/>
          <w:color w:val="333333"/>
          <w:sz w:val="21"/>
          <w:szCs w:val="21"/>
        </w:rPr>
        <w:t>In the examples above we used the onmessage event to get messages. But other events are also available:</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75"/>
        <w:gridCol w:w="7501"/>
      </w:tblGrid>
      <w:tr w:rsidR="003D3B8A" w:rsidTr="003D3B8A">
        <w:tc>
          <w:tcPr>
            <w:tcW w:w="1000" w:type="pct"/>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b/>
                <w:bCs/>
                <w:color w:val="333333"/>
                <w:sz w:val="21"/>
                <w:szCs w:val="21"/>
              </w:rPr>
            </w:pPr>
            <w:r>
              <w:rPr>
                <w:rFonts w:ascii="Helvetica" w:hAnsi="Helvetica" w:cs="Helvetica"/>
                <w:b/>
                <w:bCs/>
                <w:color w:val="333333"/>
                <w:sz w:val="21"/>
                <w:szCs w:val="21"/>
              </w:rPr>
              <w:lastRenderedPageBreak/>
              <w:t>Events</w:t>
            </w:r>
          </w:p>
        </w:tc>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b/>
                <w:bCs/>
                <w:color w:val="333333"/>
                <w:sz w:val="21"/>
                <w:szCs w:val="21"/>
              </w:rPr>
            </w:pPr>
            <w:r>
              <w:rPr>
                <w:rFonts w:ascii="Helvetica" w:hAnsi="Helvetica" w:cs="Helvetica"/>
                <w:b/>
                <w:bCs/>
                <w:color w:val="333333"/>
                <w:sz w:val="21"/>
                <w:szCs w:val="21"/>
              </w:rPr>
              <w:t>Description</w:t>
            </w:r>
          </w:p>
        </w:tc>
      </w:tr>
      <w:tr w:rsidR="003D3B8A" w:rsidTr="003D3B8A">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Fonts w:ascii="Helvetica" w:hAnsi="Helvetica" w:cs="Helvetica"/>
                <w:color w:val="333333"/>
                <w:sz w:val="21"/>
                <w:szCs w:val="21"/>
              </w:rPr>
              <w:t>onopen</w:t>
            </w:r>
          </w:p>
        </w:tc>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Fonts w:ascii="Helvetica" w:hAnsi="Helvetica" w:cs="Helvetica"/>
                <w:color w:val="333333"/>
                <w:sz w:val="21"/>
                <w:szCs w:val="21"/>
              </w:rPr>
              <w:t>When a connection to the server is opened</w:t>
            </w:r>
          </w:p>
        </w:tc>
      </w:tr>
      <w:tr w:rsidR="003D3B8A" w:rsidTr="003D3B8A">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Fonts w:ascii="Helvetica" w:hAnsi="Helvetica" w:cs="Helvetica"/>
                <w:color w:val="333333"/>
                <w:sz w:val="21"/>
                <w:szCs w:val="21"/>
              </w:rPr>
              <w:t>onmessage</w:t>
            </w:r>
          </w:p>
        </w:tc>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Fonts w:ascii="Helvetica" w:hAnsi="Helvetica" w:cs="Helvetica"/>
                <w:color w:val="333333"/>
                <w:sz w:val="21"/>
                <w:szCs w:val="21"/>
              </w:rPr>
              <w:t>When a message is received</w:t>
            </w:r>
          </w:p>
        </w:tc>
      </w:tr>
      <w:tr w:rsidR="003D3B8A" w:rsidTr="003D3B8A">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Fonts w:ascii="Helvetica" w:hAnsi="Helvetica" w:cs="Helvetica"/>
                <w:color w:val="333333"/>
                <w:sz w:val="21"/>
                <w:szCs w:val="21"/>
              </w:rPr>
              <w:t>onerror</w:t>
            </w:r>
          </w:p>
        </w:tc>
        <w:tc>
          <w:tcPr>
            <w:tcW w:w="0" w:type="auto"/>
            <w:shd w:val="clear" w:color="auto" w:fill="auto"/>
            <w:tcMar>
              <w:top w:w="0" w:type="dxa"/>
              <w:left w:w="0" w:type="dxa"/>
              <w:bottom w:w="0" w:type="dxa"/>
              <w:right w:w="0" w:type="dxa"/>
            </w:tcMar>
            <w:vAlign w:val="center"/>
            <w:hideMark/>
          </w:tcPr>
          <w:p w:rsidR="003D3B8A" w:rsidRDefault="003D3B8A">
            <w:pPr>
              <w:spacing w:after="180"/>
              <w:rPr>
                <w:rFonts w:ascii="Helvetica" w:hAnsi="Helvetica" w:cs="Helvetica"/>
                <w:color w:val="333333"/>
                <w:sz w:val="21"/>
                <w:szCs w:val="21"/>
              </w:rPr>
            </w:pPr>
            <w:r>
              <w:rPr>
                <w:rFonts w:ascii="Helvetica" w:hAnsi="Helvetica" w:cs="Helvetica"/>
                <w:color w:val="333333"/>
                <w:sz w:val="21"/>
                <w:szCs w:val="21"/>
              </w:rPr>
              <w:t>When an error occurs</w:t>
            </w:r>
          </w:p>
        </w:tc>
      </w:tr>
    </w:tbl>
    <w:p w:rsidR="003D3B8A" w:rsidRDefault="003D3B8A" w:rsidP="003D3B8A">
      <w:pPr>
        <w:rPr>
          <w:rFonts w:ascii="Helvetica" w:hAnsi="Helvetica" w:cs="Helvetica"/>
          <w:color w:val="333333"/>
          <w:sz w:val="21"/>
          <w:szCs w:val="21"/>
        </w:rPr>
      </w:pPr>
    </w:p>
    <w:p w:rsidR="003D3B8A" w:rsidRDefault="0016480F" w:rsidP="003D3B8A">
      <w:pPr>
        <w:rPr>
          <w:rFonts w:ascii="Helvetica" w:hAnsi="Helvetica" w:cs="Helvetica"/>
          <w:color w:val="333333"/>
          <w:sz w:val="30"/>
          <w:szCs w:val="30"/>
        </w:rPr>
      </w:pPr>
      <w:hyperlink r:id="rId2035" w:history="1">
        <w:r w:rsidR="003D3B8A">
          <w:rPr>
            <w:rStyle w:val="Hyperlink"/>
            <w:rFonts w:ascii="Helvetica" w:hAnsi="Helvetica" w:cs="Helvetica"/>
            <w:color w:val="8AC007"/>
            <w:sz w:val="30"/>
            <w:szCs w:val="30"/>
          </w:rPr>
          <w:t>« Previous</w:t>
        </w:r>
      </w:hyperlink>
    </w:p>
    <w:p w:rsidR="003D3B8A" w:rsidRDefault="0016480F" w:rsidP="003D3B8A">
      <w:pPr>
        <w:jc w:val="right"/>
        <w:rPr>
          <w:rFonts w:ascii="Helvetica" w:hAnsi="Helvetica" w:cs="Helvetica"/>
          <w:color w:val="333333"/>
          <w:sz w:val="30"/>
          <w:szCs w:val="30"/>
        </w:rPr>
      </w:pPr>
      <w:hyperlink r:id="rId2036" w:history="1">
        <w:r w:rsidR="003D3B8A">
          <w:rPr>
            <w:rStyle w:val="Hyperlink"/>
            <w:rFonts w:ascii="Helvetica" w:hAnsi="Helvetica" w:cs="Helvetica"/>
            <w:color w:val="8AC007"/>
            <w:sz w:val="30"/>
            <w:szCs w:val="30"/>
          </w:rPr>
          <w:t>Next Chapter »</w:t>
        </w:r>
      </w:hyperlink>
    </w:p>
    <w:tbl>
      <w:tblPr>
        <w:tblW w:w="30" w:type="dxa"/>
        <w:tblCellMar>
          <w:left w:w="0" w:type="dxa"/>
          <w:right w:w="0" w:type="dxa"/>
        </w:tblCellMar>
        <w:tblLook w:val="04A0"/>
      </w:tblPr>
      <w:tblGrid>
        <w:gridCol w:w="6"/>
        <w:gridCol w:w="24"/>
      </w:tblGrid>
      <w:tr w:rsidR="003D3B8A" w:rsidTr="003D3B8A">
        <w:trPr>
          <w:hidden/>
        </w:trPr>
        <w:tc>
          <w:tcPr>
            <w:tcW w:w="0" w:type="auto"/>
            <w:shd w:val="clear" w:color="auto" w:fill="auto"/>
            <w:noWrap/>
            <w:vAlign w:val="center"/>
            <w:hideMark/>
          </w:tcPr>
          <w:p w:rsidR="003D3B8A" w:rsidRDefault="003D3B8A">
            <w:pPr>
              <w:spacing w:after="180"/>
              <w:rPr>
                <w:rFonts w:ascii="Helvetica" w:hAnsi="Helvetica" w:cs="Helvetica"/>
                <w:vanish/>
                <w:color w:val="333333"/>
                <w:sz w:val="21"/>
                <w:szCs w:val="21"/>
              </w:rPr>
            </w:pPr>
          </w:p>
        </w:tc>
        <w:tc>
          <w:tcPr>
            <w:tcW w:w="4000" w:type="pct"/>
            <w:tcBorders>
              <w:top w:val="nil"/>
              <w:left w:val="nil"/>
              <w:bottom w:val="nil"/>
              <w:right w:val="nil"/>
            </w:tcBorders>
            <w:shd w:val="clear" w:color="auto" w:fill="auto"/>
            <w:vAlign w:val="center"/>
            <w:hideMark/>
          </w:tcPr>
          <w:p w:rsidR="003D3B8A" w:rsidRDefault="003D3B8A">
            <w:pPr>
              <w:spacing w:after="180"/>
              <w:rPr>
                <w:rFonts w:ascii="Helvetica" w:hAnsi="Helvetica" w:cs="Helvetica"/>
                <w:vanish/>
                <w:color w:val="333333"/>
                <w:sz w:val="21"/>
                <w:szCs w:val="21"/>
              </w:rPr>
            </w:pPr>
          </w:p>
        </w:tc>
      </w:tr>
    </w:tbl>
    <w:p w:rsidR="00DB36D7" w:rsidRDefault="00DB36D7" w:rsidP="00DB36D7">
      <w:pPr>
        <w:rPr>
          <w:rFonts w:ascii="Helvetica" w:hAnsi="Helvetica" w:cs="Helvetica"/>
          <w:color w:val="333333"/>
          <w:sz w:val="21"/>
          <w:szCs w:val="21"/>
        </w:rPr>
      </w:pPr>
    </w:p>
    <w:sectPr w:rsidR="00DB36D7" w:rsidSect="00B61F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lyphicons Halflings">
    <w:charset w:val="00"/>
    <w:family w:val="auto"/>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Glyphicons Regular">
    <w:charset w:val="00"/>
    <w:family w:val="auto"/>
    <w:pitch w:val="default"/>
    <w:sig w:usb0="00000000" w:usb1="00000000" w:usb2="00000000" w:usb3="00000000" w:csb0="00000000" w:csb1="00000000"/>
  </w:font>
  <w:font w:name="Glyphicons Social">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4A5F"/>
    <w:multiLevelType w:val="multilevel"/>
    <w:tmpl w:val="A774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25290"/>
    <w:multiLevelType w:val="multilevel"/>
    <w:tmpl w:val="2D3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41726"/>
    <w:multiLevelType w:val="multilevel"/>
    <w:tmpl w:val="8AB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D7DFB"/>
    <w:multiLevelType w:val="multilevel"/>
    <w:tmpl w:val="9B70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75F7C"/>
    <w:multiLevelType w:val="multilevel"/>
    <w:tmpl w:val="D720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1155E0"/>
    <w:multiLevelType w:val="multilevel"/>
    <w:tmpl w:val="821A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52F8C"/>
    <w:multiLevelType w:val="multilevel"/>
    <w:tmpl w:val="878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8A61B9"/>
    <w:multiLevelType w:val="multilevel"/>
    <w:tmpl w:val="78A0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234F7C"/>
    <w:multiLevelType w:val="multilevel"/>
    <w:tmpl w:val="0D2E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71987"/>
    <w:multiLevelType w:val="multilevel"/>
    <w:tmpl w:val="31E2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9E70D9"/>
    <w:multiLevelType w:val="multilevel"/>
    <w:tmpl w:val="EE7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D24B1D"/>
    <w:multiLevelType w:val="multilevel"/>
    <w:tmpl w:val="CA1A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1C6CC8"/>
    <w:multiLevelType w:val="multilevel"/>
    <w:tmpl w:val="FF3A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857B19"/>
    <w:multiLevelType w:val="multilevel"/>
    <w:tmpl w:val="654E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C4050A"/>
    <w:multiLevelType w:val="multilevel"/>
    <w:tmpl w:val="0A9A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E25179"/>
    <w:multiLevelType w:val="multilevel"/>
    <w:tmpl w:val="B2A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E962AD"/>
    <w:multiLevelType w:val="multilevel"/>
    <w:tmpl w:val="9C0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3D6440"/>
    <w:multiLevelType w:val="multilevel"/>
    <w:tmpl w:val="4BFA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B63BEE"/>
    <w:multiLevelType w:val="multilevel"/>
    <w:tmpl w:val="BFF0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AD2B99"/>
    <w:multiLevelType w:val="multilevel"/>
    <w:tmpl w:val="A24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945C69"/>
    <w:multiLevelType w:val="multilevel"/>
    <w:tmpl w:val="01C2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7A3E7E"/>
    <w:multiLevelType w:val="multilevel"/>
    <w:tmpl w:val="51F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2A1202"/>
    <w:multiLevelType w:val="multilevel"/>
    <w:tmpl w:val="0C76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FC4ED9"/>
    <w:multiLevelType w:val="multilevel"/>
    <w:tmpl w:val="4C88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312ED2"/>
    <w:multiLevelType w:val="multilevel"/>
    <w:tmpl w:val="E174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742DB2"/>
    <w:multiLevelType w:val="multilevel"/>
    <w:tmpl w:val="7CE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5D0729"/>
    <w:multiLevelType w:val="multilevel"/>
    <w:tmpl w:val="D370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577240"/>
    <w:multiLevelType w:val="multilevel"/>
    <w:tmpl w:val="8320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B96F2A"/>
    <w:multiLevelType w:val="multilevel"/>
    <w:tmpl w:val="E008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CE58CC"/>
    <w:multiLevelType w:val="multilevel"/>
    <w:tmpl w:val="9684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0D37EC"/>
    <w:multiLevelType w:val="multilevel"/>
    <w:tmpl w:val="418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E571E9"/>
    <w:multiLevelType w:val="multilevel"/>
    <w:tmpl w:val="7A64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FC49F2"/>
    <w:multiLevelType w:val="multilevel"/>
    <w:tmpl w:val="24C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B72224"/>
    <w:multiLevelType w:val="multilevel"/>
    <w:tmpl w:val="E0A4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361453"/>
    <w:multiLevelType w:val="multilevel"/>
    <w:tmpl w:val="CA7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0916EE"/>
    <w:multiLevelType w:val="multilevel"/>
    <w:tmpl w:val="9B7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BE592C"/>
    <w:multiLevelType w:val="multilevel"/>
    <w:tmpl w:val="8C6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7F152F"/>
    <w:multiLevelType w:val="multilevel"/>
    <w:tmpl w:val="A2B4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BA670E"/>
    <w:multiLevelType w:val="multilevel"/>
    <w:tmpl w:val="9C5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07040D"/>
    <w:multiLevelType w:val="multilevel"/>
    <w:tmpl w:val="4FEC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A620B3"/>
    <w:multiLevelType w:val="multilevel"/>
    <w:tmpl w:val="5510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A34268"/>
    <w:multiLevelType w:val="multilevel"/>
    <w:tmpl w:val="BC7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133376"/>
    <w:multiLevelType w:val="multilevel"/>
    <w:tmpl w:val="C63A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8D6C3C"/>
    <w:multiLevelType w:val="multilevel"/>
    <w:tmpl w:val="FFA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E340AF"/>
    <w:multiLevelType w:val="multilevel"/>
    <w:tmpl w:val="9A7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F433FD"/>
    <w:multiLevelType w:val="multilevel"/>
    <w:tmpl w:val="66F6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FD237F"/>
    <w:multiLevelType w:val="multilevel"/>
    <w:tmpl w:val="F6B2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F2A5D02"/>
    <w:multiLevelType w:val="multilevel"/>
    <w:tmpl w:val="ADC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7D4B17"/>
    <w:multiLevelType w:val="multilevel"/>
    <w:tmpl w:val="D5B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42F7C5D"/>
    <w:multiLevelType w:val="multilevel"/>
    <w:tmpl w:val="A2F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71D71D1"/>
    <w:multiLevelType w:val="multilevel"/>
    <w:tmpl w:val="6D2C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CD40FB"/>
    <w:multiLevelType w:val="multilevel"/>
    <w:tmpl w:val="5196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8C74842"/>
    <w:multiLevelType w:val="multilevel"/>
    <w:tmpl w:val="AABE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2540D7"/>
    <w:multiLevelType w:val="multilevel"/>
    <w:tmpl w:val="5644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2F4140"/>
    <w:multiLevelType w:val="multilevel"/>
    <w:tmpl w:val="C926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560D7E"/>
    <w:multiLevelType w:val="multilevel"/>
    <w:tmpl w:val="B9B2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F7D2273"/>
    <w:multiLevelType w:val="multilevel"/>
    <w:tmpl w:val="A21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40"/>
  </w:num>
  <w:num w:numId="4">
    <w:abstractNumId w:val="37"/>
  </w:num>
  <w:num w:numId="5">
    <w:abstractNumId w:val="22"/>
  </w:num>
  <w:num w:numId="6">
    <w:abstractNumId w:val="25"/>
  </w:num>
  <w:num w:numId="7">
    <w:abstractNumId w:val="54"/>
  </w:num>
  <w:num w:numId="8">
    <w:abstractNumId w:val="55"/>
  </w:num>
  <w:num w:numId="9">
    <w:abstractNumId w:val="51"/>
  </w:num>
  <w:num w:numId="10">
    <w:abstractNumId w:val="18"/>
  </w:num>
  <w:num w:numId="11">
    <w:abstractNumId w:val="50"/>
  </w:num>
  <w:num w:numId="12">
    <w:abstractNumId w:val="15"/>
  </w:num>
  <w:num w:numId="13">
    <w:abstractNumId w:val="14"/>
  </w:num>
  <w:num w:numId="14">
    <w:abstractNumId w:val="34"/>
  </w:num>
  <w:num w:numId="15">
    <w:abstractNumId w:val="36"/>
  </w:num>
  <w:num w:numId="16">
    <w:abstractNumId w:val="27"/>
  </w:num>
  <w:num w:numId="17">
    <w:abstractNumId w:val="56"/>
  </w:num>
  <w:num w:numId="18">
    <w:abstractNumId w:val="29"/>
  </w:num>
  <w:num w:numId="19">
    <w:abstractNumId w:val="4"/>
  </w:num>
  <w:num w:numId="20">
    <w:abstractNumId w:val="41"/>
  </w:num>
  <w:num w:numId="21">
    <w:abstractNumId w:val="21"/>
  </w:num>
  <w:num w:numId="22">
    <w:abstractNumId w:val="31"/>
  </w:num>
  <w:num w:numId="23">
    <w:abstractNumId w:val="30"/>
  </w:num>
  <w:num w:numId="24">
    <w:abstractNumId w:val="0"/>
  </w:num>
  <w:num w:numId="25">
    <w:abstractNumId w:val="32"/>
  </w:num>
  <w:num w:numId="26">
    <w:abstractNumId w:val="45"/>
  </w:num>
  <w:num w:numId="27">
    <w:abstractNumId w:val="52"/>
  </w:num>
  <w:num w:numId="28">
    <w:abstractNumId w:val="7"/>
  </w:num>
  <w:num w:numId="29">
    <w:abstractNumId w:val="35"/>
  </w:num>
  <w:num w:numId="30">
    <w:abstractNumId w:val="2"/>
  </w:num>
  <w:num w:numId="31">
    <w:abstractNumId w:val="33"/>
  </w:num>
  <w:num w:numId="32">
    <w:abstractNumId w:val="38"/>
  </w:num>
  <w:num w:numId="33">
    <w:abstractNumId w:val="16"/>
  </w:num>
  <w:num w:numId="34">
    <w:abstractNumId w:val="19"/>
  </w:num>
  <w:num w:numId="35">
    <w:abstractNumId w:val="17"/>
  </w:num>
  <w:num w:numId="36">
    <w:abstractNumId w:val="11"/>
  </w:num>
  <w:num w:numId="37">
    <w:abstractNumId w:val="1"/>
  </w:num>
  <w:num w:numId="38">
    <w:abstractNumId w:val="28"/>
  </w:num>
  <w:num w:numId="39">
    <w:abstractNumId w:val="39"/>
  </w:num>
  <w:num w:numId="40">
    <w:abstractNumId w:val="47"/>
  </w:num>
  <w:num w:numId="41">
    <w:abstractNumId w:val="24"/>
  </w:num>
  <w:num w:numId="42">
    <w:abstractNumId w:val="8"/>
  </w:num>
  <w:num w:numId="43">
    <w:abstractNumId w:val="43"/>
  </w:num>
  <w:num w:numId="44">
    <w:abstractNumId w:val="53"/>
  </w:num>
  <w:num w:numId="45">
    <w:abstractNumId w:val="3"/>
  </w:num>
  <w:num w:numId="46">
    <w:abstractNumId w:val="46"/>
  </w:num>
  <w:num w:numId="47">
    <w:abstractNumId w:val="20"/>
  </w:num>
  <w:num w:numId="48">
    <w:abstractNumId w:val="49"/>
  </w:num>
  <w:num w:numId="49">
    <w:abstractNumId w:val="23"/>
  </w:num>
  <w:num w:numId="50">
    <w:abstractNumId w:val="9"/>
  </w:num>
  <w:num w:numId="51">
    <w:abstractNumId w:val="12"/>
  </w:num>
  <w:num w:numId="52">
    <w:abstractNumId w:val="48"/>
  </w:num>
  <w:num w:numId="53">
    <w:abstractNumId w:val="42"/>
  </w:num>
  <w:num w:numId="54">
    <w:abstractNumId w:val="6"/>
  </w:num>
  <w:num w:numId="55">
    <w:abstractNumId w:val="13"/>
  </w:num>
  <w:num w:numId="56">
    <w:abstractNumId w:val="44"/>
  </w:num>
  <w:num w:numId="57">
    <w:abstractNumId w:val="26"/>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defaultTabStop w:val="720"/>
  <w:characterSpacingControl w:val="doNotCompress"/>
  <w:compat/>
  <w:rsids>
    <w:rsidRoot w:val="00D6223D"/>
    <w:rsid w:val="00004FCE"/>
    <w:rsid w:val="00095BD1"/>
    <w:rsid w:val="000F5D78"/>
    <w:rsid w:val="0013599D"/>
    <w:rsid w:val="001445BB"/>
    <w:rsid w:val="0016480F"/>
    <w:rsid w:val="001855D4"/>
    <w:rsid w:val="001B0EB4"/>
    <w:rsid w:val="00222E02"/>
    <w:rsid w:val="002943EB"/>
    <w:rsid w:val="003103E5"/>
    <w:rsid w:val="00320144"/>
    <w:rsid w:val="00331A63"/>
    <w:rsid w:val="0033364F"/>
    <w:rsid w:val="0035544D"/>
    <w:rsid w:val="003702A6"/>
    <w:rsid w:val="00383C75"/>
    <w:rsid w:val="003D3B8A"/>
    <w:rsid w:val="0045716E"/>
    <w:rsid w:val="00476302"/>
    <w:rsid w:val="004B1DC2"/>
    <w:rsid w:val="004B3328"/>
    <w:rsid w:val="004C72CD"/>
    <w:rsid w:val="004D7602"/>
    <w:rsid w:val="004D7AE2"/>
    <w:rsid w:val="004F0177"/>
    <w:rsid w:val="00511737"/>
    <w:rsid w:val="00513669"/>
    <w:rsid w:val="00527C55"/>
    <w:rsid w:val="0054740A"/>
    <w:rsid w:val="005B3F7A"/>
    <w:rsid w:val="005E6F1F"/>
    <w:rsid w:val="006158DE"/>
    <w:rsid w:val="00620CD4"/>
    <w:rsid w:val="00624341"/>
    <w:rsid w:val="00641FC0"/>
    <w:rsid w:val="00672E1F"/>
    <w:rsid w:val="006771E7"/>
    <w:rsid w:val="006D4699"/>
    <w:rsid w:val="006F6588"/>
    <w:rsid w:val="00774315"/>
    <w:rsid w:val="00780B0B"/>
    <w:rsid w:val="007A4233"/>
    <w:rsid w:val="007D4F60"/>
    <w:rsid w:val="00883FE7"/>
    <w:rsid w:val="008E2D26"/>
    <w:rsid w:val="009429CC"/>
    <w:rsid w:val="0099705C"/>
    <w:rsid w:val="009A694B"/>
    <w:rsid w:val="009E4673"/>
    <w:rsid w:val="009E5FD0"/>
    <w:rsid w:val="00A70548"/>
    <w:rsid w:val="00AC22EB"/>
    <w:rsid w:val="00B52DEE"/>
    <w:rsid w:val="00B61F10"/>
    <w:rsid w:val="00B631E4"/>
    <w:rsid w:val="00BD33A6"/>
    <w:rsid w:val="00BF0E4D"/>
    <w:rsid w:val="00C032EC"/>
    <w:rsid w:val="00C10B3C"/>
    <w:rsid w:val="00C56004"/>
    <w:rsid w:val="00C60184"/>
    <w:rsid w:val="00CD17A7"/>
    <w:rsid w:val="00CD65CA"/>
    <w:rsid w:val="00CE1DE9"/>
    <w:rsid w:val="00D1757E"/>
    <w:rsid w:val="00D3291A"/>
    <w:rsid w:val="00D6223D"/>
    <w:rsid w:val="00D83138"/>
    <w:rsid w:val="00D836DF"/>
    <w:rsid w:val="00D96517"/>
    <w:rsid w:val="00D976F1"/>
    <w:rsid w:val="00DA43E2"/>
    <w:rsid w:val="00DB36D7"/>
    <w:rsid w:val="00DD2D0D"/>
    <w:rsid w:val="00E03540"/>
    <w:rsid w:val="00E534D8"/>
    <w:rsid w:val="00EB7F1B"/>
    <w:rsid w:val="00EF14F1"/>
    <w:rsid w:val="00F020E3"/>
    <w:rsid w:val="00F36095"/>
    <w:rsid w:val="00FA2BE3"/>
    <w:rsid w:val="00FE3E7C"/>
    <w:rsid w:val="00FF6DD4"/>
    <w:rsid w:val="00FF6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F10"/>
  </w:style>
  <w:style w:type="paragraph" w:styleId="Heading1">
    <w:name w:val="heading 1"/>
    <w:basedOn w:val="Normal"/>
    <w:link w:val="Heading1Char"/>
    <w:uiPriority w:val="9"/>
    <w:qFormat/>
    <w:rsid w:val="00D6223D"/>
    <w:pPr>
      <w:spacing w:before="300" w:after="150" w:line="240" w:lineRule="auto"/>
      <w:outlineLvl w:val="0"/>
    </w:pPr>
    <w:rPr>
      <w:rFonts w:ascii="inherit" w:eastAsia="Times New Roman" w:hAnsi="inherit" w:cs="Times New Roman"/>
      <w:kern w:val="36"/>
      <w:sz w:val="54"/>
      <w:szCs w:val="54"/>
    </w:rPr>
  </w:style>
  <w:style w:type="paragraph" w:styleId="Heading2">
    <w:name w:val="heading 2"/>
    <w:basedOn w:val="Normal"/>
    <w:link w:val="Heading2Char"/>
    <w:uiPriority w:val="9"/>
    <w:qFormat/>
    <w:rsid w:val="00D6223D"/>
    <w:pPr>
      <w:spacing w:before="300" w:after="150" w:line="240" w:lineRule="auto"/>
      <w:outlineLvl w:val="1"/>
    </w:pPr>
    <w:rPr>
      <w:rFonts w:ascii="inherit" w:eastAsia="Times New Roman" w:hAnsi="inherit" w:cs="Times New Roman"/>
      <w:sz w:val="45"/>
      <w:szCs w:val="45"/>
    </w:rPr>
  </w:style>
  <w:style w:type="paragraph" w:styleId="Heading3">
    <w:name w:val="heading 3"/>
    <w:basedOn w:val="Normal"/>
    <w:link w:val="Heading3Char"/>
    <w:uiPriority w:val="9"/>
    <w:qFormat/>
    <w:rsid w:val="00D6223D"/>
    <w:pPr>
      <w:spacing w:before="300" w:after="150" w:line="240" w:lineRule="auto"/>
      <w:outlineLvl w:val="2"/>
    </w:pPr>
    <w:rPr>
      <w:rFonts w:ascii="inherit" w:eastAsia="Times New Roman" w:hAnsi="inherit" w:cs="Times New Roman"/>
      <w:sz w:val="36"/>
      <w:szCs w:val="36"/>
    </w:rPr>
  </w:style>
  <w:style w:type="paragraph" w:styleId="Heading4">
    <w:name w:val="heading 4"/>
    <w:basedOn w:val="Normal"/>
    <w:link w:val="Heading4Char"/>
    <w:uiPriority w:val="9"/>
    <w:qFormat/>
    <w:rsid w:val="00D6223D"/>
    <w:pPr>
      <w:spacing w:before="150" w:after="150" w:line="240" w:lineRule="auto"/>
      <w:outlineLvl w:val="3"/>
    </w:pPr>
    <w:rPr>
      <w:rFonts w:ascii="inherit" w:eastAsia="Times New Roman" w:hAnsi="inherit" w:cs="Times New Roman"/>
      <w:sz w:val="27"/>
      <w:szCs w:val="27"/>
    </w:rPr>
  </w:style>
  <w:style w:type="paragraph" w:styleId="Heading5">
    <w:name w:val="heading 5"/>
    <w:basedOn w:val="Normal"/>
    <w:link w:val="Heading5Char"/>
    <w:uiPriority w:val="9"/>
    <w:qFormat/>
    <w:rsid w:val="00D6223D"/>
    <w:pPr>
      <w:spacing w:before="150" w:after="150" w:line="240" w:lineRule="auto"/>
      <w:outlineLvl w:val="4"/>
    </w:pPr>
    <w:rPr>
      <w:rFonts w:ascii="inherit" w:eastAsia="Times New Roman" w:hAnsi="inherit" w:cs="Times New Roman"/>
      <w:sz w:val="21"/>
      <w:szCs w:val="21"/>
    </w:rPr>
  </w:style>
  <w:style w:type="paragraph" w:styleId="Heading6">
    <w:name w:val="heading 6"/>
    <w:basedOn w:val="Normal"/>
    <w:link w:val="Heading6Char"/>
    <w:uiPriority w:val="9"/>
    <w:qFormat/>
    <w:rsid w:val="00D6223D"/>
    <w:pPr>
      <w:spacing w:before="150" w:after="150" w:line="240" w:lineRule="auto"/>
      <w:outlineLvl w:val="5"/>
    </w:pPr>
    <w:rPr>
      <w:rFonts w:ascii="inherit" w:eastAsia="Times New Roman" w:hAnsi="inherit"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3D"/>
    <w:rPr>
      <w:rFonts w:ascii="inherit" w:eastAsia="Times New Roman" w:hAnsi="inherit" w:cs="Times New Roman"/>
      <w:kern w:val="36"/>
      <w:sz w:val="54"/>
      <w:szCs w:val="54"/>
    </w:rPr>
  </w:style>
  <w:style w:type="character" w:customStyle="1" w:styleId="Heading2Char">
    <w:name w:val="Heading 2 Char"/>
    <w:basedOn w:val="DefaultParagraphFont"/>
    <w:link w:val="Heading2"/>
    <w:uiPriority w:val="9"/>
    <w:rsid w:val="00D6223D"/>
    <w:rPr>
      <w:rFonts w:ascii="inherit" w:eastAsia="Times New Roman" w:hAnsi="inherit" w:cs="Times New Roman"/>
      <w:sz w:val="45"/>
      <w:szCs w:val="45"/>
    </w:rPr>
  </w:style>
  <w:style w:type="character" w:customStyle="1" w:styleId="Heading3Char">
    <w:name w:val="Heading 3 Char"/>
    <w:basedOn w:val="DefaultParagraphFont"/>
    <w:link w:val="Heading3"/>
    <w:uiPriority w:val="9"/>
    <w:rsid w:val="00D6223D"/>
    <w:rPr>
      <w:rFonts w:ascii="inherit" w:eastAsia="Times New Roman" w:hAnsi="inherit" w:cs="Times New Roman"/>
      <w:sz w:val="36"/>
      <w:szCs w:val="36"/>
    </w:rPr>
  </w:style>
  <w:style w:type="character" w:customStyle="1" w:styleId="Heading4Char">
    <w:name w:val="Heading 4 Char"/>
    <w:basedOn w:val="DefaultParagraphFont"/>
    <w:link w:val="Heading4"/>
    <w:uiPriority w:val="9"/>
    <w:rsid w:val="00D6223D"/>
    <w:rPr>
      <w:rFonts w:ascii="inherit" w:eastAsia="Times New Roman" w:hAnsi="inherit" w:cs="Times New Roman"/>
      <w:sz w:val="27"/>
      <w:szCs w:val="27"/>
    </w:rPr>
  </w:style>
  <w:style w:type="character" w:customStyle="1" w:styleId="Heading5Char">
    <w:name w:val="Heading 5 Char"/>
    <w:basedOn w:val="DefaultParagraphFont"/>
    <w:link w:val="Heading5"/>
    <w:uiPriority w:val="9"/>
    <w:rsid w:val="00D6223D"/>
    <w:rPr>
      <w:rFonts w:ascii="inherit" w:eastAsia="Times New Roman" w:hAnsi="inherit" w:cs="Times New Roman"/>
      <w:sz w:val="21"/>
      <w:szCs w:val="21"/>
    </w:rPr>
  </w:style>
  <w:style w:type="character" w:customStyle="1" w:styleId="Heading6Char">
    <w:name w:val="Heading 6 Char"/>
    <w:basedOn w:val="DefaultParagraphFont"/>
    <w:link w:val="Heading6"/>
    <w:uiPriority w:val="9"/>
    <w:rsid w:val="00D6223D"/>
    <w:rPr>
      <w:rFonts w:ascii="inherit" w:eastAsia="Times New Roman" w:hAnsi="inherit" w:cs="Times New Roman"/>
      <w:sz w:val="18"/>
      <w:szCs w:val="18"/>
    </w:rPr>
  </w:style>
  <w:style w:type="character" w:styleId="Hyperlink">
    <w:name w:val="Hyperlink"/>
    <w:basedOn w:val="DefaultParagraphFont"/>
    <w:uiPriority w:val="99"/>
    <w:semiHidden/>
    <w:unhideWhenUsed/>
    <w:rsid w:val="00D6223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sid w:val="00D6223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rsid w:val="00D6223D"/>
    <w:pPr>
      <w:spacing w:after="300" w:line="240" w:lineRule="auto"/>
    </w:pPr>
    <w:rPr>
      <w:rFonts w:ascii="Times New Roman" w:eastAsia="Times New Roman" w:hAnsi="Times New Roman" w:cs="Times New Roman"/>
    </w:rPr>
  </w:style>
  <w:style w:type="character" w:customStyle="1" w:styleId="HTMLAddressChar">
    <w:name w:val="HTML Address Char"/>
    <w:basedOn w:val="DefaultParagraphFont"/>
    <w:link w:val="HTMLAddress"/>
    <w:uiPriority w:val="99"/>
    <w:semiHidden/>
    <w:rsid w:val="00D6223D"/>
    <w:rPr>
      <w:rFonts w:ascii="Times New Roman" w:eastAsia="Times New Roman" w:hAnsi="Times New Roman" w:cs="Times New Roman"/>
    </w:rPr>
  </w:style>
  <w:style w:type="character" w:styleId="HTMLCode">
    <w:name w:val="HTML Code"/>
    <w:basedOn w:val="DefaultParagraphFont"/>
    <w:uiPriority w:val="99"/>
    <w:semiHidden/>
    <w:unhideWhenUsed/>
    <w:rsid w:val="00D6223D"/>
    <w:rPr>
      <w:rFonts w:ascii="Consolas" w:eastAsia="Times New Roman" w:hAnsi="Consolas" w:cs="Consolas" w:hint="default"/>
      <w:color w:val="DC143C"/>
      <w:sz w:val="25"/>
      <w:szCs w:val="25"/>
      <w:shd w:val="clear" w:color="auto" w:fill="F1F1F1"/>
    </w:rPr>
  </w:style>
  <w:style w:type="character" w:styleId="HTMLDefinition">
    <w:name w:val="HTML Definition"/>
    <w:basedOn w:val="DefaultParagraphFont"/>
    <w:uiPriority w:val="99"/>
    <w:semiHidden/>
    <w:unhideWhenUsed/>
    <w:rsid w:val="00D6223D"/>
    <w:rPr>
      <w:i/>
      <w:iCs/>
    </w:rPr>
  </w:style>
  <w:style w:type="character" w:styleId="HTMLKeyboard">
    <w:name w:val="HTML Keyboard"/>
    <w:basedOn w:val="DefaultParagraphFont"/>
    <w:uiPriority w:val="99"/>
    <w:semiHidden/>
    <w:unhideWhenUsed/>
    <w:rsid w:val="00D6223D"/>
    <w:rPr>
      <w:rFonts w:ascii="Consolas" w:eastAsia="Times New Roman" w:hAnsi="Consolas" w:cs="Consolas"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rsid w:val="00D622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D6223D"/>
    <w:rPr>
      <w:rFonts w:ascii="Consolas" w:eastAsia="Times New Roman" w:hAnsi="Consolas" w:cs="Consolas"/>
      <w:color w:val="333333"/>
      <w:sz w:val="20"/>
      <w:szCs w:val="20"/>
      <w:shd w:val="clear" w:color="auto" w:fill="F5F5F5"/>
    </w:rPr>
  </w:style>
  <w:style w:type="character" w:styleId="HTMLSample">
    <w:name w:val="HTML Sample"/>
    <w:basedOn w:val="DefaultParagraphFont"/>
    <w:uiPriority w:val="99"/>
    <w:semiHidden/>
    <w:unhideWhenUsed/>
    <w:rsid w:val="00D6223D"/>
    <w:rPr>
      <w:rFonts w:ascii="Consolas" w:eastAsia="Times New Roman" w:hAnsi="Consolas" w:cs="Consolas" w:hint="default"/>
      <w:sz w:val="24"/>
      <w:szCs w:val="24"/>
    </w:rPr>
  </w:style>
  <w:style w:type="character" w:styleId="Strong">
    <w:name w:val="Strong"/>
    <w:basedOn w:val="DefaultParagraphFont"/>
    <w:uiPriority w:val="22"/>
    <w:qFormat/>
    <w:rsid w:val="00D6223D"/>
    <w:rPr>
      <w:b/>
      <w:bCs/>
    </w:rPr>
  </w:style>
  <w:style w:type="paragraph" w:styleId="NormalWeb">
    <w:name w:val="Normal (Web)"/>
    <w:basedOn w:val="Normal"/>
    <w:uiPriority w:val="99"/>
    <w:unhideWhenUsed/>
    <w:rsid w:val="00D6223D"/>
    <w:pPr>
      <w:spacing w:after="150" w:line="240" w:lineRule="auto"/>
    </w:pPr>
    <w:rPr>
      <w:rFonts w:ascii="Times New Roman" w:eastAsia="Times New Roman" w:hAnsi="Times New Roman" w:cs="Times New Roman"/>
    </w:rPr>
  </w:style>
  <w:style w:type="paragraph" w:customStyle="1" w:styleId="intro">
    <w:name w:val="intro"/>
    <w:basedOn w:val="Normal"/>
    <w:rsid w:val="00D6223D"/>
    <w:pPr>
      <w:spacing w:before="150" w:after="150" w:line="240" w:lineRule="auto"/>
    </w:pPr>
    <w:rPr>
      <w:rFonts w:ascii="Times New Roman" w:eastAsia="Times New Roman" w:hAnsi="Times New Roman" w:cs="Times New Roman"/>
      <w:color w:val="404040"/>
    </w:rPr>
  </w:style>
  <w:style w:type="paragraph" w:customStyle="1" w:styleId="glyphicon">
    <w:name w:val="glyphicon"/>
    <w:basedOn w:val="Normal"/>
    <w:rsid w:val="00D6223D"/>
    <w:pPr>
      <w:spacing w:after="150" w:line="240" w:lineRule="auto"/>
    </w:pPr>
    <w:rPr>
      <w:rFonts w:ascii="Glyphicons Halflings" w:eastAsia="Times New Roman" w:hAnsi="Glyphicons Halflings" w:cs="Times New Roman"/>
    </w:rPr>
  </w:style>
  <w:style w:type="paragraph" w:customStyle="1" w:styleId="img-thumbnail">
    <w:name w:val="img-thumbnail"/>
    <w:basedOn w:val="Normal"/>
    <w:rsid w:val="00D6223D"/>
    <w:pPr>
      <w:pBdr>
        <w:top w:val="single" w:sz="6" w:space="3" w:color="DDDDDD"/>
        <w:left w:val="single" w:sz="6" w:space="3" w:color="DDDDDD"/>
        <w:bottom w:val="single" w:sz="6" w:space="3" w:color="DDDDDD"/>
        <w:right w:val="single" w:sz="6" w:space="3" w:color="DDDDDD"/>
      </w:pBdr>
      <w:shd w:val="clear" w:color="auto" w:fill="FFFFFF"/>
      <w:spacing w:after="150" w:line="240" w:lineRule="auto"/>
    </w:pPr>
    <w:rPr>
      <w:rFonts w:ascii="Times New Roman" w:eastAsia="Times New Roman" w:hAnsi="Times New Roman" w:cs="Times New Roman"/>
    </w:rPr>
  </w:style>
  <w:style w:type="paragraph" w:customStyle="1" w:styleId="sr-only">
    <w:name w:val="sr-only"/>
    <w:basedOn w:val="Normal"/>
    <w:rsid w:val="00D6223D"/>
    <w:pPr>
      <w:spacing w:after="0" w:line="240" w:lineRule="auto"/>
      <w:ind w:left="-15" w:right="-15"/>
    </w:pPr>
    <w:rPr>
      <w:rFonts w:ascii="Times New Roman" w:eastAsia="Times New Roman" w:hAnsi="Times New Roman" w:cs="Times New Roman"/>
    </w:rPr>
  </w:style>
  <w:style w:type="paragraph" w:customStyle="1" w:styleId="h1">
    <w:name w:val="h1"/>
    <w:basedOn w:val="Normal"/>
    <w:rsid w:val="00D6223D"/>
    <w:pPr>
      <w:spacing w:before="300" w:after="150" w:line="240" w:lineRule="auto"/>
    </w:pPr>
    <w:rPr>
      <w:rFonts w:ascii="inherit" w:eastAsia="Times New Roman" w:hAnsi="inherit" w:cs="Times New Roman"/>
      <w:sz w:val="54"/>
      <w:szCs w:val="54"/>
    </w:rPr>
  </w:style>
  <w:style w:type="paragraph" w:customStyle="1" w:styleId="h2">
    <w:name w:val="h2"/>
    <w:basedOn w:val="Normal"/>
    <w:rsid w:val="00D6223D"/>
    <w:pPr>
      <w:spacing w:before="300" w:after="150" w:line="240" w:lineRule="auto"/>
    </w:pPr>
    <w:rPr>
      <w:rFonts w:ascii="inherit" w:eastAsia="Times New Roman" w:hAnsi="inherit" w:cs="Times New Roman"/>
      <w:sz w:val="45"/>
      <w:szCs w:val="45"/>
    </w:rPr>
  </w:style>
  <w:style w:type="paragraph" w:customStyle="1" w:styleId="h3">
    <w:name w:val="h3"/>
    <w:basedOn w:val="Normal"/>
    <w:rsid w:val="00D6223D"/>
    <w:pPr>
      <w:spacing w:before="300" w:after="150" w:line="240" w:lineRule="auto"/>
    </w:pPr>
    <w:rPr>
      <w:rFonts w:ascii="inherit" w:eastAsia="Times New Roman" w:hAnsi="inherit" w:cs="Times New Roman"/>
      <w:sz w:val="36"/>
      <w:szCs w:val="36"/>
    </w:rPr>
  </w:style>
  <w:style w:type="paragraph" w:customStyle="1" w:styleId="h4">
    <w:name w:val="h4"/>
    <w:basedOn w:val="Normal"/>
    <w:rsid w:val="00D6223D"/>
    <w:pPr>
      <w:spacing w:before="150" w:after="150" w:line="240" w:lineRule="auto"/>
    </w:pPr>
    <w:rPr>
      <w:rFonts w:ascii="inherit" w:eastAsia="Times New Roman" w:hAnsi="inherit" w:cs="Times New Roman"/>
      <w:sz w:val="27"/>
      <w:szCs w:val="27"/>
    </w:rPr>
  </w:style>
  <w:style w:type="paragraph" w:customStyle="1" w:styleId="h5">
    <w:name w:val="h5"/>
    <w:basedOn w:val="Normal"/>
    <w:rsid w:val="00D6223D"/>
    <w:pPr>
      <w:spacing w:before="150" w:after="150" w:line="240" w:lineRule="auto"/>
    </w:pPr>
    <w:rPr>
      <w:rFonts w:ascii="inherit" w:eastAsia="Times New Roman" w:hAnsi="inherit" w:cs="Times New Roman"/>
      <w:sz w:val="21"/>
      <w:szCs w:val="21"/>
    </w:rPr>
  </w:style>
  <w:style w:type="paragraph" w:customStyle="1" w:styleId="h6">
    <w:name w:val="h6"/>
    <w:basedOn w:val="Normal"/>
    <w:rsid w:val="00D6223D"/>
    <w:pPr>
      <w:spacing w:before="150" w:after="150" w:line="240" w:lineRule="auto"/>
    </w:pPr>
    <w:rPr>
      <w:rFonts w:ascii="inherit" w:eastAsia="Times New Roman" w:hAnsi="inherit" w:cs="Times New Roman"/>
      <w:sz w:val="18"/>
      <w:szCs w:val="18"/>
    </w:rPr>
  </w:style>
  <w:style w:type="paragraph" w:customStyle="1" w:styleId="lead">
    <w:name w:val="lead"/>
    <w:basedOn w:val="Normal"/>
    <w:rsid w:val="00D6223D"/>
    <w:pPr>
      <w:spacing w:after="300" w:line="240" w:lineRule="auto"/>
    </w:pPr>
    <w:rPr>
      <w:rFonts w:ascii="Times New Roman" w:eastAsia="Times New Roman" w:hAnsi="Times New Roman" w:cs="Times New Roman"/>
    </w:rPr>
  </w:style>
  <w:style w:type="paragraph" w:customStyle="1" w:styleId="small">
    <w:name w:val="small"/>
    <w:basedOn w:val="Normal"/>
    <w:rsid w:val="00D6223D"/>
    <w:pPr>
      <w:spacing w:after="150" w:line="240" w:lineRule="auto"/>
    </w:pPr>
    <w:rPr>
      <w:rFonts w:ascii="Times New Roman" w:eastAsia="Times New Roman" w:hAnsi="Times New Roman" w:cs="Times New Roman"/>
      <w:sz w:val="20"/>
      <w:szCs w:val="20"/>
    </w:rPr>
  </w:style>
  <w:style w:type="paragraph" w:customStyle="1" w:styleId="text-left">
    <w:name w:val="text-left"/>
    <w:basedOn w:val="Normal"/>
    <w:rsid w:val="00D6223D"/>
    <w:pPr>
      <w:spacing w:after="150" w:line="240" w:lineRule="auto"/>
    </w:pPr>
    <w:rPr>
      <w:rFonts w:ascii="Times New Roman" w:eastAsia="Times New Roman" w:hAnsi="Times New Roman" w:cs="Times New Roman"/>
    </w:rPr>
  </w:style>
  <w:style w:type="paragraph" w:customStyle="1" w:styleId="text-right">
    <w:name w:val="text-right"/>
    <w:basedOn w:val="Normal"/>
    <w:rsid w:val="00D6223D"/>
    <w:pPr>
      <w:spacing w:after="150" w:line="240" w:lineRule="auto"/>
      <w:jc w:val="right"/>
    </w:pPr>
    <w:rPr>
      <w:rFonts w:ascii="Times New Roman" w:eastAsia="Times New Roman" w:hAnsi="Times New Roman" w:cs="Times New Roman"/>
    </w:rPr>
  </w:style>
  <w:style w:type="paragraph" w:customStyle="1" w:styleId="text-center">
    <w:name w:val="text-center"/>
    <w:basedOn w:val="Normal"/>
    <w:rsid w:val="00D6223D"/>
    <w:pPr>
      <w:spacing w:after="150" w:line="240" w:lineRule="auto"/>
      <w:jc w:val="center"/>
    </w:pPr>
    <w:rPr>
      <w:rFonts w:ascii="Times New Roman" w:eastAsia="Times New Roman" w:hAnsi="Times New Roman" w:cs="Times New Roman"/>
    </w:rPr>
  </w:style>
  <w:style w:type="paragraph" w:customStyle="1" w:styleId="text-justify">
    <w:name w:val="text-justify"/>
    <w:basedOn w:val="Normal"/>
    <w:rsid w:val="00D6223D"/>
    <w:pPr>
      <w:spacing w:after="150" w:line="240" w:lineRule="auto"/>
      <w:jc w:val="both"/>
    </w:pPr>
    <w:rPr>
      <w:rFonts w:ascii="Times New Roman" w:eastAsia="Times New Roman" w:hAnsi="Times New Roman" w:cs="Times New Roman"/>
    </w:rPr>
  </w:style>
  <w:style w:type="paragraph" w:customStyle="1" w:styleId="text-nowrap">
    <w:name w:val="text-nowrap"/>
    <w:basedOn w:val="Normal"/>
    <w:rsid w:val="00D6223D"/>
    <w:pPr>
      <w:spacing w:after="150" w:line="240" w:lineRule="auto"/>
    </w:pPr>
    <w:rPr>
      <w:rFonts w:ascii="Times New Roman" w:eastAsia="Times New Roman" w:hAnsi="Times New Roman" w:cs="Times New Roman"/>
    </w:rPr>
  </w:style>
  <w:style w:type="paragraph" w:customStyle="1" w:styleId="text-uppercase">
    <w:name w:val="text-uppercase"/>
    <w:basedOn w:val="Normal"/>
    <w:rsid w:val="00D6223D"/>
    <w:pPr>
      <w:spacing w:after="150" w:line="240" w:lineRule="auto"/>
    </w:pPr>
    <w:rPr>
      <w:rFonts w:ascii="Times New Roman" w:eastAsia="Times New Roman" w:hAnsi="Times New Roman" w:cs="Times New Roman"/>
      <w:caps/>
    </w:rPr>
  </w:style>
  <w:style w:type="paragraph" w:customStyle="1" w:styleId="text-muted">
    <w:name w:val="text-muted"/>
    <w:basedOn w:val="Normal"/>
    <w:rsid w:val="00D6223D"/>
    <w:pPr>
      <w:spacing w:after="150" w:line="240" w:lineRule="auto"/>
    </w:pPr>
    <w:rPr>
      <w:rFonts w:ascii="Times New Roman" w:eastAsia="Times New Roman" w:hAnsi="Times New Roman" w:cs="Times New Roman"/>
      <w:color w:val="777777"/>
    </w:rPr>
  </w:style>
  <w:style w:type="paragraph" w:customStyle="1" w:styleId="text-primary">
    <w:name w:val="text-primary"/>
    <w:basedOn w:val="Normal"/>
    <w:rsid w:val="00D6223D"/>
    <w:pPr>
      <w:spacing w:after="150" w:line="240" w:lineRule="auto"/>
    </w:pPr>
    <w:rPr>
      <w:rFonts w:ascii="Times New Roman" w:eastAsia="Times New Roman" w:hAnsi="Times New Roman" w:cs="Times New Roman"/>
      <w:color w:val="337AB7"/>
    </w:rPr>
  </w:style>
  <w:style w:type="paragraph" w:customStyle="1" w:styleId="text-success">
    <w:name w:val="text-success"/>
    <w:basedOn w:val="Normal"/>
    <w:rsid w:val="00D6223D"/>
    <w:pPr>
      <w:spacing w:after="150" w:line="240" w:lineRule="auto"/>
    </w:pPr>
    <w:rPr>
      <w:rFonts w:ascii="Times New Roman" w:eastAsia="Times New Roman" w:hAnsi="Times New Roman" w:cs="Times New Roman"/>
      <w:color w:val="3C763D"/>
    </w:rPr>
  </w:style>
  <w:style w:type="paragraph" w:customStyle="1" w:styleId="text-info">
    <w:name w:val="text-info"/>
    <w:basedOn w:val="Normal"/>
    <w:rsid w:val="00D6223D"/>
    <w:pPr>
      <w:spacing w:after="150" w:line="240" w:lineRule="auto"/>
    </w:pPr>
    <w:rPr>
      <w:rFonts w:ascii="Times New Roman" w:eastAsia="Times New Roman" w:hAnsi="Times New Roman" w:cs="Times New Roman"/>
      <w:color w:val="31708F"/>
    </w:rPr>
  </w:style>
  <w:style w:type="paragraph" w:customStyle="1" w:styleId="text-warning">
    <w:name w:val="text-warning"/>
    <w:basedOn w:val="Normal"/>
    <w:rsid w:val="00D6223D"/>
    <w:pPr>
      <w:spacing w:after="150" w:line="240" w:lineRule="auto"/>
    </w:pPr>
    <w:rPr>
      <w:rFonts w:ascii="Times New Roman" w:eastAsia="Times New Roman" w:hAnsi="Times New Roman" w:cs="Times New Roman"/>
      <w:color w:val="8A6D3B"/>
    </w:rPr>
  </w:style>
  <w:style w:type="paragraph" w:customStyle="1" w:styleId="text-danger">
    <w:name w:val="text-danger"/>
    <w:basedOn w:val="Normal"/>
    <w:rsid w:val="00D6223D"/>
    <w:pPr>
      <w:spacing w:after="150" w:line="240" w:lineRule="auto"/>
    </w:pPr>
    <w:rPr>
      <w:rFonts w:ascii="Times New Roman" w:eastAsia="Times New Roman" w:hAnsi="Times New Roman" w:cs="Times New Roman"/>
      <w:color w:val="A94442"/>
    </w:rPr>
  </w:style>
  <w:style w:type="paragraph" w:customStyle="1" w:styleId="bg-primary">
    <w:name w:val="bg-primary"/>
    <w:basedOn w:val="Normal"/>
    <w:rsid w:val="00D6223D"/>
    <w:pPr>
      <w:shd w:val="clear" w:color="auto" w:fill="337AB7"/>
      <w:spacing w:after="150" w:line="240" w:lineRule="auto"/>
    </w:pPr>
    <w:rPr>
      <w:rFonts w:ascii="Times New Roman" w:eastAsia="Times New Roman" w:hAnsi="Times New Roman" w:cs="Times New Roman"/>
      <w:color w:val="FFFFFF"/>
    </w:rPr>
  </w:style>
  <w:style w:type="paragraph" w:customStyle="1" w:styleId="bg-success">
    <w:name w:val="bg-success"/>
    <w:basedOn w:val="Normal"/>
    <w:rsid w:val="00D6223D"/>
    <w:pPr>
      <w:shd w:val="clear" w:color="auto" w:fill="DFF0D8"/>
      <w:spacing w:after="150" w:line="240" w:lineRule="auto"/>
    </w:pPr>
    <w:rPr>
      <w:rFonts w:ascii="Times New Roman" w:eastAsia="Times New Roman" w:hAnsi="Times New Roman" w:cs="Times New Roman"/>
    </w:rPr>
  </w:style>
  <w:style w:type="paragraph" w:customStyle="1" w:styleId="bg-info">
    <w:name w:val="bg-info"/>
    <w:basedOn w:val="Normal"/>
    <w:rsid w:val="00D6223D"/>
    <w:pPr>
      <w:shd w:val="clear" w:color="auto" w:fill="D9EDF7"/>
      <w:spacing w:after="150" w:line="240" w:lineRule="auto"/>
    </w:pPr>
    <w:rPr>
      <w:rFonts w:ascii="Times New Roman" w:eastAsia="Times New Roman" w:hAnsi="Times New Roman" w:cs="Times New Roman"/>
    </w:rPr>
  </w:style>
  <w:style w:type="paragraph" w:customStyle="1" w:styleId="bg-warning">
    <w:name w:val="bg-warning"/>
    <w:basedOn w:val="Normal"/>
    <w:rsid w:val="00D6223D"/>
    <w:pPr>
      <w:shd w:val="clear" w:color="auto" w:fill="FCF8E3"/>
      <w:spacing w:after="150" w:line="240" w:lineRule="auto"/>
    </w:pPr>
    <w:rPr>
      <w:rFonts w:ascii="Times New Roman" w:eastAsia="Times New Roman" w:hAnsi="Times New Roman" w:cs="Times New Roman"/>
    </w:rPr>
  </w:style>
  <w:style w:type="paragraph" w:customStyle="1" w:styleId="bg-danger">
    <w:name w:val="bg-danger"/>
    <w:basedOn w:val="Normal"/>
    <w:rsid w:val="00D6223D"/>
    <w:pPr>
      <w:shd w:val="clear" w:color="auto" w:fill="F2DEDE"/>
      <w:spacing w:after="150" w:line="240" w:lineRule="auto"/>
    </w:pPr>
    <w:rPr>
      <w:rFonts w:ascii="Times New Roman" w:eastAsia="Times New Roman" w:hAnsi="Times New Roman" w:cs="Times New Roman"/>
    </w:rPr>
  </w:style>
  <w:style w:type="paragraph" w:customStyle="1" w:styleId="page-header">
    <w:name w:val="page-header"/>
    <w:basedOn w:val="Normal"/>
    <w:rsid w:val="00D6223D"/>
    <w:pPr>
      <w:pBdr>
        <w:bottom w:val="single" w:sz="6" w:space="7" w:color="EEEEEE"/>
      </w:pBdr>
      <w:spacing w:before="600" w:after="300" w:line="240" w:lineRule="auto"/>
    </w:pPr>
    <w:rPr>
      <w:rFonts w:ascii="Times New Roman" w:eastAsia="Times New Roman" w:hAnsi="Times New Roman" w:cs="Times New Roman"/>
    </w:rPr>
  </w:style>
  <w:style w:type="paragraph" w:customStyle="1" w:styleId="list-unstyled">
    <w:name w:val="list-unstyled"/>
    <w:basedOn w:val="Normal"/>
    <w:rsid w:val="00D6223D"/>
    <w:pPr>
      <w:spacing w:after="150" w:line="240" w:lineRule="auto"/>
    </w:pPr>
    <w:rPr>
      <w:rFonts w:ascii="Times New Roman" w:eastAsia="Times New Roman" w:hAnsi="Times New Roman" w:cs="Times New Roman"/>
    </w:rPr>
  </w:style>
  <w:style w:type="paragraph" w:customStyle="1" w:styleId="list-inline">
    <w:name w:val="list-inline"/>
    <w:basedOn w:val="Normal"/>
    <w:rsid w:val="00D6223D"/>
    <w:pPr>
      <w:spacing w:after="150" w:line="240" w:lineRule="auto"/>
      <w:ind w:left="-75"/>
    </w:pPr>
    <w:rPr>
      <w:rFonts w:ascii="Times New Roman" w:eastAsia="Times New Roman" w:hAnsi="Times New Roman" w:cs="Times New Roman"/>
    </w:rPr>
  </w:style>
  <w:style w:type="paragraph" w:customStyle="1" w:styleId="list-inlineli">
    <w:name w:val="list-inline&gt;li"/>
    <w:basedOn w:val="Normal"/>
    <w:rsid w:val="00D6223D"/>
    <w:pPr>
      <w:spacing w:after="150" w:line="240" w:lineRule="auto"/>
    </w:pPr>
    <w:rPr>
      <w:rFonts w:ascii="Times New Roman" w:eastAsia="Times New Roman" w:hAnsi="Times New Roman" w:cs="Times New Roman"/>
    </w:rPr>
  </w:style>
  <w:style w:type="paragraph" w:customStyle="1" w:styleId="initialism">
    <w:name w:val="initialism"/>
    <w:basedOn w:val="Normal"/>
    <w:rsid w:val="00D6223D"/>
    <w:pPr>
      <w:spacing w:after="150" w:line="240" w:lineRule="auto"/>
    </w:pPr>
    <w:rPr>
      <w:rFonts w:ascii="Times New Roman" w:eastAsia="Times New Roman" w:hAnsi="Times New Roman" w:cs="Times New Roman"/>
      <w:caps/>
      <w:sz w:val="22"/>
      <w:szCs w:val="22"/>
    </w:rPr>
  </w:style>
  <w:style w:type="paragraph" w:customStyle="1" w:styleId="blockquote-reverse">
    <w:name w:val="blockquote-reverse"/>
    <w:basedOn w:val="Normal"/>
    <w:rsid w:val="00D6223D"/>
    <w:pPr>
      <w:pBdr>
        <w:right w:val="single" w:sz="36" w:space="11" w:color="EEEEEE"/>
      </w:pBdr>
      <w:spacing w:after="150" w:line="240" w:lineRule="auto"/>
      <w:jc w:val="right"/>
    </w:pPr>
    <w:rPr>
      <w:rFonts w:ascii="Times New Roman" w:eastAsia="Times New Roman" w:hAnsi="Times New Roman" w:cs="Times New Roman"/>
    </w:rPr>
  </w:style>
  <w:style w:type="paragraph" w:customStyle="1" w:styleId="container">
    <w:name w:val="container"/>
    <w:basedOn w:val="Normal"/>
    <w:rsid w:val="00D6223D"/>
    <w:pPr>
      <w:spacing w:after="150" w:line="240" w:lineRule="auto"/>
    </w:pPr>
    <w:rPr>
      <w:rFonts w:ascii="Times New Roman" w:eastAsia="Times New Roman" w:hAnsi="Times New Roman" w:cs="Times New Roman"/>
    </w:rPr>
  </w:style>
  <w:style w:type="paragraph" w:customStyle="1" w:styleId="container-fluid">
    <w:name w:val="container-fluid"/>
    <w:basedOn w:val="Normal"/>
    <w:rsid w:val="00D6223D"/>
    <w:pPr>
      <w:spacing w:after="150" w:line="240" w:lineRule="auto"/>
    </w:pPr>
    <w:rPr>
      <w:rFonts w:ascii="Times New Roman" w:eastAsia="Times New Roman" w:hAnsi="Times New Roman" w:cs="Times New Roman"/>
    </w:rPr>
  </w:style>
  <w:style w:type="paragraph" w:customStyle="1" w:styleId="row">
    <w:name w:val="row"/>
    <w:basedOn w:val="Normal"/>
    <w:rsid w:val="00D6223D"/>
    <w:pPr>
      <w:spacing w:after="150" w:line="240" w:lineRule="auto"/>
      <w:ind w:left="-225" w:right="-225"/>
    </w:pPr>
    <w:rPr>
      <w:rFonts w:ascii="Times New Roman" w:eastAsia="Times New Roman" w:hAnsi="Times New Roman" w:cs="Times New Roman"/>
    </w:rPr>
  </w:style>
  <w:style w:type="paragraph" w:customStyle="1" w:styleId="col-xs-1">
    <w:name w:val="col-xs-1"/>
    <w:basedOn w:val="Normal"/>
    <w:rsid w:val="00D6223D"/>
    <w:pPr>
      <w:spacing w:after="150" w:line="240" w:lineRule="auto"/>
    </w:pPr>
    <w:rPr>
      <w:rFonts w:ascii="Times New Roman" w:eastAsia="Times New Roman" w:hAnsi="Times New Roman" w:cs="Times New Roman"/>
    </w:rPr>
  </w:style>
  <w:style w:type="paragraph" w:customStyle="1" w:styleId="col-sm-1">
    <w:name w:val="col-sm-1"/>
    <w:basedOn w:val="Normal"/>
    <w:rsid w:val="00D6223D"/>
    <w:pPr>
      <w:spacing w:after="150" w:line="240" w:lineRule="auto"/>
    </w:pPr>
    <w:rPr>
      <w:rFonts w:ascii="Times New Roman" w:eastAsia="Times New Roman" w:hAnsi="Times New Roman" w:cs="Times New Roman"/>
    </w:rPr>
  </w:style>
  <w:style w:type="paragraph" w:customStyle="1" w:styleId="col-md-1">
    <w:name w:val="col-md-1"/>
    <w:basedOn w:val="Normal"/>
    <w:rsid w:val="00D6223D"/>
    <w:pPr>
      <w:spacing w:after="150" w:line="240" w:lineRule="auto"/>
    </w:pPr>
    <w:rPr>
      <w:rFonts w:ascii="Times New Roman" w:eastAsia="Times New Roman" w:hAnsi="Times New Roman" w:cs="Times New Roman"/>
    </w:rPr>
  </w:style>
  <w:style w:type="paragraph" w:customStyle="1" w:styleId="col-lg-1">
    <w:name w:val="col-lg-1"/>
    <w:basedOn w:val="Normal"/>
    <w:rsid w:val="00D6223D"/>
    <w:pPr>
      <w:spacing w:after="150" w:line="240" w:lineRule="auto"/>
    </w:pPr>
    <w:rPr>
      <w:rFonts w:ascii="Times New Roman" w:eastAsia="Times New Roman" w:hAnsi="Times New Roman" w:cs="Times New Roman"/>
    </w:rPr>
  </w:style>
  <w:style w:type="paragraph" w:customStyle="1" w:styleId="col-xs-2">
    <w:name w:val="col-xs-2"/>
    <w:basedOn w:val="Normal"/>
    <w:rsid w:val="00D6223D"/>
    <w:pPr>
      <w:spacing w:after="150" w:line="240" w:lineRule="auto"/>
    </w:pPr>
    <w:rPr>
      <w:rFonts w:ascii="Times New Roman" w:eastAsia="Times New Roman" w:hAnsi="Times New Roman" w:cs="Times New Roman"/>
    </w:rPr>
  </w:style>
  <w:style w:type="paragraph" w:customStyle="1" w:styleId="col-sm-2">
    <w:name w:val="col-sm-2"/>
    <w:basedOn w:val="Normal"/>
    <w:rsid w:val="00D6223D"/>
    <w:pPr>
      <w:spacing w:after="150" w:line="240" w:lineRule="auto"/>
    </w:pPr>
    <w:rPr>
      <w:rFonts w:ascii="Times New Roman" w:eastAsia="Times New Roman" w:hAnsi="Times New Roman" w:cs="Times New Roman"/>
    </w:rPr>
  </w:style>
  <w:style w:type="paragraph" w:customStyle="1" w:styleId="col-md-2">
    <w:name w:val="col-md-2"/>
    <w:basedOn w:val="Normal"/>
    <w:rsid w:val="00D6223D"/>
    <w:pPr>
      <w:spacing w:after="150" w:line="240" w:lineRule="auto"/>
    </w:pPr>
    <w:rPr>
      <w:rFonts w:ascii="Times New Roman" w:eastAsia="Times New Roman" w:hAnsi="Times New Roman" w:cs="Times New Roman"/>
    </w:rPr>
  </w:style>
  <w:style w:type="paragraph" w:customStyle="1" w:styleId="col-lg-2">
    <w:name w:val="col-lg-2"/>
    <w:basedOn w:val="Normal"/>
    <w:rsid w:val="00D6223D"/>
    <w:pPr>
      <w:spacing w:after="150" w:line="240" w:lineRule="auto"/>
    </w:pPr>
    <w:rPr>
      <w:rFonts w:ascii="Times New Roman" w:eastAsia="Times New Roman" w:hAnsi="Times New Roman" w:cs="Times New Roman"/>
    </w:rPr>
  </w:style>
  <w:style w:type="paragraph" w:customStyle="1" w:styleId="col-xs-3">
    <w:name w:val="col-xs-3"/>
    <w:basedOn w:val="Normal"/>
    <w:rsid w:val="00D6223D"/>
    <w:pPr>
      <w:spacing w:after="150" w:line="240" w:lineRule="auto"/>
    </w:pPr>
    <w:rPr>
      <w:rFonts w:ascii="Times New Roman" w:eastAsia="Times New Roman" w:hAnsi="Times New Roman" w:cs="Times New Roman"/>
    </w:rPr>
  </w:style>
  <w:style w:type="paragraph" w:customStyle="1" w:styleId="col-sm-3">
    <w:name w:val="col-sm-3"/>
    <w:basedOn w:val="Normal"/>
    <w:rsid w:val="00D6223D"/>
    <w:pPr>
      <w:spacing w:after="150" w:line="240" w:lineRule="auto"/>
    </w:pPr>
    <w:rPr>
      <w:rFonts w:ascii="Times New Roman" w:eastAsia="Times New Roman" w:hAnsi="Times New Roman" w:cs="Times New Roman"/>
    </w:rPr>
  </w:style>
  <w:style w:type="paragraph" w:customStyle="1" w:styleId="col-md-3">
    <w:name w:val="col-md-3"/>
    <w:basedOn w:val="Normal"/>
    <w:rsid w:val="00D6223D"/>
    <w:pPr>
      <w:spacing w:after="150" w:line="240" w:lineRule="auto"/>
    </w:pPr>
    <w:rPr>
      <w:rFonts w:ascii="Times New Roman" w:eastAsia="Times New Roman" w:hAnsi="Times New Roman" w:cs="Times New Roman"/>
    </w:rPr>
  </w:style>
  <w:style w:type="paragraph" w:customStyle="1" w:styleId="col-lg-3">
    <w:name w:val="col-lg-3"/>
    <w:basedOn w:val="Normal"/>
    <w:rsid w:val="00D6223D"/>
    <w:pPr>
      <w:spacing w:after="150" w:line="240" w:lineRule="auto"/>
    </w:pPr>
    <w:rPr>
      <w:rFonts w:ascii="Times New Roman" w:eastAsia="Times New Roman" w:hAnsi="Times New Roman" w:cs="Times New Roman"/>
    </w:rPr>
  </w:style>
  <w:style w:type="paragraph" w:customStyle="1" w:styleId="col-xs-4">
    <w:name w:val="col-xs-4"/>
    <w:basedOn w:val="Normal"/>
    <w:rsid w:val="00D6223D"/>
    <w:pPr>
      <w:spacing w:after="150" w:line="240" w:lineRule="auto"/>
    </w:pPr>
    <w:rPr>
      <w:rFonts w:ascii="Times New Roman" w:eastAsia="Times New Roman" w:hAnsi="Times New Roman" w:cs="Times New Roman"/>
    </w:rPr>
  </w:style>
  <w:style w:type="paragraph" w:customStyle="1" w:styleId="col-sm-4">
    <w:name w:val="col-sm-4"/>
    <w:basedOn w:val="Normal"/>
    <w:rsid w:val="00D6223D"/>
    <w:pPr>
      <w:spacing w:after="150" w:line="240" w:lineRule="auto"/>
    </w:pPr>
    <w:rPr>
      <w:rFonts w:ascii="Times New Roman" w:eastAsia="Times New Roman" w:hAnsi="Times New Roman" w:cs="Times New Roman"/>
    </w:rPr>
  </w:style>
  <w:style w:type="paragraph" w:customStyle="1" w:styleId="col-md-4">
    <w:name w:val="col-md-4"/>
    <w:basedOn w:val="Normal"/>
    <w:rsid w:val="00D6223D"/>
    <w:pPr>
      <w:spacing w:after="150" w:line="240" w:lineRule="auto"/>
    </w:pPr>
    <w:rPr>
      <w:rFonts w:ascii="Times New Roman" w:eastAsia="Times New Roman" w:hAnsi="Times New Roman" w:cs="Times New Roman"/>
    </w:rPr>
  </w:style>
  <w:style w:type="paragraph" w:customStyle="1" w:styleId="col-lg-4">
    <w:name w:val="col-lg-4"/>
    <w:basedOn w:val="Normal"/>
    <w:rsid w:val="00D6223D"/>
    <w:pPr>
      <w:spacing w:after="150" w:line="240" w:lineRule="auto"/>
    </w:pPr>
    <w:rPr>
      <w:rFonts w:ascii="Times New Roman" w:eastAsia="Times New Roman" w:hAnsi="Times New Roman" w:cs="Times New Roman"/>
    </w:rPr>
  </w:style>
  <w:style w:type="paragraph" w:customStyle="1" w:styleId="col-xs-5">
    <w:name w:val="col-xs-5"/>
    <w:basedOn w:val="Normal"/>
    <w:rsid w:val="00D6223D"/>
    <w:pPr>
      <w:spacing w:after="150" w:line="240" w:lineRule="auto"/>
    </w:pPr>
    <w:rPr>
      <w:rFonts w:ascii="Times New Roman" w:eastAsia="Times New Roman" w:hAnsi="Times New Roman" w:cs="Times New Roman"/>
    </w:rPr>
  </w:style>
  <w:style w:type="paragraph" w:customStyle="1" w:styleId="col-sm-5">
    <w:name w:val="col-sm-5"/>
    <w:basedOn w:val="Normal"/>
    <w:rsid w:val="00D6223D"/>
    <w:pPr>
      <w:spacing w:after="150" w:line="240" w:lineRule="auto"/>
    </w:pPr>
    <w:rPr>
      <w:rFonts w:ascii="Times New Roman" w:eastAsia="Times New Roman" w:hAnsi="Times New Roman" w:cs="Times New Roman"/>
    </w:rPr>
  </w:style>
  <w:style w:type="paragraph" w:customStyle="1" w:styleId="col-md-5">
    <w:name w:val="col-md-5"/>
    <w:basedOn w:val="Normal"/>
    <w:rsid w:val="00D6223D"/>
    <w:pPr>
      <w:spacing w:after="150" w:line="240" w:lineRule="auto"/>
    </w:pPr>
    <w:rPr>
      <w:rFonts w:ascii="Times New Roman" w:eastAsia="Times New Roman" w:hAnsi="Times New Roman" w:cs="Times New Roman"/>
    </w:rPr>
  </w:style>
  <w:style w:type="paragraph" w:customStyle="1" w:styleId="col-lg-5">
    <w:name w:val="col-lg-5"/>
    <w:basedOn w:val="Normal"/>
    <w:rsid w:val="00D6223D"/>
    <w:pPr>
      <w:spacing w:after="150" w:line="240" w:lineRule="auto"/>
    </w:pPr>
    <w:rPr>
      <w:rFonts w:ascii="Times New Roman" w:eastAsia="Times New Roman" w:hAnsi="Times New Roman" w:cs="Times New Roman"/>
    </w:rPr>
  </w:style>
  <w:style w:type="paragraph" w:customStyle="1" w:styleId="col-xs-6">
    <w:name w:val="col-xs-6"/>
    <w:basedOn w:val="Normal"/>
    <w:rsid w:val="00D6223D"/>
    <w:pPr>
      <w:spacing w:after="150" w:line="240" w:lineRule="auto"/>
    </w:pPr>
    <w:rPr>
      <w:rFonts w:ascii="Times New Roman" w:eastAsia="Times New Roman" w:hAnsi="Times New Roman" w:cs="Times New Roman"/>
    </w:rPr>
  </w:style>
  <w:style w:type="paragraph" w:customStyle="1" w:styleId="col-sm-6">
    <w:name w:val="col-sm-6"/>
    <w:basedOn w:val="Normal"/>
    <w:rsid w:val="00D6223D"/>
    <w:pPr>
      <w:spacing w:after="150" w:line="240" w:lineRule="auto"/>
    </w:pPr>
    <w:rPr>
      <w:rFonts w:ascii="Times New Roman" w:eastAsia="Times New Roman" w:hAnsi="Times New Roman" w:cs="Times New Roman"/>
    </w:rPr>
  </w:style>
  <w:style w:type="paragraph" w:customStyle="1" w:styleId="col-md-6">
    <w:name w:val="col-md-6"/>
    <w:basedOn w:val="Normal"/>
    <w:rsid w:val="00D6223D"/>
    <w:pPr>
      <w:spacing w:after="150" w:line="240" w:lineRule="auto"/>
    </w:pPr>
    <w:rPr>
      <w:rFonts w:ascii="Times New Roman" w:eastAsia="Times New Roman" w:hAnsi="Times New Roman" w:cs="Times New Roman"/>
    </w:rPr>
  </w:style>
  <w:style w:type="paragraph" w:customStyle="1" w:styleId="col-lg-6">
    <w:name w:val="col-lg-6"/>
    <w:basedOn w:val="Normal"/>
    <w:rsid w:val="00D6223D"/>
    <w:pPr>
      <w:spacing w:after="150" w:line="240" w:lineRule="auto"/>
    </w:pPr>
    <w:rPr>
      <w:rFonts w:ascii="Times New Roman" w:eastAsia="Times New Roman" w:hAnsi="Times New Roman" w:cs="Times New Roman"/>
    </w:rPr>
  </w:style>
  <w:style w:type="paragraph" w:customStyle="1" w:styleId="col-xs-7">
    <w:name w:val="col-xs-7"/>
    <w:basedOn w:val="Normal"/>
    <w:rsid w:val="00D6223D"/>
    <w:pPr>
      <w:spacing w:after="150" w:line="240" w:lineRule="auto"/>
    </w:pPr>
    <w:rPr>
      <w:rFonts w:ascii="Times New Roman" w:eastAsia="Times New Roman" w:hAnsi="Times New Roman" w:cs="Times New Roman"/>
    </w:rPr>
  </w:style>
  <w:style w:type="paragraph" w:customStyle="1" w:styleId="col-sm-7">
    <w:name w:val="col-sm-7"/>
    <w:basedOn w:val="Normal"/>
    <w:rsid w:val="00D6223D"/>
    <w:pPr>
      <w:spacing w:after="150" w:line="240" w:lineRule="auto"/>
    </w:pPr>
    <w:rPr>
      <w:rFonts w:ascii="Times New Roman" w:eastAsia="Times New Roman" w:hAnsi="Times New Roman" w:cs="Times New Roman"/>
    </w:rPr>
  </w:style>
  <w:style w:type="paragraph" w:customStyle="1" w:styleId="col-md-7">
    <w:name w:val="col-md-7"/>
    <w:basedOn w:val="Normal"/>
    <w:rsid w:val="00D6223D"/>
    <w:pPr>
      <w:spacing w:after="150" w:line="240" w:lineRule="auto"/>
    </w:pPr>
    <w:rPr>
      <w:rFonts w:ascii="Times New Roman" w:eastAsia="Times New Roman" w:hAnsi="Times New Roman" w:cs="Times New Roman"/>
    </w:rPr>
  </w:style>
  <w:style w:type="paragraph" w:customStyle="1" w:styleId="col-lg-7">
    <w:name w:val="col-lg-7"/>
    <w:basedOn w:val="Normal"/>
    <w:rsid w:val="00D6223D"/>
    <w:pPr>
      <w:spacing w:after="150" w:line="240" w:lineRule="auto"/>
    </w:pPr>
    <w:rPr>
      <w:rFonts w:ascii="Times New Roman" w:eastAsia="Times New Roman" w:hAnsi="Times New Roman" w:cs="Times New Roman"/>
    </w:rPr>
  </w:style>
  <w:style w:type="paragraph" w:customStyle="1" w:styleId="col-xs-8">
    <w:name w:val="col-xs-8"/>
    <w:basedOn w:val="Normal"/>
    <w:rsid w:val="00D6223D"/>
    <w:pPr>
      <w:spacing w:after="150" w:line="240" w:lineRule="auto"/>
    </w:pPr>
    <w:rPr>
      <w:rFonts w:ascii="Times New Roman" w:eastAsia="Times New Roman" w:hAnsi="Times New Roman" w:cs="Times New Roman"/>
    </w:rPr>
  </w:style>
  <w:style w:type="paragraph" w:customStyle="1" w:styleId="col-sm-8">
    <w:name w:val="col-sm-8"/>
    <w:basedOn w:val="Normal"/>
    <w:rsid w:val="00D6223D"/>
    <w:pPr>
      <w:spacing w:after="150" w:line="240" w:lineRule="auto"/>
    </w:pPr>
    <w:rPr>
      <w:rFonts w:ascii="Times New Roman" w:eastAsia="Times New Roman" w:hAnsi="Times New Roman" w:cs="Times New Roman"/>
    </w:rPr>
  </w:style>
  <w:style w:type="paragraph" w:customStyle="1" w:styleId="col-md-8">
    <w:name w:val="col-md-8"/>
    <w:basedOn w:val="Normal"/>
    <w:rsid w:val="00D6223D"/>
    <w:pPr>
      <w:spacing w:after="150" w:line="240" w:lineRule="auto"/>
    </w:pPr>
    <w:rPr>
      <w:rFonts w:ascii="Times New Roman" w:eastAsia="Times New Roman" w:hAnsi="Times New Roman" w:cs="Times New Roman"/>
    </w:rPr>
  </w:style>
  <w:style w:type="paragraph" w:customStyle="1" w:styleId="col-lg-8">
    <w:name w:val="col-lg-8"/>
    <w:basedOn w:val="Normal"/>
    <w:rsid w:val="00D6223D"/>
    <w:pPr>
      <w:spacing w:after="150" w:line="240" w:lineRule="auto"/>
    </w:pPr>
    <w:rPr>
      <w:rFonts w:ascii="Times New Roman" w:eastAsia="Times New Roman" w:hAnsi="Times New Roman" w:cs="Times New Roman"/>
    </w:rPr>
  </w:style>
  <w:style w:type="paragraph" w:customStyle="1" w:styleId="col-xs-9">
    <w:name w:val="col-xs-9"/>
    <w:basedOn w:val="Normal"/>
    <w:rsid w:val="00D6223D"/>
    <w:pPr>
      <w:spacing w:after="150" w:line="240" w:lineRule="auto"/>
    </w:pPr>
    <w:rPr>
      <w:rFonts w:ascii="Times New Roman" w:eastAsia="Times New Roman" w:hAnsi="Times New Roman" w:cs="Times New Roman"/>
    </w:rPr>
  </w:style>
  <w:style w:type="paragraph" w:customStyle="1" w:styleId="col-sm-9">
    <w:name w:val="col-sm-9"/>
    <w:basedOn w:val="Normal"/>
    <w:rsid w:val="00D6223D"/>
    <w:pPr>
      <w:spacing w:after="150" w:line="240" w:lineRule="auto"/>
    </w:pPr>
    <w:rPr>
      <w:rFonts w:ascii="Times New Roman" w:eastAsia="Times New Roman" w:hAnsi="Times New Roman" w:cs="Times New Roman"/>
    </w:rPr>
  </w:style>
  <w:style w:type="paragraph" w:customStyle="1" w:styleId="col-md-9">
    <w:name w:val="col-md-9"/>
    <w:basedOn w:val="Normal"/>
    <w:rsid w:val="00D6223D"/>
    <w:pPr>
      <w:spacing w:after="150" w:line="240" w:lineRule="auto"/>
    </w:pPr>
    <w:rPr>
      <w:rFonts w:ascii="Times New Roman" w:eastAsia="Times New Roman" w:hAnsi="Times New Roman" w:cs="Times New Roman"/>
    </w:rPr>
  </w:style>
  <w:style w:type="paragraph" w:customStyle="1" w:styleId="col-lg-9">
    <w:name w:val="col-lg-9"/>
    <w:basedOn w:val="Normal"/>
    <w:rsid w:val="00D6223D"/>
    <w:pPr>
      <w:spacing w:after="150" w:line="240" w:lineRule="auto"/>
    </w:pPr>
    <w:rPr>
      <w:rFonts w:ascii="Times New Roman" w:eastAsia="Times New Roman" w:hAnsi="Times New Roman" w:cs="Times New Roman"/>
    </w:rPr>
  </w:style>
  <w:style w:type="paragraph" w:customStyle="1" w:styleId="col-xs-10">
    <w:name w:val="col-xs-10"/>
    <w:basedOn w:val="Normal"/>
    <w:rsid w:val="00D6223D"/>
    <w:pPr>
      <w:spacing w:after="150" w:line="240" w:lineRule="auto"/>
    </w:pPr>
    <w:rPr>
      <w:rFonts w:ascii="Times New Roman" w:eastAsia="Times New Roman" w:hAnsi="Times New Roman" w:cs="Times New Roman"/>
    </w:rPr>
  </w:style>
  <w:style w:type="paragraph" w:customStyle="1" w:styleId="col-sm-10">
    <w:name w:val="col-sm-10"/>
    <w:basedOn w:val="Normal"/>
    <w:rsid w:val="00D6223D"/>
    <w:pPr>
      <w:spacing w:after="150" w:line="240" w:lineRule="auto"/>
    </w:pPr>
    <w:rPr>
      <w:rFonts w:ascii="Times New Roman" w:eastAsia="Times New Roman" w:hAnsi="Times New Roman" w:cs="Times New Roman"/>
    </w:rPr>
  </w:style>
  <w:style w:type="paragraph" w:customStyle="1" w:styleId="col-md-10">
    <w:name w:val="col-md-10"/>
    <w:basedOn w:val="Normal"/>
    <w:rsid w:val="00D6223D"/>
    <w:pPr>
      <w:spacing w:after="150" w:line="240" w:lineRule="auto"/>
    </w:pPr>
    <w:rPr>
      <w:rFonts w:ascii="Times New Roman" w:eastAsia="Times New Roman" w:hAnsi="Times New Roman" w:cs="Times New Roman"/>
    </w:rPr>
  </w:style>
  <w:style w:type="paragraph" w:customStyle="1" w:styleId="col-lg-10">
    <w:name w:val="col-lg-10"/>
    <w:basedOn w:val="Normal"/>
    <w:rsid w:val="00D6223D"/>
    <w:pPr>
      <w:spacing w:after="150" w:line="240" w:lineRule="auto"/>
    </w:pPr>
    <w:rPr>
      <w:rFonts w:ascii="Times New Roman" w:eastAsia="Times New Roman" w:hAnsi="Times New Roman" w:cs="Times New Roman"/>
    </w:rPr>
  </w:style>
  <w:style w:type="paragraph" w:customStyle="1" w:styleId="col-xs-11">
    <w:name w:val="col-xs-11"/>
    <w:basedOn w:val="Normal"/>
    <w:rsid w:val="00D6223D"/>
    <w:pPr>
      <w:spacing w:after="150" w:line="240" w:lineRule="auto"/>
    </w:pPr>
    <w:rPr>
      <w:rFonts w:ascii="Times New Roman" w:eastAsia="Times New Roman" w:hAnsi="Times New Roman" w:cs="Times New Roman"/>
    </w:rPr>
  </w:style>
  <w:style w:type="paragraph" w:customStyle="1" w:styleId="col-sm-11">
    <w:name w:val="col-sm-11"/>
    <w:basedOn w:val="Normal"/>
    <w:rsid w:val="00D6223D"/>
    <w:pPr>
      <w:spacing w:after="150" w:line="240" w:lineRule="auto"/>
    </w:pPr>
    <w:rPr>
      <w:rFonts w:ascii="Times New Roman" w:eastAsia="Times New Roman" w:hAnsi="Times New Roman" w:cs="Times New Roman"/>
    </w:rPr>
  </w:style>
  <w:style w:type="paragraph" w:customStyle="1" w:styleId="col-md-11">
    <w:name w:val="col-md-11"/>
    <w:basedOn w:val="Normal"/>
    <w:rsid w:val="00D6223D"/>
    <w:pPr>
      <w:spacing w:after="150" w:line="240" w:lineRule="auto"/>
    </w:pPr>
    <w:rPr>
      <w:rFonts w:ascii="Times New Roman" w:eastAsia="Times New Roman" w:hAnsi="Times New Roman" w:cs="Times New Roman"/>
    </w:rPr>
  </w:style>
  <w:style w:type="paragraph" w:customStyle="1" w:styleId="col-lg-11">
    <w:name w:val="col-lg-11"/>
    <w:basedOn w:val="Normal"/>
    <w:rsid w:val="00D6223D"/>
    <w:pPr>
      <w:spacing w:after="150" w:line="240" w:lineRule="auto"/>
    </w:pPr>
    <w:rPr>
      <w:rFonts w:ascii="Times New Roman" w:eastAsia="Times New Roman" w:hAnsi="Times New Roman" w:cs="Times New Roman"/>
    </w:rPr>
  </w:style>
  <w:style w:type="paragraph" w:customStyle="1" w:styleId="col-xs-12">
    <w:name w:val="col-xs-12"/>
    <w:basedOn w:val="Normal"/>
    <w:rsid w:val="00D6223D"/>
    <w:pPr>
      <w:spacing w:after="150" w:line="240" w:lineRule="auto"/>
    </w:pPr>
    <w:rPr>
      <w:rFonts w:ascii="Times New Roman" w:eastAsia="Times New Roman" w:hAnsi="Times New Roman" w:cs="Times New Roman"/>
    </w:rPr>
  </w:style>
  <w:style w:type="paragraph" w:customStyle="1" w:styleId="col-sm-12">
    <w:name w:val="col-sm-12"/>
    <w:basedOn w:val="Normal"/>
    <w:rsid w:val="00D6223D"/>
    <w:pPr>
      <w:spacing w:after="150" w:line="240" w:lineRule="auto"/>
    </w:pPr>
    <w:rPr>
      <w:rFonts w:ascii="Times New Roman" w:eastAsia="Times New Roman" w:hAnsi="Times New Roman" w:cs="Times New Roman"/>
    </w:rPr>
  </w:style>
  <w:style w:type="paragraph" w:customStyle="1" w:styleId="col-md-12">
    <w:name w:val="col-md-12"/>
    <w:basedOn w:val="Normal"/>
    <w:rsid w:val="00D6223D"/>
    <w:pPr>
      <w:spacing w:after="150" w:line="240" w:lineRule="auto"/>
    </w:pPr>
    <w:rPr>
      <w:rFonts w:ascii="Times New Roman" w:eastAsia="Times New Roman" w:hAnsi="Times New Roman" w:cs="Times New Roman"/>
    </w:rPr>
  </w:style>
  <w:style w:type="paragraph" w:customStyle="1" w:styleId="col-lg-12">
    <w:name w:val="col-lg-12"/>
    <w:basedOn w:val="Normal"/>
    <w:rsid w:val="00D6223D"/>
    <w:pPr>
      <w:spacing w:after="150" w:line="240" w:lineRule="auto"/>
    </w:pPr>
    <w:rPr>
      <w:rFonts w:ascii="Times New Roman" w:eastAsia="Times New Roman" w:hAnsi="Times New Roman" w:cs="Times New Roman"/>
    </w:rPr>
  </w:style>
  <w:style w:type="paragraph" w:customStyle="1" w:styleId="col-xs-offset-12">
    <w:name w:val="col-xs-offset-12"/>
    <w:basedOn w:val="Normal"/>
    <w:rsid w:val="00D6223D"/>
    <w:pPr>
      <w:spacing w:after="150" w:line="240" w:lineRule="auto"/>
      <w:ind w:left="12240"/>
    </w:pPr>
    <w:rPr>
      <w:rFonts w:ascii="Times New Roman" w:eastAsia="Times New Roman" w:hAnsi="Times New Roman" w:cs="Times New Roman"/>
    </w:rPr>
  </w:style>
  <w:style w:type="paragraph" w:customStyle="1" w:styleId="col-xs-offset-11">
    <w:name w:val="col-xs-offset-11"/>
    <w:basedOn w:val="Normal"/>
    <w:rsid w:val="00D6223D"/>
    <w:pPr>
      <w:spacing w:after="150" w:line="240" w:lineRule="auto"/>
      <w:ind w:left="11138"/>
    </w:pPr>
    <w:rPr>
      <w:rFonts w:ascii="Times New Roman" w:eastAsia="Times New Roman" w:hAnsi="Times New Roman" w:cs="Times New Roman"/>
    </w:rPr>
  </w:style>
  <w:style w:type="paragraph" w:customStyle="1" w:styleId="col-xs-offset-10">
    <w:name w:val="col-xs-offset-10"/>
    <w:basedOn w:val="Normal"/>
    <w:rsid w:val="00D6223D"/>
    <w:pPr>
      <w:spacing w:after="150" w:line="240" w:lineRule="auto"/>
      <w:ind w:left="10159"/>
    </w:pPr>
    <w:rPr>
      <w:rFonts w:ascii="Times New Roman" w:eastAsia="Times New Roman" w:hAnsi="Times New Roman" w:cs="Times New Roman"/>
    </w:rPr>
  </w:style>
  <w:style w:type="paragraph" w:customStyle="1" w:styleId="col-xs-offset-9">
    <w:name w:val="col-xs-offset-9"/>
    <w:basedOn w:val="Normal"/>
    <w:rsid w:val="00D6223D"/>
    <w:pPr>
      <w:spacing w:after="150" w:line="240" w:lineRule="auto"/>
      <w:ind w:left="9180"/>
    </w:pPr>
    <w:rPr>
      <w:rFonts w:ascii="Times New Roman" w:eastAsia="Times New Roman" w:hAnsi="Times New Roman" w:cs="Times New Roman"/>
    </w:rPr>
  </w:style>
  <w:style w:type="paragraph" w:customStyle="1" w:styleId="col-xs-offset-8">
    <w:name w:val="col-xs-offset-8"/>
    <w:basedOn w:val="Normal"/>
    <w:rsid w:val="00D6223D"/>
    <w:pPr>
      <w:spacing w:after="150" w:line="240" w:lineRule="auto"/>
      <w:ind w:left="8078"/>
    </w:pPr>
    <w:rPr>
      <w:rFonts w:ascii="Times New Roman" w:eastAsia="Times New Roman" w:hAnsi="Times New Roman" w:cs="Times New Roman"/>
    </w:rPr>
  </w:style>
  <w:style w:type="paragraph" w:customStyle="1" w:styleId="col-xs-offset-7">
    <w:name w:val="col-xs-offset-7"/>
    <w:basedOn w:val="Normal"/>
    <w:rsid w:val="00D6223D"/>
    <w:pPr>
      <w:spacing w:after="150" w:line="240" w:lineRule="auto"/>
      <w:ind w:left="7099"/>
    </w:pPr>
    <w:rPr>
      <w:rFonts w:ascii="Times New Roman" w:eastAsia="Times New Roman" w:hAnsi="Times New Roman" w:cs="Times New Roman"/>
    </w:rPr>
  </w:style>
  <w:style w:type="paragraph" w:customStyle="1" w:styleId="col-xs-offset-6">
    <w:name w:val="col-xs-offset-6"/>
    <w:basedOn w:val="Normal"/>
    <w:rsid w:val="00D6223D"/>
    <w:pPr>
      <w:spacing w:after="150" w:line="240" w:lineRule="auto"/>
      <w:ind w:left="6120"/>
    </w:pPr>
    <w:rPr>
      <w:rFonts w:ascii="Times New Roman" w:eastAsia="Times New Roman" w:hAnsi="Times New Roman" w:cs="Times New Roman"/>
    </w:rPr>
  </w:style>
  <w:style w:type="paragraph" w:customStyle="1" w:styleId="col-xs-offset-5">
    <w:name w:val="col-xs-offset-5"/>
    <w:basedOn w:val="Normal"/>
    <w:rsid w:val="00D6223D"/>
    <w:pPr>
      <w:spacing w:after="150" w:line="240" w:lineRule="auto"/>
      <w:ind w:left="5018"/>
    </w:pPr>
    <w:rPr>
      <w:rFonts w:ascii="Times New Roman" w:eastAsia="Times New Roman" w:hAnsi="Times New Roman" w:cs="Times New Roman"/>
    </w:rPr>
  </w:style>
  <w:style w:type="paragraph" w:customStyle="1" w:styleId="col-xs-offset-4">
    <w:name w:val="col-xs-offset-4"/>
    <w:basedOn w:val="Normal"/>
    <w:rsid w:val="00D6223D"/>
    <w:pPr>
      <w:spacing w:after="150" w:line="240" w:lineRule="auto"/>
      <w:ind w:left="4039"/>
    </w:pPr>
    <w:rPr>
      <w:rFonts w:ascii="Times New Roman" w:eastAsia="Times New Roman" w:hAnsi="Times New Roman" w:cs="Times New Roman"/>
    </w:rPr>
  </w:style>
  <w:style w:type="paragraph" w:customStyle="1" w:styleId="col-xs-offset-3">
    <w:name w:val="col-xs-offset-3"/>
    <w:basedOn w:val="Normal"/>
    <w:rsid w:val="00D6223D"/>
    <w:pPr>
      <w:spacing w:after="150" w:line="240" w:lineRule="auto"/>
      <w:ind w:left="3060"/>
    </w:pPr>
    <w:rPr>
      <w:rFonts w:ascii="Times New Roman" w:eastAsia="Times New Roman" w:hAnsi="Times New Roman" w:cs="Times New Roman"/>
    </w:rPr>
  </w:style>
  <w:style w:type="paragraph" w:customStyle="1" w:styleId="col-xs-offset-2">
    <w:name w:val="col-xs-offset-2"/>
    <w:basedOn w:val="Normal"/>
    <w:rsid w:val="00D6223D"/>
    <w:pPr>
      <w:spacing w:after="150" w:line="240" w:lineRule="auto"/>
      <w:ind w:left="1958"/>
    </w:pPr>
    <w:rPr>
      <w:rFonts w:ascii="Times New Roman" w:eastAsia="Times New Roman" w:hAnsi="Times New Roman" w:cs="Times New Roman"/>
    </w:rPr>
  </w:style>
  <w:style w:type="paragraph" w:customStyle="1" w:styleId="col-xs-offset-1">
    <w:name w:val="col-xs-offset-1"/>
    <w:basedOn w:val="Normal"/>
    <w:rsid w:val="00D6223D"/>
    <w:pPr>
      <w:spacing w:after="150" w:line="240" w:lineRule="auto"/>
      <w:ind w:left="979"/>
    </w:pPr>
    <w:rPr>
      <w:rFonts w:ascii="Times New Roman" w:eastAsia="Times New Roman" w:hAnsi="Times New Roman" w:cs="Times New Roman"/>
    </w:rPr>
  </w:style>
  <w:style w:type="paragraph" w:customStyle="1" w:styleId="col-xs-offset-0">
    <w:name w:val="col-xs-offset-0"/>
    <w:basedOn w:val="Normal"/>
    <w:rsid w:val="00D6223D"/>
    <w:pPr>
      <w:spacing w:after="150" w:line="240" w:lineRule="auto"/>
    </w:pPr>
    <w:rPr>
      <w:rFonts w:ascii="Times New Roman" w:eastAsia="Times New Roman" w:hAnsi="Times New Roman" w:cs="Times New Roman"/>
    </w:rPr>
  </w:style>
  <w:style w:type="paragraph" w:customStyle="1" w:styleId="table">
    <w:name w:val="table"/>
    <w:basedOn w:val="Normal"/>
    <w:rsid w:val="00D6223D"/>
    <w:pPr>
      <w:spacing w:after="300" w:line="240" w:lineRule="auto"/>
    </w:pPr>
    <w:rPr>
      <w:rFonts w:ascii="Times New Roman" w:eastAsia="Times New Roman" w:hAnsi="Times New Roman" w:cs="Times New Roman"/>
    </w:rPr>
  </w:style>
  <w:style w:type="paragraph" w:customStyle="1" w:styleId="tabletheadtrth">
    <w:name w:val="table&gt;thead&gt;tr&gt;th"/>
    <w:basedOn w:val="Normal"/>
    <w:rsid w:val="00D6223D"/>
    <w:pPr>
      <w:pBdr>
        <w:top w:val="single" w:sz="6" w:space="6" w:color="DDDDDD"/>
        <w:bottom w:val="single" w:sz="12" w:space="0" w:color="DDDDDD"/>
      </w:pBdr>
      <w:spacing w:after="150" w:line="240" w:lineRule="auto"/>
      <w:textAlignment w:val="bottom"/>
    </w:pPr>
    <w:rPr>
      <w:rFonts w:ascii="Times New Roman" w:eastAsia="Times New Roman" w:hAnsi="Times New Roman" w:cs="Times New Roman"/>
    </w:rPr>
  </w:style>
  <w:style w:type="paragraph" w:customStyle="1" w:styleId="tabletbodytrth">
    <w:name w:val="table&gt;tbody&gt;tr&gt;th"/>
    <w:basedOn w:val="Normal"/>
    <w:rsid w:val="00D6223D"/>
    <w:pPr>
      <w:pBdr>
        <w:top w:val="single" w:sz="6" w:space="6" w:color="DDDDDD"/>
      </w:pBdr>
      <w:spacing w:after="150" w:line="240" w:lineRule="auto"/>
      <w:textAlignment w:val="top"/>
    </w:pPr>
    <w:rPr>
      <w:rFonts w:ascii="Times New Roman" w:eastAsia="Times New Roman" w:hAnsi="Times New Roman" w:cs="Times New Roman"/>
    </w:rPr>
  </w:style>
  <w:style w:type="paragraph" w:customStyle="1" w:styleId="tabletfoottrth">
    <w:name w:val="table&gt;tfoot&gt;tr&gt;th"/>
    <w:basedOn w:val="Normal"/>
    <w:rsid w:val="00D6223D"/>
    <w:pPr>
      <w:pBdr>
        <w:top w:val="single" w:sz="6" w:space="6" w:color="DDDDDD"/>
      </w:pBdr>
      <w:spacing w:after="150" w:line="240" w:lineRule="auto"/>
      <w:textAlignment w:val="top"/>
    </w:pPr>
    <w:rPr>
      <w:rFonts w:ascii="Times New Roman" w:eastAsia="Times New Roman" w:hAnsi="Times New Roman" w:cs="Times New Roman"/>
    </w:rPr>
  </w:style>
  <w:style w:type="paragraph" w:customStyle="1" w:styleId="tabletheadtrtd">
    <w:name w:val="table&gt;thead&gt;tr&gt;td"/>
    <w:basedOn w:val="Normal"/>
    <w:rsid w:val="00D6223D"/>
    <w:pPr>
      <w:pBdr>
        <w:top w:val="single" w:sz="6" w:space="6" w:color="DDDDDD"/>
      </w:pBdr>
      <w:spacing w:after="150" w:line="240" w:lineRule="auto"/>
      <w:textAlignment w:val="top"/>
    </w:pPr>
    <w:rPr>
      <w:rFonts w:ascii="Times New Roman" w:eastAsia="Times New Roman" w:hAnsi="Times New Roman" w:cs="Times New Roman"/>
    </w:rPr>
  </w:style>
  <w:style w:type="paragraph" w:customStyle="1" w:styleId="tabletbodytrtd">
    <w:name w:val="table&gt;tbody&gt;tr&gt;td"/>
    <w:basedOn w:val="Normal"/>
    <w:rsid w:val="00D6223D"/>
    <w:pPr>
      <w:pBdr>
        <w:top w:val="single" w:sz="6" w:space="6" w:color="DDDDDD"/>
      </w:pBdr>
      <w:spacing w:after="150" w:line="240" w:lineRule="auto"/>
      <w:textAlignment w:val="top"/>
    </w:pPr>
    <w:rPr>
      <w:rFonts w:ascii="Times New Roman" w:eastAsia="Times New Roman" w:hAnsi="Times New Roman" w:cs="Times New Roman"/>
    </w:rPr>
  </w:style>
  <w:style w:type="paragraph" w:customStyle="1" w:styleId="tabletfoottrtd">
    <w:name w:val="table&gt;tfoot&gt;tr&gt;td"/>
    <w:basedOn w:val="Normal"/>
    <w:rsid w:val="00D6223D"/>
    <w:pPr>
      <w:pBdr>
        <w:top w:val="single" w:sz="6" w:space="6" w:color="DDDDDD"/>
      </w:pBdr>
      <w:spacing w:after="150" w:line="240" w:lineRule="auto"/>
      <w:textAlignment w:val="top"/>
    </w:pPr>
    <w:rPr>
      <w:rFonts w:ascii="Times New Roman" w:eastAsia="Times New Roman" w:hAnsi="Times New Roman" w:cs="Times New Roman"/>
    </w:rPr>
  </w:style>
  <w:style w:type="paragraph" w:customStyle="1" w:styleId="table-condensedtheadtrth">
    <w:name w:val="table-condensed&gt;thead&gt;tr&gt;th"/>
    <w:basedOn w:val="Normal"/>
    <w:rsid w:val="00D6223D"/>
    <w:pPr>
      <w:spacing w:after="150" w:line="240" w:lineRule="auto"/>
    </w:pPr>
    <w:rPr>
      <w:rFonts w:ascii="Times New Roman" w:eastAsia="Times New Roman" w:hAnsi="Times New Roman" w:cs="Times New Roman"/>
    </w:rPr>
  </w:style>
  <w:style w:type="paragraph" w:customStyle="1" w:styleId="table-condensedtbodytrth">
    <w:name w:val="table-condensed&gt;tbody&gt;tr&gt;th"/>
    <w:basedOn w:val="Normal"/>
    <w:rsid w:val="00D6223D"/>
    <w:pPr>
      <w:spacing w:after="150" w:line="240" w:lineRule="auto"/>
    </w:pPr>
    <w:rPr>
      <w:rFonts w:ascii="Times New Roman" w:eastAsia="Times New Roman" w:hAnsi="Times New Roman" w:cs="Times New Roman"/>
    </w:rPr>
  </w:style>
  <w:style w:type="paragraph" w:customStyle="1" w:styleId="table-condensedtfoottrth">
    <w:name w:val="table-condensed&gt;tfoot&gt;tr&gt;th"/>
    <w:basedOn w:val="Normal"/>
    <w:rsid w:val="00D6223D"/>
    <w:pPr>
      <w:spacing w:after="150" w:line="240" w:lineRule="auto"/>
    </w:pPr>
    <w:rPr>
      <w:rFonts w:ascii="Times New Roman" w:eastAsia="Times New Roman" w:hAnsi="Times New Roman" w:cs="Times New Roman"/>
    </w:rPr>
  </w:style>
  <w:style w:type="paragraph" w:customStyle="1" w:styleId="table-condensedtheadtrtd">
    <w:name w:val="table-condensed&gt;thead&gt;tr&gt;td"/>
    <w:basedOn w:val="Normal"/>
    <w:rsid w:val="00D6223D"/>
    <w:pPr>
      <w:spacing w:after="150" w:line="240" w:lineRule="auto"/>
    </w:pPr>
    <w:rPr>
      <w:rFonts w:ascii="Times New Roman" w:eastAsia="Times New Roman" w:hAnsi="Times New Roman" w:cs="Times New Roman"/>
    </w:rPr>
  </w:style>
  <w:style w:type="paragraph" w:customStyle="1" w:styleId="table-condensedtbodytrtd">
    <w:name w:val="table-condensed&gt;tbody&gt;tr&gt;td"/>
    <w:basedOn w:val="Normal"/>
    <w:rsid w:val="00D6223D"/>
    <w:pPr>
      <w:spacing w:after="150" w:line="240" w:lineRule="auto"/>
    </w:pPr>
    <w:rPr>
      <w:rFonts w:ascii="Times New Roman" w:eastAsia="Times New Roman" w:hAnsi="Times New Roman" w:cs="Times New Roman"/>
    </w:rPr>
  </w:style>
  <w:style w:type="paragraph" w:customStyle="1" w:styleId="table-condensedtfoottrtd">
    <w:name w:val="table-condensed&gt;tfoot&gt;tr&gt;td"/>
    <w:basedOn w:val="Normal"/>
    <w:rsid w:val="00D6223D"/>
    <w:pPr>
      <w:spacing w:after="150" w:line="240" w:lineRule="auto"/>
    </w:pPr>
    <w:rPr>
      <w:rFonts w:ascii="Times New Roman" w:eastAsia="Times New Roman" w:hAnsi="Times New Roman" w:cs="Times New Roman"/>
    </w:rPr>
  </w:style>
  <w:style w:type="paragraph" w:customStyle="1" w:styleId="table-bordered">
    <w:name w:val="table-bordered"/>
    <w:basedOn w:val="Normal"/>
    <w:rsid w:val="00D6223D"/>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headtrth">
    <w:name w:val="table-bordered&gt;thead&gt;tr&gt;th"/>
    <w:basedOn w:val="Normal"/>
    <w:rsid w:val="00D6223D"/>
    <w:pPr>
      <w:pBdr>
        <w:top w:val="single" w:sz="6" w:space="0" w:color="DDDDDD"/>
        <w:left w:val="single" w:sz="6" w:space="0" w:color="DDDDDD"/>
        <w:bottom w:val="single" w:sz="12"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bodytrth">
    <w:name w:val="table-bordered&gt;tbody&gt;tr&gt;th"/>
    <w:basedOn w:val="Normal"/>
    <w:rsid w:val="00D6223D"/>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foottrth">
    <w:name w:val="table-bordered&gt;tfoot&gt;tr&gt;th"/>
    <w:basedOn w:val="Normal"/>
    <w:rsid w:val="00D6223D"/>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headtrtd">
    <w:name w:val="table-bordered&gt;thead&gt;tr&gt;td"/>
    <w:basedOn w:val="Normal"/>
    <w:rsid w:val="00D6223D"/>
    <w:pPr>
      <w:pBdr>
        <w:top w:val="single" w:sz="6" w:space="0" w:color="DDDDDD"/>
        <w:left w:val="single" w:sz="6" w:space="0" w:color="DDDDDD"/>
        <w:bottom w:val="single" w:sz="12"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bodytrtd">
    <w:name w:val="table-bordered&gt;tbody&gt;tr&gt;td"/>
    <w:basedOn w:val="Normal"/>
    <w:rsid w:val="00D6223D"/>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table-borderedtfoottrtd">
    <w:name w:val="table-bordered&gt;tfoot&gt;tr&gt;td"/>
    <w:basedOn w:val="Normal"/>
    <w:rsid w:val="00D6223D"/>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form-control">
    <w:name w:val="form-control"/>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21"/>
      <w:szCs w:val="21"/>
    </w:rPr>
  </w:style>
  <w:style w:type="paragraph" w:customStyle="1" w:styleId="form-group">
    <w:name w:val="form-group"/>
    <w:basedOn w:val="Normal"/>
    <w:rsid w:val="00D6223D"/>
    <w:pPr>
      <w:spacing w:after="225" w:line="240" w:lineRule="auto"/>
    </w:pPr>
    <w:rPr>
      <w:rFonts w:ascii="Times New Roman" w:eastAsia="Times New Roman" w:hAnsi="Times New Roman" w:cs="Times New Roman"/>
    </w:rPr>
  </w:style>
  <w:style w:type="paragraph" w:customStyle="1" w:styleId="radio">
    <w:name w:val="radio"/>
    <w:basedOn w:val="Normal"/>
    <w:rsid w:val="00D6223D"/>
    <w:pPr>
      <w:spacing w:before="150" w:after="150" w:line="240" w:lineRule="auto"/>
    </w:pPr>
    <w:rPr>
      <w:rFonts w:ascii="Times New Roman" w:eastAsia="Times New Roman" w:hAnsi="Times New Roman" w:cs="Times New Roman"/>
    </w:rPr>
  </w:style>
  <w:style w:type="paragraph" w:customStyle="1" w:styleId="checkbox">
    <w:name w:val="checkbox"/>
    <w:basedOn w:val="Normal"/>
    <w:rsid w:val="00D6223D"/>
    <w:pPr>
      <w:spacing w:before="150" w:after="150" w:line="240" w:lineRule="auto"/>
    </w:pPr>
    <w:rPr>
      <w:rFonts w:ascii="Times New Roman" w:eastAsia="Times New Roman" w:hAnsi="Times New Roman" w:cs="Times New Roman"/>
    </w:rPr>
  </w:style>
  <w:style w:type="paragraph" w:customStyle="1" w:styleId="radio-inline">
    <w:name w:val="radio-inline"/>
    <w:basedOn w:val="Normal"/>
    <w:rsid w:val="00D6223D"/>
    <w:pPr>
      <w:spacing w:after="0" w:line="240" w:lineRule="auto"/>
      <w:textAlignment w:val="center"/>
    </w:pPr>
    <w:rPr>
      <w:rFonts w:ascii="Times New Roman" w:eastAsia="Times New Roman" w:hAnsi="Times New Roman" w:cs="Times New Roman"/>
    </w:rPr>
  </w:style>
  <w:style w:type="paragraph" w:customStyle="1" w:styleId="checkbox-inline">
    <w:name w:val="checkbox-inline"/>
    <w:basedOn w:val="Normal"/>
    <w:rsid w:val="00D6223D"/>
    <w:pPr>
      <w:spacing w:after="0" w:line="240" w:lineRule="auto"/>
      <w:textAlignment w:val="center"/>
    </w:pPr>
    <w:rPr>
      <w:rFonts w:ascii="Times New Roman" w:eastAsia="Times New Roman" w:hAnsi="Times New Roman" w:cs="Times New Roman"/>
    </w:rPr>
  </w:style>
  <w:style w:type="paragraph" w:customStyle="1" w:styleId="form-control-static">
    <w:name w:val="form-control-static"/>
    <w:basedOn w:val="Normal"/>
    <w:rsid w:val="00D6223D"/>
    <w:pPr>
      <w:spacing w:after="0" w:line="240" w:lineRule="auto"/>
    </w:pPr>
    <w:rPr>
      <w:rFonts w:ascii="Times New Roman" w:eastAsia="Times New Roman" w:hAnsi="Times New Roman" w:cs="Times New Roman"/>
    </w:rPr>
  </w:style>
  <w:style w:type="paragraph" w:customStyle="1" w:styleId="input-sm">
    <w:name w:val="input-sm"/>
    <w:basedOn w:val="Normal"/>
    <w:rsid w:val="00D6223D"/>
    <w:pPr>
      <w:spacing w:after="150" w:line="240" w:lineRule="auto"/>
    </w:pPr>
    <w:rPr>
      <w:rFonts w:ascii="Times New Roman" w:eastAsia="Times New Roman" w:hAnsi="Times New Roman" w:cs="Times New Roman"/>
      <w:sz w:val="18"/>
      <w:szCs w:val="18"/>
    </w:rPr>
  </w:style>
  <w:style w:type="paragraph" w:customStyle="1" w:styleId="input-lg">
    <w:name w:val="input-lg"/>
    <w:basedOn w:val="Normal"/>
    <w:rsid w:val="00D6223D"/>
    <w:pPr>
      <w:spacing w:after="150" w:line="240" w:lineRule="auto"/>
    </w:pPr>
    <w:rPr>
      <w:rFonts w:ascii="Times New Roman" w:eastAsia="Times New Roman" w:hAnsi="Times New Roman" w:cs="Times New Roman"/>
      <w:sz w:val="27"/>
      <w:szCs w:val="27"/>
    </w:rPr>
  </w:style>
  <w:style w:type="paragraph" w:customStyle="1" w:styleId="form-control-feedback">
    <w:name w:val="form-control-feedback"/>
    <w:basedOn w:val="Normal"/>
    <w:rsid w:val="00D6223D"/>
    <w:pPr>
      <w:spacing w:after="150" w:line="510" w:lineRule="atLeast"/>
      <w:jc w:val="center"/>
    </w:pPr>
    <w:rPr>
      <w:rFonts w:ascii="Times New Roman" w:eastAsia="Times New Roman" w:hAnsi="Times New Roman" w:cs="Times New Roman"/>
    </w:rPr>
  </w:style>
  <w:style w:type="paragraph" w:customStyle="1" w:styleId="help-block">
    <w:name w:val="help-block"/>
    <w:basedOn w:val="Normal"/>
    <w:rsid w:val="00D6223D"/>
    <w:pPr>
      <w:spacing w:before="75" w:after="150" w:line="240" w:lineRule="auto"/>
    </w:pPr>
    <w:rPr>
      <w:rFonts w:ascii="Times New Roman" w:eastAsia="Times New Roman" w:hAnsi="Times New Roman" w:cs="Times New Roman"/>
      <w:color w:val="737373"/>
    </w:rPr>
  </w:style>
  <w:style w:type="paragraph" w:customStyle="1" w:styleId="btn">
    <w:name w:val="btn"/>
    <w:basedOn w:val="Normal"/>
    <w:rsid w:val="00D6223D"/>
    <w:pPr>
      <w:spacing w:after="0" w:line="240" w:lineRule="auto"/>
      <w:jc w:val="center"/>
      <w:textAlignment w:val="center"/>
    </w:pPr>
    <w:rPr>
      <w:rFonts w:ascii="Times New Roman" w:eastAsia="Times New Roman" w:hAnsi="Times New Roman" w:cs="Times New Roman"/>
      <w:sz w:val="21"/>
      <w:szCs w:val="21"/>
    </w:rPr>
  </w:style>
  <w:style w:type="paragraph" w:customStyle="1" w:styleId="btn-default">
    <w:name w:val="btn-default"/>
    <w:basedOn w:val="Normal"/>
    <w:rsid w:val="00D6223D"/>
    <w:pPr>
      <w:shd w:val="clear" w:color="auto" w:fill="FFFFFF"/>
      <w:spacing w:after="150" w:line="240" w:lineRule="auto"/>
    </w:pPr>
    <w:rPr>
      <w:rFonts w:ascii="Times New Roman" w:eastAsia="Times New Roman" w:hAnsi="Times New Roman" w:cs="Times New Roman"/>
      <w:color w:val="333333"/>
    </w:rPr>
  </w:style>
  <w:style w:type="paragraph" w:customStyle="1" w:styleId="btn-primary">
    <w:name w:val="btn-primary"/>
    <w:basedOn w:val="Normal"/>
    <w:rsid w:val="00D6223D"/>
    <w:pPr>
      <w:shd w:val="clear" w:color="auto" w:fill="337AB7"/>
      <w:spacing w:after="150" w:line="240" w:lineRule="auto"/>
    </w:pPr>
    <w:rPr>
      <w:rFonts w:ascii="Times New Roman" w:eastAsia="Times New Roman" w:hAnsi="Times New Roman" w:cs="Times New Roman"/>
      <w:color w:val="FFFFFF"/>
    </w:rPr>
  </w:style>
  <w:style w:type="paragraph" w:customStyle="1" w:styleId="btn-success">
    <w:name w:val="btn-success"/>
    <w:basedOn w:val="Normal"/>
    <w:rsid w:val="00D6223D"/>
    <w:pPr>
      <w:shd w:val="clear" w:color="auto" w:fill="5CB85C"/>
      <w:spacing w:after="150" w:line="240" w:lineRule="auto"/>
    </w:pPr>
    <w:rPr>
      <w:rFonts w:ascii="Times New Roman" w:eastAsia="Times New Roman" w:hAnsi="Times New Roman" w:cs="Times New Roman"/>
      <w:color w:val="FFFFFF"/>
    </w:rPr>
  </w:style>
  <w:style w:type="paragraph" w:customStyle="1" w:styleId="btn-info">
    <w:name w:val="btn-info"/>
    <w:basedOn w:val="Normal"/>
    <w:rsid w:val="00D6223D"/>
    <w:pPr>
      <w:shd w:val="clear" w:color="auto" w:fill="5BC0DE"/>
      <w:spacing w:after="150" w:line="240" w:lineRule="auto"/>
    </w:pPr>
    <w:rPr>
      <w:rFonts w:ascii="Times New Roman" w:eastAsia="Times New Roman" w:hAnsi="Times New Roman" w:cs="Times New Roman"/>
      <w:color w:val="FFFFFF"/>
    </w:rPr>
  </w:style>
  <w:style w:type="paragraph" w:customStyle="1" w:styleId="btn-warning">
    <w:name w:val="btn-warning"/>
    <w:basedOn w:val="Normal"/>
    <w:rsid w:val="00D6223D"/>
    <w:pPr>
      <w:shd w:val="clear" w:color="auto" w:fill="F0AD4E"/>
      <w:spacing w:after="150" w:line="240" w:lineRule="auto"/>
    </w:pPr>
    <w:rPr>
      <w:rFonts w:ascii="Times New Roman" w:eastAsia="Times New Roman" w:hAnsi="Times New Roman" w:cs="Times New Roman"/>
      <w:color w:val="FFFFFF"/>
    </w:rPr>
  </w:style>
  <w:style w:type="paragraph" w:customStyle="1" w:styleId="btn-danger">
    <w:name w:val="btn-danger"/>
    <w:basedOn w:val="Normal"/>
    <w:rsid w:val="00D6223D"/>
    <w:pPr>
      <w:shd w:val="clear" w:color="auto" w:fill="D9534F"/>
      <w:spacing w:after="150" w:line="240" w:lineRule="auto"/>
    </w:pPr>
    <w:rPr>
      <w:rFonts w:ascii="Times New Roman" w:eastAsia="Times New Roman" w:hAnsi="Times New Roman" w:cs="Times New Roman"/>
      <w:color w:val="FFFFFF"/>
    </w:rPr>
  </w:style>
  <w:style w:type="paragraph" w:customStyle="1" w:styleId="btn-link">
    <w:name w:val="btn-link"/>
    <w:basedOn w:val="Normal"/>
    <w:rsid w:val="00D6223D"/>
    <w:pPr>
      <w:spacing w:after="150" w:line="240" w:lineRule="auto"/>
    </w:pPr>
    <w:rPr>
      <w:rFonts w:ascii="Times New Roman" w:eastAsia="Times New Roman" w:hAnsi="Times New Roman" w:cs="Times New Roman"/>
      <w:color w:val="337AB7"/>
    </w:rPr>
  </w:style>
  <w:style w:type="paragraph" w:customStyle="1" w:styleId="btn-block">
    <w:name w:val="btn-block"/>
    <w:basedOn w:val="Normal"/>
    <w:rsid w:val="00D6223D"/>
    <w:pPr>
      <w:spacing w:after="150" w:line="240" w:lineRule="auto"/>
    </w:pPr>
    <w:rPr>
      <w:rFonts w:ascii="Times New Roman" w:eastAsia="Times New Roman" w:hAnsi="Times New Roman" w:cs="Times New Roman"/>
    </w:rPr>
  </w:style>
  <w:style w:type="paragraph" w:customStyle="1" w:styleId="collapse">
    <w:name w:val="collapse"/>
    <w:basedOn w:val="Normal"/>
    <w:rsid w:val="00D6223D"/>
    <w:pPr>
      <w:spacing w:after="150" w:line="240" w:lineRule="auto"/>
    </w:pPr>
    <w:rPr>
      <w:rFonts w:ascii="Times New Roman" w:eastAsia="Times New Roman" w:hAnsi="Times New Roman" w:cs="Times New Roman"/>
      <w:vanish/>
    </w:rPr>
  </w:style>
  <w:style w:type="paragraph" w:customStyle="1" w:styleId="collapsing">
    <w:name w:val="collapsing"/>
    <w:basedOn w:val="Normal"/>
    <w:rsid w:val="00D6223D"/>
    <w:pPr>
      <w:spacing w:after="150" w:line="240" w:lineRule="auto"/>
    </w:pPr>
    <w:rPr>
      <w:rFonts w:ascii="Times New Roman" w:eastAsia="Times New Roman" w:hAnsi="Times New Roman" w:cs="Times New Roman"/>
    </w:rPr>
  </w:style>
  <w:style w:type="paragraph" w:customStyle="1" w:styleId="caret">
    <w:name w:val="caret"/>
    <w:basedOn w:val="Normal"/>
    <w:rsid w:val="00D6223D"/>
    <w:pPr>
      <w:pBdr>
        <w:top w:val="single" w:sz="24" w:space="0" w:color="auto"/>
      </w:pBdr>
      <w:spacing w:after="150" w:line="240" w:lineRule="auto"/>
      <w:ind w:left="30"/>
      <w:textAlignment w:val="center"/>
    </w:pPr>
    <w:rPr>
      <w:rFonts w:ascii="Times New Roman" w:eastAsia="Times New Roman" w:hAnsi="Times New Roman" w:cs="Times New Roman"/>
    </w:rPr>
  </w:style>
  <w:style w:type="paragraph" w:customStyle="1" w:styleId="dropdown-menu">
    <w:name w:val="dropdown-menu"/>
    <w:basedOn w:val="Normal"/>
    <w:rsid w:val="00D6223D"/>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1"/>
      <w:szCs w:val="21"/>
    </w:rPr>
  </w:style>
  <w:style w:type="paragraph" w:customStyle="1" w:styleId="dropdown-menulia">
    <w:name w:val="dropdown-menu&gt;li&gt;a"/>
    <w:basedOn w:val="Normal"/>
    <w:rsid w:val="00D6223D"/>
    <w:pPr>
      <w:spacing w:after="150" w:line="240" w:lineRule="auto"/>
    </w:pPr>
    <w:rPr>
      <w:rFonts w:ascii="Times New Roman" w:eastAsia="Times New Roman" w:hAnsi="Times New Roman" w:cs="Times New Roman"/>
      <w:color w:val="333333"/>
    </w:rPr>
  </w:style>
  <w:style w:type="paragraph" w:customStyle="1" w:styleId="dropdown-header">
    <w:name w:val="dropdown-header"/>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btn-group">
    <w:name w:val="btn-group"/>
    <w:basedOn w:val="Normal"/>
    <w:rsid w:val="00D6223D"/>
    <w:pPr>
      <w:spacing w:after="150" w:line="240" w:lineRule="auto"/>
      <w:textAlignment w:val="center"/>
    </w:pPr>
    <w:rPr>
      <w:rFonts w:ascii="Times New Roman" w:eastAsia="Times New Roman" w:hAnsi="Times New Roman" w:cs="Times New Roman"/>
    </w:rPr>
  </w:style>
  <w:style w:type="paragraph" w:customStyle="1" w:styleId="btn-group-vertical">
    <w:name w:val="btn-group-vertical"/>
    <w:basedOn w:val="Normal"/>
    <w:rsid w:val="00D6223D"/>
    <w:pPr>
      <w:spacing w:after="150" w:line="240" w:lineRule="auto"/>
      <w:textAlignment w:val="center"/>
    </w:pPr>
    <w:rPr>
      <w:rFonts w:ascii="Times New Roman" w:eastAsia="Times New Roman" w:hAnsi="Times New Roman" w:cs="Times New Roman"/>
    </w:rPr>
  </w:style>
  <w:style w:type="paragraph" w:customStyle="1" w:styleId="btn-toolbar">
    <w:name w:val="btn-toolbar"/>
    <w:basedOn w:val="Normal"/>
    <w:rsid w:val="00D6223D"/>
    <w:pPr>
      <w:spacing w:after="150" w:line="240" w:lineRule="auto"/>
      <w:ind w:left="-75"/>
    </w:pPr>
    <w:rPr>
      <w:rFonts w:ascii="Times New Roman" w:eastAsia="Times New Roman" w:hAnsi="Times New Roman" w:cs="Times New Roman"/>
    </w:rPr>
  </w:style>
  <w:style w:type="paragraph" w:customStyle="1" w:styleId="btn-group-justified">
    <w:name w:val="btn-group-justified"/>
    <w:basedOn w:val="Normal"/>
    <w:rsid w:val="00D6223D"/>
    <w:pPr>
      <w:spacing w:after="150" w:line="240" w:lineRule="auto"/>
    </w:pPr>
    <w:rPr>
      <w:rFonts w:ascii="Times New Roman" w:eastAsia="Times New Roman" w:hAnsi="Times New Roman" w:cs="Times New Roman"/>
    </w:rPr>
  </w:style>
  <w:style w:type="paragraph" w:customStyle="1" w:styleId="input-groupclasscol-">
    <w:name w:val="input-group[class*=col-]"/>
    <w:basedOn w:val="Normal"/>
    <w:rsid w:val="00D6223D"/>
    <w:pPr>
      <w:spacing w:after="150" w:line="240" w:lineRule="auto"/>
    </w:pPr>
    <w:rPr>
      <w:rFonts w:ascii="Times New Roman" w:eastAsia="Times New Roman" w:hAnsi="Times New Roman" w:cs="Times New Roman"/>
    </w:rPr>
  </w:style>
  <w:style w:type="paragraph" w:customStyle="1" w:styleId="input-group-addon">
    <w:name w:val="input-group-addon"/>
    <w:basedOn w:val="Normal"/>
    <w:rsid w:val="00D6223D"/>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ascii="Times New Roman" w:eastAsia="Times New Roman" w:hAnsi="Times New Roman" w:cs="Times New Roman"/>
      <w:color w:val="555555"/>
      <w:sz w:val="21"/>
      <w:szCs w:val="21"/>
    </w:rPr>
  </w:style>
  <w:style w:type="paragraph" w:customStyle="1" w:styleId="input-group-btn">
    <w:name w:val="input-group-btn"/>
    <w:basedOn w:val="Normal"/>
    <w:rsid w:val="00D6223D"/>
    <w:pPr>
      <w:spacing w:after="150" w:line="240" w:lineRule="auto"/>
      <w:textAlignment w:val="center"/>
    </w:pPr>
    <w:rPr>
      <w:rFonts w:ascii="Times New Roman" w:eastAsia="Times New Roman" w:hAnsi="Times New Roman" w:cs="Times New Roman"/>
      <w:sz w:val="2"/>
      <w:szCs w:val="2"/>
    </w:rPr>
  </w:style>
  <w:style w:type="paragraph" w:customStyle="1" w:styleId="nav">
    <w:name w:val="nav"/>
    <w:basedOn w:val="Normal"/>
    <w:rsid w:val="00D6223D"/>
    <w:pPr>
      <w:spacing w:after="0" w:line="240" w:lineRule="auto"/>
    </w:pPr>
    <w:rPr>
      <w:rFonts w:ascii="Times New Roman" w:eastAsia="Times New Roman" w:hAnsi="Times New Roman" w:cs="Times New Roman"/>
    </w:rPr>
  </w:style>
  <w:style w:type="paragraph" w:customStyle="1" w:styleId="navli">
    <w:name w:val="nav&gt;li"/>
    <w:basedOn w:val="Normal"/>
    <w:rsid w:val="00D6223D"/>
    <w:pPr>
      <w:spacing w:after="150" w:line="240" w:lineRule="auto"/>
    </w:pPr>
    <w:rPr>
      <w:rFonts w:ascii="Times New Roman" w:eastAsia="Times New Roman" w:hAnsi="Times New Roman" w:cs="Times New Roman"/>
    </w:rPr>
  </w:style>
  <w:style w:type="paragraph" w:customStyle="1" w:styleId="navlia">
    <w:name w:val="nav&gt;li&gt;a"/>
    <w:basedOn w:val="Normal"/>
    <w:rsid w:val="00D6223D"/>
    <w:pPr>
      <w:spacing w:after="150" w:line="240" w:lineRule="auto"/>
    </w:pPr>
    <w:rPr>
      <w:rFonts w:ascii="Times New Roman" w:eastAsia="Times New Roman" w:hAnsi="Times New Roman" w:cs="Times New Roman"/>
    </w:rPr>
  </w:style>
  <w:style w:type="paragraph" w:customStyle="1" w:styleId="nav-tabs">
    <w:name w:val="nav-tabs"/>
    <w:basedOn w:val="Normal"/>
    <w:rsid w:val="00D6223D"/>
    <w:pPr>
      <w:pBdr>
        <w:bottom w:val="single" w:sz="6" w:space="0" w:color="DDDDDD"/>
      </w:pBdr>
      <w:spacing w:after="150" w:line="240" w:lineRule="auto"/>
    </w:pPr>
    <w:rPr>
      <w:rFonts w:ascii="Times New Roman" w:eastAsia="Times New Roman" w:hAnsi="Times New Roman" w:cs="Times New Roman"/>
    </w:rPr>
  </w:style>
  <w:style w:type="paragraph" w:customStyle="1" w:styleId="nav-tabsli">
    <w:name w:val="nav-tabs&gt;li"/>
    <w:basedOn w:val="Normal"/>
    <w:rsid w:val="00D6223D"/>
    <w:pPr>
      <w:spacing w:after="0" w:line="240" w:lineRule="auto"/>
    </w:pPr>
    <w:rPr>
      <w:rFonts w:ascii="Times New Roman" w:eastAsia="Times New Roman" w:hAnsi="Times New Roman" w:cs="Times New Roman"/>
    </w:rPr>
  </w:style>
  <w:style w:type="paragraph" w:customStyle="1" w:styleId="nav-tabslia">
    <w:name w:val="nav-tabs&gt;li&gt;a"/>
    <w:basedOn w:val="Normal"/>
    <w:rsid w:val="00D6223D"/>
    <w:pPr>
      <w:spacing w:after="150" w:line="240" w:lineRule="auto"/>
      <w:ind w:right="30"/>
    </w:pPr>
    <w:rPr>
      <w:rFonts w:ascii="Times New Roman" w:eastAsia="Times New Roman" w:hAnsi="Times New Roman" w:cs="Times New Roman"/>
    </w:rPr>
  </w:style>
  <w:style w:type="paragraph" w:customStyle="1" w:styleId="nav-justified">
    <w:name w:val="nav-justified"/>
    <w:basedOn w:val="Normal"/>
    <w:rsid w:val="00D6223D"/>
    <w:pPr>
      <w:spacing w:after="150" w:line="240" w:lineRule="auto"/>
    </w:pPr>
    <w:rPr>
      <w:rFonts w:ascii="Times New Roman" w:eastAsia="Times New Roman" w:hAnsi="Times New Roman" w:cs="Times New Roman"/>
    </w:rPr>
  </w:style>
  <w:style w:type="paragraph" w:customStyle="1" w:styleId="nav-justifiedlia">
    <w:name w:val="nav-justified&gt;li&gt;a"/>
    <w:basedOn w:val="Normal"/>
    <w:rsid w:val="00D6223D"/>
    <w:pPr>
      <w:spacing w:after="75" w:line="240" w:lineRule="auto"/>
      <w:jc w:val="center"/>
    </w:pPr>
    <w:rPr>
      <w:rFonts w:ascii="Times New Roman" w:eastAsia="Times New Roman" w:hAnsi="Times New Roman" w:cs="Times New Roman"/>
    </w:rPr>
  </w:style>
  <w:style w:type="paragraph" w:customStyle="1" w:styleId="nav-tabs-justified">
    <w:name w:val="nav-tabs-justified"/>
    <w:basedOn w:val="Normal"/>
    <w:rsid w:val="00D6223D"/>
    <w:pPr>
      <w:spacing w:after="150" w:line="240" w:lineRule="auto"/>
    </w:pPr>
    <w:rPr>
      <w:rFonts w:ascii="Times New Roman" w:eastAsia="Times New Roman" w:hAnsi="Times New Roman" w:cs="Times New Roman"/>
    </w:rPr>
  </w:style>
  <w:style w:type="paragraph" w:customStyle="1" w:styleId="nav-tabs-justifiedlia">
    <w:name w:val="nav-tabs-justified&gt;li&gt;a"/>
    <w:basedOn w:val="Normal"/>
    <w:rsid w:val="00D6223D"/>
    <w:pPr>
      <w:spacing w:after="150" w:line="240" w:lineRule="auto"/>
    </w:pPr>
    <w:rPr>
      <w:rFonts w:ascii="Times New Roman" w:eastAsia="Times New Roman" w:hAnsi="Times New Roman" w:cs="Times New Roman"/>
    </w:rPr>
  </w:style>
  <w:style w:type="paragraph" w:customStyle="1" w:styleId="navbar">
    <w:name w:val="navbar"/>
    <w:basedOn w:val="Normal"/>
    <w:rsid w:val="00D6223D"/>
    <w:pPr>
      <w:spacing w:after="300" w:line="240" w:lineRule="auto"/>
    </w:pPr>
    <w:rPr>
      <w:rFonts w:ascii="Times New Roman" w:eastAsia="Times New Roman" w:hAnsi="Times New Roman" w:cs="Times New Roman"/>
    </w:rPr>
  </w:style>
  <w:style w:type="paragraph" w:customStyle="1" w:styleId="navbar-collapse">
    <w:name w:val="navbar-collapse"/>
    <w:basedOn w:val="Normal"/>
    <w:rsid w:val="00D6223D"/>
    <w:pPr>
      <w:spacing w:after="150" w:line="240" w:lineRule="auto"/>
    </w:pPr>
    <w:rPr>
      <w:rFonts w:ascii="Times New Roman" w:eastAsia="Times New Roman" w:hAnsi="Times New Roman" w:cs="Times New Roman"/>
    </w:rPr>
  </w:style>
  <w:style w:type="paragraph" w:customStyle="1" w:styleId="navbar-static-top">
    <w:name w:val="navbar-static-top"/>
    <w:basedOn w:val="Normal"/>
    <w:rsid w:val="00D6223D"/>
    <w:pPr>
      <w:spacing w:after="150" w:line="240" w:lineRule="auto"/>
    </w:pPr>
    <w:rPr>
      <w:rFonts w:ascii="Times New Roman" w:eastAsia="Times New Roman" w:hAnsi="Times New Roman" w:cs="Times New Roman"/>
    </w:rPr>
  </w:style>
  <w:style w:type="paragraph" w:customStyle="1" w:styleId="navbar-fixed-top">
    <w:name w:val="navbar-fixed-top"/>
    <w:basedOn w:val="Normal"/>
    <w:rsid w:val="00D6223D"/>
    <w:pPr>
      <w:spacing w:after="150" w:line="240" w:lineRule="auto"/>
    </w:pPr>
    <w:rPr>
      <w:rFonts w:ascii="Times New Roman" w:eastAsia="Times New Roman" w:hAnsi="Times New Roman" w:cs="Times New Roman"/>
    </w:rPr>
  </w:style>
  <w:style w:type="paragraph" w:customStyle="1" w:styleId="navbar-fixed-bottom">
    <w:name w:val="navbar-fixed-bottom"/>
    <w:basedOn w:val="Normal"/>
    <w:rsid w:val="00D6223D"/>
    <w:pPr>
      <w:spacing w:after="0" w:line="240" w:lineRule="auto"/>
    </w:pPr>
    <w:rPr>
      <w:rFonts w:ascii="Times New Roman" w:eastAsia="Times New Roman" w:hAnsi="Times New Roman" w:cs="Times New Roman"/>
    </w:rPr>
  </w:style>
  <w:style w:type="paragraph" w:customStyle="1" w:styleId="navbar-brand">
    <w:name w:val="navbar-brand"/>
    <w:basedOn w:val="Normal"/>
    <w:rsid w:val="00D6223D"/>
    <w:pPr>
      <w:spacing w:after="150" w:line="300" w:lineRule="atLeast"/>
    </w:pPr>
    <w:rPr>
      <w:rFonts w:ascii="Times New Roman" w:eastAsia="Times New Roman" w:hAnsi="Times New Roman" w:cs="Times New Roman"/>
      <w:sz w:val="27"/>
      <w:szCs w:val="27"/>
    </w:rPr>
  </w:style>
  <w:style w:type="paragraph" w:customStyle="1" w:styleId="navbar-brandimg">
    <w:name w:val="navbar-brand&gt;img"/>
    <w:basedOn w:val="Normal"/>
    <w:rsid w:val="00D6223D"/>
    <w:pPr>
      <w:spacing w:after="150" w:line="240" w:lineRule="auto"/>
    </w:pPr>
    <w:rPr>
      <w:rFonts w:ascii="Times New Roman" w:eastAsia="Times New Roman" w:hAnsi="Times New Roman" w:cs="Times New Roman"/>
    </w:rPr>
  </w:style>
  <w:style w:type="paragraph" w:customStyle="1" w:styleId="navbar-toggle">
    <w:name w:val="navbar-toggle"/>
    <w:basedOn w:val="Normal"/>
    <w:rsid w:val="00D6223D"/>
    <w:pPr>
      <w:spacing w:before="120" w:after="120" w:line="240" w:lineRule="auto"/>
      <w:ind w:right="225"/>
    </w:pPr>
    <w:rPr>
      <w:rFonts w:ascii="Times New Roman" w:eastAsia="Times New Roman" w:hAnsi="Times New Roman" w:cs="Times New Roman"/>
    </w:rPr>
  </w:style>
  <w:style w:type="paragraph" w:customStyle="1" w:styleId="navbar-nav">
    <w:name w:val="navbar-nav"/>
    <w:basedOn w:val="Normal"/>
    <w:rsid w:val="00D6223D"/>
    <w:pPr>
      <w:spacing w:before="113" w:after="113" w:line="240" w:lineRule="auto"/>
      <w:ind w:left="-225" w:right="-225"/>
    </w:pPr>
    <w:rPr>
      <w:rFonts w:ascii="Times New Roman" w:eastAsia="Times New Roman" w:hAnsi="Times New Roman" w:cs="Times New Roman"/>
    </w:rPr>
  </w:style>
  <w:style w:type="paragraph" w:customStyle="1" w:styleId="navbar-navlia">
    <w:name w:val="navbar-nav&gt;li&gt;a"/>
    <w:basedOn w:val="Normal"/>
    <w:rsid w:val="00D6223D"/>
    <w:pPr>
      <w:spacing w:after="150" w:line="300" w:lineRule="atLeast"/>
    </w:pPr>
    <w:rPr>
      <w:rFonts w:ascii="Times New Roman" w:eastAsia="Times New Roman" w:hAnsi="Times New Roman" w:cs="Times New Roman"/>
    </w:rPr>
  </w:style>
  <w:style w:type="paragraph" w:customStyle="1" w:styleId="navbar-form">
    <w:name w:val="navbar-form"/>
    <w:basedOn w:val="Normal"/>
    <w:rsid w:val="00D6223D"/>
    <w:pPr>
      <w:spacing w:before="120" w:after="120" w:line="240" w:lineRule="auto"/>
      <w:ind w:left="-225" w:right="-225"/>
    </w:pPr>
    <w:rPr>
      <w:rFonts w:ascii="Times New Roman" w:eastAsia="Times New Roman" w:hAnsi="Times New Roman" w:cs="Times New Roman"/>
    </w:rPr>
  </w:style>
  <w:style w:type="paragraph" w:customStyle="1" w:styleId="navbar-btn">
    <w:name w:val="navbar-btn"/>
    <w:basedOn w:val="Normal"/>
    <w:rsid w:val="00D6223D"/>
    <w:pPr>
      <w:spacing w:before="120" w:after="120" w:line="240" w:lineRule="auto"/>
    </w:pPr>
    <w:rPr>
      <w:rFonts w:ascii="Times New Roman" w:eastAsia="Times New Roman" w:hAnsi="Times New Roman" w:cs="Times New Roman"/>
    </w:rPr>
  </w:style>
  <w:style w:type="paragraph" w:customStyle="1" w:styleId="navbar-text">
    <w:name w:val="navbar-text"/>
    <w:basedOn w:val="Normal"/>
    <w:rsid w:val="00D6223D"/>
    <w:pPr>
      <w:spacing w:before="225" w:after="225" w:line="240" w:lineRule="auto"/>
    </w:pPr>
    <w:rPr>
      <w:rFonts w:ascii="Times New Roman" w:eastAsia="Times New Roman" w:hAnsi="Times New Roman" w:cs="Times New Roman"/>
    </w:rPr>
  </w:style>
  <w:style w:type="paragraph" w:customStyle="1" w:styleId="navbar-default">
    <w:name w:val="navbar-default"/>
    <w:basedOn w:val="Normal"/>
    <w:rsid w:val="00D6223D"/>
    <w:pPr>
      <w:shd w:val="clear" w:color="auto" w:fill="F8F8F8"/>
      <w:spacing w:after="150" w:line="240" w:lineRule="auto"/>
    </w:pPr>
    <w:rPr>
      <w:rFonts w:ascii="Times New Roman" w:eastAsia="Times New Roman" w:hAnsi="Times New Roman" w:cs="Times New Roman"/>
    </w:rPr>
  </w:style>
  <w:style w:type="paragraph" w:customStyle="1" w:styleId="navbar-inverse">
    <w:name w:val="navbar-inverse"/>
    <w:basedOn w:val="Normal"/>
    <w:rsid w:val="00D6223D"/>
    <w:pPr>
      <w:shd w:val="clear" w:color="auto" w:fill="222222"/>
      <w:spacing w:after="150" w:line="240" w:lineRule="auto"/>
    </w:pPr>
    <w:rPr>
      <w:rFonts w:ascii="Times New Roman" w:eastAsia="Times New Roman" w:hAnsi="Times New Roman" w:cs="Times New Roman"/>
    </w:rPr>
  </w:style>
  <w:style w:type="paragraph" w:customStyle="1" w:styleId="breadcrumb">
    <w:name w:val="breadcrumb"/>
    <w:basedOn w:val="Normal"/>
    <w:rsid w:val="00D6223D"/>
    <w:pPr>
      <w:shd w:val="clear" w:color="auto" w:fill="F5F5F5"/>
      <w:spacing w:after="300" w:line="240" w:lineRule="auto"/>
    </w:pPr>
    <w:rPr>
      <w:rFonts w:ascii="Times New Roman" w:eastAsia="Times New Roman" w:hAnsi="Times New Roman" w:cs="Times New Roman"/>
    </w:rPr>
  </w:style>
  <w:style w:type="paragraph" w:customStyle="1" w:styleId="pagination">
    <w:name w:val="pagination"/>
    <w:basedOn w:val="Normal"/>
    <w:rsid w:val="00D6223D"/>
    <w:pPr>
      <w:spacing w:before="300" w:after="300" w:line="240" w:lineRule="auto"/>
    </w:pPr>
    <w:rPr>
      <w:rFonts w:ascii="Times New Roman" w:eastAsia="Times New Roman" w:hAnsi="Times New Roman" w:cs="Times New Roman"/>
    </w:rPr>
  </w:style>
  <w:style w:type="paragraph" w:customStyle="1" w:styleId="paginationli">
    <w:name w:val="pagination&gt;li"/>
    <w:basedOn w:val="Normal"/>
    <w:rsid w:val="00D6223D"/>
    <w:pPr>
      <w:spacing w:after="150" w:line="240" w:lineRule="auto"/>
    </w:pPr>
    <w:rPr>
      <w:rFonts w:ascii="Times New Roman" w:eastAsia="Times New Roman" w:hAnsi="Times New Roman" w:cs="Times New Roman"/>
    </w:rPr>
  </w:style>
  <w:style w:type="paragraph" w:customStyle="1" w:styleId="paginationlia">
    <w:name w:val="pagination&gt;li&gt;a"/>
    <w:basedOn w:val="Normal"/>
    <w:rsid w:val="00D6223D"/>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pPr>
    <w:rPr>
      <w:rFonts w:ascii="Times New Roman" w:eastAsia="Times New Roman" w:hAnsi="Times New Roman" w:cs="Times New Roman"/>
      <w:color w:val="337AB7"/>
    </w:rPr>
  </w:style>
  <w:style w:type="paragraph" w:customStyle="1" w:styleId="paginationlispan">
    <w:name w:val="pagination&gt;li&gt;span"/>
    <w:basedOn w:val="Normal"/>
    <w:rsid w:val="00D6223D"/>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pPr>
    <w:rPr>
      <w:rFonts w:ascii="Times New Roman" w:eastAsia="Times New Roman" w:hAnsi="Times New Roman" w:cs="Times New Roman"/>
      <w:color w:val="337AB7"/>
    </w:rPr>
  </w:style>
  <w:style w:type="paragraph" w:customStyle="1" w:styleId="pagination-lglia">
    <w:name w:val="pagination-lg&gt;li&gt;a"/>
    <w:basedOn w:val="Normal"/>
    <w:rsid w:val="00D6223D"/>
    <w:pPr>
      <w:spacing w:after="150" w:line="240" w:lineRule="auto"/>
    </w:pPr>
    <w:rPr>
      <w:rFonts w:ascii="Times New Roman" w:eastAsia="Times New Roman" w:hAnsi="Times New Roman" w:cs="Times New Roman"/>
      <w:sz w:val="27"/>
      <w:szCs w:val="27"/>
    </w:rPr>
  </w:style>
  <w:style w:type="paragraph" w:customStyle="1" w:styleId="pagination-lglispan">
    <w:name w:val="pagination-lg&gt;li&gt;span"/>
    <w:basedOn w:val="Normal"/>
    <w:rsid w:val="00D6223D"/>
    <w:pPr>
      <w:spacing w:after="150" w:line="240" w:lineRule="auto"/>
    </w:pPr>
    <w:rPr>
      <w:rFonts w:ascii="Times New Roman" w:eastAsia="Times New Roman" w:hAnsi="Times New Roman" w:cs="Times New Roman"/>
      <w:sz w:val="27"/>
      <w:szCs w:val="27"/>
    </w:rPr>
  </w:style>
  <w:style w:type="paragraph" w:customStyle="1" w:styleId="pagination-smlia">
    <w:name w:val="pagination-sm&gt;li&gt;a"/>
    <w:basedOn w:val="Normal"/>
    <w:rsid w:val="00D6223D"/>
    <w:pPr>
      <w:spacing w:after="150" w:line="240" w:lineRule="auto"/>
    </w:pPr>
    <w:rPr>
      <w:rFonts w:ascii="Times New Roman" w:eastAsia="Times New Roman" w:hAnsi="Times New Roman" w:cs="Times New Roman"/>
      <w:sz w:val="18"/>
      <w:szCs w:val="18"/>
    </w:rPr>
  </w:style>
  <w:style w:type="paragraph" w:customStyle="1" w:styleId="pagination-smlispan">
    <w:name w:val="pagination-sm&gt;li&gt;span"/>
    <w:basedOn w:val="Normal"/>
    <w:rsid w:val="00D6223D"/>
    <w:pPr>
      <w:spacing w:after="150" w:line="240" w:lineRule="auto"/>
    </w:pPr>
    <w:rPr>
      <w:rFonts w:ascii="Times New Roman" w:eastAsia="Times New Roman" w:hAnsi="Times New Roman" w:cs="Times New Roman"/>
      <w:sz w:val="18"/>
      <w:szCs w:val="18"/>
    </w:rPr>
  </w:style>
  <w:style w:type="paragraph" w:customStyle="1" w:styleId="pager">
    <w:name w:val="pager"/>
    <w:basedOn w:val="Normal"/>
    <w:rsid w:val="00D6223D"/>
    <w:pPr>
      <w:spacing w:before="300" w:after="300" w:line="240" w:lineRule="auto"/>
      <w:jc w:val="center"/>
    </w:pPr>
    <w:rPr>
      <w:rFonts w:ascii="Times New Roman" w:eastAsia="Times New Roman" w:hAnsi="Times New Roman" w:cs="Times New Roman"/>
    </w:rPr>
  </w:style>
  <w:style w:type="paragraph" w:customStyle="1" w:styleId="label">
    <w:name w:val="label"/>
    <w:basedOn w:val="Normal"/>
    <w:rsid w:val="00D6223D"/>
    <w:pPr>
      <w:spacing w:after="150" w:line="240" w:lineRule="auto"/>
      <w:jc w:val="center"/>
      <w:textAlignment w:val="baseline"/>
    </w:pPr>
    <w:rPr>
      <w:rFonts w:ascii="Times New Roman" w:eastAsia="Times New Roman" w:hAnsi="Times New Roman" w:cs="Times New Roman"/>
      <w:b/>
      <w:bCs/>
      <w:color w:val="FFFFFF"/>
      <w:sz w:val="18"/>
      <w:szCs w:val="18"/>
    </w:rPr>
  </w:style>
  <w:style w:type="paragraph" w:customStyle="1" w:styleId="label-default">
    <w:name w:val="label-default"/>
    <w:basedOn w:val="Normal"/>
    <w:rsid w:val="00D6223D"/>
    <w:pPr>
      <w:shd w:val="clear" w:color="auto" w:fill="777777"/>
      <w:spacing w:after="150" w:line="240" w:lineRule="auto"/>
    </w:pPr>
    <w:rPr>
      <w:rFonts w:ascii="Times New Roman" w:eastAsia="Times New Roman" w:hAnsi="Times New Roman" w:cs="Times New Roman"/>
    </w:rPr>
  </w:style>
  <w:style w:type="paragraph" w:customStyle="1" w:styleId="label-primary">
    <w:name w:val="label-primary"/>
    <w:basedOn w:val="Normal"/>
    <w:rsid w:val="00D6223D"/>
    <w:pPr>
      <w:shd w:val="clear" w:color="auto" w:fill="337AB7"/>
      <w:spacing w:after="150" w:line="240" w:lineRule="auto"/>
    </w:pPr>
    <w:rPr>
      <w:rFonts w:ascii="Times New Roman" w:eastAsia="Times New Roman" w:hAnsi="Times New Roman" w:cs="Times New Roman"/>
    </w:rPr>
  </w:style>
  <w:style w:type="paragraph" w:customStyle="1" w:styleId="label-success">
    <w:name w:val="label-success"/>
    <w:basedOn w:val="Normal"/>
    <w:rsid w:val="00D6223D"/>
    <w:pPr>
      <w:shd w:val="clear" w:color="auto" w:fill="5CB85C"/>
      <w:spacing w:after="150" w:line="240" w:lineRule="auto"/>
    </w:pPr>
    <w:rPr>
      <w:rFonts w:ascii="Times New Roman" w:eastAsia="Times New Roman" w:hAnsi="Times New Roman" w:cs="Times New Roman"/>
    </w:rPr>
  </w:style>
  <w:style w:type="paragraph" w:customStyle="1" w:styleId="label-info">
    <w:name w:val="label-info"/>
    <w:basedOn w:val="Normal"/>
    <w:rsid w:val="00D6223D"/>
    <w:pPr>
      <w:shd w:val="clear" w:color="auto" w:fill="5BC0DE"/>
      <w:spacing w:after="150" w:line="240" w:lineRule="auto"/>
    </w:pPr>
    <w:rPr>
      <w:rFonts w:ascii="Times New Roman" w:eastAsia="Times New Roman" w:hAnsi="Times New Roman" w:cs="Times New Roman"/>
    </w:rPr>
  </w:style>
  <w:style w:type="paragraph" w:customStyle="1" w:styleId="label-warning">
    <w:name w:val="label-warning"/>
    <w:basedOn w:val="Normal"/>
    <w:rsid w:val="00D6223D"/>
    <w:pPr>
      <w:shd w:val="clear" w:color="auto" w:fill="F0AD4E"/>
      <w:spacing w:after="150" w:line="240" w:lineRule="auto"/>
    </w:pPr>
    <w:rPr>
      <w:rFonts w:ascii="Times New Roman" w:eastAsia="Times New Roman" w:hAnsi="Times New Roman" w:cs="Times New Roman"/>
    </w:rPr>
  </w:style>
  <w:style w:type="paragraph" w:customStyle="1" w:styleId="label-danger">
    <w:name w:val="label-danger"/>
    <w:basedOn w:val="Normal"/>
    <w:rsid w:val="00D6223D"/>
    <w:pPr>
      <w:shd w:val="clear" w:color="auto" w:fill="D9534F"/>
      <w:spacing w:after="150" w:line="240" w:lineRule="auto"/>
    </w:pPr>
    <w:rPr>
      <w:rFonts w:ascii="Times New Roman" w:eastAsia="Times New Roman" w:hAnsi="Times New Roman" w:cs="Times New Roman"/>
    </w:rPr>
  </w:style>
  <w:style w:type="paragraph" w:customStyle="1" w:styleId="badge">
    <w:name w:val="badge"/>
    <w:basedOn w:val="Normal"/>
    <w:rsid w:val="00D6223D"/>
    <w:pPr>
      <w:shd w:val="clear" w:color="auto" w:fill="777777"/>
      <w:spacing w:after="150" w:line="240" w:lineRule="auto"/>
      <w:jc w:val="center"/>
      <w:textAlignment w:val="baseline"/>
    </w:pPr>
    <w:rPr>
      <w:rFonts w:ascii="Times New Roman" w:eastAsia="Times New Roman" w:hAnsi="Times New Roman" w:cs="Times New Roman"/>
      <w:b/>
      <w:bCs/>
      <w:color w:val="FFFFFF"/>
      <w:sz w:val="18"/>
      <w:szCs w:val="18"/>
    </w:rPr>
  </w:style>
  <w:style w:type="paragraph" w:customStyle="1" w:styleId="jumbotron">
    <w:name w:val="jumbotron"/>
    <w:basedOn w:val="Normal"/>
    <w:rsid w:val="00D6223D"/>
    <w:pPr>
      <w:shd w:val="clear" w:color="auto" w:fill="EEEEEE"/>
      <w:spacing w:after="450" w:line="240" w:lineRule="auto"/>
    </w:pPr>
    <w:rPr>
      <w:rFonts w:ascii="Times New Roman" w:eastAsia="Times New Roman" w:hAnsi="Times New Roman" w:cs="Times New Roman"/>
    </w:rPr>
  </w:style>
  <w:style w:type="paragraph" w:customStyle="1" w:styleId="jumbotronhr">
    <w:name w:val="jumbotron&gt;hr"/>
    <w:basedOn w:val="Normal"/>
    <w:rsid w:val="00D6223D"/>
    <w:pPr>
      <w:spacing w:after="150" w:line="240" w:lineRule="auto"/>
    </w:pPr>
    <w:rPr>
      <w:rFonts w:ascii="Times New Roman" w:eastAsia="Times New Roman" w:hAnsi="Times New Roman" w:cs="Times New Roman"/>
    </w:rPr>
  </w:style>
  <w:style w:type="paragraph" w:customStyle="1" w:styleId="thumbnail">
    <w:name w:val="thumbnail"/>
    <w:basedOn w:val="Normal"/>
    <w:rsid w:val="00D6223D"/>
    <w:pPr>
      <w:pBdr>
        <w:top w:val="single" w:sz="6" w:space="3" w:color="DDDDDD"/>
        <w:left w:val="single" w:sz="6" w:space="3" w:color="DDDDDD"/>
        <w:bottom w:val="single" w:sz="6" w:space="3" w:color="DDDDDD"/>
        <w:right w:val="single" w:sz="6" w:space="3" w:color="DDDDDD"/>
      </w:pBdr>
      <w:shd w:val="clear" w:color="auto" w:fill="FFFFFF"/>
      <w:spacing w:after="300" w:line="240" w:lineRule="auto"/>
    </w:pPr>
    <w:rPr>
      <w:rFonts w:ascii="Times New Roman" w:eastAsia="Times New Roman" w:hAnsi="Times New Roman" w:cs="Times New Roman"/>
    </w:rPr>
  </w:style>
  <w:style w:type="paragraph" w:customStyle="1" w:styleId="alert">
    <w:name w:val="alert"/>
    <w:basedOn w:val="Normal"/>
    <w:rsid w:val="00D6223D"/>
    <w:pPr>
      <w:spacing w:after="300" w:line="240" w:lineRule="auto"/>
    </w:pPr>
    <w:rPr>
      <w:rFonts w:ascii="Times New Roman" w:eastAsia="Times New Roman" w:hAnsi="Times New Roman" w:cs="Times New Roman"/>
    </w:rPr>
  </w:style>
  <w:style w:type="paragraph" w:customStyle="1" w:styleId="alertp">
    <w:name w:val="alert&gt;p"/>
    <w:basedOn w:val="Normal"/>
    <w:rsid w:val="00D6223D"/>
    <w:pPr>
      <w:spacing w:after="0" w:line="240" w:lineRule="auto"/>
    </w:pPr>
    <w:rPr>
      <w:rFonts w:ascii="Times New Roman" w:eastAsia="Times New Roman" w:hAnsi="Times New Roman" w:cs="Times New Roman"/>
    </w:rPr>
  </w:style>
  <w:style w:type="paragraph" w:customStyle="1" w:styleId="alertul">
    <w:name w:val="alert&gt;ul"/>
    <w:basedOn w:val="Normal"/>
    <w:rsid w:val="00D6223D"/>
    <w:pPr>
      <w:spacing w:after="0" w:line="240" w:lineRule="auto"/>
    </w:pPr>
    <w:rPr>
      <w:rFonts w:ascii="Times New Roman" w:eastAsia="Times New Roman" w:hAnsi="Times New Roman" w:cs="Times New Roman"/>
    </w:rPr>
  </w:style>
  <w:style w:type="paragraph" w:customStyle="1" w:styleId="alert-dismissable">
    <w:name w:val="alert-dismissable"/>
    <w:basedOn w:val="Normal"/>
    <w:rsid w:val="00D6223D"/>
    <w:pPr>
      <w:spacing w:after="150" w:line="240" w:lineRule="auto"/>
    </w:pPr>
    <w:rPr>
      <w:rFonts w:ascii="Times New Roman" w:eastAsia="Times New Roman" w:hAnsi="Times New Roman" w:cs="Times New Roman"/>
    </w:rPr>
  </w:style>
  <w:style w:type="paragraph" w:customStyle="1" w:styleId="alert-dismissible">
    <w:name w:val="alert-dismissible"/>
    <w:basedOn w:val="Normal"/>
    <w:rsid w:val="00D6223D"/>
    <w:pPr>
      <w:spacing w:after="150" w:line="240" w:lineRule="auto"/>
    </w:pPr>
    <w:rPr>
      <w:rFonts w:ascii="Times New Roman" w:eastAsia="Times New Roman" w:hAnsi="Times New Roman" w:cs="Times New Roman"/>
    </w:rPr>
  </w:style>
  <w:style w:type="paragraph" w:customStyle="1" w:styleId="alert-success">
    <w:name w:val="alert-success"/>
    <w:basedOn w:val="Normal"/>
    <w:rsid w:val="00D6223D"/>
    <w:pPr>
      <w:shd w:val="clear" w:color="auto" w:fill="DFF0D8"/>
      <w:spacing w:after="150" w:line="240" w:lineRule="auto"/>
    </w:pPr>
    <w:rPr>
      <w:rFonts w:ascii="Times New Roman" w:eastAsia="Times New Roman" w:hAnsi="Times New Roman" w:cs="Times New Roman"/>
      <w:color w:val="3C763D"/>
    </w:rPr>
  </w:style>
  <w:style w:type="paragraph" w:customStyle="1" w:styleId="alert-info">
    <w:name w:val="alert-info"/>
    <w:basedOn w:val="Normal"/>
    <w:rsid w:val="00D6223D"/>
    <w:pPr>
      <w:shd w:val="clear" w:color="auto" w:fill="D9EDF7"/>
      <w:spacing w:after="150" w:line="240" w:lineRule="auto"/>
    </w:pPr>
    <w:rPr>
      <w:rFonts w:ascii="Times New Roman" w:eastAsia="Times New Roman" w:hAnsi="Times New Roman" w:cs="Times New Roman"/>
      <w:color w:val="31708F"/>
    </w:rPr>
  </w:style>
  <w:style w:type="paragraph" w:customStyle="1" w:styleId="alert-warning">
    <w:name w:val="alert-warning"/>
    <w:basedOn w:val="Normal"/>
    <w:rsid w:val="00D6223D"/>
    <w:pPr>
      <w:shd w:val="clear" w:color="auto" w:fill="FCF8E3"/>
      <w:spacing w:after="150" w:line="240" w:lineRule="auto"/>
    </w:pPr>
    <w:rPr>
      <w:rFonts w:ascii="Times New Roman" w:eastAsia="Times New Roman" w:hAnsi="Times New Roman" w:cs="Times New Roman"/>
      <w:color w:val="8A6D3B"/>
    </w:rPr>
  </w:style>
  <w:style w:type="paragraph" w:customStyle="1" w:styleId="alert-danger">
    <w:name w:val="alert-danger"/>
    <w:basedOn w:val="Normal"/>
    <w:rsid w:val="00D6223D"/>
    <w:pPr>
      <w:shd w:val="clear" w:color="auto" w:fill="F2DEDE"/>
      <w:spacing w:after="150" w:line="240" w:lineRule="auto"/>
    </w:pPr>
    <w:rPr>
      <w:rFonts w:ascii="Times New Roman" w:eastAsia="Times New Roman" w:hAnsi="Times New Roman" w:cs="Times New Roman"/>
      <w:color w:val="A94442"/>
    </w:rPr>
  </w:style>
  <w:style w:type="paragraph" w:customStyle="1" w:styleId="progress">
    <w:name w:val="progress"/>
    <w:basedOn w:val="Normal"/>
    <w:rsid w:val="00D6223D"/>
    <w:pPr>
      <w:shd w:val="clear" w:color="auto" w:fill="F5F5F5"/>
      <w:spacing w:after="300" w:line="240" w:lineRule="auto"/>
    </w:pPr>
    <w:rPr>
      <w:rFonts w:ascii="Times New Roman" w:eastAsia="Times New Roman" w:hAnsi="Times New Roman" w:cs="Times New Roman"/>
    </w:rPr>
  </w:style>
  <w:style w:type="paragraph" w:customStyle="1" w:styleId="progress-bar">
    <w:name w:val="progress-bar"/>
    <w:basedOn w:val="Normal"/>
    <w:rsid w:val="00D6223D"/>
    <w:pPr>
      <w:shd w:val="clear" w:color="auto" w:fill="337AB7"/>
      <w:spacing w:after="150" w:line="300" w:lineRule="atLeast"/>
      <w:jc w:val="center"/>
    </w:pPr>
    <w:rPr>
      <w:rFonts w:ascii="Times New Roman" w:eastAsia="Times New Roman" w:hAnsi="Times New Roman" w:cs="Times New Roman"/>
      <w:color w:val="FFFFFF"/>
      <w:sz w:val="18"/>
      <w:szCs w:val="18"/>
    </w:rPr>
  </w:style>
  <w:style w:type="paragraph" w:customStyle="1" w:styleId="progress-bar-success">
    <w:name w:val="progress-bar-success"/>
    <w:basedOn w:val="Normal"/>
    <w:rsid w:val="00D6223D"/>
    <w:pPr>
      <w:shd w:val="clear" w:color="auto" w:fill="5CB85C"/>
      <w:spacing w:after="150" w:line="240" w:lineRule="auto"/>
    </w:pPr>
    <w:rPr>
      <w:rFonts w:ascii="Times New Roman" w:eastAsia="Times New Roman" w:hAnsi="Times New Roman" w:cs="Times New Roman"/>
    </w:rPr>
  </w:style>
  <w:style w:type="paragraph" w:customStyle="1" w:styleId="progress-bar-info">
    <w:name w:val="progress-bar-info"/>
    <w:basedOn w:val="Normal"/>
    <w:rsid w:val="00D6223D"/>
    <w:pPr>
      <w:shd w:val="clear" w:color="auto" w:fill="5BC0DE"/>
      <w:spacing w:after="150" w:line="240" w:lineRule="auto"/>
    </w:pPr>
    <w:rPr>
      <w:rFonts w:ascii="Times New Roman" w:eastAsia="Times New Roman" w:hAnsi="Times New Roman" w:cs="Times New Roman"/>
    </w:rPr>
  </w:style>
  <w:style w:type="paragraph" w:customStyle="1" w:styleId="progress-bar-warning">
    <w:name w:val="progress-bar-warning"/>
    <w:basedOn w:val="Normal"/>
    <w:rsid w:val="00D6223D"/>
    <w:pPr>
      <w:shd w:val="clear" w:color="auto" w:fill="F0AD4E"/>
      <w:spacing w:after="150" w:line="240" w:lineRule="auto"/>
    </w:pPr>
    <w:rPr>
      <w:rFonts w:ascii="Times New Roman" w:eastAsia="Times New Roman" w:hAnsi="Times New Roman" w:cs="Times New Roman"/>
    </w:rPr>
  </w:style>
  <w:style w:type="paragraph" w:customStyle="1" w:styleId="progress-bar-danger">
    <w:name w:val="progress-bar-danger"/>
    <w:basedOn w:val="Normal"/>
    <w:rsid w:val="00D6223D"/>
    <w:pPr>
      <w:shd w:val="clear" w:color="auto" w:fill="D9534F"/>
      <w:spacing w:after="150" w:line="240" w:lineRule="auto"/>
    </w:pPr>
    <w:rPr>
      <w:rFonts w:ascii="Times New Roman" w:eastAsia="Times New Roman" w:hAnsi="Times New Roman" w:cs="Times New Roman"/>
    </w:rPr>
  </w:style>
  <w:style w:type="paragraph" w:customStyle="1" w:styleId="media">
    <w:name w:val="media"/>
    <w:basedOn w:val="Normal"/>
    <w:rsid w:val="00D6223D"/>
    <w:pPr>
      <w:spacing w:before="225" w:after="150" w:line="240" w:lineRule="auto"/>
    </w:pPr>
    <w:rPr>
      <w:rFonts w:ascii="Times New Roman" w:eastAsia="Times New Roman" w:hAnsi="Times New Roman" w:cs="Times New Roman"/>
    </w:rPr>
  </w:style>
  <w:style w:type="paragraph" w:customStyle="1" w:styleId="media-left">
    <w:name w:val="media-left"/>
    <w:basedOn w:val="Normal"/>
    <w:rsid w:val="00D6223D"/>
    <w:pPr>
      <w:spacing w:after="150" w:line="240" w:lineRule="auto"/>
      <w:textAlignment w:val="top"/>
    </w:pPr>
    <w:rPr>
      <w:rFonts w:ascii="Times New Roman" w:eastAsia="Times New Roman" w:hAnsi="Times New Roman" w:cs="Times New Roman"/>
    </w:rPr>
  </w:style>
  <w:style w:type="paragraph" w:customStyle="1" w:styleId="media-right">
    <w:name w:val="media-right"/>
    <w:basedOn w:val="Normal"/>
    <w:rsid w:val="00D6223D"/>
    <w:pPr>
      <w:spacing w:after="150" w:line="240" w:lineRule="auto"/>
      <w:textAlignment w:val="top"/>
    </w:pPr>
    <w:rPr>
      <w:rFonts w:ascii="Times New Roman" w:eastAsia="Times New Roman" w:hAnsi="Times New Roman" w:cs="Times New Roman"/>
    </w:rPr>
  </w:style>
  <w:style w:type="paragraph" w:customStyle="1" w:styleId="media-body">
    <w:name w:val="media-body"/>
    <w:basedOn w:val="Normal"/>
    <w:rsid w:val="00D6223D"/>
    <w:pPr>
      <w:spacing w:after="150" w:line="240" w:lineRule="auto"/>
      <w:textAlignment w:val="top"/>
    </w:pPr>
    <w:rPr>
      <w:rFonts w:ascii="Times New Roman" w:eastAsia="Times New Roman" w:hAnsi="Times New Roman" w:cs="Times New Roman"/>
    </w:rPr>
  </w:style>
  <w:style w:type="paragraph" w:customStyle="1" w:styleId="media-middle">
    <w:name w:val="media-middle"/>
    <w:basedOn w:val="Normal"/>
    <w:rsid w:val="00D6223D"/>
    <w:pPr>
      <w:spacing w:after="150" w:line="240" w:lineRule="auto"/>
      <w:textAlignment w:val="center"/>
    </w:pPr>
    <w:rPr>
      <w:rFonts w:ascii="Times New Roman" w:eastAsia="Times New Roman" w:hAnsi="Times New Roman" w:cs="Times New Roman"/>
    </w:rPr>
  </w:style>
  <w:style w:type="paragraph" w:customStyle="1" w:styleId="media-bottom">
    <w:name w:val="media-bottom"/>
    <w:basedOn w:val="Normal"/>
    <w:rsid w:val="00D6223D"/>
    <w:pPr>
      <w:spacing w:after="150" w:line="240" w:lineRule="auto"/>
      <w:textAlignment w:val="bottom"/>
    </w:pPr>
    <w:rPr>
      <w:rFonts w:ascii="Times New Roman" w:eastAsia="Times New Roman" w:hAnsi="Times New Roman" w:cs="Times New Roman"/>
    </w:rPr>
  </w:style>
  <w:style w:type="paragraph" w:customStyle="1" w:styleId="media-heading">
    <w:name w:val="media-heading"/>
    <w:basedOn w:val="Normal"/>
    <w:rsid w:val="00D6223D"/>
    <w:pPr>
      <w:spacing w:after="75" w:line="240" w:lineRule="auto"/>
    </w:pPr>
    <w:rPr>
      <w:rFonts w:ascii="Times New Roman" w:eastAsia="Times New Roman" w:hAnsi="Times New Roman" w:cs="Times New Roman"/>
    </w:rPr>
  </w:style>
  <w:style w:type="paragraph" w:customStyle="1" w:styleId="media-list">
    <w:name w:val="media-list"/>
    <w:basedOn w:val="Normal"/>
    <w:rsid w:val="00D6223D"/>
    <w:pPr>
      <w:spacing w:after="150" w:line="240" w:lineRule="auto"/>
    </w:pPr>
    <w:rPr>
      <w:rFonts w:ascii="Times New Roman" w:eastAsia="Times New Roman" w:hAnsi="Times New Roman" w:cs="Times New Roman"/>
    </w:rPr>
  </w:style>
  <w:style w:type="paragraph" w:customStyle="1" w:styleId="list-group">
    <w:name w:val="list-group"/>
    <w:basedOn w:val="Normal"/>
    <w:rsid w:val="00D6223D"/>
    <w:pPr>
      <w:spacing w:after="300" w:line="240" w:lineRule="auto"/>
    </w:pPr>
    <w:rPr>
      <w:rFonts w:ascii="Times New Roman" w:eastAsia="Times New Roman" w:hAnsi="Times New Roman" w:cs="Times New Roman"/>
    </w:rPr>
  </w:style>
  <w:style w:type="paragraph" w:customStyle="1" w:styleId="list-group-item">
    <w:name w:val="list-group-item"/>
    <w:basedOn w:val="Normal"/>
    <w:rsid w:val="00D6223D"/>
    <w:pPr>
      <w:pBdr>
        <w:top w:val="single" w:sz="6" w:space="8" w:color="DDDDDD"/>
        <w:left w:val="single" w:sz="6" w:space="11" w:color="DDDDDD"/>
        <w:bottom w:val="single" w:sz="6" w:space="8" w:color="DDDDDD"/>
        <w:right w:val="single" w:sz="6" w:space="11" w:color="DDDDDD"/>
      </w:pBdr>
      <w:shd w:val="clear" w:color="auto" w:fill="FFFFFF"/>
      <w:spacing w:after="0" w:line="240" w:lineRule="auto"/>
    </w:pPr>
    <w:rPr>
      <w:rFonts w:ascii="Times New Roman" w:eastAsia="Times New Roman" w:hAnsi="Times New Roman" w:cs="Times New Roman"/>
    </w:rPr>
  </w:style>
  <w:style w:type="paragraph" w:customStyle="1" w:styleId="list-group-item-success">
    <w:name w:val="list-group-item-success"/>
    <w:basedOn w:val="Normal"/>
    <w:rsid w:val="00D6223D"/>
    <w:pPr>
      <w:shd w:val="clear" w:color="auto" w:fill="DFF0D8"/>
      <w:spacing w:after="150" w:line="240" w:lineRule="auto"/>
    </w:pPr>
    <w:rPr>
      <w:rFonts w:ascii="Times New Roman" w:eastAsia="Times New Roman" w:hAnsi="Times New Roman" w:cs="Times New Roman"/>
      <w:color w:val="3C763D"/>
    </w:rPr>
  </w:style>
  <w:style w:type="paragraph" w:customStyle="1" w:styleId="list-group-item-info">
    <w:name w:val="list-group-item-info"/>
    <w:basedOn w:val="Normal"/>
    <w:rsid w:val="00D6223D"/>
    <w:pPr>
      <w:shd w:val="clear" w:color="auto" w:fill="D9EDF7"/>
      <w:spacing w:after="150" w:line="240" w:lineRule="auto"/>
    </w:pPr>
    <w:rPr>
      <w:rFonts w:ascii="Times New Roman" w:eastAsia="Times New Roman" w:hAnsi="Times New Roman" w:cs="Times New Roman"/>
      <w:color w:val="31708F"/>
    </w:rPr>
  </w:style>
  <w:style w:type="paragraph" w:customStyle="1" w:styleId="list-group-item-warning">
    <w:name w:val="list-group-item-warning"/>
    <w:basedOn w:val="Normal"/>
    <w:rsid w:val="00D6223D"/>
    <w:pPr>
      <w:shd w:val="clear" w:color="auto" w:fill="FCF8E3"/>
      <w:spacing w:after="150" w:line="240" w:lineRule="auto"/>
    </w:pPr>
    <w:rPr>
      <w:rFonts w:ascii="Times New Roman" w:eastAsia="Times New Roman" w:hAnsi="Times New Roman" w:cs="Times New Roman"/>
      <w:color w:val="8A6D3B"/>
    </w:rPr>
  </w:style>
  <w:style w:type="paragraph" w:customStyle="1" w:styleId="list-group-item-danger">
    <w:name w:val="list-group-item-danger"/>
    <w:basedOn w:val="Normal"/>
    <w:rsid w:val="00D6223D"/>
    <w:pPr>
      <w:shd w:val="clear" w:color="auto" w:fill="F2DEDE"/>
      <w:spacing w:after="150" w:line="240" w:lineRule="auto"/>
    </w:pPr>
    <w:rPr>
      <w:rFonts w:ascii="Times New Roman" w:eastAsia="Times New Roman" w:hAnsi="Times New Roman" w:cs="Times New Roman"/>
      <w:color w:val="A94442"/>
    </w:rPr>
  </w:style>
  <w:style w:type="paragraph" w:customStyle="1" w:styleId="list-group-item-heading">
    <w:name w:val="list-group-item-heading"/>
    <w:basedOn w:val="Normal"/>
    <w:rsid w:val="00D6223D"/>
    <w:pPr>
      <w:spacing w:after="75" w:line="240" w:lineRule="auto"/>
    </w:pPr>
    <w:rPr>
      <w:rFonts w:ascii="Times New Roman" w:eastAsia="Times New Roman" w:hAnsi="Times New Roman" w:cs="Times New Roman"/>
    </w:rPr>
  </w:style>
  <w:style w:type="paragraph" w:customStyle="1" w:styleId="list-group-item-text">
    <w:name w:val="list-group-item-text"/>
    <w:basedOn w:val="Normal"/>
    <w:rsid w:val="00D6223D"/>
    <w:pPr>
      <w:spacing w:after="0" w:line="240" w:lineRule="auto"/>
    </w:pPr>
    <w:rPr>
      <w:rFonts w:ascii="Times New Roman" w:eastAsia="Times New Roman" w:hAnsi="Times New Roman" w:cs="Times New Roman"/>
    </w:rPr>
  </w:style>
  <w:style w:type="paragraph" w:customStyle="1" w:styleId="panel">
    <w:name w:val="panel"/>
    <w:basedOn w:val="Normal"/>
    <w:rsid w:val="00D6223D"/>
    <w:pPr>
      <w:shd w:val="clear" w:color="auto" w:fill="FFFFFF"/>
      <w:spacing w:after="300" w:line="240" w:lineRule="auto"/>
    </w:pPr>
    <w:rPr>
      <w:rFonts w:ascii="Times New Roman" w:eastAsia="Times New Roman" w:hAnsi="Times New Roman" w:cs="Times New Roman"/>
    </w:rPr>
  </w:style>
  <w:style w:type="paragraph" w:customStyle="1" w:styleId="panel-body">
    <w:name w:val="panel-body"/>
    <w:basedOn w:val="Normal"/>
    <w:rsid w:val="00D6223D"/>
    <w:pPr>
      <w:spacing w:after="150" w:line="240" w:lineRule="auto"/>
    </w:pPr>
    <w:rPr>
      <w:rFonts w:ascii="Times New Roman" w:eastAsia="Times New Roman" w:hAnsi="Times New Roman" w:cs="Times New Roman"/>
    </w:rPr>
  </w:style>
  <w:style w:type="paragraph" w:customStyle="1" w:styleId="panel-heading">
    <w:name w:val="panel-heading"/>
    <w:basedOn w:val="Normal"/>
    <w:rsid w:val="00D6223D"/>
    <w:pPr>
      <w:spacing w:after="150" w:line="240" w:lineRule="auto"/>
    </w:pPr>
    <w:rPr>
      <w:rFonts w:ascii="Times New Roman" w:eastAsia="Times New Roman" w:hAnsi="Times New Roman" w:cs="Times New Roman"/>
    </w:rPr>
  </w:style>
  <w:style w:type="paragraph" w:customStyle="1" w:styleId="panel-title">
    <w:name w:val="panel-title"/>
    <w:basedOn w:val="Normal"/>
    <w:rsid w:val="00D6223D"/>
    <w:pPr>
      <w:spacing w:after="0" w:line="240" w:lineRule="auto"/>
    </w:pPr>
    <w:rPr>
      <w:rFonts w:ascii="Times New Roman" w:eastAsia="Times New Roman" w:hAnsi="Times New Roman" w:cs="Times New Roman"/>
    </w:rPr>
  </w:style>
  <w:style w:type="paragraph" w:customStyle="1" w:styleId="panel-footer">
    <w:name w:val="panel-footer"/>
    <w:basedOn w:val="Normal"/>
    <w:rsid w:val="00D6223D"/>
    <w:pPr>
      <w:pBdr>
        <w:top w:val="single" w:sz="6" w:space="8" w:color="DDDDDD"/>
      </w:pBdr>
      <w:shd w:val="clear" w:color="auto" w:fill="F5F5F5"/>
      <w:spacing w:after="150" w:line="240" w:lineRule="auto"/>
    </w:pPr>
    <w:rPr>
      <w:rFonts w:ascii="Times New Roman" w:eastAsia="Times New Roman" w:hAnsi="Times New Roman" w:cs="Times New Roman"/>
    </w:rPr>
  </w:style>
  <w:style w:type="paragraph" w:customStyle="1" w:styleId="panel-group">
    <w:name w:val="panel-group"/>
    <w:basedOn w:val="Normal"/>
    <w:rsid w:val="00D6223D"/>
    <w:pPr>
      <w:spacing w:after="300" w:line="240" w:lineRule="auto"/>
    </w:pPr>
    <w:rPr>
      <w:rFonts w:ascii="Times New Roman" w:eastAsia="Times New Roman" w:hAnsi="Times New Roman" w:cs="Times New Roman"/>
    </w:rPr>
  </w:style>
  <w:style w:type="paragraph" w:customStyle="1" w:styleId="panel-default">
    <w:name w:val="panel-default"/>
    <w:basedOn w:val="Normal"/>
    <w:rsid w:val="00D6223D"/>
    <w:pPr>
      <w:spacing w:after="150" w:line="240" w:lineRule="auto"/>
    </w:pPr>
    <w:rPr>
      <w:rFonts w:ascii="Times New Roman" w:eastAsia="Times New Roman" w:hAnsi="Times New Roman" w:cs="Times New Roman"/>
    </w:rPr>
  </w:style>
  <w:style w:type="paragraph" w:customStyle="1" w:styleId="panel-primary">
    <w:name w:val="panel-primary"/>
    <w:basedOn w:val="Normal"/>
    <w:rsid w:val="00D6223D"/>
    <w:pPr>
      <w:spacing w:after="150" w:line="240" w:lineRule="auto"/>
    </w:pPr>
    <w:rPr>
      <w:rFonts w:ascii="Times New Roman" w:eastAsia="Times New Roman" w:hAnsi="Times New Roman" w:cs="Times New Roman"/>
    </w:rPr>
  </w:style>
  <w:style w:type="paragraph" w:customStyle="1" w:styleId="panel-success">
    <w:name w:val="panel-success"/>
    <w:basedOn w:val="Normal"/>
    <w:rsid w:val="00D6223D"/>
    <w:pPr>
      <w:spacing w:after="150" w:line="240" w:lineRule="auto"/>
    </w:pPr>
    <w:rPr>
      <w:rFonts w:ascii="Times New Roman" w:eastAsia="Times New Roman" w:hAnsi="Times New Roman" w:cs="Times New Roman"/>
    </w:rPr>
  </w:style>
  <w:style w:type="paragraph" w:customStyle="1" w:styleId="panel-info">
    <w:name w:val="panel-info"/>
    <w:basedOn w:val="Normal"/>
    <w:rsid w:val="00D6223D"/>
    <w:pPr>
      <w:spacing w:after="150" w:line="240" w:lineRule="auto"/>
    </w:pPr>
    <w:rPr>
      <w:rFonts w:ascii="Times New Roman" w:eastAsia="Times New Roman" w:hAnsi="Times New Roman" w:cs="Times New Roman"/>
    </w:rPr>
  </w:style>
  <w:style w:type="paragraph" w:customStyle="1" w:styleId="panel-warning">
    <w:name w:val="panel-warning"/>
    <w:basedOn w:val="Normal"/>
    <w:rsid w:val="00D6223D"/>
    <w:pPr>
      <w:spacing w:after="150" w:line="240" w:lineRule="auto"/>
    </w:pPr>
    <w:rPr>
      <w:rFonts w:ascii="Times New Roman" w:eastAsia="Times New Roman" w:hAnsi="Times New Roman" w:cs="Times New Roman"/>
    </w:rPr>
  </w:style>
  <w:style w:type="paragraph" w:customStyle="1" w:styleId="panel-danger">
    <w:name w:val="panel-danger"/>
    <w:basedOn w:val="Normal"/>
    <w:rsid w:val="00D6223D"/>
    <w:pPr>
      <w:spacing w:after="150" w:line="240" w:lineRule="auto"/>
    </w:pPr>
    <w:rPr>
      <w:rFonts w:ascii="Times New Roman" w:eastAsia="Times New Roman" w:hAnsi="Times New Roman" w:cs="Times New Roman"/>
    </w:rPr>
  </w:style>
  <w:style w:type="paragraph" w:customStyle="1" w:styleId="embed-responsive">
    <w:name w:val="embed-responsive"/>
    <w:basedOn w:val="Normal"/>
    <w:rsid w:val="00D6223D"/>
    <w:pPr>
      <w:spacing w:after="150" w:line="240" w:lineRule="auto"/>
    </w:pPr>
    <w:rPr>
      <w:rFonts w:ascii="Times New Roman" w:eastAsia="Times New Roman" w:hAnsi="Times New Roman" w:cs="Times New Roman"/>
    </w:rPr>
  </w:style>
  <w:style w:type="paragraph" w:customStyle="1" w:styleId="well">
    <w:name w:val="well"/>
    <w:basedOn w:val="Normal"/>
    <w:rsid w:val="00D6223D"/>
    <w:pPr>
      <w:pBdr>
        <w:top w:val="single" w:sz="6" w:space="14" w:color="E3E3E3"/>
        <w:left w:val="single" w:sz="6" w:space="14" w:color="E3E3E3"/>
        <w:bottom w:val="single" w:sz="6" w:space="14" w:color="E3E3E3"/>
        <w:right w:val="single" w:sz="6" w:space="14" w:color="E3E3E3"/>
      </w:pBdr>
      <w:shd w:val="clear" w:color="auto" w:fill="F5F5F5"/>
      <w:spacing w:after="300" w:line="240" w:lineRule="auto"/>
    </w:pPr>
    <w:rPr>
      <w:rFonts w:ascii="Times New Roman" w:eastAsia="Times New Roman" w:hAnsi="Times New Roman" w:cs="Times New Roman"/>
    </w:rPr>
  </w:style>
  <w:style w:type="paragraph" w:customStyle="1" w:styleId="well-lg">
    <w:name w:val="well-lg"/>
    <w:basedOn w:val="Normal"/>
    <w:rsid w:val="00D6223D"/>
    <w:pPr>
      <w:spacing w:after="150" w:line="240" w:lineRule="auto"/>
    </w:pPr>
    <w:rPr>
      <w:rFonts w:ascii="Times New Roman" w:eastAsia="Times New Roman" w:hAnsi="Times New Roman" w:cs="Times New Roman"/>
    </w:rPr>
  </w:style>
  <w:style w:type="paragraph" w:customStyle="1" w:styleId="well-sm">
    <w:name w:val="well-sm"/>
    <w:basedOn w:val="Normal"/>
    <w:rsid w:val="00D6223D"/>
    <w:pPr>
      <w:spacing w:after="150" w:line="240" w:lineRule="auto"/>
    </w:pPr>
    <w:rPr>
      <w:rFonts w:ascii="Times New Roman" w:eastAsia="Times New Roman" w:hAnsi="Times New Roman" w:cs="Times New Roman"/>
    </w:rPr>
  </w:style>
  <w:style w:type="paragraph" w:customStyle="1" w:styleId="close">
    <w:name w:val="close"/>
    <w:basedOn w:val="Normal"/>
    <w:rsid w:val="00D6223D"/>
    <w:pPr>
      <w:spacing w:after="150" w:line="240" w:lineRule="auto"/>
    </w:pPr>
    <w:rPr>
      <w:rFonts w:ascii="Times New Roman" w:eastAsia="Times New Roman" w:hAnsi="Times New Roman" w:cs="Times New Roman"/>
      <w:b/>
      <w:bCs/>
      <w:color w:val="000000"/>
      <w:sz w:val="32"/>
      <w:szCs w:val="32"/>
    </w:rPr>
  </w:style>
  <w:style w:type="paragraph" w:customStyle="1" w:styleId="modal">
    <w:name w:val="modal"/>
    <w:basedOn w:val="Normal"/>
    <w:rsid w:val="00D6223D"/>
    <w:pPr>
      <w:spacing w:after="150" w:line="240" w:lineRule="auto"/>
    </w:pPr>
    <w:rPr>
      <w:rFonts w:ascii="Times New Roman" w:eastAsia="Times New Roman" w:hAnsi="Times New Roman" w:cs="Times New Roman"/>
      <w:vanish/>
    </w:rPr>
  </w:style>
  <w:style w:type="paragraph" w:customStyle="1" w:styleId="modal-dialog">
    <w:name w:val="modal-dialog"/>
    <w:basedOn w:val="Normal"/>
    <w:rsid w:val="00D6223D"/>
    <w:pPr>
      <w:spacing w:before="150" w:after="150" w:line="240" w:lineRule="auto"/>
      <w:ind w:left="150" w:right="150"/>
    </w:pPr>
    <w:rPr>
      <w:rFonts w:ascii="Times New Roman" w:eastAsia="Times New Roman" w:hAnsi="Times New Roman" w:cs="Times New Roman"/>
    </w:rPr>
  </w:style>
  <w:style w:type="paragraph" w:customStyle="1" w:styleId="modal-content">
    <w:name w:val="modal-content"/>
    <w:basedOn w:val="Normal"/>
    <w:rsid w:val="00D6223D"/>
    <w:pPr>
      <w:pBdr>
        <w:top w:val="single" w:sz="6" w:space="0" w:color="999999"/>
        <w:left w:val="single" w:sz="6" w:space="0" w:color="999999"/>
        <w:bottom w:val="single" w:sz="6" w:space="0" w:color="999999"/>
        <w:right w:val="single" w:sz="6" w:space="0" w:color="999999"/>
      </w:pBdr>
      <w:shd w:val="clear" w:color="auto" w:fill="FFFFFF"/>
      <w:spacing w:after="150" w:line="240" w:lineRule="auto"/>
    </w:pPr>
    <w:rPr>
      <w:rFonts w:ascii="Times New Roman" w:eastAsia="Times New Roman" w:hAnsi="Times New Roman" w:cs="Times New Roman"/>
    </w:rPr>
  </w:style>
  <w:style w:type="paragraph" w:customStyle="1" w:styleId="modal-backdrop">
    <w:name w:val="modal-backdrop"/>
    <w:basedOn w:val="Normal"/>
    <w:rsid w:val="00D6223D"/>
    <w:pPr>
      <w:shd w:val="clear" w:color="auto" w:fill="000000"/>
      <w:spacing w:after="150" w:line="240" w:lineRule="auto"/>
    </w:pPr>
    <w:rPr>
      <w:rFonts w:ascii="Times New Roman" w:eastAsia="Times New Roman" w:hAnsi="Times New Roman" w:cs="Times New Roman"/>
    </w:rPr>
  </w:style>
  <w:style w:type="paragraph" w:customStyle="1" w:styleId="modal-header">
    <w:name w:val="modal-header"/>
    <w:basedOn w:val="Normal"/>
    <w:rsid w:val="00D6223D"/>
    <w:pPr>
      <w:pBdr>
        <w:bottom w:val="single" w:sz="6" w:space="11" w:color="E5E5E5"/>
      </w:pBdr>
      <w:spacing w:after="150" w:line="240" w:lineRule="auto"/>
    </w:pPr>
    <w:rPr>
      <w:rFonts w:ascii="Times New Roman" w:eastAsia="Times New Roman" w:hAnsi="Times New Roman" w:cs="Times New Roman"/>
    </w:rPr>
  </w:style>
  <w:style w:type="paragraph" w:customStyle="1" w:styleId="modal-title">
    <w:name w:val="modal-title"/>
    <w:basedOn w:val="Normal"/>
    <w:rsid w:val="00D6223D"/>
    <w:pPr>
      <w:spacing w:after="0" w:line="240" w:lineRule="auto"/>
    </w:pPr>
    <w:rPr>
      <w:rFonts w:ascii="Times New Roman" w:eastAsia="Times New Roman" w:hAnsi="Times New Roman" w:cs="Times New Roman"/>
    </w:rPr>
  </w:style>
  <w:style w:type="paragraph" w:customStyle="1" w:styleId="modal-body">
    <w:name w:val="modal-body"/>
    <w:basedOn w:val="Normal"/>
    <w:rsid w:val="00D6223D"/>
    <w:pPr>
      <w:spacing w:after="150" w:line="240" w:lineRule="auto"/>
    </w:pPr>
    <w:rPr>
      <w:rFonts w:ascii="Times New Roman" w:eastAsia="Times New Roman" w:hAnsi="Times New Roman" w:cs="Times New Roman"/>
    </w:rPr>
  </w:style>
  <w:style w:type="paragraph" w:customStyle="1" w:styleId="modal-footer">
    <w:name w:val="modal-footer"/>
    <w:basedOn w:val="Normal"/>
    <w:rsid w:val="00D6223D"/>
    <w:pPr>
      <w:pBdr>
        <w:top w:val="single" w:sz="6" w:space="11" w:color="E5E5E5"/>
      </w:pBdr>
      <w:spacing w:after="150" w:line="240" w:lineRule="auto"/>
      <w:jc w:val="right"/>
    </w:pPr>
    <w:rPr>
      <w:rFonts w:ascii="Times New Roman" w:eastAsia="Times New Roman" w:hAnsi="Times New Roman" w:cs="Times New Roman"/>
    </w:rPr>
  </w:style>
  <w:style w:type="paragraph" w:customStyle="1" w:styleId="modal-scrollbar-measure">
    <w:name w:val="modal-scrollbar-measure"/>
    <w:basedOn w:val="Normal"/>
    <w:rsid w:val="00D6223D"/>
    <w:pPr>
      <w:spacing w:after="150" w:line="240" w:lineRule="auto"/>
    </w:pPr>
    <w:rPr>
      <w:rFonts w:ascii="Times New Roman" w:eastAsia="Times New Roman" w:hAnsi="Times New Roman" w:cs="Times New Roman"/>
    </w:rPr>
  </w:style>
  <w:style w:type="paragraph" w:customStyle="1" w:styleId="tooltip">
    <w:name w:val="tooltip"/>
    <w:basedOn w:val="Normal"/>
    <w:rsid w:val="00D6223D"/>
    <w:pPr>
      <w:spacing w:after="150" w:line="240" w:lineRule="auto"/>
    </w:pPr>
    <w:rPr>
      <w:rFonts w:ascii="Helvetica" w:eastAsia="Times New Roman" w:hAnsi="Helvetica" w:cs="Helvetica"/>
      <w:sz w:val="18"/>
      <w:szCs w:val="18"/>
    </w:rPr>
  </w:style>
  <w:style w:type="paragraph" w:customStyle="1" w:styleId="tooltip-inner">
    <w:name w:val="tooltip-inner"/>
    <w:basedOn w:val="Normal"/>
    <w:rsid w:val="00D6223D"/>
    <w:pPr>
      <w:shd w:val="clear" w:color="auto" w:fill="000000"/>
      <w:spacing w:after="150" w:line="240" w:lineRule="auto"/>
      <w:jc w:val="center"/>
    </w:pPr>
    <w:rPr>
      <w:rFonts w:ascii="Times New Roman" w:eastAsia="Times New Roman" w:hAnsi="Times New Roman" w:cs="Times New Roman"/>
      <w:color w:val="FFFFFF"/>
    </w:rPr>
  </w:style>
  <w:style w:type="paragraph" w:customStyle="1" w:styleId="tooltip-arrow">
    <w:name w:val="tooltip-arrow"/>
    <w:basedOn w:val="Normal"/>
    <w:rsid w:val="00D6223D"/>
    <w:pPr>
      <w:pBdr>
        <w:top w:val="single" w:sz="24" w:space="0" w:color="auto"/>
        <w:left w:val="single" w:sz="24" w:space="0" w:color="auto"/>
        <w:bottom w:val="single" w:sz="24" w:space="0" w:color="auto"/>
        <w:right w:val="single" w:sz="24" w:space="0" w:color="auto"/>
      </w:pBdr>
      <w:spacing w:after="150" w:line="240" w:lineRule="auto"/>
    </w:pPr>
    <w:rPr>
      <w:rFonts w:ascii="Times New Roman" w:eastAsia="Times New Roman" w:hAnsi="Times New Roman" w:cs="Times New Roman"/>
    </w:rPr>
  </w:style>
  <w:style w:type="paragraph" w:customStyle="1" w:styleId="popover">
    <w:name w:val="popover"/>
    <w:basedOn w:val="Normal"/>
    <w:rsid w:val="00D6223D"/>
    <w:pPr>
      <w:pBdr>
        <w:top w:val="single" w:sz="6" w:space="1" w:color="CCCCCC"/>
        <w:left w:val="single" w:sz="6" w:space="1" w:color="CCCCCC"/>
        <w:bottom w:val="single" w:sz="6" w:space="1" w:color="CCCCCC"/>
        <w:right w:val="single" w:sz="6" w:space="1" w:color="CCCCCC"/>
      </w:pBdr>
      <w:shd w:val="clear" w:color="auto" w:fill="FFFFFF"/>
      <w:spacing w:after="150" w:line="240" w:lineRule="auto"/>
    </w:pPr>
    <w:rPr>
      <w:rFonts w:ascii="Helvetica" w:eastAsia="Times New Roman" w:hAnsi="Helvetica" w:cs="Helvetica"/>
      <w:vanish/>
      <w:sz w:val="21"/>
      <w:szCs w:val="21"/>
    </w:rPr>
  </w:style>
  <w:style w:type="paragraph" w:customStyle="1" w:styleId="popover-title">
    <w:name w:val="popover-title"/>
    <w:basedOn w:val="Normal"/>
    <w:rsid w:val="00D6223D"/>
    <w:pPr>
      <w:pBdr>
        <w:bottom w:val="single" w:sz="6" w:space="6" w:color="EBEBEB"/>
      </w:pBdr>
      <w:shd w:val="clear" w:color="auto" w:fill="F7F7F7"/>
      <w:spacing w:after="0" w:line="240" w:lineRule="auto"/>
    </w:pPr>
    <w:rPr>
      <w:rFonts w:ascii="Times New Roman" w:eastAsia="Times New Roman" w:hAnsi="Times New Roman" w:cs="Times New Roman"/>
      <w:sz w:val="21"/>
      <w:szCs w:val="21"/>
    </w:rPr>
  </w:style>
  <w:style w:type="paragraph" w:customStyle="1" w:styleId="popover-content">
    <w:name w:val="popover-content"/>
    <w:basedOn w:val="Normal"/>
    <w:rsid w:val="00D6223D"/>
    <w:pPr>
      <w:spacing w:after="150" w:line="240" w:lineRule="auto"/>
    </w:pPr>
    <w:rPr>
      <w:rFonts w:ascii="Times New Roman" w:eastAsia="Times New Roman" w:hAnsi="Times New Roman" w:cs="Times New Roman"/>
    </w:rPr>
  </w:style>
  <w:style w:type="paragraph" w:customStyle="1" w:styleId="carousel-inner">
    <w:name w:val="carousel-inner"/>
    <w:basedOn w:val="Normal"/>
    <w:rsid w:val="00D6223D"/>
    <w:pPr>
      <w:spacing w:after="150" w:line="240" w:lineRule="auto"/>
    </w:pPr>
    <w:rPr>
      <w:rFonts w:ascii="Times New Roman" w:eastAsia="Times New Roman" w:hAnsi="Times New Roman" w:cs="Times New Roman"/>
    </w:rPr>
  </w:style>
  <w:style w:type="paragraph" w:customStyle="1" w:styleId="carousel-control">
    <w:name w:val="carousel-control"/>
    <w:basedOn w:val="Normal"/>
    <w:rsid w:val="00D6223D"/>
    <w:pPr>
      <w:spacing w:after="150" w:line="240" w:lineRule="auto"/>
      <w:jc w:val="center"/>
    </w:pPr>
    <w:rPr>
      <w:rFonts w:ascii="Times New Roman" w:eastAsia="Times New Roman" w:hAnsi="Times New Roman" w:cs="Times New Roman"/>
      <w:color w:val="FFFFFF"/>
      <w:sz w:val="30"/>
      <w:szCs w:val="30"/>
    </w:rPr>
  </w:style>
  <w:style w:type="paragraph" w:customStyle="1" w:styleId="carousel-indicators">
    <w:name w:val="carousel-indicators"/>
    <w:basedOn w:val="Normal"/>
    <w:rsid w:val="00D6223D"/>
    <w:pPr>
      <w:spacing w:after="150" w:line="240" w:lineRule="auto"/>
      <w:ind w:left="-3672"/>
      <w:jc w:val="center"/>
    </w:pPr>
    <w:rPr>
      <w:rFonts w:ascii="Times New Roman" w:eastAsia="Times New Roman" w:hAnsi="Times New Roman" w:cs="Times New Roman"/>
    </w:rPr>
  </w:style>
  <w:style w:type="paragraph" w:customStyle="1" w:styleId="carousel-caption">
    <w:name w:val="carousel-caption"/>
    <w:basedOn w:val="Normal"/>
    <w:rsid w:val="00D6223D"/>
    <w:pPr>
      <w:spacing w:after="150" w:line="240" w:lineRule="auto"/>
      <w:jc w:val="center"/>
    </w:pPr>
    <w:rPr>
      <w:rFonts w:ascii="Times New Roman" w:eastAsia="Times New Roman" w:hAnsi="Times New Roman" w:cs="Times New Roman"/>
      <w:color w:val="FFFFFF"/>
    </w:rPr>
  </w:style>
  <w:style w:type="paragraph" w:customStyle="1" w:styleId="center-block">
    <w:name w:val="center-block"/>
    <w:basedOn w:val="Normal"/>
    <w:rsid w:val="00D6223D"/>
    <w:pPr>
      <w:spacing w:after="150" w:line="240" w:lineRule="auto"/>
    </w:pPr>
    <w:rPr>
      <w:rFonts w:ascii="Times New Roman" w:eastAsia="Times New Roman" w:hAnsi="Times New Roman" w:cs="Times New Roman"/>
    </w:rPr>
  </w:style>
  <w:style w:type="paragraph" w:customStyle="1" w:styleId="text-hide">
    <w:name w:val="text-hide"/>
    <w:basedOn w:val="Normal"/>
    <w:rsid w:val="00D6223D"/>
    <w:pPr>
      <w:spacing w:after="150" w:line="240" w:lineRule="auto"/>
    </w:pPr>
    <w:rPr>
      <w:rFonts w:ascii="Times New Roman" w:eastAsia="Times New Roman" w:hAnsi="Times New Roman" w:cs="Times New Roman"/>
    </w:rPr>
  </w:style>
  <w:style w:type="paragraph" w:customStyle="1" w:styleId="glyphicons">
    <w:name w:val="glyphicons"/>
    <w:basedOn w:val="Normal"/>
    <w:rsid w:val="00D6223D"/>
    <w:pPr>
      <w:spacing w:after="150" w:line="240" w:lineRule="auto"/>
      <w:textAlignment w:val="top"/>
    </w:pPr>
    <w:rPr>
      <w:rFonts w:ascii="Glyphicons Regular" w:eastAsia="Times New Roman" w:hAnsi="Glyphicons Regular" w:cs="Times New Roman"/>
    </w:rPr>
  </w:style>
  <w:style w:type="paragraph" w:customStyle="1" w:styleId="social">
    <w:name w:val="social"/>
    <w:basedOn w:val="Normal"/>
    <w:rsid w:val="00D6223D"/>
    <w:pPr>
      <w:spacing w:after="150" w:line="240" w:lineRule="auto"/>
      <w:textAlignment w:val="top"/>
    </w:pPr>
    <w:rPr>
      <w:rFonts w:ascii="Glyphicons Social" w:eastAsia="Times New Roman" w:hAnsi="Glyphicons Social" w:cs="Times New Roman"/>
    </w:rPr>
  </w:style>
  <w:style w:type="paragraph" w:customStyle="1" w:styleId="main">
    <w:name w:val="main"/>
    <w:basedOn w:val="Normal"/>
    <w:rsid w:val="00D6223D"/>
    <w:pPr>
      <w:spacing w:after="150" w:line="240" w:lineRule="auto"/>
    </w:pPr>
    <w:rPr>
      <w:rFonts w:ascii="Verdana" w:eastAsia="Times New Roman" w:hAnsi="Verdana" w:cs="Times New Roman"/>
      <w:sz w:val="23"/>
      <w:szCs w:val="23"/>
    </w:rPr>
  </w:style>
  <w:style w:type="paragraph" w:customStyle="1" w:styleId="top">
    <w:name w:val="top"/>
    <w:basedOn w:val="Normal"/>
    <w:rsid w:val="00D6223D"/>
    <w:pPr>
      <w:shd w:val="clear" w:color="auto" w:fill="FFFFFF"/>
      <w:spacing w:after="150" w:line="240" w:lineRule="auto"/>
    </w:pPr>
    <w:rPr>
      <w:rFonts w:ascii="Arial" w:eastAsia="Times New Roman" w:hAnsi="Arial" w:cs="Arial"/>
    </w:rPr>
  </w:style>
  <w:style w:type="paragraph" w:customStyle="1" w:styleId="topscroll">
    <w:name w:val="topscroll"/>
    <w:basedOn w:val="Normal"/>
    <w:rsid w:val="00D6223D"/>
    <w:pPr>
      <w:spacing w:after="150" w:line="240" w:lineRule="auto"/>
    </w:pPr>
    <w:rPr>
      <w:rFonts w:ascii="Times New Roman" w:eastAsia="Times New Roman" w:hAnsi="Times New Roman" w:cs="Times New Roman"/>
      <w:vanish/>
    </w:rPr>
  </w:style>
  <w:style w:type="paragraph" w:customStyle="1" w:styleId="topnavcontainer">
    <w:name w:val="topnavcontainer"/>
    <w:basedOn w:val="Normal"/>
    <w:rsid w:val="00D6223D"/>
    <w:pPr>
      <w:shd w:val="clear" w:color="auto" w:fill="5F5F5F"/>
      <w:spacing w:after="150" w:line="240" w:lineRule="auto"/>
    </w:pPr>
    <w:rPr>
      <w:rFonts w:ascii="Times New Roman" w:eastAsia="Times New Roman" w:hAnsi="Times New Roman" w:cs="Times New Roman"/>
    </w:rPr>
  </w:style>
  <w:style w:type="paragraph" w:customStyle="1" w:styleId="topnavhome">
    <w:name w:val="topnav_home"/>
    <w:basedOn w:val="Normal"/>
    <w:rsid w:val="00D6223D"/>
    <w:pPr>
      <w:spacing w:after="150" w:line="240" w:lineRule="auto"/>
    </w:pPr>
    <w:rPr>
      <w:rFonts w:ascii="Times New Roman" w:eastAsia="Times New Roman" w:hAnsi="Times New Roman" w:cs="Times New Roman"/>
    </w:rPr>
  </w:style>
  <w:style w:type="paragraph" w:customStyle="1" w:styleId="topnavsearch">
    <w:name w:val="topnav_search"/>
    <w:basedOn w:val="Normal"/>
    <w:rsid w:val="00D6223D"/>
    <w:pPr>
      <w:spacing w:after="150" w:line="240" w:lineRule="auto"/>
    </w:pPr>
    <w:rPr>
      <w:rFonts w:ascii="Times New Roman" w:eastAsia="Times New Roman" w:hAnsi="Times New Roman" w:cs="Times New Roman"/>
    </w:rPr>
  </w:style>
  <w:style w:type="paragraph" w:customStyle="1" w:styleId="topnavmenu">
    <w:name w:val="topnav_menu"/>
    <w:basedOn w:val="Normal"/>
    <w:rsid w:val="00D6223D"/>
    <w:pPr>
      <w:spacing w:after="150" w:line="240" w:lineRule="auto"/>
    </w:pPr>
    <w:rPr>
      <w:rFonts w:ascii="Times New Roman" w:eastAsia="Times New Roman" w:hAnsi="Times New Roman" w:cs="Times New Roman"/>
      <w:color w:val="FFFFFF"/>
    </w:rPr>
  </w:style>
  <w:style w:type="paragraph" w:customStyle="1" w:styleId="topnavtranslate">
    <w:name w:val="topnav_translate"/>
    <w:basedOn w:val="Normal"/>
    <w:rsid w:val="00D6223D"/>
    <w:pPr>
      <w:spacing w:after="150" w:line="240" w:lineRule="auto"/>
    </w:pPr>
    <w:rPr>
      <w:rFonts w:ascii="Times New Roman" w:eastAsia="Times New Roman" w:hAnsi="Times New Roman" w:cs="Times New Roman"/>
    </w:rPr>
  </w:style>
  <w:style w:type="paragraph" w:customStyle="1" w:styleId="w3dropdownmenu">
    <w:name w:val="w3dropdownmenu"/>
    <w:basedOn w:val="Normal"/>
    <w:rsid w:val="00D6223D"/>
    <w:pPr>
      <w:pBdr>
        <w:top w:val="single" w:sz="6" w:space="0" w:color="AAAAAA"/>
        <w:left w:val="single" w:sz="6" w:space="0" w:color="5F5F5F"/>
        <w:bottom w:val="single" w:sz="6" w:space="0" w:color="5F5F5F"/>
        <w:right w:val="single" w:sz="6" w:space="0" w:color="5F5F5F"/>
      </w:pBdr>
      <w:shd w:val="clear" w:color="auto" w:fill="5F5F5F"/>
      <w:spacing w:before="570" w:after="150" w:line="240" w:lineRule="auto"/>
    </w:pPr>
    <w:rPr>
      <w:rFonts w:ascii="Times New Roman" w:eastAsia="Times New Roman" w:hAnsi="Times New Roman" w:cs="Times New Roman"/>
      <w:vanish/>
      <w:color w:val="F1F1F1"/>
    </w:rPr>
  </w:style>
  <w:style w:type="paragraph" w:customStyle="1" w:styleId="w3dropdowninner">
    <w:name w:val="w3dropdowninner"/>
    <w:basedOn w:val="Normal"/>
    <w:rsid w:val="00D6223D"/>
    <w:pPr>
      <w:spacing w:after="150" w:line="240" w:lineRule="auto"/>
    </w:pPr>
    <w:rPr>
      <w:rFonts w:ascii="Times New Roman" w:eastAsia="Times New Roman" w:hAnsi="Times New Roman" w:cs="Times New Roman"/>
    </w:rPr>
  </w:style>
  <w:style w:type="paragraph" w:customStyle="1" w:styleId="w3dropdowninnerinner">
    <w:name w:val="w3dropdowninnerinner"/>
    <w:basedOn w:val="Normal"/>
    <w:rsid w:val="00D6223D"/>
    <w:pPr>
      <w:spacing w:after="150" w:line="240" w:lineRule="auto"/>
    </w:pPr>
    <w:rPr>
      <w:rFonts w:ascii="Times New Roman" w:eastAsia="Times New Roman" w:hAnsi="Times New Roman" w:cs="Times New Roman"/>
      <w:sz w:val="26"/>
      <w:szCs w:val="26"/>
    </w:rPr>
  </w:style>
  <w:style w:type="paragraph" w:customStyle="1" w:styleId="w3dropdownsection">
    <w:name w:val="w3dropdownsection"/>
    <w:basedOn w:val="Normal"/>
    <w:rsid w:val="00D6223D"/>
    <w:pPr>
      <w:spacing w:after="150" w:line="240" w:lineRule="auto"/>
    </w:pPr>
    <w:rPr>
      <w:rFonts w:ascii="Times New Roman" w:eastAsia="Times New Roman" w:hAnsi="Times New Roman" w:cs="Times New Roman"/>
    </w:rPr>
  </w:style>
  <w:style w:type="paragraph" w:customStyle="1" w:styleId="menubtn">
    <w:name w:val="menubtn"/>
    <w:basedOn w:val="Normal"/>
    <w:rsid w:val="00D6223D"/>
    <w:pPr>
      <w:spacing w:after="150" w:line="240" w:lineRule="auto"/>
    </w:pPr>
    <w:rPr>
      <w:rFonts w:ascii="Times New Roman" w:eastAsia="Times New Roman" w:hAnsi="Times New Roman" w:cs="Times New Roman"/>
      <w:vanish/>
    </w:rPr>
  </w:style>
  <w:style w:type="paragraph" w:customStyle="1" w:styleId="menusearch">
    <w:name w:val="menusearch"/>
    <w:basedOn w:val="Normal"/>
    <w:rsid w:val="00D6223D"/>
    <w:pPr>
      <w:spacing w:after="150" w:line="240" w:lineRule="auto"/>
      <w:ind w:right="375"/>
    </w:pPr>
    <w:rPr>
      <w:rFonts w:ascii="Times New Roman" w:eastAsia="Times New Roman" w:hAnsi="Times New Roman" w:cs="Times New Roman"/>
    </w:rPr>
  </w:style>
  <w:style w:type="paragraph" w:customStyle="1" w:styleId="menutranslate">
    <w:name w:val="menutranslate"/>
    <w:basedOn w:val="Normal"/>
    <w:rsid w:val="00D6223D"/>
    <w:pPr>
      <w:spacing w:after="150" w:line="240" w:lineRule="auto"/>
      <w:ind w:right="300"/>
    </w:pPr>
    <w:rPr>
      <w:rFonts w:ascii="Times New Roman" w:eastAsia="Times New Roman" w:hAnsi="Times New Roman" w:cs="Times New Roman"/>
    </w:rPr>
  </w:style>
  <w:style w:type="paragraph" w:customStyle="1" w:styleId="menu">
    <w:name w:val="menu"/>
    <w:basedOn w:val="Normal"/>
    <w:rsid w:val="00D6223D"/>
    <w:pPr>
      <w:spacing w:after="150" w:line="240" w:lineRule="auto"/>
    </w:pPr>
    <w:rPr>
      <w:rFonts w:ascii="Times New Roman" w:eastAsia="Times New Roman" w:hAnsi="Times New Roman" w:cs="Times New Roman"/>
    </w:rPr>
  </w:style>
  <w:style w:type="paragraph" w:customStyle="1" w:styleId="master">
    <w:name w:val="master"/>
    <w:basedOn w:val="Normal"/>
    <w:rsid w:val="00D6223D"/>
    <w:pPr>
      <w:spacing w:before="975" w:after="150" w:line="240" w:lineRule="auto"/>
    </w:pPr>
    <w:rPr>
      <w:rFonts w:ascii="Times New Roman" w:eastAsia="Times New Roman" w:hAnsi="Times New Roman" w:cs="Times New Roman"/>
    </w:rPr>
  </w:style>
  <w:style w:type="paragraph" w:customStyle="1" w:styleId="leaderboard">
    <w:name w:val="leaderboard"/>
    <w:basedOn w:val="Normal"/>
    <w:rsid w:val="00D6223D"/>
    <w:pPr>
      <w:spacing w:after="150" w:line="240" w:lineRule="auto"/>
    </w:pPr>
    <w:rPr>
      <w:rFonts w:ascii="Times New Roman" w:eastAsia="Times New Roman" w:hAnsi="Times New Roman" w:cs="Times New Roman"/>
    </w:rPr>
  </w:style>
  <w:style w:type="paragraph" w:customStyle="1" w:styleId="html5badge">
    <w:name w:val="html5badge"/>
    <w:basedOn w:val="Normal"/>
    <w:rsid w:val="00D6223D"/>
    <w:pPr>
      <w:spacing w:after="150" w:line="240" w:lineRule="auto"/>
    </w:pPr>
    <w:rPr>
      <w:rFonts w:ascii="Times New Roman" w:eastAsia="Times New Roman" w:hAnsi="Times New Roman" w:cs="Times New Roman"/>
    </w:rPr>
  </w:style>
  <w:style w:type="paragraph" w:customStyle="1" w:styleId="sidesection">
    <w:name w:val="sidesection"/>
    <w:basedOn w:val="Normal"/>
    <w:rsid w:val="00D6223D"/>
    <w:pPr>
      <w:spacing w:after="210" w:line="240" w:lineRule="auto"/>
      <w:jc w:val="center"/>
    </w:pPr>
    <w:rPr>
      <w:rFonts w:ascii="Times New Roman" w:eastAsia="Times New Roman" w:hAnsi="Times New Roman" w:cs="Times New Roman"/>
      <w:sz w:val="21"/>
      <w:szCs w:val="21"/>
    </w:rPr>
  </w:style>
  <w:style w:type="paragraph" w:customStyle="1" w:styleId="share">
    <w:name w:val="share"/>
    <w:basedOn w:val="Normal"/>
    <w:rsid w:val="00D6223D"/>
    <w:pPr>
      <w:spacing w:after="150" w:line="240" w:lineRule="auto"/>
      <w:ind w:left="60" w:right="60"/>
    </w:pPr>
    <w:rPr>
      <w:rFonts w:ascii="Times New Roman" w:eastAsia="Times New Roman" w:hAnsi="Times New Roman" w:cs="Times New Roman"/>
      <w:sz w:val="36"/>
      <w:szCs w:val="36"/>
    </w:rPr>
  </w:style>
  <w:style w:type="paragraph" w:customStyle="1" w:styleId="top10">
    <w:name w:val="top10"/>
    <w:basedOn w:val="Normal"/>
    <w:rsid w:val="00D6223D"/>
    <w:pPr>
      <w:spacing w:after="150" w:line="240" w:lineRule="auto"/>
      <w:jc w:val="center"/>
    </w:pPr>
    <w:rPr>
      <w:rFonts w:ascii="Times New Roman" w:eastAsia="Times New Roman" w:hAnsi="Times New Roman" w:cs="Times New Roman"/>
    </w:rPr>
  </w:style>
  <w:style w:type="paragraph" w:customStyle="1" w:styleId="Footer1">
    <w:name w:val="Footer1"/>
    <w:basedOn w:val="Normal"/>
    <w:rsid w:val="00D6223D"/>
    <w:pPr>
      <w:spacing w:before="300" w:after="150" w:line="240" w:lineRule="auto"/>
      <w:jc w:val="center"/>
    </w:pPr>
    <w:rPr>
      <w:rFonts w:ascii="Verdana" w:eastAsia="Times New Roman" w:hAnsi="Verdana" w:cs="Times New Roman"/>
      <w:sz w:val="17"/>
      <w:szCs w:val="17"/>
    </w:rPr>
  </w:style>
  <w:style w:type="paragraph" w:customStyle="1" w:styleId="gsc-input-box">
    <w:name w:val="gsc-input-box"/>
    <w:basedOn w:val="Normal"/>
    <w:rsid w:val="00D6223D"/>
    <w:pPr>
      <w:spacing w:after="150" w:line="240" w:lineRule="auto"/>
    </w:pPr>
    <w:rPr>
      <w:rFonts w:ascii="Times New Roman" w:eastAsia="Times New Roman" w:hAnsi="Times New Roman" w:cs="Times New Roman"/>
    </w:rPr>
  </w:style>
  <w:style w:type="paragraph" w:customStyle="1" w:styleId="gsc-input-box-hover">
    <w:name w:val="gsc-input-box-hover"/>
    <w:basedOn w:val="Normal"/>
    <w:rsid w:val="00D6223D"/>
    <w:pPr>
      <w:spacing w:after="150" w:line="240" w:lineRule="auto"/>
    </w:pPr>
    <w:rPr>
      <w:rFonts w:ascii="Times New Roman" w:eastAsia="Times New Roman" w:hAnsi="Times New Roman" w:cs="Times New Roman"/>
    </w:rPr>
  </w:style>
  <w:style w:type="paragraph" w:customStyle="1" w:styleId="gsc-input-box-focus">
    <w:name w:val="gsc-input-box-focus"/>
    <w:basedOn w:val="Normal"/>
    <w:rsid w:val="00D6223D"/>
    <w:pPr>
      <w:spacing w:after="150" w:line="240" w:lineRule="auto"/>
    </w:pPr>
    <w:rPr>
      <w:rFonts w:ascii="Times New Roman" w:eastAsia="Times New Roman" w:hAnsi="Times New Roman" w:cs="Times New Roman"/>
    </w:rPr>
  </w:style>
  <w:style w:type="paragraph" w:customStyle="1" w:styleId="gsc-search-button">
    <w:name w:val="gsc-search-button"/>
    <w:basedOn w:val="Normal"/>
    <w:rsid w:val="00D6223D"/>
    <w:pPr>
      <w:spacing w:after="150" w:line="240" w:lineRule="auto"/>
    </w:pPr>
    <w:rPr>
      <w:rFonts w:ascii="Times New Roman" w:eastAsia="Times New Roman" w:hAnsi="Times New Roman" w:cs="Times New Roman"/>
    </w:rPr>
  </w:style>
  <w:style w:type="paragraph" w:customStyle="1" w:styleId="highcom">
    <w:name w:val="highcom"/>
    <w:basedOn w:val="Normal"/>
    <w:rsid w:val="00D6223D"/>
    <w:pPr>
      <w:spacing w:after="150" w:line="240" w:lineRule="auto"/>
    </w:pPr>
    <w:rPr>
      <w:rFonts w:ascii="Times New Roman" w:eastAsia="Times New Roman" w:hAnsi="Times New Roman" w:cs="Times New Roman"/>
      <w:color w:val="008000"/>
    </w:rPr>
  </w:style>
  <w:style w:type="paragraph" w:customStyle="1" w:styleId="highele">
    <w:name w:val="highele"/>
    <w:basedOn w:val="Normal"/>
    <w:rsid w:val="00D6223D"/>
    <w:pPr>
      <w:spacing w:after="150" w:line="240" w:lineRule="auto"/>
    </w:pPr>
    <w:rPr>
      <w:rFonts w:ascii="Times New Roman" w:eastAsia="Times New Roman" w:hAnsi="Times New Roman" w:cs="Times New Roman"/>
      <w:color w:val="A52A2A"/>
    </w:rPr>
  </w:style>
  <w:style w:type="paragraph" w:customStyle="1" w:styleId="highatt">
    <w:name w:val="highatt"/>
    <w:basedOn w:val="Normal"/>
    <w:rsid w:val="00D6223D"/>
    <w:pPr>
      <w:spacing w:after="150" w:line="240" w:lineRule="auto"/>
    </w:pPr>
    <w:rPr>
      <w:rFonts w:ascii="Times New Roman" w:eastAsia="Times New Roman" w:hAnsi="Times New Roman" w:cs="Times New Roman"/>
      <w:color w:val="DC143C"/>
    </w:rPr>
  </w:style>
  <w:style w:type="paragraph" w:customStyle="1" w:styleId="highval">
    <w:name w:val="highval"/>
    <w:basedOn w:val="Normal"/>
    <w:rsid w:val="00D6223D"/>
    <w:pPr>
      <w:spacing w:after="150" w:line="240" w:lineRule="auto"/>
    </w:pPr>
    <w:rPr>
      <w:rFonts w:ascii="Times New Roman" w:eastAsia="Times New Roman" w:hAnsi="Times New Roman" w:cs="Times New Roman"/>
      <w:color w:val="0000CD"/>
    </w:rPr>
  </w:style>
  <w:style w:type="paragraph" w:customStyle="1" w:styleId="highglb">
    <w:name w:val="highglb"/>
    <w:basedOn w:val="Normal"/>
    <w:rsid w:val="00D6223D"/>
    <w:pPr>
      <w:spacing w:after="150" w:line="240" w:lineRule="auto"/>
    </w:pPr>
    <w:rPr>
      <w:rFonts w:ascii="Times New Roman" w:eastAsia="Times New Roman" w:hAnsi="Times New Roman" w:cs="Times New Roman"/>
      <w:color w:val="CC9900"/>
    </w:rPr>
  </w:style>
  <w:style w:type="paragraph" w:customStyle="1" w:styleId="highlt">
    <w:name w:val="highlt"/>
    <w:basedOn w:val="Normal"/>
    <w:rsid w:val="00D6223D"/>
    <w:pPr>
      <w:spacing w:after="150" w:line="240" w:lineRule="auto"/>
    </w:pPr>
    <w:rPr>
      <w:rFonts w:ascii="Times New Roman" w:eastAsia="Times New Roman" w:hAnsi="Times New Roman" w:cs="Times New Roman"/>
      <w:color w:val="0000FF"/>
    </w:rPr>
  </w:style>
  <w:style w:type="paragraph" w:customStyle="1" w:styleId="highgt">
    <w:name w:val="highgt"/>
    <w:basedOn w:val="Normal"/>
    <w:rsid w:val="00D6223D"/>
    <w:pPr>
      <w:spacing w:after="150" w:line="240" w:lineRule="auto"/>
    </w:pPr>
    <w:rPr>
      <w:rFonts w:ascii="Times New Roman" w:eastAsia="Times New Roman" w:hAnsi="Times New Roman" w:cs="Times New Roman"/>
      <w:color w:val="0000FF"/>
    </w:rPr>
  </w:style>
  <w:style w:type="paragraph" w:customStyle="1" w:styleId="bottomads">
    <w:name w:val="bottomads"/>
    <w:basedOn w:val="Normal"/>
    <w:rsid w:val="00D6223D"/>
    <w:pPr>
      <w:spacing w:after="150" w:line="240" w:lineRule="auto"/>
      <w:jc w:val="center"/>
    </w:pPr>
    <w:rPr>
      <w:rFonts w:ascii="Times New Roman" w:eastAsia="Times New Roman" w:hAnsi="Times New Roman" w:cs="Times New Roman"/>
    </w:rPr>
  </w:style>
  <w:style w:type="paragraph" w:customStyle="1" w:styleId="goog-te-banner-frame">
    <w:name w:val="goog-te-banner-frame"/>
    <w:basedOn w:val="Normal"/>
    <w:rsid w:val="00D6223D"/>
    <w:pPr>
      <w:pBdr>
        <w:bottom w:val="single" w:sz="6" w:space="0" w:color="6B90DA"/>
      </w:pBdr>
      <w:spacing w:after="0" w:line="240" w:lineRule="auto"/>
    </w:pPr>
    <w:rPr>
      <w:rFonts w:ascii="Times New Roman" w:eastAsia="Times New Roman" w:hAnsi="Times New Roman" w:cs="Times New Roman"/>
    </w:rPr>
  </w:style>
  <w:style w:type="paragraph" w:customStyle="1" w:styleId="goog-te-menu-frame">
    <w:name w:val="goog-te-menu-frame"/>
    <w:basedOn w:val="Normal"/>
    <w:rsid w:val="00D6223D"/>
    <w:pPr>
      <w:spacing w:after="150" w:line="240" w:lineRule="auto"/>
    </w:pPr>
    <w:rPr>
      <w:rFonts w:ascii="Times New Roman" w:eastAsia="Times New Roman" w:hAnsi="Times New Roman" w:cs="Times New Roman"/>
    </w:rPr>
  </w:style>
  <w:style w:type="paragraph" w:customStyle="1" w:styleId="goog-te-ftab-frame">
    <w:name w:val="goog-te-ftab-frame"/>
    <w:basedOn w:val="Normal"/>
    <w:rsid w:val="00D6223D"/>
    <w:pPr>
      <w:spacing w:after="0" w:line="240" w:lineRule="auto"/>
    </w:pPr>
    <w:rPr>
      <w:rFonts w:ascii="Times New Roman" w:eastAsia="Times New Roman" w:hAnsi="Times New Roman" w:cs="Times New Roman"/>
    </w:rPr>
  </w:style>
  <w:style w:type="paragraph" w:customStyle="1" w:styleId="goog-te-gadget">
    <w:name w:val="goog-te-gadget"/>
    <w:basedOn w:val="Normal"/>
    <w:rsid w:val="00D6223D"/>
    <w:pPr>
      <w:spacing w:after="150" w:line="240" w:lineRule="auto"/>
    </w:pPr>
    <w:rPr>
      <w:rFonts w:ascii="Arial" w:eastAsia="Times New Roman" w:hAnsi="Arial" w:cs="Arial"/>
      <w:color w:val="666666"/>
      <w:sz w:val="17"/>
      <w:szCs w:val="17"/>
    </w:rPr>
  </w:style>
  <w:style w:type="paragraph" w:customStyle="1" w:styleId="goog-te-gadget-simple">
    <w:name w:val="goog-te-gadget-simple"/>
    <w:basedOn w:val="Normal"/>
    <w:rsid w:val="00D6223D"/>
    <w:pPr>
      <w:pBdr>
        <w:top w:val="single" w:sz="6" w:space="1" w:color="9B9B9B"/>
        <w:left w:val="single" w:sz="6" w:space="0" w:color="D5D5D5"/>
        <w:bottom w:val="single" w:sz="6" w:space="2" w:color="E8E8E8"/>
        <w:right w:val="single" w:sz="6" w:space="0" w:color="D5D5D5"/>
      </w:pBdr>
      <w:shd w:val="clear" w:color="auto" w:fill="FFFFFF"/>
      <w:spacing w:after="150" w:line="240" w:lineRule="auto"/>
    </w:pPr>
    <w:rPr>
      <w:rFonts w:ascii="Times New Roman" w:eastAsia="Times New Roman" w:hAnsi="Times New Roman" w:cs="Times New Roman"/>
      <w:sz w:val="20"/>
      <w:szCs w:val="20"/>
    </w:rPr>
  </w:style>
  <w:style w:type="paragraph" w:customStyle="1" w:styleId="goog-te-gadget-icon">
    <w:name w:val="goog-te-gadget-icon"/>
    <w:basedOn w:val="Normal"/>
    <w:rsid w:val="00D6223D"/>
    <w:pPr>
      <w:spacing w:after="150" w:line="240" w:lineRule="auto"/>
      <w:ind w:left="30" w:right="30"/>
      <w:textAlignment w:val="center"/>
    </w:pPr>
    <w:rPr>
      <w:rFonts w:ascii="Times New Roman" w:eastAsia="Times New Roman" w:hAnsi="Times New Roman" w:cs="Times New Roman"/>
    </w:rPr>
  </w:style>
  <w:style w:type="paragraph" w:customStyle="1" w:styleId="goog-te-combo">
    <w:name w:val="goog-te-combo"/>
    <w:basedOn w:val="Normal"/>
    <w:rsid w:val="00D6223D"/>
    <w:pPr>
      <w:spacing w:after="150" w:line="240" w:lineRule="auto"/>
      <w:ind w:left="60" w:right="60"/>
      <w:textAlignment w:val="baseline"/>
    </w:pPr>
    <w:rPr>
      <w:rFonts w:ascii="Times New Roman" w:eastAsia="Times New Roman" w:hAnsi="Times New Roman" w:cs="Times New Roman"/>
    </w:rPr>
  </w:style>
  <w:style w:type="paragraph" w:customStyle="1" w:styleId="goog-close-link">
    <w:name w:val="goog-close-link"/>
    <w:basedOn w:val="Normal"/>
    <w:rsid w:val="00D6223D"/>
    <w:pPr>
      <w:spacing w:after="0" w:line="240" w:lineRule="auto"/>
      <w:ind w:left="150" w:right="150"/>
    </w:pPr>
    <w:rPr>
      <w:rFonts w:ascii="Times New Roman" w:eastAsia="Times New Roman" w:hAnsi="Times New Roman" w:cs="Times New Roman"/>
    </w:rPr>
  </w:style>
  <w:style w:type="paragraph" w:customStyle="1" w:styleId="goog-te-banner">
    <w:name w:val="goog-te-banner"/>
    <w:basedOn w:val="Normal"/>
    <w:rsid w:val="00D6223D"/>
    <w:pPr>
      <w:shd w:val="clear" w:color="auto" w:fill="E4EFFB"/>
      <w:spacing w:after="0" w:line="240" w:lineRule="auto"/>
    </w:pPr>
    <w:rPr>
      <w:rFonts w:ascii="Times New Roman" w:eastAsia="Times New Roman" w:hAnsi="Times New Roman" w:cs="Times New Roman"/>
    </w:rPr>
  </w:style>
  <w:style w:type="paragraph" w:customStyle="1" w:styleId="goog-te-banner-content">
    <w:name w:val="goog-te-banner-content"/>
    <w:basedOn w:val="Normal"/>
    <w:rsid w:val="00D6223D"/>
    <w:pPr>
      <w:spacing w:after="150" w:line="240" w:lineRule="auto"/>
    </w:pPr>
    <w:rPr>
      <w:rFonts w:ascii="Times New Roman" w:eastAsia="Times New Roman" w:hAnsi="Times New Roman" w:cs="Times New Roman"/>
      <w:color w:val="000000"/>
    </w:rPr>
  </w:style>
  <w:style w:type="paragraph" w:customStyle="1" w:styleId="goog-te-banner-info">
    <w:name w:val="goog-te-banner-info"/>
    <w:basedOn w:val="Normal"/>
    <w:rsid w:val="00D6223D"/>
    <w:pPr>
      <w:spacing w:after="150" w:line="240" w:lineRule="auto"/>
      <w:textAlignment w:val="top"/>
    </w:pPr>
    <w:rPr>
      <w:rFonts w:ascii="Times New Roman" w:eastAsia="Times New Roman" w:hAnsi="Times New Roman" w:cs="Times New Roman"/>
      <w:color w:val="666666"/>
      <w:sz w:val="14"/>
      <w:szCs w:val="14"/>
    </w:rPr>
  </w:style>
  <w:style w:type="paragraph" w:customStyle="1" w:styleId="goog-te-banner-margin">
    <w:name w:val="goog-te-banner-margin"/>
    <w:basedOn w:val="Normal"/>
    <w:rsid w:val="00D6223D"/>
    <w:pPr>
      <w:spacing w:after="150" w:line="240" w:lineRule="auto"/>
    </w:pPr>
    <w:rPr>
      <w:rFonts w:ascii="Times New Roman" w:eastAsia="Times New Roman" w:hAnsi="Times New Roman" w:cs="Times New Roman"/>
    </w:rPr>
  </w:style>
  <w:style w:type="paragraph" w:customStyle="1" w:styleId="goog-te-button">
    <w:name w:val="goog-te-button"/>
    <w:basedOn w:val="Normal"/>
    <w:rsid w:val="00D6223D"/>
    <w:pPr>
      <w:pBdr>
        <w:bottom w:val="single" w:sz="6" w:space="0" w:color="E7E7E7"/>
        <w:right w:val="single" w:sz="6" w:space="0" w:color="E7E7E7"/>
      </w:pBdr>
      <w:spacing w:after="150" w:line="240" w:lineRule="auto"/>
    </w:pPr>
    <w:rPr>
      <w:rFonts w:ascii="Times New Roman" w:eastAsia="Times New Roman" w:hAnsi="Times New Roman" w:cs="Times New Roman"/>
    </w:rPr>
  </w:style>
  <w:style w:type="paragraph" w:customStyle="1" w:styleId="goog-te-ftab">
    <w:name w:val="goog-te-ftab"/>
    <w:basedOn w:val="Normal"/>
    <w:rsid w:val="00D6223D"/>
    <w:pPr>
      <w:shd w:val="clear" w:color="auto" w:fill="FFFFFF"/>
      <w:spacing w:after="0" w:line="240" w:lineRule="auto"/>
    </w:pPr>
    <w:rPr>
      <w:rFonts w:ascii="Times New Roman" w:eastAsia="Times New Roman" w:hAnsi="Times New Roman" w:cs="Times New Roman"/>
    </w:rPr>
  </w:style>
  <w:style w:type="paragraph" w:customStyle="1" w:styleId="goog-te-ftab-link">
    <w:name w:val="goog-te-ftab-link"/>
    <w:basedOn w:val="Normal"/>
    <w:rsid w:val="00D6223D"/>
    <w:pPr>
      <w:pBdr>
        <w:top w:val="outset" w:sz="6" w:space="5" w:color="888888"/>
        <w:left w:val="outset" w:sz="6" w:space="8" w:color="888888"/>
        <w:bottom w:val="outset" w:sz="6" w:space="5" w:color="888888"/>
        <w:right w:val="outset" w:sz="6" w:space="8" w:color="888888"/>
      </w:pBdr>
      <w:spacing w:after="150" w:line="240" w:lineRule="auto"/>
    </w:pPr>
    <w:rPr>
      <w:rFonts w:ascii="Times New Roman" w:eastAsia="Times New Roman" w:hAnsi="Times New Roman" w:cs="Times New Roman"/>
      <w:b/>
      <w:bCs/>
      <w:sz w:val="20"/>
      <w:szCs w:val="20"/>
    </w:rPr>
  </w:style>
  <w:style w:type="paragraph" w:customStyle="1" w:styleId="goog-te-menu-value">
    <w:name w:val="goog-te-menu-value"/>
    <w:basedOn w:val="Normal"/>
    <w:rsid w:val="00D6223D"/>
    <w:pPr>
      <w:spacing w:after="150" w:line="240" w:lineRule="auto"/>
      <w:ind w:left="60" w:right="60"/>
    </w:pPr>
    <w:rPr>
      <w:rFonts w:ascii="Times New Roman" w:eastAsia="Times New Roman" w:hAnsi="Times New Roman" w:cs="Times New Roman"/>
      <w:color w:val="0000CC"/>
    </w:rPr>
  </w:style>
  <w:style w:type="paragraph" w:customStyle="1" w:styleId="goog-te-menu">
    <w:name w:val="goog-te-menu"/>
    <w:basedOn w:val="Normal"/>
    <w:rsid w:val="00D6223D"/>
    <w:pPr>
      <w:pBdr>
        <w:top w:val="single" w:sz="12" w:space="0" w:color="C3D9FF"/>
        <w:left w:val="single" w:sz="12" w:space="0" w:color="C3D9FF"/>
        <w:bottom w:val="single" w:sz="12" w:space="0" w:color="C3D9FF"/>
        <w:right w:val="single" w:sz="12" w:space="0" w:color="C3D9FF"/>
      </w:pBdr>
      <w:shd w:val="clear" w:color="auto" w:fill="FFFFFF"/>
      <w:spacing w:after="150" w:line="240" w:lineRule="auto"/>
    </w:pPr>
    <w:rPr>
      <w:rFonts w:ascii="Times New Roman" w:eastAsia="Times New Roman" w:hAnsi="Times New Roman" w:cs="Times New Roman"/>
    </w:rPr>
  </w:style>
  <w:style w:type="paragraph" w:customStyle="1" w:styleId="goog-te-menu-item">
    <w:name w:val="goog-te-menu-item"/>
    <w:basedOn w:val="Normal"/>
    <w:rsid w:val="00D6223D"/>
    <w:pPr>
      <w:spacing w:after="150" w:line="240" w:lineRule="auto"/>
    </w:pPr>
    <w:rPr>
      <w:rFonts w:ascii="Times New Roman" w:eastAsia="Times New Roman" w:hAnsi="Times New Roman" w:cs="Times New Roman"/>
    </w:rPr>
  </w:style>
  <w:style w:type="paragraph" w:customStyle="1" w:styleId="goog-te-menu2">
    <w:name w:val="goog-te-menu2"/>
    <w:basedOn w:val="Normal"/>
    <w:rsid w:val="00D6223D"/>
    <w:pPr>
      <w:pBdr>
        <w:top w:val="single" w:sz="6" w:space="3" w:color="6B90DA"/>
        <w:left w:val="single" w:sz="6" w:space="3" w:color="6B90DA"/>
        <w:bottom w:val="single" w:sz="6" w:space="3" w:color="6B90DA"/>
        <w:right w:val="single" w:sz="6" w:space="3" w:color="6B90DA"/>
      </w:pBdr>
      <w:shd w:val="clear" w:color="auto" w:fill="FFFFFF"/>
      <w:spacing w:after="150" w:line="240" w:lineRule="auto"/>
    </w:pPr>
    <w:rPr>
      <w:rFonts w:ascii="Times New Roman" w:eastAsia="Times New Roman" w:hAnsi="Times New Roman" w:cs="Times New Roman"/>
    </w:rPr>
  </w:style>
  <w:style w:type="paragraph" w:customStyle="1" w:styleId="goog-te-menu2-colpad">
    <w:name w:val="goog-te-menu2-colpad"/>
    <w:basedOn w:val="Normal"/>
    <w:rsid w:val="00D6223D"/>
    <w:pPr>
      <w:spacing w:after="150" w:line="240" w:lineRule="auto"/>
    </w:pPr>
    <w:rPr>
      <w:rFonts w:ascii="Times New Roman" w:eastAsia="Times New Roman" w:hAnsi="Times New Roman" w:cs="Times New Roman"/>
    </w:rPr>
  </w:style>
  <w:style w:type="paragraph" w:customStyle="1" w:styleId="goog-te-menu2-separator">
    <w:name w:val="goog-te-menu2-separator"/>
    <w:basedOn w:val="Normal"/>
    <w:rsid w:val="00D6223D"/>
    <w:pPr>
      <w:shd w:val="clear" w:color="auto" w:fill="AAAAAA"/>
      <w:spacing w:before="90" w:after="90" w:line="240" w:lineRule="auto"/>
    </w:pPr>
    <w:rPr>
      <w:rFonts w:ascii="Times New Roman" w:eastAsia="Times New Roman" w:hAnsi="Times New Roman" w:cs="Times New Roman"/>
    </w:rPr>
  </w:style>
  <w:style w:type="paragraph" w:customStyle="1" w:styleId="goog-te-menu2-item">
    <w:name w:val="goog-te-menu2-item"/>
    <w:basedOn w:val="Normal"/>
    <w:rsid w:val="00D6223D"/>
    <w:pPr>
      <w:spacing w:after="150" w:line="240" w:lineRule="auto"/>
    </w:pPr>
    <w:rPr>
      <w:rFonts w:ascii="Times New Roman" w:eastAsia="Times New Roman" w:hAnsi="Times New Roman" w:cs="Times New Roman"/>
    </w:rPr>
  </w:style>
  <w:style w:type="paragraph" w:customStyle="1" w:styleId="goog-te-menu2-item-selected">
    <w:name w:val="goog-te-menu2-item-selected"/>
    <w:basedOn w:val="Normal"/>
    <w:rsid w:val="00D6223D"/>
    <w:pPr>
      <w:spacing w:after="150" w:line="240" w:lineRule="auto"/>
    </w:pPr>
    <w:rPr>
      <w:rFonts w:ascii="Times New Roman" w:eastAsia="Times New Roman" w:hAnsi="Times New Roman" w:cs="Times New Roman"/>
    </w:rPr>
  </w:style>
  <w:style w:type="paragraph" w:customStyle="1" w:styleId="goog-te-balloon">
    <w:name w:val="goog-te-balloon"/>
    <w:basedOn w:val="Normal"/>
    <w:rsid w:val="00D6223D"/>
    <w:pPr>
      <w:shd w:val="clear" w:color="auto" w:fill="FFFFFF"/>
      <w:spacing w:after="150" w:line="240" w:lineRule="auto"/>
    </w:pPr>
    <w:rPr>
      <w:rFonts w:ascii="Times New Roman" w:eastAsia="Times New Roman" w:hAnsi="Times New Roman" w:cs="Times New Roman"/>
    </w:rPr>
  </w:style>
  <w:style w:type="paragraph" w:customStyle="1" w:styleId="goog-te-balloon-frame">
    <w:name w:val="goog-te-balloon-frame"/>
    <w:basedOn w:val="Normal"/>
    <w:rsid w:val="00D6223D"/>
    <w:pPr>
      <w:pBdr>
        <w:top w:val="single" w:sz="6" w:space="0" w:color="6B90DA"/>
        <w:left w:val="single" w:sz="6" w:space="0" w:color="6B90DA"/>
        <w:bottom w:val="single" w:sz="6" w:space="0" w:color="6B90DA"/>
        <w:right w:val="single" w:sz="6" w:space="0" w:color="6B90DA"/>
      </w:pBdr>
      <w:shd w:val="clear" w:color="auto" w:fill="FFFFFF"/>
      <w:spacing w:after="150" w:line="240" w:lineRule="auto"/>
    </w:pPr>
    <w:rPr>
      <w:rFonts w:ascii="Times New Roman" w:eastAsia="Times New Roman" w:hAnsi="Times New Roman" w:cs="Times New Roman"/>
    </w:rPr>
  </w:style>
  <w:style w:type="paragraph" w:customStyle="1" w:styleId="goog-te-balloon-text">
    <w:name w:val="goog-te-balloon-text"/>
    <w:basedOn w:val="Normal"/>
    <w:rsid w:val="00D6223D"/>
    <w:pPr>
      <w:spacing w:before="90" w:after="150" w:line="240" w:lineRule="auto"/>
    </w:pPr>
    <w:rPr>
      <w:rFonts w:ascii="Times New Roman" w:eastAsia="Times New Roman" w:hAnsi="Times New Roman" w:cs="Times New Roman"/>
    </w:rPr>
  </w:style>
  <w:style w:type="paragraph" w:customStyle="1" w:styleId="goog-te-balloon-zippy">
    <w:name w:val="goog-te-balloon-zippy"/>
    <w:basedOn w:val="Normal"/>
    <w:rsid w:val="00D6223D"/>
    <w:pPr>
      <w:spacing w:before="90" w:after="150" w:line="240" w:lineRule="auto"/>
    </w:pPr>
    <w:rPr>
      <w:rFonts w:ascii="Times New Roman" w:eastAsia="Times New Roman" w:hAnsi="Times New Roman" w:cs="Times New Roman"/>
    </w:rPr>
  </w:style>
  <w:style w:type="paragraph" w:customStyle="1" w:styleId="goog-te-balloon-form">
    <w:name w:val="goog-te-balloon-form"/>
    <w:basedOn w:val="Normal"/>
    <w:rsid w:val="00D6223D"/>
    <w:pPr>
      <w:spacing w:before="90" w:after="0" w:line="240" w:lineRule="auto"/>
    </w:pPr>
    <w:rPr>
      <w:rFonts w:ascii="Times New Roman" w:eastAsia="Times New Roman" w:hAnsi="Times New Roman" w:cs="Times New Roman"/>
    </w:rPr>
  </w:style>
  <w:style w:type="paragraph" w:customStyle="1" w:styleId="goog-te-balloon-footer">
    <w:name w:val="goog-te-balloon-footer"/>
    <w:basedOn w:val="Normal"/>
    <w:rsid w:val="00D6223D"/>
    <w:pPr>
      <w:spacing w:before="90" w:after="60" w:line="240" w:lineRule="auto"/>
    </w:pPr>
    <w:rPr>
      <w:rFonts w:ascii="Times New Roman" w:eastAsia="Times New Roman" w:hAnsi="Times New Roman" w:cs="Times New Roman"/>
    </w:rPr>
  </w:style>
  <w:style w:type="paragraph" w:customStyle="1" w:styleId="gt-hl-layer">
    <w:name w:val="gt-hl-layer"/>
    <w:basedOn w:val="Normal"/>
    <w:rsid w:val="00D6223D"/>
    <w:pPr>
      <w:spacing w:after="150" w:line="240" w:lineRule="auto"/>
      <w:jc w:val="both"/>
    </w:pPr>
    <w:rPr>
      <w:rFonts w:ascii="Times New Roman" w:eastAsia="Times New Roman" w:hAnsi="Times New Roman" w:cs="Times New Roman"/>
      <w:sz w:val="20"/>
      <w:szCs w:val="20"/>
    </w:rPr>
  </w:style>
  <w:style w:type="paragraph" w:customStyle="1" w:styleId="goog-text-highlight">
    <w:name w:val="goog-text-highlight"/>
    <w:basedOn w:val="Normal"/>
    <w:rsid w:val="00D6223D"/>
    <w:pPr>
      <w:shd w:val="clear" w:color="auto" w:fill="C9D7F1"/>
      <w:spacing w:after="150" w:line="240" w:lineRule="auto"/>
    </w:pPr>
    <w:rPr>
      <w:rFonts w:ascii="Times New Roman" w:eastAsia="Times New Roman" w:hAnsi="Times New Roman" w:cs="Times New Roman"/>
    </w:rPr>
  </w:style>
  <w:style w:type="paragraph" w:customStyle="1" w:styleId="table-hovertbodytr">
    <w:name w:val="table-hover&gt;tbody&gt;tr"/>
    <w:basedOn w:val="Normal"/>
    <w:rsid w:val="00D6223D"/>
    <w:pPr>
      <w:spacing w:after="150" w:line="240" w:lineRule="auto"/>
    </w:pPr>
    <w:rPr>
      <w:rFonts w:ascii="Times New Roman" w:eastAsia="Times New Roman" w:hAnsi="Times New Roman" w:cs="Times New Roman"/>
    </w:rPr>
  </w:style>
  <w:style w:type="paragraph" w:customStyle="1" w:styleId="divider">
    <w:name w:val="divider"/>
    <w:basedOn w:val="Normal"/>
    <w:rsid w:val="00D6223D"/>
    <w:pPr>
      <w:spacing w:after="150" w:line="240" w:lineRule="auto"/>
    </w:pPr>
    <w:rPr>
      <w:rFonts w:ascii="Times New Roman" w:eastAsia="Times New Roman" w:hAnsi="Times New Roman" w:cs="Times New Roman"/>
    </w:rPr>
  </w:style>
  <w:style w:type="paragraph" w:customStyle="1" w:styleId="nav-divider">
    <w:name w:val="nav-divider"/>
    <w:basedOn w:val="Normal"/>
    <w:rsid w:val="00D6223D"/>
    <w:pPr>
      <w:spacing w:after="150" w:line="240" w:lineRule="auto"/>
    </w:pPr>
    <w:rPr>
      <w:rFonts w:ascii="Times New Roman" w:eastAsia="Times New Roman" w:hAnsi="Times New Roman" w:cs="Times New Roman"/>
    </w:rPr>
  </w:style>
  <w:style w:type="paragraph" w:customStyle="1" w:styleId="icon-bar">
    <w:name w:val="icon-bar"/>
    <w:basedOn w:val="Normal"/>
    <w:rsid w:val="00D6223D"/>
    <w:pPr>
      <w:spacing w:after="150" w:line="240" w:lineRule="auto"/>
    </w:pPr>
    <w:rPr>
      <w:rFonts w:ascii="Times New Roman" w:eastAsia="Times New Roman" w:hAnsi="Times New Roman" w:cs="Times New Roman"/>
    </w:rPr>
  </w:style>
  <w:style w:type="paragraph" w:customStyle="1" w:styleId="navbar-link">
    <w:name w:val="navbar-link"/>
    <w:basedOn w:val="Normal"/>
    <w:rsid w:val="00D6223D"/>
    <w:pPr>
      <w:spacing w:after="150" w:line="240" w:lineRule="auto"/>
    </w:pPr>
    <w:rPr>
      <w:rFonts w:ascii="Times New Roman" w:eastAsia="Times New Roman" w:hAnsi="Times New Roman" w:cs="Times New Roman"/>
    </w:rPr>
  </w:style>
  <w:style w:type="paragraph" w:customStyle="1" w:styleId="Caption1">
    <w:name w:val="Caption1"/>
    <w:basedOn w:val="Normal"/>
    <w:rsid w:val="00D6223D"/>
    <w:pPr>
      <w:spacing w:after="150" w:line="240" w:lineRule="auto"/>
    </w:pPr>
    <w:rPr>
      <w:rFonts w:ascii="Times New Roman" w:eastAsia="Times New Roman" w:hAnsi="Times New Roman" w:cs="Times New Roman"/>
    </w:rPr>
  </w:style>
  <w:style w:type="paragraph" w:customStyle="1" w:styleId="alert-link">
    <w:name w:val="alert-link"/>
    <w:basedOn w:val="Normal"/>
    <w:rsid w:val="00D6223D"/>
    <w:pPr>
      <w:spacing w:after="150" w:line="240" w:lineRule="auto"/>
    </w:pPr>
    <w:rPr>
      <w:rFonts w:ascii="Times New Roman" w:eastAsia="Times New Roman" w:hAnsi="Times New Roman" w:cs="Times New Roman"/>
    </w:rPr>
  </w:style>
  <w:style w:type="paragraph" w:customStyle="1" w:styleId="icon-prev">
    <w:name w:val="icon-prev"/>
    <w:basedOn w:val="Normal"/>
    <w:rsid w:val="00D6223D"/>
    <w:pPr>
      <w:spacing w:after="150" w:line="240" w:lineRule="auto"/>
    </w:pPr>
    <w:rPr>
      <w:rFonts w:ascii="Times New Roman" w:eastAsia="Times New Roman" w:hAnsi="Times New Roman" w:cs="Times New Roman"/>
    </w:rPr>
  </w:style>
  <w:style w:type="paragraph" w:customStyle="1" w:styleId="glyphicon-chevron-left">
    <w:name w:val="glyphicon-chevron-left"/>
    <w:basedOn w:val="Normal"/>
    <w:rsid w:val="00D6223D"/>
    <w:pPr>
      <w:spacing w:after="150" w:line="240" w:lineRule="auto"/>
    </w:pPr>
    <w:rPr>
      <w:rFonts w:ascii="Times New Roman" w:eastAsia="Times New Roman" w:hAnsi="Times New Roman" w:cs="Times New Roman"/>
    </w:rPr>
  </w:style>
  <w:style w:type="paragraph" w:customStyle="1" w:styleId="icon-next">
    <w:name w:val="icon-next"/>
    <w:basedOn w:val="Normal"/>
    <w:rsid w:val="00D6223D"/>
    <w:pPr>
      <w:spacing w:after="150" w:line="240" w:lineRule="auto"/>
    </w:pPr>
    <w:rPr>
      <w:rFonts w:ascii="Times New Roman" w:eastAsia="Times New Roman" w:hAnsi="Times New Roman" w:cs="Times New Roman"/>
    </w:rPr>
  </w:style>
  <w:style w:type="paragraph" w:customStyle="1" w:styleId="glyphicon-chevron-right">
    <w:name w:val="glyphicon-chevron-right"/>
    <w:basedOn w:val="Normal"/>
    <w:rsid w:val="00D6223D"/>
    <w:pPr>
      <w:spacing w:after="150" w:line="240" w:lineRule="auto"/>
    </w:pPr>
    <w:rPr>
      <w:rFonts w:ascii="Times New Roman" w:eastAsia="Times New Roman" w:hAnsi="Times New Roman" w:cs="Times New Roman"/>
    </w:rPr>
  </w:style>
  <w:style w:type="paragraph" w:customStyle="1" w:styleId="active">
    <w:name w:val="active"/>
    <w:basedOn w:val="Normal"/>
    <w:rsid w:val="00D6223D"/>
    <w:pPr>
      <w:spacing w:after="150" w:line="240" w:lineRule="auto"/>
    </w:pPr>
    <w:rPr>
      <w:rFonts w:ascii="Times New Roman" w:eastAsia="Times New Roman" w:hAnsi="Times New Roman" w:cs="Times New Roman"/>
    </w:rPr>
  </w:style>
  <w:style w:type="paragraph" w:customStyle="1" w:styleId="w3dropdownitem">
    <w:name w:val="w3dropdownitem"/>
    <w:basedOn w:val="Normal"/>
    <w:rsid w:val="00D6223D"/>
    <w:pPr>
      <w:spacing w:after="150" w:line="240" w:lineRule="auto"/>
    </w:pPr>
    <w:rPr>
      <w:rFonts w:ascii="Times New Roman" w:eastAsia="Times New Roman" w:hAnsi="Times New Roman" w:cs="Times New Roman"/>
    </w:rPr>
  </w:style>
  <w:style w:type="paragraph" w:customStyle="1" w:styleId="w3dropdownclose">
    <w:name w:val="w3dropdownclose"/>
    <w:basedOn w:val="Normal"/>
    <w:rsid w:val="00D6223D"/>
    <w:pPr>
      <w:spacing w:after="150" w:line="240" w:lineRule="auto"/>
    </w:pPr>
    <w:rPr>
      <w:rFonts w:ascii="Times New Roman" w:eastAsia="Times New Roman" w:hAnsi="Times New Roman" w:cs="Times New Roman"/>
    </w:rPr>
  </w:style>
  <w:style w:type="paragraph" w:customStyle="1" w:styleId="sharefblike">
    <w:name w:val="sharefblike"/>
    <w:basedOn w:val="Normal"/>
    <w:rsid w:val="00D6223D"/>
    <w:pPr>
      <w:spacing w:after="150" w:line="240" w:lineRule="auto"/>
    </w:pPr>
    <w:rPr>
      <w:rFonts w:ascii="Times New Roman" w:eastAsia="Times New Roman" w:hAnsi="Times New Roman" w:cs="Times New Roman"/>
    </w:rPr>
  </w:style>
  <w:style w:type="paragraph" w:customStyle="1" w:styleId="sharefacebook">
    <w:name w:val="sharefacebook"/>
    <w:basedOn w:val="Normal"/>
    <w:rsid w:val="00D6223D"/>
    <w:pPr>
      <w:spacing w:after="150" w:line="240" w:lineRule="auto"/>
    </w:pPr>
    <w:rPr>
      <w:rFonts w:ascii="Times New Roman" w:eastAsia="Times New Roman" w:hAnsi="Times New Roman" w:cs="Times New Roman"/>
    </w:rPr>
  </w:style>
  <w:style w:type="paragraph" w:customStyle="1" w:styleId="sharetwitter">
    <w:name w:val="sharetwitter"/>
    <w:basedOn w:val="Normal"/>
    <w:rsid w:val="00D6223D"/>
    <w:pPr>
      <w:spacing w:after="150" w:line="240" w:lineRule="auto"/>
    </w:pPr>
    <w:rPr>
      <w:rFonts w:ascii="Times New Roman" w:eastAsia="Times New Roman" w:hAnsi="Times New Roman" w:cs="Times New Roman"/>
    </w:rPr>
  </w:style>
  <w:style w:type="paragraph" w:customStyle="1" w:styleId="sharegoogle">
    <w:name w:val="sharegoogle"/>
    <w:basedOn w:val="Normal"/>
    <w:rsid w:val="00D6223D"/>
    <w:pPr>
      <w:spacing w:after="150" w:line="240" w:lineRule="auto"/>
    </w:pPr>
    <w:rPr>
      <w:rFonts w:ascii="Times New Roman" w:eastAsia="Times New Roman" w:hAnsi="Times New Roman" w:cs="Times New Roman"/>
    </w:rPr>
  </w:style>
  <w:style w:type="paragraph" w:customStyle="1" w:styleId="shareemail">
    <w:name w:val="shareemail"/>
    <w:basedOn w:val="Normal"/>
    <w:rsid w:val="00D6223D"/>
    <w:pPr>
      <w:spacing w:after="150" w:line="240" w:lineRule="auto"/>
    </w:pPr>
    <w:rPr>
      <w:rFonts w:ascii="Times New Roman" w:eastAsia="Times New Roman" w:hAnsi="Times New Roman" w:cs="Times New Roman"/>
    </w:rPr>
  </w:style>
  <w:style w:type="paragraph" w:customStyle="1" w:styleId="goog-logo-link">
    <w:name w:val="goog-logo-link"/>
    <w:basedOn w:val="Normal"/>
    <w:rsid w:val="00D6223D"/>
    <w:pPr>
      <w:spacing w:after="150" w:line="240" w:lineRule="auto"/>
    </w:pPr>
    <w:rPr>
      <w:rFonts w:ascii="Times New Roman" w:eastAsia="Times New Roman" w:hAnsi="Times New Roman" w:cs="Times New Roman"/>
    </w:rPr>
  </w:style>
  <w:style w:type="paragraph" w:customStyle="1" w:styleId="indicator">
    <w:name w:val="indicator"/>
    <w:basedOn w:val="Normal"/>
    <w:rsid w:val="00D6223D"/>
    <w:pPr>
      <w:spacing w:after="150" w:line="240" w:lineRule="auto"/>
    </w:pPr>
    <w:rPr>
      <w:rFonts w:ascii="Times New Roman" w:eastAsia="Times New Roman" w:hAnsi="Times New Roman" w:cs="Times New Roman"/>
    </w:rPr>
  </w:style>
  <w:style w:type="paragraph" w:customStyle="1" w:styleId="text">
    <w:name w:val="text"/>
    <w:basedOn w:val="Normal"/>
    <w:rsid w:val="00D6223D"/>
    <w:pPr>
      <w:spacing w:after="150" w:line="240" w:lineRule="auto"/>
    </w:pPr>
    <w:rPr>
      <w:rFonts w:ascii="Times New Roman" w:eastAsia="Times New Roman" w:hAnsi="Times New Roman" w:cs="Times New Roman"/>
    </w:rPr>
  </w:style>
  <w:style w:type="paragraph" w:customStyle="1" w:styleId="minus">
    <w:name w:val="minus"/>
    <w:basedOn w:val="Normal"/>
    <w:rsid w:val="00D6223D"/>
    <w:pPr>
      <w:spacing w:after="150" w:line="240" w:lineRule="auto"/>
    </w:pPr>
    <w:rPr>
      <w:rFonts w:ascii="Times New Roman" w:eastAsia="Times New Roman" w:hAnsi="Times New Roman" w:cs="Times New Roman"/>
    </w:rPr>
  </w:style>
  <w:style w:type="paragraph" w:customStyle="1" w:styleId="plus">
    <w:name w:val="plus"/>
    <w:basedOn w:val="Normal"/>
    <w:rsid w:val="00D6223D"/>
    <w:pPr>
      <w:spacing w:after="150" w:line="240" w:lineRule="auto"/>
    </w:pPr>
    <w:rPr>
      <w:rFonts w:ascii="Times New Roman" w:eastAsia="Times New Roman" w:hAnsi="Times New Roman" w:cs="Times New Roman"/>
    </w:rPr>
  </w:style>
  <w:style w:type="paragraph" w:customStyle="1" w:styleId="gsc-control-cse">
    <w:name w:val="gsc-control-cse"/>
    <w:basedOn w:val="Normal"/>
    <w:rsid w:val="00D6223D"/>
    <w:pPr>
      <w:spacing w:after="150" w:line="240" w:lineRule="auto"/>
    </w:pPr>
    <w:rPr>
      <w:rFonts w:ascii="Times New Roman" w:eastAsia="Times New Roman" w:hAnsi="Times New Roman" w:cs="Times New Roman"/>
    </w:rPr>
  </w:style>
  <w:style w:type="paragraph" w:customStyle="1" w:styleId="original-text">
    <w:name w:val="original-text"/>
    <w:basedOn w:val="Normal"/>
    <w:rsid w:val="00D6223D"/>
    <w:pPr>
      <w:spacing w:after="150" w:line="240" w:lineRule="auto"/>
    </w:pPr>
    <w:rPr>
      <w:rFonts w:ascii="Times New Roman" w:eastAsia="Times New Roman" w:hAnsi="Times New Roman" w:cs="Times New Roman"/>
    </w:rPr>
  </w:style>
  <w:style w:type="paragraph" w:customStyle="1" w:styleId="title">
    <w:name w:val="title"/>
    <w:basedOn w:val="Normal"/>
    <w:rsid w:val="00D6223D"/>
    <w:pPr>
      <w:spacing w:after="150" w:line="240" w:lineRule="auto"/>
    </w:pPr>
    <w:rPr>
      <w:rFonts w:ascii="Times New Roman" w:eastAsia="Times New Roman" w:hAnsi="Times New Roman" w:cs="Times New Roman"/>
    </w:rPr>
  </w:style>
  <w:style w:type="paragraph" w:customStyle="1" w:styleId="close-button">
    <w:name w:val="close-button"/>
    <w:basedOn w:val="Normal"/>
    <w:rsid w:val="00D6223D"/>
    <w:pPr>
      <w:spacing w:after="150" w:line="240" w:lineRule="auto"/>
    </w:pPr>
    <w:rPr>
      <w:rFonts w:ascii="Times New Roman" w:eastAsia="Times New Roman" w:hAnsi="Times New Roman" w:cs="Times New Roman"/>
    </w:rPr>
  </w:style>
  <w:style w:type="paragraph" w:customStyle="1" w:styleId="logo">
    <w:name w:val="logo"/>
    <w:basedOn w:val="Normal"/>
    <w:rsid w:val="00D6223D"/>
    <w:pPr>
      <w:spacing w:after="150" w:line="240" w:lineRule="auto"/>
    </w:pPr>
    <w:rPr>
      <w:rFonts w:ascii="Times New Roman" w:eastAsia="Times New Roman" w:hAnsi="Times New Roman" w:cs="Times New Roman"/>
    </w:rPr>
  </w:style>
  <w:style w:type="paragraph" w:customStyle="1" w:styleId="started-activity-container">
    <w:name w:val="started-activity-container"/>
    <w:basedOn w:val="Normal"/>
    <w:rsid w:val="00D6223D"/>
    <w:pPr>
      <w:spacing w:after="150" w:line="240" w:lineRule="auto"/>
    </w:pPr>
    <w:rPr>
      <w:rFonts w:ascii="Times New Roman" w:eastAsia="Times New Roman" w:hAnsi="Times New Roman" w:cs="Times New Roman"/>
    </w:rPr>
  </w:style>
  <w:style w:type="paragraph" w:customStyle="1" w:styleId="activity-root">
    <w:name w:val="activity-root"/>
    <w:basedOn w:val="Normal"/>
    <w:rsid w:val="00D6223D"/>
    <w:pPr>
      <w:spacing w:after="150" w:line="240" w:lineRule="auto"/>
    </w:pPr>
    <w:rPr>
      <w:rFonts w:ascii="Times New Roman" w:eastAsia="Times New Roman" w:hAnsi="Times New Roman" w:cs="Times New Roman"/>
    </w:rPr>
  </w:style>
  <w:style w:type="paragraph" w:customStyle="1" w:styleId="status-message">
    <w:name w:val="status-message"/>
    <w:basedOn w:val="Normal"/>
    <w:rsid w:val="00D6223D"/>
    <w:pPr>
      <w:spacing w:after="150" w:line="240" w:lineRule="auto"/>
    </w:pPr>
    <w:rPr>
      <w:rFonts w:ascii="Times New Roman" w:eastAsia="Times New Roman" w:hAnsi="Times New Roman" w:cs="Times New Roman"/>
    </w:rPr>
  </w:style>
  <w:style w:type="paragraph" w:customStyle="1" w:styleId="activity-link">
    <w:name w:val="activity-link"/>
    <w:basedOn w:val="Normal"/>
    <w:rsid w:val="00D6223D"/>
    <w:pPr>
      <w:spacing w:after="150" w:line="240" w:lineRule="auto"/>
    </w:pPr>
    <w:rPr>
      <w:rFonts w:ascii="Times New Roman" w:eastAsia="Times New Roman" w:hAnsi="Times New Roman" w:cs="Times New Roman"/>
    </w:rPr>
  </w:style>
  <w:style w:type="paragraph" w:customStyle="1" w:styleId="activity-cancel">
    <w:name w:val="activity-cancel"/>
    <w:basedOn w:val="Normal"/>
    <w:rsid w:val="00D6223D"/>
    <w:pPr>
      <w:spacing w:after="150" w:line="240" w:lineRule="auto"/>
    </w:pPr>
    <w:rPr>
      <w:rFonts w:ascii="Times New Roman" w:eastAsia="Times New Roman" w:hAnsi="Times New Roman" w:cs="Times New Roman"/>
    </w:rPr>
  </w:style>
  <w:style w:type="paragraph" w:customStyle="1" w:styleId="translate-form">
    <w:name w:val="translate-form"/>
    <w:basedOn w:val="Normal"/>
    <w:rsid w:val="00D6223D"/>
    <w:pPr>
      <w:spacing w:after="150" w:line="240" w:lineRule="auto"/>
    </w:pPr>
    <w:rPr>
      <w:rFonts w:ascii="Times New Roman" w:eastAsia="Times New Roman" w:hAnsi="Times New Roman" w:cs="Times New Roman"/>
    </w:rPr>
  </w:style>
  <w:style w:type="paragraph" w:customStyle="1" w:styleId="gray">
    <w:name w:val="gray"/>
    <w:basedOn w:val="Normal"/>
    <w:rsid w:val="00D6223D"/>
    <w:pPr>
      <w:spacing w:after="150" w:line="240" w:lineRule="auto"/>
    </w:pPr>
    <w:rPr>
      <w:rFonts w:ascii="Times New Roman" w:eastAsia="Times New Roman" w:hAnsi="Times New Roman" w:cs="Times New Roman"/>
    </w:rPr>
  </w:style>
  <w:style w:type="paragraph" w:customStyle="1" w:styleId="alt-helper-text">
    <w:name w:val="alt-helper-text"/>
    <w:basedOn w:val="Normal"/>
    <w:rsid w:val="00D6223D"/>
    <w:pPr>
      <w:spacing w:after="150" w:line="240" w:lineRule="auto"/>
    </w:pPr>
    <w:rPr>
      <w:rFonts w:ascii="Times New Roman" w:eastAsia="Times New Roman" w:hAnsi="Times New Roman" w:cs="Times New Roman"/>
    </w:rPr>
  </w:style>
  <w:style w:type="paragraph" w:customStyle="1" w:styleId="alt-error-text">
    <w:name w:val="alt-error-text"/>
    <w:basedOn w:val="Normal"/>
    <w:rsid w:val="00D6223D"/>
    <w:pPr>
      <w:spacing w:after="150" w:line="240" w:lineRule="auto"/>
    </w:pPr>
    <w:rPr>
      <w:rFonts w:ascii="Times New Roman" w:eastAsia="Times New Roman" w:hAnsi="Times New Roman" w:cs="Times New Roman"/>
    </w:rPr>
  </w:style>
  <w:style w:type="paragraph" w:customStyle="1" w:styleId="goog-submenu-arrow">
    <w:name w:val="goog-submenu-arrow"/>
    <w:basedOn w:val="Normal"/>
    <w:rsid w:val="00D6223D"/>
    <w:pPr>
      <w:spacing w:after="150" w:line="240" w:lineRule="auto"/>
    </w:pPr>
    <w:rPr>
      <w:rFonts w:ascii="Times New Roman" w:eastAsia="Times New Roman" w:hAnsi="Times New Roman" w:cs="Times New Roman"/>
    </w:rPr>
  </w:style>
  <w:style w:type="paragraph" w:customStyle="1" w:styleId="gt-hl-text">
    <w:name w:val="gt-hl-text"/>
    <w:basedOn w:val="Normal"/>
    <w:rsid w:val="00D6223D"/>
    <w:pPr>
      <w:spacing w:after="150" w:line="240" w:lineRule="auto"/>
    </w:pPr>
    <w:rPr>
      <w:rFonts w:ascii="Times New Roman" w:eastAsia="Times New Roman" w:hAnsi="Times New Roman" w:cs="Times New Roman"/>
    </w:rPr>
  </w:style>
  <w:style w:type="paragraph" w:customStyle="1" w:styleId="trans-target-highlight">
    <w:name w:val="trans-target-highlight"/>
    <w:basedOn w:val="Normal"/>
    <w:rsid w:val="00D6223D"/>
    <w:pPr>
      <w:spacing w:after="150" w:line="240" w:lineRule="auto"/>
    </w:pPr>
    <w:rPr>
      <w:rFonts w:ascii="Times New Roman" w:eastAsia="Times New Roman" w:hAnsi="Times New Roman" w:cs="Times New Roman"/>
    </w:rPr>
  </w:style>
  <w:style w:type="paragraph" w:customStyle="1" w:styleId="trans-target">
    <w:name w:val="trans-target"/>
    <w:basedOn w:val="Normal"/>
    <w:rsid w:val="00D6223D"/>
    <w:pPr>
      <w:spacing w:after="150" w:line="240" w:lineRule="auto"/>
    </w:pPr>
    <w:rPr>
      <w:rFonts w:ascii="Times New Roman" w:eastAsia="Times New Roman" w:hAnsi="Times New Roman" w:cs="Times New Roman"/>
    </w:rPr>
  </w:style>
  <w:style w:type="paragraph" w:customStyle="1" w:styleId="trans-edit">
    <w:name w:val="trans-edit"/>
    <w:basedOn w:val="Normal"/>
    <w:rsid w:val="00D6223D"/>
    <w:pPr>
      <w:spacing w:after="150" w:line="240" w:lineRule="auto"/>
    </w:pPr>
    <w:rPr>
      <w:rFonts w:ascii="Times New Roman" w:eastAsia="Times New Roman" w:hAnsi="Times New Roman" w:cs="Times New Roman"/>
    </w:rPr>
  </w:style>
  <w:style w:type="paragraph" w:customStyle="1" w:styleId="gt-trans-highlight-l">
    <w:name w:val="gt-trans-highlight-l"/>
    <w:basedOn w:val="Normal"/>
    <w:rsid w:val="00D6223D"/>
    <w:pPr>
      <w:spacing w:after="150" w:line="240" w:lineRule="auto"/>
    </w:pPr>
    <w:rPr>
      <w:rFonts w:ascii="Times New Roman" w:eastAsia="Times New Roman" w:hAnsi="Times New Roman" w:cs="Times New Roman"/>
    </w:rPr>
  </w:style>
  <w:style w:type="paragraph" w:customStyle="1" w:styleId="gt-trans-highlight-r">
    <w:name w:val="gt-trans-highlight-r"/>
    <w:basedOn w:val="Normal"/>
    <w:rsid w:val="00D6223D"/>
    <w:pPr>
      <w:spacing w:after="150" w:line="240" w:lineRule="auto"/>
    </w:pPr>
    <w:rPr>
      <w:rFonts w:ascii="Times New Roman" w:eastAsia="Times New Roman" w:hAnsi="Times New Roman" w:cs="Times New Roman"/>
    </w:rPr>
  </w:style>
  <w:style w:type="paragraph" w:customStyle="1" w:styleId="activity-form">
    <w:name w:val="activity-form"/>
    <w:basedOn w:val="Normal"/>
    <w:rsid w:val="00D6223D"/>
    <w:pPr>
      <w:spacing w:after="150" w:line="240" w:lineRule="auto"/>
    </w:pPr>
    <w:rPr>
      <w:rFonts w:ascii="Times New Roman" w:eastAsia="Times New Roman" w:hAnsi="Times New Roman" w:cs="Times New Roman"/>
    </w:rPr>
  </w:style>
  <w:style w:type="paragraph" w:customStyle="1" w:styleId="goog-menuitem">
    <w:name w:val="goog-menuitem"/>
    <w:basedOn w:val="Normal"/>
    <w:rsid w:val="00D6223D"/>
    <w:pPr>
      <w:spacing w:after="150" w:line="240" w:lineRule="auto"/>
    </w:pPr>
    <w:rPr>
      <w:rFonts w:ascii="Times New Roman" w:eastAsia="Times New Roman" w:hAnsi="Times New Roman" w:cs="Times New Roman"/>
    </w:rPr>
  </w:style>
  <w:style w:type="character" w:customStyle="1" w:styleId="marked">
    <w:name w:val="marked"/>
    <w:basedOn w:val="DefaultParagraphFont"/>
    <w:rsid w:val="00D6223D"/>
    <w:rPr>
      <w:color w:val="E80000"/>
      <w:shd w:val="clear" w:color="auto" w:fill="auto"/>
    </w:rPr>
  </w:style>
  <w:style w:type="character" w:customStyle="1" w:styleId="deprecated">
    <w:name w:val="deprecated"/>
    <w:basedOn w:val="DefaultParagraphFont"/>
    <w:rsid w:val="00D6223D"/>
    <w:rPr>
      <w:color w:val="E80000"/>
      <w:shd w:val="clear" w:color="auto" w:fill="auto"/>
    </w:rPr>
  </w:style>
  <w:style w:type="paragraph" w:customStyle="1" w:styleId="small1">
    <w:name w:val="small1"/>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2">
    <w:name w:val="small2"/>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3">
    <w:name w:val="small3"/>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4">
    <w:name w:val="small4"/>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small5">
    <w:name w:val="small5"/>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small6">
    <w:name w:val="small6"/>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small7">
    <w:name w:val="small7"/>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8">
    <w:name w:val="small8"/>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9">
    <w:name w:val="small9"/>
    <w:basedOn w:val="Normal"/>
    <w:rsid w:val="00D6223D"/>
    <w:pPr>
      <w:spacing w:after="150" w:line="240" w:lineRule="auto"/>
    </w:pPr>
    <w:rPr>
      <w:rFonts w:ascii="Times New Roman" w:eastAsia="Times New Roman" w:hAnsi="Times New Roman" w:cs="Times New Roman"/>
      <w:color w:val="777777"/>
      <w:sz w:val="16"/>
      <w:szCs w:val="16"/>
    </w:rPr>
  </w:style>
  <w:style w:type="paragraph" w:customStyle="1" w:styleId="small10">
    <w:name w:val="small10"/>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small11">
    <w:name w:val="small11"/>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small12">
    <w:name w:val="small12"/>
    <w:basedOn w:val="Normal"/>
    <w:rsid w:val="00D6223D"/>
    <w:pPr>
      <w:spacing w:after="150" w:line="240" w:lineRule="auto"/>
    </w:pPr>
    <w:rPr>
      <w:rFonts w:ascii="Times New Roman" w:eastAsia="Times New Roman" w:hAnsi="Times New Roman" w:cs="Times New Roman"/>
      <w:color w:val="777777"/>
      <w:sz w:val="18"/>
      <w:szCs w:val="18"/>
    </w:rPr>
  </w:style>
  <w:style w:type="paragraph" w:customStyle="1" w:styleId="table1">
    <w:name w:val="table1"/>
    <w:basedOn w:val="Normal"/>
    <w:rsid w:val="00D6223D"/>
    <w:pPr>
      <w:shd w:val="clear" w:color="auto" w:fill="FFFFFF"/>
      <w:spacing w:after="300" w:line="240" w:lineRule="auto"/>
    </w:pPr>
    <w:rPr>
      <w:rFonts w:ascii="Times New Roman" w:eastAsia="Times New Roman" w:hAnsi="Times New Roman" w:cs="Times New Roman"/>
    </w:rPr>
  </w:style>
  <w:style w:type="paragraph" w:customStyle="1" w:styleId="form-control1">
    <w:name w:val="form-control1"/>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18"/>
      <w:szCs w:val="18"/>
    </w:rPr>
  </w:style>
  <w:style w:type="paragraph" w:customStyle="1" w:styleId="form-control2">
    <w:name w:val="form-control2"/>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450" w:lineRule="atLeast"/>
    </w:pPr>
    <w:rPr>
      <w:rFonts w:ascii="Times New Roman" w:eastAsia="Times New Roman" w:hAnsi="Times New Roman" w:cs="Times New Roman"/>
      <w:color w:val="555555"/>
      <w:sz w:val="18"/>
      <w:szCs w:val="18"/>
    </w:rPr>
  </w:style>
  <w:style w:type="paragraph" w:customStyle="1" w:styleId="form-control3">
    <w:name w:val="form-control3"/>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27"/>
      <w:szCs w:val="27"/>
    </w:rPr>
  </w:style>
  <w:style w:type="paragraph" w:customStyle="1" w:styleId="form-control4">
    <w:name w:val="form-control4"/>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690" w:lineRule="atLeast"/>
    </w:pPr>
    <w:rPr>
      <w:rFonts w:ascii="Times New Roman" w:eastAsia="Times New Roman" w:hAnsi="Times New Roman" w:cs="Times New Roman"/>
      <w:color w:val="555555"/>
      <w:sz w:val="27"/>
      <w:szCs w:val="27"/>
    </w:rPr>
  </w:style>
  <w:style w:type="paragraph" w:customStyle="1" w:styleId="form-control5">
    <w:name w:val="form-control5"/>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s="Times New Roman"/>
      <w:color w:val="555555"/>
      <w:sz w:val="21"/>
      <w:szCs w:val="21"/>
    </w:rPr>
  </w:style>
  <w:style w:type="paragraph" w:customStyle="1" w:styleId="form-control6">
    <w:name w:val="form-control6"/>
    <w:basedOn w:val="Normal"/>
    <w:rsid w:val="00D6223D"/>
    <w:pPr>
      <w:pBdr>
        <w:top w:val="single" w:sz="6" w:space="5" w:color="3C763D"/>
        <w:left w:val="single" w:sz="6" w:space="9" w:color="3C763D"/>
        <w:bottom w:val="single" w:sz="6" w:space="5" w:color="3C763D"/>
        <w:right w:val="single" w:sz="6" w:space="9" w:color="3C763D"/>
      </w:pBdr>
      <w:shd w:val="clear" w:color="auto" w:fill="FFFFFF"/>
      <w:spacing w:after="150" w:line="240" w:lineRule="auto"/>
    </w:pPr>
    <w:rPr>
      <w:rFonts w:ascii="Times New Roman" w:eastAsia="Times New Roman" w:hAnsi="Times New Roman" w:cs="Times New Roman"/>
      <w:color w:val="555555"/>
      <w:sz w:val="21"/>
      <w:szCs w:val="21"/>
    </w:rPr>
  </w:style>
  <w:style w:type="paragraph" w:customStyle="1" w:styleId="input-group-addon1">
    <w:name w:val="input-group-addon1"/>
    <w:basedOn w:val="Normal"/>
    <w:rsid w:val="00D6223D"/>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ascii="Times New Roman" w:eastAsia="Times New Roman" w:hAnsi="Times New Roman" w:cs="Times New Roman"/>
      <w:color w:val="3C763D"/>
      <w:sz w:val="21"/>
      <w:szCs w:val="21"/>
    </w:rPr>
  </w:style>
  <w:style w:type="paragraph" w:customStyle="1" w:styleId="form-control-feedback1">
    <w:name w:val="form-control-feedback1"/>
    <w:basedOn w:val="Normal"/>
    <w:rsid w:val="00D6223D"/>
    <w:pPr>
      <w:spacing w:after="150" w:line="510" w:lineRule="atLeast"/>
      <w:jc w:val="center"/>
    </w:pPr>
    <w:rPr>
      <w:rFonts w:ascii="Times New Roman" w:eastAsia="Times New Roman" w:hAnsi="Times New Roman" w:cs="Times New Roman"/>
      <w:color w:val="3C763D"/>
    </w:rPr>
  </w:style>
  <w:style w:type="paragraph" w:customStyle="1" w:styleId="form-control7">
    <w:name w:val="form-control7"/>
    <w:basedOn w:val="Normal"/>
    <w:rsid w:val="00D6223D"/>
    <w:pPr>
      <w:pBdr>
        <w:top w:val="single" w:sz="6" w:space="5" w:color="8A6D3B"/>
        <w:left w:val="single" w:sz="6" w:space="9" w:color="8A6D3B"/>
        <w:bottom w:val="single" w:sz="6" w:space="5" w:color="8A6D3B"/>
        <w:right w:val="single" w:sz="6" w:space="9" w:color="8A6D3B"/>
      </w:pBdr>
      <w:shd w:val="clear" w:color="auto" w:fill="FFFFFF"/>
      <w:spacing w:after="150" w:line="240" w:lineRule="auto"/>
    </w:pPr>
    <w:rPr>
      <w:rFonts w:ascii="Times New Roman" w:eastAsia="Times New Roman" w:hAnsi="Times New Roman" w:cs="Times New Roman"/>
      <w:color w:val="555555"/>
      <w:sz w:val="21"/>
      <w:szCs w:val="21"/>
    </w:rPr>
  </w:style>
  <w:style w:type="paragraph" w:customStyle="1" w:styleId="input-group-addon2">
    <w:name w:val="input-group-addon2"/>
    <w:basedOn w:val="Normal"/>
    <w:rsid w:val="00D6223D"/>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ascii="Times New Roman" w:eastAsia="Times New Roman" w:hAnsi="Times New Roman" w:cs="Times New Roman"/>
      <w:color w:val="8A6D3B"/>
      <w:sz w:val="21"/>
      <w:szCs w:val="21"/>
    </w:rPr>
  </w:style>
  <w:style w:type="paragraph" w:customStyle="1" w:styleId="form-control-feedback2">
    <w:name w:val="form-control-feedback2"/>
    <w:basedOn w:val="Normal"/>
    <w:rsid w:val="00D6223D"/>
    <w:pPr>
      <w:spacing w:after="150" w:line="510" w:lineRule="atLeast"/>
      <w:jc w:val="center"/>
    </w:pPr>
    <w:rPr>
      <w:rFonts w:ascii="Times New Roman" w:eastAsia="Times New Roman" w:hAnsi="Times New Roman" w:cs="Times New Roman"/>
      <w:color w:val="8A6D3B"/>
    </w:rPr>
  </w:style>
  <w:style w:type="paragraph" w:customStyle="1" w:styleId="form-control8">
    <w:name w:val="form-control8"/>
    <w:basedOn w:val="Normal"/>
    <w:rsid w:val="00D6223D"/>
    <w:pPr>
      <w:pBdr>
        <w:top w:val="single" w:sz="6" w:space="5" w:color="A94442"/>
        <w:left w:val="single" w:sz="6" w:space="9" w:color="A94442"/>
        <w:bottom w:val="single" w:sz="6" w:space="5" w:color="A94442"/>
        <w:right w:val="single" w:sz="6" w:space="9" w:color="A94442"/>
      </w:pBdr>
      <w:shd w:val="clear" w:color="auto" w:fill="FFFFFF"/>
      <w:spacing w:after="150" w:line="240" w:lineRule="auto"/>
    </w:pPr>
    <w:rPr>
      <w:rFonts w:ascii="Times New Roman" w:eastAsia="Times New Roman" w:hAnsi="Times New Roman" w:cs="Times New Roman"/>
      <w:color w:val="555555"/>
      <w:sz w:val="21"/>
      <w:szCs w:val="21"/>
    </w:rPr>
  </w:style>
  <w:style w:type="paragraph" w:customStyle="1" w:styleId="input-group-addon3">
    <w:name w:val="input-group-addon3"/>
    <w:basedOn w:val="Normal"/>
    <w:rsid w:val="00D6223D"/>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ascii="Times New Roman" w:eastAsia="Times New Roman" w:hAnsi="Times New Roman" w:cs="Times New Roman"/>
      <w:color w:val="A94442"/>
      <w:sz w:val="21"/>
      <w:szCs w:val="21"/>
    </w:rPr>
  </w:style>
  <w:style w:type="paragraph" w:customStyle="1" w:styleId="form-control-feedback3">
    <w:name w:val="form-control-feedback3"/>
    <w:basedOn w:val="Normal"/>
    <w:rsid w:val="00D6223D"/>
    <w:pPr>
      <w:spacing w:after="150" w:line="510" w:lineRule="atLeast"/>
      <w:jc w:val="center"/>
    </w:pPr>
    <w:rPr>
      <w:rFonts w:ascii="Times New Roman" w:eastAsia="Times New Roman" w:hAnsi="Times New Roman" w:cs="Times New Roman"/>
      <w:color w:val="A94442"/>
    </w:rPr>
  </w:style>
  <w:style w:type="paragraph" w:customStyle="1" w:styleId="radio1">
    <w:name w:val="radio1"/>
    <w:basedOn w:val="Normal"/>
    <w:rsid w:val="00D6223D"/>
    <w:pPr>
      <w:spacing w:after="0" w:line="240" w:lineRule="auto"/>
    </w:pPr>
    <w:rPr>
      <w:rFonts w:ascii="Times New Roman" w:eastAsia="Times New Roman" w:hAnsi="Times New Roman" w:cs="Times New Roman"/>
    </w:rPr>
  </w:style>
  <w:style w:type="paragraph" w:customStyle="1" w:styleId="checkbox1">
    <w:name w:val="checkbox1"/>
    <w:basedOn w:val="Normal"/>
    <w:rsid w:val="00D6223D"/>
    <w:pPr>
      <w:spacing w:after="0" w:line="240" w:lineRule="auto"/>
    </w:pPr>
    <w:rPr>
      <w:rFonts w:ascii="Times New Roman" w:eastAsia="Times New Roman" w:hAnsi="Times New Roman" w:cs="Times New Roman"/>
    </w:rPr>
  </w:style>
  <w:style w:type="paragraph" w:customStyle="1" w:styleId="radio-inline1">
    <w:name w:val="radio-inline1"/>
    <w:basedOn w:val="Normal"/>
    <w:rsid w:val="00D6223D"/>
    <w:pPr>
      <w:spacing w:after="0" w:line="240" w:lineRule="auto"/>
      <w:textAlignment w:val="center"/>
    </w:pPr>
    <w:rPr>
      <w:rFonts w:ascii="Times New Roman" w:eastAsia="Times New Roman" w:hAnsi="Times New Roman" w:cs="Times New Roman"/>
    </w:rPr>
  </w:style>
  <w:style w:type="paragraph" w:customStyle="1" w:styleId="checkbox-inline1">
    <w:name w:val="checkbox-inline1"/>
    <w:basedOn w:val="Normal"/>
    <w:rsid w:val="00D6223D"/>
    <w:pPr>
      <w:spacing w:after="0" w:line="240" w:lineRule="auto"/>
      <w:textAlignment w:val="center"/>
    </w:pPr>
    <w:rPr>
      <w:rFonts w:ascii="Times New Roman" w:eastAsia="Times New Roman" w:hAnsi="Times New Roman" w:cs="Times New Roman"/>
    </w:rPr>
  </w:style>
  <w:style w:type="paragraph" w:customStyle="1" w:styleId="form-group1">
    <w:name w:val="form-group1"/>
    <w:basedOn w:val="Normal"/>
    <w:rsid w:val="00D6223D"/>
    <w:pPr>
      <w:spacing w:after="225" w:line="240" w:lineRule="auto"/>
      <w:ind w:left="-225" w:right="-225"/>
    </w:pPr>
    <w:rPr>
      <w:rFonts w:ascii="Times New Roman" w:eastAsia="Times New Roman" w:hAnsi="Times New Roman" w:cs="Times New Roman"/>
    </w:rPr>
  </w:style>
  <w:style w:type="paragraph" w:customStyle="1" w:styleId="badge1">
    <w:name w:val="badge1"/>
    <w:basedOn w:val="Normal"/>
    <w:rsid w:val="00D6223D"/>
    <w:pPr>
      <w:shd w:val="clear" w:color="auto" w:fill="333333"/>
      <w:spacing w:after="150" w:line="240" w:lineRule="auto"/>
      <w:jc w:val="center"/>
      <w:textAlignment w:val="baseline"/>
    </w:pPr>
    <w:rPr>
      <w:rFonts w:ascii="Times New Roman" w:eastAsia="Times New Roman" w:hAnsi="Times New Roman" w:cs="Times New Roman"/>
      <w:b/>
      <w:bCs/>
      <w:color w:val="FFFFFF"/>
      <w:sz w:val="18"/>
      <w:szCs w:val="18"/>
    </w:rPr>
  </w:style>
  <w:style w:type="paragraph" w:customStyle="1" w:styleId="badge2">
    <w:name w:val="badge2"/>
    <w:basedOn w:val="Normal"/>
    <w:rsid w:val="00D6223D"/>
    <w:pPr>
      <w:shd w:val="clear" w:color="auto" w:fill="FFFFFF"/>
      <w:spacing w:after="150" w:line="240" w:lineRule="auto"/>
      <w:jc w:val="center"/>
      <w:textAlignment w:val="baseline"/>
    </w:pPr>
    <w:rPr>
      <w:rFonts w:ascii="Times New Roman" w:eastAsia="Times New Roman" w:hAnsi="Times New Roman" w:cs="Times New Roman"/>
      <w:b/>
      <w:bCs/>
      <w:color w:val="337AB7"/>
      <w:sz w:val="18"/>
      <w:szCs w:val="18"/>
    </w:rPr>
  </w:style>
  <w:style w:type="paragraph" w:customStyle="1" w:styleId="badge3">
    <w:name w:val="badge3"/>
    <w:basedOn w:val="Normal"/>
    <w:rsid w:val="00D6223D"/>
    <w:pPr>
      <w:shd w:val="clear" w:color="auto" w:fill="FFFFFF"/>
      <w:spacing w:after="150" w:line="240" w:lineRule="auto"/>
      <w:jc w:val="center"/>
      <w:textAlignment w:val="baseline"/>
    </w:pPr>
    <w:rPr>
      <w:rFonts w:ascii="Times New Roman" w:eastAsia="Times New Roman" w:hAnsi="Times New Roman" w:cs="Times New Roman"/>
      <w:b/>
      <w:bCs/>
      <w:color w:val="5CB85C"/>
      <w:sz w:val="18"/>
      <w:szCs w:val="18"/>
    </w:rPr>
  </w:style>
  <w:style w:type="paragraph" w:customStyle="1" w:styleId="badge4">
    <w:name w:val="badge4"/>
    <w:basedOn w:val="Normal"/>
    <w:rsid w:val="00D6223D"/>
    <w:pPr>
      <w:shd w:val="clear" w:color="auto" w:fill="FFFFFF"/>
      <w:spacing w:after="150" w:line="240" w:lineRule="auto"/>
      <w:jc w:val="center"/>
      <w:textAlignment w:val="baseline"/>
    </w:pPr>
    <w:rPr>
      <w:rFonts w:ascii="Times New Roman" w:eastAsia="Times New Roman" w:hAnsi="Times New Roman" w:cs="Times New Roman"/>
      <w:b/>
      <w:bCs/>
      <w:color w:val="5BC0DE"/>
      <w:sz w:val="18"/>
      <w:szCs w:val="18"/>
    </w:rPr>
  </w:style>
  <w:style w:type="paragraph" w:customStyle="1" w:styleId="badge5">
    <w:name w:val="badge5"/>
    <w:basedOn w:val="Normal"/>
    <w:rsid w:val="00D6223D"/>
    <w:pPr>
      <w:shd w:val="clear" w:color="auto" w:fill="FFFFFF"/>
      <w:spacing w:after="150" w:line="240" w:lineRule="auto"/>
      <w:jc w:val="center"/>
      <w:textAlignment w:val="baseline"/>
    </w:pPr>
    <w:rPr>
      <w:rFonts w:ascii="Times New Roman" w:eastAsia="Times New Roman" w:hAnsi="Times New Roman" w:cs="Times New Roman"/>
      <w:b/>
      <w:bCs/>
      <w:color w:val="F0AD4E"/>
      <w:sz w:val="18"/>
      <w:szCs w:val="18"/>
    </w:rPr>
  </w:style>
  <w:style w:type="paragraph" w:customStyle="1" w:styleId="badge6">
    <w:name w:val="badge6"/>
    <w:basedOn w:val="Normal"/>
    <w:rsid w:val="00D6223D"/>
    <w:pPr>
      <w:shd w:val="clear" w:color="auto" w:fill="FFFFFF"/>
      <w:spacing w:after="150" w:line="240" w:lineRule="auto"/>
      <w:jc w:val="center"/>
      <w:textAlignment w:val="baseline"/>
    </w:pPr>
    <w:rPr>
      <w:rFonts w:ascii="Times New Roman" w:eastAsia="Times New Roman" w:hAnsi="Times New Roman" w:cs="Times New Roman"/>
      <w:b/>
      <w:bCs/>
      <w:color w:val="D9534F"/>
      <w:sz w:val="18"/>
      <w:szCs w:val="18"/>
    </w:rPr>
  </w:style>
  <w:style w:type="paragraph" w:customStyle="1" w:styleId="divider1">
    <w:name w:val="divider1"/>
    <w:basedOn w:val="Normal"/>
    <w:rsid w:val="00D6223D"/>
    <w:pPr>
      <w:shd w:val="clear" w:color="auto" w:fill="E5E5E5"/>
      <w:spacing w:before="135" w:after="135" w:line="240" w:lineRule="auto"/>
    </w:pPr>
    <w:rPr>
      <w:rFonts w:ascii="Times New Roman" w:eastAsia="Times New Roman" w:hAnsi="Times New Roman" w:cs="Times New Roman"/>
    </w:rPr>
  </w:style>
  <w:style w:type="paragraph" w:customStyle="1" w:styleId="caret1">
    <w:name w:val="caret1"/>
    <w:basedOn w:val="Normal"/>
    <w:rsid w:val="00D6223D"/>
    <w:pPr>
      <w:pBdr>
        <w:bottom w:val="single" w:sz="24" w:space="0" w:color="auto"/>
      </w:pBdr>
      <w:spacing w:after="150" w:line="240" w:lineRule="auto"/>
      <w:ind w:left="30"/>
      <w:textAlignment w:val="center"/>
    </w:pPr>
    <w:rPr>
      <w:rFonts w:ascii="Times New Roman" w:eastAsia="Times New Roman" w:hAnsi="Times New Roman" w:cs="Times New Roman"/>
    </w:rPr>
  </w:style>
  <w:style w:type="paragraph" w:customStyle="1" w:styleId="caret2">
    <w:name w:val="caret2"/>
    <w:basedOn w:val="Normal"/>
    <w:rsid w:val="00D6223D"/>
    <w:pPr>
      <w:pBdr>
        <w:bottom w:val="single" w:sz="24" w:space="0" w:color="auto"/>
      </w:pBdr>
      <w:spacing w:after="150" w:line="240" w:lineRule="auto"/>
      <w:ind w:left="30"/>
      <w:textAlignment w:val="center"/>
    </w:pPr>
    <w:rPr>
      <w:rFonts w:ascii="Times New Roman" w:eastAsia="Times New Roman" w:hAnsi="Times New Roman" w:cs="Times New Roman"/>
    </w:rPr>
  </w:style>
  <w:style w:type="paragraph" w:customStyle="1" w:styleId="dropdown-menu1">
    <w:name w:val="dropdown-menu1"/>
    <w:basedOn w:val="Normal"/>
    <w:rsid w:val="00D6223D"/>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1"/>
      <w:szCs w:val="21"/>
    </w:rPr>
  </w:style>
  <w:style w:type="paragraph" w:customStyle="1" w:styleId="dropdown-menu2">
    <w:name w:val="dropdown-menu2"/>
    <w:basedOn w:val="Normal"/>
    <w:rsid w:val="00D6223D"/>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1"/>
      <w:szCs w:val="21"/>
    </w:rPr>
  </w:style>
  <w:style w:type="paragraph" w:customStyle="1" w:styleId="caret3">
    <w:name w:val="caret3"/>
    <w:basedOn w:val="Normal"/>
    <w:rsid w:val="00D6223D"/>
    <w:pPr>
      <w:pBdr>
        <w:top w:val="single" w:sz="24" w:space="0" w:color="auto"/>
      </w:pBdr>
      <w:spacing w:after="150" w:line="240" w:lineRule="auto"/>
      <w:textAlignment w:val="center"/>
    </w:pPr>
    <w:rPr>
      <w:rFonts w:ascii="Times New Roman" w:eastAsia="Times New Roman" w:hAnsi="Times New Roman" w:cs="Times New Roman"/>
    </w:rPr>
  </w:style>
  <w:style w:type="paragraph" w:customStyle="1" w:styleId="caret4">
    <w:name w:val="caret4"/>
    <w:basedOn w:val="Normal"/>
    <w:rsid w:val="00D6223D"/>
    <w:pPr>
      <w:pBdr>
        <w:top w:val="single" w:sz="36" w:space="0" w:color="auto"/>
      </w:pBdr>
      <w:spacing w:after="150" w:line="240" w:lineRule="auto"/>
      <w:ind w:left="30"/>
      <w:textAlignment w:val="center"/>
    </w:pPr>
    <w:rPr>
      <w:rFonts w:ascii="Times New Roman" w:eastAsia="Times New Roman" w:hAnsi="Times New Roman" w:cs="Times New Roman"/>
    </w:rPr>
  </w:style>
  <w:style w:type="paragraph" w:customStyle="1" w:styleId="caret5">
    <w:name w:val="caret5"/>
    <w:basedOn w:val="Normal"/>
    <w:rsid w:val="00D6223D"/>
    <w:pPr>
      <w:pBdr>
        <w:bottom w:val="single" w:sz="36" w:space="0" w:color="auto"/>
      </w:pBdr>
      <w:spacing w:after="150" w:line="240" w:lineRule="auto"/>
      <w:ind w:left="30"/>
      <w:textAlignment w:val="center"/>
    </w:pPr>
    <w:rPr>
      <w:rFonts w:ascii="Times New Roman" w:eastAsia="Times New Roman" w:hAnsi="Times New Roman" w:cs="Times New Roman"/>
    </w:rPr>
  </w:style>
  <w:style w:type="paragraph" w:customStyle="1" w:styleId="form-control9">
    <w:name w:val="form-control9"/>
    <w:basedOn w:val="Normal"/>
    <w:rsid w:val="00D6223D"/>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1"/>
      <w:szCs w:val="21"/>
    </w:rPr>
  </w:style>
  <w:style w:type="paragraph" w:customStyle="1" w:styleId="nav-divider1">
    <w:name w:val="nav-divider1"/>
    <w:basedOn w:val="Normal"/>
    <w:rsid w:val="00D6223D"/>
    <w:pPr>
      <w:shd w:val="clear" w:color="auto" w:fill="E5E5E5"/>
      <w:spacing w:before="135" w:after="135" w:line="240" w:lineRule="auto"/>
    </w:pPr>
    <w:rPr>
      <w:rFonts w:ascii="Times New Roman" w:eastAsia="Times New Roman" w:hAnsi="Times New Roman" w:cs="Times New Roman"/>
    </w:rPr>
  </w:style>
  <w:style w:type="paragraph" w:customStyle="1" w:styleId="dropdown-menu3">
    <w:name w:val="dropdown-menu3"/>
    <w:basedOn w:val="Normal"/>
    <w:rsid w:val="00D6223D"/>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1"/>
      <w:szCs w:val="21"/>
    </w:rPr>
  </w:style>
  <w:style w:type="paragraph" w:customStyle="1" w:styleId="icon-bar1">
    <w:name w:val="icon-bar1"/>
    <w:basedOn w:val="Normal"/>
    <w:rsid w:val="00D6223D"/>
    <w:pPr>
      <w:spacing w:after="150" w:line="240" w:lineRule="auto"/>
    </w:pPr>
    <w:rPr>
      <w:rFonts w:ascii="Times New Roman" w:eastAsia="Times New Roman" w:hAnsi="Times New Roman" w:cs="Times New Roman"/>
    </w:rPr>
  </w:style>
  <w:style w:type="paragraph" w:customStyle="1" w:styleId="navbar-brand1">
    <w:name w:val="navbar-brand1"/>
    <w:basedOn w:val="Normal"/>
    <w:rsid w:val="00D6223D"/>
    <w:pPr>
      <w:spacing w:after="150" w:line="300" w:lineRule="atLeast"/>
    </w:pPr>
    <w:rPr>
      <w:rFonts w:ascii="Times New Roman" w:eastAsia="Times New Roman" w:hAnsi="Times New Roman" w:cs="Times New Roman"/>
      <w:color w:val="777777"/>
      <w:sz w:val="27"/>
      <w:szCs w:val="27"/>
    </w:rPr>
  </w:style>
  <w:style w:type="paragraph" w:customStyle="1" w:styleId="navbar-text1">
    <w:name w:val="navbar-text1"/>
    <w:basedOn w:val="Normal"/>
    <w:rsid w:val="00D6223D"/>
    <w:pPr>
      <w:spacing w:before="225" w:after="225" w:line="240" w:lineRule="auto"/>
    </w:pPr>
    <w:rPr>
      <w:rFonts w:ascii="Times New Roman" w:eastAsia="Times New Roman" w:hAnsi="Times New Roman" w:cs="Times New Roman"/>
      <w:color w:val="777777"/>
    </w:rPr>
  </w:style>
  <w:style w:type="paragraph" w:customStyle="1" w:styleId="navbar-navlia1">
    <w:name w:val="navbar-nav&gt;li&gt;a1"/>
    <w:basedOn w:val="Normal"/>
    <w:rsid w:val="00D6223D"/>
    <w:pPr>
      <w:spacing w:after="150" w:line="300" w:lineRule="atLeast"/>
    </w:pPr>
    <w:rPr>
      <w:rFonts w:ascii="Times New Roman" w:eastAsia="Times New Roman" w:hAnsi="Times New Roman" w:cs="Times New Roman"/>
      <w:color w:val="777777"/>
    </w:rPr>
  </w:style>
  <w:style w:type="paragraph" w:customStyle="1" w:styleId="navbar-toggle1">
    <w:name w:val="navbar-toggle1"/>
    <w:basedOn w:val="Normal"/>
    <w:rsid w:val="00D6223D"/>
    <w:pPr>
      <w:spacing w:before="120" w:after="120" w:line="240" w:lineRule="auto"/>
      <w:ind w:right="225"/>
    </w:pPr>
    <w:rPr>
      <w:rFonts w:ascii="Times New Roman" w:eastAsia="Times New Roman" w:hAnsi="Times New Roman" w:cs="Times New Roman"/>
    </w:rPr>
  </w:style>
  <w:style w:type="paragraph" w:customStyle="1" w:styleId="icon-bar2">
    <w:name w:val="icon-bar2"/>
    <w:basedOn w:val="Normal"/>
    <w:rsid w:val="00D6223D"/>
    <w:pPr>
      <w:shd w:val="clear" w:color="auto" w:fill="888888"/>
      <w:spacing w:after="150" w:line="240" w:lineRule="auto"/>
    </w:pPr>
    <w:rPr>
      <w:rFonts w:ascii="Times New Roman" w:eastAsia="Times New Roman" w:hAnsi="Times New Roman" w:cs="Times New Roman"/>
    </w:rPr>
  </w:style>
  <w:style w:type="paragraph" w:customStyle="1" w:styleId="navbar-collapse1">
    <w:name w:val="navbar-collapse1"/>
    <w:basedOn w:val="Normal"/>
    <w:rsid w:val="00D6223D"/>
    <w:pPr>
      <w:spacing w:after="150" w:line="240" w:lineRule="auto"/>
    </w:pPr>
    <w:rPr>
      <w:rFonts w:ascii="Times New Roman" w:eastAsia="Times New Roman" w:hAnsi="Times New Roman" w:cs="Times New Roman"/>
    </w:rPr>
  </w:style>
  <w:style w:type="paragraph" w:customStyle="1" w:styleId="navbar-form1">
    <w:name w:val="navbar-form1"/>
    <w:basedOn w:val="Normal"/>
    <w:rsid w:val="00D6223D"/>
    <w:pPr>
      <w:spacing w:before="120" w:after="120" w:line="240" w:lineRule="auto"/>
      <w:ind w:left="-225" w:right="-225"/>
    </w:pPr>
    <w:rPr>
      <w:rFonts w:ascii="Times New Roman" w:eastAsia="Times New Roman" w:hAnsi="Times New Roman" w:cs="Times New Roman"/>
    </w:rPr>
  </w:style>
  <w:style w:type="paragraph" w:customStyle="1" w:styleId="navbar-link1">
    <w:name w:val="navbar-link1"/>
    <w:basedOn w:val="Normal"/>
    <w:rsid w:val="00D6223D"/>
    <w:pPr>
      <w:spacing w:after="150" w:line="240" w:lineRule="auto"/>
    </w:pPr>
    <w:rPr>
      <w:rFonts w:ascii="Times New Roman" w:eastAsia="Times New Roman" w:hAnsi="Times New Roman" w:cs="Times New Roman"/>
      <w:color w:val="777777"/>
    </w:rPr>
  </w:style>
  <w:style w:type="paragraph" w:customStyle="1" w:styleId="navbar-link2">
    <w:name w:val="navbar-link2"/>
    <w:basedOn w:val="Normal"/>
    <w:rsid w:val="00D6223D"/>
    <w:pPr>
      <w:spacing w:after="150" w:line="240" w:lineRule="auto"/>
    </w:pPr>
    <w:rPr>
      <w:rFonts w:ascii="Times New Roman" w:eastAsia="Times New Roman" w:hAnsi="Times New Roman" w:cs="Times New Roman"/>
      <w:color w:val="333333"/>
    </w:rPr>
  </w:style>
  <w:style w:type="paragraph" w:customStyle="1" w:styleId="btn-link1">
    <w:name w:val="btn-link1"/>
    <w:basedOn w:val="Normal"/>
    <w:rsid w:val="00D6223D"/>
    <w:pPr>
      <w:spacing w:after="150" w:line="240" w:lineRule="auto"/>
    </w:pPr>
    <w:rPr>
      <w:rFonts w:ascii="Times New Roman" w:eastAsia="Times New Roman" w:hAnsi="Times New Roman" w:cs="Times New Roman"/>
      <w:color w:val="777777"/>
    </w:rPr>
  </w:style>
  <w:style w:type="paragraph" w:customStyle="1" w:styleId="navbar-brand2">
    <w:name w:val="navbar-brand2"/>
    <w:basedOn w:val="Normal"/>
    <w:rsid w:val="00D6223D"/>
    <w:pPr>
      <w:spacing w:after="150" w:line="300" w:lineRule="atLeast"/>
    </w:pPr>
    <w:rPr>
      <w:rFonts w:ascii="Times New Roman" w:eastAsia="Times New Roman" w:hAnsi="Times New Roman" w:cs="Times New Roman"/>
      <w:color w:val="9D9D9D"/>
      <w:sz w:val="27"/>
      <w:szCs w:val="27"/>
    </w:rPr>
  </w:style>
  <w:style w:type="paragraph" w:customStyle="1" w:styleId="navbar-text2">
    <w:name w:val="navbar-text2"/>
    <w:basedOn w:val="Normal"/>
    <w:rsid w:val="00D6223D"/>
    <w:pPr>
      <w:spacing w:before="225" w:after="225" w:line="240" w:lineRule="auto"/>
    </w:pPr>
    <w:rPr>
      <w:rFonts w:ascii="Times New Roman" w:eastAsia="Times New Roman" w:hAnsi="Times New Roman" w:cs="Times New Roman"/>
      <w:color w:val="9D9D9D"/>
    </w:rPr>
  </w:style>
  <w:style w:type="paragraph" w:customStyle="1" w:styleId="navbar-navlia2">
    <w:name w:val="navbar-nav&gt;li&gt;a2"/>
    <w:basedOn w:val="Normal"/>
    <w:rsid w:val="00D6223D"/>
    <w:pPr>
      <w:spacing w:after="150" w:line="300" w:lineRule="atLeast"/>
    </w:pPr>
    <w:rPr>
      <w:rFonts w:ascii="Times New Roman" w:eastAsia="Times New Roman" w:hAnsi="Times New Roman" w:cs="Times New Roman"/>
      <w:color w:val="9D9D9D"/>
    </w:rPr>
  </w:style>
  <w:style w:type="paragraph" w:customStyle="1" w:styleId="navbar-toggle2">
    <w:name w:val="navbar-toggle2"/>
    <w:basedOn w:val="Normal"/>
    <w:rsid w:val="00D6223D"/>
    <w:pPr>
      <w:spacing w:before="120" w:after="120" w:line="240" w:lineRule="auto"/>
      <w:ind w:right="225"/>
    </w:pPr>
    <w:rPr>
      <w:rFonts w:ascii="Times New Roman" w:eastAsia="Times New Roman" w:hAnsi="Times New Roman" w:cs="Times New Roman"/>
    </w:rPr>
  </w:style>
  <w:style w:type="paragraph" w:customStyle="1" w:styleId="icon-bar3">
    <w:name w:val="icon-bar3"/>
    <w:basedOn w:val="Normal"/>
    <w:rsid w:val="00D6223D"/>
    <w:pPr>
      <w:shd w:val="clear" w:color="auto" w:fill="FFFFFF"/>
      <w:spacing w:after="150" w:line="240" w:lineRule="auto"/>
    </w:pPr>
    <w:rPr>
      <w:rFonts w:ascii="Times New Roman" w:eastAsia="Times New Roman" w:hAnsi="Times New Roman" w:cs="Times New Roman"/>
    </w:rPr>
  </w:style>
  <w:style w:type="paragraph" w:customStyle="1" w:styleId="navbar-collapse2">
    <w:name w:val="navbar-collapse2"/>
    <w:basedOn w:val="Normal"/>
    <w:rsid w:val="00D6223D"/>
    <w:pPr>
      <w:spacing w:after="150" w:line="240" w:lineRule="auto"/>
    </w:pPr>
    <w:rPr>
      <w:rFonts w:ascii="Times New Roman" w:eastAsia="Times New Roman" w:hAnsi="Times New Roman" w:cs="Times New Roman"/>
    </w:rPr>
  </w:style>
  <w:style w:type="paragraph" w:customStyle="1" w:styleId="navbar-form2">
    <w:name w:val="navbar-form2"/>
    <w:basedOn w:val="Normal"/>
    <w:rsid w:val="00D6223D"/>
    <w:pPr>
      <w:spacing w:before="120" w:after="120" w:line="240" w:lineRule="auto"/>
      <w:ind w:left="-225" w:right="-225"/>
    </w:pPr>
    <w:rPr>
      <w:rFonts w:ascii="Times New Roman" w:eastAsia="Times New Roman" w:hAnsi="Times New Roman" w:cs="Times New Roman"/>
    </w:rPr>
  </w:style>
  <w:style w:type="paragraph" w:customStyle="1" w:styleId="navbar-link3">
    <w:name w:val="navbar-link3"/>
    <w:basedOn w:val="Normal"/>
    <w:rsid w:val="00D6223D"/>
    <w:pPr>
      <w:spacing w:after="150" w:line="240" w:lineRule="auto"/>
    </w:pPr>
    <w:rPr>
      <w:rFonts w:ascii="Times New Roman" w:eastAsia="Times New Roman" w:hAnsi="Times New Roman" w:cs="Times New Roman"/>
      <w:color w:val="9D9D9D"/>
    </w:rPr>
  </w:style>
  <w:style w:type="paragraph" w:customStyle="1" w:styleId="navbar-link4">
    <w:name w:val="navbar-link4"/>
    <w:basedOn w:val="Normal"/>
    <w:rsid w:val="00D6223D"/>
    <w:pPr>
      <w:spacing w:after="150" w:line="240" w:lineRule="auto"/>
    </w:pPr>
    <w:rPr>
      <w:rFonts w:ascii="Times New Roman" w:eastAsia="Times New Roman" w:hAnsi="Times New Roman" w:cs="Times New Roman"/>
      <w:color w:val="FFFFFF"/>
    </w:rPr>
  </w:style>
  <w:style w:type="paragraph" w:customStyle="1" w:styleId="btn-link2">
    <w:name w:val="btn-link2"/>
    <w:basedOn w:val="Normal"/>
    <w:rsid w:val="00D6223D"/>
    <w:pPr>
      <w:spacing w:after="150" w:line="240" w:lineRule="auto"/>
    </w:pPr>
    <w:rPr>
      <w:rFonts w:ascii="Times New Roman" w:eastAsia="Times New Roman" w:hAnsi="Times New Roman" w:cs="Times New Roman"/>
      <w:color w:val="9D9D9D"/>
    </w:rPr>
  </w:style>
  <w:style w:type="paragraph" w:customStyle="1" w:styleId="badge7">
    <w:name w:val="badge7"/>
    <w:basedOn w:val="Normal"/>
    <w:rsid w:val="00D6223D"/>
    <w:pPr>
      <w:shd w:val="clear" w:color="auto" w:fill="777777"/>
      <w:spacing w:after="150" w:line="240" w:lineRule="auto"/>
      <w:jc w:val="center"/>
      <w:textAlignment w:val="baseline"/>
    </w:pPr>
    <w:rPr>
      <w:rFonts w:ascii="Times New Roman" w:eastAsia="Times New Roman" w:hAnsi="Times New Roman" w:cs="Times New Roman"/>
      <w:b/>
      <w:bCs/>
      <w:color w:val="FFFFFF"/>
      <w:sz w:val="18"/>
      <w:szCs w:val="18"/>
    </w:rPr>
  </w:style>
  <w:style w:type="paragraph" w:customStyle="1" w:styleId="caption10">
    <w:name w:val="caption1"/>
    <w:basedOn w:val="Normal"/>
    <w:rsid w:val="00D6223D"/>
    <w:pPr>
      <w:spacing w:after="150" w:line="240" w:lineRule="auto"/>
    </w:pPr>
    <w:rPr>
      <w:rFonts w:ascii="Times New Roman" w:eastAsia="Times New Roman" w:hAnsi="Times New Roman" w:cs="Times New Roman"/>
      <w:color w:val="333333"/>
    </w:rPr>
  </w:style>
  <w:style w:type="paragraph" w:customStyle="1" w:styleId="alert-link1">
    <w:name w:val="alert-link1"/>
    <w:basedOn w:val="Normal"/>
    <w:rsid w:val="00D6223D"/>
    <w:pPr>
      <w:spacing w:after="150" w:line="240" w:lineRule="auto"/>
    </w:pPr>
    <w:rPr>
      <w:rFonts w:ascii="Times New Roman" w:eastAsia="Times New Roman" w:hAnsi="Times New Roman" w:cs="Times New Roman"/>
      <w:b/>
      <w:bCs/>
    </w:rPr>
  </w:style>
  <w:style w:type="paragraph" w:customStyle="1" w:styleId="alert-link2">
    <w:name w:val="alert-link2"/>
    <w:basedOn w:val="Normal"/>
    <w:rsid w:val="00D6223D"/>
    <w:pPr>
      <w:spacing w:after="150" w:line="240" w:lineRule="auto"/>
    </w:pPr>
    <w:rPr>
      <w:rFonts w:ascii="Times New Roman" w:eastAsia="Times New Roman" w:hAnsi="Times New Roman" w:cs="Times New Roman"/>
      <w:color w:val="2B542C"/>
    </w:rPr>
  </w:style>
  <w:style w:type="paragraph" w:customStyle="1" w:styleId="alert-link3">
    <w:name w:val="alert-link3"/>
    <w:basedOn w:val="Normal"/>
    <w:rsid w:val="00D6223D"/>
    <w:pPr>
      <w:spacing w:after="150" w:line="240" w:lineRule="auto"/>
    </w:pPr>
    <w:rPr>
      <w:rFonts w:ascii="Times New Roman" w:eastAsia="Times New Roman" w:hAnsi="Times New Roman" w:cs="Times New Roman"/>
      <w:color w:val="245269"/>
    </w:rPr>
  </w:style>
  <w:style w:type="paragraph" w:customStyle="1" w:styleId="alert-link4">
    <w:name w:val="alert-link4"/>
    <w:basedOn w:val="Normal"/>
    <w:rsid w:val="00D6223D"/>
    <w:pPr>
      <w:spacing w:after="150" w:line="240" w:lineRule="auto"/>
    </w:pPr>
    <w:rPr>
      <w:rFonts w:ascii="Times New Roman" w:eastAsia="Times New Roman" w:hAnsi="Times New Roman" w:cs="Times New Roman"/>
      <w:color w:val="66512C"/>
    </w:rPr>
  </w:style>
  <w:style w:type="paragraph" w:customStyle="1" w:styleId="alert-link5">
    <w:name w:val="alert-link5"/>
    <w:basedOn w:val="Normal"/>
    <w:rsid w:val="00D6223D"/>
    <w:pPr>
      <w:spacing w:after="150" w:line="240" w:lineRule="auto"/>
    </w:pPr>
    <w:rPr>
      <w:rFonts w:ascii="Times New Roman" w:eastAsia="Times New Roman" w:hAnsi="Times New Roman" w:cs="Times New Roman"/>
      <w:color w:val="843534"/>
    </w:rPr>
  </w:style>
  <w:style w:type="paragraph" w:customStyle="1" w:styleId="list-group-item-heading1">
    <w:name w:val="list-group-item-heading1"/>
    <w:basedOn w:val="Normal"/>
    <w:rsid w:val="00D6223D"/>
    <w:pPr>
      <w:spacing w:after="75" w:line="240" w:lineRule="auto"/>
    </w:pPr>
    <w:rPr>
      <w:rFonts w:ascii="Times New Roman" w:eastAsia="Times New Roman" w:hAnsi="Times New Roman" w:cs="Times New Roman"/>
      <w:color w:val="333333"/>
    </w:rPr>
  </w:style>
  <w:style w:type="paragraph" w:customStyle="1" w:styleId="panel1">
    <w:name w:val="panel1"/>
    <w:basedOn w:val="Normal"/>
    <w:rsid w:val="00D6223D"/>
    <w:pPr>
      <w:shd w:val="clear" w:color="auto" w:fill="FFFFFF"/>
      <w:spacing w:after="0" w:line="240" w:lineRule="auto"/>
    </w:pPr>
    <w:rPr>
      <w:rFonts w:ascii="Times New Roman" w:eastAsia="Times New Roman" w:hAnsi="Times New Roman" w:cs="Times New Roman"/>
    </w:rPr>
  </w:style>
  <w:style w:type="paragraph" w:customStyle="1" w:styleId="panel-heading1">
    <w:name w:val="panel-heading1"/>
    <w:basedOn w:val="Normal"/>
    <w:rsid w:val="00D6223D"/>
    <w:pPr>
      <w:spacing w:after="150" w:line="240" w:lineRule="auto"/>
    </w:pPr>
    <w:rPr>
      <w:rFonts w:ascii="Times New Roman" w:eastAsia="Times New Roman" w:hAnsi="Times New Roman" w:cs="Times New Roman"/>
    </w:rPr>
  </w:style>
  <w:style w:type="paragraph" w:customStyle="1" w:styleId="panel-footer1">
    <w:name w:val="panel-footer1"/>
    <w:basedOn w:val="Normal"/>
    <w:rsid w:val="00D6223D"/>
    <w:pPr>
      <w:shd w:val="clear" w:color="auto" w:fill="F5F5F5"/>
      <w:spacing w:after="150" w:line="240" w:lineRule="auto"/>
    </w:pPr>
    <w:rPr>
      <w:rFonts w:ascii="Times New Roman" w:eastAsia="Times New Roman" w:hAnsi="Times New Roman" w:cs="Times New Roman"/>
    </w:rPr>
  </w:style>
  <w:style w:type="paragraph" w:customStyle="1" w:styleId="close1">
    <w:name w:val="close1"/>
    <w:basedOn w:val="Normal"/>
    <w:rsid w:val="00D6223D"/>
    <w:pPr>
      <w:spacing w:after="150" w:line="240" w:lineRule="auto"/>
    </w:pPr>
    <w:rPr>
      <w:rFonts w:ascii="Times New Roman" w:eastAsia="Times New Roman" w:hAnsi="Times New Roman" w:cs="Times New Roman"/>
      <w:b/>
      <w:bCs/>
      <w:color w:val="000000"/>
      <w:sz w:val="32"/>
      <w:szCs w:val="32"/>
    </w:rPr>
  </w:style>
  <w:style w:type="paragraph" w:customStyle="1" w:styleId="icon-prev1">
    <w:name w:val="icon-prev1"/>
    <w:basedOn w:val="Normal"/>
    <w:rsid w:val="00D6223D"/>
    <w:pPr>
      <w:spacing w:after="150" w:line="240" w:lineRule="auto"/>
      <w:ind w:left="-150"/>
    </w:pPr>
    <w:rPr>
      <w:rFonts w:ascii="Times New Roman" w:eastAsia="Times New Roman" w:hAnsi="Times New Roman" w:cs="Times New Roman"/>
    </w:rPr>
  </w:style>
  <w:style w:type="paragraph" w:customStyle="1" w:styleId="glyphicon-chevron-left1">
    <w:name w:val="glyphicon-chevron-left1"/>
    <w:basedOn w:val="Normal"/>
    <w:rsid w:val="00D6223D"/>
    <w:pPr>
      <w:spacing w:after="150" w:line="240" w:lineRule="auto"/>
      <w:ind w:left="-150"/>
    </w:pPr>
    <w:rPr>
      <w:rFonts w:ascii="Times New Roman" w:eastAsia="Times New Roman" w:hAnsi="Times New Roman" w:cs="Times New Roman"/>
    </w:rPr>
  </w:style>
  <w:style w:type="paragraph" w:customStyle="1" w:styleId="icon-next1">
    <w:name w:val="icon-next1"/>
    <w:basedOn w:val="Normal"/>
    <w:rsid w:val="00D6223D"/>
    <w:pPr>
      <w:spacing w:after="150" w:line="240" w:lineRule="auto"/>
      <w:ind w:right="-150"/>
    </w:pPr>
    <w:rPr>
      <w:rFonts w:ascii="Times New Roman" w:eastAsia="Times New Roman" w:hAnsi="Times New Roman" w:cs="Times New Roman"/>
    </w:rPr>
  </w:style>
  <w:style w:type="paragraph" w:customStyle="1" w:styleId="glyphicon-chevron-right1">
    <w:name w:val="glyphicon-chevron-right1"/>
    <w:basedOn w:val="Normal"/>
    <w:rsid w:val="00D6223D"/>
    <w:pPr>
      <w:spacing w:after="150" w:line="240" w:lineRule="auto"/>
      <w:ind w:right="-150"/>
    </w:pPr>
    <w:rPr>
      <w:rFonts w:ascii="Times New Roman" w:eastAsia="Times New Roman" w:hAnsi="Times New Roman" w:cs="Times New Roman"/>
    </w:rPr>
  </w:style>
  <w:style w:type="paragraph" w:customStyle="1" w:styleId="active1">
    <w:name w:val="active1"/>
    <w:basedOn w:val="Normal"/>
    <w:rsid w:val="00D6223D"/>
    <w:pPr>
      <w:shd w:val="clear" w:color="auto" w:fill="FFFFFF"/>
      <w:spacing w:after="0" w:line="240" w:lineRule="auto"/>
    </w:pPr>
    <w:rPr>
      <w:rFonts w:ascii="Times New Roman" w:eastAsia="Times New Roman" w:hAnsi="Times New Roman" w:cs="Times New Roman"/>
    </w:rPr>
  </w:style>
  <w:style w:type="paragraph" w:customStyle="1" w:styleId="btn1">
    <w:name w:val="btn1"/>
    <w:basedOn w:val="Normal"/>
    <w:rsid w:val="00D6223D"/>
    <w:pPr>
      <w:spacing w:after="0" w:line="240" w:lineRule="auto"/>
      <w:jc w:val="center"/>
      <w:textAlignment w:val="center"/>
    </w:pPr>
    <w:rPr>
      <w:rFonts w:ascii="Times New Roman" w:eastAsia="Times New Roman" w:hAnsi="Times New Roman" w:cs="Times New Roman"/>
      <w:sz w:val="21"/>
      <w:szCs w:val="21"/>
    </w:rPr>
  </w:style>
  <w:style w:type="paragraph" w:customStyle="1" w:styleId="w3dropdowninner1">
    <w:name w:val="w3dropdowninner1"/>
    <w:basedOn w:val="Normal"/>
    <w:rsid w:val="00D6223D"/>
    <w:pPr>
      <w:spacing w:after="150" w:line="240" w:lineRule="auto"/>
    </w:pPr>
    <w:rPr>
      <w:rFonts w:ascii="Times New Roman" w:eastAsia="Times New Roman" w:hAnsi="Times New Roman" w:cs="Times New Roman"/>
    </w:rPr>
  </w:style>
  <w:style w:type="paragraph" w:customStyle="1" w:styleId="w3dropdowninner2">
    <w:name w:val="w3dropdowninner2"/>
    <w:basedOn w:val="Normal"/>
    <w:rsid w:val="00D6223D"/>
    <w:pPr>
      <w:spacing w:after="150" w:line="240" w:lineRule="auto"/>
    </w:pPr>
    <w:rPr>
      <w:rFonts w:ascii="Times New Roman" w:eastAsia="Times New Roman" w:hAnsi="Times New Roman" w:cs="Times New Roman"/>
    </w:rPr>
  </w:style>
  <w:style w:type="paragraph" w:customStyle="1" w:styleId="w3dropdownitem1">
    <w:name w:val="w3dropdownitem1"/>
    <w:basedOn w:val="Normal"/>
    <w:rsid w:val="00D6223D"/>
    <w:pPr>
      <w:spacing w:after="1" w:line="240" w:lineRule="auto"/>
      <w:ind w:left="122"/>
    </w:pPr>
    <w:rPr>
      <w:rFonts w:ascii="Times New Roman" w:eastAsia="Times New Roman" w:hAnsi="Times New Roman" w:cs="Times New Roman"/>
    </w:rPr>
  </w:style>
  <w:style w:type="paragraph" w:customStyle="1" w:styleId="w3dropdownitem2">
    <w:name w:val="w3dropdownitem2"/>
    <w:basedOn w:val="Normal"/>
    <w:rsid w:val="00D6223D"/>
    <w:pPr>
      <w:spacing w:after="150" w:line="240" w:lineRule="auto"/>
    </w:pPr>
    <w:rPr>
      <w:rFonts w:ascii="Times New Roman" w:eastAsia="Times New Roman" w:hAnsi="Times New Roman" w:cs="Times New Roman"/>
    </w:rPr>
  </w:style>
  <w:style w:type="paragraph" w:customStyle="1" w:styleId="w3dropdownitem3">
    <w:name w:val="w3dropdownitem3"/>
    <w:basedOn w:val="Normal"/>
    <w:rsid w:val="00D6223D"/>
    <w:pPr>
      <w:spacing w:after="150" w:line="240" w:lineRule="auto"/>
    </w:pPr>
    <w:rPr>
      <w:rFonts w:ascii="Times New Roman" w:eastAsia="Times New Roman" w:hAnsi="Times New Roman" w:cs="Times New Roman"/>
    </w:rPr>
  </w:style>
  <w:style w:type="paragraph" w:customStyle="1" w:styleId="w3dropdownitem4">
    <w:name w:val="w3dropdownitem4"/>
    <w:basedOn w:val="Normal"/>
    <w:rsid w:val="00D6223D"/>
    <w:pPr>
      <w:spacing w:after="150" w:line="240" w:lineRule="auto"/>
    </w:pPr>
    <w:rPr>
      <w:rFonts w:ascii="Times New Roman" w:eastAsia="Times New Roman" w:hAnsi="Times New Roman" w:cs="Times New Roman"/>
    </w:rPr>
  </w:style>
  <w:style w:type="paragraph" w:customStyle="1" w:styleId="w3dropdownclose1">
    <w:name w:val="w3dropdownclose1"/>
    <w:basedOn w:val="Normal"/>
    <w:rsid w:val="00D6223D"/>
    <w:pPr>
      <w:spacing w:after="150" w:line="240" w:lineRule="auto"/>
    </w:pPr>
    <w:rPr>
      <w:rFonts w:ascii="Times New Roman" w:eastAsia="Times New Roman" w:hAnsi="Times New Roman" w:cs="Times New Roman"/>
      <w:b/>
      <w:bCs/>
      <w:color w:val="F1F1F1"/>
      <w:sz w:val="39"/>
      <w:szCs w:val="39"/>
    </w:rPr>
  </w:style>
  <w:style w:type="paragraph" w:customStyle="1" w:styleId="w3dropdownclose2">
    <w:name w:val="w3dropdownclose2"/>
    <w:basedOn w:val="Normal"/>
    <w:rsid w:val="00D6223D"/>
    <w:pPr>
      <w:shd w:val="clear" w:color="auto" w:fill="000000"/>
      <w:spacing w:after="150" w:line="240" w:lineRule="auto"/>
    </w:pPr>
    <w:rPr>
      <w:rFonts w:ascii="Times New Roman" w:eastAsia="Times New Roman" w:hAnsi="Times New Roman" w:cs="Times New Roman"/>
      <w:b/>
      <w:bCs/>
      <w:color w:val="F1F1F1"/>
      <w:sz w:val="39"/>
      <w:szCs w:val="39"/>
    </w:rPr>
  </w:style>
  <w:style w:type="paragraph" w:customStyle="1" w:styleId="gsc-control-cse1">
    <w:name w:val="gsc-control-cse1"/>
    <w:basedOn w:val="Normal"/>
    <w:rsid w:val="00D6223D"/>
    <w:pPr>
      <w:spacing w:after="0" w:line="240" w:lineRule="auto"/>
    </w:pPr>
    <w:rPr>
      <w:rFonts w:ascii="Times New Roman" w:eastAsia="Times New Roman" w:hAnsi="Times New Roman" w:cs="Times New Roman"/>
    </w:rPr>
  </w:style>
  <w:style w:type="paragraph" w:customStyle="1" w:styleId="goog-te-combo1">
    <w:name w:val="goog-te-combo1"/>
    <w:basedOn w:val="Normal"/>
    <w:rsid w:val="00D6223D"/>
    <w:pPr>
      <w:spacing w:before="60" w:after="60" w:line="240" w:lineRule="auto"/>
      <w:textAlignment w:val="baseline"/>
    </w:pPr>
    <w:rPr>
      <w:rFonts w:ascii="Times New Roman" w:eastAsia="Times New Roman" w:hAnsi="Times New Roman" w:cs="Times New Roman"/>
    </w:rPr>
  </w:style>
  <w:style w:type="paragraph" w:customStyle="1" w:styleId="goog-logo-link1">
    <w:name w:val="goog-logo-link1"/>
    <w:basedOn w:val="Normal"/>
    <w:rsid w:val="00D6223D"/>
    <w:pPr>
      <w:spacing w:after="0" w:line="240" w:lineRule="auto"/>
      <w:ind w:left="150" w:right="150"/>
    </w:pPr>
    <w:rPr>
      <w:rFonts w:ascii="Times New Roman" w:eastAsia="Times New Roman" w:hAnsi="Times New Roman" w:cs="Times New Roman"/>
    </w:rPr>
  </w:style>
  <w:style w:type="paragraph" w:customStyle="1" w:styleId="goog-te-ftab-link1">
    <w:name w:val="goog-te-ftab-link1"/>
    <w:basedOn w:val="Normal"/>
    <w:rsid w:val="00D6223D"/>
    <w:pPr>
      <w:pBdr>
        <w:top w:val="outset" w:sz="2" w:space="2" w:color="888888"/>
        <w:left w:val="outset" w:sz="6" w:space="8" w:color="888888"/>
        <w:bottom w:val="outset" w:sz="6" w:space="5" w:color="888888"/>
        <w:right w:val="outset" w:sz="6" w:space="8" w:color="888888"/>
      </w:pBdr>
      <w:spacing w:after="150" w:line="240" w:lineRule="auto"/>
    </w:pPr>
    <w:rPr>
      <w:rFonts w:ascii="Times New Roman" w:eastAsia="Times New Roman" w:hAnsi="Times New Roman" w:cs="Times New Roman"/>
      <w:b/>
      <w:bCs/>
      <w:sz w:val="20"/>
      <w:szCs w:val="20"/>
    </w:rPr>
  </w:style>
  <w:style w:type="paragraph" w:customStyle="1" w:styleId="goog-te-ftab-link2">
    <w:name w:val="goog-te-ftab-link2"/>
    <w:basedOn w:val="Normal"/>
    <w:rsid w:val="00D6223D"/>
    <w:pPr>
      <w:pBdr>
        <w:top w:val="outset" w:sz="6" w:space="5" w:color="888888"/>
        <w:left w:val="outset" w:sz="6" w:space="8" w:color="888888"/>
        <w:bottom w:val="outset" w:sz="2" w:space="2" w:color="888888"/>
        <w:right w:val="outset" w:sz="6" w:space="8" w:color="888888"/>
      </w:pBdr>
      <w:spacing w:after="150" w:line="240" w:lineRule="auto"/>
    </w:pPr>
    <w:rPr>
      <w:rFonts w:ascii="Times New Roman" w:eastAsia="Times New Roman" w:hAnsi="Times New Roman" w:cs="Times New Roman"/>
      <w:b/>
      <w:bCs/>
      <w:sz w:val="20"/>
      <w:szCs w:val="20"/>
    </w:rPr>
  </w:style>
  <w:style w:type="paragraph" w:customStyle="1" w:styleId="goog-te-menu-value1">
    <w:name w:val="goog-te-menu-value1"/>
    <w:basedOn w:val="Normal"/>
    <w:rsid w:val="00D6223D"/>
    <w:pPr>
      <w:spacing w:after="150" w:line="240" w:lineRule="auto"/>
      <w:ind w:left="60" w:right="60"/>
    </w:pPr>
    <w:rPr>
      <w:rFonts w:ascii="Times New Roman" w:eastAsia="Times New Roman" w:hAnsi="Times New Roman" w:cs="Times New Roman"/>
      <w:color w:val="000000"/>
    </w:rPr>
  </w:style>
  <w:style w:type="paragraph" w:customStyle="1" w:styleId="indicator1">
    <w:name w:val="indicator1"/>
    <w:basedOn w:val="Normal"/>
    <w:rsid w:val="00D6223D"/>
    <w:pPr>
      <w:spacing w:after="150" w:line="240" w:lineRule="auto"/>
    </w:pPr>
    <w:rPr>
      <w:rFonts w:ascii="Times New Roman" w:eastAsia="Times New Roman" w:hAnsi="Times New Roman" w:cs="Times New Roman"/>
      <w:vanish/>
    </w:rPr>
  </w:style>
  <w:style w:type="paragraph" w:customStyle="1" w:styleId="text1">
    <w:name w:val="text1"/>
    <w:basedOn w:val="Normal"/>
    <w:rsid w:val="00D6223D"/>
    <w:pPr>
      <w:spacing w:after="150" w:line="240" w:lineRule="auto"/>
    </w:pPr>
    <w:rPr>
      <w:rFonts w:ascii="Times New Roman" w:eastAsia="Times New Roman" w:hAnsi="Times New Roman" w:cs="Times New Roman"/>
    </w:rPr>
  </w:style>
  <w:style w:type="paragraph" w:customStyle="1" w:styleId="minus1">
    <w:name w:val="minus1"/>
    <w:basedOn w:val="Normal"/>
    <w:rsid w:val="00D6223D"/>
    <w:pPr>
      <w:spacing w:after="150" w:line="240" w:lineRule="auto"/>
    </w:pPr>
    <w:rPr>
      <w:rFonts w:ascii="Times New Roman" w:eastAsia="Times New Roman" w:hAnsi="Times New Roman" w:cs="Times New Roman"/>
    </w:rPr>
  </w:style>
  <w:style w:type="paragraph" w:customStyle="1" w:styleId="plus1">
    <w:name w:val="plus1"/>
    <w:basedOn w:val="Normal"/>
    <w:rsid w:val="00D6223D"/>
    <w:pPr>
      <w:spacing w:after="150" w:line="240" w:lineRule="auto"/>
    </w:pPr>
    <w:rPr>
      <w:rFonts w:ascii="Times New Roman" w:eastAsia="Times New Roman" w:hAnsi="Times New Roman" w:cs="Times New Roman"/>
    </w:rPr>
  </w:style>
  <w:style w:type="paragraph" w:customStyle="1" w:styleId="original-text1">
    <w:name w:val="original-text1"/>
    <w:basedOn w:val="Normal"/>
    <w:rsid w:val="00D6223D"/>
    <w:pPr>
      <w:spacing w:after="0" w:line="240" w:lineRule="auto"/>
      <w:jc w:val="both"/>
      <w:textAlignment w:val="baseline"/>
    </w:pPr>
    <w:rPr>
      <w:rFonts w:ascii="Times New Roman" w:eastAsia="Times New Roman" w:hAnsi="Times New Roman" w:cs="Times New Roman"/>
      <w:sz w:val="20"/>
      <w:szCs w:val="20"/>
    </w:rPr>
  </w:style>
  <w:style w:type="paragraph" w:customStyle="1" w:styleId="title1">
    <w:name w:val="title1"/>
    <w:basedOn w:val="Normal"/>
    <w:rsid w:val="00D6223D"/>
    <w:pPr>
      <w:spacing w:before="60" w:after="60" w:line="240" w:lineRule="auto"/>
      <w:textAlignment w:val="baseline"/>
    </w:pPr>
    <w:rPr>
      <w:rFonts w:ascii="Arial" w:eastAsia="Times New Roman" w:hAnsi="Arial" w:cs="Arial"/>
      <w:color w:val="999999"/>
    </w:rPr>
  </w:style>
  <w:style w:type="paragraph" w:customStyle="1" w:styleId="close-button1">
    <w:name w:val="close-button1"/>
    <w:basedOn w:val="Normal"/>
    <w:rsid w:val="00D6223D"/>
    <w:pPr>
      <w:spacing w:after="0" w:line="240" w:lineRule="auto"/>
      <w:textAlignment w:val="baseline"/>
    </w:pPr>
    <w:rPr>
      <w:rFonts w:ascii="Times New Roman" w:eastAsia="Times New Roman" w:hAnsi="Times New Roman" w:cs="Times New Roman"/>
      <w:vanish/>
    </w:rPr>
  </w:style>
  <w:style w:type="paragraph" w:customStyle="1" w:styleId="logo1">
    <w:name w:val="logo1"/>
    <w:basedOn w:val="Normal"/>
    <w:rsid w:val="00D6223D"/>
    <w:pPr>
      <w:spacing w:after="0" w:line="240" w:lineRule="auto"/>
      <w:textAlignment w:val="baseline"/>
    </w:pPr>
    <w:rPr>
      <w:rFonts w:ascii="Times New Roman" w:eastAsia="Times New Roman" w:hAnsi="Times New Roman" w:cs="Times New Roman"/>
    </w:rPr>
  </w:style>
  <w:style w:type="paragraph" w:customStyle="1" w:styleId="started-activity-container1">
    <w:name w:val="started-activity-container1"/>
    <w:basedOn w:val="Normal"/>
    <w:rsid w:val="00D6223D"/>
    <w:pPr>
      <w:spacing w:after="0" w:line="240" w:lineRule="auto"/>
      <w:textAlignment w:val="baseline"/>
    </w:pPr>
    <w:rPr>
      <w:rFonts w:ascii="Times New Roman" w:eastAsia="Times New Roman" w:hAnsi="Times New Roman" w:cs="Times New Roman"/>
      <w:vanish/>
    </w:rPr>
  </w:style>
  <w:style w:type="paragraph" w:customStyle="1" w:styleId="activity-root1">
    <w:name w:val="activity-root1"/>
    <w:basedOn w:val="Normal"/>
    <w:rsid w:val="00D6223D"/>
    <w:pPr>
      <w:spacing w:before="300" w:after="0" w:line="240" w:lineRule="auto"/>
      <w:textAlignment w:val="baseline"/>
    </w:pPr>
    <w:rPr>
      <w:rFonts w:ascii="Times New Roman" w:eastAsia="Times New Roman" w:hAnsi="Times New Roman" w:cs="Times New Roman"/>
    </w:rPr>
  </w:style>
  <w:style w:type="paragraph" w:customStyle="1" w:styleId="status-message1">
    <w:name w:val="status-message1"/>
    <w:basedOn w:val="Normal"/>
    <w:rsid w:val="00D6223D"/>
    <w:pPr>
      <w:shd w:val="clear" w:color="auto" w:fill="29910D"/>
      <w:spacing w:before="180" w:after="0" w:line="240" w:lineRule="auto"/>
      <w:textAlignment w:val="baseline"/>
    </w:pPr>
    <w:rPr>
      <w:rFonts w:ascii="Times New Roman" w:eastAsia="Times New Roman" w:hAnsi="Times New Roman" w:cs="Times New Roman"/>
      <w:b/>
      <w:bCs/>
      <w:color w:val="FFFFFF"/>
      <w:sz w:val="18"/>
      <w:szCs w:val="18"/>
    </w:rPr>
  </w:style>
  <w:style w:type="paragraph" w:customStyle="1" w:styleId="activity-link1">
    <w:name w:val="activity-link1"/>
    <w:basedOn w:val="Normal"/>
    <w:rsid w:val="00D6223D"/>
    <w:pPr>
      <w:spacing w:after="0" w:line="240" w:lineRule="auto"/>
      <w:ind w:right="225"/>
      <w:textAlignment w:val="baseline"/>
    </w:pPr>
    <w:rPr>
      <w:rFonts w:ascii="Arial" w:eastAsia="Times New Roman" w:hAnsi="Arial" w:cs="Arial"/>
      <w:color w:val="1155CC"/>
      <w:sz w:val="17"/>
      <w:szCs w:val="17"/>
    </w:rPr>
  </w:style>
  <w:style w:type="paragraph" w:customStyle="1" w:styleId="activity-cancel1">
    <w:name w:val="activity-cancel1"/>
    <w:basedOn w:val="Normal"/>
    <w:rsid w:val="00D6223D"/>
    <w:pPr>
      <w:spacing w:after="0" w:line="240" w:lineRule="auto"/>
      <w:ind w:right="150"/>
      <w:textAlignment w:val="baseline"/>
    </w:pPr>
    <w:rPr>
      <w:rFonts w:ascii="Times New Roman" w:eastAsia="Times New Roman" w:hAnsi="Times New Roman" w:cs="Times New Roman"/>
    </w:rPr>
  </w:style>
  <w:style w:type="paragraph" w:customStyle="1" w:styleId="translate-form1">
    <w:name w:val="translate-form1"/>
    <w:basedOn w:val="Normal"/>
    <w:rsid w:val="00D6223D"/>
    <w:pPr>
      <w:spacing w:after="0" w:line="240" w:lineRule="auto"/>
      <w:textAlignment w:val="center"/>
    </w:pPr>
    <w:rPr>
      <w:rFonts w:ascii="Times New Roman" w:eastAsia="Times New Roman" w:hAnsi="Times New Roman" w:cs="Times New Roman"/>
    </w:rPr>
  </w:style>
  <w:style w:type="paragraph" w:customStyle="1" w:styleId="activity-form1">
    <w:name w:val="activity-form1"/>
    <w:basedOn w:val="Normal"/>
    <w:rsid w:val="00D6223D"/>
    <w:pPr>
      <w:spacing w:after="0" w:line="240" w:lineRule="auto"/>
      <w:textAlignment w:val="baseline"/>
    </w:pPr>
    <w:rPr>
      <w:rFonts w:ascii="Times New Roman" w:eastAsia="Times New Roman" w:hAnsi="Times New Roman" w:cs="Times New Roman"/>
    </w:rPr>
  </w:style>
  <w:style w:type="paragraph" w:customStyle="1" w:styleId="gray1">
    <w:name w:val="gray1"/>
    <w:basedOn w:val="Normal"/>
    <w:rsid w:val="00D6223D"/>
    <w:pPr>
      <w:spacing w:after="0" w:line="240" w:lineRule="auto"/>
      <w:textAlignment w:val="baseline"/>
    </w:pPr>
    <w:rPr>
      <w:rFonts w:ascii="Arial" w:eastAsia="Times New Roman" w:hAnsi="Arial" w:cs="Arial"/>
      <w:color w:val="999999"/>
    </w:rPr>
  </w:style>
  <w:style w:type="paragraph" w:customStyle="1" w:styleId="alt-helper-text1">
    <w:name w:val="alt-helper-text1"/>
    <w:basedOn w:val="Normal"/>
    <w:rsid w:val="00D6223D"/>
    <w:pPr>
      <w:spacing w:before="225" w:after="75" w:line="240" w:lineRule="auto"/>
      <w:textAlignment w:val="baseline"/>
    </w:pPr>
    <w:rPr>
      <w:rFonts w:ascii="Arial" w:eastAsia="Times New Roman" w:hAnsi="Arial" w:cs="Arial"/>
      <w:color w:val="999999"/>
      <w:sz w:val="17"/>
      <w:szCs w:val="17"/>
    </w:rPr>
  </w:style>
  <w:style w:type="paragraph" w:customStyle="1" w:styleId="alt-error-text1">
    <w:name w:val="alt-error-text1"/>
    <w:basedOn w:val="Normal"/>
    <w:rsid w:val="00D6223D"/>
    <w:pPr>
      <w:spacing w:after="0" w:line="240" w:lineRule="auto"/>
      <w:textAlignment w:val="baseline"/>
    </w:pPr>
    <w:rPr>
      <w:rFonts w:ascii="Times New Roman" w:eastAsia="Times New Roman" w:hAnsi="Times New Roman" w:cs="Times New Roman"/>
      <w:vanish/>
      <w:color w:val="880000"/>
      <w:sz w:val="18"/>
      <w:szCs w:val="18"/>
    </w:rPr>
  </w:style>
  <w:style w:type="paragraph" w:customStyle="1" w:styleId="goog-menuitem1">
    <w:name w:val="goog-menuitem1"/>
    <w:basedOn w:val="Normal"/>
    <w:rsid w:val="00D6223D"/>
    <w:pPr>
      <w:spacing w:after="0" w:line="240" w:lineRule="auto"/>
      <w:textAlignment w:val="baseline"/>
    </w:pPr>
    <w:rPr>
      <w:rFonts w:ascii="Times New Roman" w:eastAsia="Times New Roman" w:hAnsi="Times New Roman" w:cs="Times New Roman"/>
    </w:rPr>
  </w:style>
  <w:style w:type="paragraph" w:customStyle="1" w:styleId="goog-submenu-arrow1">
    <w:name w:val="goog-submenu-arrow1"/>
    <w:basedOn w:val="Normal"/>
    <w:rsid w:val="00D6223D"/>
    <w:pPr>
      <w:spacing w:after="0" w:line="240" w:lineRule="auto"/>
      <w:jc w:val="right"/>
      <w:textAlignment w:val="baseline"/>
    </w:pPr>
    <w:rPr>
      <w:rFonts w:ascii="Times New Roman" w:eastAsia="Times New Roman" w:hAnsi="Times New Roman" w:cs="Times New Roman"/>
    </w:rPr>
  </w:style>
  <w:style w:type="paragraph" w:customStyle="1" w:styleId="goog-submenu-arrow2">
    <w:name w:val="goog-submenu-arrow2"/>
    <w:basedOn w:val="Normal"/>
    <w:rsid w:val="00D6223D"/>
    <w:pPr>
      <w:spacing w:after="0" w:line="240" w:lineRule="auto"/>
      <w:textAlignment w:val="baseline"/>
    </w:pPr>
    <w:rPr>
      <w:rFonts w:ascii="Times New Roman" w:eastAsia="Times New Roman" w:hAnsi="Times New Roman" w:cs="Times New Roman"/>
    </w:rPr>
  </w:style>
  <w:style w:type="paragraph" w:customStyle="1" w:styleId="gt-hl-text1">
    <w:name w:val="gt-hl-text1"/>
    <w:basedOn w:val="Normal"/>
    <w:rsid w:val="00D6223D"/>
    <w:pPr>
      <w:shd w:val="clear" w:color="auto" w:fill="F1EA00"/>
      <w:spacing w:after="0" w:line="240" w:lineRule="auto"/>
      <w:ind w:left="-45" w:right="-30"/>
      <w:textAlignment w:val="baseline"/>
    </w:pPr>
    <w:rPr>
      <w:rFonts w:ascii="Times New Roman" w:eastAsia="Times New Roman" w:hAnsi="Times New Roman" w:cs="Times New Roman"/>
      <w:color w:val="F1EA00"/>
    </w:rPr>
  </w:style>
  <w:style w:type="paragraph" w:customStyle="1" w:styleId="trans-target-highlight1">
    <w:name w:val="trans-target-highlight1"/>
    <w:basedOn w:val="Normal"/>
    <w:rsid w:val="00D6223D"/>
    <w:pPr>
      <w:shd w:val="clear" w:color="auto" w:fill="F1EA00"/>
      <w:spacing w:after="0" w:line="240" w:lineRule="auto"/>
      <w:ind w:left="-45" w:right="-30"/>
      <w:textAlignment w:val="baseline"/>
    </w:pPr>
    <w:rPr>
      <w:rFonts w:ascii="Times New Roman" w:eastAsia="Times New Roman" w:hAnsi="Times New Roman" w:cs="Times New Roman"/>
      <w:color w:val="222222"/>
    </w:rPr>
  </w:style>
  <w:style w:type="paragraph" w:customStyle="1" w:styleId="gt-hl-layer1">
    <w:name w:val="gt-hl-layer1"/>
    <w:basedOn w:val="Normal"/>
    <w:rsid w:val="00D6223D"/>
    <w:pPr>
      <w:spacing w:after="0" w:line="240" w:lineRule="auto"/>
      <w:textAlignment w:val="baseline"/>
    </w:pPr>
    <w:rPr>
      <w:rFonts w:ascii="Times New Roman" w:eastAsia="Times New Roman" w:hAnsi="Times New Roman" w:cs="Times New Roman"/>
      <w:color w:val="FFFFFF"/>
    </w:rPr>
  </w:style>
  <w:style w:type="paragraph" w:customStyle="1" w:styleId="trans-target1">
    <w:name w:val="trans-target1"/>
    <w:basedOn w:val="Normal"/>
    <w:rsid w:val="00D6223D"/>
    <w:pPr>
      <w:shd w:val="clear" w:color="auto" w:fill="C9D7F1"/>
      <w:spacing w:after="0" w:line="240" w:lineRule="auto"/>
      <w:ind w:left="-45" w:right="-30"/>
      <w:textAlignment w:val="baseline"/>
    </w:pPr>
    <w:rPr>
      <w:rFonts w:ascii="Times New Roman" w:eastAsia="Times New Roman" w:hAnsi="Times New Roman" w:cs="Times New Roman"/>
    </w:rPr>
  </w:style>
  <w:style w:type="paragraph" w:customStyle="1" w:styleId="trans-target-highlight2">
    <w:name w:val="trans-target-highlight2"/>
    <w:basedOn w:val="Normal"/>
    <w:rsid w:val="00D6223D"/>
    <w:pPr>
      <w:shd w:val="clear" w:color="auto" w:fill="C9D7F1"/>
      <w:spacing w:after="0" w:line="240" w:lineRule="auto"/>
      <w:ind w:left="-45" w:right="-30"/>
      <w:textAlignment w:val="baseline"/>
    </w:pPr>
    <w:rPr>
      <w:rFonts w:ascii="Times New Roman" w:eastAsia="Times New Roman" w:hAnsi="Times New Roman" w:cs="Times New Roman"/>
      <w:color w:val="222222"/>
    </w:rPr>
  </w:style>
  <w:style w:type="paragraph" w:customStyle="1" w:styleId="trans-edit1">
    <w:name w:val="trans-edit1"/>
    <w:basedOn w:val="Normal"/>
    <w:rsid w:val="00D6223D"/>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Times New Roman" w:eastAsia="Times New Roman" w:hAnsi="Times New Roman" w:cs="Times New Roman"/>
    </w:rPr>
  </w:style>
  <w:style w:type="paragraph" w:customStyle="1" w:styleId="gt-trans-highlight-l1">
    <w:name w:val="gt-trans-highlight-l1"/>
    <w:basedOn w:val="Normal"/>
    <w:rsid w:val="00D6223D"/>
    <w:pPr>
      <w:pBdr>
        <w:left w:val="single" w:sz="12" w:space="0" w:color="FF0000"/>
      </w:pBdr>
      <w:spacing w:after="0" w:line="240" w:lineRule="auto"/>
      <w:ind w:left="-30"/>
      <w:textAlignment w:val="baseline"/>
    </w:pPr>
    <w:rPr>
      <w:rFonts w:ascii="Times New Roman" w:eastAsia="Times New Roman" w:hAnsi="Times New Roman" w:cs="Times New Roman"/>
    </w:rPr>
  </w:style>
  <w:style w:type="paragraph" w:customStyle="1" w:styleId="gt-trans-highlight-r1">
    <w:name w:val="gt-trans-highlight-r1"/>
    <w:basedOn w:val="Normal"/>
    <w:rsid w:val="00D6223D"/>
    <w:pPr>
      <w:pBdr>
        <w:right w:val="single" w:sz="12" w:space="0" w:color="FF0000"/>
      </w:pBdr>
      <w:spacing w:after="0" w:line="240" w:lineRule="auto"/>
      <w:ind w:right="-30"/>
      <w:textAlignment w:val="baseline"/>
    </w:pPr>
    <w:rPr>
      <w:rFonts w:ascii="Times New Roman" w:eastAsia="Times New Roman" w:hAnsi="Times New Roman" w:cs="Times New Roman"/>
    </w:rPr>
  </w:style>
  <w:style w:type="character" w:customStyle="1" w:styleId="caret6">
    <w:name w:val="caret6"/>
    <w:basedOn w:val="DefaultParagraphFont"/>
    <w:rsid w:val="00D6223D"/>
    <w:rPr>
      <w:bdr w:val="single" w:sz="24" w:space="0" w:color="auto" w:frame="1"/>
    </w:rPr>
  </w:style>
  <w:style w:type="character" w:customStyle="1" w:styleId="lefth2">
    <w:name w:val="left_h2"/>
    <w:basedOn w:val="DefaultParagraphFont"/>
    <w:rsid w:val="00D6223D"/>
  </w:style>
  <w:style w:type="character" w:customStyle="1" w:styleId="colorh1">
    <w:name w:val="color_h1"/>
    <w:basedOn w:val="DefaultParagraphFont"/>
    <w:rsid w:val="00D6223D"/>
  </w:style>
  <w:style w:type="character" w:customStyle="1" w:styleId="highlt1">
    <w:name w:val="highlt1"/>
    <w:basedOn w:val="DefaultParagraphFont"/>
    <w:rsid w:val="00D6223D"/>
    <w:rPr>
      <w:color w:val="0000FF"/>
    </w:rPr>
  </w:style>
  <w:style w:type="character" w:customStyle="1" w:styleId="highele1">
    <w:name w:val="highele1"/>
    <w:basedOn w:val="DefaultParagraphFont"/>
    <w:rsid w:val="00D6223D"/>
    <w:rPr>
      <w:color w:val="A52A2A"/>
    </w:rPr>
  </w:style>
  <w:style w:type="character" w:customStyle="1" w:styleId="highgt1">
    <w:name w:val="highgt1"/>
    <w:basedOn w:val="DefaultParagraphFont"/>
    <w:rsid w:val="00D6223D"/>
    <w:rPr>
      <w:color w:val="0000FF"/>
    </w:rPr>
  </w:style>
  <w:style w:type="character" w:customStyle="1" w:styleId="share1">
    <w:name w:val="share1"/>
    <w:basedOn w:val="DefaultParagraphFont"/>
    <w:rsid w:val="00D6223D"/>
    <w:rPr>
      <w:sz w:val="36"/>
      <w:szCs w:val="36"/>
    </w:rPr>
  </w:style>
  <w:style w:type="paragraph" w:styleId="z-TopofForm">
    <w:name w:val="HTML Top of Form"/>
    <w:basedOn w:val="Normal"/>
    <w:next w:val="Normal"/>
    <w:link w:val="z-TopofFormChar"/>
    <w:hidden/>
    <w:uiPriority w:val="99"/>
    <w:semiHidden/>
    <w:unhideWhenUsed/>
    <w:rsid w:val="00D622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22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622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6223D"/>
    <w:rPr>
      <w:rFonts w:ascii="Arial" w:eastAsia="Times New Roman" w:hAnsi="Arial" w:cs="Arial"/>
      <w:vanish/>
      <w:sz w:val="16"/>
      <w:szCs w:val="16"/>
    </w:rPr>
  </w:style>
  <w:style w:type="character" w:customStyle="1" w:styleId="activity-link2">
    <w:name w:val="activity-link2"/>
    <w:basedOn w:val="DefaultParagraphFont"/>
    <w:rsid w:val="00D6223D"/>
    <w:rPr>
      <w:rFonts w:ascii="Arial" w:hAnsi="Arial" w:cs="Arial" w:hint="default"/>
      <w:strike w:val="0"/>
      <w:dstrike w:val="0"/>
      <w:color w:val="1155CC"/>
      <w:sz w:val="17"/>
      <w:szCs w:val="17"/>
      <w:u w:val="none"/>
      <w:effect w:val="none"/>
      <w:bdr w:val="none" w:sz="0" w:space="0" w:color="auto" w:frame="1"/>
      <w:vertAlign w:val="baseline"/>
    </w:rPr>
  </w:style>
  <w:style w:type="paragraph" w:styleId="BalloonText">
    <w:name w:val="Balloon Text"/>
    <w:basedOn w:val="Normal"/>
    <w:link w:val="BalloonTextChar"/>
    <w:uiPriority w:val="99"/>
    <w:semiHidden/>
    <w:unhideWhenUsed/>
    <w:rsid w:val="00D62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23D"/>
    <w:rPr>
      <w:rFonts w:ascii="Tahoma" w:hAnsi="Tahoma" w:cs="Tahoma"/>
      <w:sz w:val="16"/>
      <w:szCs w:val="16"/>
    </w:rPr>
  </w:style>
  <w:style w:type="character" w:styleId="HTMLCite">
    <w:name w:val="HTML Cite"/>
    <w:basedOn w:val="DefaultParagraphFont"/>
    <w:uiPriority w:val="99"/>
    <w:semiHidden/>
    <w:unhideWhenUsed/>
    <w:rsid w:val="00B631E4"/>
    <w:rPr>
      <w:i/>
      <w:iCs/>
    </w:rPr>
  </w:style>
  <w:style w:type="character" w:styleId="Emphasis">
    <w:name w:val="Emphasis"/>
    <w:basedOn w:val="DefaultParagraphFont"/>
    <w:uiPriority w:val="20"/>
    <w:qFormat/>
    <w:rsid w:val="00B631E4"/>
    <w:rPr>
      <w:i/>
      <w:iCs/>
    </w:rPr>
  </w:style>
  <w:style w:type="paragraph" w:customStyle="1" w:styleId="gsc-control">
    <w:name w:val="gsc-control"/>
    <w:basedOn w:val="Normal"/>
    <w:rsid w:val="00B631E4"/>
    <w:pPr>
      <w:spacing w:after="150" w:line="240" w:lineRule="auto"/>
    </w:pPr>
    <w:rPr>
      <w:rFonts w:ascii="Times New Roman" w:eastAsia="Times New Roman" w:hAnsi="Times New Roman" w:cs="Times New Roman"/>
    </w:rPr>
  </w:style>
  <w:style w:type="paragraph" w:customStyle="1" w:styleId="gsc-results-close-btn">
    <w:name w:val="gsc-results-close-btn"/>
    <w:basedOn w:val="Normal"/>
    <w:rsid w:val="00B631E4"/>
    <w:pPr>
      <w:spacing w:after="150" w:line="240" w:lineRule="auto"/>
    </w:pPr>
    <w:rPr>
      <w:rFonts w:ascii="Times New Roman" w:eastAsia="Times New Roman" w:hAnsi="Times New Roman" w:cs="Times New Roman"/>
      <w:vanish/>
    </w:rPr>
  </w:style>
  <w:style w:type="paragraph" w:customStyle="1" w:styleId="gsc-results-close-btn-visible">
    <w:name w:val="gsc-results-close-btn-visible"/>
    <w:basedOn w:val="Normal"/>
    <w:rsid w:val="00B631E4"/>
    <w:pPr>
      <w:spacing w:after="150" w:line="240" w:lineRule="auto"/>
    </w:pPr>
    <w:rPr>
      <w:rFonts w:ascii="Times New Roman" w:eastAsia="Times New Roman" w:hAnsi="Times New Roman" w:cs="Times New Roman"/>
    </w:rPr>
  </w:style>
  <w:style w:type="paragraph" w:customStyle="1" w:styleId="gsc-results-wrapper-overlay">
    <w:name w:val="gsc-results-wrapper-overlay"/>
    <w:basedOn w:val="Normal"/>
    <w:rsid w:val="00B631E4"/>
    <w:pPr>
      <w:shd w:val="clear" w:color="auto" w:fill="FFFFFF"/>
      <w:spacing w:before="100" w:beforeAutospacing="1" w:after="100" w:afterAutospacing="1" w:line="240" w:lineRule="auto"/>
    </w:pPr>
    <w:rPr>
      <w:rFonts w:ascii="Times New Roman" w:eastAsia="Times New Roman" w:hAnsi="Times New Roman" w:cs="Times New Roman"/>
    </w:rPr>
  </w:style>
  <w:style w:type="paragraph" w:customStyle="1" w:styleId="gsc-modal-background-image">
    <w:name w:val="gsc-modal-background-image"/>
    <w:basedOn w:val="Normal"/>
    <w:rsid w:val="00B631E4"/>
    <w:pPr>
      <w:shd w:val="clear" w:color="auto" w:fill="FFFFFF"/>
      <w:spacing w:after="150" w:line="240" w:lineRule="auto"/>
    </w:pPr>
    <w:rPr>
      <w:rFonts w:ascii="Times New Roman" w:eastAsia="Times New Roman" w:hAnsi="Times New Roman" w:cs="Times New Roman"/>
      <w:vanish/>
    </w:rPr>
  </w:style>
  <w:style w:type="paragraph" w:customStyle="1" w:styleId="gsc-modal-background-image-visible">
    <w:name w:val="gsc-modal-background-image-visible"/>
    <w:basedOn w:val="Normal"/>
    <w:rsid w:val="00B631E4"/>
    <w:pPr>
      <w:spacing w:after="150" w:line="240" w:lineRule="auto"/>
    </w:pPr>
    <w:rPr>
      <w:rFonts w:ascii="Times New Roman" w:eastAsia="Times New Roman" w:hAnsi="Times New Roman" w:cs="Times New Roman"/>
    </w:rPr>
  </w:style>
  <w:style w:type="paragraph" w:customStyle="1" w:styleId="gsc-keeper">
    <w:name w:val="gsc-keeper"/>
    <w:basedOn w:val="Normal"/>
    <w:rsid w:val="00B631E4"/>
    <w:pPr>
      <w:spacing w:after="150"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B631E4"/>
    <w:pPr>
      <w:spacing w:after="150" w:line="240" w:lineRule="auto"/>
    </w:pPr>
    <w:rPr>
      <w:rFonts w:ascii="Times New Roman" w:eastAsia="Times New Roman" w:hAnsi="Times New Roman" w:cs="Times New Roman"/>
    </w:rPr>
  </w:style>
  <w:style w:type="paragraph" w:customStyle="1" w:styleId="gsc-results-selector">
    <w:name w:val="gsc-results-selector"/>
    <w:basedOn w:val="Normal"/>
    <w:rsid w:val="00B631E4"/>
    <w:pPr>
      <w:spacing w:after="150" w:line="240" w:lineRule="auto"/>
    </w:pPr>
    <w:rPr>
      <w:rFonts w:ascii="Times New Roman" w:eastAsia="Times New Roman" w:hAnsi="Times New Roman" w:cs="Times New Roman"/>
    </w:rPr>
  </w:style>
  <w:style w:type="paragraph" w:customStyle="1" w:styleId="gsc-result-selector">
    <w:name w:val="gsc-result-selector"/>
    <w:basedOn w:val="Normal"/>
    <w:rsid w:val="00B631E4"/>
    <w:pPr>
      <w:spacing w:after="150" w:line="240" w:lineRule="auto"/>
    </w:pPr>
    <w:rPr>
      <w:rFonts w:ascii="Times New Roman" w:eastAsia="Times New Roman" w:hAnsi="Times New Roman" w:cs="Times New Roman"/>
      <w:sz w:val="20"/>
      <w:szCs w:val="20"/>
    </w:rPr>
  </w:style>
  <w:style w:type="paragraph" w:customStyle="1" w:styleId="gsc-one-result">
    <w:name w:val="gsc-one-result"/>
    <w:basedOn w:val="Normal"/>
    <w:rsid w:val="00B631E4"/>
    <w:pPr>
      <w:spacing w:after="150" w:line="240" w:lineRule="auto"/>
    </w:pPr>
    <w:rPr>
      <w:rFonts w:ascii="Times New Roman" w:eastAsia="Times New Roman" w:hAnsi="Times New Roman" w:cs="Times New Roman"/>
    </w:rPr>
  </w:style>
  <w:style w:type="paragraph" w:customStyle="1" w:styleId="gsc-more-results">
    <w:name w:val="gsc-more-results"/>
    <w:basedOn w:val="Normal"/>
    <w:rsid w:val="00B631E4"/>
    <w:pPr>
      <w:spacing w:after="150" w:line="240" w:lineRule="auto"/>
    </w:pPr>
    <w:rPr>
      <w:rFonts w:ascii="Times New Roman" w:eastAsia="Times New Roman" w:hAnsi="Times New Roman" w:cs="Times New Roman"/>
    </w:rPr>
  </w:style>
  <w:style w:type="paragraph" w:customStyle="1" w:styleId="gsc-all-results">
    <w:name w:val="gsc-all-results"/>
    <w:basedOn w:val="Normal"/>
    <w:rsid w:val="00B631E4"/>
    <w:pPr>
      <w:spacing w:after="150" w:line="240" w:lineRule="auto"/>
    </w:pPr>
    <w:rPr>
      <w:rFonts w:ascii="Times New Roman" w:eastAsia="Times New Roman" w:hAnsi="Times New Roman" w:cs="Times New Roman"/>
    </w:rPr>
  </w:style>
  <w:style w:type="paragraph" w:customStyle="1" w:styleId="gsc-tabsarea">
    <w:name w:val="gsc-tabsarea"/>
    <w:basedOn w:val="Normal"/>
    <w:rsid w:val="00B631E4"/>
    <w:pPr>
      <w:pBdr>
        <w:bottom w:val="single" w:sz="6" w:space="0" w:color="CCCCCC"/>
      </w:pBdr>
      <w:spacing w:before="180" w:after="0" w:line="240" w:lineRule="auto"/>
    </w:pPr>
    <w:rPr>
      <w:rFonts w:ascii="Times New Roman" w:eastAsia="Times New Roman" w:hAnsi="Times New Roman" w:cs="Times New Roman"/>
      <w:sz w:val="17"/>
      <w:szCs w:val="17"/>
    </w:rPr>
  </w:style>
  <w:style w:type="paragraph" w:customStyle="1" w:styleId="gsc-tabsareainvisible">
    <w:name w:val="gsc-tabsareainvisible"/>
    <w:basedOn w:val="Normal"/>
    <w:rsid w:val="00B631E4"/>
    <w:pPr>
      <w:spacing w:after="150" w:line="240" w:lineRule="auto"/>
    </w:pPr>
    <w:rPr>
      <w:rFonts w:ascii="Times New Roman" w:eastAsia="Times New Roman" w:hAnsi="Times New Roman" w:cs="Times New Roman"/>
      <w:vanish/>
    </w:rPr>
  </w:style>
  <w:style w:type="paragraph" w:customStyle="1" w:styleId="gsc-refinementsareainvisible">
    <w:name w:val="gsc-refinementsareainvisible"/>
    <w:basedOn w:val="Normal"/>
    <w:rsid w:val="00B631E4"/>
    <w:pPr>
      <w:spacing w:after="150" w:line="240" w:lineRule="auto"/>
    </w:pPr>
    <w:rPr>
      <w:rFonts w:ascii="Times New Roman" w:eastAsia="Times New Roman" w:hAnsi="Times New Roman" w:cs="Times New Roman"/>
      <w:vanish/>
    </w:rPr>
  </w:style>
  <w:style w:type="paragraph" w:customStyle="1" w:styleId="gsc-refinementblockinvisible">
    <w:name w:val="gsc-refinementblockinvisible"/>
    <w:basedOn w:val="Normal"/>
    <w:rsid w:val="00B631E4"/>
    <w:pPr>
      <w:spacing w:after="150" w:line="240" w:lineRule="auto"/>
    </w:pPr>
    <w:rPr>
      <w:rFonts w:ascii="Times New Roman" w:eastAsia="Times New Roman" w:hAnsi="Times New Roman" w:cs="Times New Roman"/>
      <w:vanish/>
    </w:rPr>
  </w:style>
  <w:style w:type="paragraph" w:customStyle="1" w:styleId="gsc-tabheader">
    <w:name w:val="gsc-tabheader"/>
    <w:basedOn w:val="Normal"/>
    <w:rsid w:val="00B631E4"/>
    <w:pPr>
      <w:spacing w:after="150" w:line="405" w:lineRule="atLeast"/>
      <w:jc w:val="center"/>
    </w:pPr>
    <w:rPr>
      <w:rFonts w:ascii="Times New Roman" w:eastAsia="Times New Roman" w:hAnsi="Times New Roman" w:cs="Times New Roman"/>
      <w:b/>
      <w:bCs/>
    </w:rPr>
  </w:style>
  <w:style w:type="paragraph" w:customStyle="1" w:styleId="gsc-refinementsarea">
    <w:name w:val="gsc-refinementsarea"/>
    <w:basedOn w:val="Normal"/>
    <w:rsid w:val="00B631E4"/>
    <w:pPr>
      <w:pBdr>
        <w:bottom w:val="single" w:sz="6" w:space="4" w:color="E9E9E9"/>
      </w:pBdr>
      <w:spacing w:after="60" w:line="240" w:lineRule="auto"/>
    </w:pPr>
    <w:rPr>
      <w:rFonts w:ascii="Times New Roman" w:eastAsia="Times New Roman" w:hAnsi="Times New Roman" w:cs="Times New Roman"/>
    </w:rPr>
  </w:style>
  <w:style w:type="paragraph" w:customStyle="1" w:styleId="gsc-refinementheader">
    <w:name w:val="gsc-refinementheader"/>
    <w:basedOn w:val="Normal"/>
    <w:rsid w:val="00B631E4"/>
    <w:pPr>
      <w:spacing w:after="150" w:line="240" w:lineRule="auto"/>
      <w:ind w:right="30"/>
    </w:pPr>
    <w:rPr>
      <w:rFonts w:ascii="Times New Roman" w:eastAsia="Times New Roman" w:hAnsi="Times New Roman" w:cs="Times New Roman"/>
      <w:b/>
      <w:bCs/>
      <w:color w:val="666666"/>
    </w:rPr>
  </w:style>
  <w:style w:type="paragraph" w:customStyle="1" w:styleId="gsc-completion-selected">
    <w:name w:val="gsc-completion-selected"/>
    <w:basedOn w:val="Normal"/>
    <w:rsid w:val="00B631E4"/>
    <w:pPr>
      <w:shd w:val="clear" w:color="auto" w:fill="EEEEEE"/>
      <w:spacing w:after="150" w:line="240" w:lineRule="auto"/>
    </w:pPr>
    <w:rPr>
      <w:rFonts w:ascii="Times New Roman" w:eastAsia="Times New Roman" w:hAnsi="Times New Roman" w:cs="Times New Roman"/>
    </w:rPr>
  </w:style>
  <w:style w:type="paragraph" w:customStyle="1" w:styleId="gsc-completion-container">
    <w:name w:val="gsc-completion-container"/>
    <w:basedOn w:val="Normal"/>
    <w:rsid w:val="00B631E4"/>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rPr>
  </w:style>
  <w:style w:type="paragraph" w:customStyle="1" w:styleId="gsc-completion-title">
    <w:name w:val="gsc-completion-title"/>
    <w:basedOn w:val="Normal"/>
    <w:rsid w:val="00B631E4"/>
    <w:pPr>
      <w:spacing w:after="150" w:line="240" w:lineRule="auto"/>
    </w:pPr>
    <w:rPr>
      <w:rFonts w:ascii="Times New Roman" w:eastAsia="Times New Roman" w:hAnsi="Times New Roman" w:cs="Times New Roman"/>
      <w:color w:val="1155CC"/>
    </w:rPr>
  </w:style>
  <w:style w:type="paragraph" w:customStyle="1" w:styleId="gsc-completion-snippet">
    <w:name w:val="gsc-completion-snippet"/>
    <w:basedOn w:val="Normal"/>
    <w:rsid w:val="00B631E4"/>
    <w:pPr>
      <w:spacing w:after="150" w:line="240" w:lineRule="auto"/>
    </w:pPr>
    <w:rPr>
      <w:rFonts w:ascii="Times New Roman" w:eastAsia="Times New Roman" w:hAnsi="Times New Roman" w:cs="Times New Roman"/>
      <w:color w:val="333333"/>
    </w:rPr>
  </w:style>
  <w:style w:type="paragraph" w:customStyle="1" w:styleId="gsc-completion-icon">
    <w:name w:val="gsc-completion-icon"/>
    <w:basedOn w:val="Normal"/>
    <w:rsid w:val="00B631E4"/>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rPr>
  </w:style>
  <w:style w:type="paragraph" w:customStyle="1" w:styleId="gsc-resultsbox-visible">
    <w:name w:val="gsc-resultsbox-visible"/>
    <w:basedOn w:val="Normal"/>
    <w:rsid w:val="00B631E4"/>
    <w:pPr>
      <w:spacing w:after="150" w:line="240" w:lineRule="auto"/>
    </w:pPr>
    <w:rPr>
      <w:rFonts w:ascii="Times New Roman" w:eastAsia="Times New Roman" w:hAnsi="Times New Roman" w:cs="Times New Roman"/>
    </w:rPr>
  </w:style>
  <w:style w:type="paragraph" w:customStyle="1" w:styleId="gsc-resultsbox-invisible">
    <w:name w:val="gsc-resultsbox-invisible"/>
    <w:basedOn w:val="Normal"/>
    <w:rsid w:val="00B631E4"/>
    <w:pPr>
      <w:spacing w:after="150" w:line="240" w:lineRule="auto"/>
    </w:pPr>
    <w:rPr>
      <w:rFonts w:ascii="Times New Roman" w:eastAsia="Times New Roman" w:hAnsi="Times New Roman" w:cs="Times New Roman"/>
      <w:vanish/>
    </w:rPr>
  </w:style>
  <w:style w:type="paragraph" w:customStyle="1" w:styleId="gsc-results">
    <w:name w:val="gsc-results"/>
    <w:basedOn w:val="Normal"/>
    <w:rsid w:val="00B631E4"/>
    <w:pPr>
      <w:spacing w:after="150" w:line="240" w:lineRule="auto"/>
    </w:pPr>
    <w:rPr>
      <w:rFonts w:ascii="Times New Roman" w:eastAsia="Times New Roman" w:hAnsi="Times New Roman" w:cs="Times New Roman"/>
    </w:rPr>
  </w:style>
  <w:style w:type="paragraph" w:customStyle="1" w:styleId="gsc-result">
    <w:name w:val="gsc-result"/>
    <w:basedOn w:val="Normal"/>
    <w:rsid w:val="00B631E4"/>
    <w:pPr>
      <w:spacing w:after="150" w:line="240" w:lineRule="auto"/>
    </w:pPr>
    <w:rPr>
      <w:rFonts w:ascii="Times New Roman" w:eastAsia="Times New Roman" w:hAnsi="Times New Roman" w:cs="Times New Roman"/>
    </w:rPr>
  </w:style>
  <w:style w:type="paragraph" w:customStyle="1" w:styleId="gsc-wrapper">
    <w:name w:val="gsc-wrapper"/>
    <w:basedOn w:val="Normal"/>
    <w:rsid w:val="00B631E4"/>
    <w:pPr>
      <w:spacing w:after="150" w:line="240" w:lineRule="auto"/>
    </w:pPr>
    <w:rPr>
      <w:rFonts w:ascii="Times New Roman" w:eastAsia="Times New Roman" w:hAnsi="Times New Roman" w:cs="Times New Roman"/>
    </w:rPr>
  </w:style>
  <w:style w:type="paragraph" w:customStyle="1" w:styleId="gsc-adblock">
    <w:name w:val="gsc-adblock"/>
    <w:basedOn w:val="Normal"/>
    <w:rsid w:val="00B631E4"/>
    <w:pPr>
      <w:pBdr>
        <w:bottom w:val="single" w:sz="6" w:space="0" w:color="E9E9E9"/>
      </w:pBdr>
      <w:spacing w:after="60" w:line="240" w:lineRule="auto"/>
    </w:pPr>
    <w:rPr>
      <w:rFonts w:ascii="Times New Roman" w:eastAsia="Times New Roman" w:hAnsi="Times New Roman" w:cs="Times New Roman"/>
    </w:rPr>
  </w:style>
  <w:style w:type="paragraph" w:customStyle="1" w:styleId="gsc-adblocknoheight">
    <w:name w:val="gsc-adblocknoheight"/>
    <w:basedOn w:val="Normal"/>
    <w:rsid w:val="00B631E4"/>
    <w:pPr>
      <w:spacing w:after="150" w:line="240" w:lineRule="auto"/>
    </w:pPr>
    <w:rPr>
      <w:rFonts w:ascii="Times New Roman" w:eastAsia="Times New Roman" w:hAnsi="Times New Roman" w:cs="Times New Roman"/>
    </w:rPr>
  </w:style>
  <w:style w:type="paragraph" w:customStyle="1" w:styleId="gsc-adblockinvisible">
    <w:name w:val="gsc-adblockinvisible"/>
    <w:basedOn w:val="Normal"/>
    <w:rsid w:val="00B631E4"/>
    <w:pPr>
      <w:spacing w:after="150" w:line="240" w:lineRule="auto"/>
    </w:pPr>
    <w:rPr>
      <w:rFonts w:ascii="Times New Roman" w:eastAsia="Times New Roman" w:hAnsi="Times New Roman" w:cs="Times New Roman"/>
      <w:vanish/>
    </w:rPr>
  </w:style>
  <w:style w:type="paragraph" w:customStyle="1" w:styleId="gsc-adblockvertical">
    <w:name w:val="gsc-adblockvertical"/>
    <w:basedOn w:val="Normal"/>
    <w:rsid w:val="00B631E4"/>
    <w:pPr>
      <w:spacing w:after="150" w:line="240" w:lineRule="auto"/>
    </w:pPr>
    <w:rPr>
      <w:rFonts w:ascii="Times New Roman" w:eastAsia="Times New Roman" w:hAnsi="Times New Roman" w:cs="Times New Roman"/>
    </w:rPr>
  </w:style>
  <w:style w:type="paragraph" w:customStyle="1" w:styleId="gsc-adblockbottom">
    <w:name w:val="gsc-adblockbottom"/>
    <w:basedOn w:val="Normal"/>
    <w:rsid w:val="00B631E4"/>
    <w:pPr>
      <w:pBdr>
        <w:top w:val="single" w:sz="6" w:space="0" w:color="E9E9E9"/>
        <w:bottom w:val="single" w:sz="6" w:space="0" w:color="E9E9E9"/>
      </w:pBdr>
      <w:spacing w:after="60" w:line="240" w:lineRule="auto"/>
    </w:pPr>
    <w:rPr>
      <w:rFonts w:ascii="Times New Roman" w:eastAsia="Times New Roman" w:hAnsi="Times New Roman" w:cs="Times New Roman"/>
    </w:rPr>
  </w:style>
  <w:style w:type="paragraph" w:customStyle="1" w:styleId="gsc-thinwrapper">
    <w:name w:val="gsc-thinwrapper"/>
    <w:basedOn w:val="Normal"/>
    <w:rsid w:val="00B631E4"/>
    <w:pPr>
      <w:spacing w:after="150" w:line="240" w:lineRule="auto"/>
    </w:pPr>
    <w:rPr>
      <w:rFonts w:ascii="Times New Roman" w:eastAsia="Times New Roman" w:hAnsi="Times New Roman" w:cs="Times New Roman"/>
    </w:rPr>
  </w:style>
  <w:style w:type="paragraph" w:customStyle="1" w:styleId="gsc-configsetting">
    <w:name w:val="gsc-configsetting"/>
    <w:basedOn w:val="Normal"/>
    <w:rsid w:val="00B631E4"/>
    <w:pPr>
      <w:spacing w:before="90" w:after="150" w:line="240" w:lineRule="auto"/>
    </w:pPr>
    <w:rPr>
      <w:rFonts w:ascii="Times New Roman" w:eastAsia="Times New Roman" w:hAnsi="Times New Roman" w:cs="Times New Roman"/>
    </w:rPr>
  </w:style>
  <w:style w:type="paragraph" w:customStyle="1" w:styleId="gsc-configsettinglabel">
    <w:name w:val="gsc-configsetting_label"/>
    <w:basedOn w:val="Normal"/>
    <w:rsid w:val="00B631E4"/>
    <w:pPr>
      <w:spacing w:after="150" w:line="240" w:lineRule="auto"/>
    </w:pPr>
    <w:rPr>
      <w:rFonts w:ascii="Times New Roman" w:eastAsia="Times New Roman" w:hAnsi="Times New Roman" w:cs="Times New Roman"/>
      <w:color w:val="676767"/>
    </w:rPr>
  </w:style>
  <w:style w:type="paragraph" w:customStyle="1" w:styleId="gsc-configsettinginput">
    <w:name w:val="gsc-configsettinginput"/>
    <w:basedOn w:val="Normal"/>
    <w:rsid w:val="00B631E4"/>
    <w:pPr>
      <w:pBdr>
        <w:top w:val="single" w:sz="6" w:space="0" w:color="E9E9E9"/>
        <w:left w:val="single" w:sz="6" w:space="0" w:color="E9E9E9"/>
        <w:bottom w:val="single" w:sz="6" w:space="0" w:color="E9E9E9"/>
        <w:right w:val="single" w:sz="6" w:space="0" w:color="E9E9E9"/>
      </w:pBdr>
      <w:spacing w:after="150" w:line="240" w:lineRule="auto"/>
    </w:pPr>
    <w:rPr>
      <w:rFonts w:ascii="Times New Roman" w:eastAsia="Times New Roman" w:hAnsi="Times New Roman" w:cs="Times New Roman"/>
      <w:color w:val="676767"/>
    </w:rPr>
  </w:style>
  <w:style w:type="paragraph" w:customStyle="1" w:styleId="gsc-configsettingcheckbox">
    <w:name w:val="gsc-configsettingcheckbox"/>
    <w:basedOn w:val="Normal"/>
    <w:rsid w:val="00B631E4"/>
    <w:pPr>
      <w:spacing w:after="150" w:line="240" w:lineRule="auto"/>
      <w:ind w:right="90"/>
    </w:pPr>
    <w:rPr>
      <w:rFonts w:ascii="Times New Roman" w:eastAsia="Times New Roman" w:hAnsi="Times New Roman" w:cs="Times New Roman"/>
      <w:color w:val="676767"/>
    </w:rPr>
  </w:style>
  <w:style w:type="paragraph" w:customStyle="1" w:styleId="gsc-configsettingcheckboxlabel">
    <w:name w:val="gsc-configsettingcheckboxlabel"/>
    <w:basedOn w:val="Normal"/>
    <w:rsid w:val="00B631E4"/>
    <w:pPr>
      <w:spacing w:after="150" w:line="240" w:lineRule="auto"/>
    </w:pPr>
    <w:rPr>
      <w:rFonts w:ascii="Times New Roman" w:eastAsia="Times New Roman" w:hAnsi="Times New Roman" w:cs="Times New Roman"/>
      <w:color w:val="676767"/>
    </w:rPr>
  </w:style>
  <w:style w:type="paragraph" w:customStyle="1" w:styleId="gsc-above-wrapper-area">
    <w:name w:val="gsc-above-wrapper-area"/>
    <w:basedOn w:val="Normal"/>
    <w:rsid w:val="00B631E4"/>
    <w:pPr>
      <w:pBdr>
        <w:bottom w:val="single" w:sz="6" w:space="4" w:color="E9E9E9"/>
      </w:pBdr>
      <w:spacing w:after="150" w:line="240" w:lineRule="auto"/>
    </w:pPr>
    <w:rPr>
      <w:rFonts w:ascii="Times New Roman" w:eastAsia="Times New Roman" w:hAnsi="Times New Roman" w:cs="Times New Roman"/>
    </w:rPr>
  </w:style>
  <w:style w:type="paragraph" w:customStyle="1" w:styleId="gsc-above-wrapper-area-invisible">
    <w:name w:val="gsc-above-wrapper-area-invisible"/>
    <w:basedOn w:val="Normal"/>
    <w:rsid w:val="00B631E4"/>
    <w:pPr>
      <w:spacing w:after="150" w:line="240" w:lineRule="auto"/>
    </w:pPr>
    <w:rPr>
      <w:rFonts w:ascii="Times New Roman" w:eastAsia="Times New Roman" w:hAnsi="Times New Roman" w:cs="Times New Roman"/>
      <w:vanish/>
    </w:rPr>
  </w:style>
  <w:style w:type="paragraph" w:customStyle="1" w:styleId="gsc-above-wrapper-area-container">
    <w:name w:val="gsc-above-wrapper-area-container"/>
    <w:basedOn w:val="Normal"/>
    <w:rsid w:val="00B631E4"/>
    <w:pPr>
      <w:spacing w:after="150" w:line="240" w:lineRule="auto"/>
    </w:pPr>
    <w:rPr>
      <w:rFonts w:ascii="Times New Roman" w:eastAsia="Times New Roman" w:hAnsi="Times New Roman" w:cs="Times New Roman"/>
    </w:rPr>
  </w:style>
  <w:style w:type="paragraph" w:customStyle="1" w:styleId="gsc-result-info">
    <w:name w:val="gsc-result-info"/>
    <w:basedOn w:val="Normal"/>
    <w:rsid w:val="00B631E4"/>
    <w:pPr>
      <w:spacing w:after="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B631E4"/>
    <w:pPr>
      <w:spacing w:after="150" w:line="240" w:lineRule="auto"/>
    </w:pPr>
    <w:rPr>
      <w:rFonts w:ascii="Times New Roman" w:eastAsia="Times New Roman" w:hAnsi="Times New Roman" w:cs="Times New Roman"/>
    </w:rPr>
  </w:style>
  <w:style w:type="paragraph" w:customStyle="1" w:styleId="gsc-result-info-invisible">
    <w:name w:val="gsc-result-info-invisible"/>
    <w:basedOn w:val="Normal"/>
    <w:rsid w:val="00B631E4"/>
    <w:pPr>
      <w:spacing w:after="150" w:line="240" w:lineRule="auto"/>
    </w:pPr>
    <w:rPr>
      <w:rFonts w:ascii="Times New Roman" w:eastAsia="Times New Roman" w:hAnsi="Times New Roman" w:cs="Times New Roman"/>
      <w:vanish/>
    </w:rPr>
  </w:style>
  <w:style w:type="paragraph" w:customStyle="1" w:styleId="gsc-orderby-container">
    <w:name w:val="gsc-orderby-container"/>
    <w:basedOn w:val="Normal"/>
    <w:rsid w:val="00B631E4"/>
    <w:pPr>
      <w:spacing w:after="150" w:line="240" w:lineRule="auto"/>
      <w:jc w:val="right"/>
    </w:pPr>
    <w:rPr>
      <w:rFonts w:ascii="Times New Roman" w:eastAsia="Times New Roman" w:hAnsi="Times New Roman" w:cs="Times New Roman"/>
    </w:rPr>
  </w:style>
  <w:style w:type="paragraph" w:customStyle="1" w:styleId="gsc-orderby-invisible">
    <w:name w:val="gsc-orderby-invisible"/>
    <w:basedOn w:val="Normal"/>
    <w:rsid w:val="00B631E4"/>
    <w:pPr>
      <w:spacing w:after="150" w:line="240" w:lineRule="auto"/>
    </w:pPr>
    <w:rPr>
      <w:rFonts w:ascii="Times New Roman" w:eastAsia="Times New Roman" w:hAnsi="Times New Roman" w:cs="Times New Roman"/>
      <w:vanish/>
    </w:rPr>
  </w:style>
  <w:style w:type="paragraph" w:customStyle="1" w:styleId="gsc-orderby-label">
    <w:name w:val="gsc-orderby-label"/>
    <w:basedOn w:val="Normal"/>
    <w:rsid w:val="00B631E4"/>
    <w:pPr>
      <w:spacing w:after="150" w:line="240" w:lineRule="auto"/>
    </w:pPr>
    <w:rPr>
      <w:rFonts w:ascii="Times New Roman" w:eastAsia="Times New Roman" w:hAnsi="Times New Roman" w:cs="Times New Roman"/>
      <w:color w:val="676767"/>
    </w:rPr>
  </w:style>
  <w:style w:type="paragraph" w:customStyle="1" w:styleId="gsc-getlink-container">
    <w:name w:val="gsc-getlink-container"/>
    <w:basedOn w:val="Normal"/>
    <w:rsid w:val="00B631E4"/>
    <w:pPr>
      <w:spacing w:after="150" w:line="240" w:lineRule="auto"/>
    </w:pPr>
    <w:rPr>
      <w:rFonts w:ascii="Times New Roman" w:eastAsia="Times New Roman" w:hAnsi="Times New Roman" w:cs="Times New Roman"/>
    </w:rPr>
  </w:style>
  <w:style w:type="paragraph" w:customStyle="1" w:styleId="gsc-getlink-invisible">
    <w:name w:val="gsc-getlink-invisible"/>
    <w:basedOn w:val="Normal"/>
    <w:rsid w:val="00B631E4"/>
    <w:pPr>
      <w:spacing w:after="150" w:line="240" w:lineRule="auto"/>
    </w:pPr>
    <w:rPr>
      <w:rFonts w:ascii="Times New Roman" w:eastAsia="Times New Roman" w:hAnsi="Times New Roman" w:cs="Times New Roman"/>
      <w:vanish/>
    </w:rPr>
  </w:style>
  <w:style w:type="paragraph" w:customStyle="1" w:styleId="gsc-getlink">
    <w:name w:val="gsc-getlink"/>
    <w:basedOn w:val="Normal"/>
    <w:rsid w:val="00B631E4"/>
    <w:pPr>
      <w:spacing w:after="150" w:line="240" w:lineRule="auto"/>
    </w:pPr>
    <w:rPr>
      <w:rFonts w:ascii="Times New Roman" w:eastAsia="Times New Roman" w:hAnsi="Times New Roman" w:cs="Times New Roman"/>
    </w:rPr>
  </w:style>
  <w:style w:type="paragraph" w:customStyle="1" w:styleId="gsc-getlink-box">
    <w:name w:val="gsc-getlink-box"/>
    <w:basedOn w:val="Normal"/>
    <w:rsid w:val="00B631E4"/>
    <w:pPr>
      <w:pBdr>
        <w:top w:val="single" w:sz="6" w:space="0" w:color="EEEEEE"/>
        <w:left w:val="single" w:sz="6" w:space="5" w:color="EEEEEE"/>
        <w:bottom w:val="single" w:sz="6" w:space="0" w:color="EEEEEE"/>
        <w:right w:val="single" w:sz="6" w:space="21" w:color="EEEEEE"/>
      </w:pBdr>
      <w:shd w:val="clear" w:color="auto" w:fill="F5F5F5"/>
      <w:spacing w:after="150"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B631E4"/>
    <w:pPr>
      <w:spacing w:before="75" w:after="150" w:line="240" w:lineRule="auto"/>
    </w:pPr>
    <w:rPr>
      <w:rFonts w:ascii="Times New Roman" w:eastAsia="Times New Roman" w:hAnsi="Times New Roman" w:cs="Times New Roman"/>
    </w:rPr>
  </w:style>
  <w:style w:type="paragraph" w:customStyle="1" w:styleId="gsc-getlink-label">
    <w:name w:val="gsc-getlink-label"/>
    <w:basedOn w:val="Normal"/>
    <w:rsid w:val="00B631E4"/>
    <w:pPr>
      <w:spacing w:after="150"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B631E4"/>
    <w:pPr>
      <w:spacing w:after="150" w:line="240" w:lineRule="auto"/>
    </w:pPr>
    <w:rPr>
      <w:rFonts w:ascii="Times New Roman" w:eastAsia="Times New Roman" w:hAnsi="Times New Roman" w:cs="Times New Roman"/>
    </w:rPr>
  </w:style>
  <w:style w:type="paragraph" w:customStyle="1" w:styleId="gsc-getlink-text-invisible">
    <w:name w:val="gsc-getlink-text-invisible"/>
    <w:basedOn w:val="Normal"/>
    <w:rsid w:val="00B631E4"/>
    <w:pPr>
      <w:spacing w:after="150" w:line="240" w:lineRule="auto"/>
    </w:pPr>
    <w:rPr>
      <w:rFonts w:ascii="Times New Roman" w:eastAsia="Times New Roman" w:hAnsi="Times New Roman" w:cs="Times New Roman"/>
      <w:vanish/>
    </w:rPr>
  </w:style>
  <w:style w:type="paragraph" w:customStyle="1" w:styleId="gsc-selected-option-container">
    <w:name w:val="gsc-selected-option-container"/>
    <w:basedOn w:val="Normal"/>
    <w:rsid w:val="00B631E4"/>
    <w:pPr>
      <w:pBdr>
        <w:top w:val="single" w:sz="6" w:space="0" w:color="EEEEEE"/>
        <w:left w:val="single" w:sz="6" w:space="5" w:color="EEEEEE"/>
        <w:bottom w:val="single" w:sz="6" w:space="0" w:color="EEEEEE"/>
        <w:right w:val="single" w:sz="6" w:space="21" w:color="EEEEEE"/>
      </w:pBdr>
      <w:shd w:val="clear" w:color="auto" w:fill="F5F5F5"/>
      <w:spacing w:after="150"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B631E4"/>
    <w:pPr>
      <w:spacing w:after="150" w:line="240" w:lineRule="auto"/>
    </w:pPr>
    <w:rPr>
      <w:rFonts w:ascii="Times New Roman" w:eastAsia="Times New Roman" w:hAnsi="Times New Roman" w:cs="Times New Roman"/>
    </w:rPr>
  </w:style>
  <w:style w:type="paragraph" w:customStyle="1" w:styleId="gsc-option-menu-invisible">
    <w:name w:val="gsc-option-menu-invisible"/>
    <w:basedOn w:val="Normal"/>
    <w:rsid w:val="00B631E4"/>
    <w:pPr>
      <w:spacing w:after="150" w:line="240" w:lineRule="auto"/>
    </w:pPr>
    <w:rPr>
      <w:rFonts w:ascii="Times New Roman" w:eastAsia="Times New Roman" w:hAnsi="Times New Roman" w:cs="Times New Roman"/>
      <w:vanish/>
    </w:rPr>
  </w:style>
  <w:style w:type="paragraph" w:customStyle="1" w:styleId="gsc-option-menu-item">
    <w:name w:val="gsc-option-menu-item"/>
    <w:basedOn w:val="Normal"/>
    <w:rsid w:val="00B631E4"/>
    <w:pPr>
      <w:spacing w:after="0" w:line="240" w:lineRule="auto"/>
    </w:pPr>
    <w:rPr>
      <w:rFonts w:ascii="Times New Roman" w:eastAsia="Times New Roman" w:hAnsi="Times New Roman" w:cs="Times New Roman"/>
      <w:color w:val="777777"/>
    </w:rPr>
  </w:style>
  <w:style w:type="paragraph" w:customStyle="1" w:styleId="gsc-option-menu-item-highlighted">
    <w:name w:val="gsc-option-menu-item-highlighted"/>
    <w:basedOn w:val="Normal"/>
    <w:rsid w:val="00B631E4"/>
    <w:pPr>
      <w:shd w:val="clear" w:color="auto" w:fill="EEEEEE"/>
      <w:spacing w:after="150" w:line="240" w:lineRule="auto"/>
    </w:pPr>
    <w:rPr>
      <w:rFonts w:ascii="Times New Roman" w:eastAsia="Times New Roman" w:hAnsi="Times New Roman" w:cs="Times New Roman"/>
      <w:color w:val="333333"/>
    </w:rPr>
  </w:style>
  <w:style w:type="paragraph" w:customStyle="1" w:styleId="gsc-option">
    <w:name w:val="gsc-option"/>
    <w:basedOn w:val="Normal"/>
    <w:rsid w:val="00B631E4"/>
    <w:pPr>
      <w:spacing w:after="150" w:line="405" w:lineRule="atLeast"/>
    </w:pPr>
    <w:rPr>
      <w:rFonts w:ascii="Times New Roman" w:eastAsia="Times New Roman" w:hAnsi="Times New Roman" w:cs="Times New Roman"/>
    </w:rPr>
  </w:style>
  <w:style w:type="paragraph" w:customStyle="1" w:styleId="gs-web-image-box">
    <w:name w:val="gs-web-image-box"/>
    <w:basedOn w:val="Normal"/>
    <w:rsid w:val="00B631E4"/>
    <w:pPr>
      <w:spacing w:after="150" w:line="240" w:lineRule="auto"/>
      <w:jc w:val="center"/>
    </w:pPr>
    <w:rPr>
      <w:rFonts w:ascii="Times New Roman" w:eastAsia="Times New Roman" w:hAnsi="Times New Roman" w:cs="Times New Roman"/>
    </w:rPr>
  </w:style>
  <w:style w:type="paragraph" w:customStyle="1" w:styleId="gs-promotion-image-box">
    <w:name w:val="gs-promotion-image-box"/>
    <w:basedOn w:val="Normal"/>
    <w:rsid w:val="00B631E4"/>
    <w:pPr>
      <w:spacing w:after="150" w:line="240" w:lineRule="auto"/>
      <w:jc w:val="center"/>
    </w:pPr>
    <w:rPr>
      <w:rFonts w:ascii="Times New Roman" w:eastAsia="Times New Roman" w:hAnsi="Times New Roman" w:cs="Times New Roman"/>
    </w:rPr>
  </w:style>
  <w:style w:type="paragraph" w:customStyle="1" w:styleId="gsc-imageresult">
    <w:name w:val="gsc-imageresult"/>
    <w:basedOn w:val="Normal"/>
    <w:rsid w:val="00B631E4"/>
    <w:pPr>
      <w:spacing w:after="240" w:line="240" w:lineRule="auto"/>
      <w:ind w:right="300"/>
    </w:pPr>
    <w:rPr>
      <w:rFonts w:ascii="Times New Roman" w:eastAsia="Times New Roman" w:hAnsi="Times New Roman" w:cs="Times New Roman"/>
    </w:rPr>
  </w:style>
  <w:style w:type="paragraph" w:customStyle="1" w:styleId="gsc-imageresult-column">
    <w:name w:val="gsc-imageresult-column"/>
    <w:basedOn w:val="Normal"/>
    <w:rsid w:val="00B631E4"/>
    <w:pPr>
      <w:pBdr>
        <w:top w:val="single" w:sz="6" w:space="3" w:color="FFFFFF"/>
        <w:left w:val="single" w:sz="6" w:space="3" w:color="FFFFFF"/>
        <w:bottom w:val="single" w:sz="6" w:space="3" w:color="FFFFFF"/>
        <w:right w:val="single" w:sz="6" w:space="3" w:color="FFFFFF"/>
      </w:pBdr>
      <w:spacing w:after="240" w:line="240" w:lineRule="auto"/>
      <w:ind w:right="1050"/>
    </w:pPr>
    <w:rPr>
      <w:rFonts w:ascii="Times New Roman" w:eastAsia="Times New Roman" w:hAnsi="Times New Roman" w:cs="Times New Roman"/>
    </w:rPr>
  </w:style>
  <w:style w:type="paragraph" w:customStyle="1" w:styleId="gs-imageresult-column">
    <w:name w:val="gs-imageresult-column"/>
    <w:basedOn w:val="Normal"/>
    <w:rsid w:val="00B631E4"/>
    <w:pPr>
      <w:spacing w:after="150" w:line="240" w:lineRule="auto"/>
    </w:pPr>
    <w:rPr>
      <w:rFonts w:ascii="Times New Roman" w:eastAsia="Times New Roman" w:hAnsi="Times New Roman" w:cs="Times New Roman"/>
    </w:rPr>
  </w:style>
  <w:style w:type="paragraph" w:customStyle="1" w:styleId="gs-divider">
    <w:name w:val="gs-divider"/>
    <w:basedOn w:val="Normal"/>
    <w:rsid w:val="00B631E4"/>
    <w:pPr>
      <w:spacing w:after="150" w:line="240" w:lineRule="auto"/>
      <w:jc w:val="center"/>
    </w:pPr>
    <w:rPr>
      <w:rFonts w:ascii="Times New Roman" w:eastAsia="Times New Roman" w:hAnsi="Times New Roman" w:cs="Times New Roman"/>
      <w:color w:val="676767"/>
    </w:rPr>
  </w:style>
  <w:style w:type="paragraph" w:customStyle="1" w:styleId="gs-relativepublisheddate">
    <w:name w:val="gs-relativepublisheddate"/>
    <w:basedOn w:val="Normal"/>
    <w:rsid w:val="00B631E4"/>
    <w:pPr>
      <w:spacing w:after="150" w:line="240" w:lineRule="auto"/>
    </w:pPr>
    <w:rPr>
      <w:rFonts w:ascii="Times New Roman" w:eastAsia="Times New Roman" w:hAnsi="Times New Roman" w:cs="Times New Roman"/>
      <w:color w:val="6F6F6F"/>
    </w:rPr>
  </w:style>
  <w:style w:type="paragraph" w:customStyle="1" w:styleId="gs-publisheddate">
    <w:name w:val="gs-publisheddate"/>
    <w:basedOn w:val="Normal"/>
    <w:rsid w:val="00B631E4"/>
    <w:pPr>
      <w:spacing w:after="150" w:line="240" w:lineRule="auto"/>
    </w:pPr>
    <w:rPr>
      <w:rFonts w:ascii="Times New Roman" w:eastAsia="Times New Roman" w:hAnsi="Times New Roman" w:cs="Times New Roman"/>
      <w:color w:val="6F6F6F"/>
    </w:rPr>
  </w:style>
  <w:style w:type="paragraph" w:customStyle="1" w:styleId="gs-bidi-start-align">
    <w:name w:val="gs-bidi-start-align"/>
    <w:basedOn w:val="Normal"/>
    <w:rsid w:val="00B631E4"/>
    <w:pPr>
      <w:spacing w:after="150" w:line="240" w:lineRule="auto"/>
    </w:pPr>
    <w:rPr>
      <w:rFonts w:ascii="Times New Roman" w:eastAsia="Times New Roman" w:hAnsi="Times New Roman" w:cs="Times New Roman"/>
    </w:rPr>
  </w:style>
  <w:style w:type="paragraph" w:customStyle="1" w:styleId="gs-bidi-end-align">
    <w:name w:val="gs-bidi-end-align"/>
    <w:basedOn w:val="Normal"/>
    <w:rsid w:val="00B631E4"/>
    <w:pPr>
      <w:spacing w:after="150" w:line="240" w:lineRule="auto"/>
      <w:jc w:val="right"/>
    </w:pPr>
    <w:rPr>
      <w:rFonts w:ascii="Times New Roman" w:eastAsia="Times New Roman" w:hAnsi="Times New Roman" w:cs="Times New Roman"/>
    </w:rPr>
  </w:style>
  <w:style w:type="paragraph" w:customStyle="1" w:styleId="gsc-snippet-metadata">
    <w:name w:val="gsc-snippet-metadata"/>
    <w:basedOn w:val="Normal"/>
    <w:rsid w:val="00B631E4"/>
    <w:pPr>
      <w:spacing w:after="150" w:line="240" w:lineRule="auto"/>
      <w:textAlignment w:val="top"/>
    </w:pPr>
    <w:rPr>
      <w:rFonts w:ascii="Times New Roman" w:eastAsia="Times New Roman" w:hAnsi="Times New Roman" w:cs="Times New Roman"/>
      <w:color w:val="666666"/>
    </w:rPr>
  </w:style>
  <w:style w:type="paragraph" w:customStyle="1" w:styleId="gsc-role">
    <w:name w:val="gsc-role"/>
    <w:basedOn w:val="Normal"/>
    <w:rsid w:val="00B631E4"/>
    <w:pPr>
      <w:spacing w:after="150" w:line="240" w:lineRule="auto"/>
    </w:pPr>
    <w:rPr>
      <w:rFonts w:ascii="Times New Roman" w:eastAsia="Times New Roman" w:hAnsi="Times New Roman" w:cs="Times New Roman"/>
      <w:color w:val="666666"/>
    </w:rPr>
  </w:style>
  <w:style w:type="paragraph" w:customStyle="1" w:styleId="gsc-tel">
    <w:name w:val="gsc-tel"/>
    <w:basedOn w:val="Normal"/>
    <w:rsid w:val="00B631E4"/>
    <w:pPr>
      <w:spacing w:after="150" w:line="240" w:lineRule="auto"/>
    </w:pPr>
    <w:rPr>
      <w:rFonts w:ascii="Times New Roman" w:eastAsia="Times New Roman" w:hAnsi="Times New Roman" w:cs="Times New Roman"/>
      <w:color w:val="666666"/>
    </w:rPr>
  </w:style>
  <w:style w:type="paragraph" w:customStyle="1" w:styleId="gsc-org">
    <w:name w:val="gsc-org"/>
    <w:basedOn w:val="Normal"/>
    <w:rsid w:val="00B631E4"/>
    <w:pPr>
      <w:spacing w:after="150" w:line="240" w:lineRule="auto"/>
    </w:pPr>
    <w:rPr>
      <w:rFonts w:ascii="Times New Roman" w:eastAsia="Times New Roman" w:hAnsi="Times New Roman" w:cs="Times New Roman"/>
      <w:color w:val="666666"/>
    </w:rPr>
  </w:style>
  <w:style w:type="paragraph" w:customStyle="1" w:styleId="gsc-location">
    <w:name w:val="gsc-location"/>
    <w:basedOn w:val="Normal"/>
    <w:rsid w:val="00B631E4"/>
    <w:pPr>
      <w:spacing w:after="150" w:line="240" w:lineRule="auto"/>
    </w:pPr>
    <w:rPr>
      <w:rFonts w:ascii="Times New Roman" w:eastAsia="Times New Roman" w:hAnsi="Times New Roman" w:cs="Times New Roman"/>
      <w:color w:val="666666"/>
    </w:rPr>
  </w:style>
  <w:style w:type="paragraph" w:customStyle="1" w:styleId="gsc-rating-bar">
    <w:name w:val="gsc-rating-bar"/>
    <w:basedOn w:val="Normal"/>
    <w:rsid w:val="00B631E4"/>
    <w:pPr>
      <w:spacing w:before="30" w:after="0" w:line="240" w:lineRule="auto"/>
      <w:textAlignment w:val="top"/>
    </w:pPr>
    <w:rPr>
      <w:rFonts w:ascii="Times New Roman" w:eastAsia="Times New Roman" w:hAnsi="Times New Roman" w:cs="Times New Roman"/>
    </w:rPr>
  </w:style>
  <w:style w:type="paragraph" w:customStyle="1" w:styleId="gsc-review-agregate-first-line">
    <w:name w:val="gsc-review-agregate-first-line"/>
    <w:basedOn w:val="Normal"/>
    <w:rsid w:val="00B631E4"/>
    <w:pPr>
      <w:spacing w:after="0" w:line="240" w:lineRule="auto"/>
      <w:ind w:right="600"/>
    </w:pPr>
    <w:rPr>
      <w:rFonts w:ascii="Times New Roman" w:eastAsia="Times New Roman" w:hAnsi="Times New Roman" w:cs="Times New Roman"/>
    </w:rPr>
  </w:style>
  <w:style w:type="paragraph" w:customStyle="1" w:styleId="gsc-review-agregate-odd-lines">
    <w:name w:val="gsc-review-agregate-odd-lines"/>
    <w:basedOn w:val="Normal"/>
    <w:rsid w:val="00B631E4"/>
    <w:pPr>
      <w:pBdr>
        <w:top w:val="single" w:sz="6" w:space="5" w:color="EBEBEB"/>
      </w:pBdr>
      <w:spacing w:after="0" w:line="240" w:lineRule="auto"/>
      <w:ind w:right="600"/>
    </w:pPr>
    <w:rPr>
      <w:rFonts w:ascii="Times New Roman" w:eastAsia="Times New Roman" w:hAnsi="Times New Roman" w:cs="Times New Roman"/>
    </w:rPr>
  </w:style>
  <w:style w:type="paragraph" w:customStyle="1" w:styleId="gsc-review-agregate-even-lines">
    <w:name w:val="gsc-review-agregate-even-lines"/>
    <w:basedOn w:val="Normal"/>
    <w:rsid w:val="00B631E4"/>
    <w:pPr>
      <w:pBdr>
        <w:top w:val="single" w:sz="6" w:space="5" w:color="EBEBEB"/>
      </w:pBdr>
      <w:spacing w:after="0" w:line="240" w:lineRule="auto"/>
      <w:ind w:right="600"/>
    </w:pPr>
    <w:rPr>
      <w:rFonts w:ascii="Times New Roman" w:eastAsia="Times New Roman" w:hAnsi="Times New Roman" w:cs="Times New Roman"/>
    </w:rPr>
  </w:style>
  <w:style w:type="paragraph" w:customStyle="1" w:styleId="gsc-reviewer">
    <w:name w:val="gsc-reviewer"/>
    <w:basedOn w:val="Normal"/>
    <w:rsid w:val="00B631E4"/>
    <w:pPr>
      <w:spacing w:after="150" w:line="240" w:lineRule="auto"/>
    </w:pPr>
    <w:rPr>
      <w:rFonts w:ascii="Times New Roman" w:eastAsia="Times New Roman" w:hAnsi="Times New Roman" w:cs="Times New Roman"/>
      <w:color w:val="666666"/>
    </w:rPr>
  </w:style>
  <w:style w:type="paragraph" w:customStyle="1" w:styleId="gsc-author">
    <w:name w:val="gsc-author"/>
    <w:basedOn w:val="Normal"/>
    <w:rsid w:val="00B631E4"/>
    <w:pPr>
      <w:spacing w:after="150" w:line="240" w:lineRule="auto"/>
    </w:pPr>
    <w:rPr>
      <w:rFonts w:ascii="Times New Roman" w:eastAsia="Times New Roman" w:hAnsi="Times New Roman" w:cs="Times New Roman"/>
      <w:color w:val="666666"/>
    </w:rPr>
  </w:style>
  <w:style w:type="paragraph" w:customStyle="1" w:styleId="gsc-table-cell-thumbnail">
    <w:name w:val="gsc-table-cell-thumbnail"/>
    <w:basedOn w:val="Normal"/>
    <w:rsid w:val="00B631E4"/>
    <w:pPr>
      <w:spacing w:after="150" w:line="240" w:lineRule="auto"/>
      <w:textAlignment w:val="top"/>
    </w:pPr>
    <w:rPr>
      <w:rFonts w:ascii="Times New Roman" w:eastAsia="Times New Roman" w:hAnsi="Times New Roman" w:cs="Times New Roman"/>
    </w:rPr>
  </w:style>
  <w:style w:type="paragraph" w:customStyle="1" w:styleId="gs-promotion-image-cell">
    <w:name w:val="gs-promotion-image-cell"/>
    <w:basedOn w:val="Normal"/>
    <w:rsid w:val="00B631E4"/>
    <w:pPr>
      <w:spacing w:after="150" w:line="240" w:lineRule="auto"/>
      <w:textAlignment w:val="top"/>
    </w:pPr>
    <w:rPr>
      <w:rFonts w:ascii="Times New Roman" w:eastAsia="Times New Roman" w:hAnsi="Times New Roman" w:cs="Times New Roman"/>
    </w:rPr>
  </w:style>
  <w:style w:type="paragraph" w:customStyle="1" w:styleId="gsc-table-cell-snippet-close">
    <w:name w:val="gsc-table-cell-snippet-close"/>
    <w:basedOn w:val="Normal"/>
    <w:rsid w:val="00B631E4"/>
    <w:pPr>
      <w:spacing w:after="150" w:line="240" w:lineRule="auto"/>
      <w:textAlignment w:val="top"/>
    </w:pPr>
    <w:rPr>
      <w:rFonts w:ascii="Times New Roman" w:eastAsia="Times New Roman" w:hAnsi="Times New Roman" w:cs="Times New Roman"/>
    </w:rPr>
  </w:style>
  <w:style w:type="paragraph" w:customStyle="1" w:styleId="gs-promotion-text-cell">
    <w:name w:val="gs-promotion-text-cell"/>
    <w:basedOn w:val="Normal"/>
    <w:rsid w:val="00B631E4"/>
    <w:pPr>
      <w:spacing w:after="150" w:line="240" w:lineRule="auto"/>
      <w:ind w:left="120" w:right="120"/>
      <w:textAlignment w:val="top"/>
    </w:pPr>
    <w:rPr>
      <w:rFonts w:ascii="Times New Roman" w:eastAsia="Times New Roman" w:hAnsi="Times New Roman" w:cs="Times New Roman"/>
    </w:rPr>
  </w:style>
  <w:style w:type="paragraph" w:customStyle="1" w:styleId="gsc-table-cell-snippet-open">
    <w:name w:val="gsc-table-cell-snippet-open"/>
    <w:basedOn w:val="Normal"/>
    <w:rsid w:val="00B631E4"/>
    <w:pPr>
      <w:spacing w:after="150" w:line="240" w:lineRule="auto"/>
      <w:textAlignment w:val="top"/>
    </w:pPr>
    <w:rPr>
      <w:rFonts w:ascii="Times New Roman" w:eastAsia="Times New Roman" w:hAnsi="Times New Roman" w:cs="Times New Roman"/>
    </w:rPr>
  </w:style>
  <w:style w:type="paragraph" w:customStyle="1" w:styleId="gsc-zippy">
    <w:name w:val="gsc-zippy"/>
    <w:basedOn w:val="Normal"/>
    <w:rsid w:val="00B631E4"/>
    <w:pPr>
      <w:spacing w:before="30" w:after="0" w:line="240" w:lineRule="auto"/>
      <w:ind w:right="120"/>
    </w:pPr>
    <w:rPr>
      <w:rFonts w:ascii="Times New Roman" w:eastAsia="Times New Roman" w:hAnsi="Times New Roman" w:cs="Times New Roman"/>
    </w:rPr>
  </w:style>
  <w:style w:type="paragraph" w:customStyle="1" w:styleId="gsc-url-top">
    <w:name w:val="gsc-url-top"/>
    <w:basedOn w:val="Normal"/>
    <w:rsid w:val="00B631E4"/>
    <w:pPr>
      <w:spacing w:after="150" w:line="240" w:lineRule="auto"/>
    </w:pPr>
    <w:rPr>
      <w:rFonts w:ascii="Times New Roman" w:eastAsia="Times New Roman" w:hAnsi="Times New Roman" w:cs="Times New Roman"/>
    </w:rPr>
  </w:style>
  <w:style w:type="paragraph" w:customStyle="1" w:styleId="gsc-url-bottom">
    <w:name w:val="gsc-url-bottom"/>
    <w:basedOn w:val="Normal"/>
    <w:rsid w:val="00B631E4"/>
    <w:pPr>
      <w:spacing w:after="150" w:line="240" w:lineRule="auto"/>
    </w:pPr>
    <w:rPr>
      <w:rFonts w:ascii="Times New Roman" w:eastAsia="Times New Roman" w:hAnsi="Times New Roman" w:cs="Times New Roman"/>
      <w:vanish/>
    </w:rPr>
  </w:style>
  <w:style w:type="paragraph" w:customStyle="1" w:styleId="gsc-thumbnail-left">
    <w:name w:val="gsc-thumbnail-left"/>
    <w:basedOn w:val="Normal"/>
    <w:rsid w:val="00B631E4"/>
    <w:pPr>
      <w:spacing w:after="150" w:line="240" w:lineRule="auto"/>
    </w:pPr>
    <w:rPr>
      <w:rFonts w:ascii="Times New Roman" w:eastAsia="Times New Roman" w:hAnsi="Times New Roman" w:cs="Times New Roman"/>
      <w:vanish/>
    </w:rPr>
  </w:style>
  <w:style w:type="paragraph" w:customStyle="1" w:styleId="gsc-thumbnail-inside">
    <w:name w:val="gsc-thumbnail-inside"/>
    <w:basedOn w:val="Normal"/>
    <w:rsid w:val="00B631E4"/>
    <w:pPr>
      <w:spacing w:after="150" w:line="240" w:lineRule="auto"/>
    </w:pPr>
    <w:rPr>
      <w:rFonts w:ascii="Times New Roman" w:eastAsia="Times New Roman" w:hAnsi="Times New Roman" w:cs="Times New Roman"/>
    </w:rPr>
  </w:style>
  <w:style w:type="paragraph" w:customStyle="1" w:styleId="gsc-label-result-main-box-visible">
    <w:name w:val="gsc-label-result-main-box-visible"/>
    <w:basedOn w:val="Normal"/>
    <w:rsid w:val="00B631E4"/>
    <w:pPr>
      <w:shd w:val="clear" w:color="auto" w:fill="FFFFFF"/>
      <w:spacing w:before="100" w:beforeAutospacing="1" w:after="100" w:afterAutospacing="1" w:line="240" w:lineRule="auto"/>
    </w:pPr>
    <w:rPr>
      <w:rFonts w:ascii="Times New Roman" w:eastAsia="Times New Roman" w:hAnsi="Times New Roman" w:cs="Times New Roman"/>
    </w:rPr>
  </w:style>
  <w:style w:type="paragraph" w:customStyle="1" w:styleId="gsc-label-result-main-box-invisible">
    <w:name w:val="gsc-label-result-main-box-invisible"/>
    <w:basedOn w:val="Normal"/>
    <w:rsid w:val="00B631E4"/>
    <w:pPr>
      <w:spacing w:after="150" w:line="240" w:lineRule="auto"/>
    </w:pPr>
    <w:rPr>
      <w:rFonts w:ascii="Times New Roman" w:eastAsia="Times New Roman" w:hAnsi="Times New Roman" w:cs="Times New Roman"/>
      <w:vanish/>
    </w:rPr>
  </w:style>
  <w:style w:type="paragraph" w:customStyle="1" w:styleId="gsc-label-result-url">
    <w:name w:val="gsc-label-result-url"/>
    <w:basedOn w:val="Normal"/>
    <w:rsid w:val="00B631E4"/>
    <w:pPr>
      <w:spacing w:before="75" w:after="150"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B631E4"/>
    <w:pPr>
      <w:spacing w:before="150" w:after="150"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B631E4"/>
    <w:pPr>
      <w:spacing w:after="225" w:line="240" w:lineRule="auto"/>
    </w:pPr>
    <w:rPr>
      <w:rFonts w:ascii="Times New Roman" w:eastAsia="Times New Roman" w:hAnsi="Times New Roman" w:cs="Times New Roman"/>
    </w:rPr>
  </w:style>
  <w:style w:type="paragraph" w:customStyle="1" w:styleId="gsc-label-result-labels">
    <w:name w:val="gsc-label-result-labels"/>
    <w:basedOn w:val="Normal"/>
    <w:rsid w:val="00B631E4"/>
    <w:pPr>
      <w:spacing w:after="150"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B631E4"/>
    <w:pPr>
      <w:spacing w:before="75" w:after="150" w:line="240" w:lineRule="auto"/>
    </w:pPr>
    <w:rPr>
      <w:rFonts w:ascii="Times New Roman" w:eastAsia="Times New Roman" w:hAnsi="Times New Roman" w:cs="Times New Roman"/>
    </w:rPr>
  </w:style>
  <w:style w:type="paragraph" w:customStyle="1" w:styleId="gsc-labels-box">
    <w:name w:val="gsc-labels-box"/>
    <w:basedOn w:val="Normal"/>
    <w:rsid w:val="00B631E4"/>
    <w:pPr>
      <w:spacing w:before="225" w:after="150" w:line="240" w:lineRule="auto"/>
    </w:pPr>
    <w:rPr>
      <w:rFonts w:ascii="Times New Roman" w:eastAsia="Times New Roman" w:hAnsi="Times New Roman" w:cs="Times New Roman"/>
    </w:rPr>
  </w:style>
  <w:style w:type="paragraph" w:customStyle="1" w:styleId="gsc-label-result-buttons">
    <w:name w:val="gsc-label-result-buttons"/>
    <w:basedOn w:val="Normal"/>
    <w:rsid w:val="00B631E4"/>
    <w:pPr>
      <w:spacing w:before="300" w:after="150" w:line="240" w:lineRule="auto"/>
    </w:pPr>
    <w:rPr>
      <w:rFonts w:ascii="Times New Roman" w:eastAsia="Times New Roman" w:hAnsi="Times New Roman" w:cs="Times New Roman"/>
    </w:rPr>
  </w:style>
  <w:style w:type="paragraph" w:customStyle="1" w:styleId="gsc-labels-no-label-div-visible">
    <w:name w:val="gsc-labels-no-label-div-visible"/>
    <w:basedOn w:val="Normal"/>
    <w:rsid w:val="00B631E4"/>
    <w:pPr>
      <w:spacing w:before="300" w:after="150" w:line="240" w:lineRule="auto"/>
    </w:pPr>
    <w:rPr>
      <w:rFonts w:ascii="Times New Roman" w:eastAsia="Times New Roman" w:hAnsi="Times New Roman" w:cs="Times New Roman"/>
    </w:rPr>
  </w:style>
  <w:style w:type="paragraph" w:customStyle="1" w:styleId="gsc-labels-no-label-div-invisible">
    <w:name w:val="gsc-labels-no-label-div-invisible"/>
    <w:basedOn w:val="Normal"/>
    <w:rsid w:val="00B631E4"/>
    <w:pPr>
      <w:spacing w:after="150" w:line="240" w:lineRule="auto"/>
    </w:pPr>
    <w:rPr>
      <w:rFonts w:ascii="Times New Roman" w:eastAsia="Times New Roman" w:hAnsi="Times New Roman" w:cs="Times New Roman"/>
      <w:vanish/>
    </w:rPr>
  </w:style>
  <w:style w:type="paragraph" w:customStyle="1" w:styleId="gsc-labels-label-div-visible">
    <w:name w:val="gsc-labels-label-div-visible"/>
    <w:basedOn w:val="Normal"/>
    <w:rsid w:val="00B631E4"/>
    <w:pPr>
      <w:spacing w:before="150" w:after="150" w:line="240" w:lineRule="auto"/>
    </w:pPr>
    <w:rPr>
      <w:rFonts w:ascii="Times New Roman" w:eastAsia="Times New Roman" w:hAnsi="Times New Roman" w:cs="Times New Roman"/>
    </w:rPr>
  </w:style>
  <w:style w:type="paragraph" w:customStyle="1" w:styleId="gsc-labels-label-div-invisible">
    <w:name w:val="gsc-labels-label-div-invisible"/>
    <w:basedOn w:val="Normal"/>
    <w:rsid w:val="00B631E4"/>
    <w:pPr>
      <w:spacing w:after="150" w:line="240" w:lineRule="auto"/>
    </w:pPr>
    <w:rPr>
      <w:rFonts w:ascii="Times New Roman" w:eastAsia="Times New Roman" w:hAnsi="Times New Roman" w:cs="Times New Roman"/>
      <w:vanish/>
    </w:rPr>
  </w:style>
  <w:style w:type="paragraph" w:customStyle="1" w:styleId="gsc-label-result-form-label">
    <w:name w:val="gsc-label-result-form-label"/>
    <w:basedOn w:val="Normal"/>
    <w:rsid w:val="00B631E4"/>
    <w:pPr>
      <w:spacing w:after="150"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B631E4"/>
    <w:pPr>
      <w:spacing w:before="75" w:after="150" w:line="240" w:lineRule="auto"/>
    </w:pPr>
    <w:rPr>
      <w:rFonts w:ascii="Times New Roman" w:eastAsia="Times New Roman" w:hAnsi="Times New Roman" w:cs="Times New Roman"/>
    </w:rPr>
  </w:style>
  <w:style w:type="paragraph" w:customStyle="1" w:styleId="gsc-label-result-label-prefix-error">
    <w:name w:val="gsc-label-result-label-prefix-error"/>
    <w:basedOn w:val="Normal"/>
    <w:rsid w:val="00B631E4"/>
    <w:pPr>
      <w:spacing w:before="150" w:after="150" w:line="240" w:lineRule="auto"/>
    </w:pPr>
    <w:rPr>
      <w:rFonts w:ascii="Times New Roman" w:eastAsia="Times New Roman" w:hAnsi="Times New Roman" w:cs="Times New Roman"/>
      <w:color w:val="FF0000"/>
    </w:rPr>
  </w:style>
  <w:style w:type="paragraph" w:customStyle="1" w:styleId="gsc-label-result-label-prefix-error-invisible">
    <w:name w:val="gsc-label-result-label-prefix-error-invisible"/>
    <w:basedOn w:val="Normal"/>
    <w:rsid w:val="00B631E4"/>
    <w:pPr>
      <w:spacing w:after="150" w:line="240" w:lineRule="auto"/>
    </w:pPr>
    <w:rPr>
      <w:rFonts w:ascii="Times New Roman" w:eastAsia="Times New Roman" w:hAnsi="Times New Roman" w:cs="Times New Roman"/>
      <w:vanish/>
    </w:rPr>
  </w:style>
  <w:style w:type="paragraph" w:customStyle="1" w:styleId="gsc-label-result-heading">
    <w:name w:val="gsc-label-result-heading"/>
    <w:basedOn w:val="Normal"/>
    <w:rsid w:val="00B631E4"/>
    <w:pPr>
      <w:spacing w:after="150"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B631E4"/>
    <w:pPr>
      <w:pBdr>
        <w:top w:val="single" w:sz="6" w:space="0" w:color="DCDCDC"/>
        <w:left w:val="single" w:sz="6" w:space="6" w:color="DCDCDC"/>
        <w:bottom w:val="single" w:sz="6" w:space="0" w:color="DCDCDC"/>
        <w:right w:val="single" w:sz="6" w:space="6" w:color="DCDCDC"/>
      </w:pBdr>
      <w:shd w:val="clear" w:color="auto" w:fill="F5F5F5"/>
      <w:spacing w:after="150" w:line="240" w:lineRule="auto"/>
      <w:ind w:right="150"/>
      <w:jc w:val="center"/>
    </w:pPr>
    <w:rPr>
      <w:rFonts w:ascii="Times New Roman" w:eastAsia="Times New Roman" w:hAnsi="Times New Roman" w:cs="Times New Roman"/>
      <w:b/>
      <w:bCs/>
      <w:color w:val="444444"/>
    </w:rPr>
  </w:style>
  <w:style w:type="paragraph" w:customStyle="1" w:styleId="gsc-result-label-save-button">
    <w:name w:val="gsc-result-label-save-button"/>
    <w:basedOn w:val="Normal"/>
    <w:rsid w:val="00B631E4"/>
    <w:pPr>
      <w:spacing w:after="150" w:line="240" w:lineRule="auto"/>
    </w:pPr>
    <w:rPr>
      <w:rFonts w:ascii="Times New Roman" w:eastAsia="Times New Roman" w:hAnsi="Times New Roman" w:cs="Times New Roman"/>
      <w:color w:val="FFFFFF"/>
    </w:rPr>
  </w:style>
  <w:style w:type="paragraph" w:customStyle="1" w:styleId="gsc-add-label-error">
    <w:name w:val="gsc-add-label-error"/>
    <w:basedOn w:val="Normal"/>
    <w:rsid w:val="00B631E4"/>
    <w:pPr>
      <w:spacing w:after="150" w:line="240" w:lineRule="auto"/>
    </w:pPr>
    <w:rPr>
      <w:rFonts w:ascii="Times New Roman" w:eastAsia="Times New Roman" w:hAnsi="Times New Roman" w:cs="Times New Roman"/>
      <w:color w:val="FF0000"/>
    </w:rPr>
  </w:style>
  <w:style w:type="paragraph" w:customStyle="1" w:styleId="gsc-add-label-error-invisible">
    <w:name w:val="gsc-add-label-error-invisible"/>
    <w:basedOn w:val="Normal"/>
    <w:rsid w:val="00B631E4"/>
    <w:pPr>
      <w:spacing w:after="150" w:line="240" w:lineRule="auto"/>
    </w:pPr>
    <w:rPr>
      <w:rFonts w:ascii="Times New Roman" w:eastAsia="Times New Roman" w:hAnsi="Times New Roman" w:cs="Times New Roman"/>
      <w:vanish/>
    </w:rPr>
  </w:style>
  <w:style w:type="paragraph" w:customStyle="1" w:styleId="gsc-label-results-close-btn-visible">
    <w:name w:val="gsc-label-results-close-btn-visible"/>
    <w:basedOn w:val="Normal"/>
    <w:rsid w:val="00B631E4"/>
    <w:pPr>
      <w:spacing w:after="150" w:line="240" w:lineRule="auto"/>
    </w:pPr>
    <w:rPr>
      <w:rFonts w:ascii="Times New Roman" w:eastAsia="Times New Roman" w:hAnsi="Times New Roman" w:cs="Times New Roman"/>
    </w:rPr>
  </w:style>
  <w:style w:type="paragraph" w:customStyle="1" w:styleId="gsc-label-result-saving-popup">
    <w:name w:val="gsc-label-result-saving-popup"/>
    <w:basedOn w:val="Normal"/>
    <w:rsid w:val="00B631E4"/>
    <w:pPr>
      <w:pBdr>
        <w:top w:val="single" w:sz="6" w:space="5" w:color="F0C36D"/>
        <w:left w:val="single" w:sz="6" w:space="12" w:color="F0C36D"/>
        <w:bottom w:val="single" w:sz="6" w:space="5" w:color="F0C36D"/>
        <w:right w:val="single" w:sz="6" w:space="12" w:color="F0C36D"/>
      </w:pBdr>
      <w:shd w:val="clear" w:color="auto" w:fill="F9EDBE"/>
      <w:spacing w:after="150"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B631E4"/>
    <w:pPr>
      <w:spacing w:after="150" w:line="240" w:lineRule="auto"/>
    </w:pPr>
    <w:rPr>
      <w:rFonts w:ascii="Times New Roman" w:eastAsia="Times New Roman" w:hAnsi="Times New Roman" w:cs="Times New Roman"/>
      <w:vanish/>
    </w:rPr>
  </w:style>
  <w:style w:type="paragraph" w:customStyle="1" w:styleId="gsc-richsnippet-popup-box">
    <w:name w:val="gsc-richsnippet-popup-box"/>
    <w:basedOn w:val="Normal"/>
    <w:rsid w:val="00B631E4"/>
    <w:pPr>
      <w:shd w:val="clear" w:color="auto" w:fill="FFFFFF"/>
      <w:spacing w:before="100" w:beforeAutospacing="1" w:after="100" w:afterAutospacing="1" w:line="240" w:lineRule="auto"/>
    </w:pPr>
    <w:rPr>
      <w:rFonts w:ascii="Times New Roman" w:eastAsia="Times New Roman" w:hAnsi="Times New Roman" w:cs="Times New Roman"/>
    </w:rPr>
  </w:style>
  <w:style w:type="paragraph" w:customStyle="1" w:styleId="gsc-richsnippet-popup-box-invisible">
    <w:name w:val="gsc-richsnippet-popup-box-invisible"/>
    <w:basedOn w:val="Normal"/>
    <w:rsid w:val="00B631E4"/>
    <w:pPr>
      <w:spacing w:after="150" w:line="240" w:lineRule="auto"/>
    </w:pPr>
    <w:rPr>
      <w:rFonts w:ascii="Times New Roman" w:eastAsia="Times New Roman" w:hAnsi="Times New Roman" w:cs="Times New Roman"/>
      <w:vanish/>
    </w:rPr>
  </w:style>
  <w:style w:type="paragraph" w:customStyle="1" w:styleId="gsc-richsnippet-showsnippet-label">
    <w:name w:val="gsc-richsnippet-showsnippet-label"/>
    <w:basedOn w:val="Normal"/>
    <w:rsid w:val="00B631E4"/>
    <w:pPr>
      <w:spacing w:after="150"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B631E4"/>
    <w:pPr>
      <w:pBdr>
        <w:top w:val="single" w:sz="6" w:space="11" w:color="EBEBEB"/>
        <w:left w:val="single" w:sz="6" w:space="11" w:color="EBEBEB"/>
        <w:bottom w:val="single" w:sz="6" w:space="11" w:color="EBEBEB"/>
        <w:right w:val="single" w:sz="6" w:space="11" w:color="EBEBEB"/>
      </w:pBdr>
      <w:spacing w:after="300" w:line="240" w:lineRule="auto"/>
    </w:pPr>
    <w:rPr>
      <w:rFonts w:ascii="Times New Roman" w:eastAsia="Times New Roman" w:hAnsi="Times New Roman" w:cs="Times New Roman"/>
    </w:rPr>
  </w:style>
  <w:style w:type="paragraph" w:customStyle="1" w:styleId="gsc-richsnippet-individual-snippet-key">
    <w:name w:val="gsc-richsnippet-individual-snippet-key"/>
    <w:basedOn w:val="Normal"/>
    <w:rsid w:val="00B631E4"/>
    <w:pPr>
      <w:spacing w:after="150"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B631E4"/>
    <w:pPr>
      <w:spacing w:after="150"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B631E4"/>
    <w:pPr>
      <w:spacing w:after="150" w:line="240" w:lineRule="auto"/>
    </w:pPr>
    <w:rPr>
      <w:rFonts w:ascii="Times New Roman" w:eastAsia="Times New Roman" w:hAnsi="Times New Roman" w:cs="Times New Roman"/>
      <w:color w:val="404040"/>
    </w:rPr>
  </w:style>
  <w:style w:type="paragraph" w:customStyle="1" w:styleId="gsc-richsnippet-popup-box-title-url">
    <w:name w:val="gsc-richsnippet-popup-box-title-url"/>
    <w:basedOn w:val="Normal"/>
    <w:rsid w:val="00B631E4"/>
    <w:pPr>
      <w:spacing w:after="150" w:line="240" w:lineRule="auto"/>
    </w:pPr>
    <w:rPr>
      <w:rFonts w:ascii="Times New Roman" w:eastAsia="Times New Roman" w:hAnsi="Times New Roman" w:cs="Times New Roman"/>
      <w:b/>
      <w:bCs/>
      <w:color w:val="000000"/>
    </w:rPr>
  </w:style>
  <w:style w:type="paragraph" w:customStyle="1" w:styleId="gsc-richsnippet-individual-snippet-keyelem">
    <w:name w:val="gsc-richsnippet-individual-snippet-keyelem"/>
    <w:basedOn w:val="Normal"/>
    <w:rsid w:val="00B631E4"/>
    <w:pPr>
      <w:spacing w:after="150" w:line="240" w:lineRule="auto"/>
    </w:pPr>
    <w:rPr>
      <w:rFonts w:ascii="Times New Roman" w:eastAsia="Times New Roman" w:hAnsi="Times New Roman" w:cs="Times New Roman"/>
      <w:b/>
      <w:bCs/>
    </w:rPr>
  </w:style>
  <w:style w:type="paragraph" w:customStyle="1" w:styleId="gsc-richsnippet-individual-snippet-valueelem">
    <w:name w:val="gsc-richsnippet-individual-snippet-valueelem"/>
    <w:basedOn w:val="Normal"/>
    <w:rsid w:val="00B631E4"/>
    <w:pPr>
      <w:spacing w:after="150" w:line="240" w:lineRule="auto"/>
    </w:pPr>
    <w:rPr>
      <w:rFonts w:ascii="Times New Roman" w:eastAsia="Times New Roman" w:hAnsi="Times New Roman" w:cs="Times New Roman"/>
    </w:rPr>
  </w:style>
  <w:style w:type="paragraph" w:customStyle="1" w:styleId="gsc-richsnippet-popup-close-button">
    <w:name w:val="gsc-richsnippet-popup-close-button"/>
    <w:basedOn w:val="Normal"/>
    <w:rsid w:val="00B631E4"/>
    <w:pPr>
      <w:spacing w:after="150" w:line="240" w:lineRule="auto"/>
    </w:pPr>
    <w:rPr>
      <w:rFonts w:ascii="Times New Roman" w:eastAsia="Times New Roman" w:hAnsi="Times New Roman" w:cs="Times New Roman"/>
    </w:rPr>
  </w:style>
  <w:style w:type="paragraph" w:customStyle="1" w:styleId="gsc-control-wrapper-cse">
    <w:name w:val="gsc-control-wrapper-cse"/>
    <w:basedOn w:val="Normal"/>
    <w:rsid w:val="00B631E4"/>
    <w:pPr>
      <w:spacing w:after="150" w:line="240" w:lineRule="auto"/>
    </w:pPr>
    <w:rPr>
      <w:rFonts w:ascii="Times New Roman" w:eastAsia="Times New Roman" w:hAnsi="Times New Roman" w:cs="Times New Roman"/>
    </w:rPr>
  </w:style>
  <w:style w:type="paragraph" w:customStyle="1" w:styleId="gsc-branding">
    <w:name w:val="gsc-branding"/>
    <w:basedOn w:val="Normal"/>
    <w:rsid w:val="00B631E4"/>
    <w:pPr>
      <w:spacing w:after="150" w:line="240" w:lineRule="auto"/>
    </w:pPr>
    <w:rPr>
      <w:rFonts w:ascii="Times New Roman" w:eastAsia="Times New Roman" w:hAnsi="Times New Roman" w:cs="Times New Roman"/>
      <w:vanish/>
    </w:rPr>
  </w:style>
  <w:style w:type="paragraph" w:customStyle="1" w:styleId="gsc-refinementhactivespan">
    <w:name w:val="gsc-refinementhactive&gt;span"/>
    <w:basedOn w:val="Normal"/>
    <w:rsid w:val="00B631E4"/>
    <w:pPr>
      <w:pBdr>
        <w:bottom w:val="single" w:sz="18" w:space="2" w:color="auto"/>
      </w:pBdr>
      <w:spacing w:after="150" w:line="240" w:lineRule="auto"/>
    </w:pPr>
    <w:rPr>
      <w:rFonts w:ascii="Times New Roman" w:eastAsia="Times New Roman" w:hAnsi="Times New Roman" w:cs="Times New Roman"/>
    </w:rPr>
  </w:style>
  <w:style w:type="paragraph" w:customStyle="1" w:styleId="gsc-imageresult-classic">
    <w:name w:val="gsc-imageresult-classic"/>
    <w:basedOn w:val="Normal"/>
    <w:rsid w:val="00B631E4"/>
    <w:pPr>
      <w:pBdr>
        <w:top w:val="single" w:sz="6" w:space="3" w:color="FFFFFF"/>
        <w:left w:val="single" w:sz="6" w:space="3" w:color="FFFFFF"/>
        <w:bottom w:val="single" w:sz="6" w:space="3" w:color="FFFFFF"/>
        <w:right w:val="single" w:sz="6" w:space="3" w:color="FFFFFF"/>
      </w:pBdr>
      <w:spacing w:after="240" w:line="240" w:lineRule="auto"/>
    </w:pPr>
    <w:rPr>
      <w:rFonts w:ascii="Times New Roman" w:eastAsia="Times New Roman" w:hAnsi="Times New Roman" w:cs="Times New Roman"/>
    </w:rPr>
  </w:style>
  <w:style w:type="paragraph" w:customStyle="1" w:styleId="gsc-table-result">
    <w:name w:val="gsc-table-result"/>
    <w:basedOn w:val="Normal"/>
    <w:rsid w:val="00B631E4"/>
    <w:pPr>
      <w:spacing w:after="150" w:line="240" w:lineRule="auto"/>
    </w:pPr>
    <w:rPr>
      <w:rFonts w:ascii="Times New Roman" w:eastAsia="Times New Roman" w:hAnsi="Times New Roman" w:cs="Times New Roman"/>
    </w:rPr>
  </w:style>
  <w:style w:type="paragraph" w:customStyle="1" w:styleId="gs-promotion-table">
    <w:name w:val="gs-promotion-table"/>
    <w:basedOn w:val="Normal"/>
    <w:rsid w:val="00B631E4"/>
    <w:pPr>
      <w:spacing w:after="150" w:line="240" w:lineRule="auto"/>
      <w:ind w:left="120" w:right="120"/>
    </w:pPr>
    <w:rPr>
      <w:rFonts w:ascii="Times New Roman" w:eastAsia="Times New Roman" w:hAnsi="Times New Roman" w:cs="Times New Roman"/>
    </w:rPr>
  </w:style>
  <w:style w:type="paragraph" w:customStyle="1" w:styleId="gs-promotion-text-cell-with-image">
    <w:name w:val="gs-promotion-text-cell-with-image"/>
    <w:basedOn w:val="Normal"/>
    <w:rsid w:val="00B631E4"/>
    <w:pPr>
      <w:spacing w:after="150" w:line="240" w:lineRule="auto"/>
      <w:textAlignment w:val="top"/>
    </w:pPr>
    <w:rPr>
      <w:rFonts w:ascii="Times New Roman" w:eastAsia="Times New Roman" w:hAnsi="Times New Roman" w:cs="Times New Roman"/>
    </w:rPr>
  </w:style>
  <w:style w:type="paragraph" w:customStyle="1" w:styleId="gsc-preview-reviews">
    <w:name w:val="gsc-preview-reviews"/>
    <w:basedOn w:val="Normal"/>
    <w:rsid w:val="00B631E4"/>
    <w:pPr>
      <w:spacing w:after="150" w:line="240" w:lineRule="auto"/>
    </w:pPr>
    <w:rPr>
      <w:rFonts w:ascii="Times New Roman" w:eastAsia="Times New Roman" w:hAnsi="Times New Roman" w:cs="Times New Roman"/>
      <w:color w:val="333333"/>
    </w:rPr>
  </w:style>
  <w:style w:type="paragraph" w:customStyle="1" w:styleId="gs-spelling">
    <w:name w:val="gs-spelling"/>
    <w:basedOn w:val="Normal"/>
    <w:rsid w:val="00B631E4"/>
    <w:pPr>
      <w:spacing w:after="150" w:line="240" w:lineRule="auto"/>
    </w:pPr>
    <w:rPr>
      <w:rFonts w:ascii="Times New Roman" w:eastAsia="Times New Roman" w:hAnsi="Times New Roman" w:cs="Times New Roman"/>
      <w:color w:val="333333"/>
    </w:rPr>
  </w:style>
  <w:style w:type="paragraph" w:customStyle="1" w:styleId="gs-snippet">
    <w:name w:val="gs-snippet"/>
    <w:basedOn w:val="Normal"/>
    <w:rsid w:val="00B631E4"/>
    <w:pPr>
      <w:spacing w:before="15" w:after="150" w:line="240" w:lineRule="auto"/>
    </w:pPr>
    <w:rPr>
      <w:rFonts w:ascii="Times New Roman" w:eastAsia="Times New Roman" w:hAnsi="Times New Roman" w:cs="Times New Roman"/>
    </w:rPr>
  </w:style>
  <w:style w:type="paragraph" w:customStyle="1" w:styleId="gcsc-branding">
    <w:name w:val="gcsc-branding"/>
    <w:basedOn w:val="Normal"/>
    <w:rsid w:val="00B631E4"/>
    <w:pPr>
      <w:spacing w:after="150" w:line="240" w:lineRule="auto"/>
    </w:pPr>
    <w:rPr>
      <w:rFonts w:ascii="Times New Roman" w:eastAsia="Times New Roman" w:hAnsi="Times New Roman" w:cs="Times New Roman"/>
    </w:rPr>
  </w:style>
  <w:style w:type="paragraph" w:customStyle="1" w:styleId="gsc-context-box">
    <w:name w:val="gsc-context-box"/>
    <w:basedOn w:val="Normal"/>
    <w:rsid w:val="00B631E4"/>
    <w:pPr>
      <w:spacing w:before="45" w:after="150" w:line="240" w:lineRule="auto"/>
    </w:pPr>
    <w:rPr>
      <w:rFonts w:ascii="Times New Roman" w:eastAsia="Times New Roman" w:hAnsi="Times New Roman" w:cs="Times New Roman"/>
      <w:sz w:val="20"/>
      <w:szCs w:val="20"/>
    </w:rPr>
  </w:style>
  <w:style w:type="paragraph" w:customStyle="1" w:styleId="gsc-usr-group">
    <w:name w:val="gsc-usr-group"/>
    <w:basedOn w:val="Normal"/>
    <w:rsid w:val="00B631E4"/>
    <w:pPr>
      <w:spacing w:after="0" w:line="240" w:lineRule="auto"/>
      <w:ind w:left="300"/>
    </w:pPr>
    <w:rPr>
      <w:rFonts w:ascii="Times New Roman" w:eastAsia="Times New Roman" w:hAnsi="Times New Roman" w:cs="Times New Roman"/>
    </w:rPr>
  </w:style>
  <w:style w:type="paragraph" w:customStyle="1" w:styleId="gsc-usr-group-content">
    <w:name w:val="gsc-usr-group-content"/>
    <w:basedOn w:val="Normal"/>
    <w:rsid w:val="00B631E4"/>
    <w:pPr>
      <w:spacing w:after="150" w:line="240" w:lineRule="auto"/>
    </w:pPr>
    <w:rPr>
      <w:rFonts w:ascii="Times New Roman" w:eastAsia="Times New Roman" w:hAnsi="Times New Roman" w:cs="Times New Roman"/>
    </w:rPr>
  </w:style>
  <w:style w:type="paragraph" w:customStyle="1" w:styleId="gsc-usr-group-content-thumbnail">
    <w:name w:val="gsc-usr-group-content-thumbnail"/>
    <w:basedOn w:val="Normal"/>
    <w:rsid w:val="00B631E4"/>
    <w:pPr>
      <w:spacing w:after="150" w:line="240" w:lineRule="auto"/>
      <w:textAlignment w:val="top"/>
    </w:pPr>
    <w:rPr>
      <w:rFonts w:ascii="Times New Roman" w:eastAsia="Times New Roman" w:hAnsi="Times New Roman" w:cs="Times New Roman"/>
    </w:rPr>
  </w:style>
  <w:style w:type="paragraph" w:customStyle="1" w:styleId="gsc-usr-group-head-result">
    <w:name w:val="gsc-usr-group-head-result"/>
    <w:basedOn w:val="Normal"/>
    <w:rsid w:val="00B631E4"/>
    <w:pPr>
      <w:spacing w:after="150" w:line="240" w:lineRule="auto"/>
    </w:pPr>
    <w:rPr>
      <w:rFonts w:ascii="Times New Roman" w:eastAsia="Times New Roman" w:hAnsi="Times New Roman" w:cs="Times New Roman"/>
    </w:rPr>
  </w:style>
  <w:style w:type="paragraph" w:customStyle="1" w:styleId="gsc-usr-group-snippet">
    <w:name w:val="gsc-usr-group-snippet"/>
    <w:basedOn w:val="Normal"/>
    <w:rsid w:val="00B631E4"/>
    <w:pPr>
      <w:spacing w:after="150" w:line="240" w:lineRule="auto"/>
    </w:pPr>
    <w:rPr>
      <w:rFonts w:ascii="Times New Roman" w:eastAsia="Times New Roman" w:hAnsi="Times New Roman" w:cs="Times New Roman"/>
    </w:rPr>
  </w:style>
  <w:style w:type="paragraph" w:customStyle="1" w:styleId="gsc-usr-group-content-results">
    <w:name w:val="gsc-usr-group-content-results"/>
    <w:basedOn w:val="Normal"/>
    <w:rsid w:val="00B631E4"/>
    <w:pPr>
      <w:spacing w:after="150"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B631E4"/>
    <w:pPr>
      <w:spacing w:after="150" w:line="240" w:lineRule="auto"/>
    </w:pPr>
    <w:rPr>
      <w:rFonts w:ascii="Times New Roman" w:eastAsia="Times New Roman" w:hAnsi="Times New Roman" w:cs="Times New Roman"/>
      <w:sz w:val="20"/>
      <w:szCs w:val="20"/>
    </w:rPr>
  </w:style>
  <w:style w:type="paragraph" w:customStyle="1" w:styleId="gsc-cursor-page">
    <w:name w:val="gsc-cursor-page"/>
    <w:basedOn w:val="Normal"/>
    <w:rsid w:val="00B631E4"/>
    <w:pPr>
      <w:spacing w:after="150" w:line="240" w:lineRule="auto"/>
    </w:pPr>
    <w:rPr>
      <w:rFonts w:ascii="Times New Roman" w:eastAsia="Times New Roman" w:hAnsi="Times New Roman" w:cs="Times New Roman"/>
      <w:color w:val="1155CC"/>
    </w:rPr>
  </w:style>
  <w:style w:type="paragraph" w:customStyle="1" w:styleId="gs-fileformattype">
    <w:name w:val="gs-fileformattype"/>
    <w:basedOn w:val="Normal"/>
    <w:rsid w:val="00B631E4"/>
    <w:pPr>
      <w:spacing w:after="150" w:line="240" w:lineRule="auto"/>
    </w:pPr>
    <w:rPr>
      <w:rFonts w:ascii="Times New Roman" w:eastAsia="Times New Roman" w:hAnsi="Times New Roman" w:cs="Times New Roman"/>
      <w:color w:val="333333"/>
    </w:rPr>
  </w:style>
  <w:style w:type="paragraph" w:customStyle="1" w:styleId="gsc-cursor-box">
    <w:name w:val="gsc-cursor-box"/>
    <w:basedOn w:val="Normal"/>
    <w:rsid w:val="00B631E4"/>
    <w:pPr>
      <w:spacing w:after="150" w:line="240" w:lineRule="auto"/>
    </w:pPr>
    <w:rPr>
      <w:rFonts w:ascii="Times New Roman" w:eastAsia="Times New Roman" w:hAnsi="Times New Roman" w:cs="Times New Roman"/>
    </w:rPr>
  </w:style>
  <w:style w:type="paragraph" w:customStyle="1" w:styleId="gscba">
    <w:name w:val="gscb_a"/>
    <w:basedOn w:val="Normal"/>
    <w:rsid w:val="00B631E4"/>
    <w:pPr>
      <w:spacing w:after="150" w:line="195" w:lineRule="atLeast"/>
    </w:pPr>
    <w:rPr>
      <w:rFonts w:ascii="Arial" w:eastAsia="Times New Roman" w:hAnsi="Arial" w:cs="Arial"/>
      <w:sz w:val="41"/>
      <w:szCs w:val="41"/>
    </w:rPr>
  </w:style>
  <w:style w:type="paragraph" w:customStyle="1" w:styleId="gssta">
    <w:name w:val="gsst_a"/>
    <w:basedOn w:val="Normal"/>
    <w:rsid w:val="00B631E4"/>
    <w:pPr>
      <w:spacing w:after="150" w:line="240" w:lineRule="auto"/>
    </w:pPr>
    <w:rPr>
      <w:rFonts w:ascii="Times New Roman" w:eastAsia="Times New Roman" w:hAnsi="Times New Roman" w:cs="Times New Roman"/>
    </w:rPr>
  </w:style>
  <w:style w:type="paragraph" w:customStyle="1" w:styleId="gsstb">
    <w:name w:val="gsst_b"/>
    <w:basedOn w:val="Normal"/>
    <w:rsid w:val="00B631E4"/>
    <w:pPr>
      <w:spacing w:after="150" w:line="240" w:lineRule="auto"/>
    </w:pPr>
    <w:rPr>
      <w:rFonts w:ascii="Times New Roman" w:eastAsia="Times New Roman" w:hAnsi="Times New Roman" w:cs="Times New Roman"/>
    </w:rPr>
  </w:style>
  <w:style w:type="paragraph" w:customStyle="1" w:styleId="gsstf">
    <w:name w:val="gsst_f"/>
    <w:basedOn w:val="Normal"/>
    <w:rsid w:val="00B631E4"/>
    <w:pPr>
      <w:shd w:val="clear" w:color="auto" w:fill="FFFFFF"/>
      <w:spacing w:after="150" w:line="240" w:lineRule="auto"/>
    </w:pPr>
    <w:rPr>
      <w:rFonts w:ascii="Times New Roman" w:eastAsia="Times New Roman" w:hAnsi="Times New Roman" w:cs="Times New Roman"/>
    </w:rPr>
  </w:style>
  <w:style w:type="paragraph" w:customStyle="1" w:styleId="gsstg">
    <w:name w:val="gsst_g"/>
    <w:basedOn w:val="Normal"/>
    <w:rsid w:val="00B631E4"/>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Times New Roman" w:eastAsia="Times New Roman" w:hAnsi="Times New Roman" w:cs="Times New Roman"/>
    </w:rPr>
  </w:style>
  <w:style w:type="paragraph" w:customStyle="1" w:styleId="gssth">
    <w:name w:val="gsst_h"/>
    <w:basedOn w:val="Normal"/>
    <w:rsid w:val="00B631E4"/>
    <w:pPr>
      <w:shd w:val="clear" w:color="auto" w:fill="FFFFFF"/>
      <w:spacing w:after="0" w:line="240" w:lineRule="auto"/>
    </w:pPr>
    <w:rPr>
      <w:rFonts w:ascii="Times New Roman" w:eastAsia="Times New Roman" w:hAnsi="Times New Roman" w:cs="Times New Roman"/>
    </w:rPr>
  </w:style>
  <w:style w:type="paragraph" w:customStyle="1" w:styleId="gsiba">
    <w:name w:val="gsib_a"/>
    <w:basedOn w:val="Normal"/>
    <w:rsid w:val="00B631E4"/>
    <w:pPr>
      <w:spacing w:after="150" w:line="240" w:lineRule="auto"/>
      <w:textAlignment w:val="top"/>
    </w:pPr>
    <w:rPr>
      <w:rFonts w:ascii="Times New Roman" w:eastAsia="Times New Roman" w:hAnsi="Times New Roman" w:cs="Times New Roman"/>
    </w:rPr>
  </w:style>
  <w:style w:type="paragraph" w:customStyle="1" w:styleId="gsibb">
    <w:name w:val="gsib_b"/>
    <w:basedOn w:val="Normal"/>
    <w:rsid w:val="00B631E4"/>
    <w:pPr>
      <w:spacing w:after="150" w:line="240" w:lineRule="auto"/>
      <w:textAlignment w:val="top"/>
    </w:pPr>
    <w:rPr>
      <w:rFonts w:ascii="Times New Roman" w:eastAsia="Times New Roman" w:hAnsi="Times New Roman" w:cs="Times New Roman"/>
    </w:rPr>
  </w:style>
  <w:style w:type="paragraph" w:customStyle="1" w:styleId="gssbc">
    <w:name w:val="gssb_c"/>
    <w:basedOn w:val="Normal"/>
    <w:rsid w:val="00B631E4"/>
    <w:pPr>
      <w:spacing w:after="150" w:line="240" w:lineRule="auto"/>
    </w:pPr>
    <w:rPr>
      <w:rFonts w:ascii="Times New Roman" w:eastAsia="Times New Roman" w:hAnsi="Times New Roman" w:cs="Times New Roman"/>
    </w:rPr>
  </w:style>
  <w:style w:type="paragraph" w:customStyle="1" w:styleId="gssbe">
    <w:name w:val="gssb_e"/>
    <w:basedOn w:val="Normal"/>
    <w:rsid w:val="00B631E4"/>
    <w:pPr>
      <w:spacing w:after="150" w:line="240" w:lineRule="auto"/>
    </w:pPr>
    <w:rPr>
      <w:rFonts w:ascii="Times New Roman" w:eastAsia="Times New Roman" w:hAnsi="Times New Roman" w:cs="Times New Roman"/>
    </w:rPr>
  </w:style>
  <w:style w:type="paragraph" w:customStyle="1" w:styleId="gssbf">
    <w:name w:val="gssb_f"/>
    <w:basedOn w:val="Normal"/>
    <w:rsid w:val="00B631E4"/>
    <w:pPr>
      <w:spacing w:after="150" w:line="240" w:lineRule="auto"/>
    </w:pPr>
    <w:rPr>
      <w:rFonts w:ascii="Times New Roman" w:eastAsia="Times New Roman" w:hAnsi="Times New Roman" w:cs="Times New Roman"/>
    </w:rPr>
  </w:style>
  <w:style w:type="paragraph" w:customStyle="1" w:styleId="gssbk">
    <w:name w:val="gssb_k"/>
    <w:basedOn w:val="Normal"/>
    <w:rsid w:val="00B631E4"/>
    <w:pPr>
      <w:spacing w:after="150" w:line="240" w:lineRule="auto"/>
    </w:pPr>
    <w:rPr>
      <w:rFonts w:ascii="Times New Roman" w:eastAsia="Times New Roman" w:hAnsi="Times New Roman" w:cs="Times New Roman"/>
    </w:rPr>
  </w:style>
  <w:style w:type="paragraph" w:customStyle="1" w:styleId="gsqa">
    <w:name w:val="gsq_a"/>
    <w:basedOn w:val="Normal"/>
    <w:rsid w:val="00B631E4"/>
    <w:pPr>
      <w:spacing w:after="150" w:line="240" w:lineRule="auto"/>
    </w:pPr>
    <w:rPr>
      <w:rFonts w:ascii="Times New Roman" w:eastAsia="Times New Roman" w:hAnsi="Times New Roman" w:cs="Times New Roman"/>
    </w:rPr>
  </w:style>
  <w:style w:type="paragraph" w:customStyle="1" w:styleId="gscsepa">
    <w:name w:val="gscsep_a"/>
    <w:basedOn w:val="Normal"/>
    <w:rsid w:val="00B631E4"/>
    <w:pPr>
      <w:spacing w:after="150" w:line="240" w:lineRule="auto"/>
    </w:pPr>
    <w:rPr>
      <w:rFonts w:ascii="Times New Roman" w:eastAsia="Times New Roman" w:hAnsi="Times New Roman" w:cs="Times New Roman"/>
      <w:vanish/>
    </w:rPr>
  </w:style>
  <w:style w:type="paragraph" w:customStyle="1" w:styleId="gssba">
    <w:name w:val="gssb_a"/>
    <w:basedOn w:val="Normal"/>
    <w:rsid w:val="00B631E4"/>
    <w:pPr>
      <w:spacing w:after="150" w:line="330" w:lineRule="atLeast"/>
    </w:pPr>
    <w:rPr>
      <w:rFonts w:ascii="Times New Roman" w:eastAsia="Times New Roman" w:hAnsi="Times New Roman" w:cs="Times New Roman"/>
    </w:rPr>
  </w:style>
  <w:style w:type="paragraph" w:customStyle="1" w:styleId="gssbg">
    <w:name w:val="gssb_g"/>
    <w:basedOn w:val="Normal"/>
    <w:rsid w:val="00B631E4"/>
    <w:pPr>
      <w:spacing w:after="150" w:line="240" w:lineRule="auto"/>
      <w:jc w:val="center"/>
    </w:pPr>
    <w:rPr>
      <w:rFonts w:ascii="Times New Roman" w:eastAsia="Times New Roman" w:hAnsi="Times New Roman" w:cs="Times New Roman"/>
    </w:rPr>
  </w:style>
  <w:style w:type="paragraph" w:customStyle="1" w:styleId="gssbh">
    <w:name w:val="gssb_h"/>
    <w:basedOn w:val="Normal"/>
    <w:rsid w:val="00B631E4"/>
    <w:pPr>
      <w:spacing w:before="48" w:after="48" w:line="240" w:lineRule="auto"/>
      <w:ind w:left="48" w:right="48"/>
    </w:pPr>
    <w:rPr>
      <w:rFonts w:ascii="Times New Roman" w:eastAsia="Times New Roman" w:hAnsi="Times New Roman" w:cs="Times New Roman"/>
      <w:sz w:val="23"/>
      <w:szCs w:val="23"/>
    </w:rPr>
  </w:style>
  <w:style w:type="paragraph" w:customStyle="1" w:styleId="gssbi">
    <w:name w:val="gssb_i"/>
    <w:basedOn w:val="Normal"/>
    <w:rsid w:val="00B631E4"/>
    <w:pPr>
      <w:shd w:val="clear" w:color="auto" w:fill="EEEEEE"/>
      <w:spacing w:after="150" w:line="240" w:lineRule="auto"/>
    </w:pPr>
    <w:rPr>
      <w:rFonts w:ascii="Times New Roman" w:eastAsia="Times New Roman" w:hAnsi="Times New Roman" w:cs="Times New Roman"/>
    </w:rPr>
  </w:style>
  <w:style w:type="paragraph" w:customStyle="1" w:styleId="gssifl">
    <w:name w:val="gss_ifl"/>
    <w:basedOn w:val="Normal"/>
    <w:rsid w:val="00B631E4"/>
    <w:pPr>
      <w:spacing w:after="150" w:line="240" w:lineRule="auto"/>
    </w:pPr>
    <w:rPr>
      <w:rFonts w:ascii="Times New Roman" w:eastAsia="Times New Roman" w:hAnsi="Times New Roman" w:cs="Times New Roman"/>
    </w:rPr>
  </w:style>
  <w:style w:type="paragraph" w:customStyle="1" w:styleId="gssbl">
    <w:name w:val="gssb_l"/>
    <w:basedOn w:val="Normal"/>
    <w:rsid w:val="00B631E4"/>
    <w:pPr>
      <w:shd w:val="clear" w:color="auto" w:fill="E5E5E5"/>
      <w:spacing w:before="75" w:after="75" w:line="240" w:lineRule="auto"/>
    </w:pPr>
    <w:rPr>
      <w:rFonts w:ascii="Times New Roman" w:eastAsia="Times New Roman" w:hAnsi="Times New Roman" w:cs="Times New Roman"/>
    </w:rPr>
  </w:style>
  <w:style w:type="paragraph" w:customStyle="1" w:styleId="gssbm">
    <w:name w:val="gssb_m"/>
    <w:basedOn w:val="Normal"/>
    <w:rsid w:val="00B631E4"/>
    <w:pPr>
      <w:shd w:val="clear" w:color="auto" w:fill="FFFFFF"/>
      <w:spacing w:after="150" w:line="240" w:lineRule="auto"/>
    </w:pPr>
    <w:rPr>
      <w:rFonts w:ascii="Times New Roman" w:eastAsia="Times New Roman" w:hAnsi="Times New Roman" w:cs="Times New Roman"/>
      <w:color w:val="000000"/>
    </w:rPr>
  </w:style>
  <w:style w:type="paragraph" w:customStyle="1" w:styleId="gsfea">
    <w:name w:val="gsfe_a"/>
    <w:basedOn w:val="Normal"/>
    <w:rsid w:val="00B631E4"/>
    <w:pPr>
      <w:pBdr>
        <w:top w:val="single" w:sz="6" w:space="0" w:color="A0A0A0"/>
        <w:left w:val="single" w:sz="6" w:space="0" w:color="B9B9B9"/>
        <w:bottom w:val="single" w:sz="6" w:space="0" w:color="B9B9B9"/>
        <w:right w:val="single" w:sz="6" w:space="0" w:color="B9B9B9"/>
      </w:pBdr>
      <w:spacing w:after="150" w:line="240" w:lineRule="auto"/>
    </w:pPr>
    <w:rPr>
      <w:rFonts w:ascii="Times New Roman" w:eastAsia="Times New Roman" w:hAnsi="Times New Roman" w:cs="Times New Roman"/>
    </w:rPr>
  </w:style>
  <w:style w:type="paragraph" w:customStyle="1" w:styleId="gsfeb">
    <w:name w:val="gsfe_b"/>
    <w:basedOn w:val="Normal"/>
    <w:rsid w:val="00B631E4"/>
    <w:pPr>
      <w:pBdr>
        <w:top w:val="single" w:sz="6" w:space="0" w:color="4D90FE"/>
        <w:left w:val="single" w:sz="6" w:space="0" w:color="4D90FE"/>
        <w:bottom w:val="single" w:sz="6" w:space="0" w:color="4D90FE"/>
        <w:right w:val="single" w:sz="6" w:space="0" w:color="4D90FE"/>
      </w:pBdr>
      <w:spacing w:after="150" w:line="240" w:lineRule="auto"/>
    </w:pPr>
    <w:rPr>
      <w:rFonts w:ascii="Times New Roman" w:eastAsia="Times New Roman" w:hAnsi="Times New Roman" w:cs="Times New Roman"/>
    </w:rPr>
  </w:style>
  <w:style w:type="paragraph" w:customStyle="1" w:styleId="gsc-clear-button">
    <w:name w:val="gsc-clear-button"/>
    <w:basedOn w:val="Normal"/>
    <w:rsid w:val="00B631E4"/>
    <w:pPr>
      <w:spacing w:after="150" w:line="240" w:lineRule="auto"/>
    </w:pPr>
    <w:rPr>
      <w:rFonts w:ascii="Times New Roman" w:eastAsia="Times New Roman" w:hAnsi="Times New Roman" w:cs="Times New Roman"/>
    </w:rPr>
  </w:style>
  <w:style w:type="paragraph" w:customStyle="1" w:styleId="gsc-twiddle">
    <w:name w:val="gsc-twiddle"/>
    <w:basedOn w:val="Normal"/>
    <w:rsid w:val="00B631E4"/>
    <w:pPr>
      <w:spacing w:after="150" w:line="240" w:lineRule="auto"/>
    </w:pPr>
    <w:rPr>
      <w:rFonts w:ascii="Times New Roman" w:eastAsia="Times New Roman" w:hAnsi="Times New Roman" w:cs="Times New Roman"/>
    </w:rPr>
  </w:style>
  <w:style w:type="paragraph" w:customStyle="1" w:styleId="gsc-title">
    <w:name w:val="gsc-title"/>
    <w:basedOn w:val="Normal"/>
    <w:rsid w:val="00B631E4"/>
    <w:pPr>
      <w:spacing w:after="150" w:line="240" w:lineRule="auto"/>
    </w:pPr>
    <w:rPr>
      <w:rFonts w:ascii="Times New Roman" w:eastAsia="Times New Roman" w:hAnsi="Times New Roman" w:cs="Times New Roman"/>
    </w:rPr>
  </w:style>
  <w:style w:type="paragraph" w:customStyle="1" w:styleId="gsc-stats">
    <w:name w:val="gsc-stats"/>
    <w:basedOn w:val="Normal"/>
    <w:rsid w:val="00B631E4"/>
    <w:pPr>
      <w:spacing w:after="150" w:line="240" w:lineRule="auto"/>
    </w:pPr>
    <w:rPr>
      <w:rFonts w:ascii="Times New Roman" w:eastAsia="Times New Roman" w:hAnsi="Times New Roman" w:cs="Times New Roman"/>
    </w:rPr>
  </w:style>
  <w:style w:type="paragraph" w:customStyle="1" w:styleId="gsc-configlabel">
    <w:name w:val="gsc-configlabel"/>
    <w:basedOn w:val="Normal"/>
    <w:rsid w:val="00B631E4"/>
    <w:pPr>
      <w:spacing w:after="150" w:line="240" w:lineRule="auto"/>
    </w:pPr>
    <w:rPr>
      <w:rFonts w:ascii="Times New Roman" w:eastAsia="Times New Roman" w:hAnsi="Times New Roman" w:cs="Times New Roman"/>
    </w:rPr>
  </w:style>
  <w:style w:type="paragraph" w:customStyle="1" w:styleId="gs-spacer">
    <w:name w:val="gs-spacer"/>
    <w:basedOn w:val="Normal"/>
    <w:rsid w:val="00B631E4"/>
    <w:pPr>
      <w:spacing w:after="150" w:line="240" w:lineRule="auto"/>
    </w:pPr>
    <w:rPr>
      <w:rFonts w:ascii="Times New Roman" w:eastAsia="Times New Roman" w:hAnsi="Times New Roman" w:cs="Times New Roman"/>
    </w:rPr>
  </w:style>
  <w:style w:type="paragraph" w:customStyle="1" w:styleId="gs-spacer-opera">
    <w:name w:val="gs-spacer-opera"/>
    <w:basedOn w:val="Normal"/>
    <w:rsid w:val="00B631E4"/>
    <w:pPr>
      <w:spacing w:after="150" w:line="240" w:lineRule="auto"/>
    </w:pPr>
    <w:rPr>
      <w:rFonts w:ascii="Times New Roman" w:eastAsia="Times New Roman" w:hAnsi="Times New Roman" w:cs="Times New Roman"/>
    </w:rPr>
  </w:style>
  <w:style w:type="paragraph" w:customStyle="1" w:styleId="gsc-completion-icon-cell">
    <w:name w:val="gsc-completion-icon-cell"/>
    <w:basedOn w:val="Normal"/>
    <w:rsid w:val="00B631E4"/>
    <w:pPr>
      <w:spacing w:after="150" w:line="240" w:lineRule="auto"/>
    </w:pPr>
    <w:rPr>
      <w:rFonts w:ascii="Times New Roman" w:eastAsia="Times New Roman" w:hAnsi="Times New Roman" w:cs="Times New Roman"/>
    </w:rPr>
  </w:style>
  <w:style w:type="paragraph" w:customStyle="1" w:styleId="gsc-completion-promotion-table">
    <w:name w:val="gsc-completion-promotion-table"/>
    <w:basedOn w:val="Normal"/>
    <w:rsid w:val="00B631E4"/>
    <w:pPr>
      <w:spacing w:after="150" w:line="240" w:lineRule="auto"/>
    </w:pPr>
    <w:rPr>
      <w:rFonts w:ascii="Times New Roman" w:eastAsia="Times New Roman" w:hAnsi="Times New Roman" w:cs="Times New Roman"/>
    </w:rPr>
  </w:style>
  <w:style w:type="paragraph" w:customStyle="1" w:styleId="gs-title">
    <w:name w:val="gs-title"/>
    <w:basedOn w:val="Normal"/>
    <w:rsid w:val="00B631E4"/>
    <w:pPr>
      <w:spacing w:after="150" w:line="240" w:lineRule="auto"/>
    </w:pPr>
    <w:rPr>
      <w:rFonts w:ascii="Times New Roman" w:eastAsia="Times New Roman" w:hAnsi="Times New Roman" w:cs="Times New Roman"/>
    </w:rPr>
  </w:style>
  <w:style w:type="paragraph" w:customStyle="1" w:styleId="gsc-ad">
    <w:name w:val="gsc-ad"/>
    <w:basedOn w:val="Normal"/>
    <w:rsid w:val="00B631E4"/>
    <w:pPr>
      <w:spacing w:after="150" w:line="240" w:lineRule="auto"/>
    </w:pPr>
    <w:rPr>
      <w:rFonts w:ascii="Times New Roman" w:eastAsia="Times New Roman" w:hAnsi="Times New Roman" w:cs="Times New Roman"/>
    </w:rPr>
  </w:style>
  <w:style w:type="paragraph" w:customStyle="1" w:styleId="gsc-getlink-textbox">
    <w:name w:val="gsc-getlink-textbox"/>
    <w:basedOn w:val="Normal"/>
    <w:rsid w:val="00B631E4"/>
    <w:pPr>
      <w:spacing w:after="150" w:line="240" w:lineRule="auto"/>
    </w:pPr>
    <w:rPr>
      <w:rFonts w:ascii="Times New Roman" w:eastAsia="Times New Roman" w:hAnsi="Times New Roman" w:cs="Times New Roman"/>
    </w:rPr>
  </w:style>
  <w:style w:type="paragraph" w:customStyle="1" w:styleId="gsc-option-selector">
    <w:name w:val="gsc-option-selector"/>
    <w:basedOn w:val="Normal"/>
    <w:rsid w:val="00B631E4"/>
    <w:pPr>
      <w:spacing w:after="150" w:line="240" w:lineRule="auto"/>
    </w:pPr>
    <w:rPr>
      <w:rFonts w:ascii="Times New Roman" w:eastAsia="Times New Roman" w:hAnsi="Times New Roman" w:cs="Times New Roman"/>
    </w:rPr>
  </w:style>
  <w:style w:type="paragraph" w:customStyle="1" w:styleId="gsc-option-menu-container">
    <w:name w:val="gsc-option-menu-container"/>
    <w:basedOn w:val="Normal"/>
    <w:rsid w:val="00B631E4"/>
    <w:pPr>
      <w:spacing w:after="150" w:line="240" w:lineRule="auto"/>
    </w:pPr>
    <w:rPr>
      <w:rFonts w:ascii="Times New Roman" w:eastAsia="Times New Roman" w:hAnsi="Times New Roman" w:cs="Times New Roman"/>
    </w:rPr>
  </w:style>
  <w:style w:type="paragraph" w:customStyle="1" w:styleId="gsc-option-menu">
    <w:name w:val="gsc-option-menu"/>
    <w:basedOn w:val="Normal"/>
    <w:rsid w:val="00B631E4"/>
    <w:pPr>
      <w:spacing w:after="150" w:line="240" w:lineRule="auto"/>
    </w:pPr>
    <w:rPr>
      <w:rFonts w:ascii="Times New Roman" w:eastAsia="Times New Roman" w:hAnsi="Times New Roman" w:cs="Times New Roman"/>
    </w:rPr>
  </w:style>
  <w:style w:type="paragraph" w:customStyle="1" w:styleId="gs-image-box">
    <w:name w:val="gs-image-box"/>
    <w:basedOn w:val="Normal"/>
    <w:rsid w:val="00B631E4"/>
    <w:pPr>
      <w:spacing w:after="150" w:line="240" w:lineRule="auto"/>
    </w:pPr>
    <w:rPr>
      <w:rFonts w:ascii="Times New Roman" w:eastAsia="Times New Roman" w:hAnsi="Times New Roman" w:cs="Times New Roman"/>
    </w:rPr>
  </w:style>
  <w:style w:type="paragraph" w:customStyle="1" w:styleId="gs-text-box">
    <w:name w:val="gs-text-box"/>
    <w:basedOn w:val="Normal"/>
    <w:rsid w:val="00B631E4"/>
    <w:pPr>
      <w:spacing w:after="150" w:line="240" w:lineRule="auto"/>
    </w:pPr>
    <w:rPr>
      <w:rFonts w:ascii="Times New Roman" w:eastAsia="Times New Roman" w:hAnsi="Times New Roman" w:cs="Times New Roman"/>
    </w:rPr>
  </w:style>
  <w:style w:type="paragraph" w:customStyle="1" w:styleId="gs-visibleurl">
    <w:name w:val="gs-visibleurl"/>
    <w:basedOn w:val="Normal"/>
    <w:rsid w:val="00B631E4"/>
    <w:pPr>
      <w:spacing w:after="150" w:line="240" w:lineRule="auto"/>
    </w:pPr>
    <w:rPr>
      <w:rFonts w:ascii="Times New Roman" w:eastAsia="Times New Roman" w:hAnsi="Times New Roman" w:cs="Times New Roman"/>
    </w:rPr>
  </w:style>
  <w:style w:type="paragraph" w:customStyle="1" w:styleId="gs-visibleurl-short">
    <w:name w:val="gs-visibleurl-short"/>
    <w:basedOn w:val="Normal"/>
    <w:rsid w:val="00B631E4"/>
    <w:pPr>
      <w:spacing w:after="150" w:line="240" w:lineRule="auto"/>
    </w:pPr>
    <w:rPr>
      <w:rFonts w:ascii="Times New Roman" w:eastAsia="Times New Roman" w:hAnsi="Times New Roman" w:cs="Times New Roman"/>
    </w:rPr>
  </w:style>
  <w:style w:type="paragraph" w:customStyle="1" w:styleId="gs-size">
    <w:name w:val="gs-size"/>
    <w:basedOn w:val="Normal"/>
    <w:rsid w:val="00B631E4"/>
    <w:pPr>
      <w:spacing w:after="150" w:line="240" w:lineRule="auto"/>
    </w:pPr>
    <w:rPr>
      <w:rFonts w:ascii="Times New Roman" w:eastAsia="Times New Roman" w:hAnsi="Times New Roman" w:cs="Times New Roman"/>
    </w:rPr>
  </w:style>
  <w:style w:type="paragraph" w:customStyle="1" w:styleId="gs-imageresult-popup">
    <w:name w:val="gs-imageresult-popup"/>
    <w:basedOn w:val="Normal"/>
    <w:rsid w:val="00B631E4"/>
    <w:pPr>
      <w:spacing w:after="150" w:line="240" w:lineRule="auto"/>
    </w:pPr>
    <w:rPr>
      <w:rFonts w:ascii="Times New Roman" w:eastAsia="Times New Roman" w:hAnsi="Times New Roman" w:cs="Times New Roman"/>
    </w:rPr>
  </w:style>
  <w:style w:type="paragraph" w:customStyle="1" w:styleId="gs-image-thumbnail-box">
    <w:name w:val="gs-image-thumbnail-box"/>
    <w:basedOn w:val="Normal"/>
    <w:rsid w:val="00B631E4"/>
    <w:pPr>
      <w:spacing w:after="150" w:line="240" w:lineRule="auto"/>
    </w:pPr>
    <w:rPr>
      <w:rFonts w:ascii="Times New Roman" w:eastAsia="Times New Roman" w:hAnsi="Times New Roman" w:cs="Times New Roman"/>
    </w:rPr>
  </w:style>
  <w:style w:type="paragraph" w:customStyle="1" w:styleId="gs-image-popup-box">
    <w:name w:val="gs-image-popup-box"/>
    <w:basedOn w:val="Normal"/>
    <w:rsid w:val="00B631E4"/>
    <w:pPr>
      <w:spacing w:after="150" w:line="240" w:lineRule="auto"/>
    </w:pPr>
    <w:rPr>
      <w:rFonts w:ascii="Times New Roman" w:eastAsia="Times New Roman" w:hAnsi="Times New Roman" w:cs="Times New Roman"/>
    </w:rPr>
  </w:style>
  <w:style w:type="paragraph" w:customStyle="1" w:styleId="gsc-trailing-more-results">
    <w:name w:val="gsc-trailing-more-results"/>
    <w:basedOn w:val="Normal"/>
    <w:rsid w:val="00B631E4"/>
    <w:pPr>
      <w:spacing w:after="150" w:line="240" w:lineRule="auto"/>
    </w:pPr>
    <w:rPr>
      <w:rFonts w:ascii="Times New Roman" w:eastAsia="Times New Roman" w:hAnsi="Times New Roman" w:cs="Times New Roman"/>
    </w:rPr>
  </w:style>
  <w:style w:type="paragraph" w:customStyle="1" w:styleId="gsc-cursor">
    <w:name w:val="gsc-cursor"/>
    <w:basedOn w:val="Normal"/>
    <w:rsid w:val="00B631E4"/>
    <w:pPr>
      <w:spacing w:after="150" w:line="240" w:lineRule="auto"/>
    </w:pPr>
    <w:rPr>
      <w:rFonts w:ascii="Times New Roman" w:eastAsia="Times New Roman" w:hAnsi="Times New Roman" w:cs="Times New Roman"/>
    </w:rPr>
  </w:style>
  <w:style w:type="paragraph" w:customStyle="1" w:styleId="gs-clusterurl">
    <w:name w:val="gs-clusterurl"/>
    <w:basedOn w:val="Normal"/>
    <w:rsid w:val="00B631E4"/>
    <w:pPr>
      <w:spacing w:after="150" w:line="240" w:lineRule="auto"/>
    </w:pPr>
    <w:rPr>
      <w:rFonts w:ascii="Times New Roman" w:eastAsia="Times New Roman" w:hAnsi="Times New Roman" w:cs="Times New Roman"/>
    </w:rPr>
  </w:style>
  <w:style w:type="paragraph" w:customStyle="1" w:styleId="gs-publisher">
    <w:name w:val="gs-publisher"/>
    <w:basedOn w:val="Normal"/>
    <w:rsid w:val="00B631E4"/>
    <w:pPr>
      <w:spacing w:after="150" w:line="240" w:lineRule="auto"/>
    </w:pPr>
    <w:rPr>
      <w:rFonts w:ascii="Times New Roman" w:eastAsia="Times New Roman" w:hAnsi="Times New Roman" w:cs="Times New Roman"/>
    </w:rPr>
  </w:style>
  <w:style w:type="paragraph" w:customStyle="1" w:styleId="gs-location">
    <w:name w:val="gs-location"/>
    <w:basedOn w:val="Normal"/>
    <w:rsid w:val="00B631E4"/>
    <w:pPr>
      <w:spacing w:after="150" w:line="240" w:lineRule="auto"/>
    </w:pPr>
    <w:rPr>
      <w:rFonts w:ascii="Times New Roman" w:eastAsia="Times New Roman" w:hAnsi="Times New Roman" w:cs="Times New Roman"/>
    </w:rPr>
  </w:style>
  <w:style w:type="paragraph" w:customStyle="1" w:styleId="gs-promotion-title-right">
    <w:name w:val="gs-promotion-title-right"/>
    <w:basedOn w:val="Normal"/>
    <w:rsid w:val="00B631E4"/>
    <w:pPr>
      <w:spacing w:after="150" w:line="240" w:lineRule="auto"/>
    </w:pPr>
    <w:rPr>
      <w:rFonts w:ascii="Times New Roman" w:eastAsia="Times New Roman" w:hAnsi="Times New Roman" w:cs="Times New Roman"/>
    </w:rPr>
  </w:style>
  <w:style w:type="paragraph" w:customStyle="1" w:styleId="gs-directions-to-from">
    <w:name w:val="gs-directions-to-from"/>
    <w:basedOn w:val="Normal"/>
    <w:rsid w:val="00B631E4"/>
    <w:pPr>
      <w:spacing w:after="150" w:line="240" w:lineRule="auto"/>
    </w:pPr>
    <w:rPr>
      <w:rFonts w:ascii="Times New Roman" w:eastAsia="Times New Roman" w:hAnsi="Times New Roman" w:cs="Times New Roman"/>
    </w:rPr>
  </w:style>
  <w:style w:type="paragraph" w:customStyle="1" w:styleId="gs-watermark">
    <w:name w:val="gs-watermark"/>
    <w:basedOn w:val="Normal"/>
    <w:rsid w:val="00B631E4"/>
    <w:pPr>
      <w:spacing w:after="150" w:line="240" w:lineRule="auto"/>
    </w:pPr>
    <w:rPr>
      <w:rFonts w:ascii="Times New Roman" w:eastAsia="Times New Roman" w:hAnsi="Times New Roman" w:cs="Times New Roman"/>
    </w:rPr>
  </w:style>
  <w:style w:type="paragraph" w:customStyle="1" w:styleId="gs-metadata">
    <w:name w:val="gs-metadata"/>
    <w:basedOn w:val="Normal"/>
    <w:rsid w:val="00B631E4"/>
    <w:pPr>
      <w:spacing w:after="150" w:line="240" w:lineRule="auto"/>
    </w:pPr>
    <w:rPr>
      <w:rFonts w:ascii="Times New Roman" w:eastAsia="Times New Roman" w:hAnsi="Times New Roman" w:cs="Times New Roman"/>
    </w:rPr>
  </w:style>
  <w:style w:type="paragraph" w:customStyle="1" w:styleId="gs-author">
    <w:name w:val="gs-author"/>
    <w:basedOn w:val="Normal"/>
    <w:rsid w:val="00B631E4"/>
    <w:pPr>
      <w:spacing w:after="150" w:line="240" w:lineRule="auto"/>
    </w:pPr>
    <w:rPr>
      <w:rFonts w:ascii="Times New Roman" w:eastAsia="Times New Roman" w:hAnsi="Times New Roman" w:cs="Times New Roman"/>
    </w:rPr>
  </w:style>
  <w:style w:type="paragraph" w:customStyle="1" w:styleId="gs-pagecount">
    <w:name w:val="gs-pagecount"/>
    <w:basedOn w:val="Normal"/>
    <w:rsid w:val="00B631E4"/>
    <w:pPr>
      <w:spacing w:after="150" w:line="240" w:lineRule="auto"/>
    </w:pPr>
    <w:rPr>
      <w:rFonts w:ascii="Times New Roman" w:eastAsia="Times New Roman" w:hAnsi="Times New Roman" w:cs="Times New Roman"/>
    </w:rPr>
  </w:style>
  <w:style w:type="paragraph" w:customStyle="1" w:styleId="gs-patent-number">
    <w:name w:val="gs-patent-number"/>
    <w:basedOn w:val="Normal"/>
    <w:rsid w:val="00B631E4"/>
    <w:pPr>
      <w:spacing w:after="150" w:line="240" w:lineRule="auto"/>
    </w:pPr>
    <w:rPr>
      <w:rFonts w:ascii="Times New Roman" w:eastAsia="Times New Roman" w:hAnsi="Times New Roman" w:cs="Times New Roman"/>
    </w:rPr>
  </w:style>
  <w:style w:type="paragraph" w:customStyle="1" w:styleId="gsc-col">
    <w:name w:val="gsc-col"/>
    <w:basedOn w:val="Normal"/>
    <w:rsid w:val="00B631E4"/>
    <w:pPr>
      <w:spacing w:after="150" w:line="240" w:lineRule="auto"/>
    </w:pPr>
    <w:rPr>
      <w:rFonts w:ascii="Times New Roman" w:eastAsia="Times New Roman" w:hAnsi="Times New Roman" w:cs="Times New Roman"/>
    </w:rPr>
  </w:style>
  <w:style w:type="paragraph" w:customStyle="1" w:styleId="gsc-facet-label">
    <w:name w:val="gsc-facet-label"/>
    <w:basedOn w:val="Normal"/>
    <w:rsid w:val="00B631E4"/>
    <w:pPr>
      <w:spacing w:after="150" w:line="240" w:lineRule="auto"/>
    </w:pPr>
    <w:rPr>
      <w:rFonts w:ascii="Times New Roman" w:eastAsia="Times New Roman" w:hAnsi="Times New Roman" w:cs="Times New Roman"/>
    </w:rPr>
  </w:style>
  <w:style w:type="paragraph" w:customStyle="1" w:styleId="gsc-chart">
    <w:name w:val="gsc-chart"/>
    <w:basedOn w:val="Normal"/>
    <w:rsid w:val="00B631E4"/>
    <w:pPr>
      <w:spacing w:after="150" w:line="240" w:lineRule="auto"/>
    </w:pPr>
    <w:rPr>
      <w:rFonts w:ascii="Times New Roman" w:eastAsia="Times New Roman" w:hAnsi="Times New Roman" w:cs="Times New Roman"/>
    </w:rPr>
  </w:style>
  <w:style w:type="paragraph" w:customStyle="1" w:styleId="gsc-top">
    <w:name w:val="gsc-top"/>
    <w:basedOn w:val="Normal"/>
    <w:rsid w:val="00B631E4"/>
    <w:pPr>
      <w:spacing w:after="150" w:line="240" w:lineRule="auto"/>
    </w:pPr>
    <w:rPr>
      <w:rFonts w:ascii="Times New Roman" w:eastAsia="Times New Roman" w:hAnsi="Times New Roman" w:cs="Times New Roman"/>
    </w:rPr>
  </w:style>
  <w:style w:type="paragraph" w:customStyle="1" w:styleId="gsc-bottom">
    <w:name w:val="gsc-bottom"/>
    <w:basedOn w:val="Normal"/>
    <w:rsid w:val="00B631E4"/>
    <w:pPr>
      <w:spacing w:after="150" w:line="240" w:lineRule="auto"/>
    </w:pPr>
    <w:rPr>
      <w:rFonts w:ascii="Times New Roman" w:eastAsia="Times New Roman" w:hAnsi="Times New Roman" w:cs="Times New Roman"/>
    </w:rPr>
  </w:style>
  <w:style w:type="paragraph" w:customStyle="1" w:styleId="gsc-facet-result">
    <w:name w:val="gsc-facet-result"/>
    <w:basedOn w:val="Normal"/>
    <w:rsid w:val="00B631E4"/>
    <w:pPr>
      <w:spacing w:after="150" w:line="240" w:lineRule="auto"/>
    </w:pPr>
    <w:rPr>
      <w:rFonts w:ascii="Times New Roman" w:eastAsia="Times New Roman" w:hAnsi="Times New Roman" w:cs="Times New Roman"/>
    </w:rPr>
  </w:style>
  <w:style w:type="paragraph" w:customStyle="1" w:styleId="gsc-cursor-current-page">
    <w:name w:val="gsc-cursor-current-page"/>
    <w:basedOn w:val="Normal"/>
    <w:rsid w:val="00B631E4"/>
    <w:pPr>
      <w:spacing w:after="150" w:line="240" w:lineRule="auto"/>
    </w:pPr>
    <w:rPr>
      <w:rFonts w:ascii="Times New Roman" w:eastAsia="Times New Roman" w:hAnsi="Times New Roman" w:cs="Times New Roman"/>
    </w:rPr>
  </w:style>
  <w:style w:type="paragraph" w:customStyle="1" w:styleId="gs-spelling-original">
    <w:name w:val="gs-spelling-original"/>
    <w:basedOn w:val="Normal"/>
    <w:rsid w:val="00B631E4"/>
    <w:pPr>
      <w:spacing w:after="150" w:line="240" w:lineRule="auto"/>
    </w:pPr>
    <w:rPr>
      <w:rFonts w:ascii="Times New Roman" w:eastAsia="Times New Roman" w:hAnsi="Times New Roman" w:cs="Times New Roman"/>
    </w:rPr>
  </w:style>
  <w:style w:type="paragraph" w:customStyle="1" w:styleId="gs-label">
    <w:name w:val="gs-label"/>
    <w:basedOn w:val="Normal"/>
    <w:rsid w:val="00B631E4"/>
    <w:pPr>
      <w:spacing w:after="150" w:line="240" w:lineRule="auto"/>
    </w:pPr>
    <w:rPr>
      <w:rFonts w:ascii="Times New Roman" w:eastAsia="Times New Roman" w:hAnsi="Times New Roman" w:cs="Times New Roman"/>
    </w:rPr>
  </w:style>
  <w:style w:type="paragraph" w:customStyle="1" w:styleId="gsc-input">
    <w:name w:val="gsc-input"/>
    <w:basedOn w:val="Normal"/>
    <w:rsid w:val="00B631E4"/>
    <w:pPr>
      <w:spacing w:after="150" w:line="240" w:lineRule="auto"/>
    </w:pPr>
    <w:rPr>
      <w:rFonts w:ascii="Times New Roman" w:eastAsia="Times New Roman" w:hAnsi="Times New Roman" w:cs="Times New Roman"/>
    </w:rPr>
  </w:style>
  <w:style w:type="paragraph" w:customStyle="1" w:styleId="gsc-inputinput">
    <w:name w:val="gsc-input&gt;input"/>
    <w:basedOn w:val="Normal"/>
    <w:rsid w:val="00B631E4"/>
    <w:pPr>
      <w:spacing w:after="150" w:line="240" w:lineRule="auto"/>
    </w:pPr>
    <w:rPr>
      <w:rFonts w:ascii="Times New Roman" w:eastAsia="Times New Roman" w:hAnsi="Times New Roman" w:cs="Times New Roman"/>
    </w:rPr>
  </w:style>
  <w:style w:type="paragraph" w:customStyle="1" w:styleId="gs-ellipsis">
    <w:name w:val="gs-ellipsis"/>
    <w:basedOn w:val="Normal"/>
    <w:rsid w:val="00B631E4"/>
    <w:pPr>
      <w:spacing w:after="150" w:line="240" w:lineRule="auto"/>
    </w:pPr>
    <w:rPr>
      <w:rFonts w:ascii="Times New Roman" w:eastAsia="Times New Roman" w:hAnsi="Times New Roman" w:cs="Times New Roman"/>
    </w:rPr>
  </w:style>
  <w:style w:type="character" w:customStyle="1" w:styleId="gs-fileformat">
    <w:name w:val="gs-fileformat"/>
    <w:basedOn w:val="DefaultParagraphFont"/>
    <w:rsid w:val="00B631E4"/>
    <w:rPr>
      <w:color w:val="666666"/>
      <w:sz w:val="18"/>
      <w:szCs w:val="18"/>
    </w:rPr>
  </w:style>
  <w:style w:type="character" w:customStyle="1" w:styleId="gs-fileformattype1">
    <w:name w:val="gs-fileformattype1"/>
    <w:basedOn w:val="DefaultParagraphFont"/>
    <w:rsid w:val="00B631E4"/>
    <w:rPr>
      <w:color w:val="333333"/>
      <w:sz w:val="18"/>
      <w:szCs w:val="18"/>
    </w:rPr>
  </w:style>
  <w:style w:type="character" w:customStyle="1" w:styleId="gsc-twiddle-closed">
    <w:name w:val="gsc-twiddle-closed"/>
    <w:basedOn w:val="DefaultParagraphFont"/>
    <w:rsid w:val="00B631E4"/>
  </w:style>
  <w:style w:type="paragraph" w:customStyle="1" w:styleId="gsc-table-result1">
    <w:name w:val="gsc-table-result1"/>
    <w:basedOn w:val="Normal"/>
    <w:rsid w:val="00B631E4"/>
    <w:pPr>
      <w:spacing w:after="150" w:line="240" w:lineRule="auto"/>
    </w:pPr>
    <w:rPr>
      <w:rFonts w:ascii="Arial" w:eastAsia="Times New Roman" w:hAnsi="Arial" w:cs="Arial"/>
      <w:sz w:val="20"/>
      <w:szCs w:val="20"/>
    </w:rPr>
  </w:style>
  <w:style w:type="paragraph" w:customStyle="1" w:styleId="gsc-clear-button1">
    <w:name w:val="gsc-clear-button1"/>
    <w:basedOn w:val="Normal"/>
    <w:rsid w:val="00B631E4"/>
    <w:pPr>
      <w:spacing w:after="150" w:line="240" w:lineRule="auto"/>
    </w:pPr>
    <w:rPr>
      <w:rFonts w:ascii="Times New Roman" w:eastAsia="Times New Roman" w:hAnsi="Times New Roman" w:cs="Times New Roman"/>
      <w:vanish/>
    </w:rPr>
  </w:style>
  <w:style w:type="paragraph" w:customStyle="1" w:styleId="gsc-twiddle1">
    <w:name w:val="gsc-twiddle1"/>
    <w:basedOn w:val="Normal"/>
    <w:rsid w:val="00B631E4"/>
    <w:pPr>
      <w:spacing w:before="60" w:after="150" w:line="240" w:lineRule="auto"/>
    </w:pPr>
    <w:rPr>
      <w:rFonts w:ascii="Times New Roman" w:eastAsia="Times New Roman" w:hAnsi="Times New Roman" w:cs="Times New Roman"/>
    </w:rPr>
  </w:style>
  <w:style w:type="paragraph" w:customStyle="1" w:styleId="gsc-title1">
    <w:name w:val="gsc-title1"/>
    <w:basedOn w:val="Normal"/>
    <w:rsid w:val="00B631E4"/>
    <w:pPr>
      <w:spacing w:after="150" w:line="240" w:lineRule="auto"/>
      <w:ind w:right="150"/>
    </w:pPr>
    <w:rPr>
      <w:rFonts w:ascii="Times New Roman" w:eastAsia="Times New Roman" w:hAnsi="Times New Roman" w:cs="Times New Roman"/>
      <w:color w:val="676767"/>
    </w:rPr>
  </w:style>
  <w:style w:type="paragraph" w:customStyle="1" w:styleId="gsc-stats1">
    <w:name w:val="gsc-stats1"/>
    <w:basedOn w:val="Normal"/>
    <w:rsid w:val="00B631E4"/>
    <w:pPr>
      <w:spacing w:after="150"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B631E4"/>
    <w:pPr>
      <w:spacing w:after="150"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B631E4"/>
    <w:pPr>
      <w:spacing w:after="150" w:line="240" w:lineRule="auto"/>
    </w:pPr>
    <w:rPr>
      <w:rFonts w:ascii="Times New Roman" w:eastAsia="Times New Roman" w:hAnsi="Times New Roman" w:cs="Times New Roman"/>
      <w:vanish/>
    </w:rPr>
  </w:style>
  <w:style w:type="paragraph" w:customStyle="1" w:styleId="gsc-one-result1">
    <w:name w:val="gsc-one-result1"/>
    <w:basedOn w:val="Normal"/>
    <w:rsid w:val="00B631E4"/>
    <w:pPr>
      <w:spacing w:after="150" w:line="240" w:lineRule="auto"/>
    </w:pPr>
    <w:rPr>
      <w:rFonts w:ascii="Times New Roman" w:eastAsia="Times New Roman" w:hAnsi="Times New Roman" w:cs="Times New Roman"/>
    </w:rPr>
  </w:style>
  <w:style w:type="paragraph" w:customStyle="1" w:styleId="gsc-more-results1">
    <w:name w:val="gsc-more-results1"/>
    <w:basedOn w:val="Normal"/>
    <w:rsid w:val="00B631E4"/>
    <w:pPr>
      <w:spacing w:after="150" w:line="240" w:lineRule="auto"/>
    </w:pPr>
    <w:rPr>
      <w:rFonts w:ascii="Times New Roman" w:eastAsia="Times New Roman" w:hAnsi="Times New Roman" w:cs="Times New Roman"/>
    </w:rPr>
  </w:style>
  <w:style w:type="paragraph" w:customStyle="1" w:styleId="gsc-all-results1">
    <w:name w:val="gsc-all-results1"/>
    <w:basedOn w:val="Normal"/>
    <w:rsid w:val="00B631E4"/>
    <w:pPr>
      <w:spacing w:after="150" w:line="240" w:lineRule="auto"/>
    </w:pPr>
    <w:rPr>
      <w:rFonts w:ascii="Times New Roman" w:eastAsia="Times New Roman" w:hAnsi="Times New Roman" w:cs="Times New Roman"/>
    </w:rPr>
  </w:style>
  <w:style w:type="paragraph" w:customStyle="1" w:styleId="gsc-configlabel1">
    <w:name w:val="gsc-configlabel1"/>
    <w:basedOn w:val="Normal"/>
    <w:rsid w:val="00B631E4"/>
    <w:pPr>
      <w:spacing w:after="150"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B631E4"/>
  </w:style>
  <w:style w:type="paragraph" w:customStyle="1" w:styleId="gs-spacer1">
    <w:name w:val="gs-spacer1"/>
    <w:basedOn w:val="Normal"/>
    <w:rsid w:val="00B631E4"/>
    <w:pPr>
      <w:spacing w:after="150" w:line="240" w:lineRule="auto"/>
    </w:pPr>
    <w:rPr>
      <w:rFonts w:ascii="Times New Roman" w:eastAsia="Times New Roman" w:hAnsi="Times New Roman" w:cs="Times New Roman"/>
      <w:vanish/>
      <w:sz w:val="2"/>
      <w:szCs w:val="2"/>
    </w:rPr>
  </w:style>
  <w:style w:type="paragraph" w:customStyle="1" w:styleId="gs-spacer-opera1">
    <w:name w:val="gs-spacer-opera1"/>
    <w:basedOn w:val="Normal"/>
    <w:rsid w:val="00B631E4"/>
    <w:pPr>
      <w:spacing w:after="150" w:line="240" w:lineRule="auto"/>
    </w:pPr>
    <w:rPr>
      <w:rFonts w:ascii="Times New Roman" w:eastAsia="Times New Roman" w:hAnsi="Times New Roman" w:cs="Times New Roman"/>
      <w:vanish/>
    </w:rPr>
  </w:style>
  <w:style w:type="paragraph" w:customStyle="1" w:styleId="gsc-title2">
    <w:name w:val="gsc-title2"/>
    <w:basedOn w:val="Normal"/>
    <w:rsid w:val="00B631E4"/>
    <w:pPr>
      <w:spacing w:after="150" w:line="240" w:lineRule="auto"/>
      <w:ind w:right="150"/>
    </w:pPr>
    <w:rPr>
      <w:rFonts w:ascii="Times New Roman" w:eastAsia="Times New Roman" w:hAnsi="Times New Roman" w:cs="Times New Roman"/>
      <w:vanish/>
      <w:color w:val="676767"/>
    </w:rPr>
  </w:style>
  <w:style w:type="paragraph" w:customStyle="1" w:styleId="gsc-stats3">
    <w:name w:val="gsc-stats3"/>
    <w:basedOn w:val="Normal"/>
    <w:rsid w:val="00B631E4"/>
    <w:pPr>
      <w:spacing w:after="150"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B631E4"/>
    <w:pPr>
      <w:spacing w:after="150" w:line="240" w:lineRule="auto"/>
    </w:pPr>
    <w:rPr>
      <w:rFonts w:ascii="Times New Roman" w:eastAsia="Times New Roman" w:hAnsi="Times New Roman" w:cs="Times New Roman"/>
      <w:vanish/>
    </w:rPr>
  </w:style>
  <w:style w:type="paragraph" w:customStyle="1" w:styleId="gsc-completion-icon-cell1">
    <w:name w:val="gsc-completion-icon-cell1"/>
    <w:basedOn w:val="Normal"/>
    <w:rsid w:val="00B631E4"/>
    <w:pPr>
      <w:spacing w:after="150" w:line="240" w:lineRule="auto"/>
    </w:pPr>
    <w:rPr>
      <w:rFonts w:ascii="Times New Roman" w:eastAsia="Times New Roman" w:hAnsi="Times New Roman" w:cs="Times New Roman"/>
    </w:rPr>
  </w:style>
  <w:style w:type="paragraph" w:customStyle="1" w:styleId="gsc-completion-promotion-table1">
    <w:name w:val="gsc-completion-promotion-table1"/>
    <w:basedOn w:val="Normal"/>
    <w:rsid w:val="00B631E4"/>
    <w:pPr>
      <w:spacing w:before="75" w:after="75" w:line="240" w:lineRule="auto"/>
    </w:pPr>
    <w:rPr>
      <w:rFonts w:ascii="Times New Roman" w:eastAsia="Times New Roman" w:hAnsi="Times New Roman" w:cs="Times New Roman"/>
    </w:rPr>
  </w:style>
  <w:style w:type="paragraph" w:customStyle="1" w:styleId="gs-title1">
    <w:name w:val="gs-title1"/>
    <w:basedOn w:val="Normal"/>
    <w:rsid w:val="00B631E4"/>
    <w:pPr>
      <w:spacing w:after="150" w:line="240" w:lineRule="auto"/>
    </w:pPr>
    <w:rPr>
      <w:rFonts w:ascii="Times New Roman" w:eastAsia="Times New Roman" w:hAnsi="Times New Roman" w:cs="Times New Roman"/>
    </w:rPr>
  </w:style>
  <w:style w:type="paragraph" w:customStyle="1" w:styleId="gsc-ad1">
    <w:name w:val="gsc-ad1"/>
    <w:basedOn w:val="Normal"/>
    <w:rsid w:val="00B631E4"/>
    <w:pPr>
      <w:spacing w:after="150" w:line="240" w:lineRule="auto"/>
    </w:pPr>
    <w:rPr>
      <w:rFonts w:ascii="Times New Roman" w:eastAsia="Times New Roman" w:hAnsi="Times New Roman" w:cs="Times New Roman"/>
    </w:rPr>
  </w:style>
  <w:style w:type="paragraph" w:customStyle="1" w:styleId="gsc-ad2">
    <w:name w:val="gsc-ad2"/>
    <w:basedOn w:val="Normal"/>
    <w:rsid w:val="00B631E4"/>
    <w:pPr>
      <w:spacing w:after="150" w:line="240" w:lineRule="auto"/>
    </w:pPr>
    <w:rPr>
      <w:rFonts w:ascii="Times New Roman" w:eastAsia="Times New Roman" w:hAnsi="Times New Roman" w:cs="Times New Roman"/>
    </w:rPr>
  </w:style>
  <w:style w:type="paragraph" w:customStyle="1" w:styleId="gsc-result1">
    <w:name w:val="gsc-result1"/>
    <w:basedOn w:val="Normal"/>
    <w:rsid w:val="00B631E4"/>
    <w:pPr>
      <w:pBdr>
        <w:bottom w:val="single" w:sz="6" w:space="6" w:color="EBEBEB"/>
      </w:pBdr>
      <w:spacing w:after="0" w:line="240" w:lineRule="auto"/>
    </w:pPr>
    <w:rPr>
      <w:rFonts w:ascii="Times New Roman" w:eastAsia="Times New Roman" w:hAnsi="Times New Roman" w:cs="Times New Roman"/>
    </w:rPr>
  </w:style>
  <w:style w:type="paragraph" w:customStyle="1" w:styleId="gsc-getlink-textbox1">
    <w:name w:val="gsc-getlink-textbox1"/>
    <w:basedOn w:val="Normal"/>
    <w:rsid w:val="00B631E4"/>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rPr>
  </w:style>
  <w:style w:type="paragraph" w:customStyle="1" w:styleId="gsc-option-selector1">
    <w:name w:val="gsc-option-selector1"/>
    <w:basedOn w:val="Normal"/>
    <w:rsid w:val="00B631E4"/>
    <w:pPr>
      <w:spacing w:after="150" w:line="240" w:lineRule="auto"/>
    </w:pPr>
    <w:rPr>
      <w:rFonts w:ascii="Times New Roman" w:eastAsia="Times New Roman" w:hAnsi="Times New Roman" w:cs="Times New Roman"/>
    </w:rPr>
  </w:style>
  <w:style w:type="paragraph" w:customStyle="1" w:styleId="gsc-option-menu-container1">
    <w:name w:val="gsc-option-menu-container1"/>
    <w:basedOn w:val="Normal"/>
    <w:rsid w:val="00B631E4"/>
    <w:pPr>
      <w:spacing w:after="150"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B631E4"/>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B631E4"/>
    <w:pPr>
      <w:spacing w:after="150" w:line="240" w:lineRule="auto"/>
    </w:pPr>
    <w:rPr>
      <w:rFonts w:ascii="Times New Roman" w:eastAsia="Times New Roman" w:hAnsi="Times New Roman" w:cs="Times New Roman"/>
    </w:rPr>
  </w:style>
  <w:style w:type="paragraph" w:customStyle="1" w:styleId="gs-image-box1">
    <w:name w:val="gs-image-box1"/>
    <w:basedOn w:val="Normal"/>
    <w:rsid w:val="00B631E4"/>
    <w:pPr>
      <w:spacing w:after="150" w:line="240" w:lineRule="auto"/>
      <w:jc w:val="center"/>
    </w:pPr>
    <w:rPr>
      <w:rFonts w:ascii="Times New Roman" w:eastAsia="Times New Roman" w:hAnsi="Times New Roman" w:cs="Times New Roman"/>
    </w:rPr>
  </w:style>
  <w:style w:type="paragraph" w:customStyle="1" w:styleId="gs-text-box1">
    <w:name w:val="gs-text-box1"/>
    <w:basedOn w:val="Normal"/>
    <w:rsid w:val="00B631E4"/>
    <w:pPr>
      <w:spacing w:after="150" w:line="240" w:lineRule="auto"/>
      <w:jc w:val="center"/>
    </w:pPr>
    <w:rPr>
      <w:rFonts w:ascii="Times New Roman" w:eastAsia="Times New Roman" w:hAnsi="Times New Roman" w:cs="Times New Roman"/>
    </w:rPr>
  </w:style>
  <w:style w:type="paragraph" w:customStyle="1" w:styleId="gs-snippet1">
    <w:name w:val="gs-snippet1"/>
    <w:basedOn w:val="Normal"/>
    <w:rsid w:val="00B631E4"/>
    <w:pPr>
      <w:spacing w:before="15" w:after="150" w:line="240" w:lineRule="atLeast"/>
    </w:pPr>
    <w:rPr>
      <w:rFonts w:ascii="Times New Roman" w:eastAsia="Times New Roman" w:hAnsi="Times New Roman" w:cs="Times New Roman"/>
      <w:color w:val="333333"/>
    </w:rPr>
  </w:style>
  <w:style w:type="paragraph" w:customStyle="1" w:styleId="gs-visibleurl1">
    <w:name w:val="gs-visibleurl1"/>
    <w:basedOn w:val="Normal"/>
    <w:rsid w:val="00B631E4"/>
    <w:pPr>
      <w:spacing w:after="150" w:line="312" w:lineRule="atLeast"/>
    </w:pPr>
    <w:rPr>
      <w:rFonts w:ascii="Times New Roman" w:eastAsia="Times New Roman" w:hAnsi="Times New Roman" w:cs="Times New Roman"/>
    </w:rPr>
  </w:style>
  <w:style w:type="paragraph" w:customStyle="1" w:styleId="gs-visibleurl-short1">
    <w:name w:val="gs-visibleurl-short1"/>
    <w:basedOn w:val="Normal"/>
    <w:rsid w:val="00B631E4"/>
    <w:pPr>
      <w:spacing w:after="150" w:line="240" w:lineRule="auto"/>
    </w:pPr>
    <w:rPr>
      <w:rFonts w:ascii="Times New Roman" w:eastAsia="Times New Roman" w:hAnsi="Times New Roman" w:cs="Times New Roman"/>
    </w:rPr>
  </w:style>
  <w:style w:type="paragraph" w:customStyle="1" w:styleId="gs-spelling1">
    <w:name w:val="gs-spelling1"/>
    <w:basedOn w:val="Normal"/>
    <w:rsid w:val="00B631E4"/>
    <w:pPr>
      <w:spacing w:after="150" w:line="240" w:lineRule="auto"/>
    </w:pPr>
    <w:rPr>
      <w:rFonts w:ascii="Times New Roman" w:eastAsia="Times New Roman" w:hAnsi="Times New Roman" w:cs="Times New Roman"/>
      <w:color w:val="333333"/>
    </w:rPr>
  </w:style>
  <w:style w:type="paragraph" w:customStyle="1" w:styleId="gs-size1">
    <w:name w:val="gs-size1"/>
    <w:basedOn w:val="Normal"/>
    <w:rsid w:val="00B631E4"/>
    <w:pPr>
      <w:spacing w:after="150" w:line="240" w:lineRule="auto"/>
    </w:pPr>
    <w:rPr>
      <w:rFonts w:ascii="Times New Roman" w:eastAsia="Times New Roman" w:hAnsi="Times New Roman" w:cs="Times New Roman"/>
      <w:color w:val="6F6F6F"/>
    </w:rPr>
  </w:style>
  <w:style w:type="paragraph" w:customStyle="1" w:styleId="gs-title2">
    <w:name w:val="gs-title2"/>
    <w:basedOn w:val="Normal"/>
    <w:rsid w:val="00B631E4"/>
    <w:pPr>
      <w:spacing w:after="150" w:line="240" w:lineRule="auto"/>
    </w:pPr>
    <w:rPr>
      <w:rFonts w:ascii="Times New Roman" w:eastAsia="Times New Roman" w:hAnsi="Times New Roman" w:cs="Times New Roman"/>
      <w:vanish/>
    </w:rPr>
  </w:style>
  <w:style w:type="paragraph" w:customStyle="1" w:styleId="gs-image-box2">
    <w:name w:val="gs-image-box2"/>
    <w:basedOn w:val="Normal"/>
    <w:rsid w:val="00B631E4"/>
    <w:pPr>
      <w:spacing w:after="150" w:line="240" w:lineRule="auto"/>
      <w:ind w:right="150"/>
    </w:pPr>
    <w:rPr>
      <w:rFonts w:ascii="Times New Roman" w:eastAsia="Times New Roman" w:hAnsi="Times New Roman" w:cs="Times New Roman"/>
    </w:rPr>
  </w:style>
  <w:style w:type="paragraph" w:customStyle="1" w:styleId="gs-text-box2">
    <w:name w:val="gs-text-box2"/>
    <w:basedOn w:val="Normal"/>
    <w:rsid w:val="00B631E4"/>
    <w:pPr>
      <w:spacing w:after="150" w:line="240" w:lineRule="auto"/>
    </w:pPr>
    <w:rPr>
      <w:rFonts w:ascii="Times New Roman" w:eastAsia="Times New Roman" w:hAnsi="Times New Roman" w:cs="Times New Roman"/>
    </w:rPr>
  </w:style>
  <w:style w:type="paragraph" w:customStyle="1" w:styleId="gs-title3">
    <w:name w:val="gs-title3"/>
    <w:basedOn w:val="Normal"/>
    <w:rsid w:val="00B631E4"/>
    <w:pPr>
      <w:spacing w:after="150" w:line="240" w:lineRule="auto"/>
    </w:pPr>
    <w:rPr>
      <w:rFonts w:ascii="Times New Roman" w:eastAsia="Times New Roman" w:hAnsi="Times New Roman" w:cs="Times New Roman"/>
    </w:rPr>
  </w:style>
  <w:style w:type="paragraph" w:customStyle="1" w:styleId="gs-size2">
    <w:name w:val="gs-size2"/>
    <w:basedOn w:val="Normal"/>
    <w:rsid w:val="00B631E4"/>
    <w:pPr>
      <w:spacing w:after="150" w:line="240" w:lineRule="auto"/>
    </w:pPr>
    <w:rPr>
      <w:rFonts w:ascii="Times New Roman" w:eastAsia="Times New Roman" w:hAnsi="Times New Roman" w:cs="Times New Roman"/>
      <w:vanish/>
    </w:rPr>
  </w:style>
  <w:style w:type="paragraph" w:customStyle="1" w:styleId="gs-imageresult-popup1">
    <w:name w:val="gs-imageresult-popup1"/>
    <w:basedOn w:val="Normal"/>
    <w:rsid w:val="00B631E4"/>
    <w:pPr>
      <w:spacing w:after="150" w:line="240" w:lineRule="auto"/>
    </w:pPr>
    <w:rPr>
      <w:rFonts w:ascii="Times New Roman" w:eastAsia="Times New Roman" w:hAnsi="Times New Roman" w:cs="Times New Roman"/>
    </w:rPr>
  </w:style>
  <w:style w:type="paragraph" w:customStyle="1" w:styleId="gs-image-thumbnail-box1">
    <w:name w:val="gs-image-thumbnail-box1"/>
    <w:basedOn w:val="Normal"/>
    <w:rsid w:val="00B631E4"/>
    <w:pPr>
      <w:spacing w:after="150" w:line="240" w:lineRule="auto"/>
    </w:pPr>
    <w:rPr>
      <w:rFonts w:ascii="Times New Roman" w:eastAsia="Times New Roman" w:hAnsi="Times New Roman" w:cs="Times New Roman"/>
    </w:rPr>
  </w:style>
  <w:style w:type="paragraph" w:customStyle="1" w:styleId="gs-image-box3">
    <w:name w:val="gs-image-box3"/>
    <w:basedOn w:val="Normal"/>
    <w:rsid w:val="00B631E4"/>
    <w:pPr>
      <w:spacing w:after="150" w:line="240" w:lineRule="auto"/>
    </w:pPr>
    <w:rPr>
      <w:rFonts w:ascii="Times New Roman" w:eastAsia="Times New Roman" w:hAnsi="Times New Roman" w:cs="Times New Roman"/>
    </w:rPr>
  </w:style>
  <w:style w:type="paragraph" w:customStyle="1" w:styleId="gs-image-popup-box1">
    <w:name w:val="gs-image-popup-box1"/>
    <w:basedOn w:val="Normal"/>
    <w:rsid w:val="00B631E4"/>
    <w:pPr>
      <w:pBdr>
        <w:top w:val="single" w:sz="6" w:space="8" w:color="DDDDDD"/>
        <w:left w:val="single" w:sz="6" w:space="8" w:color="DDDDDD"/>
        <w:bottom w:val="single" w:sz="6" w:space="8" w:color="DDDDDD"/>
        <w:right w:val="single" w:sz="6" w:space="8" w:color="DDDDDD"/>
      </w:pBdr>
      <w:shd w:val="clear" w:color="auto" w:fill="FFFFFF"/>
      <w:spacing w:after="150" w:line="240" w:lineRule="auto"/>
    </w:pPr>
    <w:rPr>
      <w:rFonts w:ascii="Times New Roman" w:eastAsia="Times New Roman" w:hAnsi="Times New Roman" w:cs="Times New Roman"/>
      <w:vanish/>
    </w:rPr>
  </w:style>
  <w:style w:type="paragraph" w:customStyle="1" w:styleId="gs-image-box4">
    <w:name w:val="gs-image-box4"/>
    <w:basedOn w:val="Normal"/>
    <w:rsid w:val="00B631E4"/>
    <w:pPr>
      <w:spacing w:after="150" w:line="240" w:lineRule="auto"/>
    </w:pPr>
    <w:rPr>
      <w:rFonts w:ascii="Times New Roman" w:eastAsia="Times New Roman" w:hAnsi="Times New Roman" w:cs="Times New Roman"/>
    </w:rPr>
  </w:style>
  <w:style w:type="paragraph" w:customStyle="1" w:styleId="gs-text-box3">
    <w:name w:val="gs-text-box3"/>
    <w:basedOn w:val="Normal"/>
    <w:rsid w:val="00B631E4"/>
    <w:pPr>
      <w:spacing w:after="150" w:line="240" w:lineRule="auto"/>
    </w:pPr>
    <w:rPr>
      <w:rFonts w:ascii="Times New Roman" w:eastAsia="Times New Roman" w:hAnsi="Times New Roman" w:cs="Times New Roman"/>
    </w:rPr>
  </w:style>
  <w:style w:type="paragraph" w:customStyle="1" w:styleId="gs-title4">
    <w:name w:val="gs-title4"/>
    <w:basedOn w:val="Normal"/>
    <w:rsid w:val="00B631E4"/>
    <w:pPr>
      <w:spacing w:after="150" w:line="240" w:lineRule="auto"/>
    </w:pPr>
    <w:rPr>
      <w:rFonts w:ascii="Times New Roman" w:eastAsia="Times New Roman" w:hAnsi="Times New Roman" w:cs="Times New Roman"/>
      <w:vanish/>
    </w:rPr>
  </w:style>
  <w:style w:type="paragraph" w:customStyle="1" w:styleId="gs-title5">
    <w:name w:val="gs-title5"/>
    <w:basedOn w:val="Normal"/>
    <w:rsid w:val="00B631E4"/>
    <w:pPr>
      <w:spacing w:after="150" w:line="312" w:lineRule="atLeast"/>
    </w:pPr>
    <w:rPr>
      <w:rFonts w:ascii="Times New Roman" w:eastAsia="Times New Roman" w:hAnsi="Times New Roman" w:cs="Times New Roman"/>
    </w:rPr>
  </w:style>
  <w:style w:type="paragraph" w:customStyle="1" w:styleId="gs-snippet2">
    <w:name w:val="gs-snippet2"/>
    <w:basedOn w:val="Normal"/>
    <w:rsid w:val="00B631E4"/>
    <w:pPr>
      <w:spacing w:before="15" w:after="150" w:line="312" w:lineRule="atLeast"/>
    </w:pPr>
    <w:rPr>
      <w:rFonts w:ascii="Times New Roman" w:eastAsia="Times New Roman" w:hAnsi="Times New Roman" w:cs="Times New Roman"/>
    </w:rPr>
  </w:style>
  <w:style w:type="paragraph" w:customStyle="1" w:styleId="gsc-trailing-more-results1">
    <w:name w:val="gsc-trailing-more-results1"/>
    <w:basedOn w:val="Normal"/>
    <w:rsid w:val="00B631E4"/>
    <w:pPr>
      <w:spacing w:after="150" w:line="240" w:lineRule="auto"/>
    </w:pPr>
    <w:rPr>
      <w:rFonts w:ascii="Times New Roman" w:eastAsia="Times New Roman" w:hAnsi="Times New Roman" w:cs="Times New Roman"/>
    </w:rPr>
  </w:style>
  <w:style w:type="paragraph" w:customStyle="1" w:styleId="gsc-trailing-more-results2">
    <w:name w:val="gsc-trailing-more-results2"/>
    <w:basedOn w:val="Normal"/>
    <w:rsid w:val="00B631E4"/>
    <w:pPr>
      <w:spacing w:after="150" w:line="240" w:lineRule="auto"/>
    </w:pPr>
    <w:rPr>
      <w:rFonts w:ascii="Times New Roman" w:eastAsia="Times New Roman" w:hAnsi="Times New Roman" w:cs="Times New Roman"/>
    </w:rPr>
  </w:style>
  <w:style w:type="paragraph" w:customStyle="1" w:styleId="gsc-cursor-box1">
    <w:name w:val="gsc-cursor-box1"/>
    <w:basedOn w:val="Normal"/>
    <w:rsid w:val="00B631E4"/>
    <w:pPr>
      <w:spacing w:after="150" w:line="240" w:lineRule="auto"/>
    </w:pPr>
    <w:rPr>
      <w:rFonts w:ascii="Times New Roman" w:eastAsia="Times New Roman" w:hAnsi="Times New Roman" w:cs="Times New Roman"/>
    </w:rPr>
  </w:style>
  <w:style w:type="paragraph" w:customStyle="1" w:styleId="gsc-trailing-more-results3">
    <w:name w:val="gsc-trailing-more-results3"/>
    <w:basedOn w:val="Normal"/>
    <w:rsid w:val="00B631E4"/>
    <w:pPr>
      <w:spacing w:after="0" w:line="240" w:lineRule="auto"/>
    </w:pPr>
    <w:rPr>
      <w:rFonts w:ascii="Times New Roman" w:eastAsia="Times New Roman" w:hAnsi="Times New Roman" w:cs="Times New Roman"/>
    </w:rPr>
  </w:style>
  <w:style w:type="paragraph" w:customStyle="1" w:styleId="gsc-cursor1">
    <w:name w:val="gsc-cursor1"/>
    <w:basedOn w:val="Normal"/>
    <w:rsid w:val="00B631E4"/>
    <w:pPr>
      <w:spacing w:after="150" w:line="240" w:lineRule="auto"/>
    </w:pPr>
    <w:rPr>
      <w:rFonts w:ascii="Times New Roman" w:eastAsia="Times New Roman" w:hAnsi="Times New Roman" w:cs="Times New Roman"/>
    </w:rPr>
  </w:style>
  <w:style w:type="paragraph" w:customStyle="1" w:styleId="gsc-cursor-box2">
    <w:name w:val="gsc-cursor-box2"/>
    <w:basedOn w:val="Normal"/>
    <w:rsid w:val="00B631E4"/>
    <w:pPr>
      <w:spacing w:before="150" w:after="150" w:line="240" w:lineRule="auto"/>
      <w:ind w:left="150" w:right="150"/>
    </w:pPr>
    <w:rPr>
      <w:rFonts w:ascii="Times New Roman" w:eastAsia="Times New Roman" w:hAnsi="Times New Roman" w:cs="Times New Roman"/>
    </w:rPr>
  </w:style>
  <w:style w:type="paragraph" w:customStyle="1" w:styleId="gsc-cursor-page1">
    <w:name w:val="gsc-cursor-page1"/>
    <w:basedOn w:val="Normal"/>
    <w:rsid w:val="00B631E4"/>
    <w:pPr>
      <w:shd w:val="clear" w:color="auto" w:fill="FFFFFF"/>
      <w:spacing w:after="150" w:line="240" w:lineRule="auto"/>
      <w:ind w:right="120"/>
    </w:pPr>
    <w:rPr>
      <w:rFonts w:ascii="Times New Roman" w:eastAsia="Times New Roman" w:hAnsi="Times New Roman" w:cs="Times New Roman"/>
      <w:color w:val="1155CC"/>
    </w:rPr>
  </w:style>
  <w:style w:type="paragraph" w:customStyle="1" w:styleId="gsc-cursor-current-page1">
    <w:name w:val="gsc-cursor-current-page1"/>
    <w:basedOn w:val="Normal"/>
    <w:rsid w:val="00B631E4"/>
    <w:pPr>
      <w:shd w:val="clear" w:color="auto" w:fill="FFFFFF"/>
      <w:spacing w:after="150" w:line="240" w:lineRule="auto"/>
    </w:pPr>
    <w:rPr>
      <w:rFonts w:ascii="Times New Roman" w:eastAsia="Times New Roman" w:hAnsi="Times New Roman" w:cs="Times New Roman"/>
      <w:b/>
      <w:bCs/>
      <w:color w:val="1155CC"/>
    </w:rPr>
  </w:style>
  <w:style w:type="paragraph" w:customStyle="1" w:styleId="gs-spelling-original1">
    <w:name w:val="gs-spelling-original1"/>
    <w:basedOn w:val="Normal"/>
    <w:rsid w:val="00B631E4"/>
    <w:pPr>
      <w:spacing w:after="150" w:line="240" w:lineRule="auto"/>
    </w:pPr>
    <w:rPr>
      <w:rFonts w:ascii="Times New Roman" w:eastAsia="Times New Roman" w:hAnsi="Times New Roman" w:cs="Times New Roman"/>
      <w:sz w:val="20"/>
      <w:szCs w:val="20"/>
    </w:rPr>
  </w:style>
  <w:style w:type="paragraph" w:customStyle="1" w:styleId="gs-visibleurl2">
    <w:name w:val="gs-visibleurl2"/>
    <w:basedOn w:val="Normal"/>
    <w:rsid w:val="00B631E4"/>
    <w:pPr>
      <w:spacing w:after="150" w:line="240" w:lineRule="auto"/>
    </w:pPr>
    <w:rPr>
      <w:rFonts w:ascii="Times New Roman" w:eastAsia="Times New Roman" w:hAnsi="Times New Roman" w:cs="Times New Roman"/>
      <w:color w:val="009933"/>
    </w:rPr>
  </w:style>
  <w:style w:type="paragraph" w:customStyle="1" w:styleId="gs-clusterurl1">
    <w:name w:val="gs-clusterurl1"/>
    <w:basedOn w:val="Normal"/>
    <w:rsid w:val="00B631E4"/>
    <w:pPr>
      <w:spacing w:after="150" w:line="240" w:lineRule="auto"/>
    </w:pPr>
    <w:rPr>
      <w:rFonts w:ascii="Times New Roman" w:eastAsia="Times New Roman" w:hAnsi="Times New Roman" w:cs="Times New Roman"/>
      <w:color w:val="008000"/>
      <w:u w:val="single"/>
    </w:rPr>
  </w:style>
  <w:style w:type="paragraph" w:customStyle="1" w:styleId="gs-publisher1">
    <w:name w:val="gs-publisher1"/>
    <w:basedOn w:val="Normal"/>
    <w:rsid w:val="00B631E4"/>
    <w:pPr>
      <w:spacing w:after="150" w:line="240" w:lineRule="auto"/>
    </w:pPr>
    <w:rPr>
      <w:rFonts w:ascii="Times New Roman" w:eastAsia="Times New Roman" w:hAnsi="Times New Roman" w:cs="Times New Roman"/>
      <w:color w:val="6F6F6F"/>
    </w:rPr>
  </w:style>
  <w:style w:type="paragraph" w:customStyle="1" w:styleId="gs-relativepublisheddate1">
    <w:name w:val="gs-relativepublisheddate1"/>
    <w:basedOn w:val="Normal"/>
    <w:rsid w:val="00B631E4"/>
    <w:pPr>
      <w:spacing w:after="150" w:line="240" w:lineRule="auto"/>
      <w:ind w:left="60"/>
    </w:pPr>
    <w:rPr>
      <w:rFonts w:ascii="Times New Roman" w:eastAsia="Times New Roman" w:hAnsi="Times New Roman" w:cs="Times New Roman"/>
      <w:vanish/>
      <w:color w:val="6F6F6F"/>
    </w:rPr>
  </w:style>
  <w:style w:type="paragraph" w:customStyle="1" w:styleId="gs-publisheddate1">
    <w:name w:val="gs-publisheddate1"/>
    <w:basedOn w:val="Normal"/>
    <w:rsid w:val="00B631E4"/>
    <w:pPr>
      <w:spacing w:after="150" w:line="240" w:lineRule="auto"/>
      <w:ind w:left="60"/>
    </w:pPr>
    <w:rPr>
      <w:rFonts w:ascii="Times New Roman" w:eastAsia="Times New Roman" w:hAnsi="Times New Roman" w:cs="Times New Roman"/>
      <w:color w:val="6F6F6F"/>
    </w:rPr>
  </w:style>
  <w:style w:type="paragraph" w:customStyle="1" w:styleId="gs-relativepublisheddate2">
    <w:name w:val="gs-relativepublisheddate2"/>
    <w:basedOn w:val="Normal"/>
    <w:rsid w:val="00B631E4"/>
    <w:pPr>
      <w:spacing w:after="150" w:line="240" w:lineRule="auto"/>
    </w:pPr>
    <w:rPr>
      <w:rFonts w:ascii="Times New Roman" w:eastAsia="Times New Roman" w:hAnsi="Times New Roman" w:cs="Times New Roman"/>
      <w:vanish/>
      <w:color w:val="6F6F6F"/>
    </w:rPr>
  </w:style>
  <w:style w:type="paragraph" w:customStyle="1" w:styleId="gs-publisheddate2">
    <w:name w:val="gs-publisheddate2"/>
    <w:basedOn w:val="Normal"/>
    <w:rsid w:val="00B631E4"/>
    <w:pPr>
      <w:spacing w:after="150" w:line="240" w:lineRule="auto"/>
    </w:pPr>
    <w:rPr>
      <w:rFonts w:ascii="Times New Roman" w:eastAsia="Times New Roman" w:hAnsi="Times New Roman" w:cs="Times New Roman"/>
      <w:vanish/>
      <w:color w:val="6F6F6F"/>
    </w:rPr>
  </w:style>
  <w:style w:type="paragraph" w:customStyle="1" w:styleId="gs-publisheddate3">
    <w:name w:val="gs-publisheddate3"/>
    <w:basedOn w:val="Normal"/>
    <w:rsid w:val="00B631E4"/>
    <w:pPr>
      <w:spacing w:after="150" w:line="240" w:lineRule="auto"/>
      <w:ind w:left="60"/>
    </w:pPr>
    <w:rPr>
      <w:rFonts w:ascii="Times New Roman" w:eastAsia="Times New Roman" w:hAnsi="Times New Roman" w:cs="Times New Roman"/>
      <w:vanish/>
      <w:color w:val="6F6F6F"/>
    </w:rPr>
  </w:style>
  <w:style w:type="paragraph" w:customStyle="1" w:styleId="gs-relativepublisheddate3">
    <w:name w:val="gs-relativepublisheddate3"/>
    <w:basedOn w:val="Normal"/>
    <w:rsid w:val="00B631E4"/>
    <w:pPr>
      <w:spacing w:after="150" w:line="240" w:lineRule="auto"/>
    </w:pPr>
    <w:rPr>
      <w:rFonts w:ascii="Times New Roman" w:eastAsia="Times New Roman" w:hAnsi="Times New Roman" w:cs="Times New Roman"/>
      <w:color w:val="6F6F6F"/>
    </w:rPr>
  </w:style>
  <w:style w:type="paragraph" w:customStyle="1" w:styleId="gs-relativepublisheddate4">
    <w:name w:val="gs-relativepublisheddate4"/>
    <w:basedOn w:val="Normal"/>
    <w:rsid w:val="00B631E4"/>
    <w:pPr>
      <w:spacing w:after="150" w:line="240" w:lineRule="auto"/>
      <w:ind w:left="60"/>
    </w:pPr>
    <w:rPr>
      <w:rFonts w:ascii="Times New Roman" w:eastAsia="Times New Roman" w:hAnsi="Times New Roman" w:cs="Times New Roman"/>
      <w:color w:val="6F6F6F"/>
    </w:rPr>
  </w:style>
  <w:style w:type="paragraph" w:customStyle="1" w:styleId="gs-location1">
    <w:name w:val="gs-location1"/>
    <w:basedOn w:val="Normal"/>
    <w:rsid w:val="00B631E4"/>
    <w:pPr>
      <w:spacing w:after="150" w:line="240" w:lineRule="auto"/>
    </w:pPr>
    <w:rPr>
      <w:rFonts w:ascii="Times New Roman" w:eastAsia="Times New Roman" w:hAnsi="Times New Roman" w:cs="Times New Roman"/>
      <w:color w:val="6F6F6F"/>
    </w:rPr>
  </w:style>
  <w:style w:type="paragraph" w:customStyle="1" w:styleId="gs-promotion-title-right1">
    <w:name w:val="gs-promotion-title-right1"/>
    <w:basedOn w:val="Normal"/>
    <w:rsid w:val="00B631E4"/>
    <w:pPr>
      <w:spacing w:after="150" w:line="240" w:lineRule="auto"/>
    </w:pPr>
    <w:rPr>
      <w:rFonts w:ascii="Times New Roman" w:eastAsia="Times New Roman" w:hAnsi="Times New Roman" w:cs="Times New Roman"/>
      <w:color w:val="000000"/>
    </w:rPr>
  </w:style>
  <w:style w:type="paragraph" w:customStyle="1" w:styleId="gs-directions-to-from1">
    <w:name w:val="gs-directions-to-from1"/>
    <w:basedOn w:val="Normal"/>
    <w:rsid w:val="00B631E4"/>
    <w:pPr>
      <w:spacing w:before="60" w:after="150" w:line="240" w:lineRule="auto"/>
    </w:pPr>
    <w:rPr>
      <w:rFonts w:ascii="Times New Roman" w:eastAsia="Times New Roman" w:hAnsi="Times New Roman" w:cs="Times New Roman"/>
      <w:vanish/>
    </w:rPr>
  </w:style>
  <w:style w:type="paragraph" w:customStyle="1" w:styleId="gs-label1">
    <w:name w:val="gs-label1"/>
    <w:basedOn w:val="Normal"/>
    <w:rsid w:val="00B631E4"/>
    <w:pPr>
      <w:spacing w:after="150" w:line="240" w:lineRule="auto"/>
      <w:ind w:right="60"/>
    </w:pPr>
    <w:rPr>
      <w:rFonts w:ascii="Times New Roman" w:eastAsia="Times New Roman" w:hAnsi="Times New Roman" w:cs="Times New Roman"/>
    </w:rPr>
  </w:style>
  <w:style w:type="paragraph" w:customStyle="1" w:styleId="gs-spacer2">
    <w:name w:val="gs-spacer2"/>
    <w:basedOn w:val="Normal"/>
    <w:rsid w:val="00B631E4"/>
    <w:pPr>
      <w:spacing w:after="150" w:line="240" w:lineRule="auto"/>
      <w:ind w:left="45" w:right="45"/>
    </w:pPr>
    <w:rPr>
      <w:rFonts w:ascii="Times New Roman" w:eastAsia="Times New Roman" w:hAnsi="Times New Roman" w:cs="Times New Roman"/>
    </w:rPr>
  </w:style>
  <w:style w:type="paragraph" w:customStyle="1" w:styleId="gs-publisher2">
    <w:name w:val="gs-publisher2"/>
    <w:basedOn w:val="Normal"/>
    <w:rsid w:val="00B631E4"/>
    <w:pPr>
      <w:spacing w:after="150" w:line="240" w:lineRule="auto"/>
    </w:pPr>
    <w:rPr>
      <w:rFonts w:ascii="Times New Roman" w:eastAsia="Times New Roman" w:hAnsi="Times New Roman" w:cs="Times New Roman"/>
      <w:color w:val="008000"/>
    </w:rPr>
  </w:style>
  <w:style w:type="paragraph" w:customStyle="1" w:styleId="gs-snippet3">
    <w:name w:val="gs-snippet3"/>
    <w:basedOn w:val="Normal"/>
    <w:rsid w:val="00B631E4"/>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rPr>
  </w:style>
  <w:style w:type="paragraph" w:customStyle="1" w:styleId="gs-snippet4">
    <w:name w:val="gs-snippet4"/>
    <w:basedOn w:val="Normal"/>
    <w:rsid w:val="00B631E4"/>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rPr>
  </w:style>
  <w:style w:type="paragraph" w:customStyle="1" w:styleId="gs-watermark1">
    <w:name w:val="gs-watermark1"/>
    <w:basedOn w:val="Normal"/>
    <w:rsid w:val="00B631E4"/>
    <w:pPr>
      <w:spacing w:after="150"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B631E4"/>
    <w:pPr>
      <w:spacing w:after="150" w:line="240" w:lineRule="auto"/>
    </w:pPr>
    <w:rPr>
      <w:rFonts w:ascii="Times New Roman" w:eastAsia="Times New Roman" w:hAnsi="Times New Roman" w:cs="Times New Roman"/>
      <w:color w:val="676767"/>
    </w:rPr>
  </w:style>
  <w:style w:type="paragraph" w:customStyle="1" w:styleId="gs-author1">
    <w:name w:val="gs-author1"/>
    <w:basedOn w:val="Normal"/>
    <w:rsid w:val="00B631E4"/>
    <w:pPr>
      <w:spacing w:after="150" w:line="240" w:lineRule="auto"/>
    </w:pPr>
    <w:rPr>
      <w:rFonts w:ascii="Times New Roman" w:eastAsia="Times New Roman" w:hAnsi="Times New Roman" w:cs="Times New Roman"/>
      <w:color w:val="6F6F6F"/>
    </w:rPr>
  </w:style>
  <w:style w:type="paragraph" w:customStyle="1" w:styleId="gs-publisheddate4">
    <w:name w:val="gs-publisheddate4"/>
    <w:basedOn w:val="Normal"/>
    <w:rsid w:val="00B631E4"/>
    <w:pPr>
      <w:spacing w:after="150" w:line="240" w:lineRule="auto"/>
    </w:pPr>
    <w:rPr>
      <w:rFonts w:ascii="Times New Roman" w:eastAsia="Times New Roman" w:hAnsi="Times New Roman" w:cs="Times New Roman"/>
      <w:color w:val="6F6F6F"/>
    </w:rPr>
  </w:style>
  <w:style w:type="paragraph" w:customStyle="1" w:styleId="gs-pagecount1">
    <w:name w:val="gs-pagecount1"/>
    <w:basedOn w:val="Normal"/>
    <w:rsid w:val="00B631E4"/>
    <w:pPr>
      <w:spacing w:after="150" w:line="240" w:lineRule="auto"/>
      <w:ind w:left="60"/>
    </w:pPr>
    <w:rPr>
      <w:rFonts w:ascii="Times New Roman" w:eastAsia="Times New Roman" w:hAnsi="Times New Roman" w:cs="Times New Roman"/>
      <w:color w:val="6F6F6F"/>
    </w:rPr>
  </w:style>
  <w:style w:type="paragraph" w:customStyle="1" w:styleId="gs-patent-number1">
    <w:name w:val="gs-patent-number1"/>
    <w:basedOn w:val="Normal"/>
    <w:rsid w:val="00B631E4"/>
    <w:pPr>
      <w:spacing w:after="150" w:line="240" w:lineRule="auto"/>
    </w:pPr>
    <w:rPr>
      <w:rFonts w:ascii="Times New Roman" w:eastAsia="Times New Roman" w:hAnsi="Times New Roman" w:cs="Times New Roman"/>
    </w:rPr>
  </w:style>
  <w:style w:type="paragraph" w:customStyle="1" w:styleId="gs-publisheddate5">
    <w:name w:val="gs-publisheddate5"/>
    <w:basedOn w:val="Normal"/>
    <w:rsid w:val="00B631E4"/>
    <w:pPr>
      <w:spacing w:after="150" w:line="240" w:lineRule="auto"/>
    </w:pPr>
    <w:rPr>
      <w:rFonts w:ascii="Times New Roman" w:eastAsia="Times New Roman" w:hAnsi="Times New Roman" w:cs="Times New Roman"/>
      <w:color w:val="6F6F6F"/>
    </w:rPr>
  </w:style>
  <w:style w:type="paragraph" w:customStyle="1" w:styleId="gs-author2">
    <w:name w:val="gs-author2"/>
    <w:basedOn w:val="Normal"/>
    <w:rsid w:val="00B631E4"/>
    <w:pPr>
      <w:spacing w:after="150" w:line="240" w:lineRule="auto"/>
    </w:pPr>
    <w:rPr>
      <w:rFonts w:ascii="Times New Roman" w:eastAsia="Times New Roman" w:hAnsi="Times New Roman" w:cs="Times New Roman"/>
    </w:rPr>
  </w:style>
  <w:style w:type="paragraph" w:customStyle="1" w:styleId="gs-image-box5">
    <w:name w:val="gs-image-box5"/>
    <w:basedOn w:val="Normal"/>
    <w:rsid w:val="00B631E4"/>
    <w:pPr>
      <w:spacing w:after="150" w:line="240" w:lineRule="auto"/>
    </w:pPr>
    <w:rPr>
      <w:rFonts w:ascii="Times New Roman" w:eastAsia="Times New Roman" w:hAnsi="Times New Roman" w:cs="Times New Roman"/>
    </w:rPr>
  </w:style>
  <w:style w:type="paragraph" w:customStyle="1" w:styleId="gsc-preview-reviews1">
    <w:name w:val="gsc-preview-reviews1"/>
    <w:basedOn w:val="Normal"/>
    <w:rsid w:val="00B631E4"/>
    <w:pPr>
      <w:spacing w:after="150" w:line="240" w:lineRule="auto"/>
    </w:pPr>
    <w:rPr>
      <w:rFonts w:ascii="Times New Roman" w:eastAsia="Times New Roman" w:hAnsi="Times New Roman" w:cs="Times New Roman"/>
      <w:vanish/>
      <w:color w:val="333333"/>
    </w:rPr>
  </w:style>
  <w:style w:type="paragraph" w:customStyle="1" w:styleId="gsc-zippy1">
    <w:name w:val="gsc-zippy1"/>
    <w:basedOn w:val="Normal"/>
    <w:rsid w:val="00B631E4"/>
    <w:pPr>
      <w:spacing w:before="30" w:after="0" w:line="240" w:lineRule="auto"/>
      <w:ind w:right="120"/>
    </w:pPr>
    <w:rPr>
      <w:rFonts w:ascii="Times New Roman" w:eastAsia="Times New Roman" w:hAnsi="Times New Roman" w:cs="Times New Roman"/>
    </w:rPr>
  </w:style>
  <w:style w:type="paragraph" w:customStyle="1" w:styleId="gsc-zippy2">
    <w:name w:val="gsc-zippy2"/>
    <w:basedOn w:val="Normal"/>
    <w:rsid w:val="00B631E4"/>
    <w:pPr>
      <w:spacing w:before="30" w:after="0" w:line="240" w:lineRule="auto"/>
      <w:ind w:right="120"/>
    </w:pPr>
    <w:rPr>
      <w:rFonts w:ascii="Times New Roman" w:eastAsia="Times New Roman" w:hAnsi="Times New Roman" w:cs="Times New Roman"/>
    </w:rPr>
  </w:style>
  <w:style w:type="paragraph" w:customStyle="1" w:styleId="gsc-control-cse2">
    <w:name w:val="gsc-control-cse2"/>
    <w:basedOn w:val="Normal"/>
    <w:rsid w:val="00B631E4"/>
    <w:pPr>
      <w:pBdr>
        <w:top w:val="single" w:sz="6" w:space="0" w:color="FFFFFF"/>
        <w:left w:val="single" w:sz="6" w:space="0" w:color="FFFFFF"/>
        <w:bottom w:val="single" w:sz="6" w:space="0" w:color="FFFFFF"/>
        <w:right w:val="single" w:sz="6" w:space="0" w:color="FFFFFF"/>
      </w:pBdr>
      <w:shd w:val="clear" w:color="auto" w:fill="FFFFFF"/>
      <w:spacing w:after="150" w:line="240" w:lineRule="auto"/>
    </w:pPr>
    <w:rPr>
      <w:rFonts w:ascii="Arial" w:eastAsia="Times New Roman" w:hAnsi="Arial" w:cs="Arial"/>
      <w:sz w:val="20"/>
      <w:szCs w:val="20"/>
    </w:rPr>
  </w:style>
  <w:style w:type="paragraph" w:customStyle="1" w:styleId="gsc-control-wrapper-cse1">
    <w:name w:val="gsc-control-wrapper-cse1"/>
    <w:basedOn w:val="Normal"/>
    <w:rsid w:val="00B631E4"/>
    <w:pPr>
      <w:spacing w:after="150" w:line="240" w:lineRule="auto"/>
    </w:pPr>
    <w:rPr>
      <w:rFonts w:ascii="Times New Roman" w:eastAsia="Times New Roman" w:hAnsi="Times New Roman" w:cs="Times New Roman"/>
    </w:rPr>
  </w:style>
  <w:style w:type="paragraph" w:customStyle="1" w:styleId="gsc-branding1">
    <w:name w:val="gsc-branding1"/>
    <w:basedOn w:val="Normal"/>
    <w:rsid w:val="00B631E4"/>
    <w:pPr>
      <w:spacing w:after="150" w:line="240" w:lineRule="auto"/>
    </w:pPr>
    <w:rPr>
      <w:rFonts w:ascii="Times New Roman" w:eastAsia="Times New Roman" w:hAnsi="Times New Roman" w:cs="Times New Roman"/>
      <w:vanish/>
    </w:rPr>
  </w:style>
  <w:style w:type="paragraph" w:customStyle="1" w:styleId="gsc-input1">
    <w:name w:val="gsc-input1"/>
    <w:basedOn w:val="Normal"/>
    <w:rsid w:val="00B631E4"/>
    <w:pPr>
      <w:spacing w:after="150" w:line="240" w:lineRule="auto"/>
    </w:pPr>
    <w:rPr>
      <w:rFonts w:ascii="Times New Roman" w:eastAsia="Times New Roman" w:hAnsi="Times New Roman" w:cs="Times New Roman"/>
    </w:rPr>
  </w:style>
  <w:style w:type="paragraph" w:customStyle="1" w:styleId="gsc-inputinput1">
    <w:name w:val="gsc-input&gt;input1"/>
    <w:basedOn w:val="Normal"/>
    <w:rsid w:val="00B631E4"/>
    <w:pPr>
      <w:pBdr>
        <w:top w:val="single" w:sz="6" w:space="0" w:color="A0A0A0"/>
        <w:left w:val="single" w:sz="6" w:space="0" w:color="B9B9B9"/>
        <w:bottom w:val="single" w:sz="6" w:space="0" w:color="B9B9B9"/>
        <w:right w:val="single" w:sz="6" w:space="0" w:color="B9B9B9"/>
      </w:pBdr>
      <w:spacing w:after="150" w:line="240" w:lineRule="auto"/>
    </w:pPr>
    <w:rPr>
      <w:rFonts w:ascii="Times New Roman" w:eastAsia="Times New Roman" w:hAnsi="Times New Roman" w:cs="Times New Roman"/>
    </w:rPr>
  </w:style>
  <w:style w:type="paragraph" w:customStyle="1" w:styleId="gs-visibleurl3">
    <w:name w:val="gs-visibleurl3"/>
    <w:basedOn w:val="Normal"/>
    <w:rsid w:val="00B631E4"/>
    <w:pPr>
      <w:spacing w:after="150" w:line="240" w:lineRule="auto"/>
    </w:pPr>
    <w:rPr>
      <w:rFonts w:ascii="Times New Roman" w:eastAsia="Times New Roman" w:hAnsi="Times New Roman" w:cs="Times New Roman"/>
      <w:sz w:val="20"/>
      <w:szCs w:val="20"/>
    </w:rPr>
  </w:style>
  <w:style w:type="paragraph" w:customStyle="1" w:styleId="gs-snippet5">
    <w:name w:val="gs-snippet5"/>
    <w:basedOn w:val="Normal"/>
    <w:rsid w:val="00B631E4"/>
    <w:pPr>
      <w:spacing w:before="15" w:after="150" w:line="240" w:lineRule="auto"/>
    </w:pPr>
    <w:rPr>
      <w:rFonts w:ascii="Times New Roman" w:eastAsia="Times New Roman" w:hAnsi="Times New Roman" w:cs="Times New Roman"/>
      <w:sz w:val="20"/>
      <w:szCs w:val="20"/>
    </w:rPr>
  </w:style>
  <w:style w:type="paragraph" w:customStyle="1" w:styleId="gs-visibleurl4">
    <w:name w:val="gs-visibleurl4"/>
    <w:basedOn w:val="Normal"/>
    <w:rsid w:val="00B631E4"/>
    <w:pPr>
      <w:spacing w:after="150" w:line="240" w:lineRule="auto"/>
    </w:pPr>
    <w:rPr>
      <w:rFonts w:ascii="Times New Roman" w:eastAsia="Times New Roman" w:hAnsi="Times New Roman" w:cs="Times New Roman"/>
      <w:color w:val="009933"/>
    </w:rPr>
  </w:style>
  <w:style w:type="paragraph" w:customStyle="1" w:styleId="gs-visibleurl5">
    <w:name w:val="gs-visibleurl5"/>
    <w:basedOn w:val="Normal"/>
    <w:rsid w:val="00B631E4"/>
    <w:pPr>
      <w:spacing w:after="150" w:line="240" w:lineRule="auto"/>
    </w:pPr>
    <w:rPr>
      <w:rFonts w:ascii="Times New Roman" w:eastAsia="Times New Roman" w:hAnsi="Times New Roman" w:cs="Times New Roman"/>
      <w:color w:val="009933"/>
    </w:rPr>
  </w:style>
  <w:style w:type="paragraph" w:customStyle="1" w:styleId="gsc-cursor-page2">
    <w:name w:val="gsc-cursor-page2"/>
    <w:basedOn w:val="Normal"/>
    <w:rsid w:val="00B631E4"/>
    <w:pPr>
      <w:shd w:val="clear" w:color="auto" w:fill="FFFFFF"/>
      <w:spacing w:after="150" w:line="240" w:lineRule="auto"/>
      <w:ind w:right="120"/>
    </w:pPr>
    <w:rPr>
      <w:rFonts w:ascii="Times New Roman" w:eastAsia="Times New Roman" w:hAnsi="Times New Roman" w:cs="Times New Roman"/>
      <w:color w:val="1155CC"/>
      <w:u w:val="single"/>
    </w:rPr>
  </w:style>
  <w:style w:type="paragraph" w:customStyle="1" w:styleId="gs-snippet6">
    <w:name w:val="gs-snippet6"/>
    <w:basedOn w:val="Normal"/>
    <w:rsid w:val="00B631E4"/>
    <w:pPr>
      <w:spacing w:before="15" w:after="150" w:line="240" w:lineRule="auto"/>
    </w:pPr>
    <w:rPr>
      <w:rFonts w:ascii="Times New Roman" w:eastAsia="Times New Roman" w:hAnsi="Times New Roman" w:cs="Times New Roman"/>
      <w:color w:val="333333"/>
    </w:rPr>
  </w:style>
  <w:style w:type="paragraph" w:customStyle="1" w:styleId="gsc-col1">
    <w:name w:val="gsc-col1"/>
    <w:basedOn w:val="Normal"/>
    <w:rsid w:val="00B631E4"/>
    <w:pPr>
      <w:spacing w:after="150" w:line="240" w:lineRule="auto"/>
      <w:textAlignment w:val="center"/>
    </w:pPr>
    <w:rPr>
      <w:rFonts w:ascii="Times New Roman" w:eastAsia="Times New Roman" w:hAnsi="Times New Roman" w:cs="Times New Roman"/>
    </w:rPr>
  </w:style>
  <w:style w:type="paragraph" w:customStyle="1" w:styleId="gsc-facet-label1">
    <w:name w:val="gsc-facet-label1"/>
    <w:basedOn w:val="Normal"/>
    <w:rsid w:val="00B631E4"/>
    <w:pPr>
      <w:spacing w:after="150" w:line="240" w:lineRule="auto"/>
    </w:pPr>
    <w:rPr>
      <w:rFonts w:ascii="Times New Roman" w:eastAsia="Times New Roman" w:hAnsi="Times New Roman" w:cs="Times New Roman"/>
      <w:color w:val="0000CC"/>
      <w:u w:val="single"/>
    </w:rPr>
  </w:style>
  <w:style w:type="paragraph" w:customStyle="1" w:styleId="gsc-chart1">
    <w:name w:val="gsc-chart1"/>
    <w:basedOn w:val="Normal"/>
    <w:rsid w:val="00B631E4"/>
    <w:pPr>
      <w:pBdr>
        <w:left w:val="single" w:sz="6" w:space="2" w:color="0000CC"/>
        <w:right w:val="single" w:sz="6" w:space="2" w:color="0000CC"/>
      </w:pBdr>
      <w:spacing w:after="150" w:line="240" w:lineRule="auto"/>
    </w:pPr>
    <w:rPr>
      <w:rFonts w:ascii="Times New Roman" w:eastAsia="Times New Roman" w:hAnsi="Times New Roman" w:cs="Times New Roman"/>
    </w:rPr>
  </w:style>
  <w:style w:type="paragraph" w:customStyle="1" w:styleId="gsc-top1">
    <w:name w:val="gsc-top1"/>
    <w:basedOn w:val="Normal"/>
    <w:rsid w:val="00B631E4"/>
    <w:pPr>
      <w:pBdr>
        <w:top w:val="single" w:sz="6" w:space="0" w:color="0000CC"/>
      </w:pBdr>
      <w:spacing w:after="150" w:line="240" w:lineRule="auto"/>
    </w:pPr>
    <w:rPr>
      <w:rFonts w:ascii="Times New Roman" w:eastAsia="Times New Roman" w:hAnsi="Times New Roman" w:cs="Times New Roman"/>
    </w:rPr>
  </w:style>
  <w:style w:type="paragraph" w:customStyle="1" w:styleId="gsc-bottom1">
    <w:name w:val="gsc-bottom1"/>
    <w:basedOn w:val="Normal"/>
    <w:rsid w:val="00B631E4"/>
    <w:pPr>
      <w:pBdr>
        <w:bottom w:val="single" w:sz="6" w:space="0" w:color="0000CC"/>
      </w:pBdr>
      <w:spacing w:after="150" w:line="240" w:lineRule="auto"/>
    </w:pPr>
    <w:rPr>
      <w:rFonts w:ascii="Times New Roman" w:eastAsia="Times New Roman" w:hAnsi="Times New Roman" w:cs="Times New Roman"/>
    </w:rPr>
  </w:style>
  <w:style w:type="paragraph" w:customStyle="1" w:styleId="gsc-facet-result1">
    <w:name w:val="gsc-facet-result1"/>
    <w:basedOn w:val="Normal"/>
    <w:rsid w:val="00B631E4"/>
    <w:pPr>
      <w:spacing w:after="150" w:line="240" w:lineRule="auto"/>
      <w:jc w:val="right"/>
    </w:pPr>
    <w:rPr>
      <w:rFonts w:ascii="Times New Roman" w:eastAsia="Times New Roman" w:hAnsi="Times New Roman" w:cs="Times New Roman"/>
      <w:color w:val="0000CC"/>
    </w:rPr>
  </w:style>
  <w:style w:type="paragraph" w:customStyle="1" w:styleId="gs-snippet7">
    <w:name w:val="gs-snippet7"/>
    <w:basedOn w:val="Normal"/>
    <w:rsid w:val="00B631E4"/>
    <w:pPr>
      <w:spacing w:before="15" w:after="150" w:line="240" w:lineRule="auto"/>
    </w:pPr>
    <w:rPr>
      <w:rFonts w:ascii="Times New Roman" w:eastAsia="Times New Roman" w:hAnsi="Times New Roman" w:cs="Times New Roman"/>
      <w:color w:val="333333"/>
    </w:rPr>
  </w:style>
  <w:style w:type="paragraph" w:customStyle="1" w:styleId="gs-visibleurl-short2">
    <w:name w:val="gs-visibleurl-short2"/>
    <w:basedOn w:val="Normal"/>
    <w:rsid w:val="00B631E4"/>
    <w:pPr>
      <w:spacing w:after="150" w:line="240" w:lineRule="auto"/>
    </w:pPr>
    <w:rPr>
      <w:rFonts w:ascii="Times New Roman" w:eastAsia="Times New Roman" w:hAnsi="Times New Roman" w:cs="Times New Roman"/>
      <w:color w:val="009933"/>
    </w:rPr>
  </w:style>
  <w:style w:type="paragraph" w:customStyle="1" w:styleId="gscba1">
    <w:name w:val="gscb_a1"/>
    <w:basedOn w:val="Normal"/>
    <w:rsid w:val="00B631E4"/>
    <w:pPr>
      <w:spacing w:after="150" w:line="195" w:lineRule="atLeast"/>
    </w:pPr>
    <w:rPr>
      <w:rFonts w:ascii="Arial" w:eastAsia="Times New Roman" w:hAnsi="Arial" w:cs="Arial"/>
      <w:color w:val="A1B9ED"/>
      <w:sz w:val="41"/>
      <w:szCs w:val="41"/>
    </w:rPr>
  </w:style>
  <w:style w:type="character" w:customStyle="1" w:styleId="highatt1">
    <w:name w:val="highatt1"/>
    <w:basedOn w:val="DefaultParagraphFont"/>
    <w:rsid w:val="00B631E4"/>
    <w:rPr>
      <w:color w:val="DC143C"/>
    </w:rPr>
  </w:style>
  <w:style w:type="character" w:customStyle="1" w:styleId="highval1">
    <w:name w:val="highval1"/>
    <w:basedOn w:val="DefaultParagraphFont"/>
    <w:rsid w:val="00B631E4"/>
    <w:rPr>
      <w:color w:val="0000CD"/>
    </w:rPr>
  </w:style>
  <w:style w:type="character" w:customStyle="1" w:styleId="gscba2">
    <w:name w:val="gscb_a2"/>
    <w:basedOn w:val="DefaultParagraphFont"/>
    <w:rsid w:val="00B631E4"/>
    <w:rPr>
      <w:rFonts w:ascii="Arial" w:hAnsi="Arial" w:cs="Arial" w:hint="default"/>
      <w:color w:val="A1B9ED"/>
      <w:sz w:val="41"/>
      <w:szCs w:val="41"/>
    </w:rPr>
  </w:style>
  <w:style w:type="character" w:customStyle="1" w:styleId="gs-spacer3">
    <w:name w:val="gs-spacer3"/>
    <w:basedOn w:val="DefaultParagraphFont"/>
    <w:rsid w:val="00B631E4"/>
  </w:style>
  <w:style w:type="character" w:customStyle="1" w:styleId="highcom1">
    <w:name w:val="highcom1"/>
    <w:basedOn w:val="DefaultParagraphFont"/>
    <w:rsid w:val="00DD2D0D"/>
    <w:rPr>
      <w:color w:val="008000"/>
    </w:rPr>
  </w:style>
  <w:style w:type="paragraph" w:customStyle="1" w:styleId="Footer2">
    <w:name w:val="Footer2"/>
    <w:basedOn w:val="Normal"/>
    <w:rsid w:val="00C032EC"/>
    <w:pPr>
      <w:spacing w:before="300" w:after="150" w:line="240" w:lineRule="auto"/>
      <w:jc w:val="center"/>
    </w:pPr>
    <w:rPr>
      <w:rFonts w:ascii="Verdana" w:eastAsia="Times New Roman" w:hAnsi="Verdana" w:cs="Times New Roman"/>
      <w:sz w:val="17"/>
      <w:szCs w:val="17"/>
    </w:rPr>
  </w:style>
  <w:style w:type="paragraph" w:customStyle="1" w:styleId="Caption2">
    <w:name w:val="Caption2"/>
    <w:basedOn w:val="Normal"/>
    <w:rsid w:val="00C032EC"/>
    <w:pPr>
      <w:spacing w:after="150" w:line="240" w:lineRule="auto"/>
    </w:pPr>
    <w:rPr>
      <w:rFonts w:ascii="Times New Roman" w:eastAsia="Times New Roman" w:hAnsi="Times New Roman" w:cs="Times New Roman"/>
    </w:rPr>
  </w:style>
  <w:style w:type="paragraph" w:customStyle="1" w:styleId="htmltuttable">
    <w:name w:val="htmltut_table"/>
    <w:basedOn w:val="Normal"/>
    <w:rsid w:val="004C72CD"/>
    <w:pPr>
      <w:pBdr>
        <w:top w:val="single" w:sz="6" w:space="0" w:color="000000"/>
        <w:left w:val="single" w:sz="6" w:space="0" w:color="000000"/>
        <w:bottom w:val="single" w:sz="6" w:space="0" w:color="000000"/>
        <w:right w:val="single" w:sz="6" w:space="0" w:color="000000"/>
      </w:pBdr>
      <w:spacing w:after="150" w:line="240" w:lineRule="auto"/>
    </w:pPr>
    <w:rPr>
      <w:rFonts w:ascii="Times New Roman" w:eastAsia="Times New Roman" w:hAnsi="Times New Roman" w:cs="Times New Roman"/>
    </w:rPr>
  </w:style>
  <w:style w:type="paragraph" w:customStyle="1" w:styleId="htmltuttable1">
    <w:name w:val="htmltut_table1"/>
    <w:basedOn w:val="Normal"/>
    <w:rsid w:val="004C72CD"/>
    <w:pPr>
      <w:pBdr>
        <w:top w:val="single" w:sz="6" w:space="0" w:color="000000"/>
        <w:left w:val="single" w:sz="6" w:space="0" w:color="000000"/>
        <w:bottom w:val="single" w:sz="6" w:space="0" w:color="000000"/>
        <w:right w:val="single" w:sz="6" w:space="0" w:color="000000"/>
      </w:pBdr>
      <w:spacing w:after="150" w:line="240" w:lineRule="auto"/>
    </w:pPr>
    <w:rPr>
      <w:rFonts w:ascii="Times New Roman" w:eastAsia="Times New Roman" w:hAnsi="Times New Roman" w:cs="Times New Roman"/>
    </w:rPr>
  </w:style>
  <w:style w:type="paragraph" w:customStyle="1" w:styleId="desktop">
    <w:name w:val="desktop"/>
    <w:basedOn w:val="Normal"/>
    <w:rsid w:val="00511737"/>
    <w:pPr>
      <w:pBdr>
        <w:top w:val="single" w:sz="6" w:space="0" w:color="000000"/>
        <w:left w:val="single" w:sz="6" w:space="0" w:color="000000"/>
        <w:bottom w:val="single" w:sz="6" w:space="0" w:color="000000"/>
        <w:right w:val="single" w:sz="6" w:space="0" w:color="000000"/>
      </w:pBdr>
      <w:shd w:val="clear" w:color="auto" w:fill="000000"/>
      <w:spacing w:before="75" w:after="150" w:line="240" w:lineRule="auto"/>
      <w:ind w:right="300"/>
    </w:pPr>
    <w:rPr>
      <w:rFonts w:ascii="Times New Roman" w:eastAsia="Times New Roman" w:hAnsi="Times New Roman" w:cs="Times New Roman"/>
    </w:rPr>
  </w:style>
  <w:style w:type="paragraph" w:customStyle="1" w:styleId="tablet">
    <w:name w:val="tablet"/>
    <w:basedOn w:val="Normal"/>
    <w:rsid w:val="00511737"/>
    <w:pPr>
      <w:pBdr>
        <w:top w:val="single" w:sz="6" w:space="0" w:color="000000"/>
        <w:left w:val="single" w:sz="6" w:space="0" w:color="000000"/>
        <w:bottom w:val="single" w:sz="6" w:space="0" w:color="000000"/>
        <w:right w:val="single" w:sz="6" w:space="0" w:color="000000"/>
      </w:pBdr>
      <w:shd w:val="clear" w:color="auto" w:fill="000000"/>
      <w:spacing w:before="75" w:after="150" w:line="240" w:lineRule="auto"/>
      <w:ind w:right="300"/>
    </w:pPr>
    <w:rPr>
      <w:rFonts w:ascii="Times New Roman" w:eastAsia="Times New Roman" w:hAnsi="Times New Roman" w:cs="Times New Roman"/>
    </w:rPr>
  </w:style>
  <w:style w:type="paragraph" w:customStyle="1" w:styleId="phone">
    <w:name w:val="phone"/>
    <w:basedOn w:val="Normal"/>
    <w:rsid w:val="00511737"/>
    <w:pPr>
      <w:pBdr>
        <w:top w:val="single" w:sz="6" w:space="0" w:color="000000"/>
        <w:left w:val="single" w:sz="6" w:space="0" w:color="000000"/>
        <w:bottom w:val="single" w:sz="6" w:space="0" w:color="000000"/>
        <w:right w:val="single" w:sz="6" w:space="0" w:color="000000"/>
      </w:pBdr>
      <w:shd w:val="clear" w:color="auto" w:fill="000000"/>
      <w:spacing w:before="75" w:after="150" w:line="240" w:lineRule="auto"/>
      <w:ind w:right="300"/>
    </w:pPr>
    <w:rPr>
      <w:rFonts w:ascii="Times New Roman" w:eastAsia="Times New Roman" w:hAnsi="Times New Roman" w:cs="Times New Roman"/>
    </w:rPr>
  </w:style>
  <w:style w:type="paragraph" w:customStyle="1" w:styleId="clearfix">
    <w:name w:val="clearfix"/>
    <w:basedOn w:val="Normal"/>
    <w:rsid w:val="004F0177"/>
    <w:pPr>
      <w:spacing w:after="150" w:line="240" w:lineRule="auto"/>
    </w:pPr>
    <w:rPr>
      <w:rFonts w:ascii="Times New Roman" w:eastAsia="Times New Roman" w:hAnsi="Times New Roman" w:cs="Times New Roman"/>
    </w:rPr>
  </w:style>
  <w:style w:type="paragraph" w:customStyle="1" w:styleId="bsie">
    <w:name w:val="bsie"/>
    <w:basedOn w:val="Normal"/>
    <w:rsid w:val="003103E5"/>
    <w:pPr>
      <w:spacing w:after="150" w:line="240" w:lineRule="auto"/>
    </w:pPr>
    <w:rPr>
      <w:rFonts w:ascii="Times New Roman" w:eastAsia="Times New Roman" w:hAnsi="Times New Roman" w:cs="Times New Roman"/>
    </w:rPr>
  </w:style>
  <w:style w:type="paragraph" w:customStyle="1" w:styleId="bsfirefox">
    <w:name w:val="bsfirefox"/>
    <w:basedOn w:val="Normal"/>
    <w:rsid w:val="003103E5"/>
    <w:pPr>
      <w:spacing w:after="150" w:line="240" w:lineRule="auto"/>
    </w:pPr>
    <w:rPr>
      <w:rFonts w:ascii="Times New Roman" w:eastAsia="Times New Roman" w:hAnsi="Times New Roman" w:cs="Times New Roman"/>
    </w:rPr>
  </w:style>
  <w:style w:type="paragraph" w:customStyle="1" w:styleId="bschrome">
    <w:name w:val="bschrome"/>
    <w:basedOn w:val="Normal"/>
    <w:rsid w:val="003103E5"/>
    <w:pPr>
      <w:spacing w:after="150" w:line="240" w:lineRule="auto"/>
    </w:pPr>
    <w:rPr>
      <w:rFonts w:ascii="Times New Roman" w:eastAsia="Times New Roman" w:hAnsi="Times New Roman" w:cs="Times New Roman"/>
    </w:rPr>
  </w:style>
  <w:style w:type="paragraph" w:customStyle="1" w:styleId="bssafari">
    <w:name w:val="bssafari"/>
    <w:basedOn w:val="Normal"/>
    <w:rsid w:val="003103E5"/>
    <w:pPr>
      <w:spacing w:after="150" w:line="240" w:lineRule="auto"/>
    </w:pPr>
    <w:rPr>
      <w:rFonts w:ascii="Times New Roman" w:eastAsia="Times New Roman" w:hAnsi="Times New Roman" w:cs="Times New Roman"/>
    </w:rPr>
  </w:style>
  <w:style w:type="paragraph" w:customStyle="1" w:styleId="bsopera">
    <w:name w:val="bsopera"/>
    <w:basedOn w:val="Normal"/>
    <w:rsid w:val="003103E5"/>
    <w:pPr>
      <w:spacing w:after="150" w:line="240" w:lineRule="auto"/>
    </w:pPr>
    <w:rPr>
      <w:rFonts w:ascii="Times New Roman" w:eastAsia="Times New Roman" w:hAnsi="Times New Roman" w:cs="Times New Roman"/>
    </w:rPr>
  </w:style>
  <w:style w:type="paragraph" w:customStyle="1" w:styleId="bsie1">
    <w:name w:val="bsie1"/>
    <w:basedOn w:val="Normal"/>
    <w:rsid w:val="003103E5"/>
    <w:pPr>
      <w:spacing w:after="150" w:line="240" w:lineRule="auto"/>
    </w:pPr>
    <w:rPr>
      <w:rFonts w:ascii="Times New Roman" w:eastAsia="Times New Roman" w:hAnsi="Times New Roman" w:cs="Times New Roman"/>
    </w:rPr>
  </w:style>
  <w:style w:type="paragraph" w:customStyle="1" w:styleId="bsfirefox1">
    <w:name w:val="bsfirefox1"/>
    <w:basedOn w:val="Normal"/>
    <w:rsid w:val="003103E5"/>
    <w:pPr>
      <w:spacing w:after="150" w:line="240" w:lineRule="auto"/>
    </w:pPr>
    <w:rPr>
      <w:rFonts w:ascii="Times New Roman" w:eastAsia="Times New Roman" w:hAnsi="Times New Roman" w:cs="Times New Roman"/>
    </w:rPr>
  </w:style>
  <w:style w:type="paragraph" w:customStyle="1" w:styleId="bschrome1">
    <w:name w:val="bschrome1"/>
    <w:basedOn w:val="Normal"/>
    <w:rsid w:val="003103E5"/>
    <w:pPr>
      <w:spacing w:after="150" w:line="240" w:lineRule="auto"/>
    </w:pPr>
    <w:rPr>
      <w:rFonts w:ascii="Times New Roman" w:eastAsia="Times New Roman" w:hAnsi="Times New Roman" w:cs="Times New Roman"/>
    </w:rPr>
  </w:style>
  <w:style w:type="paragraph" w:customStyle="1" w:styleId="bssafari1">
    <w:name w:val="bssafari1"/>
    <w:basedOn w:val="Normal"/>
    <w:rsid w:val="003103E5"/>
    <w:pPr>
      <w:spacing w:after="150" w:line="240" w:lineRule="auto"/>
    </w:pPr>
    <w:rPr>
      <w:rFonts w:ascii="Times New Roman" w:eastAsia="Times New Roman" w:hAnsi="Times New Roman" w:cs="Times New Roman"/>
    </w:rPr>
  </w:style>
  <w:style w:type="paragraph" w:customStyle="1" w:styleId="bsopera1">
    <w:name w:val="bsopera1"/>
    <w:basedOn w:val="Normal"/>
    <w:rsid w:val="003103E5"/>
    <w:pPr>
      <w:spacing w:after="150"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8017651">
      <w:bodyDiv w:val="1"/>
      <w:marLeft w:val="0"/>
      <w:marRight w:val="0"/>
      <w:marTop w:val="0"/>
      <w:marBottom w:val="0"/>
      <w:divBdr>
        <w:top w:val="none" w:sz="0" w:space="0" w:color="auto"/>
        <w:left w:val="none" w:sz="0" w:space="0" w:color="auto"/>
        <w:bottom w:val="none" w:sz="0" w:space="0" w:color="auto"/>
        <w:right w:val="none" w:sz="0" w:space="0" w:color="auto"/>
      </w:divBdr>
      <w:divsChild>
        <w:div w:id="131482685">
          <w:marLeft w:val="0"/>
          <w:marRight w:val="0"/>
          <w:marTop w:val="0"/>
          <w:marBottom w:val="0"/>
          <w:divBdr>
            <w:top w:val="none" w:sz="0" w:space="0" w:color="auto"/>
            <w:left w:val="none" w:sz="0" w:space="0" w:color="auto"/>
            <w:bottom w:val="none" w:sz="0" w:space="0" w:color="auto"/>
            <w:right w:val="none" w:sz="0" w:space="0" w:color="auto"/>
          </w:divBdr>
          <w:divsChild>
            <w:div w:id="1897205164">
              <w:marLeft w:val="-225"/>
              <w:marRight w:val="-225"/>
              <w:marTop w:val="0"/>
              <w:marBottom w:val="0"/>
              <w:divBdr>
                <w:top w:val="none" w:sz="0" w:space="0" w:color="auto"/>
                <w:left w:val="none" w:sz="0" w:space="0" w:color="auto"/>
                <w:bottom w:val="none" w:sz="0" w:space="0" w:color="auto"/>
                <w:right w:val="none" w:sz="0" w:space="0" w:color="auto"/>
              </w:divBdr>
              <w:divsChild>
                <w:div w:id="2144148852">
                  <w:marLeft w:val="0"/>
                  <w:marRight w:val="0"/>
                  <w:marTop w:val="0"/>
                  <w:marBottom w:val="0"/>
                  <w:divBdr>
                    <w:top w:val="none" w:sz="0" w:space="0" w:color="auto"/>
                    <w:left w:val="none" w:sz="0" w:space="0" w:color="auto"/>
                    <w:bottom w:val="none" w:sz="0" w:space="0" w:color="auto"/>
                    <w:right w:val="none" w:sz="0" w:space="0" w:color="auto"/>
                  </w:divBdr>
                  <w:divsChild>
                    <w:div w:id="307512078">
                      <w:marLeft w:val="-225"/>
                      <w:marRight w:val="-225"/>
                      <w:marTop w:val="0"/>
                      <w:marBottom w:val="0"/>
                      <w:divBdr>
                        <w:top w:val="none" w:sz="0" w:space="0" w:color="auto"/>
                        <w:left w:val="none" w:sz="0" w:space="0" w:color="auto"/>
                        <w:bottom w:val="none" w:sz="0" w:space="0" w:color="auto"/>
                        <w:right w:val="none" w:sz="0" w:space="0" w:color="auto"/>
                      </w:divBdr>
                      <w:divsChild>
                        <w:div w:id="689113549">
                          <w:marLeft w:val="0"/>
                          <w:marRight w:val="0"/>
                          <w:marTop w:val="0"/>
                          <w:marBottom w:val="0"/>
                          <w:divBdr>
                            <w:top w:val="none" w:sz="0" w:space="0" w:color="auto"/>
                            <w:left w:val="none" w:sz="0" w:space="0" w:color="auto"/>
                            <w:bottom w:val="none" w:sz="0" w:space="0" w:color="auto"/>
                            <w:right w:val="none" w:sz="0" w:space="0" w:color="auto"/>
                          </w:divBdr>
                          <w:divsChild>
                            <w:div w:id="625894698">
                              <w:marLeft w:val="0"/>
                              <w:marRight w:val="0"/>
                              <w:marTop w:val="0"/>
                              <w:marBottom w:val="0"/>
                              <w:divBdr>
                                <w:top w:val="none" w:sz="0" w:space="0" w:color="auto"/>
                                <w:left w:val="none" w:sz="0" w:space="0" w:color="auto"/>
                                <w:bottom w:val="none" w:sz="0" w:space="0" w:color="auto"/>
                                <w:right w:val="none" w:sz="0" w:space="0" w:color="auto"/>
                              </w:divBdr>
                              <w:divsChild>
                                <w:div w:id="713384758">
                                  <w:marLeft w:val="0"/>
                                  <w:marRight w:val="0"/>
                                  <w:marTop w:val="0"/>
                                  <w:marBottom w:val="0"/>
                                  <w:divBdr>
                                    <w:top w:val="none" w:sz="0" w:space="0" w:color="auto"/>
                                    <w:left w:val="none" w:sz="0" w:space="0" w:color="auto"/>
                                    <w:bottom w:val="none" w:sz="0" w:space="0" w:color="auto"/>
                                    <w:right w:val="none" w:sz="0" w:space="0" w:color="auto"/>
                                  </w:divBdr>
                                </w:div>
                                <w:div w:id="797796137">
                                  <w:marLeft w:val="0"/>
                                  <w:marRight w:val="0"/>
                                  <w:marTop w:val="0"/>
                                  <w:marBottom w:val="150"/>
                                  <w:divBdr>
                                    <w:top w:val="none" w:sz="0" w:space="0" w:color="auto"/>
                                    <w:left w:val="none" w:sz="0" w:space="0" w:color="auto"/>
                                    <w:bottom w:val="none" w:sz="0" w:space="0" w:color="auto"/>
                                    <w:right w:val="none" w:sz="0" w:space="0" w:color="auto"/>
                                  </w:divBdr>
                                </w:div>
                                <w:div w:id="1083600779">
                                  <w:marLeft w:val="0"/>
                                  <w:marRight w:val="0"/>
                                  <w:marTop w:val="0"/>
                                  <w:marBottom w:val="150"/>
                                  <w:divBdr>
                                    <w:top w:val="none" w:sz="0" w:space="0" w:color="auto"/>
                                    <w:left w:val="none" w:sz="0" w:space="0" w:color="auto"/>
                                    <w:bottom w:val="none" w:sz="0" w:space="0" w:color="auto"/>
                                    <w:right w:val="none" w:sz="0" w:space="0" w:color="auto"/>
                                  </w:divBdr>
                                </w:div>
                                <w:div w:id="2061249041">
                                  <w:marLeft w:val="0"/>
                                  <w:marRight w:val="0"/>
                                  <w:marTop w:val="180"/>
                                  <w:marBottom w:val="180"/>
                                  <w:divBdr>
                                    <w:top w:val="none" w:sz="0" w:space="0" w:color="auto"/>
                                    <w:left w:val="none" w:sz="0" w:space="0" w:color="auto"/>
                                    <w:bottom w:val="none" w:sz="0" w:space="0" w:color="auto"/>
                                    <w:right w:val="none" w:sz="0" w:space="0" w:color="auto"/>
                                  </w:divBdr>
                                  <w:divsChild>
                                    <w:div w:id="1472946770">
                                      <w:marLeft w:val="0"/>
                                      <w:marRight w:val="0"/>
                                      <w:marTop w:val="0"/>
                                      <w:marBottom w:val="0"/>
                                      <w:divBdr>
                                        <w:top w:val="none" w:sz="0" w:space="0" w:color="auto"/>
                                        <w:left w:val="single" w:sz="24" w:space="7" w:color="8AC007"/>
                                        <w:bottom w:val="none" w:sz="0" w:space="0" w:color="auto"/>
                                        <w:right w:val="none" w:sz="0" w:space="0" w:color="auto"/>
                                      </w:divBdr>
                                    </w:div>
                                  </w:divsChild>
                                </w:div>
                                <w:div w:id="1536768362">
                                  <w:marLeft w:val="0"/>
                                  <w:marRight w:val="0"/>
                                  <w:marTop w:val="180"/>
                                  <w:marBottom w:val="180"/>
                                  <w:divBdr>
                                    <w:top w:val="none" w:sz="0" w:space="0" w:color="auto"/>
                                    <w:left w:val="none" w:sz="0" w:space="0" w:color="auto"/>
                                    <w:bottom w:val="none" w:sz="0" w:space="0" w:color="auto"/>
                                    <w:right w:val="none" w:sz="0" w:space="0" w:color="auto"/>
                                  </w:divBdr>
                                  <w:divsChild>
                                    <w:div w:id="1712919112">
                                      <w:marLeft w:val="0"/>
                                      <w:marRight w:val="0"/>
                                      <w:marTop w:val="0"/>
                                      <w:marBottom w:val="0"/>
                                      <w:divBdr>
                                        <w:top w:val="none" w:sz="0" w:space="0" w:color="auto"/>
                                        <w:left w:val="single" w:sz="24" w:space="7" w:color="8AC007"/>
                                        <w:bottom w:val="none" w:sz="0" w:space="0" w:color="auto"/>
                                        <w:right w:val="none" w:sz="0" w:space="0" w:color="auto"/>
                                      </w:divBdr>
                                    </w:div>
                                  </w:divsChild>
                                </w:div>
                                <w:div w:id="589584655">
                                  <w:marLeft w:val="0"/>
                                  <w:marRight w:val="0"/>
                                  <w:marTop w:val="180"/>
                                  <w:marBottom w:val="180"/>
                                  <w:divBdr>
                                    <w:top w:val="none" w:sz="0" w:space="0" w:color="auto"/>
                                    <w:left w:val="none" w:sz="0" w:space="0" w:color="auto"/>
                                    <w:bottom w:val="none" w:sz="0" w:space="0" w:color="auto"/>
                                    <w:right w:val="none" w:sz="0" w:space="0" w:color="auto"/>
                                  </w:divBdr>
                                  <w:divsChild>
                                    <w:div w:id="584070472">
                                      <w:marLeft w:val="0"/>
                                      <w:marRight w:val="0"/>
                                      <w:marTop w:val="0"/>
                                      <w:marBottom w:val="0"/>
                                      <w:divBdr>
                                        <w:top w:val="none" w:sz="0" w:space="0" w:color="auto"/>
                                        <w:left w:val="single" w:sz="24" w:space="7" w:color="8AC007"/>
                                        <w:bottom w:val="none" w:sz="0" w:space="0" w:color="auto"/>
                                        <w:right w:val="none" w:sz="0" w:space="0" w:color="auto"/>
                                      </w:divBdr>
                                    </w:div>
                                  </w:divsChild>
                                </w:div>
                                <w:div w:id="1522013707">
                                  <w:marLeft w:val="0"/>
                                  <w:marRight w:val="0"/>
                                  <w:marTop w:val="180"/>
                                  <w:marBottom w:val="180"/>
                                  <w:divBdr>
                                    <w:top w:val="none" w:sz="0" w:space="0" w:color="auto"/>
                                    <w:left w:val="none" w:sz="0" w:space="0" w:color="auto"/>
                                    <w:bottom w:val="none" w:sz="0" w:space="0" w:color="auto"/>
                                    <w:right w:val="none" w:sz="0" w:space="0" w:color="auto"/>
                                  </w:divBdr>
                                  <w:divsChild>
                                    <w:div w:id="1113938425">
                                      <w:marLeft w:val="0"/>
                                      <w:marRight w:val="0"/>
                                      <w:marTop w:val="0"/>
                                      <w:marBottom w:val="0"/>
                                      <w:divBdr>
                                        <w:top w:val="none" w:sz="0" w:space="0" w:color="auto"/>
                                        <w:left w:val="single" w:sz="24" w:space="7" w:color="8AC007"/>
                                        <w:bottom w:val="none" w:sz="0" w:space="0" w:color="auto"/>
                                        <w:right w:val="none" w:sz="0" w:space="0" w:color="auto"/>
                                      </w:divBdr>
                                    </w:div>
                                  </w:divsChild>
                                </w:div>
                                <w:div w:id="669406633">
                                  <w:marLeft w:val="0"/>
                                  <w:marRight w:val="0"/>
                                  <w:marTop w:val="180"/>
                                  <w:marBottom w:val="180"/>
                                  <w:divBdr>
                                    <w:top w:val="none" w:sz="0" w:space="0" w:color="auto"/>
                                    <w:left w:val="none" w:sz="0" w:space="0" w:color="auto"/>
                                    <w:bottom w:val="none" w:sz="0" w:space="0" w:color="auto"/>
                                    <w:right w:val="none" w:sz="0" w:space="0" w:color="auto"/>
                                  </w:divBdr>
                                  <w:divsChild>
                                    <w:div w:id="895627048">
                                      <w:marLeft w:val="0"/>
                                      <w:marRight w:val="0"/>
                                      <w:marTop w:val="0"/>
                                      <w:marBottom w:val="0"/>
                                      <w:divBdr>
                                        <w:top w:val="none" w:sz="0" w:space="0" w:color="auto"/>
                                        <w:left w:val="single" w:sz="24" w:space="7" w:color="8AC007"/>
                                        <w:bottom w:val="none" w:sz="0" w:space="0" w:color="auto"/>
                                        <w:right w:val="none" w:sz="0" w:space="0" w:color="auto"/>
                                      </w:divBdr>
                                    </w:div>
                                  </w:divsChild>
                                </w:div>
                                <w:div w:id="1088306856">
                                  <w:marLeft w:val="0"/>
                                  <w:marRight w:val="0"/>
                                  <w:marTop w:val="180"/>
                                  <w:marBottom w:val="180"/>
                                  <w:divBdr>
                                    <w:top w:val="none" w:sz="0" w:space="0" w:color="auto"/>
                                    <w:left w:val="none" w:sz="0" w:space="0" w:color="auto"/>
                                    <w:bottom w:val="none" w:sz="0" w:space="0" w:color="auto"/>
                                    <w:right w:val="none" w:sz="0" w:space="0" w:color="auto"/>
                                  </w:divBdr>
                                  <w:divsChild>
                                    <w:div w:id="1653946143">
                                      <w:marLeft w:val="0"/>
                                      <w:marRight w:val="0"/>
                                      <w:marTop w:val="0"/>
                                      <w:marBottom w:val="0"/>
                                      <w:divBdr>
                                        <w:top w:val="none" w:sz="0" w:space="0" w:color="auto"/>
                                        <w:left w:val="single" w:sz="24" w:space="7" w:color="8AC007"/>
                                        <w:bottom w:val="none" w:sz="0" w:space="0" w:color="auto"/>
                                        <w:right w:val="none" w:sz="0" w:space="0" w:color="auto"/>
                                      </w:divBdr>
                                    </w:div>
                                  </w:divsChild>
                                </w:div>
                                <w:div w:id="12165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31332">
      <w:bodyDiv w:val="1"/>
      <w:marLeft w:val="0"/>
      <w:marRight w:val="0"/>
      <w:marTop w:val="0"/>
      <w:marBottom w:val="0"/>
      <w:divBdr>
        <w:top w:val="none" w:sz="0" w:space="0" w:color="auto"/>
        <w:left w:val="none" w:sz="0" w:space="0" w:color="auto"/>
        <w:bottom w:val="none" w:sz="0" w:space="0" w:color="auto"/>
        <w:right w:val="none" w:sz="0" w:space="0" w:color="auto"/>
      </w:divBdr>
      <w:divsChild>
        <w:div w:id="1168835351">
          <w:marLeft w:val="0"/>
          <w:marRight w:val="0"/>
          <w:marTop w:val="0"/>
          <w:marBottom w:val="0"/>
          <w:divBdr>
            <w:top w:val="none" w:sz="0" w:space="0" w:color="auto"/>
            <w:left w:val="none" w:sz="0" w:space="0" w:color="auto"/>
            <w:bottom w:val="none" w:sz="0" w:space="0" w:color="auto"/>
            <w:right w:val="none" w:sz="0" w:space="0" w:color="auto"/>
          </w:divBdr>
          <w:divsChild>
            <w:div w:id="960960595">
              <w:marLeft w:val="0"/>
              <w:marRight w:val="0"/>
              <w:marTop w:val="0"/>
              <w:marBottom w:val="0"/>
              <w:divBdr>
                <w:top w:val="none" w:sz="0" w:space="0" w:color="auto"/>
                <w:left w:val="none" w:sz="0" w:space="0" w:color="auto"/>
                <w:bottom w:val="none" w:sz="0" w:space="0" w:color="auto"/>
                <w:right w:val="none" w:sz="0" w:space="0" w:color="auto"/>
              </w:divBdr>
            </w:div>
          </w:divsChild>
        </w:div>
        <w:div w:id="1391734024">
          <w:marLeft w:val="0"/>
          <w:marRight w:val="0"/>
          <w:marTop w:val="0"/>
          <w:marBottom w:val="0"/>
          <w:divBdr>
            <w:top w:val="none" w:sz="0" w:space="0" w:color="auto"/>
            <w:left w:val="none" w:sz="0" w:space="0" w:color="auto"/>
            <w:bottom w:val="none" w:sz="0" w:space="0" w:color="auto"/>
            <w:right w:val="none" w:sz="0" w:space="0" w:color="auto"/>
          </w:divBdr>
          <w:divsChild>
            <w:div w:id="127473574">
              <w:marLeft w:val="0"/>
              <w:marRight w:val="0"/>
              <w:marTop w:val="0"/>
              <w:marBottom w:val="0"/>
              <w:divBdr>
                <w:top w:val="none" w:sz="0" w:space="0" w:color="auto"/>
                <w:left w:val="none" w:sz="0" w:space="0" w:color="auto"/>
                <w:bottom w:val="none" w:sz="0" w:space="0" w:color="auto"/>
                <w:right w:val="none" w:sz="0" w:space="0" w:color="auto"/>
              </w:divBdr>
            </w:div>
          </w:divsChild>
        </w:div>
        <w:div w:id="1833258403">
          <w:marLeft w:val="0"/>
          <w:marRight w:val="0"/>
          <w:marTop w:val="0"/>
          <w:marBottom w:val="0"/>
          <w:divBdr>
            <w:top w:val="none" w:sz="0" w:space="0" w:color="auto"/>
            <w:left w:val="none" w:sz="0" w:space="0" w:color="auto"/>
            <w:bottom w:val="none" w:sz="0" w:space="0" w:color="auto"/>
            <w:right w:val="none" w:sz="0" w:space="0" w:color="auto"/>
          </w:divBdr>
          <w:divsChild>
            <w:div w:id="585382121">
              <w:marLeft w:val="-225"/>
              <w:marRight w:val="-225"/>
              <w:marTop w:val="0"/>
              <w:marBottom w:val="0"/>
              <w:divBdr>
                <w:top w:val="none" w:sz="0" w:space="0" w:color="auto"/>
                <w:left w:val="none" w:sz="0" w:space="0" w:color="auto"/>
                <w:bottom w:val="none" w:sz="0" w:space="0" w:color="auto"/>
                <w:right w:val="none" w:sz="0" w:space="0" w:color="auto"/>
              </w:divBdr>
              <w:divsChild>
                <w:div w:id="466241260">
                  <w:marLeft w:val="0"/>
                  <w:marRight w:val="0"/>
                  <w:marTop w:val="0"/>
                  <w:marBottom w:val="0"/>
                  <w:divBdr>
                    <w:top w:val="none" w:sz="0" w:space="0" w:color="auto"/>
                    <w:left w:val="none" w:sz="0" w:space="0" w:color="auto"/>
                    <w:bottom w:val="none" w:sz="0" w:space="0" w:color="auto"/>
                    <w:right w:val="none" w:sz="0" w:space="0" w:color="auto"/>
                  </w:divBdr>
                  <w:divsChild>
                    <w:div w:id="711465579">
                      <w:marLeft w:val="0"/>
                      <w:marRight w:val="0"/>
                      <w:marTop w:val="0"/>
                      <w:marBottom w:val="0"/>
                      <w:divBdr>
                        <w:top w:val="none" w:sz="0" w:space="0" w:color="auto"/>
                        <w:left w:val="none" w:sz="0" w:space="0" w:color="auto"/>
                        <w:bottom w:val="none" w:sz="0" w:space="0" w:color="auto"/>
                        <w:right w:val="none" w:sz="0" w:space="0" w:color="auto"/>
                      </w:divBdr>
                    </w:div>
                  </w:divsChild>
                </w:div>
                <w:div w:id="1538396909">
                  <w:marLeft w:val="0"/>
                  <w:marRight w:val="0"/>
                  <w:marTop w:val="0"/>
                  <w:marBottom w:val="0"/>
                  <w:divBdr>
                    <w:top w:val="none" w:sz="0" w:space="0" w:color="auto"/>
                    <w:left w:val="none" w:sz="0" w:space="0" w:color="auto"/>
                    <w:bottom w:val="none" w:sz="0" w:space="0" w:color="auto"/>
                    <w:right w:val="none" w:sz="0" w:space="0" w:color="auto"/>
                  </w:divBdr>
                  <w:divsChild>
                    <w:div w:id="1781874045">
                      <w:marLeft w:val="-225"/>
                      <w:marRight w:val="-225"/>
                      <w:marTop w:val="0"/>
                      <w:marBottom w:val="0"/>
                      <w:divBdr>
                        <w:top w:val="none" w:sz="0" w:space="0" w:color="auto"/>
                        <w:left w:val="none" w:sz="0" w:space="0" w:color="auto"/>
                        <w:bottom w:val="none" w:sz="0" w:space="0" w:color="auto"/>
                        <w:right w:val="none" w:sz="0" w:space="0" w:color="auto"/>
                      </w:divBdr>
                      <w:divsChild>
                        <w:div w:id="1612667849">
                          <w:marLeft w:val="0"/>
                          <w:marRight w:val="0"/>
                          <w:marTop w:val="0"/>
                          <w:marBottom w:val="0"/>
                          <w:divBdr>
                            <w:top w:val="none" w:sz="0" w:space="0" w:color="auto"/>
                            <w:left w:val="none" w:sz="0" w:space="0" w:color="auto"/>
                            <w:bottom w:val="none" w:sz="0" w:space="0" w:color="auto"/>
                            <w:right w:val="none" w:sz="0" w:space="0" w:color="auto"/>
                          </w:divBdr>
                          <w:divsChild>
                            <w:div w:id="2082675086">
                              <w:marLeft w:val="0"/>
                              <w:marRight w:val="0"/>
                              <w:marTop w:val="0"/>
                              <w:marBottom w:val="0"/>
                              <w:divBdr>
                                <w:top w:val="none" w:sz="0" w:space="0" w:color="auto"/>
                                <w:left w:val="none" w:sz="0" w:space="0" w:color="auto"/>
                                <w:bottom w:val="none" w:sz="0" w:space="0" w:color="auto"/>
                                <w:right w:val="none" w:sz="0" w:space="0" w:color="auto"/>
                              </w:divBdr>
                              <w:divsChild>
                                <w:div w:id="1567033350">
                                  <w:marLeft w:val="0"/>
                                  <w:marRight w:val="0"/>
                                  <w:marTop w:val="0"/>
                                  <w:marBottom w:val="0"/>
                                  <w:divBdr>
                                    <w:top w:val="none" w:sz="0" w:space="0" w:color="auto"/>
                                    <w:left w:val="none" w:sz="0" w:space="0" w:color="auto"/>
                                    <w:bottom w:val="none" w:sz="0" w:space="0" w:color="auto"/>
                                    <w:right w:val="none" w:sz="0" w:space="0" w:color="auto"/>
                                  </w:divBdr>
                                </w:div>
                                <w:div w:id="252324503">
                                  <w:marLeft w:val="0"/>
                                  <w:marRight w:val="0"/>
                                  <w:marTop w:val="180"/>
                                  <w:marBottom w:val="180"/>
                                  <w:divBdr>
                                    <w:top w:val="single" w:sz="6" w:space="7" w:color="EBEBEB"/>
                                    <w:left w:val="single" w:sz="6" w:space="7" w:color="EBEBEB"/>
                                    <w:bottom w:val="single" w:sz="6" w:space="7" w:color="EBEBEB"/>
                                    <w:right w:val="single" w:sz="6" w:space="7" w:color="EBEBEB"/>
                                  </w:divBdr>
                                  <w:divsChild>
                                    <w:div w:id="1539468930">
                                      <w:marLeft w:val="0"/>
                                      <w:marRight w:val="0"/>
                                      <w:marTop w:val="0"/>
                                      <w:marBottom w:val="0"/>
                                      <w:divBdr>
                                        <w:top w:val="none" w:sz="0" w:space="0" w:color="auto"/>
                                        <w:left w:val="single" w:sz="24" w:space="7" w:color="8AC007"/>
                                        <w:bottom w:val="none" w:sz="0" w:space="0" w:color="auto"/>
                                        <w:right w:val="none" w:sz="0" w:space="0" w:color="auto"/>
                                      </w:divBdr>
                                    </w:div>
                                  </w:divsChild>
                                </w:div>
                                <w:div w:id="1127893709">
                                  <w:marLeft w:val="0"/>
                                  <w:marRight w:val="0"/>
                                  <w:marTop w:val="180"/>
                                  <w:marBottom w:val="180"/>
                                  <w:divBdr>
                                    <w:top w:val="single" w:sz="6" w:space="7" w:color="EBEBEB"/>
                                    <w:left w:val="single" w:sz="6" w:space="7" w:color="EBEBEB"/>
                                    <w:bottom w:val="single" w:sz="6" w:space="7" w:color="EBEBEB"/>
                                    <w:right w:val="single" w:sz="6" w:space="7" w:color="EBEBEB"/>
                                  </w:divBdr>
                                  <w:divsChild>
                                    <w:div w:id="1812401138">
                                      <w:marLeft w:val="0"/>
                                      <w:marRight w:val="0"/>
                                      <w:marTop w:val="0"/>
                                      <w:marBottom w:val="0"/>
                                      <w:divBdr>
                                        <w:top w:val="none" w:sz="0" w:space="0" w:color="auto"/>
                                        <w:left w:val="single" w:sz="24" w:space="7" w:color="8AC007"/>
                                        <w:bottom w:val="none" w:sz="0" w:space="0" w:color="auto"/>
                                        <w:right w:val="none" w:sz="0" w:space="0" w:color="auto"/>
                                      </w:divBdr>
                                    </w:div>
                                  </w:divsChild>
                                </w:div>
                                <w:div w:id="220407640">
                                  <w:marLeft w:val="0"/>
                                  <w:marRight w:val="0"/>
                                  <w:marTop w:val="180"/>
                                  <w:marBottom w:val="180"/>
                                  <w:divBdr>
                                    <w:top w:val="single" w:sz="6" w:space="7" w:color="EBEBEB"/>
                                    <w:left w:val="single" w:sz="6" w:space="7" w:color="EBEBEB"/>
                                    <w:bottom w:val="single" w:sz="6" w:space="7" w:color="EBEBEB"/>
                                    <w:right w:val="single" w:sz="6" w:space="7" w:color="EBEBEB"/>
                                  </w:divBdr>
                                  <w:divsChild>
                                    <w:div w:id="1229727650">
                                      <w:marLeft w:val="0"/>
                                      <w:marRight w:val="0"/>
                                      <w:marTop w:val="0"/>
                                      <w:marBottom w:val="0"/>
                                      <w:divBdr>
                                        <w:top w:val="none" w:sz="0" w:space="0" w:color="auto"/>
                                        <w:left w:val="single" w:sz="24" w:space="7" w:color="8AC007"/>
                                        <w:bottom w:val="none" w:sz="0" w:space="0" w:color="auto"/>
                                        <w:right w:val="none" w:sz="0" w:space="0" w:color="auto"/>
                                      </w:divBdr>
                                    </w:div>
                                  </w:divsChild>
                                </w:div>
                                <w:div w:id="812602654">
                                  <w:marLeft w:val="0"/>
                                  <w:marRight w:val="0"/>
                                  <w:marTop w:val="180"/>
                                  <w:marBottom w:val="180"/>
                                  <w:divBdr>
                                    <w:top w:val="single" w:sz="6" w:space="7" w:color="EBEBEB"/>
                                    <w:left w:val="single" w:sz="6" w:space="7" w:color="EBEBEB"/>
                                    <w:bottom w:val="single" w:sz="6" w:space="7" w:color="EBEBEB"/>
                                    <w:right w:val="single" w:sz="6" w:space="7" w:color="EBEBEB"/>
                                  </w:divBdr>
                                  <w:divsChild>
                                    <w:div w:id="1901018698">
                                      <w:marLeft w:val="0"/>
                                      <w:marRight w:val="0"/>
                                      <w:marTop w:val="0"/>
                                      <w:marBottom w:val="0"/>
                                      <w:divBdr>
                                        <w:top w:val="none" w:sz="0" w:space="0" w:color="auto"/>
                                        <w:left w:val="single" w:sz="24" w:space="7" w:color="8AC007"/>
                                        <w:bottom w:val="none" w:sz="0" w:space="0" w:color="auto"/>
                                        <w:right w:val="none" w:sz="0" w:space="0" w:color="auto"/>
                                      </w:divBdr>
                                    </w:div>
                                  </w:divsChild>
                                </w:div>
                                <w:div w:id="18926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1283">
                          <w:marLeft w:val="0"/>
                          <w:marRight w:val="0"/>
                          <w:marTop w:val="0"/>
                          <w:marBottom w:val="0"/>
                          <w:divBdr>
                            <w:top w:val="none" w:sz="0" w:space="0" w:color="auto"/>
                            <w:left w:val="none" w:sz="0" w:space="0" w:color="auto"/>
                            <w:bottom w:val="none" w:sz="0" w:space="0" w:color="auto"/>
                            <w:right w:val="none" w:sz="0" w:space="0" w:color="auto"/>
                          </w:divBdr>
                          <w:divsChild>
                            <w:div w:id="1551304383">
                              <w:marLeft w:val="-225"/>
                              <w:marRight w:val="-225"/>
                              <w:marTop w:val="0"/>
                              <w:marBottom w:val="0"/>
                              <w:divBdr>
                                <w:top w:val="none" w:sz="0" w:space="0" w:color="auto"/>
                                <w:left w:val="none" w:sz="0" w:space="0" w:color="auto"/>
                                <w:bottom w:val="none" w:sz="0" w:space="0" w:color="auto"/>
                                <w:right w:val="none" w:sz="0" w:space="0" w:color="auto"/>
                              </w:divBdr>
                            </w:div>
                            <w:div w:id="1600138020">
                              <w:marLeft w:val="-225"/>
                              <w:marRight w:val="-225"/>
                              <w:marTop w:val="0"/>
                              <w:marBottom w:val="0"/>
                              <w:divBdr>
                                <w:top w:val="none" w:sz="0" w:space="0" w:color="auto"/>
                                <w:left w:val="none" w:sz="0" w:space="0" w:color="auto"/>
                                <w:bottom w:val="none" w:sz="0" w:space="0" w:color="auto"/>
                                <w:right w:val="none" w:sz="0" w:space="0" w:color="auto"/>
                              </w:divBdr>
                            </w:div>
                            <w:div w:id="2106030340">
                              <w:marLeft w:val="-225"/>
                              <w:marRight w:val="-225"/>
                              <w:marTop w:val="0"/>
                              <w:marBottom w:val="0"/>
                              <w:divBdr>
                                <w:top w:val="none" w:sz="0" w:space="0" w:color="auto"/>
                                <w:left w:val="none" w:sz="0" w:space="0" w:color="auto"/>
                                <w:bottom w:val="none" w:sz="0" w:space="0" w:color="auto"/>
                                <w:right w:val="none" w:sz="0" w:space="0" w:color="auto"/>
                              </w:divBdr>
                              <w:divsChild>
                                <w:div w:id="2150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1854">
                      <w:marLeft w:val="-225"/>
                      <w:marRight w:val="-225"/>
                      <w:marTop w:val="0"/>
                      <w:marBottom w:val="0"/>
                      <w:divBdr>
                        <w:top w:val="none" w:sz="0" w:space="0" w:color="auto"/>
                        <w:left w:val="none" w:sz="0" w:space="0" w:color="auto"/>
                        <w:bottom w:val="none" w:sz="0" w:space="0" w:color="auto"/>
                        <w:right w:val="none" w:sz="0" w:space="0" w:color="auto"/>
                      </w:divBdr>
                      <w:divsChild>
                        <w:div w:id="366759493">
                          <w:marLeft w:val="0"/>
                          <w:marRight w:val="0"/>
                          <w:marTop w:val="0"/>
                          <w:marBottom w:val="0"/>
                          <w:divBdr>
                            <w:top w:val="none" w:sz="0" w:space="0" w:color="auto"/>
                            <w:left w:val="none" w:sz="0" w:space="0" w:color="auto"/>
                            <w:bottom w:val="none" w:sz="0" w:space="0" w:color="auto"/>
                            <w:right w:val="none" w:sz="0" w:space="0" w:color="auto"/>
                          </w:divBdr>
                          <w:divsChild>
                            <w:div w:id="600183373">
                              <w:marLeft w:val="0"/>
                              <w:marRight w:val="0"/>
                              <w:marTop w:val="300"/>
                              <w:marBottom w:val="0"/>
                              <w:divBdr>
                                <w:top w:val="none" w:sz="0" w:space="0" w:color="auto"/>
                                <w:left w:val="none" w:sz="0" w:space="0" w:color="auto"/>
                                <w:bottom w:val="none" w:sz="0" w:space="0" w:color="auto"/>
                                <w:right w:val="none" w:sz="0" w:space="0" w:color="auto"/>
                              </w:divBdr>
                              <w:divsChild>
                                <w:div w:id="2098475712">
                                  <w:marLeft w:val="-225"/>
                                  <w:marRight w:val="-225"/>
                                  <w:marTop w:val="0"/>
                                  <w:marBottom w:val="0"/>
                                  <w:divBdr>
                                    <w:top w:val="none" w:sz="0" w:space="0" w:color="auto"/>
                                    <w:left w:val="none" w:sz="0" w:space="0" w:color="auto"/>
                                    <w:bottom w:val="none" w:sz="0" w:space="0" w:color="auto"/>
                                    <w:right w:val="none" w:sz="0" w:space="0" w:color="auto"/>
                                  </w:divBdr>
                                  <w:divsChild>
                                    <w:div w:id="1620650232">
                                      <w:marLeft w:val="0"/>
                                      <w:marRight w:val="0"/>
                                      <w:marTop w:val="0"/>
                                      <w:marBottom w:val="0"/>
                                      <w:divBdr>
                                        <w:top w:val="none" w:sz="0" w:space="0" w:color="auto"/>
                                        <w:left w:val="none" w:sz="0" w:space="0" w:color="auto"/>
                                        <w:bottom w:val="none" w:sz="0" w:space="0" w:color="auto"/>
                                        <w:right w:val="none" w:sz="0" w:space="0" w:color="auto"/>
                                      </w:divBdr>
                                    </w:div>
                                    <w:div w:id="879783022">
                                      <w:marLeft w:val="0"/>
                                      <w:marRight w:val="0"/>
                                      <w:marTop w:val="0"/>
                                      <w:marBottom w:val="0"/>
                                      <w:divBdr>
                                        <w:top w:val="none" w:sz="0" w:space="0" w:color="auto"/>
                                        <w:left w:val="none" w:sz="0" w:space="0" w:color="auto"/>
                                        <w:bottom w:val="none" w:sz="0" w:space="0" w:color="auto"/>
                                        <w:right w:val="none" w:sz="0" w:space="0" w:color="auto"/>
                                      </w:divBdr>
                                    </w:div>
                                    <w:div w:id="1638795802">
                                      <w:marLeft w:val="0"/>
                                      <w:marRight w:val="0"/>
                                      <w:marTop w:val="0"/>
                                      <w:marBottom w:val="0"/>
                                      <w:divBdr>
                                        <w:top w:val="none" w:sz="0" w:space="0" w:color="auto"/>
                                        <w:left w:val="none" w:sz="0" w:space="0" w:color="auto"/>
                                        <w:bottom w:val="none" w:sz="0" w:space="0" w:color="auto"/>
                                        <w:right w:val="none" w:sz="0" w:space="0" w:color="auto"/>
                                      </w:divBdr>
                                    </w:div>
                                    <w:div w:id="168954764">
                                      <w:marLeft w:val="0"/>
                                      <w:marRight w:val="0"/>
                                      <w:marTop w:val="0"/>
                                      <w:marBottom w:val="0"/>
                                      <w:divBdr>
                                        <w:top w:val="none" w:sz="0" w:space="0" w:color="auto"/>
                                        <w:left w:val="none" w:sz="0" w:space="0" w:color="auto"/>
                                        <w:bottom w:val="none" w:sz="0" w:space="0" w:color="auto"/>
                                        <w:right w:val="none" w:sz="0" w:space="0" w:color="auto"/>
                                      </w:divBdr>
                                    </w:div>
                                  </w:divsChild>
                                </w:div>
                                <w:div w:id="232814974">
                                  <w:marLeft w:val="0"/>
                                  <w:marRight w:val="0"/>
                                  <w:marTop w:val="0"/>
                                  <w:marBottom w:val="0"/>
                                  <w:divBdr>
                                    <w:top w:val="none" w:sz="0" w:space="0" w:color="auto"/>
                                    <w:left w:val="none" w:sz="0" w:space="0" w:color="auto"/>
                                    <w:bottom w:val="none" w:sz="0" w:space="0" w:color="auto"/>
                                    <w:right w:val="none" w:sz="0" w:space="0" w:color="auto"/>
                                  </w:divBdr>
                                  <w:divsChild>
                                    <w:div w:id="117646232">
                                      <w:marLeft w:val="0"/>
                                      <w:marRight w:val="0"/>
                                      <w:marTop w:val="0"/>
                                      <w:marBottom w:val="225"/>
                                      <w:divBdr>
                                        <w:top w:val="none" w:sz="0" w:space="0" w:color="auto"/>
                                        <w:left w:val="none" w:sz="0" w:space="0" w:color="auto"/>
                                        <w:bottom w:val="none" w:sz="0" w:space="0" w:color="auto"/>
                                        <w:right w:val="none" w:sz="0" w:space="0" w:color="auto"/>
                                      </w:divBdr>
                                    </w:div>
                                    <w:div w:id="493422596">
                                      <w:marLeft w:val="0"/>
                                      <w:marRight w:val="0"/>
                                      <w:marTop w:val="0"/>
                                      <w:marBottom w:val="225"/>
                                      <w:divBdr>
                                        <w:top w:val="none" w:sz="0" w:space="0" w:color="auto"/>
                                        <w:left w:val="none" w:sz="0" w:space="0" w:color="auto"/>
                                        <w:bottom w:val="none" w:sz="0" w:space="0" w:color="auto"/>
                                        <w:right w:val="none" w:sz="0" w:space="0" w:color="auto"/>
                                      </w:divBdr>
                                    </w:div>
                                    <w:div w:id="327826794">
                                      <w:marLeft w:val="0"/>
                                      <w:marRight w:val="0"/>
                                      <w:marTop w:val="0"/>
                                      <w:marBottom w:val="225"/>
                                      <w:divBdr>
                                        <w:top w:val="none" w:sz="0" w:space="0" w:color="auto"/>
                                        <w:left w:val="none" w:sz="0" w:space="0" w:color="auto"/>
                                        <w:bottom w:val="none" w:sz="0" w:space="0" w:color="auto"/>
                                        <w:right w:val="none" w:sz="0" w:space="0" w:color="auto"/>
                                      </w:divBdr>
                                    </w:div>
                                    <w:div w:id="921567846">
                                      <w:marLeft w:val="0"/>
                                      <w:marRight w:val="0"/>
                                      <w:marTop w:val="0"/>
                                      <w:marBottom w:val="225"/>
                                      <w:divBdr>
                                        <w:top w:val="none" w:sz="0" w:space="0" w:color="auto"/>
                                        <w:left w:val="none" w:sz="0" w:space="0" w:color="auto"/>
                                        <w:bottom w:val="none" w:sz="0" w:space="0" w:color="auto"/>
                                        <w:right w:val="none" w:sz="0" w:space="0" w:color="auto"/>
                                      </w:divBdr>
                                    </w:div>
                                  </w:divsChild>
                                </w:div>
                                <w:div w:id="1890652725">
                                  <w:marLeft w:val="0"/>
                                  <w:marRight w:val="0"/>
                                  <w:marTop w:val="0"/>
                                  <w:marBottom w:val="0"/>
                                  <w:divBdr>
                                    <w:top w:val="none" w:sz="0" w:space="0" w:color="auto"/>
                                    <w:left w:val="none" w:sz="0" w:space="0" w:color="auto"/>
                                    <w:bottom w:val="none" w:sz="0" w:space="0" w:color="auto"/>
                                    <w:right w:val="none" w:sz="0" w:space="0" w:color="auto"/>
                                  </w:divBdr>
                                </w:div>
                                <w:div w:id="1682734513">
                                  <w:marLeft w:val="-225"/>
                                  <w:marRight w:val="-225"/>
                                  <w:marTop w:val="0"/>
                                  <w:marBottom w:val="0"/>
                                  <w:divBdr>
                                    <w:top w:val="none" w:sz="0" w:space="0" w:color="auto"/>
                                    <w:left w:val="none" w:sz="0" w:space="0" w:color="auto"/>
                                    <w:bottom w:val="none" w:sz="0" w:space="0" w:color="auto"/>
                                    <w:right w:val="none" w:sz="0" w:space="0" w:color="auto"/>
                                  </w:divBdr>
                                  <w:divsChild>
                                    <w:div w:id="2109301847">
                                      <w:marLeft w:val="0"/>
                                      <w:marRight w:val="0"/>
                                      <w:marTop w:val="0"/>
                                      <w:marBottom w:val="0"/>
                                      <w:divBdr>
                                        <w:top w:val="none" w:sz="0" w:space="0" w:color="auto"/>
                                        <w:left w:val="none" w:sz="0" w:space="0" w:color="auto"/>
                                        <w:bottom w:val="none" w:sz="0" w:space="0" w:color="auto"/>
                                        <w:right w:val="none" w:sz="0" w:space="0" w:color="auto"/>
                                      </w:divBdr>
                                    </w:div>
                                    <w:div w:id="2051950299">
                                      <w:marLeft w:val="0"/>
                                      <w:marRight w:val="0"/>
                                      <w:marTop w:val="0"/>
                                      <w:marBottom w:val="0"/>
                                      <w:divBdr>
                                        <w:top w:val="none" w:sz="0" w:space="0" w:color="auto"/>
                                        <w:left w:val="none" w:sz="0" w:space="0" w:color="auto"/>
                                        <w:bottom w:val="none" w:sz="0" w:space="0" w:color="auto"/>
                                        <w:right w:val="none" w:sz="0" w:space="0" w:color="auto"/>
                                      </w:divBdr>
                                    </w:div>
                                    <w:div w:id="1762797854">
                                      <w:marLeft w:val="0"/>
                                      <w:marRight w:val="0"/>
                                      <w:marTop w:val="0"/>
                                      <w:marBottom w:val="0"/>
                                      <w:divBdr>
                                        <w:top w:val="none" w:sz="0" w:space="0" w:color="auto"/>
                                        <w:left w:val="none" w:sz="0" w:space="0" w:color="auto"/>
                                        <w:bottom w:val="none" w:sz="0" w:space="0" w:color="auto"/>
                                        <w:right w:val="none" w:sz="0" w:space="0" w:color="auto"/>
                                      </w:divBdr>
                                    </w:div>
                                    <w:div w:id="21458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50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319873">
          <w:marLeft w:val="0"/>
          <w:marRight w:val="0"/>
          <w:marTop w:val="570"/>
          <w:marBottom w:val="0"/>
          <w:divBdr>
            <w:top w:val="single" w:sz="6" w:space="0" w:color="AAAAAA"/>
            <w:left w:val="single" w:sz="6" w:space="0" w:color="5F5F5F"/>
            <w:bottom w:val="single" w:sz="6" w:space="0" w:color="5F5F5F"/>
            <w:right w:val="single" w:sz="6" w:space="0" w:color="5F5F5F"/>
          </w:divBdr>
          <w:divsChild>
            <w:div w:id="237054398">
              <w:marLeft w:val="0"/>
              <w:marRight w:val="0"/>
              <w:marTop w:val="0"/>
              <w:marBottom w:val="0"/>
              <w:divBdr>
                <w:top w:val="none" w:sz="0" w:space="0" w:color="auto"/>
                <w:left w:val="none" w:sz="0" w:space="0" w:color="auto"/>
                <w:bottom w:val="none" w:sz="0" w:space="0" w:color="auto"/>
                <w:right w:val="none" w:sz="0" w:space="0" w:color="auto"/>
              </w:divBdr>
              <w:divsChild>
                <w:div w:id="1976720734">
                  <w:marLeft w:val="0"/>
                  <w:marRight w:val="0"/>
                  <w:marTop w:val="0"/>
                  <w:marBottom w:val="0"/>
                  <w:divBdr>
                    <w:top w:val="none" w:sz="0" w:space="0" w:color="auto"/>
                    <w:left w:val="none" w:sz="0" w:space="0" w:color="auto"/>
                    <w:bottom w:val="none" w:sz="0" w:space="0" w:color="auto"/>
                    <w:right w:val="none" w:sz="0" w:space="0" w:color="auto"/>
                  </w:divBdr>
                </w:div>
                <w:div w:id="1885096965">
                  <w:marLeft w:val="0"/>
                  <w:marRight w:val="0"/>
                  <w:marTop w:val="0"/>
                  <w:marBottom w:val="0"/>
                  <w:divBdr>
                    <w:top w:val="none" w:sz="0" w:space="0" w:color="auto"/>
                    <w:left w:val="none" w:sz="0" w:space="0" w:color="auto"/>
                    <w:bottom w:val="none" w:sz="0" w:space="0" w:color="auto"/>
                    <w:right w:val="none" w:sz="0" w:space="0" w:color="auto"/>
                  </w:divBdr>
                </w:div>
                <w:div w:id="1927230402">
                  <w:marLeft w:val="0"/>
                  <w:marRight w:val="0"/>
                  <w:marTop w:val="0"/>
                  <w:marBottom w:val="0"/>
                  <w:divBdr>
                    <w:top w:val="none" w:sz="0" w:space="0" w:color="auto"/>
                    <w:left w:val="none" w:sz="0" w:space="0" w:color="auto"/>
                    <w:bottom w:val="none" w:sz="0" w:space="0" w:color="auto"/>
                    <w:right w:val="none" w:sz="0" w:space="0" w:color="auto"/>
                  </w:divBdr>
                </w:div>
                <w:div w:id="727070297">
                  <w:marLeft w:val="0"/>
                  <w:marRight w:val="0"/>
                  <w:marTop w:val="0"/>
                  <w:marBottom w:val="0"/>
                  <w:divBdr>
                    <w:top w:val="none" w:sz="0" w:space="0" w:color="auto"/>
                    <w:left w:val="none" w:sz="0" w:space="0" w:color="auto"/>
                    <w:bottom w:val="none" w:sz="0" w:space="0" w:color="auto"/>
                    <w:right w:val="none" w:sz="0" w:space="0" w:color="auto"/>
                  </w:divBdr>
                </w:div>
                <w:div w:id="98910787">
                  <w:marLeft w:val="0"/>
                  <w:marRight w:val="0"/>
                  <w:marTop w:val="0"/>
                  <w:marBottom w:val="0"/>
                  <w:divBdr>
                    <w:top w:val="none" w:sz="0" w:space="0" w:color="auto"/>
                    <w:left w:val="none" w:sz="0" w:space="0" w:color="auto"/>
                    <w:bottom w:val="none" w:sz="0" w:space="0" w:color="auto"/>
                    <w:right w:val="none" w:sz="0" w:space="0" w:color="auto"/>
                  </w:divBdr>
                </w:div>
                <w:div w:id="256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8372">
          <w:marLeft w:val="0"/>
          <w:marRight w:val="0"/>
          <w:marTop w:val="570"/>
          <w:marBottom w:val="0"/>
          <w:divBdr>
            <w:top w:val="single" w:sz="6" w:space="0" w:color="AAAAAA"/>
            <w:left w:val="single" w:sz="6" w:space="0" w:color="5F5F5F"/>
            <w:bottom w:val="single" w:sz="6" w:space="0" w:color="5F5F5F"/>
            <w:right w:val="single" w:sz="6" w:space="0" w:color="5F5F5F"/>
          </w:divBdr>
          <w:divsChild>
            <w:div w:id="2114473577">
              <w:marLeft w:val="0"/>
              <w:marRight w:val="0"/>
              <w:marTop w:val="0"/>
              <w:marBottom w:val="0"/>
              <w:divBdr>
                <w:top w:val="none" w:sz="0" w:space="0" w:color="auto"/>
                <w:left w:val="none" w:sz="0" w:space="0" w:color="auto"/>
                <w:bottom w:val="none" w:sz="0" w:space="0" w:color="auto"/>
                <w:right w:val="none" w:sz="0" w:space="0" w:color="auto"/>
              </w:divBdr>
              <w:divsChild>
                <w:div w:id="894312475">
                  <w:marLeft w:val="0"/>
                  <w:marRight w:val="0"/>
                  <w:marTop w:val="0"/>
                  <w:marBottom w:val="0"/>
                  <w:divBdr>
                    <w:top w:val="none" w:sz="0" w:space="0" w:color="auto"/>
                    <w:left w:val="none" w:sz="0" w:space="0" w:color="auto"/>
                    <w:bottom w:val="none" w:sz="0" w:space="0" w:color="auto"/>
                    <w:right w:val="none" w:sz="0" w:space="0" w:color="auto"/>
                  </w:divBdr>
                </w:div>
                <w:div w:id="883443758">
                  <w:marLeft w:val="0"/>
                  <w:marRight w:val="0"/>
                  <w:marTop w:val="0"/>
                  <w:marBottom w:val="0"/>
                  <w:divBdr>
                    <w:top w:val="none" w:sz="0" w:space="0" w:color="auto"/>
                    <w:left w:val="none" w:sz="0" w:space="0" w:color="auto"/>
                    <w:bottom w:val="none" w:sz="0" w:space="0" w:color="auto"/>
                    <w:right w:val="none" w:sz="0" w:space="0" w:color="auto"/>
                  </w:divBdr>
                </w:div>
                <w:div w:id="497771794">
                  <w:marLeft w:val="0"/>
                  <w:marRight w:val="0"/>
                  <w:marTop w:val="0"/>
                  <w:marBottom w:val="0"/>
                  <w:divBdr>
                    <w:top w:val="none" w:sz="0" w:space="0" w:color="auto"/>
                    <w:left w:val="none" w:sz="0" w:space="0" w:color="auto"/>
                    <w:bottom w:val="none" w:sz="0" w:space="0" w:color="auto"/>
                    <w:right w:val="none" w:sz="0" w:space="0" w:color="auto"/>
                  </w:divBdr>
                </w:div>
                <w:div w:id="43648205">
                  <w:marLeft w:val="0"/>
                  <w:marRight w:val="0"/>
                  <w:marTop w:val="0"/>
                  <w:marBottom w:val="0"/>
                  <w:divBdr>
                    <w:top w:val="none" w:sz="0" w:space="0" w:color="auto"/>
                    <w:left w:val="none" w:sz="0" w:space="0" w:color="auto"/>
                    <w:bottom w:val="none" w:sz="0" w:space="0" w:color="auto"/>
                    <w:right w:val="none" w:sz="0" w:space="0" w:color="auto"/>
                  </w:divBdr>
                </w:div>
                <w:div w:id="8876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0747">
          <w:marLeft w:val="0"/>
          <w:marRight w:val="0"/>
          <w:marTop w:val="570"/>
          <w:marBottom w:val="0"/>
          <w:divBdr>
            <w:top w:val="single" w:sz="6" w:space="0" w:color="AAAAAA"/>
            <w:left w:val="single" w:sz="6" w:space="0" w:color="5F5F5F"/>
            <w:bottom w:val="single" w:sz="6" w:space="0" w:color="5F5F5F"/>
            <w:right w:val="single" w:sz="6" w:space="0" w:color="5F5F5F"/>
          </w:divBdr>
          <w:divsChild>
            <w:div w:id="6911077">
              <w:marLeft w:val="0"/>
              <w:marRight w:val="0"/>
              <w:marTop w:val="0"/>
              <w:marBottom w:val="0"/>
              <w:divBdr>
                <w:top w:val="none" w:sz="0" w:space="0" w:color="auto"/>
                <w:left w:val="none" w:sz="0" w:space="0" w:color="auto"/>
                <w:bottom w:val="none" w:sz="0" w:space="0" w:color="auto"/>
                <w:right w:val="none" w:sz="0" w:space="0" w:color="auto"/>
              </w:divBdr>
              <w:divsChild>
                <w:div w:id="1349873594">
                  <w:marLeft w:val="0"/>
                  <w:marRight w:val="0"/>
                  <w:marTop w:val="0"/>
                  <w:marBottom w:val="0"/>
                  <w:divBdr>
                    <w:top w:val="none" w:sz="0" w:space="0" w:color="auto"/>
                    <w:left w:val="none" w:sz="0" w:space="0" w:color="auto"/>
                    <w:bottom w:val="none" w:sz="0" w:space="0" w:color="auto"/>
                    <w:right w:val="none" w:sz="0" w:space="0" w:color="auto"/>
                  </w:divBdr>
                </w:div>
                <w:div w:id="1302927247">
                  <w:marLeft w:val="0"/>
                  <w:marRight w:val="0"/>
                  <w:marTop w:val="0"/>
                  <w:marBottom w:val="0"/>
                  <w:divBdr>
                    <w:top w:val="none" w:sz="0" w:space="0" w:color="auto"/>
                    <w:left w:val="none" w:sz="0" w:space="0" w:color="auto"/>
                    <w:bottom w:val="none" w:sz="0" w:space="0" w:color="auto"/>
                    <w:right w:val="none" w:sz="0" w:space="0" w:color="auto"/>
                  </w:divBdr>
                </w:div>
                <w:div w:id="1155494112">
                  <w:marLeft w:val="0"/>
                  <w:marRight w:val="0"/>
                  <w:marTop w:val="0"/>
                  <w:marBottom w:val="0"/>
                  <w:divBdr>
                    <w:top w:val="none" w:sz="0" w:space="0" w:color="auto"/>
                    <w:left w:val="none" w:sz="0" w:space="0" w:color="auto"/>
                    <w:bottom w:val="none" w:sz="0" w:space="0" w:color="auto"/>
                    <w:right w:val="none" w:sz="0" w:space="0" w:color="auto"/>
                  </w:divBdr>
                </w:div>
                <w:div w:id="2019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6188">
          <w:marLeft w:val="0"/>
          <w:marRight w:val="0"/>
          <w:marTop w:val="570"/>
          <w:marBottom w:val="0"/>
          <w:divBdr>
            <w:top w:val="single" w:sz="6" w:space="0" w:color="AAAAAA"/>
            <w:left w:val="single" w:sz="6" w:space="0" w:color="5F5F5F"/>
            <w:bottom w:val="single" w:sz="6" w:space="0" w:color="5F5F5F"/>
            <w:right w:val="single" w:sz="6" w:space="0" w:color="5F5F5F"/>
          </w:divBdr>
          <w:divsChild>
            <w:div w:id="1223906270">
              <w:marLeft w:val="0"/>
              <w:marRight w:val="0"/>
              <w:marTop w:val="0"/>
              <w:marBottom w:val="0"/>
              <w:divBdr>
                <w:top w:val="none" w:sz="0" w:space="0" w:color="auto"/>
                <w:left w:val="none" w:sz="0" w:space="0" w:color="auto"/>
                <w:bottom w:val="none" w:sz="0" w:space="0" w:color="auto"/>
                <w:right w:val="none" w:sz="0" w:space="0" w:color="auto"/>
              </w:divBdr>
              <w:divsChild>
                <w:div w:id="709107092">
                  <w:marLeft w:val="0"/>
                  <w:marRight w:val="0"/>
                  <w:marTop w:val="0"/>
                  <w:marBottom w:val="0"/>
                  <w:divBdr>
                    <w:top w:val="none" w:sz="0" w:space="0" w:color="auto"/>
                    <w:left w:val="none" w:sz="0" w:space="0" w:color="auto"/>
                    <w:bottom w:val="none" w:sz="0" w:space="0" w:color="auto"/>
                    <w:right w:val="none" w:sz="0" w:space="0" w:color="auto"/>
                  </w:divBdr>
                  <w:divsChild>
                    <w:div w:id="957757732">
                      <w:marLeft w:val="0"/>
                      <w:marRight w:val="0"/>
                      <w:marTop w:val="0"/>
                      <w:marBottom w:val="0"/>
                      <w:divBdr>
                        <w:top w:val="none" w:sz="0" w:space="0" w:color="auto"/>
                        <w:left w:val="none" w:sz="0" w:space="0" w:color="auto"/>
                        <w:bottom w:val="none" w:sz="0" w:space="0" w:color="auto"/>
                        <w:right w:val="none" w:sz="0" w:space="0" w:color="auto"/>
                      </w:divBdr>
                      <w:divsChild>
                        <w:div w:id="905652035">
                          <w:marLeft w:val="0"/>
                          <w:marRight w:val="0"/>
                          <w:marTop w:val="0"/>
                          <w:marBottom w:val="0"/>
                          <w:divBdr>
                            <w:top w:val="none" w:sz="0" w:space="0" w:color="auto"/>
                            <w:left w:val="none" w:sz="0" w:space="0" w:color="auto"/>
                            <w:bottom w:val="none" w:sz="0" w:space="0" w:color="auto"/>
                            <w:right w:val="none" w:sz="0" w:space="0" w:color="auto"/>
                          </w:divBdr>
                          <w:divsChild>
                            <w:div w:id="698892981">
                              <w:marLeft w:val="0"/>
                              <w:marRight w:val="0"/>
                              <w:marTop w:val="0"/>
                              <w:marBottom w:val="0"/>
                              <w:divBdr>
                                <w:top w:val="none" w:sz="0" w:space="0" w:color="auto"/>
                                <w:left w:val="none" w:sz="0" w:space="0" w:color="auto"/>
                                <w:bottom w:val="none" w:sz="0" w:space="0" w:color="auto"/>
                                <w:right w:val="none" w:sz="0" w:space="0" w:color="auto"/>
                              </w:divBdr>
                              <w:divsChild>
                                <w:div w:id="1325932013">
                                  <w:marLeft w:val="0"/>
                                  <w:marRight w:val="0"/>
                                  <w:marTop w:val="0"/>
                                  <w:marBottom w:val="0"/>
                                  <w:divBdr>
                                    <w:top w:val="none" w:sz="0" w:space="0" w:color="auto"/>
                                    <w:left w:val="none" w:sz="0" w:space="0" w:color="auto"/>
                                    <w:bottom w:val="none" w:sz="0" w:space="0" w:color="auto"/>
                                    <w:right w:val="none" w:sz="0" w:space="0" w:color="auto"/>
                                  </w:divBdr>
                                  <w:divsChild>
                                    <w:div w:id="420642343">
                                      <w:marLeft w:val="0"/>
                                      <w:marRight w:val="0"/>
                                      <w:marTop w:val="0"/>
                                      <w:marBottom w:val="0"/>
                                      <w:divBdr>
                                        <w:top w:val="single" w:sz="6" w:space="0" w:color="555555"/>
                                        <w:left w:val="single" w:sz="6" w:space="0" w:color="555555"/>
                                        <w:bottom w:val="single" w:sz="6" w:space="0" w:color="555555"/>
                                        <w:right w:val="single" w:sz="6" w:space="0" w:color="555555"/>
                                      </w:divBdr>
                                      <w:divsChild>
                                        <w:div w:id="123355138">
                                          <w:marLeft w:val="0"/>
                                          <w:marRight w:val="0"/>
                                          <w:marTop w:val="0"/>
                                          <w:marBottom w:val="0"/>
                                          <w:divBdr>
                                            <w:top w:val="none" w:sz="0" w:space="0" w:color="auto"/>
                                            <w:left w:val="none" w:sz="0" w:space="0" w:color="auto"/>
                                            <w:bottom w:val="none" w:sz="0" w:space="0" w:color="auto"/>
                                            <w:right w:val="none" w:sz="0" w:space="0" w:color="auto"/>
                                          </w:divBdr>
                                        </w:div>
                                      </w:divsChild>
                                    </w:div>
                                    <w:div w:id="1439449381">
                                      <w:marLeft w:val="60"/>
                                      <w:marRight w:val="60"/>
                                      <w:marTop w:val="0"/>
                                      <w:marBottom w:val="0"/>
                                      <w:divBdr>
                                        <w:top w:val="none" w:sz="0" w:space="0" w:color="auto"/>
                                        <w:left w:val="none" w:sz="0" w:space="0" w:color="auto"/>
                                        <w:bottom w:val="none" w:sz="0" w:space="0" w:color="auto"/>
                                        <w:right w:val="none" w:sz="0" w:space="0" w:color="auto"/>
                                      </w:divBdr>
                                    </w:div>
                                    <w:div w:id="931277967">
                                      <w:marLeft w:val="0"/>
                                      <w:marRight w:val="30"/>
                                      <w:marTop w:val="0"/>
                                      <w:marBottom w:val="0"/>
                                      <w:divBdr>
                                        <w:top w:val="none" w:sz="0" w:space="0" w:color="auto"/>
                                        <w:left w:val="none" w:sz="0" w:space="0" w:color="auto"/>
                                        <w:bottom w:val="none" w:sz="0" w:space="0" w:color="auto"/>
                                        <w:right w:val="none" w:sz="0" w:space="0" w:color="auto"/>
                                      </w:divBdr>
                                    </w:div>
                                    <w:div w:id="1153762460">
                                      <w:marLeft w:val="0"/>
                                      <w:marRight w:val="0"/>
                                      <w:marTop w:val="100"/>
                                      <w:marBottom w:val="100"/>
                                      <w:divBdr>
                                        <w:top w:val="none" w:sz="0" w:space="0" w:color="auto"/>
                                        <w:left w:val="none" w:sz="0" w:space="0" w:color="auto"/>
                                        <w:bottom w:val="none" w:sz="0" w:space="0" w:color="auto"/>
                                        <w:right w:val="none" w:sz="0" w:space="0" w:color="auto"/>
                                      </w:divBdr>
                                      <w:divsChild>
                                        <w:div w:id="1982995148">
                                          <w:marLeft w:val="0"/>
                                          <w:marRight w:val="0"/>
                                          <w:marTop w:val="0"/>
                                          <w:marBottom w:val="0"/>
                                          <w:divBdr>
                                            <w:top w:val="none" w:sz="0" w:space="0" w:color="auto"/>
                                            <w:left w:val="none" w:sz="0" w:space="0" w:color="auto"/>
                                            <w:bottom w:val="none" w:sz="0" w:space="0" w:color="auto"/>
                                            <w:right w:val="none" w:sz="0" w:space="0" w:color="auto"/>
                                          </w:divBdr>
                                        </w:div>
                                        <w:div w:id="625238784">
                                          <w:marLeft w:val="0"/>
                                          <w:marRight w:val="0"/>
                                          <w:marTop w:val="0"/>
                                          <w:marBottom w:val="0"/>
                                          <w:divBdr>
                                            <w:top w:val="none" w:sz="0" w:space="0" w:color="auto"/>
                                            <w:left w:val="none" w:sz="0" w:space="0" w:color="auto"/>
                                            <w:bottom w:val="none" w:sz="0" w:space="0" w:color="auto"/>
                                            <w:right w:val="none" w:sz="0" w:space="0" w:color="auto"/>
                                          </w:divBdr>
                                        </w:div>
                                        <w:div w:id="1668945870">
                                          <w:marLeft w:val="0"/>
                                          <w:marRight w:val="0"/>
                                          <w:marTop w:val="60"/>
                                          <w:marBottom w:val="0"/>
                                          <w:divBdr>
                                            <w:top w:val="none" w:sz="0" w:space="0" w:color="auto"/>
                                            <w:left w:val="none" w:sz="0" w:space="0" w:color="auto"/>
                                            <w:bottom w:val="none" w:sz="0" w:space="0" w:color="auto"/>
                                            <w:right w:val="none" w:sz="0" w:space="0" w:color="auto"/>
                                          </w:divBdr>
                                          <w:divsChild>
                                            <w:div w:id="567613651">
                                              <w:marLeft w:val="0"/>
                                              <w:marRight w:val="150"/>
                                              <w:marTop w:val="0"/>
                                              <w:marBottom w:val="0"/>
                                              <w:divBdr>
                                                <w:top w:val="none" w:sz="0" w:space="0" w:color="auto"/>
                                                <w:left w:val="none" w:sz="0" w:space="0" w:color="auto"/>
                                                <w:bottom w:val="none" w:sz="0" w:space="0" w:color="auto"/>
                                                <w:right w:val="none" w:sz="0" w:space="0" w:color="auto"/>
                                              </w:divBdr>
                                            </w:div>
                                          </w:divsChild>
                                        </w:div>
                                        <w:div w:id="996540799">
                                          <w:marLeft w:val="0"/>
                                          <w:marRight w:val="0"/>
                                          <w:marTop w:val="0"/>
                                          <w:marBottom w:val="0"/>
                                          <w:divBdr>
                                            <w:top w:val="none" w:sz="0" w:space="0" w:color="auto"/>
                                            <w:left w:val="none" w:sz="0" w:space="0" w:color="auto"/>
                                            <w:bottom w:val="none" w:sz="0" w:space="0" w:color="auto"/>
                                            <w:right w:val="none" w:sz="0" w:space="0" w:color="auto"/>
                                          </w:divBdr>
                                          <w:divsChild>
                                            <w:div w:id="1214268793">
                                              <w:marLeft w:val="0"/>
                                              <w:marRight w:val="0"/>
                                              <w:marTop w:val="0"/>
                                              <w:marBottom w:val="0"/>
                                              <w:divBdr>
                                                <w:top w:val="none" w:sz="0" w:space="0" w:color="auto"/>
                                                <w:left w:val="none" w:sz="0" w:space="0" w:color="auto"/>
                                                <w:bottom w:val="none" w:sz="0" w:space="0" w:color="auto"/>
                                                <w:right w:val="none" w:sz="0" w:space="0" w:color="auto"/>
                                              </w:divBdr>
                                            </w:div>
                                            <w:div w:id="1345092777">
                                              <w:marLeft w:val="0"/>
                                              <w:marRight w:val="0"/>
                                              <w:marTop w:val="0"/>
                                              <w:marBottom w:val="0"/>
                                              <w:divBdr>
                                                <w:top w:val="none" w:sz="0" w:space="0" w:color="auto"/>
                                                <w:left w:val="none" w:sz="0" w:space="0" w:color="auto"/>
                                                <w:bottom w:val="none" w:sz="0" w:space="0" w:color="auto"/>
                                                <w:right w:val="none" w:sz="0" w:space="0" w:color="auto"/>
                                              </w:divBdr>
                                            </w:div>
                                            <w:div w:id="20985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284293">
          <w:marLeft w:val="0"/>
          <w:marRight w:val="0"/>
          <w:marTop w:val="570"/>
          <w:marBottom w:val="0"/>
          <w:divBdr>
            <w:top w:val="single" w:sz="6" w:space="0" w:color="AAAAAA"/>
            <w:left w:val="single" w:sz="6" w:space="0" w:color="5F5F5F"/>
            <w:bottom w:val="single" w:sz="6" w:space="0" w:color="5F5F5F"/>
            <w:right w:val="single" w:sz="6" w:space="0" w:color="5F5F5F"/>
          </w:divBdr>
          <w:divsChild>
            <w:div w:id="1885829591">
              <w:marLeft w:val="0"/>
              <w:marRight w:val="0"/>
              <w:marTop w:val="0"/>
              <w:marBottom w:val="0"/>
              <w:divBdr>
                <w:top w:val="none" w:sz="0" w:space="0" w:color="auto"/>
                <w:left w:val="none" w:sz="0" w:space="0" w:color="auto"/>
                <w:bottom w:val="none" w:sz="0" w:space="0" w:color="auto"/>
                <w:right w:val="none" w:sz="0" w:space="0" w:color="auto"/>
              </w:divBdr>
              <w:divsChild>
                <w:div w:id="1453280317">
                  <w:marLeft w:val="0"/>
                  <w:marRight w:val="0"/>
                  <w:marTop w:val="0"/>
                  <w:marBottom w:val="0"/>
                  <w:divBdr>
                    <w:top w:val="none" w:sz="0" w:space="0" w:color="auto"/>
                    <w:left w:val="none" w:sz="0" w:space="0" w:color="auto"/>
                    <w:bottom w:val="none" w:sz="0" w:space="0" w:color="auto"/>
                    <w:right w:val="none" w:sz="0" w:space="0" w:color="auto"/>
                  </w:divBdr>
                  <w:divsChild>
                    <w:div w:id="1115100791">
                      <w:marLeft w:val="0"/>
                      <w:marRight w:val="0"/>
                      <w:marTop w:val="0"/>
                      <w:marBottom w:val="0"/>
                      <w:divBdr>
                        <w:top w:val="none" w:sz="0" w:space="0" w:color="auto"/>
                        <w:left w:val="none" w:sz="0" w:space="0" w:color="auto"/>
                        <w:bottom w:val="none" w:sz="0" w:space="0" w:color="auto"/>
                        <w:right w:val="none" w:sz="0" w:space="0" w:color="auto"/>
                      </w:divBdr>
                      <w:divsChild>
                        <w:div w:id="515072242">
                          <w:marLeft w:val="0"/>
                          <w:marRight w:val="0"/>
                          <w:marTop w:val="0"/>
                          <w:marBottom w:val="0"/>
                          <w:divBdr>
                            <w:top w:val="none" w:sz="0" w:space="0" w:color="auto"/>
                            <w:left w:val="none" w:sz="0" w:space="0" w:color="auto"/>
                            <w:bottom w:val="none" w:sz="0" w:space="0" w:color="auto"/>
                            <w:right w:val="none" w:sz="0" w:space="0" w:color="auto"/>
                          </w:divBdr>
                          <w:divsChild>
                            <w:div w:id="728385708">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342122467">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50876229">
      <w:bodyDiv w:val="1"/>
      <w:marLeft w:val="0"/>
      <w:marRight w:val="0"/>
      <w:marTop w:val="0"/>
      <w:marBottom w:val="0"/>
      <w:divBdr>
        <w:top w:val="none" w:sz="0" w:space="0" w:color="auto"/>
        <w:left w:val="none" w:sz="0" w:space="0" w:color="auto"/>
        <w:bottom w:val="none" w:sz="0" w:space="0" w:color="auto"/>
        <w:right w:val="none" w:sz="0" w:space="0" w:color="auto"/>
      </w:divBdr>
      <w:divsChild>
        <w:div w:id="545527226">
          <w:marLeft w:val="0"/>
          <w:marRight w:val="0"/>
          <w:marTop w:val="0"/>
          <w:marBottom w:val="0"/>
          <w:divBdr>
            <w:top w:val="none" w:sz="0" w:space="0" w:color="auto"/>
            <w:left w:val="none" w:sz="0" w:space="0" w:color="auto"/>
            <w:bottom w:val="none" w:sz="0" w:space="0" w:color="auto"/>
            <w:right w:val="none" w:sz="0" w:space="0" w:color="auto"/>
          </w:divBdr>
          <w:divsChild>
            <w:div w:id="1838838466">
              <w:marLeft w:val="0"/>
              <w:marRight w:val="0"/>
              <w:marTop w:val="0"/>
              <w:marBottom w:val="0"/>
              <w:divBdr>
                <w:top w:val="none" w:sz="0" w:space="0" w:color="auto"/>
                <w:left w:val="none" w:sz="0" w:space="0" w:color="auto"/>
                <w:bottom w:val="none" w:sz="0" w:space="0" w:color="auto"/>
                <w:right w:val="none" w:sz="0" w:space="0" w:color="auto"/>
              </w:divBdr>
            </w:div>
          </w:divsChild>
        </w:div>
        <w:div w:id="1393577835">
          <w:marLeft w:val="0"/>
          <w:marRight w:val="0"/>
          <w:marTop w:val="0"/>
          <w:marBottom w:val="0"/>
          <w:divBdr>
            <w:top w:val="none" w:sz="0" w:space="0" w:color="auto"/>
            <w:left w:val="none" w:sz="0" w:space="0" w:color="auto"/>
            <w:bottom w:val="none" w:sz="0" w:space="0" w:color="auto"/>
            <w:right w:val="none" w:sz="0" w:space="0" w:color="auto"/>
          </w:divBdr>
          <w:divsChild>
            <w:div w:id="1650209317">
              <w:marLeft w:val="0"/>
              <w:marRight w:val="0"/>
              <w:marTop w:val="0"/>
              <w:marBottom w:val="0"/>
              <w:divBdr>
                <w:top w:val="none" w:sz="0" w:space="0" w:color="auto"/>
                <w:left w:val="none" w:sz="0" w:space="0" w:color="auto"/>
                <w:bottom w:val="none" w:sz="0" w:space="0" w:color="auto"/>
                <w:right w:val="none" w:sz="0" w:space="0" w:color="auto"/>
              </w:divBdr>
            </w:div>
          </w:divsChild>
        </w:div>
        <w:div w:id="8065911">
          <w:marLeft w:val="0"/>
          <w:marRight w:val="0"/>
          <w:marTop w:val="0"/>
          <w:marBottom w:val="0"/>
          <w:divBdr>
            <w:top w:val="none" w:sz="0" w:space="0" w:color="auto"/>
            <w:left w:val="none" w:sz="0" w:space="0" w:color="auto"/>
            <w:bottom w:val="none" w:sz="0" w:space="0" w:color="auto"/>
            <w:right w:val="none" w:sz="0" w:space="0" w:color="auto"/>
          </w:divBdr>
          <w:divsChild>
            <w:div w:id="21252611">
              <w:marLeft w:val="-225"/>
              <w:marRight w:val="-225"/>
              <w:marTop w:val="0"/>
              <w:marBottom w:val="0"/>
              <w:divBdr>
                <w:top w:val="none" w:sz="0" w:space="0" w:color="auto"/>
                <w:left w:val="none" w:sz="0" w:space="0" w:color="auto"/>
                <w:bottom w:val="none" w:sz="0" w:space="0" w:color="auto"/>
                <w:right w:val="none" w:sz="0" w:space="0" w:color="auto"/>
              </w:divBdr>
              <w:divsChild>
                <w:div w:id="2705213">
                  <w:marLeft w:val="0"/>
                  <w:marRight w:val="0"/>
                  <w:marTop w:val="0"/>
                  <w:marBottom w:val="0"/>
                  <w:divBdr>
                    <w:top w:val="none" w:sz="0" w:space="0" w:color="auto"/>
                    <w:left w:val="none" w:sz="0" w:space="0" w:color="auto"/>
                    <w:bottom w:val="none" w:sz="0" w:space="0" w:color="auto"/>
                    <w:right w:val="none" w:sz="0" w:space="0" w:color="auto"/>
                  </w:divBdr>
                  <w:divsChild>
                    <w:div w:id="1299534010">
                      <w:marLeft w:val="0"/>
                      <w:marRight w:val="0"/>
                      <w:marTop w:val="0"/>
                      <w:marBottom w:val="0"/>
                      <w:divBdr>
                        <w:top w:val="none" w:sz="0" w:space="0" w:color="auto"/>
                        <w:left w:val="none" w:sz="0" w:space="0" w:color="auto"/>
                        <w:bottom w:val="none" w:sz="0" w:space="0" w:color="auto"/>
                        <w:right w:val="none" w:sz="0" w:space="0" w:color="auto"/>
                      </w:divBdr>
                    </w:div>
                  </w:divsChild>
                </w:div>
                <w:div w:id="295112321">
                  <w:marLeft w:val="0"/>
                  <w:marRight w:val="0"/>
                  <w:marTop w:val="0"/>
                  <w:marBottom w:val="0"/>
                  <w:divBdr>
                    <w:top w:val="none" w:sz="0" w:space="0" w:color="auto"/>
                    <w:left w:val="none" w:sz="0" w:space="0" w:color="auto"/>
                    <w:bottom w:val="none" w:sz="0" w:space="0" w:color="auto"/>
                    <w:right w:val="none" w:sz="0" w:space="0" w:color="auto"/>
                  </w:divBdr>
                  <w:divsChild>
                    <w:div w:id="1763263400">
                      <w:marLeft w:val="-225"/>
                      <w:marRight w:val="-225"/>
                      <w:marTop w:val="0"/>
                      <w:marBottom w:val="0"/>
                      <w:divBdr>
                        <w:top w:val="none" w:sz="0" w:space="0" w:color="auto"/>
                        <w:left w:val="none" w:sz="0" w:space="0" w:color="auto"/>
                        <w:bottom w:val="none" w:sz="0" w:space="0" w:color="auto"/>
                        <w:right w:val="none" w:sz="0" w:space="0" w:color="auto"/>
                      </w:divBdr>
                      <w:divsChild>
                        <w:div w:id="919557053">
                          <w:marLeft w:val="0"/>
                          <w:marRight w:val="0"/>
                          <w:marTop w:val="0"/>
                          <w:marBottom w:val="0"/>
                          <w:divBdr>
                            <w:top w:val="none" w:sz="0" w:space="0" w:color="auto"/>
                            <w:left w:val="none" w:sz="0" w:space="0" w:color="auto"/>
                            <w:bottom w:val="none" w:sz="0" w:space="0" w:color="auto"/>
                            <w:right w:val="none" w:sz="0" w:space="0" w:color="auto"/>
                          </w:divBdr>
                          <w:divsChild>
                            <w:div w:id="879973937">
                              <w:marLeft w:val="0"/>
                              <w:marRight w:val="0"/>
                              <w:marTop w:val="0"/>
                              <w:marBottom w:val="0"/>
                              <w:divBdr>
                                <w:top w:val="none" w:sz="0" w:space="0" w:color="auto"/>
                                <w:left w:val="none" w:sz="0" w:space="0" w:color="auto"/>
                                <w:bottom w:val="none" w:sz="0" w:space="0" w:color="auto"/>
                                <w:right w:val="none" w:sz="0" w:space="0" w:color="auto"/>
                              </w:divBdr>
                              <w:divsChild>
                                <w:div w:id="1956710922">
                                  <w:marLeft w:val="0"/>
                                  <w:marRight w:val="0"/>
                                  <w:marTop w:val="0"/>
                                  <w:marBottom w:val="0"/>
                                  <w:divBdr>
                                    <w:top w:val="none" w:sz="0" w:space="0" w:color="auto"/>
                                    <w:left w:val="none" w:sz="0" w:space="0" w:color="auto"/>
                                    <w:bottom w:val="none" w:sz="0" w:space="0" w:color="auto"/>
                                    <w:right w:val="none" w:sz="0" w:space="0" w:color="auto"/>
                                  </w:divBdr>
                                </w:div>
                                <w:div w:id="626937991">
                                  <w:marLeft w:val="0"/>
                                  <w:marRight w:val="300"/>
                                  <w:marTop w:val="300"/>
                                  <w:marBottom w:val="300"/>
                                  <w:divBdr>
                                    <w:top w:val="none" w:sz="0" w:space="0" w:color="auto"/>
                                    <w:left w:val="none" w:sz="0" w:space="0" w:color="auto"/>
                                    <w:bottom w:val="none" w:sz="0" w:space="0" w:color="auto"/>
                                    <w:right w:val="none" w:sz="0" w:space="0" w:color="auto"/>
                                  </w:divBdr>
                                </w:div>
                                <w:div w:id="967473157">
                                  <w:marLeft w:val="0"/>
                                  <w:marRight w:val="0"/>
                                  <w:marTop w:val="180"/>
                                  <w:marBottom w:val="180"/>
                                  <w:divBdr>
                                    <w:top w:val="single" w:sz="6" w:space="7" w:color="EBEBEB"/>
                                    <w:left w:val="single" w:sz="6" w:space="7" w:color="EBEBEB"/>
                                    <w:bottom w:val="single" w:sz="6" w:space="7" w:color="EBEBEB"/>
                                    <w:right w:val="single" w:sz="6" w:space="7" w:color="EBEBEB"/>
                                  </w:divBdr>
                                  <w:divsChild>
                                    <w:div w:id="2031029277">
                                      <w:marLeft w:val="0"/>
                                      <w:marRight w:val="0"/>
                                      <w:marTop w:val="0"/>
                                      <w:marBottom w:val="0"/>
                                      <w:divBdr>
                                        <w:top w:val="none" w:sz="0" w:space="0" w:color="auto"/>
                                        <w:left w:val="single" w:sz="24" w:space="7" w:color="8AC007"/>
                                        <w:bottom w:val="none" w:sz="0" w:space="0" w:color="auto"/>
                                        <w:right w:val="none" w:sz="0" w:space="0" w:color="auto"/>
                                      </w:divBdr>
                                    </w:div>
                                  </w:divsChild>
                                </w:div>
                                <w:div w:id="307051135">
                                  <w:marLeft w:val="0"/>
                                  <w:marRight w:val="300"/>
                                  <w:marTop w:val="300"/>
                                  <w:marBottom w:val="300"/>
                                  <w:divBdr>
                                    <w:top w:val="none" w:sz="0" w:space="0" w:color="auto"/>
                                    <w:left w:val="none" w:sz="0" w:space="0" w:color="auto"/>
                                    <w:bottom w:val="none" w:sz="0" w:space="0" w:color="auto"/>
                                    <w:right w:val="none" w:sz="0" w:space="0" w:color="auto"/>
                                  </w:divBdr>
                                </w:div>
                                <w:div w:id="739599352">
                                  <w:marLeft w:val="0"/>
                                  <w:marRight w:val="300"/>
                                  <w:marTop w:val="300"/>
                                  <w:marBottom w:val="300"/>
                                  <w:divBdr>
                                    <w:top w:val="none" w:sz="0" w:space="0" w:color="auto"/>
                                    <w:left w:val="none" w:sz="0" w:space="0" w:color="auto"/>
                                    <w:bottom w:val="none" w:sz="0" w:space="0" w:color="auto"/>
                                    <w:right w:val="none" w:sz="0" w:space="0" w:color="auto"/>
                                  </w:divBdr>
                                </w:div>
                                <w:div w:id="1018888486">
                                  <w:marLeft w:val="0"/>
                                  <w:marRight w:val="300"/>
                                  <w:marTop w:val="300"/>
                                  <w:marBottom w:val="300"/>
                                  <w:divBdr>
                                    <w:top w:val="none" w:sz="0" w:space="0" w:color="auto"/>
                                    <w:left w:val="none" w:sz="0" w:space="0" w:color="auto"/>
                                    <w:bottom w:val="none" w:sz="0" w:space="0" w:color="auto"/>
                                    <w:right w:val="none" w:sz="0" w:space="0" w:color="auto"/>
                                  </w:divBdr>
                                </w:div>
                                <w:div w:id="1292903296">
                                  <w:marLeft w:val="0"/>
                                  <w:marRight w:val="0"/>
                                  <w:marTop w:val="180"/>
                                  <w:marBottom w:val="180"/>
                                  <w:divBdr>
                                    <w:top w:val="single" w:sz="6" w:space="7" w:color="EBEBEB"/>
                                    <w:left w:val="single" w:sz="6" w:space="7" w:color="EBEBEB"/>
                                    <w:bottom w:val="single" w:sz="6" w:space="7" w:color="EBEBEB"/>
                                    <w:right w:val="single" w:sz="6" w:space="7" w:color="EBEBEB"/>
                                  </w:divBdr>
                                  <w:divsChild>
                                    <w:div w:id="336273936">
                                      <w:marLeft w:val="0"/>
                                      <w:marRight w:val="0"/>
                                      <w:marTop w:val="0"/>
                                      <w:marBottom w:val="0"/>
                                      <w:divBdr>
                                        <w:top w:val="none" w:sz="0" w:space="0" w:color="auto"/>
                                        <w:left w:val="single" w:sz="24" w:space="7" w:color="8AC007"/>
                                        <w:bottom w:val="none" w:sz="0" w:space="0" w:color="auto"/>
                                        <w:right w:val="none" w:sz="0" w:space="0" w:color="auto"/>
                                      </w:divBdr>
                                    </w:div>
                                  </w:divsChild>
                                </w:div>
                                <w:div w:id="266625825">
                                  <w:marLeft w:val="0"/>
                                  <w:marRight w:val="0"/>
                                  <w:marTop w:val="180"/>
                                  <w:marBottom w:val="180"/>
                                  <w:divBdr>
                                    <w:top w:val="single" w:sz="6" w:space="7" w:color="EBEBEB"/>
                                    <w:left w:val="single" w:sz="6" w:space="7" w:color="EBEBEB"/>
                                    <w:bottom w:val="single" w:sz="6" w:space="7" w:color="EBEBEB"/>
                                    <w:right w:val="single" w:sz="6" w:space="7" w:color="EBEBEB"/>
                                  </w:divBdr>
                                  <w:divsChild>
                                    <w:div w:id="85538830">
                                      <w:marLeft w:val="0"/>
                                      <w:marRight w:val="0"/>
                                      <w:marTop w:val="0"/>
                                      <w:marBottom w:val="0"/>
                                      <w:divBdr>
                                        <w:top w:val="none" w:sz="0" w:space="0" w:color="auto"/>
                                        <w:left w:val="single" w:sz="24" w:space="7" w:color="8AC007"/>
                                        <w:bottom w:val="none" w:sz="0" w:space="0" w:color="auto"/>
                                        <w:right w:val="none" w:sz="0" w:space="0" w:color="auto"/>
                                      </w:divBdr>
                                    </w:div>
                                  </w:divsChild>
                                </w:div>
                                <w:div w:id="69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439">
                          <w:marLeft w:val="0"/>
                          <w:marRight w:val="0"/>
                          <w:marTop w:val="0"/>
                          <w:marBottom w:val="0"/>
                          <w:divBdr>
                            <w:top w:val="none" w:sz="0" w:space="0" w:color="auto"/>
                            <w:left w:val="none" w:sz="0" w:space="0" w:color="auto"/>
                            <w:bottom w:val="none" w:sz="0" w:space="0" w:color="auto"/>
                            <w:right w:val="none" w:sz="0" w:space="0" w:color="auto"/>
                          </w:divBdr>
                          <w:divsChild>
                            <w:div w:id="986468957">
                              <w:marLeft w:val="-225"/>
                              <w:marRight w:val="-225"/>
                              <w:marTop w:val="0"/>
                              <w:marBottom w:val="0"/>
                              <w:divBdr>
                                <w:top w:val="none" w:sz="0" w:space="0" w:color="auto"/>
                                <w:left w:val="none" w:sz="0" w:space="0" w:color="auto"/>
                                <w:bottom w:val="none" w:sz="0" w:space="0" w:color="auto"/>
                                <w:right w:val="none" w:sz="0" w:space="0" w:color="auto"/>
                              </w:divBdr>
                            </w:div>
                            <w:div w:id="1824194629">
                              <w:marLeft w:val="-225"/>
                              <w:marRight w:val="-225"/>
                              <w:marTop w:val="0"/>
                              <w:marBottom w:val="0"/>
                              <w:divBdr>
                                <w:top w:val="none" w:sz="0" w:space="0" w:color="auto"/>
                                <w:left w:val="none" w:sz="0" w:space="0" w:color="auto"/>
                                <w:bottom w:val="none" w:sz="0" w:space="0" w:color="auto"/>
                                <w:right w:val="none" w:sz="0" w:space="0" w:color="auto"/>
                              </w:divBdr>
                            </w:div>
                            <w:div w:id="434206917">
                              <w:marLeft w:val="-225"/>
                              <w:marRight w:val="-225"/>
                              <w:marTop w:val="0"/>
                              <w:marBottom w:val="0"/>
                              <w:divBdr>
                                <w:top w:val="none" w:sz="0" w:space="0" w:color="auto"/>
                                <w:left w:val="none" w:sz="0" w:space="0" w:color="auto"/>
                                <w:bottom w:val="none" w:sz="0" w:space="0" w:color="auto"/>
                                <w:right w:val="none" w:sz="0" w:space="0" w:color="auto"/>
                              </w:divBdr>
                              <w:divsChild>
                                <w:div w:id="16648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4867">
                      <w:marLeft w:val="-225"/>
                      <w:marRight w:val="-225"/>
                      <w:marTop w:val="0"/>
                      <w:marBottom w:val="0"/>
                      <w:divBdr>
                        <w:top w:val="none" w:sz="0" w:space="0" w:color="auto"/>
                        <w:left w:val="none" w:sz="0" w:space="0" w:color="auto"/>
                        <w:bottom w:val="none" w:sz="0" w:space="0" w:color="auto"/>
                        <w:right w:val="none" w:sz="0" w:space="0" w:color="auto"/>
                      </w:divBdr>
                      <w:divsChild>
                        <w:div w:id="858084856">
                          <w:marLeft w:val="0"/>
                          <w:marRight w:val="0"/>
                          <w:marTop w:val="0"/>
                          <w:marBottom w:val="0"/>
                          <w:divBdr>
                            <w:top w:val="none" w:sz="0" w:space="0" w:color="auto"/>
                            <w:left w:val="none" w:sz="0" w:space="0" w:color="auto"/>
                            <w:bottom w:val="none" w:sz="0" w:space="0" w:color="auto"/>
                            <w:right w:val="none" w:sz="0" w:space="0" w:color="auto"/>
                          </w:divBdr>
                          <w:divsChild>
                            <w:div w:id="1073164906">
                              <w:marLeft w:val="0"/>
                              <w:marRight w:val="0"/>
                              <w:marTop w:val="300"/>
                              <w:marBottom w:val="0"/>
                              <w:divBdr>
                                <w:top w:val="none" w:sz="0" w:space="0" w:color="auto"/>
                                <w:left w:val="none" w:sz="0" w:space="0" w:color="auto"/>
                                <w:bottom w:val="none" w:sz="0" w:space="0" w:color="auto"/>
                                <w:right w:val="none" w:sz="0" w:space="0" w:color="auto"/>
                              </w:divBdr>
                              <w:divsChild>
                                <w:div w:id="1852647394">
                                  <w:marLeft w:val="-225"/>
                                  <w:marRight w:val="-225"/>
                                  <w:marTop w:val="0"/>
                                  <w:marBottom w:val="0"/>
                                  <w:divBdr>
                                    <w:top w:val="none" w:sz="0" w:space="0" w:color="auto"/>
                                    <w:left w:val="none" w:sz="0" w:space="0" w:color="auto"/>
                                    <w:bottom w:val="none" w:sz="0" w:space="0" w:color="auto"/>
                                    <w:right w:val="none" w:sz="0" w:space="0" w:color="auto"/>
                                  </w:divBdr>
                                  <w:divsChild>
                                    <w:div w:id="872425740">
                                      <w:marLeft w:val="0"/>
                                      <w:marRight w:val="0"/>
                                      <w:marTop w:val="0"/>
                                      <w:marBottom w:val="0"/>
                                      <w:divBdr>
                                        <w:top w:val="none" w:sz="0" w:space="0" w:color="auto"/>
                                        <w:left w:val="none" w:sz="0" w:space="0" w:color="auto"/>
                                        <w:bottom w:val="none" w:sz="0" w:space="0" w:color="auto"/>
                                        <w:right w:val="none" w:sz="0" w:space="0" w:color="auto"/>
                                      </w:divBdr>
                                    </w:div>
                                    <w:div w:id="1367676492">
                                      <w:marLeft w:val="0"/>
                                      <w:marRight w:val="0"/>
                                      <w:marTop w:val="0"/>
                                      <w:marBottom w:val="0"/>
                                      <w:divBdr>
                                        <w:top w:val="none" w:sz="0" w:space="0" w:color="auto"/>
                                        <w:left w:val="none" w:sz="0" w:space="0" w:color="auto"/>
                                        <w:bottom w:val="none" w:sz="0" w:space="0" w:color="auto"/>
                                        <w:right w:val="none" w:sz="0" w:space="0" w:color="auto"/>
                                      </w:divBdr>
                                    </w:div>
                                    <w:div w:id="1656714683">
                                      <w:marLeft w:val="0"/>
                                      <w:marRight w:val="0"/>
                                      <w:marTop w:val="0"/>
                                      <w:marBottom w:val="0"/>
                                      <w:divBdr>
                                        <w:top w:val="none" w:sz="0" w:space="0" w:color="auto"/>
                                        <w:left w:val="none" w:sz="0" w:space="0" w:color="auto"/>
                                        <w:bottom w:val="none" w:sz="0" w:space="0" w:color="auto"/>
                                        <w:right w:val="none" w:sz="0" w:space="0" w:color="auto"/>
                                      </w:divBdr>
                                    </w:div>
                                    <w:div w:id="1128662479">
                                      <w:marLeft w:val="0"/>
                                      <w:marRight w:val="0"/>
                                      <w:marTop w:val="0"/>
                                      <w:marBottom w:val="0"/>
                                      <w:divBdr>
                                        <w:top w:val="none" w:sz="0" w:space="0" w:color="auto"/>
                                        <w:left w:val="none" w:sz="0" w:space="0" w:color="auto"/>
                                        <w:bottom w:val="none" w:sz="0" w:space="0" w:color="auto"/>
                                        <w:right w:val="none" w:sz="0" w:space="0" w:color="auto"/>
                                      </w:divBdr>
                                    </w:div>
                                  </w:divsChild>
                                </w:div>
                                <w:div w:id="1772967312">
                                  <w:marLeft w:val="0"/>
                                  <w:marRight w:val="0"/>
                                  <w:marTop w:val="0"/>
                                  <w:marBottom w:val="0"/>
                                  <w:divBdr>
                                    <w:top w:val="none" w:sz="0" w:space="0" w:color="auto"/>
                                    <w:left w:val="none" w:sz="0" w:space="0" w:color="auto"/>
                                    <w:bottom w:val="none" w:sz="0" w:space="0" w:color="auto"/>
                                    <w:right w:val="none" w:sz="0" w:space="0" w:color="auto"/>
                                  </w:divBdr>
                                  <w:divsChild>
                                    <w:div w:id="572742981">
                                      <w:marLeft w:val="0"/>
                                      <w:marRight w:val="0"/>
                                      <w:marTop w:val="0"/>
                                      <w:marBottom w:val="225"/>
                                      <w:divBdr>
                                        <w:top w:val="none" w:sz="0" w:space="0" w:color="auto"/>
                                        <w:left w:val="none" w:sz="0" w:space="0" w:color="auto"/>
                                        <w:bottom w:val="none" w:sz="0" w:space="0" w:color="auto"/>
                                        <w:right w:val="none" w:sz="0" w:space="0" w:color="auto"/>
                                      </w:divBdr>
                                    </w:div>
                                    <w:div w:id="1222906135">
                                      <w:marLeft w:val="0"/>
                                      <w:marRight w:val="0"/>
                                      <w:marTop w:val="0"/>
                                      <w:marBottom w:val="225"/>
                                      <w:divBdr>
                                        <w:top w:val="none" w:sz="0" w:space="0" w:color="auto"/>
                                        <w:left w:val="none" w:sz="0" w:space="0" w:color="auto"/>
                                        <w:bottom w:val="none" w:sz="0" w:space="0" w:color="auto"/>
                                        <w:right w:val="none" w:sz="0" w:space="0" w:color="auto"/>
                                      </w:divBdr>
                                    </w:div>
                                    <w:div w:id="927886581">
                                      <w:marLeft w:val="0"/>
                                      <w:marRight w:val="0"/>
                                      <w:marTop w:val="0"/>
                                      <w:marBottom w:val="225"/>
                                      <w:divBdr>
                                        <w:top w:val="none" w:sz="0" w:space="0" w:color="auto"/>
                                        <w:left w:val="none" w:sz="0" w:space="0" w:color="auto"/>
                                        <w:bottom w:val="none" w:sz="0" w:space="0" w:color="auto"/>
                                        <w:right w:val="none" w:sz="0" w:space="0" w:color="auto"/>
                                      </w:divBdr>
                                    </w:div>
                                    <w:div w:id="762069977">
                                      <w:marLeft w:val="0"/>
                                      <w:marRight w:val="0"/>
                                      <w:marTop w:val="0"/>
                                      <w:marBottom w:val="225"/>
                                      <w:divBdr>
                                        <w:top w:val="none" w:sz="0" w:space="0" w:color="auto"/>
                                        <w:left w:val="none" w:sz="0" w:space="0" w:color="auto"/>
                                        <w:bottom w:val="none" w:sz="0" w:space="0" w:color="auto"/>
                                        <w:right w:val="none" w:sz="0" w:space="0" w:color="auto"/>
                                      </w:divBdr>
                                    </w:div>
                                  </w:divsChild>
                                </w:div>
                                <w:div w:id="112679276">
                                  <w:marLeft w:val="0"/>
                                  <w:marRight w:val="0"/>
                                  <w:marTop w:val="0"/>
                                  <w:marBottom w:val="0"/>
                                  <w:divBdr>
                                    <w:top w:val="none" w:sz="0" w:space="0" w:color="auto"/>
                                    <w:left w:val="none" w:sz="0" w:space="0" w:color="auto"/>
                                    <w:bottom w:val="none" w:sz="0" w:space="0" w:color="auto"/>
                                    <w:right w:val="none" w:sz="0" w:space="0" w:color="auto"/>
                                  </w:divBdr>
                                </w:div>
                                <w:div w:id="1637955346">
                                  <w:marLeft w:val="-225"/>
                                  <w:marRight w:val="-225"/>
                                  <w:marTop w:val="0"/>
                                  <w:marBottom w:val="0"/>
                                  <w:divBdr>
                                    <w:top w:val="none" w:sz="0" w:space="0" w:color="auto"/>
                                    <w:left w:val="none" w:sz="0" w:space="0" w:color="auto"/>
                                    <w:bottom w:val="none" w:sz="0" w:space="0" w:color="auto"/>
                                    <w:right w:val="none" w:sz="0" w:space="0" w:color="auto"/>
                                  </w:divBdr>
                                  <w:divsChild>
                                    <w:div w:id="738211711">
                                      <w:marLeft w:val="0"/>
                                      <w:marRight w:val="0"/>
                                      <w:marTop w:val="0"/>
                                      <w:marBottom w:val="0"/>
                                      <w:divBdr>
                                        <w:top w:val="none" w:sz="0" w:space="0" w:color="auto"/>
                                        <w:left w:val="none" w:sz="0" w:space="0" w:color="auto"/>
                                        <w:bottom w:val="none" w:sz="0" w:space="0" w:color="auto"/>
                                        <w:right w:val="none" w:sz="0" w:space="0" w:color="auto"/>
                                      </w:divBdr>
                                    </w:div>
                                    <w:div w:id="450708503">
                                      <w:marLeft w:val="0"/>
                                      <w:marRight w:val="0"/>
                                      <w:marTop w:val="0"/>
                                      <w:marBottom w:val="0"/>
                                      <w:divBdr>
                                        <w:top w:val="none" w:sz="0" w:space="0" w:color="auto"/>
                                        <w:left w:val="none" w:sz="0" w:space="0" w:color="auto"/>
                                        <w:bottom w:val="none" w:sz="0" w:space="0" w:color="auto"/>
                                        <w:right w:val="none" w:sz="0" w:space="0" w:color="auto"/>
                                      </w:divBdr>
                                    </w:div>
                                    <w:div w:id="1062676287">
                                      <w:marLeft w:val="0"/>
                                      <w:marRight w:val="0"/>
                                      <w:marTop w:val="0"/>
                                      <w:marBottom w:val="0"/>
                                      <w:divBdr>
                                        <w:top w:val="none" w:sz="0" w:space="0" w:color="auto"/>
                                        <w:left w:val="none" w:sz="0" w:space="0" w:color="auto"/>
                                        <w:bottom w:val="none" w:sz="0" w:space="0" w:color="auto"/>
                                        <w:right w:val="none" w:sz="0" w:space="0" w:color="auto"/>
                                      </w:divBdr>
                                    </w:div>
                                    <w:div w:id="675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15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65985">
          <w:marLeft w:val="0"/>
          <w:marRight w:val="0"/>
          <w:marTop w:val="570"/>
          <w:marBottom w:val="0"/>
          <w:divBdr>
            <w:top w:val="single" w:sz="6" w:space="0" w:color="AAAAAA"/>
            <w:left w:val="single" w:sz="6" w:space="0" w:color="5F5F5F"/>
            <w:bottom w:val="single" w:sz="6" w:space="0" w:color="5F5F5F"/>
            <w:right w:val="single" w:sz="6" w:space="0" w:color="5F5F5F"/>
          </w:divBdr>
          <w:divsChild>
            <w:div w:id="1963655621">
              <w:marLeft w:val="0"/>
              <w:marRight w:val="0"/>
              <w:marTop w:val="0"/>
              <w:marBottom w:val="0"/>
              <w:divBdr>
                <w:top w:val="none" w:sz="0" w:space="0" w:color="auto"/>
                <w:left w:val="none" w:sz="0" w:space="0" w:color="auto"/>
                <w:bottom w:val="none" w:sz="0" w:space="0" w:color="auto"/>
                <w:right w:val="none" w:sz="0" w:space="0" w:color="auto"/>
              </w:divBdr>
              <w:divsChild>
                <w:div w:id="1146704111">
                  <w:marLeft w:val="0"/>
                  <w:marRight w:val="0"/>
                  <w:marTop w:val="0"/>
                  <w:marBottom w:val="0"/>
                  <w:divBdr>
                    <w:top w:val="none" w:sz="0" w:space="0" w:color="auto"/>
                    <w:left w:val="none" w:sz="0" w:space="0" w:color="auto"/>
                    <w:bottom w:val="none" w:sz="0" w:space="0" w:color="auto"/>
                    <w:right w:val="none" w:sz="0" w:space="0" w:color="auto"/>
                  </w:divBdr>
                </w:div>
                <w:div w:id="1980256273">
                  <w:marLeft w:val="0"/>
                  <w:marRight w:val="0"/>
                  <w:marTop w:val="0"/>
                  <w:marBottom w:val="0"/>
                  <w:divBdr>
                    <w:top w:val="none" w:sz="0" w:space="0" w:color="auto"/>
                    <w:left w:val="none" w:sz="0" w:space="0" w:color="auto"/>
                    <w:bottom w:val="none" w:sz="0" w:space="0" w:color="auto"/>
                    <w:right w:val="none" w:sz="0" w:space="0" w:color="auto"/>
                  </w:divBdr>
                </w:div>
                <w:div w:id="734934698">
                  <w:marLeft w:val="0"/>
                  <w:marRight w:val="0"/>
                  <w:marTop w:val="0"/>
                  <w:marBottom w:val="0"/>
                  <w:divBdr>
                    <w:top w:val="none" w:sz="0" w:space="0" w:color="auto"/>
                    <w:left w:val="none" w:sz="0" w:space="0" w:color="auto"/>
                    <w:bottom w:val="none" w:sz="0" w:space="0" w:color="auto"/>
                    <w:right w:val="none" w:sz="0" w:space="0" w:color="auto"/>
                  </w:divBdr>
                </w:div>
                <w:div w:id="1066992787">
                  <w:marLeft w:val="0"/>
                  <w:marRight w:val="0"/>
                  <w:marTop w:val="0"/>
                  <w:marBottom w:val="0"/>
                  <w:divBdr>
                    <w:top w:val="none" w:sz="0" w:space="0" w:color="auto"/>
                    <w:left w:val="none" w:sz="0" w:space="0" w:color="auto"/>
                    <w:bottom w:val="none" w:sz="0" w:space="0" w:color="auto"/>
                    <w:right w:val="none" w:sz="0" w:space="0" w:color="auto"/>
                  </w:divBdr>
                </w:div>
                <w:div w:id="107743913">
                  <w:marLeft w:val="0"/>
                  <w:marRight w:val="0"/>
                  <w:marTop w:val="0"/>
                  <w:marBottom w:val="0"/>
                  <w:divBdr>
                    <w:top w:val="none" w:sz="0" w:space="0" w:color="auto"/>
                    <w:left w:val="none" w:sz="0" w:space="0" w:color="auto"/>
                    <w:bottom w:val="none" w:sz="0" w:space="0" w:color="auto"/>
                    <w:right w:val="none" w:sz="0" w:space="0" w:color="auto"/>
                  </w:divBdr>
                </w:div>
                <w:div w:id="2893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5599">
          <w:marLeft w:val="0"/>
          <w:marRight w:val="0"/>
          <w:marTop w:val="570"/>
          <w:marBottom w:val="0"/>
          <w:divBdr>
            <w:top w:val="single" w:sz="6" w:space="0" w:color="AAAAAA"/>
            <w:left w:val="single" w:sz="6" w:space="0" w:color="5F5F5F"/>
            <w:bottom w:val="single" w:sz="6" w:space="0" w:color="5F5F5F"/>
            <w:right w:val="single" w:sz="6" w:space="0" w:color="5F5F5F"/>
          </w:divBdr>
          <w:divsChild>
            <w:div w:id="493302754">
              <w:marLeft w:val="0"/>
              <w:marRight w:val="0"/>
              <w:marTop w:val="0"/>
              <w:marBottom w:val="0"/>
              <w:divBdr>
                <w:top w:val="none" w:sz="0" w:space="0" w:color="auto"/>
                <w:left w:val="none" w:sz="0" w:space="0" w:color="auto"/>
                <w:bottom w:val="none" w:sz="0" w:space="0" w:color="auto"/>
                <w:right w:val="none" w:sz="0" w:space="0" w:color="auto"/>
              </w:divBdr>
              <w:divsChild>
                <w:div w:id="1801655278">
                  <w:marLeft w:val="0"/>
                  <w:marRight w:val="0"/>
                  <w:marTop w:val="0"/>
                  <w:marBottom w:val="0"/>
                  <w:divBdr>
                    <w:top w:val="none" w:sz="0" w:space="0" w:color="auto"/>
                    <w:left w:val="none" w:sz="0" w:space="0" w:color="auto"/>
                    <w:bottom w:val="none" w:sz="0" w:space="0" w:color="auto"/>
                    <w:right w:val="none" w:sz="0" w:space="0" w:color="auto"/>
                  </w:divBdr>
                </w:div>
                <w:div w:id="693649990">
                  <w:marLeft w:val="0"/>
                  <w:marRight w:val="0"/>
                  <w:marTop w:val="0"/>
                  <w:marBottom w:val="0"/>
                  <w:divBdr>
                    <w:top w:val="none" w:sz="0" w:space="0" w:color="auto"/>
                    <w:left w:val="none" w:sz="0" w:space="0" w:color="auto"/>
                    <w:bottom w:val="none" w:sz="0" w:space="0" w:color="auto"/>
                    <w:right w:val="none" w:sz="0" w:space="0" w:color="auto"/>
                  </w:divBdr>
                </w:div>
                <w:div w:id="35814563">
                  <w:marLeft w:val="0"/>
                  <w:marRight w:val="0"/>
                  <w:marTop w:val="0"/>
                  <w:marBottom w:val="0"/>
                  <w:divBdr>
                    <w:top w:val="none" w:sz="0" w:space="0" w:color="auto"/>
                    <w:left w:val="none" w:sz="0" w:space="0" w:color="auto"/>
                    <w:bottom w:val="none" w:sz="0" w:space="0" w:color="auto"/>
                    <w:right w:val="none" w:sz="0" w:space="0" w:color="auto"/>
                  </w:divBdr>
                </w:div>
                <w:div w:id="962808299">
                  <w:marLeft w:val="0"/>
                  <w:marRight w:val="0"/>
                  <w:marTop w:val="0"/>
                  <w:marBottom w:val="0"/>
                  <w:divBdr>
                    <w:top w:val="none" w:sz="0" w:space="0" w:color="auto"/>
                    <w:left w:val="none" w:sz="0" w:space="0" w:color="auto"/>
                    <w:bottom w:val="none" w:sz="0" w:space="0" w:color="auto"/>
                    <w:right w:val="none" w:sz="0" w:space="0" w:color="auto"/>
                  </w:divBdr>
                </w:div>
                <w:div w:id="175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3521">
          <w:marLeft w:val="0"/>
          <w:marRight w:val="0"/>
          <w:marTop w:val="570"/>
          <w:marBottom w:val="0"/>
          <w:divBdr>
            <w:top w:val="single" w:sz="6" w:space="0" w:color="AAAAAA"/>
            <w:left w:val="single" w:sz="6" w:space="0" w:color="5F5F5F"/>
            <w:bottom w:val="single" w:sz="6" w:space="0" w:color="5F5F5F"/>
            <w:right w:val="single" w:sz="6" w:space="0" w:color="5F5F5F"/>
          </w:divBdr>
          <w:divsChild>
            <w:div w:id="402992222">
              <w:marLeft w:val="0"/>
              <w:marRight w:val="0"/>
              <w:marTop w:val="0"/>
              <w:marBottom w:val="0"/>
              <w:divBdr>
                <w:top w:val="none" w:sz="0" w:space="0" w:color="auto"/>
                <w:left w:val="none" w:sz="0" w:space="0" w:color="auto"/>
                <w:bottom w:val="none" w:sz="0" w:space="0" w:color="auto"/>
                <w:right w:val="none" w:sz="0" w:space="0" w:color="auto"/>
              </w:divBdr>
              <w:divsChild>
                <w:div w:id="508132672">
                  <w:marLeft w:val="0"/>
                  <w:marRight w:val="0"/>
                  <w:marTop w:val="0"/>
                  <w:marBottom w:val="0"/>
                  <w:divBdr>
                    <w:top w:val="none" w:sz="0" w:space="0" w:color="auto"/>
                    <w:left w:val="none" w:sz="0" w:space="0" w:color="auto"/>
                    <w:bottom w:val="none" w:sz="0" w:space="0" w:color="auto"/>
                    <w:right w:val="none" w:sz="0" w:space="0" w:color="auto"/>
                  </w:divBdr>
                </w:div>
                <w:div w:id="950867749">
                  <w:marLeft w:val="0"/>
                  <w:marRight w:val="0"/>
                  <w:marTop w:val="0"/>
                  <w:marBottom w:val="0"/>
                  <w:divBdr>
                    <w:top w:val="none" w:sz="0" w:space="0" w:color="auto"/>
                    <w:left w:val="none" w:sz="0" w:space="0" w:color="auto"/>
                    <w:bottom w:val="none" w:sz="0" w:space="0" w:color="auto"/>
                    <w:right w:val="none" w:sz="0" w:space="0" w:color="auto"/>
                  </w:divBdr>
                </w:div>
                <w:div w:id="1942637807">
                  <w:marLeft w:val="0"/>
                  <w:marRight w:val="0"/>
                  <w:marTop w:val="0"/>
                  <w:marBottom w:val="0"/>
                  <w:divBdr>
                    <w:top w:val="none" w:sz="0" w:space="0" w:color="auto"/>
                    <w:left w:val="none" w:sz="0" w:space="0" w:color="auto"/>
                    <w:bottom w:val="none" w:sz="0" w:space="0" w:color="auto"/>
                    <w:right w:val="none" w:sz="0" w:space="0" w:color="auto"/>
                  </w:divBdr>
                </w:div>
                <w:div w:id="306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6549">
          <w:marLeft w:val="0"/>
          <w:marRight w:val="0"/>
          <w:marTop w:val="570"/>
          <w:marBottom w:val="0"/>
          <w:divBdr>
            <w:top w:val="single" w:sz="6" w:space="0" w:color="AAAAAA"/>
            <w:left w:val="single" w:sz="6" w:space="0" w:color="5F5F5F"/>
            <w:bottom w:val="single" w:sz="6" w:space="0" w:color="5F5F5F"/>
            <w:right w:val="single" w:sz="6" w:space="0" w:color="5F5F5F"/>
          </w:divBdr>
          <w:divsChild>
            <w:div w:id="1694334946">
              <w:marLeft w:val="0"/>
              <w:marRight w:val="0"/>
              <w:marTop w:val="0"/>
              <w:marBottom w:val="0"/>
              <w:divBdr>
                <w:top w:val="none" w:sz="0" w:space="0" w:color="auto"/>
                <w:left w:val="none" w:sz="0" w:space="0" w:color="auto"/>
                <w:bottom w:val="none" w:sz="0" w:space="0" w:color="auto"/>
                <w:right w:val="none" w:sz="0" w:space="0" w:color="auto"/>
              </w:divBdr>
              <w:divsChild>
                <w:div w:id="1902665797">
                  <w:marLeft w:val="0"/>
                  <w:marRight w:val="0"/>
                  <w:marTop w:val="0"/>
                  <w:marBottom w:val="0"/>
                  <w:divBdr>
                    <w:top w:val="none" w:sz="0" w:space="0" w:color="auto"/>
                    <w:left w:val="none" w:sz="0" w:space="0" w:color="auto"/>
                    <w:bottom w:val="none" w:sz="0" w:space="0" w:color="auto"/>
                    <w:right w:val="none" w:sz="0" w:space="0" w:color="auto"/>
                  </w:divBdr>
                  <w:divsChild>
                    <w:div w:id="2146894744">
                      <w:marLeft w:val="0"/>
                      <w:marRight w:val="0"/>
                      <w:marTop w:val="0"/>
                      <w:marBottom w:val="0"/>
                      <w:divBdr>
                        <w:top w:val="none" w:sz="0" w:space="0" w:color="auto"/>
                        <w:left w:val="none" w:sz="0" w:space="0" w:color="auto"/>
                        <w:bottom w:val="none" w:sz="0" w:space="0" w:color="auto"/>
                        <w:right w:val="none" w:sz="0" w:space="0" w:color="auto"/>
                      </w:divBdr>
                      <w:divsChild>
                        <w:div w:id="426460832">
                          <w:marLeft w:val="0"/>
                          <w:marRight w:val="0"/>
                          <w:marTop w:val="0"/>
                          <w:marBottom w:val="0"/>
                          <w:divBdr>
                            <w:top w:val="none" w:sz="0" w:space="0" w:color="auto"/>
                            <w:left w:val="none" w:sz="0" w:space="0" w:color="auto"/>
                            <w:bottom w:val="none" w:sz="0" w:space="0" w:color="auto"/>
                            <w:right w:val="none" w:sz="0" w:space="0" w:color="auto"/>
                          </w:divBdr>
                          <w:divsChild>
                            <w:div w:id="1072508031">
                              <w:marLeft w:val="0"/>
                              <w:marRight w:val="0"/>
                              <w:marTop w:val="0"/>
                              <w:marBottom w:val="0"/>
                              <w:divBdr>
                                <w:top w:val="none" w:sz="0" w:space="0" w:color="auto"/>
                                <w:left w:val="none" w:sz="0" w:space="0" w:color="auto"/>
                                <w:bottom w:val="none" w:sz="0" w:space="0" w:color="auto"/>
                                <w:right w:val="none" w:sz="0" w:space="0" w:color="auto"/>
                              </w:divBdr>
                              <w:divsChild>
                                <w:div w:id="171995599">
                                  <w:marLeft w:val="0"/>
                                  <w:marRight w:val="0"/>
                                  <w:marTop w:val="0"/>
                                  <w:marBottom w:val="0"/>
                                  <w:divBdr>
                                    <w:top w:val="none" w:sz="0" w:space="0" w:color="auto"/>
                                    <w:left w:val="none" w:sz="0" w:space="0" w:color="auto"/>
                                    <w:bottom w:val="none" w:sz="0" w:space="0" w:color="auto"/>
                                    <w:right w:val="none" w:sz="0" w:space="0" w:color="auto"/>
                                  </w:divBdr>
                                  <w:divsChild>
                                    <w:div w:id="785151546">
                                      <w:marLeft w:val="0"/>
                                      <w:marRight w:val="0"/>
                                      <w:marTop w:val="0"/>
                                      <w:marBottom w:val="0"/>
                                      <w:divBdr>
                                        <w:top w:val="single" w:sz="6" w:space="0" w:color="555555"/>
                                        <w:left w:val="single" w:sz="6" w:space="0" w:color="555555"/>
                                        <w:bottom w:val="single" w:sz="6" w:space="0" w:color="555555"/>
                                        <w:right w:val="single" w:sz="6" w:space="0" w:color="555555"/>
                                      </w:divBdr>
                                      <w:divsChild>
                                        <w:div w:id="864948913">
                                          <w:marLeft w:val="0"/>
                                          <w:marRight w:val="0"/>
                                          <w:marTop w:val="0"/>
                                          <w:marBottom w:val="0"/>
                                          <w:divBdr>
                                            <w:top w:val="none" w:sz="0" w:space="0" w:color="auto"/>
                                            <w:left w:val="none" w:sz="0" w:space="0" w:color="auto"/>
                                            <w:bottom w:val="none" w:sz="0" w:space="0" w:color="auto"/>
                                            <w:right w:val="none" w:sz="0" w:space="0" w:color="auto"/>
                                          </w:divBdr>
                                        </w:div>
                                      </w:divsChild>
                                    </w:div>
                                    <w:div w:id="901133738">
                                      <w:marLeft w:val="60"/>
                                      <w:marRight w:val="60"/>
                                      <w:marTop w:val="0"/>
                                      <w:marBottom w:val="0"/>
                                      <w:divBdr>
                                        <w:top w:val="none" w:sz="0" w:space="0" w:color="auto"/>
                                        <w:left w:val="none" w:sz="0" w:space="0" w:color="auto"/>
                                        <w:bottom w:val="none" w:sz="0" w:space="0" w:color="auto"/>
                                        <w:right w:val="none" w:sz="0" w:space="0" w:color="auto"/>
                                      </w:divBdr>
                                    </w:div>
                                    <w:div w:id="1654020495">
                                      <w:marLeft w:val="0"/>
                                      <w:marRight w:val="30"/>
                                      <w:marTop w:val="0"/>
                                      <w:marBottom w:val="0"/>
                                      <w:divBdr>
                                        <w:top w:val="none" w:sz="0" w:space="0" w:color="auto"/>
                                        <w:left w:val="none" w:sz="0" w:space="0" w:color="auto"/>
                                        <w:bottom w:val="none" w:sz="0" w:space="0" w:color="auto"/>
                                        <w:right w:val="none" w:sz="0" w:space="0" w:color="auto"/>
                                      </w:divBdr>
                                    </w:div>
                                    <w:div w:id="217740620">
                                      <w:marLeft w:val="0"/>
                                      <w:marRight w:val="0"/>
                                      <w:marTop w:val="100"/>
                                      <w:marBottom w:val="100"/>
                                      <w:divBdr>
                                        <w:top w:val="none" w:sz="0" w:space="0" w:color="auto"/>
                                        <w:left w:val="none" w:sz="0" w:space="0" w:color="auto"/>
                                        <w:bottom w:val="none" w:sz="0" w:space="0" w:color="auto"/>
                                        <w:right w:val="none" w:sz="0" w:space="0" w:color="auto"/>
                                      </w:divBdr>
                                      <w:divsChild>
                                        <w:div w:id="1652245646">
                                          <w:marLeft w:val="0"/>
                                          <w:marRight w:val="0"/>
                                          <w:marTop w:val="0"/>
                                          <w:marBottom w:val="0"/>
                                          <w:divBdr>
                                            <w:top w:val="none" w:sz="0" w:space="0" w:color="auto"/>
                                            <w:left w:val="none" w:sz="0" w:space="0" w:color="auto"/>
                                            <w:bottom w:val="none" w:sz="0" w:space="0" w:color="auto"/>
                                            <w:right w:val="none" w:sz="0" w:space="0" w:color="auto"/>
                                          </w:divBdr>
                                        </w:div>
                                        <w:div w:id="569383535">
                                          <w:marLeft w:val="0"/>
                                          <w:marRight w:val="0"/>
                                          <w:marTop w:val="0"/>
                                          <w:marBottom w:val="0"/>
                                          <w:divBdr>
                                            <w:top w:val="none" w:sz="0" w:space="0" w:color="auto"/>
                                            <w:left w:val="none" w:sz="0" w:space="0" w:color="auto"/>
                                            <w:bottom w:val="none" w:sz="0" w:space="0" w:color="auto"/>
                                            <w:right w:val="none" w:sz="0" w:space="0" w:color="auto"/>
                                          </w:divBdr>
                                        </w:div>
                                        <w:div w:id="1046180769">
                                          <w:marLeft w:val="0"/>
                                          <w:marRight w:val="0"/>
                                          <w:marTop w:val="60"/>
                                          <w:marBottom w:val="0"/>
                                          <w:divBdr>
                                            <w:top w:val="none" w:sz="0" w:space="0" w:color="auto"/>
                                            <w:left w:val="none" w:sz="0" w:space="0" w:color="auto"/>
                                            <w:bottom w:val="none" w:sz="0" w:space="0" w:color="auto"/>
                                            <w:right w:val="none" w:sz="0" w:space="0" w:color="auto"/>
                                          </w:divBdr>
                                          <w:divsChild>
                                            <w:div w:id="427849541">
                                              <w:marLeft w:val="0"/>
                                              <w:marRight w:val="150"/>
                                              <w:marTop w:val="0"/>
                                              <w:marBottom w:val="0"/>
                                              <w:divBdr>
                                                <w:top w:val="none" w:sz="0" w:space="0" w:color="auto"/>
                                                <w:left w:val="none" w:sz="0" w:space="0" w:color="auto"/>
                                                <w:bottom w:val="none" w:sz="0" w:space="0" w:color="auto"/>
                                                <w:right w:val="none" w:sz="0" w:space="0" w:color="auto"/>
                                              </w:divBdr>
                                            </w:div>
                                          </w:divsChild>
                                        </w:div>
                                        <w:div w:id="837501892">
                                          <w:marLeft w:val="0"/>
                                          <w:marRight w:val="0"/>
                                          <w:marTop w:val="0"/>
                                          <w:marBottom w:val="0"/>
                                          <w:divBdr>
                                            <w:top w:val="none" w:sz="0" w:space="0" w:color="auto"/>
                                            <w:left w:val="none" w:sz="0" w:space="0" w:color="auto"/>
                                            <w:bottom w:val="none" w:sz="0" w:space="0" w:color="auto"/>
                                            <w:right w:val="none" w:sz="0" w:space="0" w:color="auto"/>
                                          </w:divBdr>
                                          <w:divsChild>
                                            <w:div w:id="546602261">
                                              <w:marLeft w:val="0"/>
                                              <w:marRight w:val="0"/>
                                              <w:marTop w:val="0"/>
                                              <w:marBottom w:val="0"/>
                                              <w:divBdr>
                                                <w:top w:val="none" w:sz="0" w:space="0" w:color="auto"/>
                                                <w:left w:val="none" w:sz="0" w:space="0" w:color="auto"/>
                                                <w:bottom w:val="none" w:sz="0" w:space="0" w:color="auto"/>
                                                <w:right w:val="none" w:sz="0" w:space="0" w:color="auto"/>
                                              </w:divBdr>
                                            </w:div>
                                            <w:div w:id="971251242">
                                              <w:marLeft w:val="0"/>
                                              <w:marRight w:val="0"/>
                                              <w:marTop w:val="0"/>
                                              <w:marBottom w:val="0"/>
                                              <w:divBdr>
                                                <w:top w:val="none" w:sz="0" w:space="0" w:color="auto"/>
                                                <w:left w:val="none" w:sz="0" w:space="0" w:color="auto"/>
                                                <w:bottom w:val="none" w:sz="0" w:space="0" w:color="auto"/>
                                                <w:right w:val="none" w:sz="0" w:space="0" w:color="auto"/>
                                              </w:divBdr>
                                            </w:div>
                                            <w:div w:id="8107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902373">
          <w:marLeft w:val="0"/>
          <w:marRight w:val="0"/>
          <w:marTop w:val="570"/>
          <w:marBottom w:val="0"/>
          <w:divBdr>
            <w:top w:val="single" w:sz="6" w:space="0" w:color="AAAAAA"/>
            <w:left w:val="single" w:sz="6" w:space="0" w:color="5F5F5F"/>
            <w:bottom w:val="single" w:sz="6" w:space="0" w:color="5F5F5F"/>
            <w:right w:val="single" w:sz="6" w:space="0" w:color="5F5F5F"/>
          </w:divBdr>
          <w:divsChild>
            <w:div w:id="352222002">
              <w:marLeft w:val="0"/>
              <w:marRight w:val="0"/>
              <w:marTop w:val="0"/>
              <w:marBottom w:val="0"/>
              <w:divBdr>
                <w:top w:val="none" w:sz="0" w:space="0" w:color="auto"/>
                <w:left w:val="none" w:sz="0" w:space="0" w:color="auto"/>
                <w:bottom w:val="none" w:sz="0" w:space="0" w:color="auto"/>
                <w:right w:val="none" w:sz="0" w:space="0" w:color="auto"/>
              </w:divBdr>
              <w:divsChild>
                <w:div w:id="515921129">
                  <w:marLeft w:val="0"/>
                  <w:marRight w:val="0"/>
                  <w:marTop w:val="0"/>
                  <w:marBottom w:val="0"/>
                  <w:divBdr>
                    <w:top w:val="none" w:sz="0" w:space="0" w:color="auto"/>
                    <w:left w:val="none" w:sz="0" w:space="0" w:color="auto"/>
                    <w:bottom w:val="none" w:sz="0" w:space="0" w:color="auto"/>
                    <w:right w:val="none" w:sz="0" w:space="0" w:color="auto"/>
                  </w:divBdr>
                  <w:divsChild>
                    <w:div w:id="418871595">
                      <w:marLeft w:val="0"/>
                      <w:marRight w:val="0"/>
                      <w:marTop w:val="0"/>
                      <w:marBottom w:val="0"/>
                      <w:divBdr>
                        <w:top w:val="none" w:sz="0" w:space="0" w:color="auto"/>
                        <w:left w:val="none" w:sz="0" w:space="0" w:color="auto"/>
                        <w:bottom w:val="none" w:sz="0" w:space="0" w:color="auto"/>
                        <w:right w:val="none" w:sz="0" w:space="0" w:color="auto"/>
                      </w:divBdr>
                      <w:divsChild>
                        <w:div w:id="1255555477">
                          <w:marLeft w:val="0"/>
                          <w:marRight w:val="0"/>
                          <w:marTop w:val="0"/>
                          <w:marBottom w:val="0"/>
                          <w:divBdr>
                            <w:top w:val="none" w:sz="0" w:space="0" w:color="auto"/>
                            <w:left w:val="none" w:sz="0" w:space="0" w:color="auto"/>
                            <w:bottom w:val="none" w:sz="0" w:space="0" w:color="auto"/>
                            <w:right w:val="none" w:sz="0" w:space="0" w:color="auto"/>
                          </w:divBdr>
                          <w:divsChild>
                            <w:div w:id="354700232">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377001455">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63588779">
      <w:bodyDiv w:val="1"/>
      <w:marLeft w:val="0"/>
      <w:marRight w:val="0"/>
      <w:marTop w:val="0"/>
      <w:marBottom w:val="0"/>
      <w:divBdr>
        <w:top w:val="none" w:sz="0" w:space="0" w:color="auto"/>
        <w:left w:val="none" w:sz="0" w:space="0" w:color="auto"/>
        <w:bottom w:val="none" w:sz="0" w:space="0" w:color="auto"/>
        <w:right w:val="none" w:sz="0" w:space="0" w:color="auto"/>
      </w:divBdr>
      <w:divsChild>
        <w:div w:id="216628856">
          <w:marLeft w:val="0"/>
          <w:marRight w:val="0"/>
          <w:marTop w:val="0"/>
          <w:marBottom w:val="0"/>
          <w:divBdr>
            <w:top w:val="none" w:sz="0" w:space="0" w:color="auto"/>
            <w:left w:val="none" w:sz="0" w:space="0" w:color="auto"/>
            <w:bottom w:val="none" w:sz="0" w:space="0" w:color="auto"/>
            <w:right w:val="none" w:sz="0" w:space="0" w:color="auto"/>
          </w:divBdr>
          <w:divsChild>
            <w:div w:id="982660694">
              <w:marLeft w:val="0"/>
              <w:marRight w:val="0"/>
              <w:marTop w:val="0"/>
              <w:marBottom w:val="0"/>
              <w:divBdr>
                <w:top w:val="none" w:sz="0" w:space="0" w:color="auto"/>
                <w:left w:val="none" w:sz="0" w:space="0" w:color="auto"/>
                <w:bottom w:val="none" w:sz="0" w:space="0" w:color="auto"/>
                <w:right w:val="none" w:sz="0" w:space="0" w:color="auto"/>
              </w:divBdr>
            </w:div>
          </w:divsChild>
        </w:div>
        <w:div w:id="1091244230">
          <w:marLeft w:val="0"/>
          <w:marRight w:val="0"/>
          <w:marTop w:val="0"/>
          <w:marBottom w:val="0"/>
          <w:divBdr>
            <w:top w:val="none" w:sz="0" w:space="0" w:color="auto"/>
            <w:left w:val="none" w:sz="0" w:space="0" w:color="auto"/>
            <w:bottom w:val="none" w:sz="0" w:space="0" w:color="auto"/>
            <w:right w:val="none" w:sz="0" w:space="0" w:color="auto"/>
          </w:divBdr>
          <w:divsChild>
            <w:div w:id="730927824">
              <w:marLeft w:val="0"/>
              <w:marRight w:val="0"/>
              <w:marTop w:val="0"/>
              <w:marBottom w:val="0"/>
              <w:divBdr>
                <w:top w:val="none" w:sz="0" w:space="0" w:color="auto"/>
                <w:left w:val="none" w:sz="0" w:space="0" w:color="auto"/>
                <w:bottom w:val="none" w:sz="0" w:space="0" w:color="auto"/>
                <w:right w:val="none" w:sz="0" w:space="0" w:color="auto"/>
              </w:divBdr>
            </w:div>
          </w:divsChild>
        </w:div>
        <w:div w:id="1563522623">
          <w:marLeft w:val="0"/>
          <w:marRight w:val="0"/>
          <w:marTop w:val="0"/>
          <w:marBottom w:val="0"/>
          <w:divBdr>
            <w:top w:val="none" w:sz="0" w:space="0" w:color="auto"/>
            <w:left w:val="none" w:sz="0" w:space="0" w:color="auto"/>
            <w:bottom w:val="none" w:sz="0" w:space="0" w:color="auto"/>
            <w:right w:val="none" w:sz="0" w:space="0" w:color="auto"/>
          </w:divBdr>
          <w:divsChild>
            <w:div w:id="1601718236">
              <w:marLeft w:val="-225"/>
              <w:marRight w:val="-225"/>
              <w:marTop w:val="0"/>
              <w:marBottom w:val="0"/>
              <w:divBdr>
                <w:top w:val="none" w:sz="0" w:space="0" w:color="auto"/>
                <w:left w:val="none" w:sz="0" w:space="0" w:color="auto"/>
                <w:bottom w:val="none" w:sz="0" w:space="0" w:color="auto"/>
                <w:right w:val="none" w:sz="0" w:space="0" w:color="auto"/>
              </w:divBdr>
              <w:divsChild>
                <w:div w:id="81873362">
                  <w:marLeft w:val="0"/>
                  <w:marRight w:val="0"/>
                  <w:marTop w:val="0"/>
                  <w:marBottom w:val="0"/>
                  <w:divBdr>
                    <w:top w:val="none" w:sz="0" w:space="0" w:color="auto"/>
                    <w:left w:val="none" w:sz="0" w:space="0" w:color="auto"/>
                    <w:bottom w:val="none" w:sz="0" w:space="0" w:color="auto"/>
                    <w:right w:val="none" w:sz="0" w:space="0" w:color="auto"/>
                  </w:divBdr>
                  <w:divsChild>
                    <w:div w:id="319888676">
                      <w:marLeft w:val="0"/>
                      <w:marRight w:val="0"/>
                      <w:marTop w:val="0"/>
                      <w:marBottom w:val="0"/>
                      <w:divBdr>
                        <w:top w:val="none" w:sz="0" w:space="0" w:color="auto"/>
                        <w:left w:val="none" w:sz="0" w:space="0" w:color="auto"/>
                        <w:bottom w:val="none" w:sz="0" w:space="0" w:color="auto"/>
                        <w:right w:val="none" w:sz="0" w:space="0" w:color="auto"/>
                      </w:divBdr>
                    </w:div>
                  </w:divsChild>
                </w:div>
                <w:div w:id="313607285">
                  <w:marLeft w:val="0"/>
                  <w:marRight w:val="0"/>
                  <w:marTop w:val="0"/>
                  <w:marBottom w:val="0"/>
                  <w:divBdr>
                    <w:top w:val="none" w:sz="0" w:space="0" w:color="auto"/>
                    <w:left w:val="none" w:sz="0" w:space="0" w:color="auto"/>
                    <w:bottom w:val="none" w:sz="0" w:space="0" w:color="auto"/>
                    <w:right w:val="none" w:sz="0" w:space="0" w:color="auto"/>
                  </w:divBdr>
                  <w:divsChild>
                    <w:div w:id="1423641977">
                      <w:marLeft w:val="-225"/>
                      <w:marRight w:val="-225"/>
                      <w:marTop w:val="0"/>
                      <w:marBottom w:val="0"/>
                      <w:divBdr>
                        <w:top w:val="none" w:sz="0" w:space="0" w:color="auto"/>
                        <w:left w:val="none" w:sz="0" w:space="0" w:color="auto"/>
                        <w:bottom w:val="none" w:sz="0" w:space="0" w:color="auto"/>
                        <w:right w:val="none" w:sz="0" w:space="0" w:color="auto"/>
                      </w:divBdr>
                      <w:divsChild>
                        <w:div w:id="1147631594">
                          <w:marLeft w:val="0"/>
                          <w:marRight w:val="0"/>
                          <w:marTop w:val="0"/>
                          <w:marBottom w:val="0"/>
                          <w:divBdr>
                            <w:top w:val="none" w:sz="0" w:space="0" w:color="auto"/>
                            <w:left w:val="none" w:sz="0" w:space="0" w:color="auto"/>
                            <w:bottom w:val="none" w:sz="0" w:space="0" w:color="auto"/>
                            <w:right w:val="none" w:sz="0" w:space="0" w:color="auto"/>
                          </w:divBdr>
                          <w:divsChild>
                            <w:div w:id="1824466685">
                              <w:marLeft w:val="0"/>
                              <w:marRight w:val="0"/>
                              <w:marTop w:val="0"/>
                              <w:marBottom w:val="0"/>
                              <w:divBdr>
                                <w:top w:val="none" w:sz="0" w:space="0" w:color="auto"/>
                                <w:left w:val="none" w:sz="0" w:space="0" w:color="auto"/>
                                <w:bottom w:val="none" w:sz="0" w:space="0" w:color="auto"/>
                                <w:right w:val="none" w:sz="0" w:space="0" w:color="auto"/>
                              </w:divBdr>
                              <w:divsChild>
                                <w:div w:id="1441491246">
                                  <w:marLeft w:val="0"/>
                                  <w:marRight w:val="0"/>
                                  <w:marTop w:val="0"/>
                                  <w:marBottom w:val="0"/>
                                  <w:divBdr>
                                    <w:top w:val="none" w:sz="0" w:space="0" w:color="auto"/>
                                    <w:left w:val="none" w:sz="0" w:space="0" w:color="auto"/>
                                    <w:bottom w:val="none" w:sz="0" w:space="0" w:color="auto"/>
                                    <w:right w:val="none" w:sz="0" w:space="0" w:color="auto"/>
                                  </w:divBdr>
                                </w:div>
                                <w:div w:id="76489857">
                                  <w:marLeft w:val="0"/>
                                  <w:marRight w:val="0"/>
                                  <w:marTop w:val="180"/>
                                  <w:marBottom w:val="180"/>
                                  <w:divBdr>
                                    <w:top w:val="single" w:sz="6" w:space="7" w:color="EBEBEB"/>
                                    <w:left w:val="single" w:sz="6" w:space="7" w:color="EBEBEB"/>
                                    <w:bottom w:val="single" w:sz="6" w:space="7" w:color="EBEBEB"/>
                                    <w:right w:val="single" w:sz="6" w:space="7" w:color="EBEBEB"/>
                                  </w:divBdr>
                                  <w:divsChild>
                                    <w:div w:id="607271743">
                                      <w:marLeft w:val="0"/>
                                      <w:marRight w:val="0"/>
                                      <w:marTop w:val="0"/>
                                      <w:marBottom w:val="0"/>
                                      <w:divBdr>
                                        <w:top w:val="none" w:sz="0" w:space="0" w:color="auto"/>
                                        <w:left w:val="single" w:sz="24" w:space="7" w:color="8AC007"/>
                                        <w:bottom w:val="none" w:sz="0" w:space="0" w:color="auto"/>
                                        <w:right w:val="none" w:sz="0" w:space="0" w:color="auto"/>
                                      </w:divBdr>
                                    </w:div>
                                  </w:divsChild>
                                </w:div>
                                <w:div w:id="81729236">
                                  <w:marLeft w:val="0"/>
                                  <w:marRight w:val="0"/>
                                  <w:marTop w:val="180"/>
                                  <w:marBottom w:val="180"/>
                                  <w:divBdr>
                                    <w:top w:val="single" w:sz="6" w:space="7" w:color="EBEBEB"/>
                                    <w:left w:val="single" w:sz="6" w:space="7" w:color="EBEBEB"/>
                                    <w:bottom w:val="single" w:sz="6" w:space="7" w:color="EBEBEB"/>
                                    <w:right w:val="single" w:sz="6" w:space="7" w:color="EBEBEB"/>
                                  </w:divBdr>
                                  <w:divsChild>
                                    <w:div w:id="1442604299">
                                      <w:marLeft w:val="0"/>
                                      <w:marRight w:val="0"/>
                                      <w:marTop w:val="0"/>
                                      <w:marBottom w:val="0"/>
                                      <w:divBdr>
                                        <w:top w:val="none" w:sz="0" w:space="0" w:color="auto"/>
                                        <w:left w:val="single" w:sz="24" w:space="7" w:color="8AC007"/>
                                        <w:bottom w:val="none" w:sz="0" w:space="0" w:color="auto"/>
                                        <w:right w:val="none" w:sz="0" w:space="0" w:color="auto"/>
                                      </w:divBdr>
                                    </w:div>
                                  </w:divsChild>
                                </w:div>
                                <w:div w:id="731730333">
                                  <w:marLeft w:val="0"/>
                                  <w:marRight w:val="0"/>
                                  <w:marTop w:val="180"/>
                                  <w:marBottom w:val="180"/>
                                  <w:divBdr>
                                    <w:top w:val="single" w:sz="6" w:space="7" w:color="EBEBEB"/>
                                    <w:left w:val="single" w:sz="6" w:space="7" w:color="EBEBEB"/>
                                    <w:bottom w:val="single" w:sz="6" w:space="7" w:color="EBEBEB"/>
                                    <w:right w:val="single" w:sz="6" w:space="7" w:color="EBEBEB"/>
                                  </w:divBdr>
                                  <w:divsChild>
                                    <w:div w:id="1898591647">
                                      <w:marLeft w:val="0"/>
                                      <w:marRight w:val="0"/>
                                      <w:marTop w:val="0"/>
                                      <w:marBottom w:val="0"/>
                                      <w:divBdr>
                                        <w:top w:val="none" w:sz="0" w:space="0" w:color="auto"/>
                                        <w:left w:val="single" w:sz="24" w:space="7" w:color="8AC007"/>
                                        <w:bottom w:val="none" w:sz="0" w:space="0" w:color="auto"/>
                                        <w:right w:val="none" w:sz="0" w:space="0" w:color="auto"/>
                                      </w:divBdr>
                                    </w:div>
                                  </w:divsChild>
                                </w:div>
                                <w:div w:id="736786436">
                                  <w:marLeft w:val="0"/>
                                  <w:marRight w:val="0"/>
                                  <w:marTop w:val="180"/>
                                  <w:marBottom w:val="180"/>
                                  <w:divBdr>
                                    <w:top w:val="single" w:sz="6" w:space="7" w:color="EBEBEB"/>
                                    <w:left w:val="single" w:sz="6" w:space="7" w:color="EBEBEB"/>
                                    <w:bottom w:val="single" w:sz="6" w:space="7" w:color="EBEBEB"/>
                                    <w:right w:val="single" w:sz="6" w:space="7" w:color="EBEBEB"/>
                                  </w:divBdr>
                                  <w:divsChild>
                                    <w:div w:id="2070760728">
                                      <w:marLeft w:val="0"/>
                                      <w:marRight w:val="0"/>
                                      <w:marTop w:val="0"/>
                                      <w:marBottom w:val="0"/>
                                      <w:divBdr>
                                        <w:top w:val="none" w:sz="0" w:space="0" w:color="auto"/>
                                        <w:left w:val="single" w:sz="24" w:space="7" w:color="8AC007"/>
                                        <w:bottom w:val="none" w:sz="0" w:space="0" w:color="auto"/>
                                        <w:right w:val="none" w:sz="0" w:space="0" w:color="auto"/>
                                      </w:divBdr>
                                    </w:div>
                                  </w:divsChild>
                                </w:div>
                                <w:div w:id="18196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8344">
                          <w:marLeft w:val="0"/>
                          <w:marRight w:val="0"/>
                          <w:marTop w:val="0"/>
                          <w:marBottom w:val="0"/>
                          <w:divBdr>
                            <w:top w:val="none" w:sz="0" w:space="0" w:color="auto"/>
                            <w:left w:val="none" w:sz="0" w:space="0" w:color="auto"/>
                            <w:bottom w:val="none" w:sz="0" w:space="0" w:color="auto"/>
                            <w:right w:val="none" w:sz="0" w:space="0" w:color="auto"/>
                          </w:divBdr>
                          <w:divsChild>
                            <w:div w:id="616524549">
                              <w:marLeft w:val="-225"/>
                              <w:marRight w:val="-225"/>
                              <w:marTop w:val="0"/>
                              <w:marBottom w:val="0"/>
                              <w:divBdr>
                                <w:top w:val="none" w:sz="0" w:space="0" w:color="auto"/>
                                <w:left w:val="none" w:sz="0" w:space="0" w:color="auto"/>
                                <w:bottom w:val="none" w:sz="0" w:space="0" w:color="auto"/>
                                <w:right w:val="none" w:sz="0" w:space="0" w:color="auto"/>
                              </w:divBdr>
                            </w:div>
                            <w:div w:id="1285961081">
                              <w:marLeft w:val="-225"/>
                              <w:marRight w:val="-225"/>
                              <w:marTop w:val="0"/>
                              <w:marBottom w:val="0"/>
                              <w:divBdr>
                                <w:top w:val="none" w:sz="0" w:space="0" w:color="auto"/>
                                <w:left w:val="none" w:sz="0" w:space="0" w:color="auto"/>
                                <w:bottom w:val="none" w:sz="0" w:space="0" w:color="auto"/>
                                <w:right w:val="none" w:sz="0" w:space="0" w:color="auto"/>
                              </w:divBdr>
                            </w:div>
                            <w:div w:id="530344314">
                              <w:marLeft w:val="-225"/>
                              <w:marRight w:val="-225"/>
                              <w:marTop w:val="0"/>
                              <w:marBottom w:val="0"/>
                              <w:divBdr>
                                <w:top w:val="none" w:sz="0" w:space="0" w:color="auto"/>
                                <w:left w:val="none" w:sz="0" w:space="0" w:color="auto"/>
                                <w:bottom w:val="none" w:sz="0" w:space="0" w:color="auto"/>
                                <w:right w:val="none" w:sz="0" w:space="0" w:color="auto"/>
                              </w:divBdr>
                              <w:divsChild>
                                <w:div w:id="20642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03764">
                      <w:marLeft w:val="-225"/>
                      <w:marRight w:val="-225"/>
                      <w:marTop w:val="0"/>
                      <w:marBottom w:val="0"/>
                      <w:divBdr>
                        <w:top w:val="none" w:sz="0" w:space="0" w:color="auto"/>
                        <w:left w:val="none" w:sz="0" w:space="0" w:color="auto"/>
                        <w:bottom w:val="none" w:sz="0" w:space="0" w:color="auto"/>
                        <w:right w:val="none" w:sz="0" w:space="0" w:color="auto"/>
                      </w:divBdr>
                      <w:divsChild>
                        <w:div w:id="1375350620">
                          <w:marLeft w:val="0"/>
                          <w:marRight w:val="0"/>
                          <w:marTop w:val="0"/>
                          <w:marBottom w:val="0"/>
                          <w:divBdr>
                            <w:top w:val="none" w:sz="0" w:space="0" w:color="auto"/>
                            <w:left w:val="none" w:sz="0" w:space="0" w:color="auto"/>
                            <w:bottom w:val="none" w:sz="0" w:space="0" w:color="auto"/>
                            <w:right w:val="none" w:sz="0" w:space="0" w:color="auto"/>
                          </w:divBdr>
                          <w:divsChild>
                            <w:div w:id="375661917">
                              <w:marLeft w:val="0"/>
                              <w:marRight w:val="0"/>
                              <w:marTop w:val="300"/>
                              <w:marBottom w:val="0"/>
                              <w:divBdr>
                                <w:top w:val="none" w:sz="0" w:space="0" w:color="auto"/>
                                <w:left w:val="none" w:sz="0" w:space="0" w:color="auto"/>
                                <w:bottom w:val="none" w:sz="0" w:space="0" w:color="auto"/>
                                <w:right w:val="none" w:sz="0" w:space="0" w:color="auto"/>
                              </w:divBdr>
                              <w:divsChild>
                                <w:div w:id="1511142373">
                                  <w:marLeft w:val="-225"/>
                                  <w:marRight w:val="-225"/>
                                  <w:marTop w:val="0"/>
                                  <w:marBottom w:val="0"/>
                                  <w:divBdr>
                                    <w:top w:val="none" w:sz="0" w:space="0" w:color="auto"/>
                                    <w:left w:val="none" w:sz="0" w:space="0" w:color="auto"/>
                                    <w:bottom w:val="none" w:sz="0" w:space="0" w:color="auto"/>
                                    <w:right w:val="none" w:sz="0" w:space="0" w:color="auto"/>
                                  </w:divBdr>
                                  <w:divsChild>
                                    <w:div w:id="143739173">
                                      <w:marLeft w:val="0"/>
                                      <w:marRight w:val="0"/>
                                      <w:marTop w:val="0"/>
                                      <w:marBottom w:val="0"/>
                                      <w:divBdr>
                                        <w:top w:val="none" w:sz="0" w:space="0" w:color="auto"/>
                                        <w:left w:val="none" w:sz="0" w:space="0" w:color="auto"/>
                                        <w:bottom w:val="none" w:sz="0" w:space="0" w:color="auto"/>
                                        <w:right w:val="none" w:sz="0" w:space="0" w:color="auto"/>
                                      </w:divBdr>
                                    </w:div>
                                    <w:div w:id="737358597">
                                      <w:marLeft w:val="0"/>
                                      <w:marRight w:val="0"/>
                                      <w:marTop w:val="0"/>
                                      <w:marBottom w:val="0"/>
                                      <w:divBdr>
                                        <w:top w:val="none" w:sz="0" w:space="0" w:color="auto"/>
                                        <w:left w:val="none" w:sz="0" w:space="0" w:color="auto"/>
                                        <w:bottom w:val="none" w:sz="0" w:space="0" w:color="auto"/>
                                        <w:right w:val="none" w:sz="0" w:space="0" w:color="auto"/>
                                      </w:divBdr>
                                    </w:div>
                                    <w:div w:id="1648558741">
                                      <w:marLeft w:val="0"/>
                                      <w:marRight w:val="0"/>
                                      <w:marTop w:val="0"/>
                                      <w:marBottom w:val="0"/>
                                      <w:divBdr>
                                        <w:top w:val="none" w:sz="0" w:space="0" w:color="auto"/>
                                        <w:left w:val="none" w:sz="0" w:space="0" w:color="auto"/>
                                        <w:bottom w:val="none" w:sz="0" w:space="0" w:color="auto"/>
                                        <w:right w:val="none" w:sz="0" w:space="0" w:color="auto"/>
                                      </w:divBdr>
                                    </w:div>
                                    <w:div w:id="700058240">
                                      <w:marLeft w:val="0"/>
                                      <w:marRight w:val="0"/>
                                      <w:marTop w:val="0"/>
                                      <w:marBottom w:val="0"/>
                                      <w:divBdr>
                                        <w:top w:val="none" w:sz="0" w:space="0" w:color="auto"/>
                                        <w:left w:val="none" w:sz="0" w:space="0" w:color="auto"/>
                                        <w:bottom w:val="none" w:sz="0" w:space="0" w:color="auto"/>
                                        <w:right w:val="none" w:sz="0" w:space="0" w:color="auto"/>
                                      </w:divBdr>
                                    </w:div>
                                  </w:divsChild>
                                </w:div>
                                <w:div w:id="157769033">
                                  <w:marLeft w:val="0"/>
                                  <w:marRight w:val="0"/>
                                  <w:marTop w:val="0"/>
                                  <w:marBottom w:val="0"/>
                                  <w:divBdr>
                                    <w:top w:val="none" w:sz="0" w:space="0" w:color="auto"/>
                                    <w:left w:val="none" w:sz="0" w:space="0" w:color="auto"/>
                                    <w:bottom w:val="none" w:sz="0" w:space="0" w:color="auto"/>
                                    <w:right w:val="none" w:sz="0" w:space="0" w:color="auto"/>
                                  </w:divBdr>
                                  <w:divsChild>
                                    <w:div w:id="1909998549">
                                      <w:marLeft w:val="0"/>
                                      <w:marRight w:val="0"/>
                                      <w:marTop w:val="0"/>
                                      <w:marBottom w:val="225"/>
                                      <w:divBdr>
                                        <w:top w:val="none" w:sz="0" w:space="0" w:color="auto"/>
                                        <w:left w:val="none" w:sz="0" w:space="0" w:color="auto"/>
                                        <w:bottom w:val="none" w:sz="0" w:space="0" w:color="auto"/>
                                        <w:right w:val="none" w:sz="0" w:space="0" w:color="auto"/>
                                      </w:divBdr>
                                    </w:div>
                                    <w:div w:id="1815639035">
                                      <w:marLeft w:val="0"/>
                                      <w:marRight w:val="0"/>
                                      <w:marTop w:val="0"/>
                                      <w:marBottom w:val="225"/>
                                      <w:divBdr>
                                        <w:top w:val="none" w:sz="0" w:space="0" w:color="auto"/>
                                        <w:left w:val="none" w:sz="0" w:space="0" w:color="auto"/>
                                        <w:bottom w:val="none" w:sz="0" w:space="0" w:color="auto"/>
                                        <w:right w:val="none" w:sz="0" w:space="0" w:color="auto"/>
                                      </w:divBdr>
                                    </w:div>
                                    <w:div w:id="436828680">
                                      <w:marLeft w:val="0"/>
                                      <w:marRight w:val="0"/>
                                      <w:marTop w:val="0"/>
                                      <w:marBottom w:val="225"/>
                                      <w:divBdr>
                                        <w:top w:val="none" w:sz="0" w:space="0" w:color="auto"/>
                                        <w:left w:val="none" w:sz="0" w:space="0" w:color="auto"/>
                                        <w:bottom w:val="none" w:sz="0" w:space="0" w:color="auto"/>
                                        <w:right w:val="none" w:sz="0" w:space="0" w:color="auto"/>
                                      </w:divBdr>
                                    </w:div>
                                    <w:div w:id="968895501">
                                      <w:marLeft w:val="0"/>
                                      <w:marRight w:val="0"/>
                                      <w:marTop w:val="0"/>
                                      <w:marBottom w:val="225"/>
                                      <w:divBdr>
                                        <w:top w:val="none" w:sz="0" w:space="0" w:color="auto"/>
                                        <w:left w:val="none" w:sz="0" w:space="0" w:color="auto"/>
                                        <w:bottom w:val="none" w:sz="0" w:space="0" w:color="auto"/>
                                        <w:right w:val="none" w:sz="0" w:space="0" w:color="auto"/>
                                      </w:divBdr>
                                    </w:div>
                                  </w:divsChild>
                                </w:div>
                                <w:div w:id="1795755294">
                                  <w:marLeft w:val="0"/>
                                  <w:marRight w:val="0"/>
                                  <w:marTop w:val="0"/>
                                  <w:marBottom w:val="0"/>
                                  <w:divBdr>
                                    <w:top w:val="none" w:sz="0" w:space="0" w:color="auto"/>
                                    <w:left w:val="none" w:sz="0" w:space="0" w:color="auto"/>
                                    <w:bottom w:val="none" w:sz="0" w:space="0" w:color="auto"/>
                                    <w:right w:val="none" w:sz="0" w:space="0" w:color="auto"/>
                                  </w:divBdr>
                                </w:div>
                                <w:div w:id="278489967">
                                  <w:marLeft w:val="-225"/>
                                  <w:marRight w:val="-225"/>
                                  <w:marTop w:val="0"/>
                                  <w:marBottom w:val="0"/>
                                  <w:divBdr>
                                    <w:top w:val="none" w:sz="0" w:space="0" w:color="auto"/>
                                    <w:left w:val="none" w:sz="0" w:space="0" w:color="auto"/>
                                    <w:bottom w:val="none" w:sz="0" w:space="0" w:color="auto"/>
                                    <w:right w:val="none" w:sz="0" w:space="0" w:color="auto"/>
                                  </w:divBdr>
                                  <w:divsChild>
                                    <w:div w:id="869414065">
                                      <w:marLeft w:val="0"/>
                                      <w:marRight w:val="0"/>
                                      <w:marTop w:val="0"/>
                                      <w:marBottom w:val="0"/>
                                      <w:divBdr>
                                        <w:top w:val="none" w:sz="0" w:space="0" w:color="auto"/>
                                        <w:left w:val="none" w:sz="0" w:space="0" w:color="auto"/>
                                        <w:bottom w:val="none" w:sz="0" w:space="0" w:color="auto"/>
                                        <w:right w:val="none" w:sz="0" w:space="0" w:color="auto"/>
                                      </w:divBdr>
                                    </w:div>
                                    <w:div w:id="15086624">
                                      <w:marLeft w:val="0"/>
                                      <w:marRight w:val="0"/>
                                      <w:marTop w:val="0"/>
                                      <w:marBottom w:val="0"/>
                                      <w:divBdr>
                                        <w:top w:val="none" w:sz="0" w:space="0" w:color="auto"/>
                                        <w:left w:val="none" w:sz="0" w:space="0" w:color="auto"/>
                                        <w:bottom w:val="none" w:sz="0" w:space="0" w:color="auto"/>
                                        <w:right w:val="none" w:sz="0" w:space="0" w:color="auto"/>
                                      </w:divBdr>
                                    </w:div>
                                    <w:div w:id="924267193">
                                      <w:marLeft w:val="0"/>
                                      <w:marRight w:val="0"/>
                                      <w:marTop w:val="0"/>
                                      <w:marBottom w:val="0"/>
                                      <w:divBdr>
                                        <w:top w:val="none" w:sz="0" w:space="0" w:color="auto"/>
                                        <w:left w:val="none" w:sz="0" w:space="0" w:color="auto"/>
                                        <w:bottom w:val="none" w:sz="0" w:space="0" w:color="auto"/>
                                        <w:right w:val="none" w:sz="0" w:space="0" w:color="auto"/>
                                      </w:divBdr>
                                    </w:div>
                                    <w:div w:id="2246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62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099639">
          <w:marLeft w:val="0"/>
          <w:marRight w:val="0"/>
          <w:marTop w:val="570"/>
          <w:marBottom w:val="0"/>
          <w:divBdr>
            <w:top w:val="single" w:sz="6" w:space="0" w:color="AAAAAA"/>
            <w:left w:val="single" w:sz="6" w:space="0" w:color="5F5F5F"/>
            <w:bottom w:val="single" w:sz="6" w:space="0" w:color="5F5F5F"/>
            <w:right w:val="single" w:sz="6" w:space="0" w:color="5F5F5F"/>
          </w:divBdr>
          <w:divsChild>
            <w:div w:id="570503977">
              <w:marLeft w:val="0"/>
              <w:marRight w:val="0"/>
              <w:marTop w:val="0"/>
              <w:marBottom w:val="0"/>
              <w:divBdr>
                <w:top w:val="none" w:sz="0" w:space="0" w:color="auto"/>
                <w:left w:val="none" w:sz="0" w:space="0" w:color="auto"/>
                <w:bottom w:val="none" w:sz="0" w:space="0" w:color="auto"/>
                <w:right w:val="none" w:sz="0" w:space="0" w:color="auto"/>
              </w:divBdr>
              <w:divsChild>
                <w:div w:id="2057006516">
                  <w:marLeft w:val="0"/>
                  <w:marRight w:val="0"/>
                  <w:marTop w:val="0"/>
                  <w:marBottom w:val="0"/>
                  <w:divBdr>
                    <w:top w:val="none" w:sz="0" w:space="0" w:color="auto"/>
                    <w:left w:val="none" w:sz="0" w:space="0" w:color="auto"/>
                    <w:bottom w:val="none" w:sz="0" w:space="0" w:color="auto"/>
                    <w:right w:val="none" w:sz="0" w:space="0" w:color="auto"/>
                  </w:divBdr>
                </w:div>
                <w:div w:id="1165364512">
                  <w:marLeft w:val="0"/>
                  <w:marRight w:val="0"/>
                  <w:marTop w:val="0"/>
                  <w:marBottom w:val="0"/>
                  <w:divBdr>
                    <w:top w:val="none" w:sz="0" w:space="0" w:color="auto"/>
                    <w:left w:val="none" w:sz="0" w:space="0" w:color="auto"/>
                    <w:bottom w:val="none" w:sz="0" w:space="0" w:color="auto"/>
                    <w:right w:val="none" w:sz="0" w:space="0" w:color="auto"/>
                  </w:divBdr>
                </w:div>
                <w:div w:id="22481825">
                  <w:marLeft w:val="0"/>
                  <w:marRight w:val="0"/>
                  <w:marTop w:val="0"/>
                  <w:marBottom w:val="0"/>
                  <w:divBdr>
                    <w:top w:val="none" w:sz="0" w:space="0" w:color="auto"/>
                    <w:left w:val="none" w:sz="0" w:space="0" w:color="auto"/>
                    <w:bottom w:val="none" w:sz="0" w:space="0" w:color="auto"/>
                    <w:right w:val="none" w:sz="0" w:space="0" w:color="auto"/>
                  </w:divBdr>
                </w:div>
                <w:div w:id="575938103">
                  <w:marLeft w:val="0"/>
                  <w:marRight w:val="0"/>
                  <w:marTop w:val="0"/>
                  <w:marBottom w:val="0"/>
                  <w:divBdr>
                    <w:top w:val="none" w:sz="0" w:space="0" w:color="auto"/>
                    <w:left w:val="none" w:sz="0" w:space="0" w:color="auto"/>
                    <w:bottom w:val="none" w:sz="0" w:space="0" w:color="auto"/>
                    <w:right w:val="none" w:sz="0" w:space="0" w:color="auto"/>
                  </w:divBdr>
                </w:div>
                <w:div w:id="679550900">
                  <w:marLeft w:val="0"/>
                  <w:marRight w:val="0"/>
                  <w:marTop w:val="0"/>
                  <w:marBottom w:val="0"/>
                  <w:divBdr>
                    <w:top w:val="none" w:sz="0" w:space="0" w:color="auto"/>
                    <w:left w:val="none" w:sz="0" w:space="0" w:color="auto"/>
                    <w:bottom w:val="none" w:sz="0" w:space="0" w:color="auto"/>
                    <w:right w:val="none" w:sz="0" w:space="0" w:color="auto"/>
                  </w:divBdr>
                </w:div>
                <w:div w:id="10327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633">
          <w:marLeft w:val="0"/>
          <w:marRight w:val="0"/>
          <w:marTop w:val="570"/>
          <w:marBottom w:val="0"/>
          <w:divBdr>
            <w:top w:val="single" w:sz="6" w:space="0" w:color="AAAAAA"/>
            <w:left w:val="single" w:sz="6" w:space="0" w:color="5F5F5F"/>
            <w:bottom w:val="single" w:sz="6" w:space="0" w:color="5F5F5F"/>
            <w:right w:val="single" w:sz="6" w:space="0" w:color="5F5F5F"/>
          </w:divBdr>
          <w:divsChild>
            <w:div w:id="816264454">
              <w:marLeft w:val="0"/>
              <w:marRight w:val="0"/>
              <w:marTop w:val="0"/>
              <w:marBottom w:val="0"/>
              <w:divBdr>
                <w:top w:val="none" w:sz="0" w:space="0" w:color="auto"/>
                <w:left w:val="none" w:sz="0" w:space="0" w:color="auto"/>
                <w:bottom w:val="none" w:sz="0" w:space="0" w:color="auto"/>
                <w:right w:val="none" w:sz="0" w:space="0" w:color="auto"/>
              </w:divBdr>
              <w:divsChild>
                <w:div w:id="1974552667">
                  <w:marLeft w:val="0"/>
                  <w:marRight w:val="0"/>
                  <w:marTop w:val="0"/>
                  <w:marBottom w:val="0"/>
                  <w:divBdr>
                    <w:top w:val="none" w:sz="0" w:space="0" w:color="auto"/>
                    <w:left w:val="none" w:sz="0" w:space="0" w:color="auto"/>
                    <w:bottom w:val="none" w:sz="0" w:space="0" w:color="auto"/>
                    <w:right w:val="none" w:sz="0" w:space="0" w:color="auto"/>
                  </w:divBdr>
                </w:div>
                <w:div w:id="1910774474">
                  <w:marLeft w:val="0"/>
                  <w:marRight w:val="0"/>
                  <w:marTop w:val="0"/>
                  <w:marBottom w:val="0"/>
                  <w:divBdr>
                    <w:top w:val="none" w:sz="0" w:space="0" w:color="auto"/>
                    <w:left w:val="none" w:sz="0" w:space="0" w:color="auto"/>
                    <w:bottom w:val="none" w:sz="0" w:space="0" w:color="auto"/>
                    <w:right w:val="none" w:sz="0" w:space="0" w:color="auto"/>
                  </w:divBdr>
                </w:div>
                <w:div w:id="916866333">
                  <w:marLeft w:val="0"/>
                  <w:marRight w:val="0"/>
                  <w:marTop w:val="0"/>
                  <w:marBottom w:val="0"/>
                  <w:divBdr>
                    <w:top w:val="none" w:sz="0" w:space="0" w:color="auto"/>
                    <w:left w:val="none" w:sz="0" w:space="0" w:color="auto"/>
                    <w:bottom w:val="none" w:sz="0" w:space="0" w:color="auto"/>
                    <w:right w:val="none" w:sz="0" w:space="0" w:color="auto"/>
                  </w:divBdr>
                </w:div>
                <w:div w:id="1998413394">
                  <w:marLeft w:val="0"/>
                  <w:marRight w:val="0"/>
                  <w:marTop w:val="0"/>
                  <w:marBottom w:val="0"/>
                  <w:divBdr>
                    <w:top w:val="none" w:sz="0" w:space="0" w:color="auto"/>
                    <w:left w:val="none" w:sz="0" w:space="0" w:color="auto"/>
                    <w:bottom w:val="none" w:sz="0" w:space="0" w:color="auto"/>
                    <w:right w:val="none" w:sz="0" w:space="0" w:color="auto"/>
                  </w:divBdr>
                </w:div>
                <w:div w:id="2932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5525">
          <w:marLeft w:val="0"/>
          <w:marRight w:val="0"/>
          <w:marTop w:val="570"/>
          <w:marBottom w:val="0"/>
          <w:divBdr>
            <w:top w:val="single" w:sz="6" w:space="0" w:color="AAAAAA"/>
            <w:left w:val="single" w:sz="6" w:space="0" w:color="5F5F5F"/>
            <w:bottom w:val="single" w:sz="6" w:space="0" w:color="5F5F5F"/>
            <w:right w:val="single" w:sz="6" w:space="0" w:color="5F5F5F"/>
          </w:divBdr>
          <w:divsChild>
            <w:div w:id="1297955769">
              <w:marLeft w:val="0"/>
              <w:marRight w:val="0"/>
              <w:marTop w:val="0"/>
              <w:marBottom w:val="0"/>
              <w:divBdr>
                <w:top w:val="none" w:sz="0" w:space="0" w:color="auto"/>
                <w:left w:val="none" w:sz="0" w:space="0" w:color="auto"/>
                <w:bottom w:val="none" w:sz="0" w:space="0" w:color="auto"/>
                <w:right w:val="none" w:sz="0" w:space="0" w:color="auto"/>
              </w:divBdr>
              <w:divsChild>
                <w:div w:id="105318649">
                  <w:marLeft w:val="0"/>
                  <w:marRight w:val="0"/>
                  <w:marTop w:val="0"/>
                  <w:marBottom w:val="0"/>
                  <w:divBdr>
                    <w:top w:val="none" w:sz="0" w:space="0" w:color="auto"/>
                    <w:left w:val="none" w:sz="0" w:space="0" w:color="auto"/>
                    <w:bottom w:val="none" w:sz="0" w:space="0" w:color="auto"/>
                    <w:right w:val="none" w:sz="0" w:space="0" w:color="auto"/>
                  </w:divBdr>
                </w:div>
                <w:div w:id="883567849">
                  <w:marLeft w:val="0"/>
                  <w:marRight w:val="0"/>
                  <w:marTop w:val="0"/>
                  <w:marBottom w:val="0"/>
                  <w:divBdr>
                    <w:top w:val="none" w:sz="0" w:space="0" w:color="auto"/>
                    <w:left w:val="none" w:sz="0" w:space="0" w:color="auto"/>
                    <w:bottom w:val="none" w:sz="0" w:space="0" w:color="auto"/>
                    <w:right w:val="none" w:sz="0" w:space="0" w:color="auto"/>
                  </w:divBdr>
                </w:div>
                <w:div w:id="1920283360">
                  <w:marLeft w:val="0"/>
                  <w:marRight w:val="0"/>
                  <w:marTop w:val="0"/>
                  <w:marBottom w:val="0"/>
                  <w:divBdr>
                    <w:top w:val="none" w:sz="0" w:space="0" w:color="auto"/>
                    <w:left w:val="none" w:sz="0" w:space="0" w:color="auto"/>
                    <w:bottom w:val="none" w:sz="0" w:space="0" w:color="auto"/>
                    <w:right w:val="none" w:sz="0" w:space="0" w:color="auto"/>
                  </w:divBdr>
                </w:div>
                <w:div w:id="12353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3659">
          <w:marLeft w:val="0"/>
          <w:marRight w:val="0"/>
          <w:marTop w:val="570"/>
          <w:marBottom w:val="0"/>
          <w:divBdr>
            <w:top w:val="single" w:sz="6" w:space="0" w:color="AAAAAA"/>
            <w:left w:val="single" w:sz="6" w:space="0" w:color="5F5F5F"/>
            <w:bottom w:val="single" w:sz="6" w:space="0" w:color="5F5F5F"/>
            <w:right w:val="single" w:sz="6" w:space="0" w:color="5F5F5F"/>
          </w:divBdr>
          <w:divsChild>
            <w:div w:id="1853564884">
              <w:marLeft w:val="0"/>
              <w:marRight w:val="0"/>
              <w:marTop w:val="0"/>
              <w:marBottom w:val="0"/>
              <w:divBdr>
                <w:top w:val="none" w:sz="0" w:space="0" w:color="auto"/>
                <w:left w:val="none" w:sz="0" w:space="0" w:color="auto"/>
                <w:bottom w:val="none" w:sz="0" w:space="0" w:color="auto"/>
                <w:right w:val="none" w:sz="0" w:space="0" w:color="auto"/>
              </w:divBdr>
              <w:divsChild>
                <w:div w:id="1854107805">
                  <w:marLeft w:val="0"/>
                  <w:marRight w:val="0"/>
                  <w:marTop w:val="0"/>
                  <w:marBottom w:val="0"/>
                  <w:divBdr>
                    <w:top w:val="none" w:sz="0" w:space="0" w:color="auto"/>
                    <w:left w:val="none" w:sz="0" w:space="0" w:color="auto"/>
                    <w:bottom w:val="none" w:sz="0" w:space="0" w:color="auto"/>
                    <w:right w:val="none" w:sz="0" w:space="0" w:color="auto"/>
                  </w:divBdr>
                  <w:divsChild>
                    <w:div w:id="1871919584">
                      <w:marLeft w:val="0"/>
                      <w:marRight w:val="0"/>
                      <w:marTop w:val="0"/>
                      <w:marBottom w:val="0"/>
                      <w:divBdr>
                        <w:top w:val="none" w:sz="0" w:space="0" w:color="auto"/>
                        <w:left w:val="none" w:sz="0" w:space="0" w:color="auto"/>
                        <w:bottom w:val="none" w:sz="0" w:space="0" w:color="auto"/>
                        <w:right w:val="none" w:sz="0" w:space="0" w:color="auto"/>
                      </w:divBdr>
                      <w:divsChild>
                        <w:div w:id="1915117307">
                          <w:marLeft w:val="0"/>
                          <w:marRight w:val="0"/>
                          <w:marTop w:val="0"/>
                          <w:marBottom w:val="0"/>
                          <w:divBdr>
                            <w:top w:val="none" w:sz="0" w:space="0" w:color="auto"/>
                            <w:left w:val="none" w:sz="0" w:space="0" w:color="auto"/>
                            <w:bottom w:val="none" w:sz="0" w:space="0" w:color="auto"/>
                            <w:right w:val="none" w:sz="0" w:space="0" w:color="auto"/>
                          </w:divBdr>
                          <w:divsChild>
                            <w:div w:id="1096098791">
                              <w:marLeft w:val="0"/>
                              <w:marRight w:val="0"/>
                              <w:marTop w:val="0"/>
                              <w:marBottom w:val="0"/>
                              <w:divBdr>
                                <w:top w:val="none" w:sz="0" w:space="0" w:color="auto"/>
                                <w:left w:val="none" w:sz="0" w:space="0" w:color="auto"/>
                                <w:bottom w:val="none" w:sz="0" w:space="0" w:color="auto"/>
                                <w:right w:val="none" w:sz="0" w:space="0" w:color="auto"/>
                              </w:divBdr>
                              <w:divsChild>
                                <w:div w:id="1414276691">
                                  <w:marLeft w:val="0"/>
                                  <w:marRight w:val="0"/>
                                  <w:marTop w:val="0"/>
                                  <w:marBottom w:val="0"/>
                                  <w:divBdr>
                                    <w:top w:val="none" w:sz="0" w:space="0" w:color="auto"/>
                                    <w:left w:val="none" w:sz="0" w:space="0" w:color="auto"/>
                                    <w:bottom w:val="none" w:sz="0" w:space="0" w:color="auto"/>
                                    <w:right w:val="none" w:sz="0" w:space="0" w:color="auto"/>
                                  </w:divBdr>
                                  <w:divsChild>
                                    <w:div w:id="920990784">
                                      <w:marLeft w:val="0"/>
                                      <w:marRight w:val="0"/>
                                      <w:marTop w:val="0"/>
                                      <w:marBottom w:val="0"/>
                                      <w:divBdr>
                                        <w:top w:val="single" w:sz="6" w:space="0" w:color="555555"/>
                                        <w:left w:val="single" w:sz="6" w:space="0" w:color="555555"/>
                                        <w:bottom w:val="single" w:sz="6" w:space="0" w:color="555555"/>
                                        <w:right w:val="single" w:sz="6" w:space="0" w:color="555555"/>
                                      </w:divBdr>
                                      <w:divsChild>
                                        <w:div w:id="139689901">
                                          <w:marLeft w:val="0"/>
                                          <w:marRight w:val="0"/>
                                          <w:marTop w:val="0"/>
                                          <w:marBottom w:val="0"/>
                                          <w:divBdr>
                                            <w:top w:val="none" w:sz="0" w:space="0" w:color="auto"/>
                                            <w:left w:val="none" w:sz="0" w:space="0" w:color="auto"/>
                                            <w:bottom w:val="none" w:sz="0" w:space="0" w:color="auto"/>
                                            <w:right w:val="none" w:sz="0" w:space="0" w:color="auto"/>
                                          </w:divBdr>
                                        </w:div>
                                      </w:divsChild>
                                    </w:div>
                                    <w:div w:id="14776348">
                                      <w:marLeft w:val="60"/>
                                      <w:marRight w:val="60"/>
                                      <w:marTop w:val="0"/>
                                      <w:marBottom w:val="0"/>
                                      <w:divBdr>
                                        <w:top w:val="none" w:sz="0" w:space="0" w:color="auto"/>
                                        <w:left w:val="none" w:sz="0" w:space="0" w:color="auto"/>
                                        <w:bottom w:val="none" w:sz="0" w:space="0" w:color="auto"/>
                                        <w:right w:val="none" w:sz="0" w:space="0" w:color="auto"/>
                                      </w:divBdr>
                                    </w:div>
                                    <w:div w:id="2127430921">
                                      <w:marLeft w:val="0"/>
                                      <w:marRight w:val="30"/>
                                      <w:marTop w:val="0"/>
                                      <w:marBottom w:val="0"/>
                                      <w:divBdr>
                                        <w:top w:val="none" w:sz="0" w:space="0" w:color="auto"/>
                                        <w:left w:val="none" w:sz="0" w:space="0" w:color="auto"/>
                                        <w:bottom w:val="none" w:sz="0" w:space="0" w:color="auto"/>
                                        <w:right w:val="none" w:sz="0" w:space="0" w:color="auto"/>
                                      </w:divBdr>
                                    </w:div>
                                    <w:div w:id="27991177">
                                      <w:marLeft w:val="0"/>
                                      <w:marRight w:val="0"/>
                                      <w:marTop w:val="100"/>
                                      <w:marBottom w:val="100"/>
                                      <w:divBdr>
                                        <w:top w:val="none" w:sz="0" w:space="0" w:color="auto"/>
                                        <w:left w:val="none" w:sz="0" w:space="0" w:color="auto"/>
                                        <w:bottom w:val="none" w:sz="0" w:space="0" w:color="auto"/>
                                        <w:right w:val="none" w:sz="0" w:space="0" w:color="auto"/>
                                      </w:divBdr>
                                      <w:divsChild>
                                        <w:div w:id="602224707">
                                          <w:marLeft w:val="0"/>
                                          <w:marRight w:val="0"/>
                                          <w:marTop w:val="0"/>
                                          <w:marBottom w:val="0"/>
                                          <w:divBdr>
                                            <w:top w:val="none" w:sz="0" w:space="0" w:color="auto"/>
                                            <w:left w:val="none" w:sz="0" w:space="0" w:color="auto"/>
                                            <w:bottom w:val="none" w:sz="0" w:space="0" w:color="auto"/>
                                            <w:right w:val="none" w:sz="0" w:space="0" w:color="auto"/>
                                          </w:divBdr>
                                        </w:div>
                                        <w:div w:id="1787769222">
                                          <w:marLeft w:val="0"/>
                                          <w:marRight w:val="0"/>
                                          <w:marTop w:val="0"/>
                                          <w:marBottom w:val="0"/>
                                          <w:divBdr>
                                            <w:top w:val="none" w:sz="0" w:space="0" w:color="auto"/>
                                            <w:left w:val="none" w:sz="0" w:space="0" w:color="auto"/>
                                            <w:bottom w:val="none" w:sz="0" w:space="0" w:color="auto"/>
                                            <w:right w:val="none" w:sz="0" w:space="0" w:color="auto"/>
                                          </w:divBdr>
                                        </w:div>
                                        <w:div w:id="1946108036">
                                          <w:marLeft w:val="0"/>
                                          <w:marRight w:val="0"/>
                                          <w:marTop w:val="60"/>
                                          <w:marBottom w:val="0"/>
                                          <w:divBdr>
                                            <w:top w:val="none" w:sz="0" w:space="0" w:color="auto"/>
                                            <w:left w:val="none" w:sz="0" w:space="0" w:color="auto"/>
                                            <w:bottom w:val="none" w:sz="0" w:space="0" w:color="auto"/>
                                            <w:right w:val="none" w:sz="0" w:space="0" w:color="auto"/>
                                          </w:divBdr>
                                          <w:divsChild>
                                            <w:div w:id="43678351">
                                              <w:marLeft w:val="0"/>
                                              <w:marRight w:val="150"/>
                                              <w:marTop w:val="0"/>
                                              <w:marBottom w:val="0"/>
                                              <w:divBdr>
                                                <w:top w:val="none" w:sz="0" w:space="0" w:color="auto"/>
                                                <w:left w:val="none" w:sz="0" w:space="0" w:color="auto"/>
                                                <w:bottom w:val="none" w:sz="0" w:space="0" w:color="auto"/>
                                                <w:right w:val="none" w:sz="0" w:space="0" w:color="auto"/>
                                              </w:divBdr>
                                            </w:div>
                                          </w:divsChild>
                                        </w:div>
                                        <w:div w:id="1777360267">
                                          <w:marLeft w:val="0"/>
                                          <w:marRight w:val="0"/>
                                          <w:marTop w:val="0"/>
                                          <w:marBottom w:val="0"/>
                                          <w:divBdr>
                                            <w:top w:val="none" w:sz="0" w:space="0" w:color="auto"/>
                                            <w:left w:val="none" w:sz="0" w:space="0" w:color="auto"/>
                                            <w:bottom w:val="none" w:sz="0" w:space="0" w:color="auto"/>
                                            <w:right w:val="none" w:sz="0" w:space="0" w:color="auto"/>
                                          </w:divBdr>
                                          <w:divsChild>
                                            <w:div w:id="598097726">
                                              <w:marLeft w:val="0"/>
                                              <w:marRight w:val="0"/>
                                              <w:marTop w:val="0"/>
                                              <w:marBottom w:val="0"/>
                                              <w:divBdr>
                                                <w:top w:val="none" w:sz="0" w:space="0" w:color="auto"/>
                                                <w:left w:val="none" w:sz="0" w:space="0" w:color="auto"/>
                                                <w:bottom w:val="none" w:sz="0" w:space="0" w:color="auto"/>
                                                <w:right w:val="none" w:sz="0" w:space="0" w:color="auto"/>
                                              </w:divBdr>
                                            </w:div>
                                            <w:div w:id="1052732276">
                                              <w:marLeft w:val="0"/>
                                              <w:marRight w:val="0"/>
                                              <w:marTop w:val="0"/>
                                              <w:marBottom w:val="0"/>
                                              <w:divBdr>
                                                <w:top w:val="none" w:sz="0" w:space="0" w:color="auto"/>
                                                <w:left w:val="none" w:sz="0" w:space="0" w:color="auto"/>
                                                <w:bottom w:val="none" w:sz="0" w:space="0" w:color="auto"/>
                                                <w:right w:val="none" w:sz="0" w:space="0" w:color="auto"/>
                                              </w:divBdr>
                                            </w:div>
                                            <w:div w:id="18889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073990">
          <w:marLeft w:val="0"/>
          <w:marRight w:val="0"/>
          <w:marTop w:val="570"/>
          <w:marBottom w:val="0"/>
          <w:divBdr>
            <w:top w:val="single" w:sz="6" w:space="0" w:color="AAAAAA"/>
            <w:left w:val="single" w:sz="6" w:space="0" w:color="5F5F5F"/>
            <w:bottom w:val="single" w:sz="6" w:space="0" w:color="5F5F5F"/>
            <w:right w:val="single" w:sz="6" w:space="0" w:color="5F5F5F"/>
          </w:divBdr>
          <w:divsChild>
            <w:div w:id="491796435">
              <w:marLeft w:val="0"/>
              <w:marRight w:val="0"/>
              <w:marTop w:val="0"/>
              <w:marBottom w:val="0"/>
              <w:divBdr>
                <w:top w:val="none" w:sz="0" w:space="0" w:color="auto"/>
                <w:left w:val="none" w:sz="0" w:space="0" w:color="auto"/>
                <w:bottom w:val="none" w:sz="0" w:space="0" w:color="auto"/>
                <w:right w:val="none" w:sz="0" w:space="0" w:color="auto"/>
              </w:divBdr>
              <w:divsChild>
                <w:div w:id="756440658">
                  <w:marLeft w:val="0"/>
                  <w:marRight w:val="0"/>
                  <w:marTop w:val="0"/>
                  <w:marBottom w:val="0"/>
                  <w:divBdr>
                    <w:top w:val="none" w:sz="0" w:space="0" w:color="auto"/>
                    <w:left w:val="none" w:sz="0" w:space="0" w:color="auto"/>
                    <w:bottom w:val="none" w:sz="0" w:space="0" w:color="auto"/>
                    <w:right w:val="none" w:sz="0" w:space="0" w:color="auto"/>
                  </w:divBdr>
                  <w:divsChild>
                    <w:div w:id="1388452343">
                      <w:marLeft w:val="0"/>
                      <w:marRight w:val="0"/>
                      <w:marTop w:val="0"/>
                      <w:marBottom w:val="0"/>
                      <w:divBdr>
                        <w:top w:val="none" w:sz="0" w:space="0" w:color="auto"/>
                        <w:left w:val="none" w:sz="0" w:space="0" w:color="auto"/>
                        <w:bottom w:val="none" w:sz="0" w:space="0" w:color="auto"/>
                        <w:right w:val="none" w:sz="0" w:space="0" w:color="auto"/>
                      </w:divBdr>
                      <w:divsChild>
                        <w:div w:id="416250243">
                          <w:marLeft w:val="0"/>
                          <w:marRight w:val="0"/>
                          <w:marTop w:val="0"/>
                          <w:marBottom w:val="0"/>
                          <w:divBdr>
                            <w:top w:val="none" w:sz="0" w:space="0" w:color="auto"/>
                            <w:left w:val="none" w:sz="0" w:space="0" w:color="auto"/>
                            <w:bottom w:val="none" w:sz="0" w:space="0" w:color="auto"/>
                            <w:right w:val="none" w:sz="0" w:space="0" w:color="auto"/>
                          </w:divBdr>
                          <w:divsChild>
                            <w:div w:id="873539357">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485663103">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243954792">
      <w:bodyDiv w:val="1"/>
      <w:marLeft w:val="0"/>
      <w:marRight w:val="0"/>
      <w:marTop w:val="0"/>
      <w:marBottom w:val="0"/>
      <w:divBdr>
        <w:top w:val="none" w:sz="0" w:space="0" w:color="auto"/>
        <w:left w:val="none" w:sz="0" w:space="0" w:color="auto"/>
        <w:bottom w:val="none" w:sz="0" w:space="0" w:color="auto"/>
        <w:right w:val="none" w:sz="0" w:space="0" w:color="auto"/>
      </w:divBdr>
      <w:divsChild>
        <w:div w:id="1339771191">
          <w:marLeft w:val="0"/>
          <w:marRight w:val="0"/>
          <w:marTop w:val="0"/>
          <w:marBottom w:val="0"/>
          <w:divBdr>
            <w:top w:val="none" w:sz="0" w:space="0" w:color="auto"/>
            <w:left w:val="none" w:sz="0" w:space="0" w:color="auto"/>
            <w:bottom w:val="none" w:sz="0" w:space="0" w:color="auto"/>
            <w:right w:val="none" w:sz="0" w:space="0" w:color="auto"/>
          </w:divBdr>
          <w:divsChild>
            <w:div w:id="1020208279">
              <w:marLeft w:val="0"/>
              <w:marRight w:val="0"/>
              <w:marTop w:val="0"/>
              <w:marBottom w:val="0"/>
              <w:divBdr>
                <w:top w:val="none" w:sz="0" w:space="0" w:color="auto"/>
                <w:left w:val="none" w:sz="0" w:space="0" w:color="auto"/>
                <w:bottom w:val="none" w:sz="0" w:space="0" w:color="auto"/>
                <w:right w:val="none" w:sz="0" w:space="0" w:color="auto"/>
              </w:divBdr>
            </w:div>
          </w:divsChild>
        </w:div>
        <w:div w:id="1060399367">
          <w:marLeft w:val="0"/>
          <w:marRight w:val="0"/>
          <w:marTop w:val="0"/>
          <w:marBottom w:val="0"/>
          <w:divBdr>
            <w:top w:val="none" w:sz="0" w:space="0" w:color="auto"/>
            <w:left w:val="none" w:sz="0" w:space="0" w:color="auto"/>
            <w:bottom w:val="none" w:sz="0" w:space="0" w:color="auto"/>
            <w:right w:val="none" w:sz="0" w:space="0" w:color="auto"/>
          </w:divBdr>
          <w:divsChild>
            <w:div w:id="1301614101">
              <w:marLeft w:val="0"/>
              <w:marRight w:val="0"/>
              <w:marTop w:val="0"/>
              <w:marBottom w:val="0"/>
              <w:divBdr>
                <w:top w:val="none" w:sz="0" w:space="0" w:color="auto"/>
                <w:left w:val="none" w:sz="0" w:space="0" w:color="auto"/>
                <w:bottom w:val="none" w:sz="0" w:space="0" w:color="auto"/>
                <w:right w:val="none" w:sz="0" w:space="0" w:color="auto"/>
              </w:divBdr>
            </w:div>
          </w:divsChild>
        </w:div>
        <w:div w:id="2131047673">
          <w:marLeft w:val="0"/>
          <w:marRight w:val="0"/>
          <w:marTop w:val="0"/>
          <w:marBottom w:val="0"/>
          <w:divBdr>
            <w:top w:val="none" w:sz="0" w:space="0" w:color="auto"/>
            <w:left w:val="none" w:sz="0" w:space="0" w:color="auto"/>
            <w:bottom w:val="none" w:sz="0" w:space="0" w:color="auto"/>
            <w:right w:val="none" w:sz="0" w:space="0" w:color="auto"/>
          </w:divBdr>
          <w:divsChild>
            <w:div w:id="1116872012">
              <w:marLeft w:val="-225"/>
              <w:marRight w:val="-225"/>
              <w:marTop w:val="0"/>
              <w:marBottom w:val="0"/>
              <w:divBdr>
                <w:top w:val="none" w:sz="0" w:space="0" w:color="auto"/>
                <w:left w:val="none" w:sz="0" w:space="0" w:color="auto"/>
                <w:bottom w:val="none" w:sz="0" w:space="0" w:color="auto"/>
                <w:right w:val="none" w:sz="0" w:space="0" w:color="auto"/>
              </w:divBdr>
              <w:divsChild>
                <w:div w:id="1177966093">
                  <w:marLeft w:val="0"/>
                  <w:marRight w:val="0"/>
                  <w:marTop w:val="0"/>
                  <w:marBottom w:val="0"/>
                  <w:divBdr>
                    <w:top w:val="none" w:sz="0" w:space="0" w:color="auto"/>
                    <w:left w:val="none" w:sz="0" w:space="0" w:color="auto"/>
                    <w:bottom w:val="none" w:sz="0" w:space="0" w:color="auto"/>
                    <w:right w:val="none" w:sz="0" w:space="0" w:color="auto"/>
                  </w:divBdr>
                  <w:divsChild>
                    <w:div w:id="1623539488">
                      <w:marLeft w:val="0"/>
                      <w:marRight w:val="0"/>
                      <w:marTop w:val="0"/>
                      <w:marBottom w:val="0"/>
                      <w:divBdr>
                        <w:top w:val="none" w:sz="0" w:space="0" w:color="auto"/>
                        <w:left w:val="none" w:sz="0" w:space="0" w:color="auto"/>
                        <w:bottom w:val="none" w:sz="0" w:space="0" w:color="auto"/>
                        <w:right w:val="none" w:sz="0" w:space="0" w:color="auto"/>
                      </w:divBdr>
                    </w:div>
                  </w:divsChild>
                </w:div>
                <w:div w:id="1116604875">
                  <w:marLeft w:val="0"/>
                  <w:marRight w:val="0"/>
                  <w:marTop w:val="0"/>
                  <w:marBottom w:val="0"/>
                  <w:divBdr>
                    <w:top w:val="none" w:sz="0" w:space="0" w:color="auto"/>
                    <w:left w:val="none" w:sz="0" w:space="0" w:color="auto"/>
                    <w:bottom w:val="none" w:sz="0" w:space="0" w:color="auto"/>
                    <w:right w:val="none" w:sz="0" w:space="0" w:color="auto"/>
                  </w:divBdr>
                  <w:divsChild>
                    <w:div w:id="1894660431">
                      <w:marLeft w:val="-225"/>
                      <w:marRight w:val="-225"/>
                      <w:marTop w:val="0"/>
                      <w:marBottom w:val="0"/>
                      <w:divBdr>
                        <w:top w:val="none" w:sz="0" w:space="0" w:color="auto"/>
                        <w:left w:val="none" w:sz="0" w:space="0" w:color="auto"/>
                        <w:bottom w:val="none" w:sz="0" w:space="0" w:color="auto"/>
                        <w:right w:val="none" w:sz="0" w:space="0" w:color="auto"/>
                      </w:divBdr>
                      <w:divsChild>
                        <w:div w:id="1097825005">
                          <w:marLeft w:val="0"/>
                          <w:marRight w:val="0"/>
                          <w:marTop w:val="0"/>
                          <w:marBottom w:val="0"/>
                          <w:divBdr>
                            <w:top w:val="none" w:sz="0" w:space="0" w:color="auto"/>
                            <w:left w:val="none" w:sz="0" w:space="0" w:color="auto"/>
                            <w:bottom w:val="none" w:sz="0" w:space="0" w:color="auto"/>
                            <w:right w:val="none" w:sz="0" w:space="0" w:color="auto"/>
                          </w:divBdr>
                          <w:divsChild>
                            <w:div w:id="1563709501">
                              <w:marLeft w:val="0"/>
                              <w:marRight w:val="0"/>
                              <w:marTop w:val="0"/>
                              <w:marBottom w:val="0"/>
                              <w:divBdr>
                                <w:top w:val="none" w:sz="0" w:space="0" w:color="auto"/>
                                <w:left w:val="none" w:sz="0" w:space="0" w:color="auto"/>
                                <w:bottom w:val="none" w:sz="0" w:space="0" w:color="auto"/>
                                <w:right w:val="none" w:sz="0" w:space="0" w:color="auto"/>
                              </w:divBdr>
                              <w:divsChild>
                                <w:div w:id="1430007589">
                                  <w:marLeft w:val="0"/>
                                  <w:marRight w:val="0"/>
                                  <w:marTop w:val="0"/>
                                  <w:marBottom w:val="0"/>
                                  <w:divBdr>
                                    <w:top w:val="none" w:sz="0" w:space="0" w:color="auto"/>
                                    <w:left w:val="none" w:sz="0" w:space="0" w:color="auto"/>
                                    <w:bottom w:val="none" w:sz="0" w:space="0" w:color="auto"/>
                                    <w:right w:val="none" w:sz="0" w:space="0" w:color="auto"/>
                                  </w:divBdr>
                                </w:div>
                                <w:div w:id="1200630349">
                                  <w:marLeft w:val="150"/>
                                  <w:marRight w:val="150"/>
                                  <w:marTop w:val="150"/>
                                  <w:marBottom w:val="150"/>
                                  <w:divBdr>
                                    <w:top w:val="single" w:sz="6" w:space="8" w:color="AAAAAA"/>
                                    <w:left w:val="single" w:sz="6" w:space="8" w:color="AAAAAA"/>
                                    <w:bottom w:val="single" w:sz="6" w:space="8" w:color="AAAAAA"/>
                                    <w:right w:val="single" w:sz="6" w:space="8" w:color="AAAAAA"/>
                                  </w:divBdr>
                                </w:div>
                                <w:div w:id="1773554554">
                                  <w:marLeft w:val="0"/>
                                  <w:marRight w:val="0"/>
                                  <w:marTop w:val="180"/>
                                  <w:marBottom w:val="180"/>
                                  <w:divBdr>
                                    <w:top w:val="single" w:sz="6" w:space="7" w:color="EBEBEB"/>
                                    <w:left w:val="single" w:sz="6" w:space="7" w:color="EBEBEB"/>
                                    <w:bottom w:val="single" w:sz="6" w:space="7" w:color="EBEBEB"/>
                                    <w:right w:val="single" w:sz="6" w:space="7" w:color="EBEBEB"/>
                                  </w:divBdr>
                                  <w:divsChild>
                                    <w:div w:id="1597129859">
                                      <w:marLeft w:val="0"/>
                                      <w:marRight w:val="0"/>
                                      <w:marTop w:val="0"/>
                                      <w:marBottom w:val="0"/>
                                      <w:divBdr>
                                        <w:top w:val="none" w:sz="0" w:space="0" w:color="auto"/>
                                        <w:left w:val="single" w:sz="24" w:space="7" w:color="8AC007"/>
                                        <w:bottom w:val="none" w:sz="0" w:space="0" w:color="auto"/>
                                        <w:right w:val="none" w:sz="0" w:space="0" w:color="auto"/>
                                      </w:divBdr>
                                    </w:div>
                                  </w:divsChild>
                                </w:div>
                                <w:div w:id="863323222">
                                  <w:marLeft w:val="0"/>
                                  <w:marRight w:val="0"/>
                                  <w:marTop w:val="0"/>
                                  <w:marBottom w:val="180"/>
                                  <w:divBdr>
                                    <w:top w:val="single" w:sz="6" w:space="7" w:color="DDDDDD"/>
                                    <w:left w:val="single" w:sz="6" w:space="7" w:color="DDDDDD"/>
                                    <w:bottom w:val="single" w:sz="6" w:space="7" w:color="DDDDDD"/>
                                    <w:right w:val="single" w:sz="6" w:space="7" w:color="DDDDDD"/>
                                  </w:divBdr>
                                  <w:divsChild>
                                    <w:div w:id="760221505">
                                      <w:marLeft w:val="0"/>
                                      <w:marRight w:val="0"/>
                                      <w:marTop w:val="0"/>
                                      <w:marBottom w:val="0"/>
                                      <w:divBdr>
                                        <w:top w:val="none" w:sz="0" w:space="0" w:color="auto"/>
                                        <w:left w:val="none" w:sz="0" w:space="0" w:color="auto"/>
                                        <w:bottom w:val="none" w:sz="0" w:space="0" w:color="auto"/>
                                        <w:right w:val="none" w:sz="0" w:space="0" w:color="auto"/>
                                      </w:divBdr>
                                    </w:div>
                                  </w:divsChild>
                                </w:div>
                                <w:div w:id="1211962183">
                                  <w:marLeft w:val="0"/>
                                  <w:marRight w:val="0"/>
                                  <w:marTop w:val="0"/>
                                  <w:marBottom w:val="180"/>
                                  <w:divBdr>
                                    <w:top w:val="single" w:sz="6" w:space="7" w:color="DDDDDD"/>
                                    <w:left w:val="single" w:sz="6" w:space="7" w:color="DDDDDD"/>
                                    <w:bottom w:val="single" w:sz="6" w:space="7" w:color="DDDDDD"/>
                                    <w:right w:val="single" w:sz="6" w:space="7" w:color="DDDDDD"/>
                                  </w:divBdr>
                                  <w:divsChild>
                                    <w:div w:id="728500737">
                                      <w:marLeft w:val="0"/>
                                      <w:marRight w:val="0"/>
                                      <w:marTop w:val="0"/>
                                      <w:marBottom w:val="0"/>
                                      <w:divBdr>
                                        <w:top w:val="none" w:sz="0" w:space="0" w:color="auto"/>
                                        <w:left w:val="none" w:sz="0" w:space="0" w:color="auto"/>
                                        <w:bottom w:val="none" w:sz="0" w:space="0" w:color="auto"/>
                                        <w:right w:val="none" w:sz="0" w:space="0" w:color="auto"/>
                                      </w:divBdr>
                                    </w:div>
                                  </w:divsChild>
                                </w:div>
                                <w:div w:id="682099262">
                                  <w:marLeft w:val="0"/>
                                  <w:marRight w:val="0"/>
                                  <w:marTop w:val="0"/>
                                  <w:marBottom w:val="180"/>
                                  <w:divBdr>
                                    <w:top w:val="single" w:sz="6" w:space="7" w:color="DDDDDD"/>
                                    <w:left w:val="single" w:sz="6" w:space="7" w:color="DDDDDD"/>
                                    <w:bottom w:val="single" w:sz="6" w:space="7" w:color="DDDDDD"/>
                                    <w:right w:val="single" w:sz="6" w:space="7" w:color="DDDDDD"/>
                                  </w:divBdr>
                                  <w:divsChild>
                                    <w:div w:id="155271667">
                                      <w:marLeft w:val="0"/>
                                      <w:marRight w:val="0"/>
                                      <w:marTop w:val="0"/>
                                      <w:marBottom w:val="0"/>
                                      <w:divBdr>
                                        <w:top w:val="none" w:sz="0" w:space="0" w:color="auto"/>
                                        <w:left w:val="none" w:sz="0" w:space="0" w:color="auto"/>
                                        <w:bottom w:val="none" w:sz="0" w:space="0" w:color="auto"/>
                                        <w:right w:val="none" w:sz="0" w:space="0" w:color="auto"/>
                                      </w:divBdr>
                                    </w:div>
                                  </w:divsChild>
                                </w:div>
                                <w:div w:id="259022544">
                                  <w:marLeft w:val="0"/>
                                  <w:marRight w:val="0"/>
                                  <w:marTop w:val="0"/>
                                  <w:marBottom w:val="180"/>
                                  <w:divBdr>
                                    <w:top w:val="single" w:sz="6" w:space="7" w:color="DDDDDD"/>
                                    <w:left w:val="single" w:sz="6" w:space="7" w:color="DDDDDD"/>
                                    <w:bottom w:val="single" w:sz="6" w:space="7" w:color="DDDDDD"/>
                                    <w:right w:val="single" w:sz="6" w:space="7" w:color="DDDDDD"/>
                                  </w:divBdr>
                                  <w:divsChild>
                                    <w:div w:id="284385150">
                                      <w:marLeft w:val="0"/>
                                      <w:marRight w:val="0"/>
                                      <w:marTop w:val="0"/>
                                      <w:marBottom w:val="0"/>
                                      <w:divBdr>
                                        <w:top w:val="none" w:sz="0" w:space="0" w:color="auto"/>
                                        <w:left w:val="none" w:sz="0" w:space="0" w:color="auto"/>
                                        <w:bottom w:val="none" w:sz="0" w:space="0" w:color="auto"/>
                                        <w:right w:val="none" w:sz="0" w:space="0" w:color="auto"/>
                                      </w:divBdr>
                                    </w:div>
                                  </w:divsChild>
                                </w:div>
                                <w:div w:id="402222509">
                                  <w:marLeft w:val="0"/>
                                  <w:marRight w:val="0"/>
                                  <w:marTop w:val="0"/>
                                  <w:marBottom w:val="75"/>
                                  <w:divBdr>
                                    <w:top w:val="none" w:sz="0" w:space="0" w:color="auto"/>
                                    <w:left w:val="none" w:sz="0" w:space="0" w:color="auto"/>
                                    <w:bottom w:val="none" w:sz="0" w:space="0" w:color="auto"/>
                                    <w:right w:val="none" w:sz="0" w:space="0" w:color="auto"/>
                                  </w:divBdr>
                                </w:div>
                                <w:div w:id="9637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690">
                          <w:marLeft w:val="0"/>
                          <w:marRight w:val="0"/>
                          <w:marTop w:val="0"/>
                          <w:marBottom w:val="0"/>
                          <w:divBdr>
                            <w:top w:val="none" w:sz="0" w:space="0" w:color="auto"/>
                            <w:left w:val="none" w:sz="0" w:space="0" w:color="auto"/>
                            <w:bottom w:val="none" w:sz="0" w:space="0" w:color="auto"/>
                            <w:right w:val="none" w:sz="0" w:space="0" w:color="auto"/>
                          </w:divBdr>
                          <w:divsChild>
                            <w:div w:id="705063856">
                              <w:marLeft w:val="-225"/>
                              <w:marRight w:val="-225"/>
                              <w:marTop w:val="0"/>
                              <w:marBottom w:val="0"/>
                              <w:divBdr>
                                <w:top w:val="none" w:sz="0" w:space="0" w:color="auto"/>
                                <w:left w:val="none" w:sz="0" w:space="0" w:color="auto"/>
                                <w:bottom w:val="none" w:sz="0" w:space="0" w:color="auto"/>
                                <w:right w:val="none" w:sz="0" w:space="0" w:color="auto"/>
                              </w:divBdr>
                            </w:div>
                            <w:div w:id="1727030323">
                              <w:marLeft w:val="-225"/>
                              <w:marRight w:val="-225"/>
                              <w:marTop w:val="0"/>
                              <w:marBottom w:val="0"/>
                              <w:divBdr>
                                <w:top w:val="none" w:sz="0" w:space="0" w:color="auto"/>
                                <w:left w:val="none" w:sz="0" w:space="0" w:color="auto"/>
                                <w:bottom w:val="none" w:sz="0" w:space="0" w:color="auto"/>
                                <w:right w:val="none" w:sz="0" w:space="0" w:color="auto"/>
                              </w:divBdr>
                            </w:div>
                            <w:div w:id="889732449">
                              <w:marLeft w:val="-225"/>
                              <w:marRight w:val="-225"/>
                              <w:marTop w:val="0"/>
                              <w:marBottom w:val="0"/>
                              <w:divBdr>
                                <w:top w:val="none" w:sz="0" w:space="0" w:color="auto"/>
                                <w:left w:val="none" w:sz="0" w:space="0" w:color="auto"/>
                                <w:bottom w:val="none" w:sz="0" w:space="0" w:color="auto"/>
                                <w:right w:val="none" w:sz="0" w:space="0" w:color="auto"/>
                              </w:divBdr>
                              <w:divsChild>
                                <w:div w:id="2519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467145">
                      <w:marLeft w:val="-225"/>
                      <w:marRight w:val="-225"/>
                      <w:marTop w:val="0"/>
                      <w:marBottom w:val="0"/>
                      <w:divBdr>
                        <w:top w:val="none" w:sz="0" w:space="0" w:color="auto"/>
                        <w:left w:val="none" w:sz="0" w:space="0" w:color="auto"/>
                        <w:bottom w:val="none" w:sz="0" w:space="0" w:color="auto"/>
                        <w:right w:val="none" w:sz="0" w:space="0" w:color="auto"/>
                      </w:divBdr>
                      <w:divsChild>
                        <w:div w:id="1757821721">
                          <w:marLeft w:val="0"/>
                          <w:marRight w:val="0"/>
                          <w:marTop w:val="0"/>
                          <w:marBottom w:val="0"/>
                          <w:divBdr>
                            <w:top w:val="none" w:sz="0" w:space="0" w:color="auto"/>
                            <w:left w:val="none" w:sz="0" w:space="0" w:color="auto"/>
                            <w:bottom w:val="none" w:sz="0" w:space="0" w:color="auto"/>
                            <w:right w:val="none" w:sz="0" w:space="0" w:color="auto"/>
                          </w:divBdr>
                          <w:divsChild>
                            <w:div w:id="1145900748">
                              <w:marLeft w:val="0"/>
                              <w:marRight w:val="0"/>
                              <w:marTop w:val="300"/>
                              <w:marBottom w:val="0"/>
                              <w:divBdr>
                                <w:top w:val="none" w:sz="0" w:space="0" w:color="auto"/>
                                <w:left w:val="none" w:sz="0" w:space="0" w:color="auto"/>
                                <w:bottom w:val="none" w:sz="0" w:space="0" w:color="auto"/>
                                <w:right w:val="none" w:sz="0" w:space="0" w:color="auto"/>
                              </w:divBdr>
                              <w:divsChild>
                                <w:div w:id="1837306211">
                                  <w:marLeft w:val="-225"/>
                                  <w:marRight w:val="-225"/>
                                  <w:marTop w:val="0"/>
                                  <w:marBottom w:val="0"/>
                                  <w:divBdr>
                                    <w:top w:val="none" w:sz="0" w:space="0" w:color="auto"/>
                                    <w:left w:val="none" w:sz="0" w:space="0" w:color="auto"/>
                                    <w:bottom w:val="none" w:sz="0" w:space="0" w:color="auto"/>
                                    <w:right w:val="none" w:sz="0" w:space="0" w:color="auto"/>
                                  </w:divBdr>
                                  <w:divsChild>
                                    <w:div w:id="1244410473">
                                      <w:marLeft w:val="0"/>
                                      <w:marRight w:val="0"/>
                                      <w:marTop w:val="0"/>
                                      <w:marBottom w:val="0"/>
                                      <w:divBdr>
                                        <w:top w:val="none" w:sz="0" w:space="0" w:color="auto"/>
                                        <w:left w:val="none" w:sz="0" w:space="0" w:color="auto"/>
                                        <w:bottom w:val="none" w:sz="0" w:space="0" w:color="auto"/>
                                        <w:right w:val="none" w:sz="0" w:space="0" w:color="auto"/>
                                      </w:divBdr>
                                    </w:div>
                                    <w:div w:id="85807391">
                                      <w:marLeft w:val="0"/>
                                      <w:marRight w:val="0"/>
                                      <w:marTop w:val="0"/>
                                      <w:marBottom w:val="0"/>
                                      <w:divBdr>
                                        <w:top w:val="none" w:sz="0" w:space="0" w:color="auto"/>
                                        <w:left w:val="none" w:sz="0" w:space="0" w:color="auto"/>
                                        <w:bottom w:val="none" w:sz="0" w:space="0" w:color="auto"/>
                                        <w:right w:val="none" w:sz="0" w:space="0" w:color="auto"/>
                                      </w:divBdr>
                                    </w:div>
                                    <w:div w:id="1001859870">
                                      <w:marLeft w:val="0"/>
                                      <w:marRight w:val="0"/>
                                      <w:marTop w:val="0"/>
                                      <w:marBottom w:val="0"/>
                                      <w:divBdr>
                                        <w:top w:val="none" w:sz="0" w:space="0" w:color="auto"/>
                                        <w:left w:val="none" w:sz="0" w:space="0" w:color="auto"/>
                                        <w:bottom w:val="none" w:sz="0" w:space="0" w:color="auto"/>
                                        <w:right w:val="none" w:sz="0" w:space="0" w:color="auto"/>
                                      </w:divBdr>
                                    </w:div>
                                    <w:div w:id="796023090">
                                      <w:marLeft w:val="0"/>
                                      <w:marRight w:val="0"/>
                                      <w:marTop w:val="0"/>
                                      <w:marBottom w:val="0"/>
                                      <w:divBdr>
                                        <w:top w:val="none" w:sz="0" w:space="0" w:color="auto"/>
                                        <w:left w:val="none" w:sz="0" w:space="0" w:color="auto"/>
                                        <w:bottom w:val="none" w:sz="0" w:space="0" w:color="auto"/>
                                        <w:right w:val="none" w:sz="0" w:space="0" w:color="auto"/>
                                      </w:divBdr>
                                    </w:div>
                                  </w:divsChild>
                                </w:div>
                                <w:div w:id="2039353868">
                                  <w:marLeft w:val="0"/>
                                  <w:marRight w:val="0"/>
                                  <w:marTop w:val="0"/>
                                  <w:marBottom w:val="0"/>
                                  <w:divBdr>
                                    <w:top w:val="none" w:sz="0" w:space="0" w:color="auto"/>
                                    <w:left w:val="none" w:sz="0" w:space="0" w:color="auto"/>
                                    <w:bottom w:val="none" w:sz="0" w:space="0" w:color="auto"/>
                                    <w:right w:val="none" w:sz="0" w:space="0" w:color="auto"/>
                                  </w:divBdr>
                                  <w:divsChild>
                                    <w:div w:id="87822432">
                                      <w:marLeft w:val="0"/>
                                      <w:marRight w:val="0"/>
                                      <w:marTop w:val="0"/>
                                      <w:marBottom w:val="225"/>
                                      <w:divBdr>
                                        <w:top w:val="none" w:sz="0" w:space="0" w:color="auto"/>
                                        <w:left w:val="none" w:sz="0" w:space="0" w:color="auto"/>
                                        <w:bottom w:val="none" w:sz="0" w:space="0" w:color="auto"/>
                                        <w:right w:val="none" w:sz="0" w:space="0" w:color="auto"/>
                                      </w:divBdr>
                                    </w:div>
                                    <w:div w:id="1367678966">
                                      <w:marLeft w:val="0"/>
                                      <w:marRight w:val="0"/>
                                      <w:marTop w:val="0"/>
                                      <w:marBottom w:val="225"/>
                                      <w:divBdr>
                                        <w:top w:val="none" w:sz="0" w:space="0" w:color="auto"/>
                                        <w:left w:val="none" w:sz="0" w:space="0" w:color="auto"/>
                                        <w:bottom w:val="none" w:sz="0" w:space="0" w:color="auto"/>
                                        <w:right w:val="none" w:sz="0" w:space="0" w:color="auto"/>
                                      </w:divBdr>
                                    </w:div>
                                    <w:div w:id="1045640701">
                                      <w:marLeft w:val="0"/>
                                      <w:marRight w:val="0"/>
                                      <w:marTop w:val="0"/>
                                      <w:marBottom w:val="225"/>
                                      <w:divBdr>
                                        <w:top w:val="none" w:sz="0" w:space="0" w:color="auto"/>
                                        <w:left w:val="none" w:sz="0" w:space="0" w:color="auto"/>
                                        <w:bottom w:val="none" w:sz="0" w:space="0" w:color="auto"/>
                                        <w:right w:val="none" w:sz="0" w:space="0" w:color="auto"/>
                                      </w:divBdr>
                                    </w:div>
                                    <w:div w:id="1056199295">
                                      <w:marLeft w:val="0"/>
                                      <w:marRight w:val="0"/>
                                      <w:marTop w:val="0"/>
                                      <w:marBottom w:val="225"/>
                                      <w:divBdr>
                                        <w:top w:val="none" w:sz="0" w:space="0" w:color="auto"/>
                                        <w:left w:val="none" w:sz="0" w:space="0" w:color="auto"/>
                                        <w:bottom w:val="none" w:sz="0" w:space="0" w:color="auto"/>
                                        <w:right w:val="none" w:sz="0" w:space="0" w:color="auto"/>
                                      </w:divBdr>
                                    </w:div>
                                  </w:divsChild>
                                </w:div>
                                <w:div w:id="1892224728">
                                  <w:marLeft w:val="0"/>
                                  <w:marRight w:val="0"/>
                                  <w:marTop w:val="0"/>
                                  <w:marBottom w:val="0"/>
                                  <w:divBdr>
                                    <w:top w:val="none" w:sz="0" w:space="0" w:color="auto"/>
                                    <w:left w:val="none" w:sz="0" w:space="0" w:color="auto"/>
                                    <w:bottom w:val="none" w:sz="0" w:space="0" w:color="auto"/>
                                    <w:right w:val="none" w:sz="0" w:space="0" w:color="auto"/>
                                  </w:divBdr>
                                </w:div>
                                <w:div w:id="392437390">
                                  <w:marLeft w:val="-225"/>
                                  <w:marRight w:val="-225"/>
                                  <w:marTop w:val="0"/>
                                  <w:marBottom w:val="0"/>
                                  <w:divBdr>
                                    <w:top w:val="none" w:sz="0" w:space="0" w:color="auto"/>
                                    <w:left w:val="none" w:sz="0" w:space="0" w:color="auto"/>
                                    <w:bottom w:val="none" w:sz="0" w:space="0" w:color="auto"/>
                                    <w:right w:val="none" w:sz="0" w:space="0" w:color="auto"/>
                                  </w:divBdr>
                                  <w:divsChild>
                                    <w:div w:id="1839999527">
                                      <w:marLeft w:val="0"/>
                                      <w:marRight w:val="0"/>
                                      <w:marTop w:val="0"/>
                                      <w:marBottom w:val="0"/>
                                      <w:divBdr>
                                        <w:top w:val="none" w:sz="0" w:space="0" w:color="auto"/>
                                        <w:left w:val="none" w:sz="0" w:space="0" w:color="auto"/>
                                        <w:bottom w:val="none" w:sz="0" w:space="0" w:color="auto"/>
                                        <w:right w:val="none" w:sz="0" w:space="0" w:color="auto"/>
                                      </w:divBdr>
                                    </w:div>
                                    <w:div w:id="712651359">
                                      <w:marLeft w:val="0"/>
                                      <w:marRight w:val="0"/>
                                      <w:marTop w:val="0"/>
                                      <w:marBottom w:val="0"/>
                                      <w:divBdr>
                                        <w:top w:val="none" w:sz="0" w:space="0" w:color="auto"/>
                                        <w:left w:val="none" w:sz="0" w:space="0" w:color="auto"/>
                                        <w:bottom w:val="none" w:sz="0" w:space="0" w:color="auto"/>
                                        <w:right w:val="none" w:sz="0" w:space="0" w:color="auto"/>
                                      </w:divBdr>
                                    </w:div>
                                    <w:div w:id="1861620565">
                                      <w:marLeft w:val="0"/>
                                      <w:marRight w:val="0"/>
                                      <w:marTop w:val="0"/>
                                      <w:marBottom w:val="0"/>
                                      <w:divBdr>
                                        <w:top w:val="none" w:sz="0" w:space="0" w:color="auto"/>
                                        <w:left w:val="none" w:sz="0" w:space="0" w:color="auto"/>
                                        <w:bottom w:val="none" w:sz="0" w:space="0" w:color="auto"/>
                                        <w:right w:val="none" w:sz="0" w:space="0" w:color="auto"/>
                                      </w:divBdr>
                                    </w:div>
                                    <w:div w:id="9861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33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663643">
          <w:marLeft w:val="0"/>
          <w:marRight w:val="0"/>
          <w:marTop w:val="570"/>
          <w:marBottom w:val="0"/>
          <w:divBdr>
            <w:top w:val="single" w:sz="6" w:space="0" w:color="AAAAAA"/>
            <w:left w:val="single" w:sz="6" w:space="0" w:color="5F5F5F"/>
            <w:bottom w:val="single" w:sz="6" w:space="0" w:color="5F5F5F"/>
            <w:right w:val="single" w:sz="6" w:space="0" w:color="5F5F5F"/>
          </w:divBdr>
          <w:divsChild>
            <w:div w:id="288826422">
              <w:marLeft w:val="0"/>
              <w:marRight w:val="0"/>
              <w:marTop w:val="0"/>
              <w:marBottom w:val="0"/>
              <w:divBdr>
                <w:top w:val="none" w:sz="0" w:space="0" w:color="auto"/>
                <w:left w:val="none" w:sz="0" w:space="0" w:color="auto"/>
                <w:bottom w:val="none" w:sz="0" w:space="0" w:color="auto"/>
                <w:right w:val="none" w:sz="0" w:space="0" w:color="auto"/>
              </w:divBdr>
              <w:divsChild>
                <w:div w:id="1276135695">
                  <w:marLeft w:val="0"/>
                  <w:marRight w:val="0"/>
                  <w:marTop w:val="0"/>
                  <w:marBottom w:val="0"/>
                  <w:divBdr>
                    <w:top w:val="none" w:sz="0" w:space="0" w:color="auto"/>
                    <w:left w:val="none" w:sz="0" w:space="0" w:color="auto"/>
                    <w:bottom w:val="none" w:sz="0" w:space="0" w:color="auto"/>
                    <w:right w:val="none" w:sz="0" w:space="0" w:color="auto"/>
                  </w:divBdr>
                </w:div>
                <w:div w:id="1893300228">
                  <w:marLeft w:val="0"/>
                  <w:marRight w:val="0"/>
                  <w:marTop w:val="0"/>
                  <w:marBottom w:val="0"/>
                  <w:divBdr>
                    <w:top w:val="none" w:sz="0" w:space="0" w:color="auto"/>
                    <w:left w:val="none" w:sz="0" w:space="0" w:color="auto"/>
                    <w:bottom w:val="none" w:sz="0" w:space="0" w:color="auto"/>
                    <w:right w:val="none" w:sz="0" w:space="0" w:color="auto"/>
                  </w:divBdr>
                </w:div>
                <w:div w:id="1870408428">
                  <w:marLeft w:val="0"/>
                  <w:marRight w:val="0"/>
                  <w:marTop w:val="0"/>
                  <w:marBottom w:val="0"/>
                  <w:divBdr>
                    <w:top w:val="none" w:sz="0" w:space="0" w:color="auto"/>
                    <w:left w:val="none" w:sz="0" w:space="0" w:color="auto"/>
                    <w:bottom w:val="none" w:sz="0" w:space="0" w:color="auto"/>
                    <w:right w:val="none" w:sz="0" w:space="0" w:color="auto"/>
                  </w:divBdr>
                </w:div>
                <w:div w:id="685979319">
                  <w:marLeft w:val="0"/>
                  <w:marRight w:val="0"/>
                  <w:marTop w:val="0"/>
                  <w:marBottom w:val="0"/>
                  <w:divBdr>
                    <w:top w:val="none" w:sz="0" w:space="0" w:color="auto"/>
                    <w:left w:val="none" w:sz="0" w:space="0" w:color="auto"/>
                    <w:bottom w:val="none" w:sz="0" w:space="0" w:color="auto"/>
                    <w:right w:val="none" w:sz="0" w:space="0" w:color="auto"/>
                  </w:divBdr>
                </w:div>
                <w:div w:id="269046278">
                  <w:marLeft w:val="0"/>
                  <w:marRight w:val="0"/>
                  <w:marTop w:val="0"/>
                  <w:marBottom w:val="0"/>
                  <w:divBdr>
                    <w:top w:val="none" w:sz="0" w:space="0" w:color="auto"/>
                    <w:left w:val="none" w:sz="0" w:space="0" w:color="auto"/>
                    <w:bottom w:val="none" w:sz="0" w:space="0" w:color="auto"/>
                    <w:right w:val="none" w:sz="0" w:space="0" w:color="auto"/>
                  </w:divBdr>
                </w:div>
                <w:div w:id="11968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6487">
          <w:marLeft w:val="0"/>
          <w:marRight w:val="0"/>
          <w:marTop w:val="570"/>
          <w:marBottom w:val="0"/>
          <w:divBdr>
            <w:top w:val="single" w:sz="6" w:space="0" w:color="AAAAAA"/>
            <w:left w:val="single" w:sz="6" w:space="0" w:color="5F5F5F"/>
            <w:bottom w:val="single" w:sz="6" w:space="0" w:color="5F5F5F"/>
            <w:right w:val="single" w:sz="6" w:space="0" w:color="5F5F5F"/>
          </w:divBdr>
          <w:divsChild>
            <w:div w:id="1178037075">
              <w:marLeft w:val="0"/>
              <w:marRight w:val="0"/>
              <w:marTop w:val="0"/>
              <w:marBottom w:val="0"/>
              <w:divBdr>
                <w:top w:val="none" w:sz="0" w:space="0" w:color="auto"/>
                <w:left w:val="none" w:sz="0" w:space="0" w:color="auto"/>
                <w:bottom w:val="none" w:sz="0" w:space="0" w:color="auto"/>
                <w:right w:val="none" w:sz="0" w:space="0" w:color="auto"/>
              </w:divBdr>
              <w:divsChild>
                <w:div w:id="1172840283">
                  <w:marLeft w:val="0"/>
                  <w:marRight w:val="0"/>
                  <w:marTop w:val="0"/>
                  <w:marBottom w:val="0"/>
                  <w:divBdr>
                    <w:top w:val="none" w:sz="0" w:space="0" w:color="auto"/>
                    <w:left w:val="none" w:sz="0" w:space="0" w:color="auto"/>
                    <w:bottom w:val="none" w:sz="0" w:space="0" w:color="auto"/>
                    <w:right w:val="none" w:sz="0" w:space="0" w:color="auto"/>
                  </w:divBdr>
                </w:div>
                <w:div w:id="1788814420">
                  <w:marLeft w:val="0"/>
                  <w:marRight w:val="0"/>
                  <w:marTop w:val="0"/>
                  <w:marBottom w:val="0"/>
                  <w:divBdr>
                    <w:top w:val="none" w:sz="0" w:space="0" w:color="auto"/>
                    <w:left w:val="none" w:sz="0" w:space="0" w:color="auto"/>
                    <w:bottom w:val="none" w:sz="0" w:space="0" w:color="auto"/>
                    <w:right w:val="none" w:sz="0" w:space="0" w:color="auto"/>
                  </w:divBdr>
                </w:div>
                <w:div w:id="990251414">
                  <w:marLeft w:val="0"/>
                  <w:marRight w:val="0"/>
                  <w:marTop w:val="0"/>
                  <w:marBottom w:val="0"/>
                  <w:divBdr>
                    <w:top w:val="none" w:sz="0" w:space="0" w:color="auto"/>
                    <w:left w:val="none" w:sz="0" w:space="0" w:color="auto"/>
                    <w:bottom w:val="none" w:sz="0" w:space="0" w:color="auto"/>
                    <w:right w:val="none" w:sz="0" w:space="0" w:color="auto"/>
                  </w:divBdr>
                </w:div>
                <w:div w:id="1234924748">
                  <w:marLeft w:val="0"/>
                  <w:marRight w:val="0"/>
                  <w:marTop w:val="0"/>
                  <w:marBottom w:val="0"/>
                  <w:divBdr>
                    <w:top w:val="none" w:sz="0" w:space="0" w:color="auto"/>
                    <w:left w:val="none" w:sz="0" w:space="0" w:color="auto"/>
                    <w:bottom w:val="none" w:sz="0" w:space="0" w:color="auto"/>
                    <w:right w:val="none" w:sz="0" w:space="0" w:color="auto"/>
                  </w:divBdr>
                </w:div>
                <w:div w:id="18211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416">
          <w:marLeft w:val="0"/>
          <w:marRight w:val="0"/>
          <w:marTop w:val="570"/>
          <w:marBottom w:val="0"/>
          <w:divBdr>
            <w:top w:val="single" w:sz="6" w:space="0" w:color="AAAAAA"/>
            <w:left w:val="single" w:sz="6" w:space="0" w:color="5F5F5F"/>
            <w:bottom w:val="single" w:sz="6" w:space="0" w:color="5F5F5F"/>
            <w:right w:val="single" w:sz="6" w:space="0" w:color="5F5F5F"/>
          </w:divBdr>
          <w:divsChild>
            <w:div w:id="1465730418">
              <w:marLeft w:val="0"/>
              <w:marRight w:val="0"/>
              <w:marTop w:val="0"/>
              <w:marBottom w:val="0"/>
              <w:divBdr>
                <w:top w:val="none" w:sz="0" w:space="0" w:color="auto"/>
                <w:left w:val="none" w:sz="0" w:space="0" w:color="auto"/>
                <w:bottom w:val="none" w:sz="0" w:space="0" w:color="auto"/>
                <w:right w:val="none" w:sz="0" w:space="0" w:color="auto"/>
              </w:divBdr>
              <w:divsChild>
                <w:div w:id="1937900736">
                  <w:marLeft w:val="0"/>
                  <w:marRight w:val="0"/>
                  <w:marTop w:val="0"/>
                  <w:marBottom w:val="0"/>
                  <w:divBdr>
                    <w:top w:val="none" w:sz="0" w:space="0" w:color="auto"/>
                    <w:left w:val="none" w:sz="0" w:space="0" w:color="auto"/>
                    <w:bottom w:val="none" w:sz="0" w:space="0" w:color="auto"/>
                    <w:right w:val="none" w:sz="0" w:space="0" w:color="auto"/>
                  </w:divBdr>
                </w:div>
                <w:div w:id="996349845">
                  <w:marLeft w:val="0"/>
                  <w:marRight w:val="0"/>
                  <w:marTop w:val="0"/>
                  <w:marBottom w:val="0"/>
                  <w:divBdr>
                    <w:top w:val="none" w:sz="0" w:space="0" w:color="auto"/>
                    <w:left w:val="none" w:sz="0" w:space="0" w:color="auto"/>
                    <w:bottom w:val="none" w:sz="0" w:space="0" w:color="auto"/>
                    <w:right w:val="none" w:sz="0" w:space="0" w:color="auto"/>
                  </w:divBdr>
                </w:div>
                <w:div w:id="883101619">
                  <w:marLeft w:val="0"/>
                  <w:marRight w:val="0"/>
                  <w:marTop w:val="0"/>
                  <w:marBottom w:val="0"/>
                  <w:divBdr>
                    <w:top w:val="none" w:sz="0" w:space="0" w:color="auto"/>
                    <w:left w:val="none" w:sz="0" w:space="0" w:color="auto"/>
                    <w:bottom w:val="none" w:sz="0" w:space="0" w:color="auto"/>
                    <w:right w:val="none" w:sz="0" w:space="0" w:color="auto"/>
                  </w:divBdr>
                </w:div>
                <w:div w:id="13923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6968">
          <w:marLeft w:val="0"/>
          <w:marRight w:val="0"/>
          <w:marTop w:val="570"/>
          <w:marBottom w:val="0"/>
          <w:divBdr>
            <w:top w:val="single" w:sz="6" w:space="0" w:color="AAAAAA"/>
            <w:left w:val="single" w:sz="6" w:space="0" w:color="5F5F5F"/>
            <w:bottom w:val="single" w:sz="6" w:space="0" w:color="5F5F5F"/>
            <w:right w:val="single" w:sz="6" w:space="0" w:color="5F5F5F"/>
          </w:divBdr>
          <w:divsChild>
            <w:div w:id="1202785429">
              <w:marLeft w:val="0"/>
              <w:marRight w:val="0"/>
              <w:marTop w:val="0"/>
              <w:marBottom w:val="0"/>
              <w:divBdr>
                <w:top w:val="none" w:sz="0" w:space="0" w:color="auto"/>
                <w:left w:val="none" w:sz="0" w:space="0" w:color="auto"/>
                <w:bottom w:val="none" w:sz="0" w:space="0" w:color="auto"/>
                <w:right w:val="none" w:sz="0" w:space="0" w:color="auto"/>
              </w:divBdr>
              <w:divsChild>
                <w:div w:id="606959850">
                  <w:marLeft w:val="0"/>
                  <w:marRight w:val="0"/>
                  <w:marTop w:val="0"/>
                  <w:marBottom w:val="0"/>
                  <w:divBdr>
                    <w:top w:val="none" w:sz="0" w:space="0" w:color="auto"/>
                    <w:left w:val="none" w:sz="0" w:space="0" w:color="auto"/>
                    <w:bottom w:val="none" w:sz="0" w:space="0" w:color="auto"/>
                    <w:right w:val="none" w:sz="0" w:space="0" w:color="auto"/>
                  </w:divBdr>
                  <w:divsChild>
                    <w:div w:id="1293366443">
                      <w:marLeft w:val="0"/>
                      <w:marRight w:val="0"/>
                      <w:marTop w:val="0"/>
                      <w:marBottom w:val="0"/>
                      <w:divBdr>
                        <w:top w:val="none" w:sz="0" w:space="0" w:color="auto"/>
                        <w:left w:val="none" w:sz="0" w:space="0" w:color="auto"/>
                        <w:bottom w:val="none" w:sz="0" w:space="0" w:color="auto"/>
                        <w:right w:val="none" w:sz="0" w:space="0" w:color="auto"/>
                      </w:divBdr>
                      <w:divsChild>
                        <w:div w:id="1485394318">
                          <w:marLeft w:val="0"/>
                          <w:marRight w:val="0"/>
                          <w:marTop w:val="0"/>
                          <w:marBottom w:val="0"/>
                          <w:divBdr>
                            <w:top w:val="none" w:sz="0" w:space="0" w:color="auto"/>
                            <w:left w:val="none" w:sz="0" w:space="0" w:color="auto"/>
                            <w:bottom w:val="none" w:sz="0" w:space="0" w:color="auto"/>
                            <w:right w:val="none" w:sz="0" w:space="0" w:color="auto"/>
                          </w:divBdr>
                          <w:divsChild>
                            <w:div w:id="1981693552">
                              <w:marLeft w:val="0"/>
                              <w:marRight w:val="0"/>
                              <w:marTop w:val="0"/>
                              <w:marBottom w:val="0"/>
                              <w:divBdr>
                                <w:top w:val="none" w:sz="0" w:space="0" w:color="auto"/>
                                <w:left w:val="none" w:sz="0" w:space="0" w:color="auto"/>
                                <w:bottom w:val="none" w:sz="0" w:space="0" w:color="auto"/>
                                <w:right w:val="none" w:sz="0" w:space="0" w:color="auto"/>
                              </w:divBdr>
                              <w:divsChild>
                                <w:div w:id="913782551">
                                  <w:marLeft w:val="0"/>
                                  <w:marRight w:val="0"/>
                                  <w:marTop w:val="0"/>
                                  <w:marBottom w:val="0"/>
                                  <w:divBdr>
                                    <w:top w:val="none" w:sz="0" w:space="0" w:color="auto"/>
                                    <w:left w:val="none" w:sz="0" w:space="0" w:color="auto"/>
                                    <w:bottom w:val="none" w:sz="0" w:space="0" w:color="auto"/>
                                    <w:right w:val="none" w:sz="0" w:space="0" w:color="auto"/>
                                  </w:divBdr>
                                  <w:divsChild>
                                    <w:div w:id="2029598494">
                                      <w:marLeft w:val="0"/>
                                      <w:marRight w:val="0"/>
                                      <w:marTop w:val="0"/>
                                      <w:marBottom w:val="0"/>
                                      <w:divBdr>
                                        <w:top w:val="single" w:sz="6" w:space="0" w:color="555555"/>
                                        <w:left w:val="single" w:sz="6" w:space="0" w:color="555555"/>
                                        <w:bottom w:val="single" w:sz="6" w:space="0" w:color="555555"/>
                                        <w:right w:val="single" w:sz="6" w:space="0" w:color="555555"/>
                                      </w:divBdr>
                                      <w:divsChild>
                                        <w:div w:id="1063797214">
                                          <w:marLeft w:val="0"/>
                                          <w:marRight w:val="0"/>
                                          <w:marTop w:val="0"/>
                                          <w:marBottom w:val="0"/>
                                          <w:divBdr>
                                            <w:top w:val="none" w:sz="0" w:space="0" w:color="auto"/>
                                            <w:left w:val="none" w:sz="0" w:space="0" w:color="auto"/>
                                            <w:bottom w:val="none" w:sz="0" w:space="0" w:color="auto"/>
                                            <w:right w:val="none" w:sz="0" w:space="0" w:color="auto"/>
                                          </w:divBdr>
                                        </w:div>
                                      </w:divsChild>
                                    </w:div>
                                    <w:div w:id="522284779">
                                      <w:marLeft w:val="60"/>
                                      <w:marRight w:val="60"/>
                                      <w:marTop w:val="0"/>
                                      <w:marBottom w:val="0"/>
                                      <w:divBdr>
                                        <w:top w:val="none" w:sz="0" w:space="0" w:color="auto"/>
                                        <w:left w:val="none" w:sz="0" w:space="0" w:color="auto"/>
                                        <w:bottom w:val="none" w:sz="0" w:space="0" w:color="auto"/>
                                        <w:right w:val="none" w:sz="0" w:space="0" w:color="auto"/>
                                      </w:divBdr>
                                    </w:div>
                                    <w:div w:id="1395079028">
                                      <w:marLeft w:val="0"/>
                                      <w:marRight w:val="30"/>
                                      <w:marTop w:val="0"/>
                                      <w:marBottom w:val="0"/>
                                      <w:divBdr>
                                        <w:top w:val="none" w:sz="0" w:space="0" w:color="auto"/>
                                        <w:left w:val="none" w:sz="0" w:space="0" w:color="auto"/>
                                        <w:bottom w:val="none" w:sz="0" w:space="0" w:color="auto"/>
                                        <w:right w:val="none" w:sz="0" w:space="0" w:color="auto"/>
                                      </w:divBdr>
                                    </w:div>
                                    <w:div w:id="1164055274">
                                      <w:marLeft w:val="0"/>
                                      <w:marRight w:val="0"/>
                                      <w:marTop w:val="100"/>
                                      <w:marBottom w:val="100"/>
                                      <w:divBdr>
                                        <w:top w:val="none" w:sz="0" w:space="0" w:color="auto"/>
                                        <w:left w:val="none" w:sz="0" w:space="0" w:color="auto"/>
                                        <w:bottom w:val="none" w:sz="0" w:space="0" w:color="auto"/>
                                        <w:right w:val="none" w:sz="0" w:space="0" w:color="auto"/>
                                      </w:divBdr>
                                      <w:divsChild>
                                        <w:div w:id="1848321967">
                                          <w:marLeft w:val="0"/>
                                          <w:marRight w:val="0"/>
                                          <w:marTop w:val="0"/>
                                          <w:marBottom w:val="0"/>
                                          <w:divBdr>
                                            <w:top w:val="none" w:sz="0" w:space="0" w:color="auto"/>
                                            <w:left w:val="none" w:sz="0" w:space="0" w:color="auto"/>
                                            <w:bottom w:val="none" w:sz="0" w:space="0" w:color="auto"/>
                                            <w:right w:val="none" w:sz="0" w:space="0" w:color="auto"/>
                                          </w:divBdr>
                                        </w:div>
                                        <w:div w:id="1965231064">
                                          <w:marLeft w:val="0"/>
                                          <w:marRight w:val="0"/>
                                          <w:marTop w:val="0"/>
                                          <w:marBottom w:val="0"/>
                                          <w:divBdr>
                                            <w:top w:val="none" w:sz="0" w:space="0" w:color="auto"/>
                                            <w:left w:val="none" w:sz="0" w:space="0" w:color="auto"/>
                                            <w:bottom w:val="none" w:sz="0" w:space="0" w:color="auto"/>
                                            <w:right w:val="none" w:sz="0" w:space="0" w:color="auto"/>
                                          </w:divBdr>
                                        </w:div>
                                        <w:div w:id="1645889257">
                                          <w:marLeft w:val="0"/>
                                          <w:marRight w:val="0"/>
                                          <w:marTop w:val="60"/>
                                          <w:marBottom w:val="0"/>
                                          <w:divBdr>
                                            <w:top w:val="none" w:sz="0" w:space="0" w:color="auto"/>
                                            <w:left w:val="none" w:sz="0" w:space="0" w:color="auto"/>
                                            <w:bottom w:val="none" w:sz="0" w:space="0" w:color="auto"/>
                                            <w:right w:val="none" w:sz="0" w:space="0" w:color="auto"/>
                                          </w:divBdr>
                                          <w:divsChild>
                                            <w:div w:id="1508590249">
                                              <w:marLeft w:val="0"/>
                                              <w:marRight w:val="150"/>
                                              <w:marTop w:val="0"/>
                                              <w:marBottom w:val="0"/>
                                              <w:divBdr>
                                                <w:top w:val="none" w:sz="0" w:space="0" w:color="auto"/>
                                                <w:left w:val="none" w:sz="0" w:space="0" w:color="auto"/>
                                                <w:bottom w:val="none" w:sz="0" w:space="0" w:color="auto"/>
                                                <w:right w:val="none" w:sz="0" w:space="0" w:color="auto"/>
                                              </w:divBdr>
                                            </w:div>
                                          </w:divsChild>
                                        </w:div>
                                        <w:div w:id="1307473913">
                                          <w:marLeft w:val="0"/>
                                          <w:marRight w:val="0"/>
                                          <w:marTop w:val="0"/>
                                          <w:marBottom w:val="0"/>
                                          <w:divBdr>
                                            <w:top w:val="none" w:sz="0" w:space="0" w:color="auto"/>
                                            <w:left w:val="none" w:sz="0" w:space="0" w:color="auto"/>
                                            <w:bottom w:val="none" w:sz="0" w:space="0" w:color="auto"/>
                                            <w:right w:val="none" w:sz="0" w:space="0" w:color="auto"/>
                                          </w:divBdr>
                                          <w:divsChild>
                                            <w:div w:id="38750475">
                                              <w:marLeft w:val="0"/>
                                              <w:marRight w:val="0"/>
                                              <w:marTop w:val="0"/>
                                              <w:marBottom w:val="0"/>
                                              <w:divBdr>
                                                <w:top w:val="none" w:sz="0" w:space="0" w:color="auto"/>
                                                <w:left w:val="none" w:sz="0" w:space="0" w:color="auto"/>
                                                <w:bottom w:val="none" w:sz="0" w:space="0" w:color="auto"/>
                                                <w:right w:val="none" w:sz="0" w:space="0" w:color="auto"/>
                                              </w:divBdr>
                                            </w:div>
                                            <w:div w:id="1076393699">
                                              <w:marLeft w:val="0"/>
                                              <w:marRight w:val="0"/>
                                              <w:marTop w:val="0"/>
                                              <w:marBottom w:val="0"/>
                                              <w:divBdr>
                                                <w:top w:val="none" w:sz="0" w:space="0" w:color="auto"/>
                                                <w:left w:val="none" w:sz="0" w:space="0" w:color="auto"/>
                                                <w:bottom w:val="none" w:sz="0" w:space="0" w:color="auto"/>
                                                <w:right w:val="none" w:sz="0" w:space="0" w:color="auto"/>
                                              </w:divBdr>
                                            </w:div>
                                            <w:div w:id="2383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76711">
          <w:marLeft w:val="0"/>
          <w:marRight w:val="0"/>
          <w:marTop w:val="570"/>
          <w:marBottom w:val="0"/>
          <w:divBdr>
            <w:top w:val="single" w:sz="6" w:space="0" w:color="AAAAAA"/>
            <w:left w:val="single" w:sz="6" w:space="0" w:color="5F5F5F"/>
            <w:bottom w:val="single" w:sz="6" w:space="0" w:color="5F5F5F"/>
            <w:right w:val="single" w:sz="6" w:space="0" w:color="5F5F5F"/>
          </w:divBdr>
          <w:divsChild>
            <w:div w:id="1923683476">
              <w:marLeft w:val="0"/>
              <w:marRight w:val="0"/>
              <w:marTop w:val="0"/>
              <w:marBottom w:val="0"/>
              <w:divBdr>
                <w:top w:val="none" w:sz="0" w:space="0" w:color="auto"/>
                <w:left w:val="none" w:sz="0" w:space="0" w:color="auto"/>
                <w:bottom w:val="none" w:sz="0" w:space="0" w:color="auto"/>
                <w:right w:val="none" w:sz="0" w:space="0" w:color="auto"/>
              </w:divBdr>
              <w:divsChild>
                <w:div w:id="2007047657">
                  <w:marLeft w:val="0"/>
                  <w:marRight w:val="0"/>
                  <w:marTop w:val="0"/>
                  <w:marBottom w:val="0"/>
                  <w:divBdr>
                    <w:top w:val="none" w:sz="0" w:space="0" w:color="auto"/>
                    <w:left w:val="none" w:sz="0" w:space="0" w:color="auto"/>
                    <w:bottom w:val="none" w:sz="0" w:space="0" w:color="auto"/>
                    <w:right w:val="none" w:sz="0" w:space="0" w:color="auto"/>
                  </w:divBdr>
                  <w:divsChild>
                    <w:div w:id="1566800264">
                      <w:marLeft w:val="0"/>
                      <w:marRight w:val="0"/>
                      <w:marTop w:val="0"/>
                      <w:marBottom w:val="0"/>
                      <w:divBdr>
                        <w:top w:val="none" w:sz="0" w:space="0" w:color="auto"/>
                        <w:left w:val="none" w:sz="0" w:space="0" w:color="auto"/>
                        <w:bottom w:val="none" w:sz="0" w:space="0" w:color="auto"/>
                        <w:right w:val="none" w:sz="0" w:space="0" w:color="auto"/>
                      </w:divBdr>
                      <w:divsChild>
                        <w:div w:id="1964461431">
                          <w:marLeft w:val="0"/>
                          <w:marRight w:val="0"/>
                          <w:marTop w:val="0"/>
                          <w:marBottom w:val="0"/>
                          <w:divBdr>
                            <w:top w:val="none" w:sz="0" w:space="0" w:color="auto"/>
                            <w:left w:val="none" w:sz="0" w:space="0" w:color="auto"/>
                            <w:bottom w:val="none" w:sz="0" w:space="0" w:color="auto"/>
                            <w:right w:val="none" w:sz="0" w:space="0" w:color="auto"/>
                          </w:divBdr>
                          <w:divsChild>
                            <w:div w:id="1745637721">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265578088">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285819691">
      <w:bodyDiv w:val="1"/>
      <w:marLeft w:val="0"/>
      <w:marRight w:val="0"/>
      <w:marTop w:val="0"/>
      <w:marBottom w:val="0"/>
      <w:divBdr>
        <w:top w:val="none" w:sz="0" w:space="0" w:color="auto"/>
        <w:left w:val="none" w:sz="0" w:space="0" w:color="auto"/>
        <w:bottom w:val="none" w:sz="0" w:space="0" w:color="auto"/>
        <w:right w:val="none" w:sz="0" w:space="0" w:color="auto"/>
      </w:divBdr>
      <w:divsChild>
        <w:div w:id="1217397591">
          <w:marLeft w:val="0"/>
          <w:marRight w:val="0"/>
          <w:marTop w:val="0"/>
          <w:marBottom w:val="0"/>
          <w:divBdr>
            <w:top w:val="none" w:sz="0" w:space="0" w:color="auto"/>
            <w:left w:val="none" w:sz="0" w:space="0" w:color="auto"/>
            <w:bottom w:val="none" w:sz="0" w:space="0" w:color="auto"/>
            <w:right w:val="none" w:sz="0" w:space="0" w:color="auto"/>
          </w:divBdr>
          <w:divsChild>
            <w:div w:id="978456058">
              <w:marLeft w:val="0"/>
              <w:marRight w:val="0"/>
              <w:marTop w:val="0"/>
              <w:marBottom w:val="0"/>
              <w:divBdr>
                <w:top w:val="none" w:sz="0" w:space="0" w:color="auto"/>
                <w:left w:val="none" w:sz="0" w:space="0" w:color="auto"/>
                <w:bottom w:val="none" w:sz="0" w:space="0" w:color="auto"/>
                <w:right w:val="none" w:sz="0" w:space="0" w:color="auto"/>
              </w:divBdr>
            </w:div>
          </w:divsChild>
        </w:div>
        <w:div w:id="787512123">
          <w:marLeft w:val="0"/>
          <w:marRight w:val="0"/>
          <w:marTop w:val="0"/>
          <w:marBottom w:val="0"/>
          <w:divBdr>
            <w:top w:val="none" w:sz="0" w:space="0" w:color="auto"/>
            <w:left w:val="none" w:sz="0" w:space="0" w:color="auto"/>
            <w:bottom w:val="none" w:sz="0" w:space="0" w:color="auto"/>
            <w:right w:val="none" w:sz="0" w:space="0" w:color="auto"/>
          </w:divBdr>
          <w:divsChild>
            <w:div w:id="1640114417">
              <w:marLeft w:val="0"/>
              <w:marRight w:val="0"/>
              <w:marTop w:val="0"/>
              <w:marBottom w:val="0"/>
              <w:divBdr>
                <w:top w:val="none" w:sz="0" w:space="0" w:color="auto"/>
                <w:left w:val="none" w:sz="0" w:space="0" w:color="auto"/>
                <w:bottom w:val="none" w:sz="0" w:space="0" w:color="auto"/>
                <w:right w:val="none" w:sz="0" w:space="0" w:color="auto"/>
              </w:divBdr>
            </w:div>
          </w:divsChild>
        </w:div>
        <w:div w:id="449401320">
          <w:marLeft w:val="0"/>
          <w:marRight w:val="0"/>
          <w:marTop w:val="0"/>
          <w:marBottom w:val="0"/>
          <w:divBdr>
            <w:top w:val="none" w:sz="0" w:space="0" w:color="auto"/>
            <w:left w:val="none" w:sz="0" w:space="0" w:color="auto"/>
            <w:bottom w:val="none" w:sz="0" w:space="0" w:color="auto"/>
            <w:right w:val="none" w:sz="0" w:space="0" w:color="auto"/>
          </w:divBdr>
          <w:divsChild>
            <w:div w:id="1027409698">
              <w:marLeft w:val="-225"/>
              <w:marRight w:val="-225"/>
              <w:marTop w:val="0"/>
              <w:marBottom w:val="0"/>
              <w:divBdr>
                <w:top w:val="none" w:sz="0" w:space="0" w:color="auto"/>
                <w:left w:val="none" w:sz="0" w:space="0" w:color="auto"/>
                <w:bottom w:val="none" w:sz="0" w:space="0" w:color="auto"/>
                <w:right w:val="none" w:sz="0" w:space="0" w:color="auto"/>
              </w:divBdr>
              <w:divsChild>
                <w:div w:id="1562403715">
                  <w:marLeft w:val="0"/>
                  <w:marRight w:val="0"/>
                  <w:marTop w:val="0"/>
                  <w:marBottom w:val="0"/>
                  <w:divBdr>
                    <w:top w:val="none" w:sz="0" w:space="0" w:color="auto"/>
                    <w:left w:val="none" w:sz="0" w:space="0" w:color="auto"/>
                    <w:bottom w:val="none" w:sz="0" w:space="0" w:color="auto"/>
                    <w:right w:val="none" w:sz="0" w:space="0" w:color="auto"/>
                  </w:divBdr>
                  <w:divsChild>
                    <w:div w:id="735201921">
                      <w:marLeft w:val="0"/>
                      <w:marRight w:val="0"/>
                      <w:marTop w:val="0"/>
                      <w:marBottom w:val="0"/>
                      <w:divBdr>
                        <w:top w:val="none" w:sz="0" w:space="0" w:color="auto"/>
                        <w:left w:val="none" w:sz="0" w:space="0" w:color="auto"/>
                        <w:bottom w:val="none" w:sz="0" w:space="0" w:color="auto"/>
                        <w:right w:val="none" w:sz="0" w:space="0" w:color="auto"/>
                      </w:divBdr>
                    </w:div>
                  </w:divsChild>
                </w:div>
                <w:div w:id="1631783408">
                  <w:marLeft w:val="0"/>
                  <w:marRight w:val="0"/>
                  <w:marTop w:val="0"/>
                  <w:marBottom w:val="0"/>
                  <w:divBdr>
                    <w:top w:val="none" w:sz="0" w:space="0" w:color="auto"/>
                    <w:left w:val="none" w:sz="0" w:space="0" w:color="auto"/>
                    <w:bottom w:val="none" w:sz="0" w:space="0" w:color="auto"/>
                    <w:right w:val="none" w:sz="0" w:space="0" w:color="auto"/>
                  </w:divBdr>
                  <w:divsChild>
                    <w:div w:id="1460339475">
                      <w:marLeft w:val="-225"/>
                      <w:marRight w:val="-225"/>
                      <w:marTop w:val="0"/>
                      <w:marBottom w:val="0"/>
                      <w:divBdr>
                        <w:top w:val="none" w:sz="0" w:space="0" w:color="auto"/>
                        <w:left w:val="none" w:sz="0" w:space="0" w:color="auto"/>
                        <w:bottom w:val="none" w:sz="0" w:space="0" w:color="auto"/>
                        <w:right w:val="none" w:sz="0" w:space="0" w:color="auto"/>
                      </w:divBdr>
                      <w:divsChild>
                        <w:div w:id="789739566">
                          <w:marLeft w:val="0"/>
                          <w:marRight w:val="0"/>
                          <w:marTop w:val="0"/>
                          <w:marBottom w:val="0"/>
                          <w:divBdr>
                            <w:top w:val="none" w:sz="0" w:space="0" w:color="auto"/>
                            <w:left w:val="none" w:sz="0" w:space="0" w:color="auto"/>
                            <w:bottom w:val="none" w:sz="0" w:space="0" w:color="auto"/>
                            <w:right w:val="none" w:sz="0" w:space="0" w:color="auto"/>
                          </w:divBdr>
                          <w:divsChild>
                            <w:div w:id="1204561190">
                              <w:marLeft w:val="0"/>
                              <w:marRight w:val="0"/>
                              <w:marTop w:val="0"/>
                              <w:marBottom w:val="0"/>
                              <w:divBdr>
                                <w:top w:val="none" w:sz="0" w:space="0" w:color="auto"/>
                                <w:left w:val="none" w:sz="0" w:space="0" w:color="auto"/>
                                <w:bottom w:val="none" w:sz="0" w:space="0" w:color="auto"/>
                                <w:right w:val="none" w:sz="0" w:space="0" w:color="auto"/>
                              </w:divBdr>
                              <w:divsChild>
                                <w:div w:id="1889536781">
                                  <w:marLeft w:val="0"/>
                                  <w:marRight w:val="0"/>
                                  <w:marTop w:val="0"/>
                                  <w:marBottom w:val="0"/>
                                  <w:divBdr>
                                    <w:top w:val="none" w:sz="0" w:space="0" w:color="auto"/>
                                    <w:left w:val="none" w:sz="0" w:space="0" w:color="auto"/>
                                    <w:bottom w:val="none" w:sz="0" w:space="0" w:color="auto"/>
                                    <w:right w:val="none" w:sz="0" w:space="0" w:color="auto"/>
                                  </w:divBdr>
                                </w:div>
                                <w:div w:id="1129006465">
                                  <w:marLeft w:val="0"/>
                                  <w:marRight w:val="0"/>
                                  <w:marTop w:val="0"/>
                                  <w:marBottom w:val="0"/>
                                  <w:divBdr>
                                    <w:top w:val="none" w:sz="0" w:space="0" w:color="auto"/>
                                    <w:left w:val="none" w:sz="0" w:space="0" w:color="auto"/>
                                    <w:bottom w:val="none" w:sz="0" w:space="0" w:color="auto"/>
                                    <w:right w:val="none" w:sz="0" w:space="0" w:color="auto"/>
                                  </w:divBdr>
                                </w:div>
                                <w:div w:id="1956403601">
                                  <w:marLeft w:val="0"/>
                                  <w:marRight w:val="0"/>
                                  <w:marTop w:val="0"/>
                                  <w:marBottom w:val="225"/>
                                  <w:divBdr>
                                    <w:top w:val="none" w:sz="0" w:space="0" w:color="auto"/>
                                    <w:left w:val="none" w:sz="0" w:space="0" w:color="auto"/>
                                    <w:bottom w:val="none" w:sz="0" w:space="0" w:color="auto"/>
                                    <w:right w:val="none" w:sz="0" w:space="0" w:color="auto"/>
                                  </w:divBdr>
                                </w:div>
                                <w:div w:id="1565683362">
                                  <w:marLeft w:val="0"/>
                                  <w:marRight w:val="0"/>
                                  <w:marTop w:val="180"/>
                                  <w:marBottom w:val="180"/>
                                  <w:divBdr>
                                    <w:top w:val="single" w:sz="6" w:space="7" w:color="EBEBEB"/>
                                    <w:left w:val="single" w:sz="6" w:space="7" w:color="EBEBEB"/>
                                    <w:bottom w:val="single" w:sz="6" w:space="7" w:color="EBEBEB"/>
                                    <w:right w:val="single" w:sz="6" w:space="7" w:color="EBEBEB"/>
                                  </w:divBdr>
                                  <w:divsChild>
                                    <w:div w:id="1132290220">
                                      <w:marLeft w:val="0"/>
                                      <w:marRight w:val="0"/>
                                      <w:marTop w:val="0"/>
                                      <w:marBottom w:val="0"/>
                                      <w:divBdr>
                                        <w:top w:val="none" w:sz="0" w:space="0" w:color="auto"/>
                                        <w:left w:val="single" w:sz="24" w:space="7" w:color="8AC007"/>
                                        <w:bottom w:val="none" w:sz="0" w:space="0" w:color="auto"/>
                                        <w:right w:val="none" w:sz="0" w:space="0" w:color="auto"/>
                                      </w:divBdr>
                                    </w:div>
                                  </w:divsChild>
                                </w:div>
                                <w:div w:id="1824932793">
                                  <w:marLeft w:val="0"/>
                                  <w:marRight w:val="0"/>
                                  <w:marTop w:val="180"/>
                                  <w:marBottom w:val="180"/>
                                  <w:divBdr>
                                    <w:top w:val="single" w:sz="6" w:space="7" w:color="EBEBEB"/>
                                    <w:left w:val="single" w:sz="6" w:space="7" w:color="EBEBEB"/>
                                    <w:bottom w:val="single" w:sz="6" w:space="7" w:color="EBEBEB"/>
                                    <w:right w:val="single" w:sz="6" w:space="7" w:color="EBEBEB"/>
                                  </w:divBdr>
                                  <w:divsChild>
                                    <w:div w:id="218826392">
                                      <w:marLeft w:val="0"/>
                                      <w:marRight w:val="0"/>
                                      <w:marTop w:val="0"/>
                                      <w:marBottom w:val="0"/>
                                      <w:divBdr>
                                        <w:top w:val="none" w:sz="0" w:space="0" w:color="auto"/>
                                        <w:left w:val="single" w:sz="24" w:space="7" w:color="8AC007"/>
                                        <w:bottom w:val="none" w:sz="0" w:space="0" w:color="auto"/>
                                        <w:right w:val="none" w:sz="0" w:space="0" w:color="auto"/>
                                      </w:divBdr>
                                    </w:div>
                                  </w:divsChild>
                                </w:div>
                                <w:div w:id="1871651103">
                                  <w:marLeft w:val="0"/>
                                  <w:marRight w:val="0"/>
                                  <w:marTop w:val="180"/>
                                  <w:marBottom w:val="180"/>
                                  <w:divBdr>
                                    <w:top w:val="single" w:sz="6" w:space="7" w:color="EBEBEB"/>
                                    <w:left w:val="single" w:sz="6" w:space="7" w:color="EBEBEB"/>
                                    <w:bottom w:val="single" w:sz="6" w:space="7" w:color="EBEBEB"/>
                                    <w:right w:val="single" w:sz="6" w:space="7" w:color="EBEBEB"/>
                                  </w:divBdr>
                                  <w:divsChild>
                                    <w:div w:id="931351650">
                                      <w:marLeft w:val="0"/>
                                      <w:marRight w:val="0"/>
                                      <w:marTop w:val="0"/>
                                      <w:marBottom w:val="0"/>
                                      <w:divBdr>
                                        <w:top w:val="none" w:sz="0" w:space="0" w:color="auto"/>
                                        <w:left w:val="single" w:sz="24" w:space="7" w:color="8AC007"/>
                                        <w:bottom w:val="none" w:sz="0" w:space="0" w:color="auto"/>
                                        <w:right w:val="none" w:sz="0" w:space="0" w:color="auto"/>
                                      </w:divBdr>
                                    </w:div>
                                  </w:divsChild>
                                </w:div>
                                <w:div w:id="893662216">
                                  <w:marLeft w:val="0"/>
                                  <w:marRight w:val="0"/>
                                  <w:marTop w:val="180"/>
                                  <w:marBottom w:val="180"/>
                                  <w:divBdr>
                                    <w:top w:val="single" w:sz="6" w:space="7" w:color="EBEBEB"/>
                                    <w:left w:val="single" w:sz="6" w:space="7" w:color="EBEBEB"/>
                                    <w:bottom w:val="single" w:sz="6" w:space="7" w:color="EBEBEB"/>
                                    <w:right w:val="single" w:sz="6" w:space="7" w:color="EBEBEB"/>
                                  </w:divBdr>
                                  <w:divsChild>
                                    <w:div w:id="1018190662">
                                      <w:marLeft w:val="0"/>
                                      <w:marRight w:val="0"/>
                                      <w:marTop w:val="0"/>
                                      <w:marBottom w:val="0"/>
                                      <w:divBdr>
                                        <w:top w:val="none" w:sz="0" w:space="0" w:color="auto"/>
                                        <w:left w:val="single" w:sz="24" w:space="7" w:color="8AC007"/>
                                        <w:bottom w:val="none" w:sz="0" w:space="0" w:color="auto"/>
                                        <w:right w:val="none" w:sz="0" w:space="0" w:color="auto"/>
                                      </w:divBdr>
                                    </w:div>
                                  </w:divsChild>
                                </w:div>
                                <w:div w:id="1404571904">
                                  <w:marLeft w:val="0"/>
                                  <w:marRight w:val="0"/>
                                  <w:marTop w:val="180"/>
                                  <w:marBottom w:val="180"/>
                                  <w:divBdr>
                                    <w:top w:val="single" w:sz="6" w:space="7" w:color="EBEBEB"/>
                                    <w:left w:val="single" w:sz="6" w:space="7" w:color="EBEBEB"/>
                                    <w:bottom w:val="single" w:sz="6" w:space="7" w:color="EBEBEB"/>
                                    <w:right w:val="single" w:sz="6" w:space="7" w:color="EBEBEB"/>
                                  </w:divBdr>
                                  <w:divsChild>
                                    <w:div w:id="875653683">
                                      <w:marLeft w:val="0"/>
                                      <w:marRight w:val="0"/>
                                      <w:marTop w:val="0"/>
                                      <w:marBottom w:val="0"/>
                                      <w:divBdr>
                                        <w:top w:val="none" w:sz="0" w:space="0" w:color="auto"/>
                                        <w:left w:val="single" w:sz="24" w:space="7" w:color="8AC007"/>
                                        <w:bottom w:val="none" w:sz="0" w:space="0" w:color="auto"/>
                                        <w:right w:val="none" w:sz="0" w:space="0" w:color="auto"/>
                                      </w:divBdr>
                                    </w:div>
                                  </w:divsChild>
                                </w:div>
                                <w:div w:id="214853516">
                                  <w:marLeft w:val="0"/>
                                  <w:marRight w:val="0"/>
                                  <w:marTop w:val="180"/>
                                  <w:marBottom w:val="180"/>
                                  <w:divBdr>
                                    <w:top w:val="single" w:sz="6" w:space="7" w:color="EBEBEB"/>
                                    <w:left w:val="single" w:sz="6" w:space="7" w:color="EBEBEB"/>
                                    <w:bottom w:val="single" w:sz="6" w:space="7" w:color="EBEBEB"/>
                                    <w:right w:val="single" w:sz="6" w:space="7" w:color="EBEBEB"/>
                                  </w:divBdr>
                                  <w:divsChild>
                                    <w:div w:id="653067191">
                                      <w:marLeft w:val="0"/>
                                      <w:marRight w:val="0"/>
                                      <w:marTop w:val="0"/>
                                      <w:marBottom w:val="0"/>
                                      <w:divBdr>
                                        <w:top w:val="none" w:sz="0" w:space="0" w:color="auto"/>
                                        <w:left w:val="single" w:sz="24" w:space="7" w:color="8AC007"/>
                                        <w:bottom w:val="none" w:sz="0" w:space="0" w:color="auto"/>
                                        <w:right w:val="none" w:sz="0" w:space="0" w:color="auto"/>
                                      </w:divBdr>
                                    </w:div>
                                  </w:divsChild>
                                </w:div>
                                <w:div w:id="264582192">
                                  <w:marLeft w:val="0"/>
                                  <w:marRight w:val="0"/>
                                  <w:marTop w:val="180"/>
                                  <w:marBottom w:val="180"/>
                                  <w:divBdr>
                                    <w:top w:val="single" w:sz="6" w:space="7" w:color="EBEBEB"/>
                                    <w:left w:val="single" w:sz="6" w:space="7" w:color="EBEBEB"/>
                                    <w:bottom w:val="single" w:sz="6" w:space="7" w:color="EBEBEB"/>
                                    <w:right w:val="single" w:sz="6" w:space="7" w:color="EBEBEB"/>
                                  </w:divBdr>
                                  <w:divsChild>
                                    <w:div w:id="423890311">
                                      <w:marLeft w:val="0"/>
                                      <w:marRight w:val="0"/>
                                      <w:marTop w:val="0"/>
                                      <w:marBottom w:val="0"/>
                                      <w:divBdr>
                                        <w:top w:val="none" w:sz="0" w:space="0" w:color="auto"/>
                                        <w:left w:val="single" w:sz="24" w:space="7" w:color="8AC007"/>
                                        <w:bottom w:val="none" w:sz="0" w:space="0" w:color="auto"/>
                                        <w:right w:val="none" w:sz="0" w:space="0" w:color="auto"/>
                                      </w:divBdr>
                                    </w:div>
                                  </w:divsChild>
                                </w:div>
                                <w:div w:id="1006712936">
                                  <w:blockQuote w:val="1"/>
                                  <w:marLeft w:val="0"/>
                                  <w:marRight w:val="0"/>
                                  <w:marTop w:val="0"/>
                                  <w:marBottom w:val="300"/>
                                  <w:divBdr>
                                    <w:top w:val="none" w:sz="0" w:space="0" w:color="auto"/>
                                    <w:left w:val="single" w:sz="36" w:space="15" w:color="EEEEEE"/>
                                    <w:bottom w:val="none" w:sz="0" w:space="0" w:color="auto"/>
                                    <w:right w:val="none" w:sz="0" w:space="0" w:color="auto"/>
                                  </w:divBdr>
                                </w:div>
                                <w:div w:id="1124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9461">
                          <w:marLeft w:val="0"/>
                          <w:marRight w:val="0"/>
                          <w:marTop w:val="0"/>
                          <w:marBottom w:val="0"/>
                          <w:divBdr>
                            <w:top w:val="none" w:sz="0" w:space="0" w:color="auto"/>
                            <w:left w:val="none" w:sz="0" w:space="0" w:color="auto"/>
                            <w:bottom w:val="none" w:sz="0" w:space="0" w:color="auto"/>
                            <w:right w:val="none" w:sz="0" w:space="0" w:color="auto"/>
                          </w:divBdr>
                          <w:divsChild>
                            <w:div w:id="183517895">
                              <w:marLeft w:val="-225"/>
                              <w:marRight w:val="-225"/>
                              <w:marTop w:val="0"/>
                              <w:marBottom w:val="0"/>
                              <w:divBdr>
                                <w:top w:val="none" w:sz="0" w:space="0" w:color="auto"/>
                                <w:left w:val="none" w:sz="0" w:space="0" w:color="auto"/>
                                <w:bottom w:val="none" w:sz="0" w:space="0" w:color="auto"/>
                                <w:right w:val="none" w:sz="0" w:space="0" w:color="auto"/>
                              </w:divBdr>
                            </w:div>
                            <w:div w:id="1741292186">
                              <w:marLeft w:val="-225"/>
                              <w:marRight w:val="-225"/>
                              <w:marTop w:val="0"/>
                              <w:marBottom w:val="0"/>
                              <w:divBdr>
                                <w:top w:val="none" w:sz="0" w:space="0" w:color="auto"/>
                                <w:left w:val="none" w:sz="0" w:space="0" w:color="auto"/>
                                <w:bottom w:val="none" w:sz="0" w:space="0" w:color="auto"/>
                                <w:right w:val="none" w:sz="0" w:space="0" w:color="auto"/>
                              </w:divBdr>
                            </w:div>
                            <w:div w:id="800999517">
                              <w:marLeft w:val="-225"/>
                              <w:marRight w:val="-225"/>
                              <w:marTop w:val="0"/>
                              <w:marBottom w:val="0"/>
                              <w:divBdr>
                                <w:top w:val="none" w:sz="0" w:space="0" w:color="auto"/>
                                <w:left w:val="none" w:sz="0" w:space="0" w:color="auto"/>
                                <w:bottom w:val="none" w:sz="0" w:space="0" w:color="auto"/>
                                <w:right w:val="none" w:sz="0" w:space="0" w:color="auto"/>
                              </w:divBdr>
                              <w:divsChild>
                                <w:div w:id="17565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6409">
                      <w:marLeft w:val="-225"/>
                      <w:marRight w:val="-225"/>
                      <w:marTop w:val="0"/>
                      <w:marBottom w:val="0"/>
                      <w:divBdr>
                        <w:top w:val="none" w:sz="0" w:space="0" w:color="auto"/>
                        <w:left w:val="none" w:sz="0" w:space="0" w:color="auto"/>
                        <w:bottom w:val="none" w:sz="0" w:space="0" w:color="auto"/>
                        <w:right w:val="none" w:sz="0" w:space="0" w:color="auto"/>
                      </w:divBdr>
                      <w:divsChild>
                        <w:div w:id="860708939">
                          <w:marLeft w:val="0"/>
                          <w:marRight w:val="0"/>
                          <w:marTop w:val="0"/>
                          <w:marBottom w:val="0"/>
                          <w:divBdr>
                            <w:top w:val="none" w:sz="0" w:space="0" w:color="auto"/>
                            <w:left w:val="none" w:sz="0" w:space="0" w:color="auto"/>
                            <w:bottom w:val="none" w:sz="0" w:space="0" w:color="auto"/>
                            <w:right w:val="none" w:sz="0" w:space="0" w:color="auto"/>
                          </w:divBdr>
                          <w:divsChild>
                            <w:div w:id="1735395951">
                              <w:marLeft w:val="0"/>
                              <w:marRight w:val="0"/>
                              <w:marTop w:val="300"/>
                              <w:marBottom w:val="0"/>
                              <w:divBdr>
                                <w:top w:val="none" w:sz="0" w:space="0" w:color="auto"/>
                                <w:left w:val="none" w:sz="0" w:space="0" w:color="auto"/>
                                <w:bottom w:val="none" w:sz="0" w:space="0" w:color="auto"/>
                                <w:right w:val="none" w:sz="0" w:space="0" w:color="auto"/>
                              </w:divBdr>
                              <w:divsChild>
                                <w:div w:id="141772799">
                                  <w:marLeft w:val="-225"/>
                                  <w:marRight w:val="-225"/>
                                  <w:marTop w:val="0"/>
                                  <w:marBottom w:val="0"/>
                                  <w:divBdr>
                                    <w:top w:val="none" w:sz="0" w:space="0" w:color="auto"/>
                                    <w:left w:val="none" w:sz="0" w:space="0" w:color="auto"/>
                                    <w:bottom w:val="none" w:sz="0" w:space="0" w:color="auto"/>
                                    <w:right w:val="none" w:sz="0" w:space="0" w:color="auto"/>
                                  </w:divBdr>
                                  <w:divsChild>
                                    <w:div w:id="384720840">
                                      <w:marLeft w:val="0"/>
                                      <w:marRight w:val="0"/>
                                      <w:marTop w:val="0"/>
                                      <w:marBottom w:val="0"/>
                                      <w:divBdr>
                                        <w:top w:val="none" w:sz="0" w:space="0" w:color="auto"/>
                                        <w:left w:val="none" w:sz="0" w:space="0" w:color="auto"/>
                                        <w:bottom w:val="none" w:sz="0" w:space="0" w:color="auto"/>
                                        <w:right w:val="none" w:sz="0" w:space="0" w:color="auto"/>
                                      </w:divBdr>
                                    </w:div>
                                    <w:div w:id="235480609">
                                      <w:marLeft w:val="0"/>
                                      <w:marRight w:val="0"/>
                                      <w:marTop w:val="0"/>
                                      <w:marBottom w:val="0"/>
                                      <w:divBdr>
                                        <w:top w:val="none" w:sz="0" w:space="0" w:color="auto"/>
                                        <w:left w:val="none" w:sz="0" w:space="0" w:color="auto"/>
                                        <w:bottom w:val="none" w:sz="0" w:space="0" w:color="auto"/>
                                        <w:right w:val="none" w:sz="0" w:space="0" w:color="auto"/>
                                      </w:divBdr>
                                    </w:div>
                                    <w:div w:id="1171095467">
                                      <w:marLeft w:val="0"/>
                                      <w:marRight w:val="0"/>
                                      <w:marTop w:val="0"/>
                                      <w:marBottom w:val="0"/>
                                      <w:divBdr>
                                        <w:top w:val="none" w:sz="0" w:space="0" w:color="auto"/>
                                        <w:left w:val="none" w:sz="0" w:space="0" w:color="auto"/>
                                        <w:bottom w:val="none" w:sz="0" w:space="0" w:color="auto"/>
                                        <w:right w:val="none" w:sz="0" w:space="0" w:color="auto"/>
                                      </w:divBdr>
                                    </w:div>
                                    <w:div w:id="2064523610">
                                      <w:marLeft w:val="0"/>
                                      <w:marRight w:val="0"/>
                                      <w:marTop w:val="0"/>
                                      <w:marBottom w:val="0"/>
                                      <w:divBdr>
                                        <w:top w:val="none" w:sz="0" w:space="0" w:color="auto"/>
                                        <w:left w:val="none" w:sz="0" w:space="0" w:color="auto"/>
                                        <w:bottom w:val="none" w:sz="0" w:space="0" w:color="auto"/>
                                        <w:right w:val="none" w:sz="0" w:space="0" w:color="auto"/>
                                      </w:divBdr>
                                    </w:div>
                                  </w:divsChild>
                                </w:div>
                                <w:div w:id="1802110420">
                                  <w:marLeft w:val="0"/>
                                  <w:marRight w:val="0"/>
                                  <w:marTop w:val="0"/>
                                  <w:marBottom w:val="0"/>
                                  <w:divBdr>
                                    <w:top w:val="none" w:sz="0" w:space="0" w:color="auto"/>
                                    <w:left w:val="none" w:sz="0" w:space="0" w:color="auto"/>
                                    <w:bottom w:val="none" w:sz="0" w:space="0" w:color="auto"/>
                                    <w:right w:val="none" w:sz="0" w:space="0" w:color="auto"/>
                                  </w:divBdr>
                                  <w:divsChild>
                                    <w:div w:id="567302780">
                                      <w:marLeft w:val="0"/>
                                      <w:marRight w:val="0"/>
                                      <w:marTop w:val="0"/>
                                      <w:marBottom w:val="225"/>
                                      <w:divBdr>
                                        <w:top w:val="none" w:sz="0" w:space="0" w:color="auto"/>
                                        <w:left w:val="none" w:sz="0" w:space="0" w:color="auto"/>
                                        <w:bottom w:val="none" w:sz="0" w:space="0" w:color="auto"/>
                                        <w:right w:val="none" w:sz="0" w:space="0" w:color="auto"/>
                                      </w:divBdr>
                                    </w:div>
                                    <w:div w:id="1856842924">
                                      <w:marLeft w:val="0"/>
                                      <w:marRight w:val="0"/>
                                      <w:marTop w:val="0"/>
                                      <w:marBottom w:val="225"/>
                                      <w:divBdr>
                                        <w:top w:val="none" w:sz="0" w:space="0" w:color="auto"/>
                                        <w:left w:val="none" w:sz="0" w:space="0" w:color="auto"/>
                                        <w:bottom w:val="none" w:sz="0" w:space="0" w:color="auto"/>
                                        <w:right w:val="none" w:sz="0" w:space="0" w:color="auto"/>
                                      </w:divBdr>
                                    </w:div>
                                    <w:div w:id="1442802840">
                                      <w:marLeft w:val="0"/>
                                      <w:marRight w:val="0"/>
                                      <w:marTop w:val="0"/>
                                      <w:marBottom w:val="225"/>
                                      <w:divBdr>
                                        <w:top w:val="none" w:sz="0" w:space="0" w:color="auto"/>
                                        <w:left w:val="none" w:sz="0" w:space="0" w:color="auto"/>
                                        <w:bottom w:val="none" w:sz="0" w:space="0" w:color="auto"/>
                                        <w:right w:val="none" w:sz="0" w:space="0" w:color="auto"/>
                                      </w:divBdr>
                                    </w:div>
                                    <w:div w:id="944465530">
                                      <w:marLeft w:val="0"/>
                                      <w:marRight w:val="0"/>
                                      <w:marTop w:val="0"/>
                                      <w:marBottom w:val="225"/>
                                      <w:divBdr>
                                        <w:top w:val="none" w:sz="0" w:space="0" w:color="auto"/>
                                        <w:left w:val="none" w:sz="0" w:space="0" w:color="auto"/>
                                        <w:bottom w:val="none" w:sz="0" w:space="0" w:color="auto"/>
                                        <w:right w:val="none" w:sz="0" w:space="0" w:color="auto"/>
                                      </w:divBdr>
                                    </w:div>
                                  </w:divsChild>
                                </w:div>
                                <w:div w:id="356002060">
                                  <w:marLeft w:val="0"/>
                                  <w:marRight w:val="0"/>
                                  <w:marTop w:val="0"/>
                                  <w:marBottom w:val="0"/>
                                  <w:divBdr>
                                    <w:top w:val="none" w:sz="0" w:space="0" w:color="auto"/>
                                    <w:left w:val="none" w:sz="0" w:space="0" w:color="auto"/>
                                    <w:bottom w:val="none" w:sz="0" w:space="0" w:color="auto"/>
                                    <w:right w:val="none" w:sz="0" w:space="0" w:color="auto"/>
                                  </w:divBdr>
                                </w:div>
                                <w:div w:id="409892848">
                                  <w:marLeft w:val="-225"/>
                                  <w:marRight w:val="-225"/>
                                  <w:marTop w:val="0"/>
                                  <w:marBottom w:val="0"/>
                                  <w:divBdr>
                                    <w:top w:val="none" w:sz="0" w:space="0" w:color="auto"/>
                                    <w:left w:val="none" w:sz="0" w:space="0" w:color="auto"/>
                                    <w:bottom w:val="none" w:sz="0" w:space="0" w:color="auto"/>
                                    <w:right w:val="none" w:sz="0" w:space="0" w:color="auto"/>
                                  </w:divBdr>
                                  <w:divsChild>
                                    <w:div w:id="1181629378">
                                      <w:marLeft w:val="0"/>
                                      <w:marRight w:val="0"/>
                                      <w:marTop w:val="0"/>
                                      <w:marBottom w:val="0"/>
                                      <w:divBdr>
                                        <w:top w:val="none" w:sz="0" w:space="0" w:color="auto"/>
                                        <w:left w:val="none" w:sz="0" w:space="0" w:color="auto"/>
                                        <w:bottom w:val="none" w:sz="0" w:space="0" w:color="auto"/>
                                        <w:right w:val="none" w:sz="0" w:space="0" w:color="auto"/>
                                      </w:divBdr>
                                    </w:div>
                                    <w:div w:id="735125049">
                                      <w:marLeft w:val="0"/>
                                      <w:marRight w:val="0"/>
                                      <w:marTop w:val="0"/>
                                      <w:marBottom w:val="0"/>
                                      <w:divBdr>
                                        <w:top w:val="none" w:sz="0" w:space="0" w:color="auto"/>
                                        <w:left w:val="none" w:sz="0" w:space="0" w:color="auto"/>
                                        <w:bottom w:val="none" w:sz="0" w:space="0" w:color="auto"/>
                                        <w:right w:val="none" w:sz="0" w:space="0" w:color="auto"/>
                                      </w:divBdr>
                                    </w:div>
                                    <w:div w:id="34038674">
                                      <w:marLeft w:val="0"/>
                                      <w:marRight w:val="0"/>
                                      <w:marTop w:val="0"/>
                                      <w:marBottom w:val="0"/>
                                      <w:divBdr>
                                        <w:top w:val="none" w:sz="0" w:space="0" w:color="auto"/>
                                        <w:left w:val="none" w:sz="0" w:space="0" w:color="auto"/>
                                        <w:bottom w:val="none" w:sz="0" w:space="0" w:color="auto"/>
                                        <w:right w:val="none" w:sz="0" w:space="0" w:color="auto"/>
                                      </w:divBdr>
                                    </w:div>
                                    <w:div w:id="20777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5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738949">
          <w:marLeft w:val="0"/>
          <w:marRight w:val="0"/>
          <w:marTop w:val="570"/>
          <w:marBottom w:val="0"/>
          <w:divBdr>
            <w:top w:val="single" w:sz="6" w:space="0" w:color="AAAAAA"/>
            <w:left w:val="single" w:sz="6" w:space="0" w:color="5F5F5F"/>
            <w:bottom w:val="single" w:sz="6" w:space="0" w:color="5F5F5F"/>
            <w:right w:val="single" w:sz="6" w:space="0" w:color="5F5F5F"/>
          </w:divBdr>
          <w:divsChild>
            <w:div w:id="484711569">
              <w:marLeft w:val="0"/>
              <w:marRight w:val="0"/>
              <w:marTop w:val="0"/>
              <w:marBottom w:val="0"/>
              <w:divBdr>
                <w:top w:val="none" w:sz="0" w:space="0" w:color="auto"/>
                <w:left w:val="none" w:sz="0" w:space="0" w:color="auto"/>
                <w:bottom w:val="none" w:sz="0" w:space="0" w:color="auto"/>
                <w:right w:val="none" w:sz="0" w:space="0" w:color="auto"/>
              </w:divBdr>
              <w:divsChild>
                <w:div w:id="1223253669">
                  <w:marLeft w:val="0"/>
                  <w:marRight w:val="0"/>
                  <w:marTop w:val="0"/>
                  <w:marBottom w:val="0"/>
                  <w:divBdr>
                    <w:top w:val="none" w:sz="0" w:space="0" w:color="auto"/>
                    <w:left w:val="none" w:sz="0" w:space="0" w:color="auto"/>
                    <w:bottom w:val="none" w:sz="0" w:space="0" w:color="auto"/>
                    <w:right w:val="none" w:sz="0" w:space="0" w:color="auto"/>
                  </w:divBdr>
                </w:div>
                <w:div w:id="242568771">
                  <w:marLeft w:val="0"/>
                  <w:marRight w:val="0"/>
                  <w:marTop w:val="0"/>
                  <w:marBottom w:val="0"/>
                  <w:divBdr>
                    <w:top w:val="none" w:sz="0" w:space="0" w:color="auto"/>
                    <w:left w:val="none" w:sz="0" w:space="0" w:color="auto"/>
                    <w:bottom w:val="none" w:sz="0" w:space="0" w:color="auto"/>
                    <w:right w:val="none" w:sz="0" w:space="0" w:color="auto"/>
                  </w:divBdr>
                </w:div>
                <w:div w:id="2019650592">
                  <w:marLeft w:val="0"/>
                  <w:marRight w:val="0"/>
                  <w:marTop w:val="0"/>
                  <w:marBottom w:val="0"/>
                  <w:divBdr>
                    <w:top w:val="none" w:sz="0" w:space="0" w:color="auto"/>
                    <w:left w:val="none" w:sz="0" w:space="0" w:color="auto"/>
                    <w:bottom w:val="none" w:sz="0" w:space="0" w:color="auto"/>
                    <w:right w:val="none" w:sz="0" w:space="0" w:color="auto"/>
                  </w:divBdr>
                </w:div>
                <w:div w:id="1114598633">
                  <w:marLeft w:val="0"/>
                  <w:marRight w:val="0"/>
                  <w:marTop w:val="0"/>
                  <w:marBottom w:val="0"/>
                  <w:divBdr>
                    <w:top w:val="none" w:sz="0" w:space="0" w:color="auto"/>
                    <w:left w:val="none" w:sz="0" w:space="0" w:color="auto"/>
                    <w:bottom w:val="none" w:sz="0" w:space="0" w:color="auto"/>
                    <w:right w:val="none" w:sz="0" w:space="0" w:color="auto"/>
                  </w:divBdr>
                </w:div>
                <w:div w:id="1174614515">
                  <w:marLeft w:val="0"/>
                  <w:marRight w:val="0"/>
                  <w:marTop w:val="0"/>
                  <w:marBottom w:val="0"/>
                  <w:divBdr>
                    <w:top w:val="none" w:sz="0" w:space="0" w:color="auto"/>
                    <w:left w:val="none" w:sz="0" w:space="0" w:color="auto"/>
                    <w:bottom w:val="none" w:sz="0" w:space="0" w:color="auto"/>
                    <w:right w:val="none" w:sz="0" w:space="0" w:color="auto"/>
                  </w:divBdr>
                </w:div>
                <w:div w:id="16014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7860">
          <w:marLeft w:val="0"/>
          <w:marRight w:val="0"/>
          <w:marTop w:val="570"/>
          <w:marBottom w:val="0"/>
          <w:divBdr>
            <w:top w:val="single" w:sz="6" w:space="0" w:color="AAAAAA"/>
            <w:left w:val="single" w:sz="6" w:space="0" w:color="5F5F5F"/>
            <w:bottom w:val="single" w:sz="6" w:space="0" w:color="5F5F5F"/>
            <w:right w:val="single" w:sz="6" w:space="0" w:color="5F5F5F"/>
          </w:divBdr>
          <w:divsChild>
            <w:div w:id="1601913020">
              <w:marLeft w:val="0"/>
              <w:marRight w:val="0"/>
              <w:marTop w:val="0"/>
              <w:marBottom w:val="0"/>
              <w:divBdr>
                <w:top w:val="none" w:sz="0" w:space="0" w:color="auto"/>
                <w:left w:val="none" w:sz="0" w:space="0" w:color="auto"/>
                <w:bottom w:val="none" w:sz="0" w:space="0" w:color="auto"/>
                <w:right w:val="none" w:sz="0" w:space="0" w:color="auto"/>
              </w:divBdr>
              <w:divsChild>
                <w:div w:id="559172159">
                  <w:marLeft w:val="0"/>
                  <w:marRight w:val="0"/>
                  <w:marTop w:val="0"/>
                  <w:marBottom w:val="0"/>
                  <w:divBdr>
                    <w:top w:val="none" w:sz="0" w:space="0" w:color="auto"/>
                    <w:left w:val="none" w:sz="0" w:space="0" w:color="auto"/>
                    <w:bottom w:val="none" w:sz="0" w:space="0" w:color="auto"/>
                    <w:right w:val="none" w:sz="0" w:space="0" w:color="auto"/>
                  </w:divBdr>
                </w:div>
                <w:div w:id="1614828426">
                  <w:marLeft w:val="0"/>
                  <w:marRight w:val="0"/>
                  <w:marTop w:val="0"/>
                  <w:marBottom w:val="0"/>
                  <w:divBdr>
                    <w:top w:val="none" w:sz="0" w:space="0" w:color="auto"/>
                    <w:left w:val="none" w:sz="0" w:space="0" w:color="auto"/>
                    <w:bottom w:val="none" w:sz="0" w:space="0" w:color="auto"/>
                    <w:right w:val="none" w:sz="0" w:space="0" w:color="auto"/>
                  </w:divBdr>
                </w:div>
                <w:div w:id="98451610">
                  <w:marLeft w:val="0"/>
                  <w:marRight w:val="0"/>
                  <w:marTop w:val="0"/>
                  <w:marBottom w:val="0"/>
                  <w:divBdr>
                    <w:top w:val="none" w:sz="0" w:space="0" w:color="auto"/>
                    <w:left w:val="none" w:sz="0" w:space="0" w:color="auto"/>
                    <w:bottom w:val="none" w:sz="0" w:space="0" w:color="auto"/>
                    <w:right w:val="none" w:sz="0" w:space="0" w:color="auto"/>
                  </w:divBdr>
                </w:div>
                <w:div w:id="1635286187">
                  <w:marLeft w:val="0"/>
                  <w:marRight w:val="0"/>
                  <w:marTop w:val="0"/>
                  <w:marBottom w:val="0"/>
                  <w:divBdr>
                    <w:top w:val="none" w:sz="0" w:space="0" w:color="auto"/>
                    <w:left w:val="none" w:sz="0" w:space="0" w:color="auto"/>
                    <w:bottom w:val="none" w:sz="0" w:space="0" w:color="auto"/>
                    <w:right w:val="none" w:sz="0" w:space="0" w:color="auto"/>
                  </w:divBdr>
                </w:div>
                <w:div w:id="14443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098">
          <w:marLeft w:val="0"/>
          <w:marRight w:val="0"/>
          <w:marTop w:val="570"/>
          <w:marBottom w:val="0"/>
          <w:divBdr>
            <w:top w:val="single" w:sz="6" w:space="0" w:color="AAAAAA"/>
            <w:left w:val="single" w:sz="6" w:space="0" w:color="5F5F5F"/>
            <w:bottom w:val="single" w:sz="6" w:space="0" w:color="5F5F5F"/>
            <w:right w:val="single" w:sz="6" w:space="0" w:color="5F5F5F"/>
          </w:divBdr>
          <w:divsChild>
            <w:div w:id="1170215408">
              <w:marLeft w:val="0"/>
              <w:marRight w:val="0"/>
              <w:marTop w:val="0"/>
              <w:marBottom w:val="0"/>
              <w:divBdr>
                <w:top w:val="none" w:sz="0" w:space="0" w:color="auto"/>
                <w:left w:val="none" w:sz="0" w:space="0" w:color="auto"/>
                <w:bottom w:val="none" w:sz="0" w:space="0" w:color="auto"/>
                <w:right w:val="none" w:sz="0" w:space="0" w:color="auto"/>
              </w:divBdr>
              <w:divsChild>
                <w:div w:id="1549605345">
                  <w:marLeft w:val="0"/>
                  <w:marRight w:val="0"/>
                  <w:marTop w:val="0"/>
                  <w:marBottom w:val="0"/>
                  <w:divBdr>
                    <w:top w:val="none" w:sz="0" w:space="0" w:color="auto"/>
                    <w:left w:val="none" w:sz="0" w:space="0" w:color="auto"/>
                    <w:bottom w:val="none" w:sz="0" w:space="0" w:color="auto"/>
                    <w:right w:val="none" w:sz="0" w:space="0" w:color="auto"/>
                  </w:divBdr>
                </w:div>
                <w:div w:id="1243492959">
                  <w:marLeft w:val="0"/>
                  <w:marRight w:val="0"/>
                  <w:marTop w:val="0"/>
                  <w:marBottom w:val="0"/>
                  <w:divBdr>
                    <w:top w:val="none" w:sz="0" w:space="0" w:color="auto"/>
                    <w:left w:val="none" w:sz="0" w:space="0" w:color="auto"/>
                    <w:bottom w:val="none" w:sz="0" w:space="0" w:color="auto"/>
                    <w:right w:val="none" w:sz="0" w:space="0" w:color="auto"/>
                  </w:divBdr>
                </w:div>
                <w:div w:id="235210827">
                  <w:marLeft w:val="0"/>
                  <w:marRight w:val="0"/>
                  <w:marTop w:val="0"/>
                  <w:marBottom w:val="0"/>
                  <w:divBdr>
                    <w:top w:val="none" w:sz="0" w:space="0" w:color="auto"/>
                    <w:left w:val="none" w:sz="0" w:space="0" w:color="auto"/>
                    <w:bottom w:val="none" w:sz="0" w:space="0" w:color="auto"/>
                    <w:right w:val="none" w:sz="0" w:space="0" w:color="auto"/>
                  </w:divBdr>
                </w:div>
                <w:div w:id="8276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6839">
          <w:marLeft w:val="0"/>
          <w:marRight w:val="0"/>
          <w:marTop w:val="570"/>
          <w:marBottom w:val="0"/>
          <w:divBdr>
            <w:top w:val="single" w:sz="6" w:space="0" w:color="AAAAAA"/>
            <w:left w:val="single" w:sz="6" w:space="0" w:color="5F5F5F"/>
            <w:bottom w:val="single" w:sz="6" w:space="0" w:color="5F5F5F"/>
            <w:right w:val="single" w:sz="6" w:space="0" w:color="5F5F5F"/>
          </w:divBdr>
          <w:divsChild>
            <w:div w:id="650016603">
              <w:marLeft w:val="0"/>
              <w:marRight w:val="0"/>
              <w:marTop w:val="0"/>
              <w:marBottom w:val="0"/>
              <w:divBdr>
                <w:top w:val="none" w:sz="0" w:space="0" w:color="auto"/>
                <w:left w:val="none" w:sz="0" w:space="0" w:color="auto"/>
                <w:bottom w:val="none" w:sz="0" w:space="0" w:color="auto"/>
                <w:right w:val="none" w:sz="0" w:space="0" w:color="auto"/>
              </w:divBdr>
              <w:divsChild>
                <w:div w:id="1524128458">
                  <w:marLeft w:val="0"/>
                  <w:marRight w:val="0"/>
                  <w:marTop w:val="0"/>
                  <w:marBottom w:val="0"/>
                  <w:divBdr>
                    <w:top w:val="none" w:sz="0" w:space="0" w:color="auto"/>
                    <w:left w:val="none" w:sz="0" w:space="0" w:color="auto"/>
                    <w:bottom w:val="none" w:sz="0" w:space="0" w:color="auto"/>
                    <w:right w:val="none" w:sz="0" w:space="0" w:color="auto"/>
                  </w:divBdr>
                  <w:divsChild>
                    <w:div w:id="730083640">
                      <w:marLeft w:val="0"/>
                      <w:marRight w:val="0"/>
                      <w:marTop w:val="0"/>
                      <w:marBottom w:val="0"/>
                      <w:divBdr>
                        <w:top w:val="none" w:sz="0" w:space="0" w:color="auto"/>
                        <w:left w:val="none" w:sz="0" w:space="0" w:color="auto"/>
                        <w:bottom w:val="none" w:sz="0" w:space="0" w:color="auto"/>
                        <w:right w:val="none" w:sz="0" w:space="0" w:color="auto"/>
                      </w:divBdr>
                      <w:divsChild>
                        <w:div w:id="957024735">
                          <w:marLeft w:val="0"/>
                          <w:marRight w:val="0"/>
                          <w:marTop w:val="0"/>
                          <w:marBottom w:val="0"/>
                          <w:divBdr>
                            <w:top w:val="none" w:sz="0" w:space="0" w:color="auto"/>
                            <w:left w:val="none" w:sz="0" w:space="0" w:color="auto"/>
                            <w:bottom w:val="none" w:sz="0" w:space="0" w:color="auto"/>
                            <w:right w:val="none" w:sz="0" w:space="0" w:color="auto"/>
                          </w:divBdr>
                          <w:divsChild>
                            <w:div w:id="1833715515">
                              <w:marLeft w:val="0"/>
                              <w:marRight w:val="0"/>
                              <w:marTop w:val="0"/>
                              <w:marBottom w:val="0"/>
                              <w:divBdr>
                                <w:top w:val="none" w:sz="0" w:space="0" w:color="auto"/>
                                <w:left w:val="none" w:sz="0" w:space="0" w:color="auto"/>
                                <w:bottom w:val="none" w:sz="0" w:space="0" w:color="auto"/>
                                <w:right w:val="none" w:sz="0" w:space="0" w:color="auto"/>
                              </w:divBdr>
                              <w:divsChild>
                                <w:div w:id="206720999">
                                  <w:marLeft w:val="0"/>
                                  <w:marRight w:val="0"/>
                                  <w:marTop w:val="0"/>
                                  <w:marBottom w:val="0"/>
                                  <w:divBdr>
                                    <w:top w:val="none" w:sz="0" w:space="0" w:color="auto"/>
                                    <w:left w:val="none" w:sz="0" w:space="0" w:color="auto"/>
                                    <w:bottom w:val="none" w:sz="0" w:space="0" w:color="auto"/>
                                    <w:right w:val="none" w:sz="0" w:space="0" w:color="auto"/>
                                  </w:divBdr>
                                  <w:divsChild>
                                    <w:div w:id="1757246004">
                                      <w:marLeft w:val="0"/>
                                      <w:marRight w:val="0"/>
                                      <w:marTop w:val="0"/>
                                      <w:marBottom w:val="0"/>
                                      <w:divBdr>
                                        <w:top w:val="single" w:sz="6" w:space="0" w:color="555555"/>
                                        <w:left w:val="single" w:sz="6" w:space="0" w:color="555555"/>
                                        <w:bottom w:val="single" w:sz="6" w:space="0" w:color="555555"/>
                                        <w:right w:val="single" w:sz="6" w:space="0" w:color="555555"/>
                                      </w:divBdr>
                                      <w:divsChild>
                                        <w:div w:id="1217663220">
                                          <w:marLeft w:val="0"/>
                                          <w:marRight w:val="0"/>
                                          <w:marTop w:val="0"/>
                                          <w:marBottom w:val="0"/>
                                          <w:divBdr>
                                            <w:top w:val="none" w:sz="0" w:space="0" w:color="auto"/>
                                            <w:left w:val="none" w:sz="0" w:space="0" w:color="auto"/>
                                            <w:bottom w:val="none" w:sz="0" w:space="0" w:color="auto"/>
                                            <w:right w:val="none" w:sz="0" w:space="0" w:color="auto"/>
                                          </w:divBdr>
                                        </w:div>
                                      </w:divsChild>
                                    </w:div>
                                    <w:div w:id="1611745871">
                                      <w:marLeft w:val="60"/>
                                      <w:marRight w:val="60"/>
                                      <w:marTop w:val="0"/>
                                      <w:marBottom w:val="0"/>
                                      <w:divBdr>
                                        <w:top w:val="none" w:sz="0" w:space="0" w:color="auto"/>
                                        <w:left w:val="none" w:sz="0" w:space="0" w:color="auto"/>
                                        <w:bottom w:val="none" w:sz="0" w:space="0" w:color="auto"/>
                                        <w:right w:val="none" w:sz="0" w:space="0" w:color="auto"/>
                                      </w:divBdr>
                                    </w:div>
                                    <w:div w:id="1685864750">
                                      <w:marLeft w:val="0"/>
                                      <w:marRight w:val="30"/>
                                      <w:marTop w:val="0"/>
                                      <w:marBottom w:val="0"/>
                                      <w:divBdr>
                                        <w:top w:val="none" w:sz="0" w:space="0" w:color="auto"/>
                                        <w:left w:val="none" w:sz="0" w:space="0" w:color="auto"/>
                                        <w:bottom w:val="none" w:sz="0" w:space="0" w:color="auto"/>
                                        <w:right w:val="none" w:sz="0" w:space="0" w:color="auto"/>
                                      </w:divBdr>
                                    </w:div>
                                    <w:div w:id="912156916">
                                      <w:marLeft w:val="0"/>
                                      <w:marRight w:val="0"/>
                                      <w:marTop w:val="100"/>
                                      <w:marBottom w:val="100"/>
                                      <w:divBdr>
                                        <w:top w:val="none" w:sz="0" w:space="0" w:color="auto"/>
                                        <w:left w:val="none" w:sz="0" w:space="0" w:color="auto"/>
                                        <w:bottom w:val="none" w:sz="0" w:space="0" w:color="auto"/>
                                        <w:right w:val="none" w:sz="0" w:space="0" w:color="auto"/>
                                      </w:divBdr>
                                      <w:divsChild>
                                        <w:div w:id="209540900">
                                          <w:marLeft w:val="0"/>
                                          <w:marRight w:val="0"/>
                                          <w:marTop w:val="0"/>
                                          <w:marBottom w:val="0"/>
                                          <w:divBdr>
                                            <w:top w:val="none" w:sz="0" w:space="0" w:color="auto"/>
                                            <w:left w:val="none" w:sz="0" w:space="0" w:color="auto"/>
                                            <w:bottom w:val="none" w:sz="0" w:space="0" w:color="auto"/>
                                            <w:right w:val="none" w:sz="0" w:space="0" w:color="auto"/>
                                          </w:divBdr>
                                        </w:div>
                                        <w:div w:id="509225159">
                                          <w:marLeft w:val="0"/>
                                          <w:marRight w:val="0"/>
                                          <w:marTop w:val="0"/>
                                          <w:marBottom w:val="0"/>
                                          <w:divBdr>
                                            <w:top w:val="none" w:sz="0" w:space="0" w:color="auto"/>
                                            <w:left w:val="none" w:sz="0" w:space="0" w:color="auto"/>
                                            <w:bottom w:val="none" w:sz="0" w:space="0" w:color="auto"/>
                                            <w:right w:val="none" w:sz="0" w:space="0" w:color="auto"/>
                                          </w:divBdr>
                                        </w:div>
                                        <w:div w:id="630091716">
                                          <w:marLeft w:val="0"/>
                                          <w:marRight w:val="0"/>
                                          <w:marTop w:val="60"/>
                                          <w:marBottom w:val="0"/>
                                          <w:divBdr>
                                            <w:top w:val="none" w:sz="0" w:space="0" w:color="auto"/>
                                            <w:left w:val="none" w:sz="0" w:space="0" w:color="auto"/>
                                            <w:bottom w:val="none" w:sz="0" w:space="0" w:color="auto"/>
                                            <w:right w:val="none" w:sz="0" w:space="0" w:color="auto"/>
                                          </w:divBdr>
                                          <w:divsChild>
                                            <w:div w:id="2036688677">
                                              <w:marLeft w:val="0"/>
                                              <w:marRight w:val="150"/>
                                              <w:marTop w:val="0"/>
                                              <w:marBottom w:val="0"/>
                                              <w:divBdr>
                                                <w:top w:val="none" w:sz="0" w:space="0" w:color="auto"/>
                                                <w:left w:val="none" w:sz="0" w:space="0" w:color="auto"/>
                                                <w:bottom w:val="none" w:sz="0" w:space="0" w:color="auto"/>
                                                <w:right w:val="none" w:sz="0" w:space="0" w:color="auto"/>
                                              </w:divBdr>
                                            </w:div>
                                          </w:divsChild>
                                        </w:div>
                                        <w:div w:id="260912478">
                                          <w:marLeft w:val="0"/>
                                          <w:marRight w:val="0"/>
                                          <w:marTop w:val="0"/>
                                          <w:marBottom w:val="0"/>
                                          <w:divBdr>
                                            <w:top w:val="none" w:sz="0" w:space="0" w:color="auto"/>
                                            <w:left w:val="none" w:sz="0" w:space="0" w:color="auto"/>
                                            <w:bottom w:val="none" w:sz="0" w:space="0" w:color="auto"/>
                                            <w:right w:val="none" w:sz="0" w:space="0" w:color="auto"/>
                                          </w:divBdr>
                                          <w:divsChild>
                                            <w:div w:id="1544057046">
                                              <w:marLeft w:val="0"/>
                                              <w:marRight w:val="0"/>
                                              <w:marTop w:val="0"/>
                                              <w:marBottom w:val="0"/>
                                              <w:divBdr>
                                                <w:top w:val="none" w:sz="0" w:space="0" w:color="auto"/>
                                                <w:left w:val="none" w:sz="0" w:space="0" w:color="auto"/>
                                                <w:bottom w:val="none" w:sz="0" w:space="0" w:color="auto"/>
                                                <w:right w:val="none" w:sz="0" w:space="0" w:color="auto"/>
                                              </w:divBdr>
                                            </w:div>
                                            <w:div w:id="1687907483">
                                              <w:marLeft w:val="0"/>
                                              <w:marRight w:val="0"/>
                                              <w:marTop w:val="0"/>
                                              <w:marBottom w:val="0"/>
                                              <w:divBdr>
                                                <w:top w:val="none" w:sz="0" w:space="0" w:color="auto"/>
                                                <w:left w:val="none" w:sz="0" w:space="0" w:color="auto"/>
                                                <w:bottom w:val="none" w:sz="0" w:space="0" w:color="auto"/>
                                                <w:right w:val="none" w:sz="0" w:space="0" w:color="auto"/>
                                              </w:divBdr>
                                            </w:div>
                                            <w:div w:id="4343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671656">
          <w:marLeft w:val="0"/>
          <w:marRight w:val="0"/>
          <w:marTop w:val="570"/>
          <w:marBottom w:val="0"/>
          <w:divBdr>
            <w:top w:val="single" w:sz="6" w:space="0" w:color="AAAAAA"/>
            <w:left w:val="single" w:sz="6" w:space="0" w:color="5F5F5F"/>
            <w:bottom w:val="single" w:sz="6" w:space="0" w:color="5F5F5F"/>
            <w:right w:val="single" w:sz="6" w:space="0" w:color="5F5F5F"/>
          </w:divBdr>
          <w:divsChild>
            <w:div w:id="842404292">
              <w:marLeft w:val="0"/>
              <w:marRight w:val="0"/>
              <w:marTop w:val="0"/>
              <w:marBottom w:val="0"/>
              <w:divBdr>
                <w:top w:val="none" w:sz="0" w:space="0" w:color="auto"/>
                <w:left w:val="none" w:sz="0" w:space="0" w:color="auto"/>
                <w:bottom w:val="none" w:sz="0" w:space="0" w:color="auto"/>
                <w:right w:val="none" w:sz="0" w:space="0" w:color="auto"/>
              </w:divBdr>
              <w:divsChild>
                <w:div w:id="812065198">
                  <w:marLeft w:val="0"/>
                  <w:marRight w:val="0"/>
                  <w:marTop w:val="0"/>
                  <w:marBottom w:val="0"/>
                  <w:divBdr>
                    <w:top w:val="none" w:sz="0" w:space="0" w:color="auto"/>
                    <w:left w:val="none" w:sz="0" w:space="0" w:color="auto"/>
                    <w:bottom w:val="none" w:sz="0" w:space="0" w:color="auto"/>
                    <w:right w:val="none" w:sz="0" w:space="0" w:color="auto"/>
                  </w:divBdr>
                  <w:divsChild>
                    <w:div w:id="1288243675">
                      <w:marLeft w:val="0"/>
                      <w:marRight w:val="0"/>
                      <w:marTop w:val="0"/>
                      <w:marBottom w:val="0"/>
                      <w:divBdr>
                        <w:top w:val="none" w:sz="0" w:space="0" w:color="auto"/>
                        <w:left w:val="none" w:sz="0" w:space="0" w:color="auto"/>
                        <w:bottom w:val="none" w:sz="0" w:space="0" w:color="auto"/>
                        <w:right w:val="none" w:sz="0" w:space="0" w:color="auto"/>
                      </w:divBdr>
                      <w:divsChild>
                        <w:div w:id="1529757075">
                          <w:marLeft w:val="0"/>
                          <w:marRight w:val="0"/>
                          <w:marTop w:val="0"/>
                          <w:marBottom w:val="0"/>
                          <w:divBdr>
                            <w:top w:val="none" w:sz="0" w:space="0" w:color="auto"/>
                            <w:left w:val="none" w:sz="0" w:space="0" w:color="auto"/>
                            <w:bottom w:val="none" w:sz="0" w:space="0" w:color="auto"/>
                            <w:right w:val="none" w:sz="0" w:space="0" w:color="auto"/>
                          </w:divBdr>
                          <w:divsChild>
                            <w:div w:id="1832260064">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868638380">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289753479">
      <w:bodyDiv w:val="1"/>
      <w:marLeft w:val="0"/>
      <w:marRight w:val="0"/>
      <w:marTop w:val="0"/>
      <w:marBottom w:val="0"/>
      <w:divBdr>
        <w:top w:val="none" w:sz="0" w:space="0" w:color="auto"/>
        <w:left w:val="none" w:sz="0" w:space="0" w:color="auto"/>
        <w:bottom w:val="none" w:sz="0" w:space="0" w:color="auto"/>
        <w:right w:val="none" w:sz="0" w:space="0" w:color="auto"/>
      </w:divBdr>
      <w:divsChild>
        <w:div w:id="640813446">
          <w:marLeft w:val="0"/>
          <w:marRight w:val="0"/>
          <w:marTop w:val="0"/>
          <w:marBottom w:val="0"/>
          <w:divBdr>
            <w:top w:val="none" w:sz="0" w:space="0" w:color="auto"/>
            <w:left w:val="none" w:sz="0" w:space="0" w:color="auto"/>
            <w:bottom w:val="none" w:sz="0" w:space="0" w:color="auto"/>
            <w:right w:val="none" w:sz="0" w:space="0" w:color="auto"/>
          </w:divBdr>
          <w:divsChild>
            <w:div w:id="794181204">
              <w:marLeft w:val="0"/>
              <w:marRight w:val="0"/>
              <w:marTop w:val="0"/>
              <w:marBottom w:val="0"/>
              <w:divBdr>
                <w:top w:val="none" w:sz="0" w:space="0" w:color="auto"/>
                <w:left w:val="none" w:sz="0" w:space="0" w:color="auto"/>
                <w:bottom w:val="none" w:sz="0" w:space="0" w:color="auto"/>
                <w:right w:val="none" w:sz="0" w:space="0" w:color="auto"/>
              </w:divBdr>
            </w:div>
          </w:divsChild>
        </w:div>
        <w:div w:id="117143019">
          <w:marLeft w:val="0"/>
          <w:marRight w:val="0"/>
          <w:marTop w:val="0"/>
          <w:marBottom w:val="0"/>
          <w:divBdr>
            <w:top w:val="none" w:sz="0" w:space="0" w:color="auto"/>
            <w:left w:val="none" w:sz="0" w:space="0" w:color="auto"/>
            <w:bottom w:val="none" w:sz="0" w:space="0" w:color="auto"/>
            <w:right w:val="none" w:sz="0" w:space="0" w:color="auto"/>
          </w:divBdr>
          <w:divsChild>
            <w:div w:id="2055809204">
              <w:marLeft w:val="0"/>
              <w:marRight w:val="0"/>
              <w:marTop w:val="0"/>
              <w:marBottom w:val="0"/>
              <w:divBdr>
                <w:top w:val="none" w:sz="0" w:space="0" w:color="auto"/>
                <w:left w:val="none" w:sz="0" w:space="0" w:color="auto"/>
                <w:bottom w:val="none" w:sz="0" w:space="0" w:color="auto"/>
                <w:right w:val="none" w:sz="0" w:space="0" w:color="auto"/>
              </w:divBdr>
            </w:div>
          </w:divsChild>
        </w:div>
        <w:div w:id="130176440">
          <w:marLeft w:val="0"/>
          <w:marRight w:val="0"/>
          <w:marTop w:val="0"/>
          <w:marBottom w:val="0"/>
          <w:divBdr>
            <w:top w:val="none" w:sz="0" w:space="0" w:color="auto"/>
            <w:left w:val="none" w:sz="0" w:space="0" w:color="auto"/>
            <w:bottom w:val="none" w:sz="0" w:space="0" w:color="auto"/>
            <w:right w:val="none" w:sz="0" w:space="0" w:color="auto"/>
          </w:divBdr>
          <w:divsChild>
            <w:div w:id="1084570281">
              <w:marLeft w:val="-225"/>
              <w:marRight w:val="-225"/>
              <w:marTop w:val="0"/>
              <w:marBottom w:val="0"/>
              <w:divBdr>
                <w:top w:val="none" w:sz="0" w:space="0" w:color="auto"/>
                <w:left w:val="none" w:sz="0" w:space="0" w:color="auto"/>
                <w:bottom w:val="none" w:sz="0" w:space="0" w:color="auto"/>
                <w:right w:val="none" w:sz="0" w:space="0" w:color="auto"/>
              </w:divBdr>
              <w:divsChild>
                <w:div w:id="517305815">
                  <w:marLeft w:val="0"/>
                  <w:marRight w:val="0"/>
                  <w:marTop w:val="0"/>
                  <w:marBottom w:val="0"/>
                  <w:divBdr>
                    <w:top w:val="none" w:sz="0" w:space="0" w:color="auto"/>
                    <w:left w:val="none" w:sz="0" w:space="0" w:color="auto"/>
                    <w:bottom w:val="none" w:sz="0" w:space="0" w:color="auto"/>
                    <w:right w:val="none" w:sz="0" w:space="0" w:color="auto"/>
                  </w:divBdr>
                  <w:divsChild>
                    <w:div w:id="1737704820">
                      <w:marLeft w:val="0"/>
                      <w:marRight w:val="0"/>
                      <w:marTop w:val="0"/>
                      <w:marBottom w:val="0"/>
                      <w:divBdr>
                        <w:top w:val="none" w:sz="0" w:space="0" w:color="auto"/>
                        <w:left w:val="none" w:sz="0" w:space="0" w:color="auto"/>
                        <w:bottom w:val="none" w:sz="0" w:space="0" w:color="auto"/>
                        <w:right w:val="none" w:sz="0" w:space="0" w:color="auto"/>
                      </w:divBdr>
                    </w:div>
                  </w:divsChild>
                </w:div>
                <w:div w:id="303395029">
                  <w:marLeft w:val="0"/>
                  <w:marRight w:val="0"/>
                  <w:marTop w:val="0"/>
                  <w:marBottom w:val="0"/>
                  <w:divBdr>
                    <w:top w:val="none" w:sz="0" w:space="0" w:color="auto"/>
                    <w:left w:val="none" w:sz="0" w:space="0" w:color="auto"/>
                    <w:bottom w:val="none" w:sz="0" w:space="0" w:color="auto"/>
                    <w:right w:val="none" w:sz="0" w:space="0" w:color="auto"/>
                  </w:divBdr>
                  <w:divsChild>
                    <w:div w:id="1040588784">
                      <w:marLeft w:val="-225"/>
                      <w:marRight w:val="-225"/>
                      <w:marTop w:val="0"/>
                      <w:marBottom w:val="0"/>
                      <w:divBdr>
                        <w:top w:val="none" w:sz="0" w:space="0" w:color="auto"/>
                        <w:left w:val="none" w:sz="0" w:space="0" w:color="auto"/>
                        <w:bottom w:val="none" w:sz="0" w:space="0" w:color="auto"/>
                        <w:right w:val="none" w:sz="0" w:space="0" w:color="auto"/>
                      </w:divBdr>
                      <w:divsChild>
                        <w:div w:id="2037269767">
                          <w:marLeft w:val="0"/>
                          <w:marRight w:val="0"/>
                          <w:marTop w:val="0"/>
                          <w:marBottom w:val="0"/>
                          <w:divBdr>
                            <w:top w:val="none" w:sz="0" w:space="0" w:color="auto"/>
                            <w:left w:val="none" w:sz="0" w:space="0" w:color="auto"/>
                            <w:bottom w:val="none" w:sz="0" w:space="0" w:color="auto"/>
                            <w:right w:val="none" w:sz="0" w:space="0" w:color="auto"/>
                          </w:divBdr>
                          <w:divsChild>
                            <w:div w:id="1501889436">
                              <w:marLeft w:val="0"/>
                              <w:marRight w:val="0"/>
                              <w:marTop w:val="0"/>
                              <w:marBottom w:val="0"/>
                              <w:divBdr>
                                <w:top w:val="none" w:sz="0" w:space="0" w:color="auto"/>
                                <w:left w:val="none" w:sz="0" w:space="0" w:color="auto"/>
                                <w:bottom w:val="none" w:sz="0" w:space="0" w:color="auto"/>
                                <w:right w:val="none" w:sz="0" w:space="0" w:color="auto"/>
                              </w:divBdr>
                              <w:divsChild>
                                <w:div w:id="1306737998">
                                  <w:marLeft w:val="0"/>
                                  <w:marRight w:val="0"/>
                                  <w:marTop w:val="0"/>
                                  <w:marBottom w:val="0"/>
                                  <w:divBdr>
                                    <w:top w:val="none" w:sz="0" w:space="0" w:color="auto"/>
                                    <w:left w:val="none" w:sz="0" w:space="0" w:color="auto"/>
                                    <w:bottom w:val="none" w:sz="0" w:space="0" w:color="auto"/>
                                    <w:right w:val="none" w:sz="0" w:space="0" w:color="auto"/>
                                  </w:divBdr>
                                </w:div>
                                <w:div w:id="154734413">
                                  <w:marLeft w:val="0"/>
                                  <w:marRight w:val="0"/>
                                  <w:marTop w:val="180"/>
                                  <w:marBottom w:val="180"/>
                                  <w:divBdr>
                                    <w:top w:val="single" w:sz="6" w:space="7" w:color="EBEBEB"/>
                                    <w:left w:val="single" w:sz="6" w:space="7" w:color="EBEBEB"/>
                                    <w:bottom w:val="single" w:sz="6" w:space="7" w:color="EBEBEB"/>
                                    <w:right w:val="single" w:sz="6" w:space="7" w:color="EBEBEB"/>
                                  </w:divBdr>
                                  <w:divsChild>
                                    <w:div w:id="1139498551">
                                      <w:marLeft w:val="0"/>
                                      <w:marRight w:val="0"/>
                                      <w:marTop w:val="0"/>
                                      <w:marBottom w:val="0"/>
                                      <w:divBdr>
                                        <w:top w:val="none" w:sz="0" w:space="0" w:color="auto"/>
                                        <w:left w:val="single" w:sz="24" w:space="7" w:color="8AC007"/>
                                        <w:bottom w:val="none" w:sz="0" w:space="0" w:color="auto"/>
                                        <w:right w:val="none" w:sz="0" w:space="0" w:color="auto"/>
                                      </w:divBdr>
                                    </w:div>
                                  </w:divsChild>
                                </w:div>
                                <w:div w:id="1826894496">
                                  <w:marLeft w:val="0"/>
                                  <w:marRight w:val="0"/>
                                  <w:marTop w:val="0"/>
                                  <w:marBottom w:val="180"/>
                                  <w:divBdr>
                                    <w:top w:val="single" w:sz="6" w:space="7" w:color="DDDDDD"/>
                                    <w:left w:val="single" w:sz="6" w:space="7" w:color="DDDDDD"/>
                                    <w:bottom w:val="single" w:sz="6" w:space="7" w:color="DDDDDD"/>
                                    <w:right w:val="single" w:sz="6" w:space="7" w:color="DDDDDD"/>
                                  </w:divBdr>
                                  <w:divsChild>
                                    <w:div w:id="143670686">
                                      <w:marLeft w:val="0"/>
                                      <w:marRight w:val="0"/>
                                      <w:marTop w:val="0"/>
                                      <w:marBottom w:val="0"/>
                                      <w:divBdr>
                                        <w:top w:val="none" w:sz="0" w:space="0" w:color="auto"/>
                                        <w:left w:val="none" w:sz="0" w:space="0" w:color="auto"/>
                                        <w:bottom w:val="none" w:sz="0" w:space="0" w:color="auto"/>
                                        <w:right w:val="none" w:sz="0" w:space="0" w:color="auto"/>
                                      </w:divBdr>
                                    </w:div>
                                  </w:divsChild>
                                </w:div>
                                <w:div w:id="1322125839">
                                  <w:marLeft w:val="0"/>
                                  <w:marRight w:val="0"/>
                                  <w:marTop w:val="0"/>
                                  <w:marBottom w:val="180"/>
                                  <w:divBdr>
                                    <w:top w:val="single" w:sz="6" w:space="7" w:color="DDDDDD"/>
                                    <w:left w:val="single" w:sz="6" w:space="7" w:color="DDDDDD"/>
                                    <w:bottom w:val="single" w:sz="6" w:space="7" w:color="DDDDDD"/>
                                    <w:right w:val="single" w:sz="6" w:space="7" w:color="DDDDDD"/>
                                  </w:divBdr>
                                  <w:divsChild>
                                    <w:div w:id="1618675498">
                                      <w:marLeft w:val="0"/>
                                      <w:marRight w:val="0"/>
                                      <w:marTop w:val="0"/>
                                      <w:marBottom w:val="0"/>
                                      <w:divBdr>
                                        <w:top w:val="none" w:sz="0" w:space="0" w:color="auto"/>
                                        <w:left w:val="none" w:sz="0" w:space="0" w:color="auto"/>
                                        <w:bottom w:val="none" w:sz="0" w:space="0" w:color="auto"/>
                                        <w:right w:val="none" w:sz="0" w:space="0" w:color="auto"/>
                                      </w:divBdr>
                                    </w:div>
                                  </w:divsChild>
                                </w:div>
                                <w:div w:id="1904293760">
                                  <w:marLeft w:val="0"/>
                                  <w:marRight w:val="0"/>
                                  <w:marTop w:val="0"/>
                                  <w:marBottom w:val="180"/>
                                  <w:divBdr>
                                    <w:top w:val="single" w:sz="6" w:space="7" w:color="DDDDDD"/>
                                    <w:left w:val="single" w:sz="6" w:space="7" w:color="DDDDDD"/>
                                    <w:bottom w:val="single" w:sz="6" w:space="7" w:color="DDDDDD"/>
                                    <w:right w:val="single" w:sz="6" w:space="7" w:color="DDDDDD"/>
                                  </w:divBdr>
                                  <w:divsChild>
                                    <w:div w:id="1662269203">
                                      <w:marLeft w:val="0"/>
                                      <w:marRight w:val="0"/>
                                      <w:marTop w:val="0"/>
                                      <w:marBottom w:val="0"/>
                                      <w:divBdr>
                                        <w:top w:val="none" w:sz="0" w:space="0" w:color="auto"/>
                                        <w:left w:val="none" w:sz="0" w:space="0" w:color="auto"/>
                                        <w:bottom w:val="none" w:sz="0" w:space="0" w:color="auto"/>
                                        <w:right w:val="none" w:sz="0" w:space="0" w:color="auto"/>
                                      </w:divBdr>
                                    </w:div>
                                  </w:divsChild>
                                </w:div>
                                <w:div w:id="1521697513">
                                  <w:marLeft w:val="0"/>
                                  <w:marRight w:val="0"/>
                                  <w:marTop w:val="0"/>
                                  <w:marBottom w:val="180"/>
                                  <w:divBdr>
                                    <w:top w:val="single" w:sz="6" w:space="7" w:color="DDDDDD"/>
                                    <w:left w:val="single" w:sz="6" w:space="7" w:color="DDDDDD"/>
                                    <w:bottom w:val="single" w:sz="6" w:space="7" w:color="DDDDDD"/>
                                    <w:right w:val="single" w:sz="6" w:space="7" w:color="DDDDDD"/>
                                  </w:divBdr>
                                  <w:divsChild>
                                    <w:div w:id="1167481317">
                                      <w:marLeft w:val="0"/>
                                      <w:marRight w:val="0"/>
                                      <w:marTop w:val="0"/>
                                      <w:marBottom w:val="0"/>
                                      <w:divBdr>
                                        <w:top w:val="none" w:sz="0" w:space="0" w:color="auto"/>
                                        <w:left w:val="none" w:sz="0" w:space="0" w:color="auto"/>
                                        <w:bottom w:val="none" w:sz="0" w:space="0" w:color="auto"/>
                                        <w:right w:val="none" w:sz="0" w:space="0" w:color="auto"/>
                                      </w:divBdr>
                                    </w:div>
                                  </w:divsChild>
                                </w:div>
                                <w:div w:id="1044404266">
                                  <w:marLeft w:val="0"/>
                                  <w:marRight w:val="0"/>
                                  <w:marTop w:val="0"/>
                                  <w:marBottom w:val="180"/>
                                  <w:divBdr>
                                    <w:top w:val="single" w:sz="6" w:space="7" w:color="DDDDDD"/>
                                    <w:left w:val="single" w:sz="6" w:space="7" w:color="DDDDDD"/>
                                    <w:bottom w:val="single" w:sz="6" w:space="7" w:color="DDDDDD"/>
                                    <w:right w:val="single" w:sz="6" w:space="7" w:color="DDDDDD"/>
                                  </w:divBdr>
                                  <w:divsChild>
                                    <w:div w:id="145632911">
                                      <w:marLeft w:val="0"/>
                                      <w:marRight w:val="0"/>
                                      <w:marTop w:val="0"/>
                                      <w:marBottom w:val="0"/>
                                      <w:divBdr>
                                        <w:top w:val="none" w:sz="0" w:space="0" w:color="auto"/>
                                        <w:left w:val="none" w:sz="0" w:space="0" w:color="auto"/>
                                        <w:bottom w:val="none" w:sz="0" w:space="0" w:color="auto"/>
                                        <w:right w:val="none" w:sz="0" w:space="0" w:color="auto"/>
                                      </w:divBdr>
                                    </w:div>
                                  </w:divsChild>
                                </w:div>
                                <w:div w:id="366608416">
                                  <w:marLeft w:val="0"/>
                                  <w:marRight w:val="0"/>
                                  <w:marTop w:val="0"/>
                                  <w:marBottom w:val="180"/>
                                  <w:divBdr>
                                    <w:top w:val="single" w:sz="6" w:space="7" w:color="DDDDDD"/>
                                    <w:left w:val="single" w:sz="6" w:space="7" w:color="DDDDDD"/>
                                    <w:bottom w:val="single" w:sz="6" w:space="7" w:color="DDDDDD"/>
                                    <w:right w:val="single" w:sz="6" w:space="7" w:color="DDDDDD"/>
                                  </w:divBdr>
                                  <w:divsChild>
                                    <w:div w:id="1869678399">
                                      <w:marLeft w:val="0"/>
                                      <w:marRight w:val="0"/>
                                      <w:marTop w:val="0"/>
                                      <w:marBottom w:val="0"/>
                                      <w:divBdr>
                                        <w:top w:val="none" w:sz="0" w:space="0" w:color="auto"/>
                                        <w:left w:val="none" w:sz="0" w:space="0" w:color="auto"/>
                                        <w:bottom w:val="none" w:sz="0" w:space="0" w:color="auto"/>
                                        <w:right w:val="none" w:sz="0" w:space="0" w:color="auto"/>
                                      </w:divBdr>
                                    </w:div>
                                  </w:divsChild>
                                </w:div>
                                <w:div w:id="1446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5571">
                          <w:marLeft w:val="0"/>
                          <w:marRight w:val="0"/>
                          <w:marTop w:val="0"/>
                          <w:marBottom w:val="0"/>
                          <w:divBdr>
                            <w:top w:val="none" w:sz="0" w:space="0" w:color="auto"/>
                            <w:left w:val="none" w:sz="0" w:space="0" w:color="auto"/>
                            <w:bottom w:val="none" w:sz="0" w:space="0" w:color="auto"/>
                            <w:right w:val="none" w:sz="0" w:space="0" w:color="auto"/>
                          </w:divBdr>
                          <w:divsChild>
                            <w:div w:id="333993377">
                              <w:marLeft w:val="-225"/>
                              <w:marRight w:val="-225"/>
                              <w:marTop w:val="0"/>
                              <w:marBottom w:val="0"/>
                              <w:divBdr>
                                <w:top w:val="none" w:sz="0" w:space="0" w:color="auto"/>
                                <w:left w:val="none" w:sz="0" w:space="0" w:color="auto"/>
                                <w:bottom w:val="none" w:sz="0" w:space="0" w:color="auto"/>
                                <w:right w:val="none" w:sz="0" w:space="0" w:color="auto"/>
                              </w:divBdr>
                            </w:div>
                            <w:div w:id="419790631">
                              <w:marLeft w:val="-225"/>
                              <w:marRight w:val="-225"/>
                              <w:marTop w:val="0"/>
                              <w:marBottom w:val="0"/>
                              <w:divBdr>
                                <w:top w:val="none" w:sz="0" w:space="0" w:color="auto"/>
                                <w:left w:val="none" w:sz="0" w:space="0" w:color="auto"/>
                                <w:bottom w:val="none" w:sz="0" w:space="0" w:color="auto"/>
                                <w:right w:val="none" w:sz="0" w:space="0" w:color="auto"/>
                              </w:divBdr>
                            </w:div>
                            <w:div w:id="469592615">
                              <w:marLeft w:val="-225"/>
                              <w:marRight w:val="-225"/>
                              <w:marTop w:val="0"/>
                              <w:marBottom w:val="0"/>
                              <w:divBdr>
                                <w:top w:val="none" w:sz="0" w:space="0" w:color="auto"/>
                                <w:left w:val="none" w:sz="0" w:space="0" w:color="auto"/>
                                <w:bottom w:val="none" w:sz="0" w:space="0" w:color="auto"/>
                                <w:right w:val="none" w:sz="0" w:space="0" w:color="auto"/>
                              </w:divBdr>
                              <w:divsChild>
                                <w:div w:id="8856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307">
                      <w:marLeft w:val="-225"/>
                      <w:marRight w:val="-225"/>
                      <w:marTop w:val="0"/>
                      <w:marBottom w:val="0"/>
                      <w:divBdr>
                        <w:top w:val="none" w:sz="0" w:space="0" w:color="auto"/>
                        <w:left w:val="none" w:sz="0" w:space="0" w:color="auto"/>
                        <w:bottom w:val="none" w:sz="0" w:space="0" w:color="auto"/>
                        <w:right w:val="none" w:sz="0" w:space="0" w:color="auto"/>
                      </w:divBdr>
                      <w:divsChild>
                        <w:div w:id="1735271413">
                          <w:marLeft w:val="0"/>
                          <w:marRight w:val="0"/>
                          <w:marTop w:val="0"/>
                          <w:marBottom w:val="0"/>
                          <w:divBdr>
                            <w:top w:val="none" w:sz="0" w:space="0" w:color="auto"/>
                            <w:left w:val="none" w:sz="0" w:space="0" w:color="auto"/>
                            <w:bottom w:val="none" w:sz="0" w:space="0" w:color="auto"/>
                            <w:right w:val="none" w:sz="0" w:space="0" w:color="auto"/>
                          </w:divBdr>
                          <w:divsChild>
                            <w:div w:id="359169100">
                              <w:marLeft w:val="0"/>
                              <w:marRight w:val="0"/>
                              <w:marTop w:val="300"/>
                              <w:marBottom w:val="0"/>
                              <w:divBdr>
                                <w:top w:val="none" w:sz="0" w:space="0" w:color="auto"/>
                                <w:left w:val="none" w:sz="0" w:space="0" w:color="auto"/>
                                <w:bottom w:val="none" w:sz="0" w:space="0" w:color="auto"/>
                                <w:right w:val="none" w:sz="0" w:space="0" w:color="auto"/>
                              </w:divBdr>
                              <w:divsChild>
                                <w:div w:id="1079716677">
                                  <w:marLeft w:val="-225"/>
                                  <w:marRight w:val="-225"/>
                                  <w:marTop w:val="0"/>
                                  <w:marBottom w:val="0"/>
                                  <w:divBdr>
                                    <w:top w:val="none" w:sz="0" w:space="0" w:color="auto"/>
                                    <w:left w:val="none" w:sz="0" w:space="0" w:color="auto"/>
                                    <w:bottom w:val="none" w:sz="0" w:space="0" w:color="auto"/>
                                    <w:right w:val="none" w:sz="0" w:space="0" w:color="auto"/>
                                  </w:divBdr>
                                  <w:divsChild>
                                    <w:div w:id="553976067">
                                      <w:marLeft w:val="0"/>
                                      <w:marRight w:val="0"/>
                                      <w:marTop w:val="0"/>
                                      <w:marBottom w:val="0"/>
                                      <w:divBdr>
                                        <w:top w:val="none" w:sz="0" w:space="0" w:color="auto"/>
                                        <w:left w:val="none" w:sz="0" w:space="0" w:color="auto"/>
                                        <w:bottom w:val="none" w:sz="0" w:space="0" w:color="auto"/>
                                        <w:right w:val="none" w:sz="0" w:space="0" w:color="auto"/>
                                      </w:divBdr>
                                    </w:div>
                                    <w:div w:id="1367635372">
                                      <w:marLeft w:val="0"/>
                                      <w:marRight w:val="0"/>
                                      <w:marTop w:val="0"/>
                                      <w:marBottom w:val="0"/>
                                      <w:divBdr>
                                        <w:top w:val="none" w:sz="0" w:space="0" w:color="auto"/>
                                        <w:left w:val="none" w:sz="0" w:space="0" w:color="auto"/>
                                        <w:bottom w:val="none" w:sz="0" w:space="0" w:color="auto"/>
                                        <w:right w:val="none" w:sz="0" w:space="0" w:color="auto"/>
                                      </w:divBdr>
                                    </w:div>
                                    <w:div w:id="2101873129">
                                      <w:marLeft w:val="0"/>
                                      <w:marRight w:val="0"/>
                                      <w:marTop w:val="0"/>
                                      <w:marBottom w:val="0"/>
                                      <w:divBdr>
                                        <w:top w:val="none" w:sz="0" w:space="0" w:color="auto"/>
                                        <w:left w:val="none" w:sz="0" w:space="0" w:color="auto"/>
                                        <w:bottom w:val="none" w:sz="0" w:space="0" w:color="auto"/>
                                        <w:right w:val="none" w:sz="0" w:space="0" w:color="auto"/>
                                      </w:divBdr>
                                    </w:div>
                                    <w:div w:id="1196457000">
                                      <w:marLeft w:val="0"/>
                                      <w:marRight w:val="0"/>
                                      <w:marTop w:val="0"/>
                                      <w:marBottom w:val="0"/>
                                      <w:divBdr>
                                        <w:top w:val="none" w:sz="0" w:space="0" w:color="auto"/>
                                        <w:left w:val="none" w:sz="0" w:space="0" w:color="auto"/>
                                        <w:bottom w:val="none" w:sz="0" w:space="0" w:color="auto"/>
                                        <w:right w:val="none" w:sz="0" w:space="0" w:color="auto"/>
                                      </w:divBdr>
                                    </w:div>
                                  </w:divsChild>
                                </w:div>
                                <w:div w:id="1808428861">
                                  <w:marLeft w:val="0"/>
                                  <w:marRight w:val="0"/>
                                  <w:marTop w:val="0"/>
                                  <w:marBottom w:val="0"/>
                                  <w:divBdr>
                                    <w:top w:val="none" w:sz="0" w:space="0" w:color="auto"/>
                                    <w:left w:val="none" w:sz="0" w:space="0" w:color="auto"/>
                                    <w:bottom w:val="none" w:sz="0" w:space="0" w:color="auto"/>
                                    <w:right w:val="none" w:sz="0" w:space="0" w:color="auto"/>
                                  </w:divBdr>
                                  <w:divsChild>
                                    <w:div w:id="196741108">
                                      <w:marLeft w:val="0"/>
                                      <w:marRight w:val="0"/>
                                      <w:marTop w:val="0"/>
                                      <w:marBottom w:val="225"/>
                                      <w:divBdr>
                                        <w:top w:val="none" w:sz="0" w:space="0" w:color="auto"/>
                                        <w:left w:val="none" w:sz="0" w:space="0" w:color="auto"/>
                                        <w:bottom w:val="none" w:sz="0" w:space="0" w:color="auto"/>
                                        <w:right w:val="none" w:sz="0" w:space="0" w:color="auto"/>
                                      </w:divBdr>
                                    </w:div>
                                    <w:div w:id="413402332">
                                      <w:marLeft w:val="0"/>
                                      <w:marRight w:val="0"/>
                                      <w:marTop w:val="0"/>
                                      <w:marBottom w:val="225"/>
                                      <w:divBdr>
                                        <w:top w:val="none" w:sz="0" w:space="0" w:color="auto"/>
                                        <w:left w:val="none" w:sz="0" w:space="0" w:color="auto"/>
                                        <w:bottom w:val="none" w:sz="0" w:space="0" w:color="auto"/>
                                        <w:right w:val="none" w:sz="0" w:space="0" w:color="auto"/>
                                      </w:divBdr>
                                    </w:div>
                                    <w:div w:id="1916741755">
                                      <w:marLeft w:val="0"/>
                                      <w:marRight w:val="0"/>
                                      <w:marTop w:val="0"/>
                                      <w:marBottom w:val="225"/>
                                      <w:divBdr>
                                        <w:top w:val="none" w:sz="0" w:space="0" w:color="auto"/>
                                        <w:left w:val="none" w:sz="0" w:space="0" w:color="auto"/>
                                        <w:bottom w:val="none" w:sz="0" w:space="0" w:color="auto"/>
                                        <w:right w:val="none" w:sz="0" w:space="0" w:color="auto"/>
                                      </w:divBdr>
                                    </w:div>
                                    <w:div w:id="2023505290">
                                      <w:marLeft w:val="0"/>
                                      <w:marRight w:val="0"/>
                                      <w:marTop w:val="0"/>
                                      <w:marBottom w:val="225"/>
                                      <w:divBdr>
                                        <w:top w:val="none" w:sz="0" w:space="0" w:color="auto"/>
                                        <w:left w:val="none" w:sz="0" w:space="0" w:color="auto"/>
                                        <w:bottom w:val="none" w:sz="0" w:space="0" w:color="auto"/>
                                        <w:right w:val="none" w:sz="0" w:space="0" w:color="auto"/>
                                      </w:divBdr>
                                    </w:div>
                                  </w:divsChild>
                                </w:div>
                                <w:div w:id="251743597">
                                  <w:marLeft w:val="0"/>
                                  <w:marRight w:val="0"/>
                                  <w:marTop w:val="0"/>
                                  <w:marBottom w:val="0"/>
                                  <w:divBdr>
                                    <w:top w:val="none" w:sz="0" w:space="0" w:color="auto"/>
                                    <w:left w:val="none" w:sz="0" w:space="0" w:color="auto"/>
                                    <w:bottom w:val="none" w:sz="0" w:space="0" w:color="auto"/>
                                    <w:right w:val="none" w:sz="0" w:space="0" w:color="auto"/>
                                  </w:divBdr>
                                </w:div>
                                <w:div w:id="1394541242">
                                  <w:marLeft w:val="-225"/>
                                  <w:marRight w:val="-225"/>
                                  <w:marTop w:val="0"/>
                                  <w:marBottom w:val="0"/>
                                  <w:divBdr>
                                    <w:top w:val="none" w:sz="0" w:space="0" w:color="auto"/>
                                    <w:left w:val="none" w:sz="0" w:space="0" w:color="auto"/>
                                    <w:bottom w:val="none" w:sz="0" w:space="0" w:color="auto"/>
                                    <w:right w:val="none" w:sz="0" w:space="0" w:color="auto"/>
                                  </w:divBdr>
                                  <w:divsChild>
                                    <w:div w:id="1791776262">
                                      <w:marLeft w:val="0"/>
                                      <w:marRight w:val="0"/>
                                      <w:marTop w:val="0"/>
                                      <w:marBottom w:val="0"/>
                                      <w:divBdr>
                                        <w:top w:val="none" w:sz="0" w:space="0" w:color="auto"/>
                                        <w:left w:val="none" w:sz="0" w:space="0" w:color="auto"/>
                                        <w:bottom w:val="none" w:sz="0" w:space="0" w:color="auto"/>
                                        <w:right w:val="none" w:sz="0" w:space="0" w:color="auto"/>
                                      </w:divBdr>
                                    </w:div>
                                    <w:div w:id="1090857946">
                                      <w:marLeft w:val="0"/>
                                      <w:marRight w:val="0"/>
                                      <w:marTop w:val="0"/>
                                      <w:marBottom w:val="0"/>
                                      <w:divBdr>
                                        <w:top w:val="none" w:sz="0" w:space="0" w:color="auto"/>
                                        <w:left w:val="none" w:sz="0" w:space="0" w:color="auto"/>
                                        <w:bottom w:val="none" w:sz="0" w:space="0" w:color="auto"/>
                                        <w:right w:val="none" w:sz="0" w:space="0" w:color="auto"/>
                                      </w:divBdr>
                                    </w:div>
                                    <w:div w:id="1710296203">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3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10384">
          <w:marLeft w:val="0"/>
          <w:marRight w:val="0"/>
          <w:marTop w:val="570"/>
          <w:marBottom w:val="0"/>
          <w:divBdr>
            <w:top w:val="single" w:sz="6" w:space="0" w:color="AAAAAA"/>
            <w:left w:val="single" w:sz="6" w:space="0" w:color="5F5F5F"/>
            <w:bottom w:val="single" w:sz="6" w:space="0" w:color="5F5F5F"/>
            <w:right w:val="single" w:sz="6" w:space="0" w:color="5F5F5F"/>
          </w:divBdr>
          <w:divsChild>
            <w:div w:id="1975596807">
              <w:marLeft w:val="0"/>
              <w:marRight w:val="0"/>
              <w:marTop w:val="0"/>
              <w:marBottom w:val="0"/>
              <w:divBdr>
                <w:top w:val="none" w:sz="0" w:space="0" w:color="auto"/>
                <w:left w:val="none" w:sz="0" w:space="0" w:color="auto"/>
                <w:bottom w:val="none" w:sz="0" w:space="0" w:color="auto"/>
                <w:right w:val="none" w:sz="0" w:space="0" w:color="auto"/>
              </w:divBdr>
              <w:divsChild>
                <w:div w:id="321474439">
                  <w:marLeft w:val="0"/>
                  <w:marRight w:val="0"/>
                  <w:marTop w:val="0"/>
                  <w:marBottom w:val="0"/>
                  <w:divBdr>
                    <w:top w:val="none" w:sz="0" w:space="0" w:color="auto"/>
                    <w:left w:val="none" w:sz="0" w:space="0" w:color="auto"/>
                    <w:bottom w:val="none" w:sz="0" w:space="0" w:color="auto"/>
                    <w:right w:val="none" w:sz="0" w:space="0" w:color="auto"/>
                  </w:divBdr>
                </w:div>
                <w:div w:id="2058777152">
                  <w:marLeft w:val="0"/>
                  <w:marRight w:val="0"/>
                  <w:marTop w:val="0"/>
                  <w:marBottom w:val="0"/>
                  <w:divBdr>
                    <w:top w:val="none" w:sz="0" w:space="0" w:color="auto"/>
                    <w:left w:val="none" w:sz="0" w:space="0" w:color="auto"/>
                    <w:bottom w:val="none" w:sz="0" w:space="0" w:color="auto"/>
                    <w:right w:val="none" w:sz="0" w:space="0" w:color="auto"/>
                  </w:divBdr>
                </w:div>
                <w:div w:id="645010403">
                  <w:marLeft w:val="0"/>
                  <w:marRight w:val="0"/>
                  <w:marTop w:val="0"/>
                  <w:marBottom w:val="0"/>
                  <w:divBdr>
                    <w:top w:val="none" w:sz="0" w:space="0" w:color="auto"/>
                    <w:left w:val="none" w:sz="0" w:space="0" w:color="auto"/>
                    <w:bottom w:val="none" w:sz="0" w:space="0" w:color="auto"/>
                    <w:right w:val="none" w:sz="0" w:space="0" w:color="auto"/>
                  </w:divBdr>
                </w:div>
                <w:div w:id="1767381235">
                  <w:marLeft w:val="0"/>
                  <w:marRight w:val="0"/>
                  <w:marTop w:val="0"/>
                  <w:marBottom w:val="0"/>
                  <w:divBdr>
                    <w:top w:val="none" w:sz="0" w:space="0" w:color="auto"/>
                    <w:left w:val="none" w:sz="0" w:space="0" w:color="auto"/>
                    <w:bottom w:val="none" w:sz="0" w:space="0" w:color="auto"/>
                    <w:right w:val="none" w:sz="0" w:space="0" w:color="auto"/>
                  </w:divBdr>
                </w:div>
                <w:div w:id="790436523">
                  <w:marLeft w:val="0"/>
                  <w:marRight w:val="0"/>
                  <w:marTop w:val="0"/>
                  <w:marBottom w:val="0"/>
                  <w:divBdr>
                    <w:top w:val="none" w:sz="0" w:space="0" w:color="auto"/>
                    <w:left w:val="none" w:sz="0" w:space="0" w:color="auto"/>
                    <w:bottom w:val="none" w:sz="0" w:space="0" w:color="auto"/>
                    <w:right w:val="none" w:sz="0" w:space="0" w:color="auto"/>
                  </w:divBdr>
                </w:div>
                <w:div w:id="4240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6377">
          <w:marLeft w:val="0"/>
          <w:marRight w:val="0"/>
          <w:marTop w:val="570"/>
          <w:marBottom w:val="0"/>
          <w:divBdr>
            <w:top w:val="single" w:sz="6" w:space="0" w:color="AAAAAA"/>
            <w:left w:val="single" w:sz="6" w:space="0" w:color="5F5F5F"/>
            <w:bottom w:val="single" w:sz="6" w:space="0" w:color="5F5F5F"/>
            <w:right w:val="single" w:sz="6" w:space="0" w:color="5F5F5F"/>
          </w:divBdr>
          <w:divsChild>
            <w:div w:id="1205215521">
              <w:marLeft w:val="0"/>
              <w:marRight w:val="0"/>
              <w:marTop w:val="0"/>
              <w:marBottom w:val="0"/>
              <w:divBdr>
                <w:top w:val="none" w:sz="0" w:space="0" w:color="auto"/>
                <w:left w:val="none" w:sz="0" w:space="0" w:color="auto"/>
                <w:bottom w:val="none" w:sz="0" w:space="0" w:color="auto"/>
                <w:right w:val="none" w:sz="0" w:space="0" w:color="auto"/>
              </w:divBdr>
              <w:divsChild>
                <w:div w:id="810901244">
                  <w:marLeft w:val="0"/>
                  <w:marRight w:val="0"/>
                  <w:marTop w:val="0"/>
                  <w:marBottom w:val="0"/>
                  <w:divBdr>
                    <w:top w:val="none" w:sz="0" w:space="0" w:color="auto"/>
                    <w:left w:val="none" w:sz="0" w:space="0" w:color="auto"/>
                    <w:bottom w:val="none" w:sz="0" w:space="0" w:color="auto"/>
                    <w:right w:val="none" w:sz="0" w:space="0" w:color="auto"/>
                  </w:divBdr>
                </w:div>
                <w:div w:id="149684521">
                  <w:marLeft w:val="0"/>
                  <w:marRight w:val="0"/>
                  <w:marTop w:val="0"/>
                  <w:marBottom w:val="0"/>
                  <w:divBdr>
                    <w:top w:val="none" w:sz="0" w:space="0" w:color="auto"/>
                    <w:left w:val="none" w:sz="0" w:space="0" w:color="auto"/>
                    <w:bottom w:val="none" w:sz="0" w:space="0" w:color="auto"/>
                    <w:right w:val="none" w:sz="0" w:space="0" w:color="auto"/>
                  </w:divBdr>
                </w:div>
                <w:div w:id="70202399">
                  <w:marLeft w:val="0"/>
                  <w:marRight w:val="0"/>
                  <w:marTop w:val="0"/>
                  <w:marBottom w:val="0"/>
                  <w:divBdr>
                    <w:top w:val="none" w:sz="0" w:space="0" w:color="auto"/>
                    <w:left w:val="none" w:sz="0" w:space="0" w:color="auto"/>
                    <w:bottom w:val="none" w:sz="0" w:space="0" w:color="auto"/>
                    <w:right w:val="none" w:sz="0" w:space="0" w:color="auto"/>
                  </w:divBdr>
                </w:div>
                <w:div w:id="707412243">
                  <w:marLeft w:val="0"/>
                  <w:marRight w:val="0"/>
                  <w:marTop w:val="0"/>
                  <w:marBottom w:val="0"/>
                  <w:divBdr>
                    <w:top w:val="none" w:sz="0" w:space="0" w:color="auto"/>
                    <w:left w:val="none" w:sz="0" w:space="0" w:color="auto"/>
                    <w:bottom w:val="none" w:sz="0" w:space="0" w:color="auto"/>
                    <w:right w:val="none" w:sz="0" w:space="0" w:color="auto"/>
                  </w:divBdr>
                </w:div>
                <w:div w:id="5839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5977">
          <w:marLeft w:val="0"/>
          <w:marRight w:val="0"/>
          <w:marTop w:val="570"/>
          <w:marBottom w:val="0"/>
          <w:divBdr>
            <w:top w:val="single" w:sz="6" w:space="0" w:color="AAAAAA"/>
            <w:left w:val="single" w:sz="6" w:space="0" w:color="5F5F5F"/>
            <w:bottom w:val="single" w:sz="6" w:space="0" w:color="5F5F5F"/>
            <w:right w:val="single" w:sz="6" w:space="0" w:color="5F5F5F"/>
          </w:divBdr>
          <w:divsChild>
            <w:div w:id="195119607">
              <w:marLeft w:val="0"/>
              <w:marRight w:val="0"/>
              <w:marTop w:val="0"/>
              <w:marBottom w:val="0"/>
              <w:divBdr>
                <w:top w:val="none" w:sz="0" w:space="0" w:color="auto"/>
                <w:left w:val="none" w:sz="0" w:space="0" w:color="auto"/>
                <w:bottom w:val="none" w:sz="0" w:space="0" w:color="auto"/>
                <w:right w:val="none" w:sz="0" w:space="0" w:color="auto"/>
              </w:divBdr>
              <w:divsChild>
                <w:div w:id="1441490067">
                  <w:marLeft w:val="0"/>
                  <w:marRight w:val="0"/>
                  <w:marTop w:val="0"/>
                  <w:marBottom w:val="0"/>
                  <w:divBdr>
                    <w:top w:val="none" w:sz="0" w:space="0" w:color="auto"/>
                    <w:left w:val="none" w:sz="0" w:space="0" w:color="auto"/>
                    <w:bottom w:val="none" w:sz="0" w:space="0" w:color="auto"/>
                    <w:right w:val="none" w:sz="0" w:space="0" w:color="auto"/>
                  </w:divBdr>
                </w:div>
                <w:div w:id="187646251">
                  <w:marLeft w:val="0"/>
                  <w:marRight w:val="0"/>
                  <w:marTop w:val="0"/>
                  <w:marBottom w:val="0"/>
                  <w:divBdr>
                    <w:top w:val="none" w:sz="0" w:space="0" w:color="auto"/>
                    <w:left w:val="none" w:sz="0" w:space="0" w:color="auto"/>
                    <w:bottom w:val="none" w:sz="0" w:space="0" w:color="auto"/>
                    <w:right w:val="none" w:sz="0" w:space="0" w:color="auto"/>
                  </w:divBdr>
                </w:div>
                <w:div w:id="936598835">
                  <w:marLeft w:val="0"/>
                  <w:marRight w:val="0"/>
                  <w:marTop w:val="0"/>
                  <w:marBottom w:val="0"/>
                  <w:divBdr>
                    <w:top w:val="none" w:sz="0" w:space="0" w:color="auto"/>
                    <w:left w:val="none" w:sz="0" w:space="0" w:color="auto"/>
                    <w:bottom w:val="none" w:sz="0" w:space="0" w:color="auto"/>
                    <w:right w:val="none" w:sz="0" w:space="0" w:color="auto"/>
                  </w:divBdr>
                </w:div>
                <w:div w:id="2307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3261">
          <w:marLeft w:val="0"/>
          <w:marRight w:val="0"/>
          <w:marTop w:val="570"/>
          <w:marBottom w:val="0"/>
          <w:divBdr>
            <w:top w:val="single" w:sz="6" w:space="0" w:color="AAAAAA"/>
            <w:left w:val="single" w:sz="6" w:space="0" w:color="5F5F5F"/>
            <w:bottom w:val="single" w:sz="6" w:space="0" w:color="5F5F5F"/>
            <w:right w:val="single" w:sz="6" w:space="0" w:color="5F5F5F"/>
          </w:divBdr>
          <w:divsChild>
            <w:div w:id="919367411">
              <w:marLeft w:val="0"/>
              <w:marRight w:val="0"/>
              <w:marTop w:val="0"/>
              <w:marBottom w:val="0"/>
              <w:divBdr>
                <w:top w:val="none" w:sz="0" w:space="0" w:color="auto"/>
                <w:left w:val="none" w:sz="0" w:space="0" w:color="auto"/>
                <w:bottom w:val="none" w:sz="0" w:space="0" w:color="auto"/>
                <w:right w:val="none" w:sz="0" w:space="0" w:color="auto"/>
              </w:divBdr>
              <w:divsChild>
                <w:div w:id="474178348">
                  <w:marLeft w:val="0"/>
                  <w:marRight w:val="0"/>
                  <w:marTop w:val="0"/>
                  <w:marBottom w:val="0"/>
                  <w:divBdr>
                    <w:top w:val="none" w:sz="0" w:space="0" w:color="auto"/>
                    <w:left w:val="none" w:sz="0" w:space="0" w:color="auto"/>
                    <w:bottom w:val="none" w:sz="0" w:space="0" w:color="auto"/>
                    <w:right w:val="none" w:sz="0" w:space="0" w:color="auto"/>
                  </w:divBdr>
                  <w:divsChild>
                    <w:div w:id="1400128711">
                      <w:marLeft w:val="0"/>
                      <w:marRight w:val="0"/>
                      <w:marTop w:val="0"/>
                      <w:marBottom w:val="0"/>
                      <w:divBdr>
                        <w:top w:val="none" w:sz="0" w:space="0" w:color="auto"/>
                        <w:left w:val="none" w:sz="0" w:space="0" w:color="auto"/>
                        <w:bottom w:val="none" w:sz="0" w:space="0" w:color="auto"/>
                        <w:right w:val="none" w:sz="0" w:space="0" w:color="auto"/>
                      </w:divBdr>
                      <w:divsChild>
                        <w:div w:id="245237709">
                          <w:marLeft w:val="0"/>
                          <w:marRight w:val="0"/>
                          <w:marTop w:val="0"/>
                          <w:marBottom w:val="0"/>
                          <w:divBdr>
                            <w:top w:val="none" w:sz="0" w:space="0" w:color="auto"/>
                            <w:left w:val="none" w:sz="0" w:space="0" w:color="auto"/>
                            <w:bottom w:val="none" w:sz="0" w:space="0" w:color="auto"/>
                            <w:right w:val="none" w:sz="0" w:space="0" w:color="auto"/>
                          </w:divBdr>
                          <w:divsChild>
                            <w:div w:id="376048598">
                              <w:marLeft w:val="0"/>
                              <w:marRight w:val="0"/>
                              <w:marTop w:val="0"/>
                              <w:marBottom w:val="0"/>
                              <w:divBdr>
                                <w:top w:val="none" w:sz="0" w:space="0" w:color="auto"/>
                                <w:left w:val="none" w:sz="0" w:space="0" w:color="auto"/>
                                <w:bottom w:val="none" w:sz="0" w:space="0" w:color="auto"/>
                                <w:right w:val="none" w:sz="0" w:space="0" w:color="auto"/>
                              </w:divBdr>
                              <w:divsChild>
                                <w:div w:id="566190401">
                                  <w:marLeft w:val="0"/>
                                  <w:marRight w:val="0"/>
                                  <w:marTop w:val="0"/>
                                  <w:marBottom w:val="0"/>
                                  <w:divBdr>
                                    <w:top w:val="none" w:sz="0" w:space="0" w:color="auto"/>
                                    <w:left w:val="none" w:sz="0" w:space="0" w:color="auto"/>
                                    <w:bottom w:val="none" w:sz="0" w:space="0" w:color="auto"/>
                                    <w:right w:val="none" w:sz="0" w:space="0" w:color="auto"/>
                                  </w:divBdr>
                                  <w:divsChild>
                                    <w:div w:id="210043913">
                                      <w:marLeft w:val="0"/>
                                      <w:marRight w:val="0"/>
                                      <w:marTop w:val="0"/>
                                      <w:marBottom w:val="0"/>
                                      <w:divBdr>
                                        <w:top w:val="single" w:sz="6" w:space="0" w:color="555555"/>
                                        <w:left w:val="single" w:sz="6" w:space="0" w:color="555555"/>
                                        <w:bottom w:val="single" w:sz="6" w:space="0" w:color="555555"/>
                                        <w:right w:val="single" w:sz="6" w:space="0" w:color="555555"/>
                                      </w:divBdr>
                                      <w:divsChild>
                                        <w:div w:id="606932593">
                                          <w:marLeft w:val="0"/>
                                          <w:marRight w:val="0"/>
                                          <w:marTop w:val="0"/>
                                          <w:marBottom w:val="0"/>
                                          <w:divBdr>
                                            <w:top w:val="none" w:sz="0" w:space="0" w:color="auto"/>
                                            <w:left w:val="none" w:sz="0" w:space="0" w:color="auto"/>
                                            <w:bottom w:val="none" w:sz="0" w:space="0" w:color="auto"/>
                                            <w:right w:val="none" w:sz="0" w:space="0" w:color="auto"/>
                                          </w:divBdr>
                                        </w:div>
                                      </w:divsChild>
                                    </w:div>
                                    <w:div w:id="1603804547">
                                      <w:marLeft w:val="60"/>
                                      <w:marRight w:val="60"/>
                                      <w:marTop w:val="0"/>
                                      <w:marBottom w:val="0"/>
                                      <w:divBdr>
                                        <w:top w:val="none" w:sz="0" w:space="0" w:color="auto"/>
                                        <w:left w:val="none" w:sz="0" w:space="0" w:color="auto"/>
                                        <w:bottom w:val="none" w:sz="0" w:space="0" w:color="auto"/>
                                        <w:right w:val="none" w:sz="0" w:space="0" w:color="auto"/>
                                      </w:divBdr>
                                    </w:div>
                                    <w:div w:id="1059595229">
                                      <w:marLeft w:val="0"/>
                                      <w:marRight w:val="30"/>
                                      <w:marTop w:val="0"/>
                                      <w:marBottom w:val="0"/>
                                      <w:divBdr>
                                        <w:top w:val="none" w:sz="0" w:space="0" w:color="auto"/>
                                        <w:left w:val="none" w:sz="0" w:space="0" w:color="auto"/>
                                        <w:bottom w:val="none" w:sz="0" w:space="0" w:color="auto"/>
                                        <w:right w:val="none" w:sz="0" w:space="0" w:color="auto"/>
                                      </w:divBdr>
                                    </w:div>
                                    <w:div w:id="1648826924">
                                      <w:marLeft w:val="0"/>
                                      <w:marRight w:val="0"/>
                                      <w:marTop w:val="100"/>
                                      <w:marBottom w:val="100"/>
                                      <w:divBdr>
                                        <w:top w:val="none" w:sz="0" w:space="0" w:color="auto"/>
                                        <w:left w:val="none" w:sz="0" w:space="0" w:color="auto"/>
                                        <w:bottom w:val="none" w:sz="0" w:space="0" w:color="auto"/>
                                        <w:right w:val="none" w:sz="0" w:space="0" w:color="auto"/>
                                      </w:divBdr>
                                      <w:divsChild>
                                        <w:div w:id="1641884732">
                                          <w:marLeft w:val="0"/>
                                          <w:marRight w:val="0"/>
                                          <w:marTop w:val="0"/>
                                          <w:marBottom w:val="0"/>
                                          <w:divBdr>
                                            <w:top w:val="none" w:sz="0" w:space="0" w:color="auto"/>
                                            <w:left w:val="none" w:sz="0" w:space="0" w:color="auto"/>
                                            <w:bottom w:val="none" w:sz="0" w:space="0" w:color="auto"/>
                                            <w:right w:val="none" w:sz="0" w:space="0" w:color="auto"/>
                                          </w:divBdr>
                                        </w:div>
                                        <w:div w:id="2095323914">
                                          <w:marLeft w:val="0"/>
                                          <w:marRight w:val="0"/>
                                          <w:marTop w:val="0"/>
                                          <w:marBottom w:val="0"/>
                                          <w:divBdr>
                                            <w:top w:val="none" w:sz="0" w:space="0" w:color="auto"/>
                                            <w:left w:val="none" w:sz="0" w:space="0" w:color="auto"/>
                                            <w:bottom w:val="none" w:sz="0" w:space="0" w:color="auto"/>
                                            <w:right w:val="none" w:sz="0" w:space="0" w:color="auto"/>
                                          </w:divBdr>
                                        </w:div>
                                        <w:div w:id="748041005">
                                          <w:marLeft w:val="0"/>
                                          <w:marRight w:val="0"/>
                                          <w:marTop w:val="60"/>
                                          <w:marBottom w:val="0"/>
                                          <w:divBdr>
                                            <w:top w:val="none" w:sz="0" w:space="0" w:color="auto"/>
                                            <w:left w:val="none" w:sz="0" w:space="0" w:color="auto"/>
                                            <w:bottom w:val="none" w:sz="0" w:space="0" w:color="auto"/>
                                            <w:right w:val="none" w:sz="0" w:space="0" w:color="auto"/>
                                          </w:divBdr>
                                          <w:divsChild>
                                            <w:div w:id="1757290186">
                                              <w:marLeft w:val="0"/>
                                              <w:marRight w:val="150"/>
                                              <w:marTop w:val="0"/>
                                              <w:marBottom w:val="0"/>
                                              <w:divBdr>
                                                <w:top w:val="none" w:sz="0" w:space="0" w:color="auto"/>
                                                <w:left w:val="none" w:sz="0" w:space="0" w:color="auto"/>
                                                <w:bottom w:val="none" w:sz="0" w:space="0" w:color="auto"/>
                                                <w:right w:val="none" w:sz="0" w:space="0" w:color="auto"/>
                                              </w:divBdr>
                                            </w:div>
                                          </w:divsChild>
                                        </w:div>
                                        <w:div w:id="1141773645">
                                          <w:marLeft w:val="0"/>
                                          <w:marRight w:val="0"/>
                                          <w:marTop w:val="0"/>
                                          <w:marBottom w:val="0"/>
                                          <w:divBdr>
                                            <w:top w:val="none" w:sz="0" w:space="0" w:color="auto"/>
                                            <w:left w:val="none" w:sz="0" w:space="0" w:color="auto"/>
                                            <w:bottom w:val="none" w:sz="0" w:space="0" w:color="auto"/>
                                            <w:right w:val="none" w:sz="0" w:space="0" w:color="auto"/>
                                          </w:divBdr>
                                          <w:divsChild>
                                            <w:div w:id="1302417867">
                                              <w:marLeft w:val="0"/>
                                              <w:marRight w:val="0"/>
                                              <w:marTop w:val="0"/>
                                              <w:marBottom w:val="0"/>
                                              <w:divBdr>
                                                <w:top w:val="none" w:sz="0" w:space="0" w:color="auto"/>
                                                <w:left w:val="none" w:sz="0" w:space="0" w:color="auto"/>
                                                <w:bottom w:val="none" w:sz="0" w:space="0" w:color="auto"/>
                                                <w:right w:val="none" w:sz="0" w:space="0" w:color="auto"/>
                                              </w:divBdr>
                                            </w:div>
                                            <w:div w:id="1913199422">
                                              <w:marLeft w:val="0"/>
                                              <w:marRight w:val="0"/>
                                              <w:marTop w:val="0"/>
                                              <w:marBottom w:val="0"/>
                                              <w:divBdr>
                                                <w:top w:val="none" w:sz="0" w:space="0" w:color="auto"/>
                                                <w:left w:val="none" w:sz="0" w:space="0" w:color="auto"/>
                                                <w:bottom w:val="none" w:sz="0" w:space="0" w:color="auto"/>
                                                <w:right w:val="none" w:sz="0" w:space="0" w:color="auto"/>
                                              </w:divBdr>
                                            </w:div>
                                            <w:div w:id="4288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378345">
          <w:marLeft w:val="0"/>
          <w:marRight w:val="0"/>
          <w:marTop w:val="570"/>
          <w:marBottom w:val="0"/>
          <w:divBdr>
            <w:top w:val="single" w:sz="6" w:space="0" w:color="AAAAAA"/>
            <w:left w:val="single" w:sz="6" w:space="0" w:color="5F5F5F"/>
            <w:bottom w:val="single" w:sz="6" w:space="0" w:color="5F5F5F"/>
            <w:right w:val="single" w:sz="6" w:space="0" w:color="5F5F5F"/>
          </w:divBdr>
          <w:divsChild>
            <w:div w:id="1086683856">
              <w:marLeft w:val="0"/>
              <w:marRight w:val="0"/>
              <w:marTop w:val="0"/>
              <w:marBottom w:val="0"/>
              <w:divBdr>
                <w:top w:val="none" w:sz="0" w:space="0" w:color="auto"/>
                <w:left w:val="none" w:sz="0" w:space="0" w:color="auto"/>
                <w:bottom w:val="none" w:sz="0" w:space="0" w:color="auto"/>
                <w:right w:val="none" w:sz="0" w:space="0" w:color="auto"/>
              </w:divBdr>
              <w:divsChild>
                <w:div w:id="1628773910">
                  <w:marLeft w:val="0"/>
                  <w:marRight w:val="0"/>
                  <w:marTop w:val="0"/>
                  <w:marBottom w:val="0"/>
                  <w:divBdr>
                    <w:top w:val="none" w:sz="0" w:space="0" w:color="auto"/>
                    <w:left w:val="none" w:sz="0" w:space="0" w:color="auto"/>
                    <w:bottom w:val="none" w:sz="0" w:space="0" w:color="auto"/>
                    <w:right w:val="none" w:sz="0" w:space="0" w:color="auto"/>
                  </w:divBdr>
                  <w:divsChild>
                    <w:div w:id="357781105">
                      <w:marLeft w:val="0"/>
                      <w:marRight w:val="0"/>
                      <w:marTop w:val="0"/>
                      <w:marBottom w:val="0"/>
                      <w:divBdr>
                        <w:top w:val="none" w:sz="0" w:space="0" w:color="auto"/>
                        <w:left w:val="none" w:sz="0" w:space="0" w:color="auto"/>
                        <w:bottom w:val="none" w:sz="0" w:space="0" w:color="auto"/>
                        <w:right w:val="none" w:sz="0" w:space="0" w:color="auto"/>
                      </w:divBdr>
                      <w:divsChild>
                        <w:div w:id="621156908">
                          <w:marLeft w:val="0"/>
                          <w:marRight w:val="0"/>
                          <w:marTop w:val="0"/>
                          <w:marBottom w:val="0"/>
                          <w:divBdr>
                            <w:top w:val="none" w:sz="0" w:space="0" w:color="auto"/>
                            <w:left w:val="none" w:sz="0" w:space="0" w:color="auto"/>
                            <w:bottom w:val="none" w:sz="0" w:space="0" w:color="auto"/>
                            <w:right w:val="none" w:sz="0" w:space="0" w:color="auto"/>
                          </w:divBdr>
                          <w:divsChild>
                            <w:div w:id="108085687">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8244552">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339042231">
      <w:bodyDiv w:val="1"/>
      <w:marLeft w:val="0"/>
      <w:marRight w:val="0"/>
      <w:marTop w:val="0"/>
      <w:marBottom w:val="0"/>
      <w:divBdr>
        <w:top w:val="none" w:sz="0" w:space="0" w:color="auto"/>
        <w:left w:val="none" w:sz="0" w:space="0" w:color="auto"/>
        <w:bottom w:val="none" w:sz="0" w:space="0" w:color="auto"/>
        <w:right w:val="none" w:sz="0" w:space="0" w:color="auto"/>
      </w:divBdr>
      <w:divsChild>
        <w:div w:id="2141412098">
          <w:marLeft w:val="0"/>
          <w:marRight w:val="0"/>
          <w:marTop w:val="0"/>
          <w:marBottom w:val="0"/>
          <w:divBdr>
            <w:top w:val="none" w:sz="0" w:space="0" w:color="auto"/>
            <w:left w:val="none" w:sz="0" w:space="0" w:color="auto"/>
            <w:bottom w:val="none" w:sz="0" w:space="0" w:color="auto"/>
            <w:right w:val="none" w:sz="0" w:space="0" w:color="auto"/>
          </w:divBdr>
          <w:divsChild>
            <w:div w:id="539826901">
              <w:marLeft w:val="0"/>
              <w:marRight w:val="0"/>
              <w:marTop w:val="0"/>
              <w:marBottom w:val="0"/>
              <w:divBdr>
                <w:top w:val="none" w:sz="0" w:space="0" w:color="auto"/>
                <w:left w:val="none" w:sz="0" w:space="0" w:color="auto"/>
                <w:bottom w:val="none" w:sz="0" w:space="0" w:color="auto"/>
                <w:right w:val="none" w:sz="0" w:space="0" w:color="auto"/>
              </w:divBdr>
            </w:div>
          </w:divsChild>
        </w:div>
        <w:div w:id="1074013126">
          <w:marLeft w:val="0"/>
          <w:marRight w:val="0"/>
          <w:marTop w:val="0"/>
          <w:marBottom w:val="0"/>
          <w:divBdr>
            <w:top w:val="none" w:sz="0" w:space="0" w:color="auto"/>
            <w:left w:val="none" w:sz="0" w:space="0" w:color="auto"/>
            <w:bottom w:val="none" w:sz="0" w:space="0" w:color="auto"/>
            <w:right w:val="none" w:sz="0" w:space="0" w:color="auto"/>
          </w:divBdr>
          <w:divsChild>
            <w:div w:id="1765539978">
              <w:marLeft w:val="0"/>
              <w:marRight w:val="0"/>
              <w:marTop w:val="0"/>
              <w:marBottom w:val="0"/>
              <w:divBdr>
                <w:top w:val="none" w:sz="0" w:space="0" w:color="auto"/>
                <w:left w:val="none" w:sz="0" w:space="0" w:color="auto"/>
                <w:bottom w:val="none" w:sz="0" w:space="0" w:color="auto"/>
                <w:right w:val="none" w:sz="0" w:space="0" w:color="auto"/>
              </w:divBdr>
            </w:div>
          </w:divsChild>
        </w:div>
        <w:div w:id="56829358">
          <w:marLeft w:val="0"/>
          <w:marRight w:val="0"/>
          <w:marTop w:val="0"/>
          <w:marBottom w:val="0"/>
          <w:divBdr>
            <w:top w:val="none" w:sz="0" w:space="0" w:color="auto"/>
            <w:left w:val="none" w:sz="0" w:space="0" w:color="auto"/>
            <w:bottom w:val="none" w:sz="0" w:space="0" w:color="auto"/>
            <w:right w:val="none" w:sz="0" w:space="0" w:color="auto"/>
          </w:divBdr>
          <w:divsChild>
            <w:div w:id="642539260">
              <w:marLeft w:val="-225"/>
              <w:marRight w:val="-225"/>
              <w:marTop w:val="0"/>
              <w:marBottom w:val="0"/>
              <w:divBdr>
                <w:top w:val="none" w:sz="0" w:space="0" w:color="auto"/>
                <w:left w:val="none" w:sz="0" w:space="0" w:color="auto"/>
                <w:bottom w:val="none" w:sz="0" w:space="0" w:color="auto"/>
                <w:right w:val="none" w:sz="0" w:space="0" w:color="auto"/>
              </w:divBdr>
              <w:divsChild>
                <w:div w:id="1797216506">
                  <w:marLeft w:val="0"/>
                  <w:marRight w:val="0"/>
                  <w:marTop w:val="0"/>
                  <w:marBottom w:val="0"/>
                  <w:divBdr>
                    <w:top w:val="none" w:sz="0" w:space="0" w:color="auto"/>
                    <w:left w:val="none" w:sz="0" w:space="0" w:color="auto"/>
                    <w:bottom w:val="none" w:sz="0" w:space="0" w:color="auto"/>
                    <w:right w:val="none" w:sz="0" w:space="0" w:color="auto"/>
                  </w:divBdr>
                  <w:divsChild>
                    <w:div w:id="1886454253">
                      <w:marLeft w:val="0"/>
                      <w:marRight w:val="0"/>
                      <w:marTop w:val="0"/>
                      <w:marBottom w:val="0"/>
                      <w:divBdr>
                        <w:top w:val="none" w:sz="0" w:space="0" w:color="auto"/>
                        <w:left w:val="none" w:sz="0" w:space="0" w:color="auto"/>
                        <w:bottom w:val="none" w:sz="0" w:space="0" w:color="auto"/>
                        <w:right w:val="none" w:sz="0" w:space="0" w:color="auto"/>
                      </w:divBdr>
                    </w:div>
                  </w:divsChild>
                </w:div>
                <w:div w:id="1249731285">
                  <w:marLeft w:val="0"/>
                  <w:marRight w:val="0"/>
                  <w:marTop w:val="0"/>
                  <w:marBottom w:val="0"/>
                  <w:divBdr>
                    <w:top w:val="none" w:sz="0" w:space="0" w:color="auto"/>
                    <w:left w:val="none" w:sz="0" w:space="0" w:color="auto"/>
                    <w:bottom w:val="none" w:sz="0" w:space="0" w:color="auto"/>
                    <w:right w:val="none" w:sz="0" w:space="0" w:color="auto"/>
                  </w:divBdr>
                  <w:divsChild>
                    <w:div w:id="88089770">
                      <w:marLeft w:val="-225"/>
                      <w:marRight w:val="-225"/>
                      <w:marTop w:val="0"/>
                      <w:marBottom w:val="0"/>
                      <w:divBdr>
                        <w:top w:val="none" w:sz="0" w:space="0" w:color="auto"/>
                        <w:left w:val="none" w:sz="0" w:space="0" w:color="auto"/>
                        <w:bottom w:val="none" w:sz="0" w:space="0" w:color="auto"/>
                        <w:right w:val="none" w:sz="0" w:space="0" w:color="auto"/>
                      </w:divBdr>
                      <w:divsChild>
                        <w:div w:id="917403564">
                          <w:marLeft w:val="0"/>
                          <w:marRight w:val="0"/>
                          <w:marTop w:val="0"/>
                          <w:marBottom w:val="0"/>
                          <w:divBdr>
                            <w:top w:val="none" w:sz="0" w:space="0" w:color="auto"/>
                            <w:left w:val="none" w:sz="0" w:space="0" w:color="auto"/>
                            <w:bottom w:val="none" w:sz="0" w:space="0" w:color="auto"/>
                            <w:right w:val="none" w:sz="0" w:space="0" w:color="auto"/>
                          </w:divBdr>
                          <w:divsChild>
                            <w:div w:id="1303997242">
                              <w:marLeft w:val="0"/>
                              <w:marRight w:val="0"/>
                              <w:marTop w:val="0"/>
                              <w:marBottom w:val="0"/>
                              <w:divBdr>
                                <w:top w:val="none" w:sz="0" w:space="0" w:color="auto"/>
                                <w:left w:val="none" w:sz="0" w:space="0" w:color="auto"/>
                                <w:bottom w:val="none" w:sz="0" w:space="0" w:color="auto"/>
                                <w:right w:val="none" w:sz="0" w:space="0" w:color="auto"/>
                              </w:divBdr>
                              <w:divsChild>
                                <w:div w:id="280916621">
                                  <w:marLeft w:val="0"/>
                                  <w:marRight w:val="0"/>
                                  <w:marTop w:val="0"/>
                                  <w:marBottom w:val="0"/>
                                  <w:divBdr>
                                    <w:top w:val="none" w:sz="0" w:space="0" w:color="auto"/>
                                    <w:left w:val="none" w:sz="0" w:space="0" w:color="auto"/>
                                    <w:bottom w:val="none" w:sz="0" w:space="0" w:color="auto"/>
                                    <w:right w:val="none" w:sz="0" w:space="0" w:color="auto"/>
                                  </w:divBdr>
                                </w:div>
                                <w:div w:id="699864373">
                                  <w:marLeft w:val="0"/>
                                  <w:marRight w:val="0"/>
                                  <w:marTop w:val="180"/>
                                  <w:marBottom w:val="180"/>
                                  <w:divBdr>
                                    <w:top w:val="single" w:sz="6" w:space="7" w:color="EBEBEB"/>
                                    <w:left w:val="single" w:sz="6" w:space="7" w:color="EBEBEB"/>
                                    <w:bottom w:val="single" w:sz="6" w:space="7" w:color="EBEBEB"/>
                                    <w:right w:val="single" w:sz="6" w:space="7" w:color="EBEBEB"/>
                                  </w:divBdr>
                                  <w:divsChild>
                                    <w:div w:id="1057558357">
                                      <w:marLeft w:val="0"/>
                                      <w:marRight w:val="0"/>
                                      <w:marTop w:val="0"/>
                                      <w:marBottom w:val="0"/>
                                      <w:divBdr>
                                        <w:top w:val="none" w:sz="0" w:space="0" w:color="auto"/>
                                        <w:left w:val="single" w:sz="24" w:space="7" w:color="8AC007"/>
                                        <w:bottom w:val="none" w:sz="0" w:space="0" w:color="auto"/>
                                        <w:right w:val="none" w:sz="0" w:space="0" w:color="auto"/>
                                      </w:divBdr>
                                    </w:div>
                                  </w:divsChild>
                                </w:div>
                                <w:div w:id="493179370">
                                  <w:marLeft w:val="0"/>
                                  <w:marRight w:val="0"/>
                                  <w:marTop w:val="180"/>
                                  <w:marBottom w:val="180"/>
                                  <w:divBdr>
                                    <w:top w:val="single" w:sz="6" w:space="7" w:color="EBEBEB"/>
                                    <w:left w:val="single" w:sz="6" w:space="7" w:color="EBEBEB"/>
                                    <w:bottom w:val="single" w:sz="6" w:space="7" w:color="EBEBEB"/>
                                    <w:right w:val="single" w:sz="6" w:space="7" w:color="EBEBEB"/>
                                  </w:divBdr>
                                  <w:divsChild>
                                    <w:div w:id="467935892">
                                      <w:marLeft w:val="0"/>
                                      <w:marRight w:val="0"/>
                                      <w:marTop w:val="0"/>
                                      <w:marBottom w:val="0"/>
                                      <w:divBdr>
                                        <w:top w:val="none" w:sz="0" w:space="0" w:color="auto"/>
                                        <w:left w:val="single" w:sz="24" w:space="7" w:color="8AC007"/>
                                        <w:bottom w:val="none" w:sz="0" w:space="0" w:color="auto"/>
                                        <w:right w:val="none" w:sz="0" w:space="0" w:color="auto"/>
                                      </w:divBdr>
                                    </w:div>
                                  </w:divsChild>
                                </w:div>
                                <w:div w:id="1893955724">
                                  <w:marLeft w:val="0"/>
                                  <w:marRight w:val="0"/>
                                  <w:marTop w:val="180"/>
                                  <w:marBottom w:val="180"/>
                                  <w:divBdr>
                                    <w:top w:val="single" w:sz="6" w:space="7" w:color="EBEBEB"/>
                                    <w:left w:val="single" w:sz="6" w:space="7" w:color="EBEBEB"/>
                                    <w:bottom w:val="single" w:sz="6" w:space="7" w:color="EBEBEB"/>
                                    <w:right w:val="single" w:sz="6" w:space="7" w:color="EBEBEB"/>
                                  </w:divBdr>
                                  <w:divsChild>
                                    <w:div w:id="366834599">
                                      <w:marLeft w:val="0"/>
                                      <w:marRight w:val="0"/>
                                      <w:marTop w:val="0"/>
                                      <w:marBottom w:val="0"/>
                                      <w:divBdr>
                                        <w:top w:val="none" w:sz="0" w:space="0" w:color="auto"/>
                                        <w:left w:val="single" w:sz="24" w:space="7" w:color="8AC007"/>
                                        <w:bottom w:val="none" w:sz="0" w:space="0" w:color="auto"/>
                                        <w:right w:val="none" w:sz="0" w:space="0" w:color="auto"/>
                                      </w:divBdr>
                                    </w:div>
                                  </w:divsChild>
                                </w:div>
                                <w:div w:id="660430868">
                                  <w:marLeft w:val="0"/>
                                  <w:marRight w:val="0"/>
                                  <w:marTop w:val="180"/>
                                  <w:marBottom w:val="180"/>
                                  <w:divBdr>
                                    <w:top w:val="single" w:sz="6" w:space="7" w:color="EBEBEB"/>
                                    <w:left w:val="single" w:sz="6" w:space="7" w:color="EBEBEB"/>
                                    <w:bottom w:val="single" w:sz="6" w:space="7" w:color="EBEBEB"/>
                                    <w:right w:val="single" w:sz="6" w:space="7" w:color="EBEBEB"/>
                                  </w:divBdr>
                                  <w:divsChild>
                                    <w:div w:id="986588647">
                                      <w:marLeft w:val="0"/>
                                      <w:marRight w:val="0"/>
                                      <w:marTop w:val="0"/>
                                      <w:marBottom w:val="0"/>
                                      <w:divBdr>
                                        <w:top w:val="none" w:sz="0" w:space="0" w:color="auto"/>
                                        <w:left w:val="single" w:sz="24" w:space="7" w:color="8AC007"/>
                                        <w:bottom w:val="none" w:sz="0" w:space="0" w:color="auto"/>
                                        <w:right w:val="none" w:sz="0" w:space="0" w:color="auto"/>
                                      </w:divBdr>
                                    </w:div>
                                  </w:divsChild>
                                </w:div>
                                <w:div w:id="136190575">
                                  <w:marLeft w:val="0"/>
                                  <w:marRight w:val="0"/>
                                  <w:marTop w:val="180"/>
                                  <w:marBottom w:val="180"/>
                                  <w:divBdr>
                                    <w:top w:val="single" w:sz="6" w:space="7" w:color="EBEBEB"/>
                                    <w:left w:val="single" w:sz="6" w:space="7" w:color="EBEBEB"/>
                                    <w:bottom w:val="single" w:sz="6" w:space="7" w:color="EBEBEB"/>
                                    <w:right w:val="single" w:sz="6" w:space="7" w:color="EBEBEB"/>
                                  </w:divBdr>
                                  <w:divsChild>
                                    <w:div w:id="2101102487">
                                      <w:marLeft w:val="0"/>
                                      <w:marRight w:val="0"/>
                                      <w:marTop w:val="0"/>
                                      <w:marBottom w:val="0"/>
                                      <w:divBdr>
                                        <w:top w:val="none" w:sz="0" w:space="0" w:color="auto"/>
                                        <w:left w:val="single" w:sz="24" w:space="7" w:color="8AC007"/>
                                        <w:bottom w:val="none" w:sz="0" w:space="0" w:color="auto"/>
                                        <w:right w:val="none" w:sz="0" w:space="0" w:color="auto"/>
                                      </w:divBdr>
                                    </w:div>
                                  </w:divsChild>
                                </w:div>
                                <w:div w:id="597519470">
                                  <w:marLeft w:val="0"/>
                                  <w:marRight w:val="0"/>
                                  <w:marTop w:val="180"/>
                                  <w:marBottom w:val="180"/>
                                  <w:divBdr>
                                    <w:top w:val="single" w:sz="6" w:space="7" w:color="EBEBEB"/>
                                    <w:left w:val="single" w:sz="6" w:space="7" w:color="EBEBEB"/>
                                    <w:bottom w:val="single" w:sz="6" w:space="7" w:color="EBEBEB"/>
                                    <w:right w:val="single" w:sz="6" w:space="7" w:color="EBEBEB"/>
                                  </w:divBdr>
                                  <w:divsChild>
                                    <w:div w:id="764351267">
                                      <w:marLeft w:val="0"/>
                                      <w:marRight w:val="0"/>
                                      <w:marTop w:val="0"/>
                                      <w:marBottom w:val="0"/>
                                      <w:divBdr>
                                        <w:top w:val="none" w:sz="0" w:space="0" w:color="auto"/>
                                        <w:left w:val="single" w:sz="24" w:space="7" w:color="8AC007"/>
                                        <w:bottom w:val="none" w:sz="0" w:space="0" w:color="auto"/>
                                        <w:right w:val="none" w:sz="0" w:space="0" w:color="auto"/>
                                      </w:divBdr>
                                    </w:div>
                                  </w:divsChild>
                                </w:div>
                                <w:div w:id="1929078256">
                                  <w:marLeft w:val="0"/>
                                  <w:marRight w:val="0"/>
                                  <w:marTop w:val="180"/>
                                  <w:marBottom w:val="180"/>
                                  <w:divBdr>
                                    <w:top w:val="single" w:sz="6" w:space="7" w:color="EBEBEB"/>
                                    <w:left w:val="single" w:sz="6" w:space="7" w:color="EBEBEB"/>
                                    <w:bottom w:val="single" w:sz="6" w:space="7" w:color="EBEBEB"/>
                                    <w:right w:val="single" w:sz="6" w:space="7" w:color="EBEBEB"/>
                                  </w:divBdr>
                                  <w:divsChild>
                                    <w:div w:id="1936789605">
                                      <w:marLeft w:val="0"/>
                                      <w:marRight w:val="0"/>
                                      <w:marTop w:val="0"/>
                                      <w:marBottom w:val="0"/>
                                      <w:divBdr>
                                        <w:top w:val="none" w:sz="0" w:space="0" w:color="auto"/>
                                        <w:left w:val="single" w:sz="24" w:space="7" w:color="8AC007"/>
                                        <w:bottom w:val="none" w:sz="0" w:space="0" w:color="auto"/>
                                        <w:right w:val="none" w:sz="0" w:space="0" w:color="auto"/>
                                      </w:divBdr>
                                    </w:div>
                                  </w:divsChild>
                                </w:div>
                                <w:div w:id="2012171961">
                                  <w:marLeft w:val="0"/>
                                  <w:marRight w:val="0"/>
                                  <w:marTop w:val="180"/>
                                  <w:marBottom w:val="180"/>
                                  <w:divBdr>
                                    <w:top w:val="single" w:sz="6" w:space="7" w:color="EBEBEB"/>
                                    <w:left w:val="single" w:sz="6" w:space="7" w:color="EBEBEB"/>
                                    <w:bottom w:val="single" w:sz="6" w:space="7" w:color="EBEBEB"/>
                                    <w:right w:val="single" w:sz="6" w:space="7" w:color="EBEBEB"/>
                                  </w:divBdr>
                                  <w:divsChild>
                                    <w:div w:id="1199315853">
                                      <w:marLeft w:val="0"/>
                                      <w:marRight w:val="0"/>
                                      <w:marTop w:val="0"/>
                                      <w:marBottom w:val="0"/>
                                      <w:divBdr>
                                        <w:top w:val="none" w:sz="0" w:space="0" w:color="auto"/>
                                        <w:left w:val="single" w:sz="24" w:space="7" w:color="8AC007"/>
                                        <w:bottom w:val="none" w:sz="0" w:space="0" w:color="auto"/>
                                        <w:right w:val="none" w:sz="0" w:space="0" w:color="auto"/>
                                      </w:divBdr>
                                    </w:div>
                                  </w:divsChild>
                                </w:div>
                                <w:div w:id="1061516090">
                                  <w:marLeft w:val="0"/>
                                  <w:marRight w:val="0"/>
                                  <w:marTop w:val="180"/>
                                  <w:marBottom w:val="180"/>
                                  <w:divBdr>
                                    <w:top w:val="single" w:sz="6" w:space="7" w:color="EBEBEB"/>
                                    <w:left w:val="single" w:sz="6" w:space="7" w:color="EBEBEB"/>
                                    <w:bottom w:val="single" w:sz="6" w:space="7" w:color="EBEBEB"/>
                                    <w:right w:val="single" w:sz="6" w:space="7" w:color="EBEBEB"/>
                                  </w:divBdr>
                                  <w:divsChild>
                                    <w:div w:id="1013262384">
                                      <w:marLeft w:val="0"/>
                                      <w:marRight w:val="0"/>
                                      <w:marTop w:val="0"/>
                                      <w:marBottom w:val="0"/>
                                      <w:divBdr>
                                        <w:top w:val="none" w:sz="0" w:space="0" w:color="auto"/>
                                        <w:left w:val="single" w:sz="24" w:space="7" w:color="8AC007"/>
                                        <w:bottom w:val="none" w:sz="0" w:space="0" w:color="auto"/>
                                        <w:right w:val="none" w:sz="0" w:space="0" w:color="auto"/>
                                      </w:divBdr>
                                    </w:div>
                                  </w:divsChild>
                                </w:div>
                                <w:div w:id="423232290">
                                  <w:marLeft w:val="0"/>
                                  <w:marRight w:val="0"/>
                                  <w:marTop w:val="180"/>
                                  <w:marBottom w:val="180"/>
                                  <w:divBdr>
                                    <w:top w:val="single" w:sz="6" w:space="7" w:color="EBEBEB"/>
                                    <w:left w:val="single" w:sz="6" w:space="7" w:color="EBEBEB"/>
                                    <w:bottom w:val="single" w:sz="6" w:space="7" w:color="EBEBEB"/>
                                    <w:right w:val="single" w:sz="6" w:space="7" w:color="EBEBEB"/>
                                  </w:divBdr>
                                  <w:divsChild>
                                    <w:div w:id="716395703">
                                      <w:marLeft w:val="0"/>
                                      <w:marRight w:val="0"/>
                                      <w:marTop w:val="0"/>
                                      <w:marBottom w:val="0"/>
                                      <w:divBdr>
                                        <w:top w:val="none" w:sz="0" w:space="0" w:color="auto"/>
                                        <w:left w:val="single" w:sz="24" w:space="7" w:color="8AC007"/>
                                        <w:bottom w:val="none" w:sz="0" w:space="0" w:color="auto"/>
                                        <w:right w:val="none" w:sz="0" w:space="0" w:color="auto"/>
                                      </w:divBdr>
                                    </w:div>
                                  </w:divsChild>
                                </w:div>
                                <w:div w:id="2024623844">
                                  <w:marLeft w:val="0"/>
                                  <w:marRight w:val="0"/>
                                  <w:marTop w:val="180"/>
                                  <w:marBottom w:val="180"/>
                                  <w:divBdr>
                                    <w:top w:val="single" w:sz="6" w:space="7" w:color="EBEBEB"/>
                                    <w:left w:val="single" w:sz="6" w:space="7" w:color="EBEBEB"/>
                                    <w:bottom w:val="single" w:sz="6" w:space="7" w:color="EBEBEB"/>
                                    <w:right w:val="single" w:sz="6" w:space="7" w:color="EBEBEB"/>
                                  </w:divBdr>
                                  <w:divsChild>
                                    <w:div w:id="841554035">
                                      <w:marLeft w:val="0"/>
                                      <w:marRight w:val="0"/>
                                      <w:marTop w:val="0"/>
                                      <w:marBottom w:val="0"/>
                                      <w:divBdr>
                                        <w:top w:val="none" w:sz="0" w:space="0" w:color="auto"/>
                                        <w:left w:val="single" w:sz="24" w:space="7" w:color="8AC007"/>
                                        <w:bottom w:val="none" w:sz="0" w:space="0" w:color="auto"/>
                                        <w:right w:val="none" w:sz="0" w:space="0" w:color="auto"/>
                                      </w:divBdr>
                                    </w:div>
                                  </w:divsChild>
                                </w:div>
                                <w:div w:id="7045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5514">
                          <w:marLeft w:val="0"/>
                          <w:marRight w:val="0"/>
                          <w:marTop w:val="0"/>
                          <w:marBottom w:val="0"/>
                          <w:divBdr>
                            <w:top w:val="none" w:sz="0" w:space="0" w:color="auto"/>
                            <w:left w:val="none" w:sz="0" w:space="0" w:color="auto"/>
                            <w:bottom w:val="none" w:sz="0" w:space="0" w:color="auto"/>
                            <w:right w:val="none" w:sz="0" w:space="0" w:color="auto"/>
                          </w:divBdr>
                          <w:divsChild>
                            <w:div w:id="1434130690">
                              <w:marLeft w:val="-225"/>
                              <w:marRight w:val="-225"/>
                              <w:marTop w:val="0"/>
                              <w:marBottom w:val="0"/>
                              <w:divBdr>
                                <w:top w:val="none" w:sz="0" w:space="0" w:color="auto"/>
                                <w:left w:val="none" w:sz="0" w:space="0" w:color="auto"/>
                                <w:bottom w:val="none" w:sz="0" w:space="0" w:color="auto"/>
                                <w:right w:val="none" w:sz="0" w:space="0" w:color="auto"/>
                              </w:divBdr>
                            </w:div>
                            <w:div w:id="1921521828">
                              <w:marLeft w:val="-225"/>
                              <w:marRight w:val="-225"/>
                              <w:marTop w:val="0"/>
                              <w:marBottom w:val="0"/>
                              <w:divBdr>
                                <w:top w:val="none" w:sz="0" w:space="0" w:color="auto"/>
                                <w:left w:val="none" w:sz="0" w:space="0" w:color="auto"/>
                                <w:bottom w:val="none" w:sz="0" w:space="0" w:color="auto"/>
                                <w:right w:val="none" w:sz="0" w:space="0" w:color="auto"/>
                              </w:divBdr>
                            </w:div>
                            <w:div w:id="1868904566">
                              <w:marLeft w:val="-225"/>
                              <w:marRight w:val="-225"/>
                              <w:marTop w:val="0"/>
                              <w:marBottom w:val="0"/>
                              <w:divBdr>
                                <w:top w:val="none" w:sz="0" w:space="0" w:color="auto"/>
                                <w:left w:val="none" w:sz="0" w:space="0" w:color="auto"/>
                                <w:bottom w:val="none" w:sz="0" w:space="0" w:color="auto"/>
                                <w:right w:val="none" w:sz="0" w:space="0" w:color="auto"/>
                              </w:divBdr>
                              <w:divsChild>
                                <w:div w:id="18123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73920">
                      <w:marLeft w:val="-225"/>
                      <w:marRight w:val="-225"/>
                      <w:marTop w:val="0"/>
                      <w:marBottom w:val="0"/>
                      <w:divBdr>
                        <w:top w:val="none" w:sz="0" w:space="0" w:color="auto"/>
                        <w:left w:val="none" w:sz="0" w:space="0" w:color="auto"/>
                        <w:bottom w:val="none" w:sz="0" w:space="0" w:color="auto"/>
                        <w:right w:val="none" w:sz="0" w:space="0" w:color="auto"/>
                      </w:divBdr>
                      <w:divsChild>
                        <w:div w:id="908461831">
                          <w:marLeft w:val="0"/>
                          <w:marRight w:val="0"/>
                          <w:marTop w:val="0"/>
                          <w:marBottom w:val="0"/>
                          <w:divBdr>
                            <w:top w:val="none" w:sz="0" w:space="0" w:color="auto"/>
                            <w:left w:val="none" w:sz="0" w:space="0" w:color="auto"/>
                            <w:bottom w:val="none" w:sz="0" w:space="0" w:color="auto"/>
                            <w:right w:val="none" w:sz="0" w:space="0" w:color="auto"/>
                          </w:divBdr>
                          <w:divsChild>
                            <w:div w:id="472455561">
                              <w:marLeft w:val="0"/>
                              <w:marRight w:val="0"/>
                              <w:marTop w:val="300"/>
                              <w:marBottom w:val="0"/>
                              <w:divBdr>
                                <w:top w:val="none" w:sz="0" w:space="0" w:color="auto"/>
                                <w:left w:val="none" w:sz="0" w:space="0" w:color="auto"/>
                                <w:bottom w:val="none" w:sz="0" w:space="0" w:color="auto"/>
                                <w:right w:val="none" w:sz="0" w:space="0" w:color="auto"/>
                              </w:divBdr>
                              <w:divsChild>
                                <w:div w:id="1885676122">
                                  <w:marLeft w:val="-225"/>
                                  <w:marRight w:val="-225"/>
                                  <w:marTop w:val="0"/>
                                  <w:marBottom w:val="0"/>
                                  <w:divBdr>
                                    <w:top w:val="none" w:sz="0" w:space="0" w:color="auto"/>
                                    <w:left w:val="none" w:sz="0" w:space="0" w:color="auto"/>
                                    <w:bottom w:val="none" w:sz="0" w:space="0" w:color="auto"/>
                                    <w:right w:val="none" w:sz="0" w:space="0" w:color="auto"/>
                                  </w:divBdr>
                                  <w:divsChild>
                                    <w:div w:id="2018772459">
                                      <w:marLeft w:val="0"/>
                                      <w:marRight w:val="0"/>
                                      <w:marTop w:val="0"/>
                                      <w:marBottom w:val="0"/>
                                      <w:divBdr>
                                        <w:top w:val="none" w:sz="0" w:space="0" w:color="auto"/>
                                        <w:left w:val="none" w:sz="0" w:space="0" w:color="auto"/>
                                        <w:bottom w:val="none" w:sz="0" w:space="0" w:color="auto"/>
                                        <w:right w:val="none" w:sz="0" w:space="0" w:color="auto"/>
                                      </w:divBdr>
                                    </w:div>
                                    <w:div w:id="280108926">
                                      <w:marLeft w:val="0"/>
                                      <w:marRight w:val="0"/>
                                      <w:marTop w:val="0"/>
                                      <w:marBottom w:val="0"/>
                                      <w:divBdr>
                                        <w:top w:val="none" w:sz="0" w:space="0" w:color="auto"/>
                                        <w:left w:val="none" w:sz="0" w:space="0" w:color="auto"/>
                                        <w:bottom w:val="none" w:sz="0" w:space="0" w:color="auto"/>
                                        <w:right w:val="none" w:sz="0" w:space="0" w:color="auto"/>
                                      </w:divBdr>
                                    </w:div>
                                    <w:div w:id="1189488011">
                                      <w:marLeft w:val="0"/>
                                      <w:marRight w:val="0"/>
                                      <w:marTop w:val="0"/>
                                      <w:marBottom w:val="0"/>
                                      <w:divBdr>
                                        <w:top w:val="none" w:sz="0" w:space="0" w:color="auto"/>
                                        <w:left w:val="none" w:sz="0" w:space="0" w:color="auto"/>
                                        <w:bottom w:val="none" w:sz="0" w:space="0" w:color="auto"/>
                                        <w:right w:val="none" w:sz="0" w:space="0" w:color="auto"/>
                                      </w:divBdr>
                                    </w:div>
                                    <w:div w:id="1248735602">
                                      <w:marLeft w:val="0"/>
                                      <w:marRight w:val="0"/>
                                      <w:marTop w:val="0"/>
                                      <w:marBottom w:val="0"/>
                                      <w:divBdr>
                                        <w:top w:val="none" w:sz="0" w:space="0" w:color="auto"/>
                                        <w:left w:val="none" w:sz="0" w:space="0" w:color="auto"/>
                                        <w:bottom w:val="none" w:sz="0" w:space="0" w:color="auto"/>
                                        <w:right w:val="none" w:sz="0" w:space="0" w:color="auto"/>
                                      </w:divBdr>
                                    </w:div>
                                  </w:divsChild>
                                </w:div>
                                <w:div w:id="1244219781">
                                  <w:marLeft w:val="0"/>
                                  <w:marRight w:val="0"/>
                                  <w:marTop w:val="0"/>
                                  <w:marBottom w:val="0"/>
                                  <w:divBdr>
                                    <w:top w:val="none" w:sz="0" w:space="0" w:color="auto"/>
                                    <w:left w:val="none" w:sz="0" w:space="0" w:color="auto"/>
                                    <w:bottom w:val="none" w:sz="0" w:space="0" w:color="auto"/>
                                    <w:right w:val="none" w:sz="0" w:space="0" w:color="auto"/>
                                  </w:divBdr>
                                  <w:divsChild>
                                    <w:div w:id="2021731703">
                                      <w:marLeft w:val="0"/>
                                      <w:marRight w:val="0"/>
                                      <w:marTop w:val="0"/>
                                      <w:marBottom w:val="225"/>
                                      <w:divBdr>
                                        <w:top w:val="none" w:sz="0" w:space="0" w:color="auto"/>
                                        <w:left w:val="none" w:sz="0" w:space="0" w:color="auto"/>
                                        <w:bottom w:val="none" w:sz="0" w:space="0" w:color="auto"/>
                                        <w:right w:val="none" w:sz="0" w:space="0" w:color="auto"/>
                                      </w:divBdr>
                                    </w:div>
                                    <w:div w:id="876504094">
                                      <w:marLeft w:val="0"/>
                                      <w:marRight w:val="0"/>
                                      <w:marTop w:val="0"/>
                                      <w:marBottom w:val="225"/>
                                      <w:divBdr>
                                        <w:top w:val="none" w:sz="0" w:space="0" w:color="auto"/>
                                        <w:left w:val="none" w:sz="0" w:space="0" w:color="auto"/>
                                        <w:bottom w:val="none" w:sz="0" w:space="0" w:color="auto"/>
                                        <w:right w:val="none" w:sz="0" w:space="0" w:color="auto"/>
                                      </w:divBdr>
                                    </w:div>
                                    <w:div w:id="102195785">
                                      <w:marLeft w:val="0"/>
                                      <w:marRight w:val="0"/>
                                      <w:marTop w:val="0"/>
                                      <w:marBottom w:val="225"/>
                                      <w:divBdr>
                                        <w:top w:val="none" w:sz="0" w:space="0" w:color="auto"/>
                                        <w:left w:val="none" w:sz="0" w:space="0" w:color="auto"/>
                                        <w:bottom w:val="none" w:sz="0" w:space="0" w:color="auto"/>
                                        <w:right w:val="none" w:sz="0" w:space="0" w:color="auto"/>
                                      </w:divBdr>
                                    </w:div>
                                    <w:div w:id="606238270">
                                      <w:marLeft w:val="0"/>
                                      <w:marRight w:val="0"/>
                                      <w:marTop w:val="0"/>
                                      <w:marBottom w:val="225"/>
                                      <w:divBdr>
                                        <w:top w:val="none" w:sz="0" w:space="0" w:color="auto"/>
                                        <w:left w:val="none" w:sz="0" w:space="0" w:color="auto"/>
                                        <w:bottom w:val="none" w:sz="0" w:space="0" w:color="auto"/>
                                        <w:right w:val="none" w:sz="0" w:space="0" w:color="auto"/>
                                      </w:divBdr>
                                    </w:div>
                                  </w:divsChild>
                                </w:div>
                                <w:div w:id="276177403">
                                  <w:marLeft w:val="0"/>
                                  <w:marRight w:val="0"/>
                                  <w:marTop w:val="0"/>
                                  <w:marBottom w:val="0"/>
                                  <w:divBdr>
                                    <w:top w:val="none" w:sz="0" w:space="0" w:color="auto"/>
                                    <w:left w:val="none" w:sz="0" w:space="0" w:color="auto"/>
                                    <w:bottom w:val="none" w:sz="0" w:space="0" w:color="auto"/>
                                    <w:right w:val="none" w:sz="0" w:space="0" w:color="auto"/>
                                  </w:divBdr>
                                </w:div>
                                <w:div w:id="1689483760">
                                  <w:marLeft w:val="-225"/>
                                  <w:marRight w:val="-225"/>
                                  <w:marTop w:val="0"/>
                                  <w:marBottom w:val="0"/>
                                  <w:divBdr>
                                    <w:top w:val="none" w:sz="0" w:space="0" w:color="auto"/>
                                    <w:left w:val="none" w:sz="0" w:space="0" w:color="auto"/>
                                    <w:bottom w:val="none" w:sz="0" w:space="0" w:color="auto"/>
                                    <w:right w:val="none" w:sz="0" w:space="0" w:color="auto"/>
                                  </w:divBdr>
                                  <w:divsChild>
                                    <w:div w:id="565991655">
                                      <w:marLeft w:val="0"/>
                                      <w:marRight w:val="0"/>
                                      <w:marTop w:val="0"/>
                                      <w:marBottom w:val="0"/>
                                      <w:divBdr>
                                        <w:top w:val="none" w:sz="0" w:space="0" w:color="auto"/>
                                        <w:left w:val="none" w:sz="0" w:space="0" w:color="auto"/>
                                        <w:bottom w:val="none" w:sz="0" w:space="0" w:color="auto"/>
                                        <w:right w:val="none" w:sz="0" w:space="0" w:color="auto"/>
                                      </w:divBdr>
                                    </w:div>
                                    <w:div w:id="809785057">
                                      <w:marLeft w:val="0"/>
                                      <w:marRight w:val="0"/>
                                      <w:marTop w:val="0"/>
                                      <w:marBottom w:val="0"/>
                                      <w:divBdr>
                                        <w:top w:val="none" w:sz="0" w:space="0" w:color="auto"/>
                                        <w:left w:val="none" w:sz="0" w:space="0" w:color="auto"/>
                                        <w:bottom w:val="none" w:sz="0" w:space="0" w:color="auto"/>
                                        <w:right w:val="none" w:sz="0" w:space="0" w:color="auto"/>
                                      </w:divBdr>
                                    </w:div>
                                    <w:div w:id="247347499">
                                      <w:marLeft w:val="0"/>
                                      <w:marRight w:val="0"/>
                                      <w:marTop w:val="0"/>
                                      <w:marBottom w:val="0"/>
                                      <w:divBdr>
                                        <w:top w:val="none" w:sz="0" w:space="0" w:color="auto"/>
                                        <w:left w:val="none" w:sz="0" w:space="0" w:color="auto"/>
                                        <w:bottom w:val="none" w:sz="0" w:space="0" w:color="auto"/>
                                        <w:right w:val="none" w:sz="0" w:space="0" w:color="auto"/>
                                      </w:divBdr>
                                    </w:div>
                                    <w:div w:id="10890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64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740402">
      <w:bodyDiv w:val="1"/>
      <w:marLeft w:val="0"/>
      <w:marRight w:val="0"/>
      <w:marTop w:val="0"/>
      <w:marBottom w:val="0"/>
      <w:divBdr>
        <w:top w:val="none" w:sz="0" w:space="0" w:color="auto"/>
        <w:left w:val="none" w:sz="0" w:space="0" w:color="auto"/>
        <w:bottom w:val="none" w:sz="0" w:space="0" w:color="auto"/>
        <w:right w:val="none" w:sz="0" w:space="0" w:color="auto"/>
      </w:divBdr>
      <w:divsChild>
        <w:div w:id="1563365903">
          <w:marLeft w:val="0"/>
          <w:marRight w:val="0"/>
          <w:marTop w:val="0"/>
          <w:marBottom w:val="0"/>
          <w:divBdr>
            <w:top w:val="none" w:sz="0" w:space="0" w:color="auto"/>
            <w:left w:val="none" w:sz="0" w:space="0" w:color="auto"/>
            <w:bottom w:val="none" w:sz="0" w:space="0" w:color="auto"/>
            <w:right w:val="none" w:sz="0" w:space="0" w:color="auto"/>
          </w:divBdr>
          <w:divsChild>
            <w:div w:id="885875077">
              <w:marLeft w:val="0"/>
              <w:marRight w:val="0"/>
              <w:marTop w:val="0"/>
              <w:marBottom w:val="0"/>
              <w:divBdr>
                <w:top w:val="none" w:sz="0" w:space="0" w:color="auto"/>
                <w:left w:val="none" w:sz="0" w:space="0" w:color="auto"/>
                <w:bottom w:val="none" w:sz="0" w:space="0" w:color="auto"/>
                <w:right w:val="none" w:sz="0" w:space="0" w:color="auto"/>
              </w:divBdr>
            </w:div>
          </w:divsChild>
        </w:div>
        <w:div w:id="1860851346">
          <w:marLeft w:val="0"/>
          <w:marRight w:val="0"/>
          <w:marTop w:val="0"/>
          <w:marBottom w:val="0"/>
          <w:divBdr>
            <w:top w:val="none" w:sz="0" w:space="0" w:color="auto"/>
            <w:left w:val="none" w:sz="0" w:space="0" w:color="auto"/>
            <w:bottom w:val="none" w:sz="0" w:space="0" w:color="auto"/>
            <w:right w:val="none" w:sz="0" w:space="0" w:color="auto"/>
          </w:divBdr>
          <w:divsChild>
            <w:div w:id="1256745464">
              <w:marLeft w:val="0"/>
              <w:marRight w:val="0"/>
              <w:marTop w:val="0"/>
              <w:marBottom w:val="0"/>
              <w:divBdr>
                <w:top w:val="none" w:sz="0" w:space="0" w:color="auto"/>
                <w:left w:val="none" w:sz="0" w:space="0" w:color="auto"/>
                <w:bottom w:val="none" w:sz="0" w:space="0" w:color="auto"/>
                <w:right w:val="none" w:sz="0" w:space="0" w:color="auto"/>
              </w:divBdr>
            </w:div>
          </w:divsChild>
        </w:div>
        <w:div w:id="1207644527">
          <w:marLeft w:val="0"/>
          <w:marRight w:val="0"/>
          <w:marTop w:val="0"/>
          <w:marBottom w:val="0"/>
          <w:divBdr>
            <w:top w:val="none" w:sz="0" w:space="0" w:color="auto"/>
            <w:left w:val="none" w:sz="0" w:space="0" w:color="auto"/>
            <w:bottom w:val="none" w:sz="0" w:space="0" w:color="auto"/>
            <w:right w:val="none" w:sz="0" w:space="0" w:color="auto"/>
          </w:divBdr>
          <w:divsChild>
            <w:div w:id="1353646502">
              <w:marLeft w:val="-225"/>
              <w:marRight w:val="-225"/>
              <w:marTop w:val="0"/>
              <w:marBottom w:val="0"/>
              <w:divBdr>
                <w:top w:val="none" w:sz="0" w:space="0" w:color="auto"/>
                <w:left w:val="none" w:sz="0" w:space="0" w:color="auto"/>
                <w:bottom w:val="none" w:sz="0" w:space="0" w:color="auto"/>
                <w:right w:val="none" w:sz="0" w:space="0" w:color="auto"/>
              </w:divBdr>
              <w:divsChild>
                <w:div w:id="1734038462">
                  <w:marLeft w:val="0"/>
                  <w:marRight w:val="0"/>
                  <w:marTop w:val="0"/>
                  <w:marBottom w:val="0"/>
                  <w:divBdr>
                    <w:top w:val="none" w:sz="0" w:space="0" w:color="auto"/>
                    <w:left w:val="none" w:sz="0" w:space="0" w:color="auto"/>
                    <w:bottom w:val="none" w:sz="0" w:space="0" w:color="auto"/>
                    <w:right w:val="none" w:sz="0" w:space="0" w:color="auto"/>
                  </w:divBdr>
                  <w:divsChild>
                    <w:div w:id="932713409">
                      <w:marLeft w:val="0"/>
                      <w:marRight w:val="0"/>
                      <w:marTop w:val="0"/>
                      <w:marBottom w:val="0"/>
                      <w:divBdr>
                        <w:top w:val="none" w:sz="0" w:space="0" w:color="auto"/>
                        <w:left w:val="none" w:sz="0" w:space="0" w:color="auto"/>
                        <w:bottom w:val="none" w:sz="0" w:space="0" w:color="auto"/>
                        <w:right w:val="none" w:sz="0" w:space="0" w:color="auto"/>
                      </w:divBdr>
                    </w:div>
                  </w:divsChild>
                </w:div>
                <w:div w:id="228423096">
                  <w:marLeft w:val="0"/>
                  <w:marRight w:val="0"/>
                  <w:marTop w:val="0"/>
                  <w:marBottom w:val="0"/>
                  <w:divBdr>
                    <w:top w:val="none" w:sz="0" w:space="0" w:color="auto"/>
                    <w:left w:val="none" w:sz="0" w:space="0" w:color="auto"/>
                    <w:bottom w:val="none" w:sz="0" w:space="0" w:color="auto"/>
                    <w:right w:val="none" w:sz="0" w:space="0" w:color="auto"/>
                  </w:divBdr>
                  <w:divsChild>
                    <w:div w:id="1691253130">
                      <w:marLeft w:val="-225"/>
                      <w:marRight w:val="-225"/>
                      <w:marTop w:val="0"/>
                      <w:marBottom w:val="0"/>
                      <w:divBdr>
                        <w:top w:val="none" w:sz="0" w:space="0" w:color="auto"/>
                        <w:left w:val="none" w:sz="0" w:space="0" w:color="auto"/>
                        <w:bottom w:val="none" w:sz="0" w:space="0" w:color="auto"/>
                        <w:right w:val="none" w:sz="0" w:space="0" w:color="auto"/>
                      </w:divBdr>
                      <w:divsChild>
                        <w:div w:id="1574120364">
                          <w:marLeft w:val="0"/>
                          <w:marRight w:val="0"/>
                          <w:marTop w:val="0"/>
                          <w:marBottom w:val="0"/>
                          <w:divBdr>
                            <w:top w:val="none" w:sz="0" w:space="0" w:color="auto"/>
                            <w:left w:val="none" w:sz="0" w:space="0" w:color="auto"/>
                            <w:bottom w:val="none" w:sz="0" w:space="0" w:color="auto"/>
                            <w:right w:val="none" w:sz="0" w:space="0" w:color="auto"/>
                          </w:divBdr>
                          <w:divsChild>
                            <w:div w:id="1191607300">
                              <w:marLeft w:val="0"/>
                              <w:marRight w:val="0"/>
                              <w:marTop w:val="0"/>
                              <w:marBottom w:val="0"/>
                              <w:divBdr>
                                <w:top w:val="none" w:sz="0" w:space="0" w:color="auto"/>
                                <w:left w:val="none" w:sz="0" w:space="0" w:color="auto"/>
                                <w:bottom w:val="none" w:sz="0" w:space="0" w:color="auto"/>
                                <w:right w:val="none" w:sz="0" w:space="0" w:color="auto"/>
                              </w:divBdr>
                              <w:divsChild>
                                <w:div w:id="1441097761">
                                  <w:marLeft w:val="0"/>
                                  <w:marRight w:val="0"/>
                                  <w:marTop w:val="0"/>
                                  <w:marBottom w:val="0"/>
                                  <w:divBdr>
                                    <w:top w:val="none" w:sz="0" w:space="0" w:color="auto"/>
                                    <w:left w:val="none" w:sz="0" w:space="0" w:color="auto"/>
                                    <w:bottom w:val="none" w:sz="0" w:space="0" w:color="auto"/>
                                    <w:right w:val="none" w:sz="0" w:space="0" w:color="auto"/>
                                  </w:divBdr>
                                </w:div>
                                <w:div w:id="2039424765">
                                  <w:marLeft w:val="0"/>
                                  <w:marRight w:val="0"/>
                                  <w:marTop w:val="180"/>
                                  <w:marBottom w:val="180"/>
                                  <w:divBdr>
                                    <w:top w:val="single" w:sz="6" w:space="7" w:color="EBEBEB"/>
                                    <w:left w:val="single" w:sz="6" w:space="7" w:color="EBEBEB"/>
                                    <w:bottom w:val="single" w:sz="6" w:space="7" w:color="EBEBEB"/>
                                    <w:right w:val="single" w:sz="6" w:space="7" w:color="EBEBEB"/>
                                  </w:divBdr>
                                  <w:divsChild>
                                    <w:div w:id="481121799">
                                      <w:marLeft w:val="0"/>
                                      <w:marRight w:val="0"/>
                                      <w:marTop w:val="0"/>
                                      <w:marBottom w:val="0"/>
                                      <w:divBdr>
                                        <w:top w:val="none" w:sz="0" w:space="0" w:color="auto"/>
                                        <w:left w:val="single" w:sz="24" w:space="7" w:color="8AC007"/>
                                        <w:bottom w:val="none" w:sz="0" w:space="0" w:color="auto"/>
                                        <w:right w:val="none" w:sz="0" w:space="0" w:color="auto"/>
                                      </w:divBdr>
                                    </w:div>
                                  </w:divsChild>
                                </w:div>
                                <w:div w:id="2058357412">
                                  <w:marLeft w:val="0"/>
                                  <w:marRight w:val="0"/>
                                  <w:marTop w:val="180"/>
                                  <w:marBottom w:val="180"/>
                                  <w:divBdr>
                                    <w:top w:val="single" w:sz="6" w:space="7" w:color="EBEBEB"/>
                                    <w:left w:val="single" w:sz="6" w:space="7" w:color="EBEBEB"/>
                                    <w:bottom w:val="single" w:sz="6" w:space="7" w:color="EBEBEB"/>
                                    <w:right w:val="single" w:sz="6" w:space="7" w:color="EBEBEB"/>
                                  </w:divBdr>
                                  <w:divsChild>
                                    <w:div w:id="1203059349">
                                      <w:marLeft w:val="0"/>
                                      <w:marRight w:val="0"/>
                                      <w:marTop w:val="0"/>
                                      <w:marBottom w:val="0"/>
                                      <w:divBdr>
                                        <w:top w:val="none" w:sz="0" w:space="0" w:color="auto"/>
                                        <w:left w:val="single" w:sz="24" w:space="7" w:color="8AC007"/>
                                        <w:bottom w:val="none" w:sz="0" w:space="0" w:color="auto"/>
                                        <w:right w:val="none" w:sz="0" w:space="0" w:color="auto"/>
                                      </w:divBdr>
                                    </w:div>
                                  </w:divsChild>
                                </w:div>
                                <w:div w:id="833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6996">
                          <w:marLeft w:val="0"/>
                          <w:marRight w:val="0"/>
                          <w:marTop w:val="0"/>
                          <w:marBottom w:val="0"/>
                          <w:divBdr>
                            <w:top w:val="none" w:sz="0" w:space="0" w:color="auto"/>
                            <w:left w:val="none" w:sz="0" w:space="0" w:color="auto"/>
                            <w:bottom w:val="none" w:sz="0" w:space="0" w:color="auto"/>
                            <w:right w:val="none" w:sz="0" w:space="0" w:color="auto"/>
                          </w:divBdr>
                          <w:divsChild>
                            <w:div w:id="281763706">
                              <w:marLeft w:val="-225"/>
                              <w:marRight w:val="-225"/>
                              <w:marTop w:val="0"/>
                              <w:marBottom w:val="0"/>
                              <w:divBdr>
                                <w:top w:val="none" w:sz="0" w:space="0" w:color="auto"/>
                                <w:left w:val="none" w:sz="0" w:space="0" w:color="auto"/>
                                <w:bottom w:val="none" w:sz="0" w:space="0" w:color="auto"/>
                                <w:right w:val="none" w:sz="0" w:space="0" w:color="auto"/>
                              </w:divBdr>
                            </w:div>
                            <w:div w:id="1571576126">
                              <w:marLeft w:val="-225"/>
                              <w:marRight w:val="-225"/>
                              <w:marTop w:val="0"/>
                              <w:marBottom w:val="0"/>
                              <w:divBdr>
                                <w:top w:val="none" w:sz="0" w:space="0" w:color="auto"/>
                                <w:left w:val="none" w:sz="0" w:space="0" w:color="auto"/>
                                <w:bottom w:val="none" w:sz="0" w:space="0" w:color="auto"/>
                                <w:right w:val="none" w:sz="0" w:space="0" w:color="auto"/>
                              </w:divBdr>
                            </w:div>
                            <w:div w:id="1143472276">
                              <w:marLeft w:val="-225"/>
                              <w:marRight w:val="-225"/>
                              <w:marTop w:val="0"/>
                              <w:marBottom w:val="0"/>
                              <w:divBdr>
                                <w:top w:val="none" w:sz="0" w:space="0" w:color="auto"/>
                                <w:left w:val="none" w:sz="0" w:space="0" w:color="auto"/>
                                <w:bottom w:val="none" w:sz="0" w:space="0" w:color="auto"/>
                                <w:right w:val="none" w:sz="0" w:space="0" w:color="auto"/>
                              </w:divBdr>
                              <w:divsChild>
                                <w:div w:id="855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0600">
                      <w:marLeft w:val="-225"/>
                      <w:marRight w:val="-225"/>
                      <w:marTop w:val="0"/>
                      <w:marBottom w:val="0"/>
                      <w:divBdr>
                        <w:top w:val="none" w:sz="0" w:space="0" w:color="auto"/>
                        <w:left w:val="none" w:sz="0" w:space="0" w:color="auto"/>
                        <w:bottom w:val="none" w:sz="0" w:space="0" w:color="auto"/>
                        <w:right w:val="none" w:sz="0" w:space="0" w:color="auto"/>
                      </w:divBdr>
                      <w:divsChild>
                        <w:div w:id="136074335">
                          <w:marLeft w:val="0"/>
                          <w:marRight w:val="0"/>
                          <w:marTop w:val="0"/>
                          <w:marBottom w:val="0"/>
                          <w:divBdr>
                            <w:top w:val="none" w:sz="0" w:space="0" w:color="auto"/>
                            <w:left w:val="none" w:sz="0" w:space="0" w:color="auto"/>
                            <w:bottom w:val="none" w:sz="0" w:space="0" w:color="auto"/>
                            <w:right w:val="none" w:sz="0" w:space="0" w:color="auto"/>
                          </w:divBdr>
                          <w:divsChild>
                            <w:div w:id="375856098">
                              <w:marLeft w:val="0"/>
                              <w:marRight w:val="0"/>
                              <w:marTop w:val="300"/>
                              <w:marBottom w:val="0"/>
                              <w:divBdr>
                                <w:top w:val="none" w:sz="0" w:space="0" w:color="auto"/>
                                <w:left w:val="none" w:sz="0" w:space="0" w:color="auto"/>
                                <w:bottom w:val="none" w:sz="0" w:space="0" w:color="auto"/>
                                <w:right w:val="none" w:sz="0" w:space="0" w:color="auto"/>
                              </w:divBdr>
                              <w:divsChild>
                                <w:div w:id="136798277">
                                  <w:marLeft w:val="-225"/>
                                  <w:marRight w:val="-225"/>
                                  <w:marTop w:val="0"/>
                                  <w:marBottom w:val="0"/>
                                  <w:divBdr>
                                    <w:top w:val="none" w:sz="0" w:space="0" w:color="auto"/>
                                    <w:left w:val="none" w:sz="0" w:space="0" w:color="auto"/>
                                    <w:bottom w:val="none" w:sz="0" w:space="0" w:color="auto"/>
                                    <w:right w:val="none" w:sz="0" w:space="0" w:color="auto"/>
                                  </w:divBdr>
                                  <w:divsChild>
                                    <w:div w:id="28072935">
                                      <w:marLeft w:val="0"/>
                                      <w:marRight w:val="0"/>
                                      <w:marTop w:val="0"/>
                                      <w:marBottom w:val="0"/>
                                      <w:divBdr>
                                        <w:top w:val="none" w:sz="0" w:space="0" w:color="auto"/>
                                        <w:left w:val="none" w:sz="0" w:space="0" w:color="auto"/>
                                        <w:bottom w:val="none" w:sz="0" w:space="0" w:color="auto"/>
                                        <w:right w:val="none" w:sz="0" w:space="0" w:color="auto"/>
                                      </w:divBdr>
                                    </w:div>
                                    <w:div w:id="1072001901">
                                      <w:marLeft w:val="0"/>
                                      <w:marRight w:val="0"/>
                                      <w:marTop w:val="0"/>
                                      <w:marBottom w:val="0"/>
                                      <w:divBdr>
                                        <w:top w:val="none" w:sz="0" w:space="0" w:color="auto"/>
                                        <w:left w:val="none" w:sz="0" w:space="0" w:color="auto"/>
                                        <w:bottom w:val="none" w:sz="0" w:space="0" w:color="auto"/>
                                        <w:right w:val="none" w:sz="0" w:space="0" w:color="auto"/>
                                      </w:divBdr>
                                    </w:div>
                                    <w:div w:id="1147287800">
                                      <w:marLeft w:val="0"/>
                                      <w:marRight w:val="0"/>
                                      <w:marTop w:val="0"/>
                                      <w:marBottom w:val="0"/>
                                      <w:divBdr>
                                        <w:top w:val="none" w:sz="0" w:space="0" w:color="auto"/>
                                        <w:left w:val="none" w:sz="0" w:space="0" w:color="auto"/>
                                        <w:bottom w:val="none" w:sz="0" w:space="0" w:color="auto"/>
                                        <w:right w:val="none" w:sz="0" w:space="0" w:color="auto"/>
                                      </w:divBdr>
                                    </w:div>
                                    <w:div w:id="324671596">
                                      <w:marLeft w:val="0"/>
                                      <w:marRight w:val="0"/>
                                      <w:marTop w:val="0"/>
                                      <w:marBottom w:val="0"/>
                                      <w:divBdr>
                                        <w:top w:val="none" w:sz="0" w:space="0" w:color="auto"/>
                                        <w:left w:val="none" w:sz="0" w:space="0" w:color="auto"/>
                                        <w:bottom w:val="none" w:sz="0" w:space="0" w:color="auto"/>
                                        <w:right w:val="none" w:sz="0" w:space="0" w:color="auto"/>
                                      </w:divBdr>
                                    </w:div>
                                  </w:divsChild>
                                </w:div>
                                <w:div w:id="1871412135">
                                  <w:marLeft w:val="0"/>
                                  <w:marRight w:val="0"/>
                                  <w:marTop w:val="0"/>
                                  <w:marBottom w:val="0"/>
                                  <w:divBdr>
                                    <w:top w:val="none" w:sz="0" w:space="0" w:color="auto"/>
                                    <w:left w:val="none" w:sz="0" w:space="0" w:color="auto"/>
                                    <w:bottom w:val="none" w:sz="0" w:space="0" w:color="auto"/>
                                    <w:right w:val="none" w:sz="0" w:space="0" w:color="auto"/>
                                  </w:divBdr>
                                  <w:divsChild>
                                    <w:div w:id="1580821658">
                                      <w:marLeft w:val="0"/>
                                      <w:marRight w:val="0"/>
                                      <w:marTop w:val="0"/>
                                      <w:marBottom w:val="225"/>
                                      <w:divBdr>
                                        <w:top w:val="none" w:sz="0" w:space="0" w:color="auto"/>
                                        <w:left w:val="none" w:sz="0" w:space="0" w:color="auto"/>
                                        <w:bottom w:val="none" w:sz="0" w:space="0" w:color="auto"/>
                                        <w:right w:val="none" w:sz="0" w:space="0" w:color="auto"/>
                                      </w:divBdr>
                                    </w:div>
                                    <w:div w:id="2052916046">
                                      <w:marLeft w:val="0"/>
                                      <w:marRight w:val="0"/>
                                      <w:marTop w:val="0"/>
                                      <w:marBottom w:val="225"/>
                                      <w:divBdr>
                                        <w:top w:val="none" w:sz="0" w:space="0" w:color="auto"/>
                                        <w:left w:val="none" w:sz="0" w:space="0" w:color="auto"/>
                                        <w:bottom w:val="none" w:sz="0" w:space="0" w:color="auto"/>
                                        <w:right w:val="none" w:sz="0" w:space="0" w:color="auto"/>
                                      </w:divBdr>
                                    </w:div>
                                    <w:div w:id="1452094845">
                                      <w:marLeft w:val="0"/>
                                      <w:marRight w:val="0"/>
                                      <w:marTop w:val="0"/>
                                      <w:marBottom w:val="225"/>
                                      <w:divBdr>
                                        <w:top w:val="none" w:sz="0" w:space="0" w:color="auto"/>
                                        <w:left w:val="none" w:sz="0" w:space="0" w:color="auto"/>
                                        <w:bottom w:val="none" w:sz="0" w:space="0" w:color="auto"/>
                                        <w:right w:val="none" w:sz="0" w:space="0" w:color="auto"/>
                                      </w:divBdr>
                                    </w:div>
                                    <w:div w:id="531654649">
                                      <w:marLeft w:val="0"/>
                                      <w:marRight w:val="0"/>
                                      <w:marTop w:val="0"/>
                                      <w:marBottom w:val="225"/>
                                      <w:divBdr>
                                        <w:top w:val="none" w:sz="0" w:space="0" w:color="auto"/>
                                        <w:left w:val="none" w:sz="0" w:space="0" w:color="auto"/>
                                        <w:bottom w:val="none" w:sz="0" w:space="0" w:color="auto"/>
                                        <w:right w:val="none" w:sz="0" w:space="0" w:color="auto"/>
                                      </w:divBdr>
                                    </w:div>
                                  </w:divsChild>
                                </w:div>
                                <w:div w:id="1846245620">
                                  <w:marLeft w:val="0"/>
                                  <w:marRight w:val="0"/>
                                  <w:marTop w:val="0"/>
                                  <w:marBottom w:val="0"/>
                                  <w:divBdr>
                                    <w:top w:val="none" w:sz="0" w:space="0" w:color="auto"/>
                                    <w:left w:val="none" w:sz="0" w:space="0" w:color="auto"/>
                                    <w:bottom w:val="none" w:sz="0" w:space="0" w:color="auto"/>
                                    <w:right w:val="none" w:sz="0" w:space="0" w:color="auto"/>
                                  </w:divBdr>
                                </w:div>
                                <w:div w:id="1291746987">
                                  <w:marLeft w:val="-225"/>
                                  <w:marRight w:val="-225"/>
                                  <w:marTop w:val="0"/>
                                  <w:marBottom w:val="0"/>
                                  <w:divBdr>
                                    <w:top w:val="none" w:sz="0" w:space="0" w:color="auto"/>
                                    <w:left w:val="none" w:sz="0" w:space="0" w:color="auto"/>
                                    <w:bottom w:val="none" w:sz="0" w:space="0" w:color="auto"/>
                                    <w:right w:val="none" w:sz="0" w:space="0" w:color="auto"/>
                                  </w:divBdr>
                                  <w:divsChild>
                                    <w:div w:id="1683387615">
                                      <w:marLeft w:val="0"/>
                                      <w:marRight w:val="0"/>
                                      <w:marTop w:val="0"/>
                                      <w:marBottom w:val="0"/>
                                      <w:divBdr>
                                        <w:top w:val="none" w:sz="0" w:space="0" w:color="auto"/>
                                        <w:left w:val="none" w:sz="0" w:space="0" w:color="auto"/>
                                        <w:bottom w:val="none" w:sz="0" w:space="0" w:color="auto"/>
                                        <w:right w:val="none" w:sz="0" w:space="0" w:color="auto"/>
                                      </w:divBdr>
                                    </w:div>
                                    <w:div w:id="811598778">
                                      <w:marLeft w:val="0"/>
                                      <w:marRight w:val="0"/>
                                      <w:marTop w:val="0"/>
                                      <w:marBottom w:val="0"/>
                                      <w:divBdr>
                                        <w:top w:val="none" w:sz="0" w:space="0" w:color="auto"/>
                                        <w:left w:val="none" w:sz="0" w:space="0" w:color="auto"/>
                                        <w:bottom w:val="none" w:sz="0" w:space="0" w:color="auto"/>
                                        <w:right w:val="none" w:sz="0" w:space="0" w:color="auto"/>
                                      </w:divBdr>
                                    </w:div>
                                    <w:div w:id="166021977">
                                      <w:marLeft w:val="0"/>
                                      <w:marRight w:val="0"/>
                                      <w:marTop w:val="0"/>
                                      <w:marBottom w:val="0"/>
                                      <w:divBdr>
                                        <w:top w:val="none" w:sz="0" w:space="0" w:color="auto"/>
                                        <w:left w:val="none" w:sz="0" w:space="0" w:color="auto"/>
                                        <w:bottom w:val="none" w:sz="0" w:space="0" w:color="auto"/>
                                        <w:right w:val="none" w:sz="0" w:space="0" w:color="auto"/>
                                      </w:divBdr>
                                    </w:div>
                                    <w:div w:id="11862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70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7971">
          <w:marLeft w:val="0"/>
          <w:marRight w:val="0"/>
          <w:marTop w:val="570"/>
          <w:marBottom w:val="0"/>
          <w:divBdr>
            <w:top w:val="single" w:sz="6" w:space="0" w:color="AAAAAA"/>
            <w:left w:val="single" w:sz="6" w:space="0" w:color="5F5F5F"/>
            <w:bottom w:val="single" w:sz="6" w:space="0" w:color="5F5F5F"/>
            <w:right w:val="single" w:sz="6" w:space="0" w:color="5F5F5F"/>
          </w:divBdr>
          <w:divsChild>
            <w:div w:id="1191264661">
              <w:marLeft w:val="0"/>
              <w:marRight w:val="0"/>
              <w:marTop w:val="0"/>
              <w:marBottom w:val="0"/>
              <w:divBdr>
                <w:top w:val="none" w:sz="0" w:space="0" w:color="auto"/>
                <w:left w:val="none" w:sz="0" w:space="0" w:color="auto"/>
                <w:bottom w:val="none" w:sz="0" w:space="0" w:color="auto"/>
                <w:right w:val="none" w:sz="0" w:space="0" w:color="auto"/>
              </w:divBdr>
              <w:divsChild>
                <w:div w:id="2020085899">
                  <w:marLeft w:val="0"/>
                  <w:marRight w:val="0"/>
                  <w:marTop w:val="0"/>
                  <w:marBottom w:val="0"/>
                  <w:divBdr>
                    <w:top w:val="none" w:sz="0" w:space="0" w:color="auto"/>
                    <w:left w:val="none" w:sz="0" w:space="0" w:color="auto"/>
                    <w:bottom w:val="none" w:sz="0" w:space="0" w:color="auto"/>
                    <w:right w:val="none" w:sz="0" w:space="0" w:color="auto"/>
                  </w:divBdr>
                </w:div>
                <w:div w:id="560947590">
                  <w:marLeft w:val="0"/>
                  <w:marRight w:val="0"/>
                  <w:marTop w:val="0"/>
                  <w:marBottom w:val="0"/>
                  <w:divBdr>
                    <w:top w:val="none" w:sz="0" w:space="0" w:color="auto"/>
                    <w:left w:val="none" w:sz="0" w:space="0" w:color="auto"/>
                    <w:bottom w:val="none" w:sz="0" w:space="0" w:color="auto"/>
                    <w:right w:val="none" w:sz="0" w:space="0" w:color="auto"/>
                  </w:divBdr>
                </w:div>
                <w:div w:id="30303456">
                  <w:marLeft w:val="0"/>
                  <w:marRight w:val="0"/>
                  <w:marTop w:val="0"/>
                  <w:marBottom w:val="0"/>
                  <w:divBdr>
                    <w:top w:val="none" w:sz="0" w:space="0" w:color="auto"/>
                    <w:left w:val="none" w:sz="0" w:space="0" w:color="auto"/>
                    <w:bottom w:val="none" w:sz="0" w:space="0" w:color="auto"/>
                    <w:right w:val="none" w:sz="0" w:space="0" w:color="auto"/>
                  </w:divBdr>
                </w:div>
                <w:div w:id="2147384588">
                  <w:marLeft w:val="0"/>
                  <w:marRight w:val="0"/>
                  <w:marTop w:val="0"/>
                  <w:marBottom w:val="0"/>
                  <w:divBdr>
                    <w:top w:val="none" w:sz="0" w:space="0" w:color="auto"/>
                    <w:left w:val="none" w:sz="0" w:space="0" w:color="auto"/>
                    <w:bottom w:val="none" w:sz="0" w:space="0" w:color="auto"/>
                    <w:right w:val="none" w:sz="0" w:space="0" w:color="auto"/>
                  </w:divBdr>
                </w:div>
                <w:div w:id="1790513584">
                  <w:marLeft w:val="0"/>
                  <w:marRight w:val="0"/>
                  <w:marTop w:val="0"/>
                  <w:marBottom w:val="0"/>
                  <w:divBdr>
                    <w:top w:val="none" w:sz="0" w:space="0" w:color="auto"/>
                    <w:left w:val="none" w:sz="0" w:space="0" w:color="auto"/>
                    <w:bottom w:val="none" w:sz="0" w:space="0" w:color="auto"/>
                    <w:right w:val="none" w:sz="0" w:space="0" w:color="auto"/>
                  </w:divBdr>
                </w:div>
                <w:div w:id="5967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1037">
          <w:marLeft w:val="0"/>
          <w:marRight w:val="0"/>
          <w:marTop w:val="570"/>
          <w:marBottom w:val="0"/>
          <w:divBdr>
            <w:top w:val="single" w:sz="6" w:space="0" w:color="AAAAAA"/>
            <w:left w:val="single" w:sz="6" w:space="0" w:color="5F5F5F"/>
            <w:bottom w:val="single" w:sz="6" w:space="0" w:color="5F5F5F"/>
            <w:right w:val="single" w:sz="6" w:space="0" w:color="5F5F5F"/>
          </w:divBdr>
          <w:divsChild>
            <w:div w:id="12003757">
              <w:marLeft w:val="0"/>
              <w:marRight w:val="0"/>
              <w:marTop w:val="0"/>
              <w:marBottom w:val="0"/>
              <w:divBdr>
                <w:top w:val="none" w:sz="0" w:space="0" w:color="auto"/>
                <w:left w:val="none" w:sz="0" w:space="0" w:color="auto"/>
                <w:bottom w:val="none" w:sz="0" w:space="0" w:color="auto"/>
                <w:right w:val="none" w:sz="0" w:space="0" w:color="auto"/>
              </w:divBdr>
              <w:divsChild>
                <w:div w:id="440338051">
                  <w:marLeft w:val="0"/>
                  <w:marRight w:val="0"/>
                  <w:marTop w:val="0"/>
                  <w:marBottom w:val="0"/>
                  <w:divBdr>
                    <w:top w:val="none" w:sz="0" w:space="0" w:color="auto"/>
                    <w:left w:val="none" w:sz="0" w:space="0" w:color="auto"/>
                    <w:bottom w:val="none" w:sz="0" w:space="0" w:color="auto"/>
                    <w:right w:val="none" w:sz="0" w:space="0" w:color="auto"/>
                  </w:divBdr>
                </w:div>
                <w:div w:id="1254049570">
                  <w:marLeft w:val="0"/>
                  <w:marRight w:val="0"/>
                  <w:marTop w:val="0"/>
                  <w:marBottom w:val="0"/>
                  <w:divBdr>
                    <w:top w:val="none" w:sz="0" w:space="0" w:color="auto"/>
                    <w:left w:val="none" w:sz="0" w:space="0" w:color="auto"/>
                    <w:bottom w:val="none" w:sz="0" w:space="0" w:color="auto"/>
                    <w:right w:val="none" w:sz="0" w:space="0" w:color="auto"/>
                  </w:divBdr>
                </w:div>
                <w:div w:id="97872783">
                  <w:marLeft w:val="0"/>
                  <w:marRight w:val="0"/>
                  <w:marTop w:val="0"/>
                  <w:marBottom w:val="0"/>
                  <w:divBdr>
                    <w:top w:val="none" w:sz="0" w:space="0" w:color="auto"/>
                    <w:left w:val="none" w:sz="0" w:space="0" w:color="auto"/>
                    <w:bottom w:val="none" w:sz="0" w:space="0" w:color="auto"/>
                    <w:right w:val="none" w:sz="0" w:space="0" w:color="auto"/>
                  </w:divBdr>
                </w:div>
                <w:div w:id="1979140167">
                  <w:marLeft w:val="0"/>
                  <w:marRight w:val="0"/>
                  <w:marTop w:val="0"/>
                  <w:marBottom w:val="0"/>
                  <w:divBdr>
                    <w:top w:val="none" w:sz="0" w:space="0" w:color="auto"/>
                    <w:left w:val="none" w:sz="0" w:space="0" w:color="auto"/>
                    <w:bottom w:val="none" w:sz="0" w:space="0" w:color="auto"/>
                    <w:right w:val="none" w:sz="0" w:space="0" w:color="auto"/>
                  </w:divBdr>
                </w:div>
                <w:div w:id="14730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4667">
          <w:marLeft w:val="0"/>
          <w:marRight w:val="0"/>
          <w:marTop w:val="570"/>
          <w:marBottom w:val="0"/>
          <w:divBdr>
            <w:top w:val="single" w:sz="6" w:space="0" w:color="AAAAAA"/>
            <w:left w:val="single" w:sz="6" w:space="0" w:color="5F5F5F"/>
            <w:bottom w:val="single" w:sz="6" w:space="0" w:color="5F5F5F"/>
            <w:right w:val="single" w:sz="6" w:space="0" w:color="5F5F5F"/>
          </w:divBdr>
          <w:divsChild>
            <w:div w:id="634913976">
              <w:marLeft w:val="0"/>
              <w:marRight w:val="0"/>
              <w:marTop w:val="0"/>
              <w:marBottom w:val="0"/>
              <w:divBdr>
                <w:top w:val="none" w:sz="0" w:space="0" w:color="auto"/>
                <w:left w:val="none" w:sz="0" w:space="0" w:color="auto"/>
                <w:bottom w:val="none" w:sz="0" w:space="0" w:color="auto"/>
                <w:right w:val="none" w:sz="0" w:space="0" w:color="auto"/>
              </w:divBdr>
              <w:divsChild>
                <w:div w:id="1332175643">
                  <w:marLeft w:val="0"/>
                  <w:marRight w:val="0"/>
                  <w:marTop w:val="0"/>
                  <w:marBottom w:val="0"/>
                  <w:divBdr>
                    <w:top w:val="none" w:sz="0" w:space="0" w:color="auto"/>
                    <w:left w:val="none" w:sz="0" w:space="0" w:color="auto"/>
                    <w:bottom w:val="none" w:sz="0" w:space="0" w:color="auto"/>
                    <w:right w:val="none" w:sz="0" w:space="0" w:color="auto"/>
                  </w:divBdr>
                </w:div>
                <w:div w:id="793332927">
                  <w:marLeft w:val="0"/>
                  <w:marRight w:val="0"/>
                  <w:marTop w:val="0"/>
                  <w:marBottom w:val="0"/>
                  <w:divBdr>
                    <w:top w:val="none" w:sz="0" w:space="0" w:color="auto"/>
                    <w:left w:val="none" w:sz="0" w:space="0" w:color="auto"/>
                    <w:bottom w:val="none" w:sz="0" w:space="0" w:color="auto"/>
                    <w:right w:val="none" w:sz="0" w:space="0" w:color="auto"/>
                  </w:divBdr>
                </w:div>
                <w:div w:id="1688405704">
                  <w:marLeft w:val="0"/>
                  <w:marRight w:val="0"/>
                  <w:marTop w:val="0"/>
                  <w:marBottom w:val="0"/>
                  <w:divBdr>
                    <w:top w:val="none" w:sz="0" w:space="0" w:color="auto"/>
                    <w:left w:val="none" w:sz="0" w:space="0" w:color="auto"/>
                    <w:bottom w:val="none" w:sz="0" w:space="0" w:color="auto"/>
                    <w:right w:val="none" w:sz="0" w:space="0" w:color="auto"/>
                  </w:divBdr>
                </w:div>
                <w:div w:id="10747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1590">
          <w:marLeft w:val="0"/>
          <w:marRight w:val="0"/>
          <w:marTop w:val="570"/>
          <w:marBottom w:val="0"/>
          <w:divBdr>
            <w:top w:val="single" w:sz="6" w:space="0" w:color="AAAAAA"/>
            <w:left w:val="single" w:sz="6" w:space="0" w:color="5F5F5F"/>
            <w:bottom w:val="single" w:sz="6" w:space="0" w:color="5F5F5F"/>
            <w:right w:val="single" w:sz="6" w:space="0" w:color="5F5F5F"/>
          </w:divBdr>
          <w:divsChild>
            <w:div w:id="207257496">
              <w:marLeft w:val="0"/>
              <w:marRight w:val="0"/>
              <w:marTop w:val="0"/>
              <w:marBottom w:val="0"/>
              <w:divBdr>
                <w:top w:val="none" w:sz="0" w:space="0" w:color="auto"/>
                <w:left w:val="none" w:sz="0" w:space="0" w:color="auto"/>
                <w:bottom w:val="none" w:sz="0" w:space="0" w:color="auto"/>
                <w:right w:val="none" w:sz="0" w:space="0" w:color="auto"/>
              </w:divBdr>
              <w:divsChild>
                <w:div w:id="1335885877">
                  <w:marLeft w:val="0"/>
                  <w:marRight w:val="0"/>
                  <w:marTop w:val="0"/>
                  <w:marBottom w:val="0"/>
                  <w:divBdr>
                    <w:top w:val="none" w:sz="0" w:space="0" w:color="auto"/>
                    <w:left w:val="none" w:sz="0" w:space="0" w:color="auto"/>
                    <w:bottom w:val="none" w:sz="0" w:space="0" w:color="auto"/>
                    <w:right w:val="none" w:sz="0" w:space="0" w:color="auto"/>
                  </w:divBdr>
                  <w:divsChild>
                    <w:div w:id="779837696">
                      <w:marLeft w:val="0"/>
                      <w:marRight w:val="0"/>
                      <w:marTop w:val="0"/>
                      <w:marBottom w:val="0"/>
                      <w:divBdr>
                        <w:top w:val="none" w:sz="0" w:space="0" w:color="auto"/>
                        <w:left w:val="none" w:sz="0" w:space="0" w:color="auto"/>
                        <w:bottom w:val="none" w:sz="0" w:space="0" w:color="auto"/>
                        <w:right w:val="none" w:sz="0" w:space="0" w:color="auto"/>
                      </w:divBdr>
                      <w:divsChild>
                        <w:div w:id="206569820">
                          <w:marLeft w:val="0"/>
                          <w:marRight w:val="0"/>
                          <w:marTop w:val="0"/>
                          <w:marBottom w:val="0"/>
                          <w:divBdr>
                            <w:top w:val="none" w:sz="0" w:space="0" w:color="auto"/>
                            <w:left w:val="none" w:sz="0" w:space="0" w:color="auto"/>
                            <w:bottom w:val="none" w:sz="0" w:space="0" w:color="auto"/>
                            <w:right w:val="none" w:sz="0" w:space="0" w:color="auto"/>
                          </w:divBdr>
                          <w:divsChild>
                            <w:div w:id="751969673">
                              <w:marLeft w:val="0"/>
                              <w:marRight w:val="0"/>
                              <w:marTop w:val="0"/>
                              <w:marBottom w:val="0"/>
                              <w:divBdr>
                                <w:top w:val="none" w:sz="0" w:space="0" w:color="auto"/>
                                <w:left w:val="none" w:sz="0" w:space="0" w:color="auto"/>
                                <w:bottom w:val="none" w:sz="0" w:space="0" w:color="auto"/>
                                <w:right w:val="none" w:sz="0" w:space="0" w:color="auto"/>
                              </w:divBdr>
                              <w:divsChild>
                                <w:div w:id="1178036723">
                                  <w:marLeft w:val="0"/>
                                  <w:marRight w:val="0"/>
                                  <w:marTop w:val="0"/>
                                  <w:marBottom w:val="0"/>
                                  <w:divBdr>
                                    <w:top w:val="none" w:sz="0" w:space="0" w:color="auto"/>
                                    <w:left w:val="none" w:sz="0" w:space="0" w:color="auto"/>
                                    <w:bottom w:val="none" w:sz="0" w:space="0" w:color="auto"/>
                                    <w:right w:val="none" w:sz="0" w:space="0" w:color="auto"/>
                                  </w:divBdr>
                                  <w:divsChild>
                                    <w:div w:id="1912495814">
                                      <w:marLeft w:val="0"/>
                                      <w:marRight w:val="0"/>
                                      <w:marTop w:val="0"/>
                                      <w:marBottom w:val="0"/>
                                      <w:divBdr>
                                        <w:top w:val="single" w:sz="6" w:space="0" w:color="555555"/>
                                        <w:left w:val="single" w:sz="6" w:space="0" w:color="555555"/>
                                        <w:bottom w:val="single" w:sz="6" w:space="0" w:color="555555"/>
                                        <w:right w:val="single" w:sz="6" w:space="0" w:color="555555"/>
                                      </w:divBdr>
                                      <w:divsChild>
                                        <w:div w:id="310990590">
                                          <w:marLeft w:val="0"/>
                                          <w:marRight w:val="0"/>
                                          <w:marTop w:val="0"/>
                                          <w:marBottom w:val="0"/>
                                          <w:divBdr>
                                            <w:top w:val="none" w:sz="0" w:space="0" w:color="auto"/>
                                            <w:left w:val="none" w:sz="0" w:space="0" w:color="auto"/>
                                            <w:bottom w:val="none" w:sz="0" w:space="0" w:color="auto"/>
                                            <w:right w:val="none" w:sz="0" w:space="0" w:color="auto"/>
                                          </w:divBdr>
                                        </w:div>
                                      </w:divsChild>
                                    </w:div>
                                    <w:div w:id="98767581">
                                      <w:marLeft w:val="60"/>
                                      <w:marRight w:val="60"/>
                                      <w:marTop w:val="0"/>
                                      <w:marBottom w:val="0"/>
                                      <w:divBdr>
                                        <w:top w:val="none" w:sz="0" w:space="0" w:color="auto"/>
                                        <w:left w:val="none" w:sz="0" w:space="0" w:color="auto"/>
                                        <w:bottom w:val="none" w:sz="0" w:space="0" w:color="auto"/>
                                        <w:right w:val="none" w:sz="0" w:space="0" w:color="auto"/>
                                      </w:divBdr>
                                    </w:div>
                                    <w:div w:id="886064645">
                                      <w:marLeft w:val="0"/>
                                      <w:marRight w:val="30"/>
                                      <w:marTop w:val="0"/>
                                      <w:marBottom w:val="0"/>
                                      <w:divBdr>
                                        <w:top w:val="none" w:sz="0" w:space="0" w:color="auto"/>
                                        <w:left w:val="none" w:sz="0" w:space="0" w:color="auto"/>
                                        <w:bottom w:val="none" w:sz="0" w:space="0" w:color="auto"/>
                                        <w:right w:val="none" w:sz="0" w:space="0" w:color="auto"/>
                                      </w:divBdr>
                                    </w:div>
                                    <w:div w:id="472604674">
                                      <w:marLeft w:val="0"/>
                                      <w:marRight w:val="0"/>
                                      <w:marTop w:val="100"/>
                                      <w:marBottom w:val="100"/>
                                      <w:divBdr>
                                        <w:top w:val="none" w:sz="0" w:space="0" w:color="auto"/>
                                        <w:left w:val="none" w:sz="0" w:space="0" w:color="auto"/>
                                        <w:bottom w:val="none" w:sz="0" w:space="0" w:color="auto"/>
                                        <w:right w:val="none" w:sz="0" w:space="0" w:color="auto"/>
                                      </w:divBdr>
                                      <w:divsChild>
                                        <w:div w:id="1145511288">
                                          <w:marLeft w:val="0"/>
                                          <w:marRight w:val="0"/>
                                          <w:marTop w:val="0"/>
                                          <w:marBottom w:val="0"/>
                                          <w:divBdr>
                                            <w:top w:val="none" w:sz="0" w:space="0" w:color="auto"/>
                                            <w:left w:val="none" w:sz="0" w:space="0" w:color="auto"/>
                                            <w:bottom w:val="none" w:sz="0" w:space="0" w:color="auto"/>
                                            <w:right w:val="none" w:sz="0" w:space="0" w:color="auto"/>
                                          </w:divBdr>
                                        </w:div>
                                        <w:div w:id="363331868">
                                          <w:marLeft w:val="0"/>
                                          <w:marRight w:val="0"/>
                                          <w:marTop w:val="0"/>
                                          <w:marBottom w:val="0"/>
                                          <w:divBdr>
                                            <w:top w:val="none" w:sz="0" w:space="0" w:color="auto"/>
                                            <w:left w:val="none" w:sz="0" w:space="0" w:color="auto"/>
                                            <w:bottom w:val="none" w:sz="0" w:space="0" w:color="auto"/>
                                            <w:right w:val="none" w:sz="0" w:space="0" w:color="auto"/>
                                          </w:divBdr>
                                        </w:div>
                                        <w:div w:id="70855840">
                                          <w:marLeft w:val="0"/>
                                          <w:marRight w:val="0"/>
                                          <w:marTop w:val="60"/>
                                          <w:marBottom w:val="0"/>
                                          <w:divBdr>
                                            <w:top w:val="none" w:sz="0" w:space="0" w:color="auto"/>
                                            <w:left w:val="none" w:sz="0" w:space="0" w:color="auto"/>
                                            <w:bottom w:val="none" w:sz="0" w:space="0" w:color="auto"/>
                                            <w:right w:val="none" w:sz="0" w:space="0" w:color="auto"/>
                                          </w:divBdr>
                                          <w:divsChild>
                                            <w:div w:id="484323772">
                                              <w:marLeft w:val="0"/>
                                              <w:marRight w:val="150"/>
                                              <w:marTop w:val="0"/>
                                              <w:marBottom w:val="0"/>
                                              <w:divBdr>
                                                <w:top w:val="none" w:sz="0" w:space="0" w:color="auto"/>
                                                <w:left w:val="none" w:sz="0" w:space="0" w:color="auto"/>
                                                <w:bottom w:val="none" w:sz="0" w:space="0" w:color="auto"/>
                                                <w:right w:val="none" w:sz="0" w:space="0" w:color="auto"/>
                                              </w:divBdr>
                                            </w:div>
                                          </w:divsChild>
                                        </w:div>
                                        <w:div w:id="533229112">
                                          <w:marLeft w:val="0"/>
                                          <w:marRight w:val="0"/>
                                          <w:marTop w:val="0"/>
                                          <w:marBottom w:val="0"/>
                                          <w:divBdr>
                                            <w:top w:val="none" w:sz="0" w:space="0" w:color="auto"/>
                                            <w:left w:val="none" w:sz="0" w:space="0" w:color="auto"/>
                                            <w:bottom w:val="none" w:sz="0" w:space="0" w:color="auto"/>
                                            <w:right w:val="none" w:sz="0" w:space="0" w:color="auto"/>
                                          </w:divBdr>
                                          <w:divsChild>
                                            <w:div w:id="439493053">
                                              <w:marLeft w:val="0"/>
                                              <w:marRight w:val="0"/>
                                              <w:marTop w:val="0"/>
                                              <w:marBottom w:val="0"/>
                                              <w:divBdr>
                                                <w:top w:val="none" w:sz="0" w:space="0" w:color="auto"/>
                                                <w:left w:val="none" w:sz="0" w:space="0" w:color="auto"/>
                                                <w:bottom w:val="none" w:sz="0" w:space="0" w:color="auto"/>
                                                <w:right w:val="none" w:sz="0" w:space="0" w:color="auto"/>
                                              </w:divBdr>
                                            </w:div>
                                            <w:div w:id="1847403868">
                                              <w:marLeft w:val="0"/>
                                              <w:marRight w:val="0"/>
                                              <w:marTop w:val="0"/>
                                              <w:marBottom w:val="0"/>
                                              <w:divBdr>
                                                <w:top w:val="none" w:sz="0" w:space="0" w:color="auto"/>
                                                <w:left w:val="none" w:sz="0" w:space="0" w:color="auto"/>
                                                <w:bottom w:val="none" w:sz="0" w:space="0" w:color="auto"/>
                                                <w:right w:val="none" w:sz="0" w:space="0" w:color="auto"/>
                                              </w:divBdr>
                                            </w:div>
                                            <w:div w:id="12049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490074">
          <w:marLeft w:val="0"/>
          <w:marRight w:val="0"/>
          <w:marTop w:val="570"/>
          <w:marBottom w:val="0"/>
          <w:divBdr>
            <w:top w:val="single" w:sz="6" w:space="0" w:color="AAAAAA"/>
            <w:left w:val="single" w:sz="6" w:space="0" w:color="5F5F5F"/>
            <w:bottom w:val="single" w:sz="6" w:space="0" w:color="5F5F5F"/>
            <w:right w:val="single" w:sz="6" w:space="0" w:color="5F5F5F"/>
          </w:divBdr>
          <w:divsChild>
            <w:div w:id="990518432">
              <w:marLeft w:val="0"/>
              <w:marRight w:val="0"/>
              <w:marTop w:val="0"/>
              <w:marBottom w:val="0"/>
              <w:divBdr>
                <w:top w:val="none" w:sz="0" w:space="0" w:color="auto"/>
                <w:left w:val="none" w:sz="0" w:space="0" w:color="auto"/>
                <w:bottom w:val="none" w:sz="0" w:space="0" w:color="auto"/>
                <w:right w:val="none" w:sz="0" w:space="0" w:color="auto"/>
              </w:divBdr>
              <w:divsChild>
                <w:div w:id="1697804254">
                  <w:marLeft w:val="0"/>
                  <w:marRight w:val="0"/>
                  <w:marTop w:val="0"/>
                  <w:marBottom w:val="0"/>
                  <w:divBdr>
                    <w:top w:val="none" w:sz="0" w:space="0" w:color="auto"/>
                    <w:left w:val="none" w:sz="0" w:space="0" w:color="auto"/>
                    <w:bottom w:val="none" w:sz="0" w:space="0" w:color="auto"/>
                    <w:right w:val="none" w:sz="0" w:space="0" w:color="auto"/>
                  </w:divBdr>
                  <w:divsChild>
                    <w:div w:id="639312617">
                      <w:marLeft w:val="0"/>
                      <w:marRight w:val="0"/>
                      <w:marTop w:val="0"/>
                      <w:marBottom w:val="0"/>
                      <w:divBdr>
                        <w:top w:val="none" w:sz="0" w:space="0" w:color="auto"/>
                        <w:left w:val="none" w:sz="0" w:space="0" w:color="auto"/>
                        <w:bottom w:val="none" w:sz="0" w:space="0" w:color="auto"/>
                        <w:right w:val="none" w:sz="0" w:space="0" w:color="auto"/>
                      </w:divBdr>
                      <w:divsChild>
                        <w:div w:id="1897357089">
                          <w:marLeft w:val="0"/>
                          <w:marRight w:val="0"/>
                          <w:marTop w:val="0"/>
                          <w:marBottom w:val="0"/>
                          <w:divBdr>
                            <w:top w:val="none" w:sz="0" w:space="0" w:color="auto"/>
                            <w:left w:val="none" w:sz="0" w:space="0" w:color="auto"/>
                            <w:bottom w:val="none" w:sz="0" w:space="0" w:color="auto"/>
                            <w:right w:val="none" w:sz="0" w:space="0" w:color="auto"/>
                          </w:divBdr>
                          <w:divsChild>
                            <w:div w:id="38866134">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032292377">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395127416">
      <w:bodyDiv w:val="1"/>
      <w:marLeft w:val="0"/>
      <w:marRight w:val="0"/>
      <w:marTop w:val="0"/>
      <w:marBottom w:val="0"/>
      <w:divBdr>
        <w:top w:val="none" w:sz="0" w:space="0" w:color="auto"/>
        <w:left w:val="none" w:sz="0" w:space="0" w:color="auto"/>
        <w:bottom w:val="none" w:sz="0" w:space="0" w:color="auto"/>
        <w:right w:val="none" w:sz="0" w:space="0" w:color="auto"/>
      </w:divBdr>
      <w:divsChild>
        <w:div w:id="1453086057">
          <w:marLeft w:val="0"/>
          <w:marRight w:val="0"/>
          <w:marTop w:val="0"/>
          <w:marBottom w:val="0"/>
          <w:divBdr>
            <w:top w:val="none" w:sz="0" w:space="0" w:color="auto"/>
            <w:left w:val="none" w:sz="0" w:space="0" w:color="auto"/>
            <w:bottom w:val="none" w:sz="0" w:space="0" w:color="auto"/>
            <w:right w:val="none" w:sz="0" w:space="0" w:color="auto"/>
          </w:divBdr>
          <w:divsChild>
            <w:div w:id="994338625">
              <w:marLeft w:val="0"/>
              <w:marRight w:val="0"/>
              <w:marTop w:val="0"/>
              <w:marBottom w:val="0"/>
              <w:divBdr>
                <w:top w:val="none" w:sz="0" w:space="0" w:color="auto"/>
                <w:left w:val="none" w:sz="0" w:space="0" w:color="auto"/>
                <w:bottom w:val="none" w:sz="0" w:space="0" w:color="auto"/>
                <w:right w:val="none" w:sz="0" w:space="0" w:color="auto"/>
              </w:divBdr>
            </w:div>
          </w:divsChild>
        </w:div>
        <w:div w:id="1070615643">
          <w:marLeft w:val="0"/>
          <w:marRight w:val="0"/>
          <w:marTop w:val="0"/>
          <w:marBottom w:val="0"/>
          <w:divBdr>
            <w:top w:val="none" w:sz="0" w:space="0" w:color="auto"/>
            <w:left w:val="none" w:sz="0" w:space="0" w:color="auto"/>
            <w:bottom w:val="none" w:sz="0" w:space="0" w:color="auto"/>
            <w:right w:val="none" w:sz="0" w:space="0" w:color="auto"/>
          </w:divBdr>
          <w:divsChild>
            <w:div w:id="66659289">
              <w:marLeft w:val="0"/>
              <w:marRight w:val="0"/>
              <w:marTop w:val="0"/>
              <w:marBottom w:val="0"/>
              <w:divBdr>
                <w:top w:val="none" w:sz="0" w:space="0" w:color="auto"/>
                <w:left w:val="none" w:sz="0" w:space="0" w:color="auto"/>
                <w:bottom w:val="none" w:sz="0" w:space="0" w:color="auto"/>
                <w:right w:val="none" w:sz="0" w:space="0" w:color="auto"/>
              </w:divBdr>
            </w:div>
          </w:divsChild>
        </w:div>
        <w:div w:id="487357233">
          <w:marLeft w:val="0"/>
          <w:marRight w:val="0"/>
          <w:marTop w:val="0"/>
          <w:marBottom w:val="0"/>
          <w:divBdr>
            <w:top w:val="none" w:sz="0" w:space="0" w:color="auto"/>
            <w:left w:val="none" w:sz="0" w:space="0" w:color="auto"/>
            <w:bottom w:val="none" w:sz="0" w:space="0" w:color="auto"/>
            <w:right w:val="none" w:sz="0" w:space="0" w:color="auto"/>
          </w:divBdr>
          <w:divsChild>
            <w:div w:id="1640838378">
              <w:marLeft w:val="-225"/>
              <w:marRight w:val="-225"/>
              <w:marTop w:val="0"/>
              <w:marBottom w:val="0"/>
              <w:divBdr>
                <w:top w:val="none" w:sz="0" w:space="0" w:color="auto"/>
                <w:left w:val="none" w:sz="0" w:space="0" w:color="auto"/>
                <w:bottom w:val="none" w:sz="0" w:space="0" w:color="auto"/>
                <w:right w:val="none" w:sz="0" w:space="0" w:color="auto"/>
              </w:divBdr>
              <w:divsChild>
                <w:div w:id="33890008">
                  <w:marLeft w:val="0"/>
                  <w:marRight w:val="0"/>
                  <w:marTop w:val="0"/>
                  <w:marBottom w:val="0"/>
                  <w:divBdr>
                    <w:top w:val="none" w:sz="0" w:space="0" w:color="auto"/>
                    <w:left w:val="none" w:sz="0" w:space="0" w:color="auto"/>
                    <w:bottom w:val="none" w:sz="0" w:space="0" w:color="auto"/>
                    <w:right w:val="none" w:sz="0" w:space="0" w:color="auto"/>
                  </w:divBdr>
                  <w:divsChild>
                    <w:div w:id="1851599371">
                      <w:marLeft w:val="0"/>
                      <w:marRight w:val="0"/>
                      <w:marTop w:val="0"/>
                      <w:marBottom w:val="0"/>
                      <w:divBdr>
                        <w:top w:val="none" w:sz="0" w:space="0" w:color="auto"/>
                        <w:left w:val="none" w:sz="0" w:space="0" w:color="auto"/>
                        <w:bottom w:val="none" w:sz="0" w:space="0" w:color="auto"/>
                        <w:right w:val="none" w:sz="0" w:space="0" w:color="auto"/>
                      </w:divBdr>
                    </w:div>
                  </w:divsChild>
                </w:div>
                <w:div w:id="304820900">
                  <w:marLeft w:val="0"/>
                  <w:marRight w:val="0"/>
                  <w:marTop w:val="0"/>
                  <w:marBottom w:val="0"/>
                  <w:divBdr>
                    <w:top w:val="none" w:sz="0" w:space="0" w:color="auto"/>
                    <w:left w:val="none" w:sz="0" w:space="0" w:color="auto"/>
                    <w:bottom w:val="none" w:sz="0" w:space="0" w:color="auto"/>
                    <w:right w:val="none" w:sz="0" w:space="0" w:color="auto"/>
                  </w:divBdr>
                  <w:divsChild>
                    <w:div w:id="2083791492">
                      <w:marLeft w:val="-225"/>
                      <w:marRight w:val="-225"/>
                      <w:marTop w:val="0"/>
                      <w:marBottom w:val="0"/>
                      <w:divBdr>
                        <w:top w:val="none" w:sz="0" w:space="0" w:color="auto"/>
                        <w:left w:val="none" w:sz="0" w:space="0" w:color="auto"/>
                        <w:bottom w:val="none" w:sz="0" w:space="0" w:color="auto"/>
                        <w:right w:val="none" w:sz="0" w:space="0" w:color="auto"/>
                      </w:divBdr>
                      <w:divsChild>
                        <w:div w:id="1068184306">
                          <w:marLeft w:val="0"/>
                          <w:marRight w:val="0"/>
                          <w:marTop w:val="0"/>
                          <w:marBottom w:val="0"/>
                          <w:divBdr>
                            <w:top w:val="none" w:sz="0" w:space="0" w:color="auto"/>
                            <w:left w:val="none" w:sz="0" w:space="0" w:color="auto"/>
                            <w:bottom w:val="none" w:sz="0" w:space="0" w:color="auto"/>
                            <w:right w:val="none" w:sz="0" w:space="0" w:color="auto"/>
                          </w:divBdr>
                          <w:divsChild>
                            <w:div w:id="382103531">
                              <w:marLeft w:val="0"/>
                              <w:marRight w:val="0"/>
                              <w:marTop w:val="0"/>
                              <w:marBottom w:val="0"/>
                              <w:divBdr>
                                <w:top w:val="none" w:sz="0" w:space="0" w:color="auto"/>
                                <w:left w:val="none" w:sz="0" w:space="0" w:color="auto"/>
                                <w:bottom w:val="none" w:sz="0" w:space="0" w:color="auto"/>
                                <w:right w:val="none" w:sz="0" w:space="0" w:color="auto"/>
                              </w:divBdr>
                              <w:divsChild>
                                <w:div w:id="542524294">
                                  <w:marLeft w:val="0"/>
                                  <w:marRight w:val="0"/>
                                  <w:marTop w:val="0"/>
                                  <w:marBottom w:val="0"/>
                                  <w:divBdr>
                                    <w:top w:val="none" w:sz="0" w:space="0" w:color="auto"/>
                                    <w:left w:val="none" w:sz="0" w:space="0" w:color="auto"/>
                                    <w:bottom w:val="none" w:sz="0" w:space="0" w:color="auto"/>
                                    <w:right w:val="none" w:sz="0" w:space="0" w:color="auto"/>
                                  </w:divBdr>
                                </w:div>
                                <w:div w:id="271860577">
                                  <w:marLeft w:val="0"/>
                                  <w:marRight w:val="0"/>
                                  <w:marTop w:val="180"/>
                                  <w:marBottom w:val="180"/>
                                  <w:divBdr>
                                    <w:top w:val="single" w:sz="6" w:space="7" w:color="EBEBEB"/>
                                    <w:left w:val="single" w:sz="6" w:space="7" w:color="EBEBEB"/>
                                    <w:bottom w:val="single" w:sz="6" w:space="7" w:color="EBEBEB"/>
                                    <w:right w:val="single" w:sz="6" w:space="7" w:color="EBEBEB"/>
                                  </w:divBdr>
                                </w:div>
                                <w:div w:id="62334368">
                                  <w:marLeft w:val="0"/>
                                  <w:marRight w:val="0"/>
                                  <w:marTop w:val="180"/>
                                  <w:marBottom w:val="180"/>
                                  <w:divBdr>
                                    <w:top w:val="single" w:sz="6" w:space="7" w:color="EBEBEB"/>
                                    <w:left w:val="single" w:sz="6" w:space="7" w:color="EBEBEB"/>
                                    <w:bottom w:val="single" w:sz="6" w:space="7" w:color="EBEBEB"/>
                                    <w:right w:val="single" w:sz="6" w:space="7" w:color="EBEBEB"/>
                                  </w:divBdr>
                                </w:div>
                                <w:div w:id="2136367136">
                                  <w:marLeft w:val="0"/>
                                  <w:marRight w:val="0"/>
                                  <w:marTop w:val="0"/>
                                  <w:marBottom w:val="0"/>
                                  <w:divBdr>
                                    <w:top w:val="none" w:sz="0" w:space="0" w:color="auto"/>
                                    <w:left w:val="none" w:sz="0" w:space="0" w:color="auto"/>
                                    <w:bottom w:val="none" w:sz="0" w:space="0" w:color="auto"/>
                                    <w:right w:val="none" w:sz="0" w:space="0" w:color="auto"/>
                                  </w:divBdr>
                                </w:div>
                                <w:div w:id="13490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827">
                          <w:marLeft w:val="0"/>
                          <w:marRight w:val="0"/>
                          <w:marTop w:val="0"/>
                          <w:marBottom w:val="0"/>
                          <w:divBdr>
                            <w:top w:val="none" w:sz="0" w:space="0" w:color="auto"/>
                            <w:left w:val="none" w:sz="0" w:space="0" w:color="auto"/>
                            <w:bottom w:val="none" w:sz="0" w:space="0" w:color="auto"/>
                            <w:right w:val="none" w:sz="0" w:space="0" w:color="auto"/>
                          </w:divBdr>
                          <w:divsChild>
                            <w:div w:id="805128075">
                              <w:marLeft w:val="-225"/>
                              <w:marRight w:val="-225"/>
                              <w:marTop w:val="0"/>
                              <w:marBottom w:val="0"/>
                              <w:divBdr>
                                <w:top w:val="none" w:sz="0" w:space="0" w:color="auto"/>
                                <w:left w:val="none" w:sz="0" w:space="0" w:color="auto"/>
                                <w:bottom w:val="none" w:sz="0" w:space="0" w:color="auto"/>
                                <w:right w:val="none" w:sz="0" w:space="0" w:color="auto"/>
                              </w:divBdr>
                            </w:div>
                            <w:div w:id="879898090">
                              <w:marLeft w:val="-225"/>
                              <w:marRight w:val="-225"/>
                              <w:marTop w:val="0"/>
                              <w:marBottom w:val="0"/>
                              <w:divBdr>
                                <w:top w:val="none" w:sz="0" w:space="0" w:color="auto"/>
                                <w:left w:val="none" w:sz="0" w:space="0" w:color="auto"/>
                                <w:bottom w:val="none" w:sz="0" w:space="0" w:color="auto"/>
                                <w:right w:val="none" w:sz="0" w:space="0" w:color="auto"/>
                              </w:divBdr>
                            </w:div>
                            <w:div w:id="561403692">
                              <w:marLeft w:val="-225"/>
                              <w:marRight w:val="-225"/>
                              <w:marTop w:val="0"/>
                              <w:marBottom w:val="0"/>
                              <w:divBdr>
                                <w:top w:val="none" w:sz="0" w:space="0" w:color="auto"/>
                                <w:left w:val="none" w:sz="0" w:space="0" w:color="auto"/>
                                <w:bottom w:val="none" w:sz="0" w:space="0" w:color="auto"/>
                                <w:right w:val="none" w:sz="0" w:space="0" w:color="auto"/>
                              </w:divBdr>
                              <w:divsChild>
                                <w:div w:id="20537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5172">
                      <w:marLeft w:val="-225"/>
                      <w:marRight w:val="-225"/>
                      <w:marTop w:val="0"/>
                      <w:marBottom w:val="0"/>
                      <w:divBdr>
                        <w:top w:val="none" w:sz="0" w:space="0" w:color="auto"/>
                        <w:left w:val="none" w:sz="0" w:space="0" w:color="auto"/>
                        <w:bottom w:val="none" w:sz="0" w:space="0" w:color="auto"/>
                        <w:right w:val="none" w:sz="0" w:space="0" w:color="auto"/>
                      </w:divBdr>
                      <w:divsChild>
                        <w:div w:id="488179793">
                          <w:marLeft w:val="0"/>
                          <w:marRight w:val="0"/>
                          <w:marTop w:val="0"/>
                          <w:marBottom w:val="0"/>
                          <w:divBdr>
                            <w:top w:val="none" w:sz="0" w:space="0" w:color="auto"/>
                            <w:left w:val="none" w:sz="0" w:space="0" w:color="auto"/>
                            <w:bottom w:val="none" w:sz="0" w:space="0" w:color="auto"/>
                            <w:right w:val="none" w:sz="0" w:space="0" w:color="auto"/>
                          </w:divBdr>
                          <w:divsChild>
                            <w:div w:id="588736328">
                              <w:marLeft w:val="0"/>
                              <w:marRight w:val="0"/>
                              <w:marTop w:val="300"/>
                              <w:marBottom w:val="0"/>
                              <w:divBdr>
                                <w:top w:val="none" w:sz="0" w:space="0" w:color="auto"/>
                                <w:left w:val="none" w:sz="0" w:space="0" w:color="auto"/>
                                <w:bottom w:val="none" w:sz="0" w:space="0" w:color="auto"/>
                                <w:right w:val="none" w:sz="0" w:space="0" w:color="auto"/>
                              </w:divBdr>
                              <w:divsChild>
                                <w:div w:id="1253977755">
                                  <w:marLeft w:val="-225"/>
                                  <w:marRight w:val="-225"/>
                                  <w:marTop w:val="0"/>
                                  <w:marBottom w:val="0"/>
                                  <w:divBdr>
                                    <w:top w:val="none" w:sz="0" w:space="0" w:color="auto"/>
                                    <w:left w:val="none" w:sz="0" w:space="0" w:color="auto"/>
                                    <w:bottom w:val="none" w:sz="0" w:space="0" w:color="auto"/>
                                    <w:right w:val="none" w:sz="0" w:space="0" w:color="auto"/>
                                  </w:divBdr>
                                  <w:divsChild>
                                    <w:div w:id="1753116510">
                                      <w:marLeft w:val="0"/>
                                      <w:marRight w:val="0"/>
                                      <w:marTop w:val="0"/>
                                      <w:marBottom w:val="0"/>
                                      <w:divBdr>
                                        <w:top w:val="none" w:sz="0" w:space="0" w:color="auto"/>
                                        <w:left w:val="none" w:sz="0" w:space="0" w:color="auto"/>
                                        <w:bottom w:val="none" w:sz="0" w:space="0" w:color="auto"/>
                                        <w:right w:val="none" w:sz="0" w:space="0" w:color="auto"/>
                                      </w:divBdr>
                                    </w:div>
                                    <w:div w:id="584188481">
                                      <w:marLeft w:val="0"/>
                                      <w:marRight w:val="0"/>
                                      <w:marTop w:val="0"/>
                                      <w:marBottom w:val="0"/>
                                      <w:divBdr>
                                        <w:top w:val="none" w:sz="0" w:space="0" w:color="auto"/>
                                        <w:left w:val="none" w:sz="0" w:space="0" w:color="auto"/>
                                        <w:bottom w:val="none" w:sz="0" w:space="0" w:color="auto"/>
                                        <w:right w:val="none" w:sz="0" w:space="0" w:color="auto"/>
                                      </w:divBdr>
                                    </w:div>
                                    <w:div w:id="213351558">
                                      <w:marLeft w:val="0"/>
                                      <w:marRight w:val="0"/>
                                      <w:marTop w:val="0"/>
                                      <w:marBottom w:val="0"/>
                                      <w:divBdr>
                                        <w:top w:val="none" w:sz="0" w:space="0" w:color="auto"/>
                                        <w:left w:val="none" w:sz="0" w:space="0" w:color="auto"/>
                                        <w:bottom w:val="none" w:sz="0" w:space="0" w:color="auto"/>
                                        <w:right w:val="none" w:sz="0" w:space="0" w:color="auto"/>
                                      </w:divBdr>
                                    </w:div>
                                    <w:div w:id="1358776297">
                                      <w:marLeft w:val="0"/>
                                      <w:marRight w:val="0"/>
                                      <w:marTop w:val="0"/>
                                      <w:marBottom w:val="0"/>
                                      <w:divBdr>
                                        <w:top w:val="none" w:sz="0" w:space="0" w:color="auto"/>
                                        <w:left w:val="none" w:sz="0" w:space="0" w:color="auto"/>
                                        <w:bottom w:val="none" w:sz="0" w:space="0" w:color="auto"/>
                                        <w:right w:val="none" w:sz="0" w:space="0" w:color="auto"/>
                                      </w:divBdr>
                                    </w:div>
                                  </w:divsChild>
                                </w:div>
                                <w:div w:id="461072045">
                                  <w:marLeft w:val="0"/>
                                  <w:marRight w:val="0"/>
                                  <w:marTop w:val="0"/>
                                  <w:marBottom w:val="0"/>
                                  <w:divBdr>
                                    <w:top w:val="none" w:sz="0" w:space="0" w:color="auto"/>
                                    <w:left w:val="none" w:sz="0" w:space="0" w:color="auto"/>
                                    <w:bottom w:val="none" w:sz="0" w:space="0" w:color="auto"/>
                                    <w:right w:val="none" w:sz="0" w:space="0" w:color="auto"/>
                                  </w:divBdr>
                                  <w:divsChild>
                                    <w:div w:id="101344608">
                                      <w:marLeft w:val="0"/>
                                      <w:marRight w:val="0"/>
                                      <w:marTop w:val="0"/>
                                      <w:marBottom w:val="225"/>
                                      <w:divBdr>
                                        <w:top w:val="none" w:sz="0" w:space="0" w:color="auto"/>
                                        <w:left w:val="none" w:sz="0" w:space="0" w:color="auto"/>
                                        <w:bottom w:val="none" w:sz="0" w:space="0" w:color="auto"/>
                                        <w:right w:val="none" w:sz="0" w:space="0" w:color="auto"/>
                                      </w:divBdr>
                                    </w:div>
                                    <w:div w:id="949821470">
                                      <w:marLeft w:val="0"/>
                                      <w:marRight w:val="0"/>
                                      <w:marTop w:val="0"/>
                                      <w:marBottom w:val="225"/>
                                      <w:divBdr>
                                        <w:top w:val="none" w:sz="0" w:space="0" w:color="auto"/>
                                        <w:left w:val="none" w:sz="0" w:space="0" w:color="auto"/>
                                        <w:bottom w:val="none" w:sz="0" w:space="0" w:color="auto"/>
                                        <w:right w:val="none" w:sz="0" w:space="0" w:color="auto"/>
                                      </w:divBdr>
                                    </w:div>
                                    <w:div w:id="527180052">
                                      <w:marLeft w:val="0"/>
                                      <w:marRight w:val="0"/>
                                      <w:marTop w:val="0"/>
                                      <w:marBottom w:val="225"/>
                                      <w:divBdr>
                                        <w:top w:val="none" w:sz="0" w:space="0" w:color="auto"/>
                                        <w:left w:val="none" w:sz="0" w:space="0" w:color="auto"/>
                                        <w:bottom w:val="none" w:sz="0" w:space="0" w:color="auto"/>
                                        <w:right w:val="none" w:sz="0" w:space="0" w:color="auto"/>
                                      </w:divBdr>
                                    </w:div>
                                    <w:div w:id="121923752">
                                      <w:marLeft w:val="0"/>
                                      <w:marRight w:val="0"/>
                                      <w:marTop w:val="0"/>
                                      <w:marBottom w:val="225"/>
                                      <w:divBdr>
                                        <w:top w:val="none" w:sz="0" w:space="0" w:color="auto"/>
                                        <w:left w:val="none" w:sz="0" w:space="0" w:color="auto"/>
                                        <w:bottom w:val="none" w:sz="0" w:space="0" w:color="auto"/>
                                        <w:right w:val="none" w:sz="0" w:space="0" w:color="auto"/>
                                      </w:divBdr>
                                    </w:div>
                                  </w:divsChild>
                                </w:div>
                                <w:div w:id="789739940">
                                  <w:marLeft w:val="0"/>
                                  <w:marRight w:val="0"/>
                                  <w:marTop w:val="0"/>
                                  <w:marBottom w:val="0"/>
                                  <w:divBdr>
                                    <w:top w:val="none" w:sz="0" w:space="0" w:color="auto"/>
                                    <w:left w:val="none" w:sz="0" w:space="0" w:color="auto"/>
                                    <w:bottom w:val="none" w:sz="0" w:space="0" w:color="auto"/>
                                    <w:right w:val="none" w:sz="0" w:space="0" w:color="auto"/>
                                  </w:divBdr>
                                </w:div>
                                <w:div w:id="276455011">
                                  <w:marLeft w:val="-225"/>
                                  <w:marRight w:val="-225"/>
                                  <w:marTop w:val="0"/>
                                  <w:marBottom w:val="0"/>
                                  <w:divBdr>
                                    <w:top w:val="none" w:sz="0" w:space="0" w:color="auto"/>
                                    <w:left w:val="none" w:sz="0" w:space="0" w:color="auto"/>
                                    <w:bottom w:val="none" w:sz="0" w:space="0" w:color="auto"/>
                                    <w:right w:val="none" w:sz="0" w:space="0" w:color="auto"/>
                                  </w:divBdr>
                                  <w:divsChild>
                                    <w:div w:id="627975112">
                                      <w:marLeft w:val="0"/>
                                      <w:marRight w:val="0"/>
                                      <w:marTop w:val="0"/>
                                      <w:marBottom w:val="0"/>
                                      <w:divBdr>
                                        <w:top w:val="none" w:sz="0" w:space="0" w:color="auto"/>
                                        <w:left w:val="none" w:sz="0" w:space="0" w:color="auto"/>
                                        <w:bottom w:val="none" w:sz="0" w:space="0" w:color="auto"/>
                                        <w:right w:val="none" w:sz="0" w:space="0" w:color="auto"/>
                                      </w:divBdr>
                                    </w:div>
                                    <w:div w:id="806245017">
                                      <w:marLeft w:val="0"/>
                                      <w:marRight w:val="0"/>
                                      <w:marTop w:val="0"/>
                                      <w:marBottom w:val="0"/>
                                      <w:divBdr>
                                        <w:top w:val="none" w:sz="0" w:space="0" w:color="auto"/>
                                        <w:left w:val="none" w:sz="0" w:space="0" w:color="auto"/>
                                        <w:bottom w:val="none" w:sz="0" w:space="0" w:color="auto"/>
                                        <w:right w:val="none" w:sz="0" w:space="0" w:color="auto"/>
                                      </w:divBdr>
                                    </w:div>
                                    <w:div w:id="1459379454">
                                      <w:marLeft w:val="0"/>
                                      <w:marRight w:val="0"/>
                                      <w:marTop w:val="0"/>
                                      <w:marBottom w:val="0"/>
                                      <w:divBdr>
                                        <w:top w:val="none" w:sz="0" w:space="0" w:color="auto"/>
                                        <w:left w:val="none" w:sz="0" w:space="0" w:color="auto"/>
                                        <w:bottom w:val="none" w:sz="0" w:space="0" w:color="auto"/>
                                        <w:right w:val="none" w:sz="0" w:space="0" w:color="auto"/>
                                      </w:divBdr>
                                    </w:div>
                                    <w:div w:id="2831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4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217449">
          <w:marLeft w:val="0"/>
          <w:marRight w:val="0"/>
          <w:marTop w:val="570"/>
          <w:marBottom w:val="0"/>
          <w:divBdr>
            <w:top w:val="single" w:sz="6" w:space="0" w:color="AAAAAA"/>
            <w:left w:val="single" w:sz="6" w:space="0" w:color="5F5F5F"/>
            <w:bottom w:val="single" w:sz="6" w:space="0" w:color="5F5F5F"/>
            <w:right w:val="single" w:sz="6" w:space="0" w:color="5F5F5F"/>
          </w:divBdr>
          <w:divsChild>
            <w:div w:id="2098479853">
              <w:marLeft w:val="0"/>
              <w:marRight w:val="0"/>
              <w:marTop w:val="0"/>
              <w:marBottom w:val="0"/>
              <w:divBdr>
                <w:top w:val="none" w:sz="0" w:space="0" w:color="auto"/>
                <w:left w:val="none" w:sz="0" w:space="0" w:color="auto"/>
                <w:bottom w:val="none" w:sz="0" w:space="0" w:color="auto"/>
                <w:right w:val="none" w:sz="0" w:space="0" w:color="auto"/>
              </w:divBdr>
              <w:divsChild>
                <w:div w:id="1175026132">
                  <w:marLeft w:val="0"/>
                  <w:marRight w:val="0"/>
                  <w:marTop w:val="0"/>
                  <w:marBottom w:val="0"/>
                  <w:divBdr>
                    <w:top w:val="none" w:sz="0" w:space="0" w:color="auto"/>
                    <w:left w:val="none" w:sz="0" w:space="0" w:color="auto"/>
                    <w:bottom w:val="none" w:sz="0" w:space="0" w:color="auto"/>
                    <w:right w:val="none" w:sz="0" w:space="0" w:color="auto"/>
                  </w:divBdr>
                </w:div>
                <w:div w:id="1530681738">
                  <w:marLeft w:val="0"/>
                  <w:marRight w:val="0"/>
                  <w:marTop w:val="0"/>
                  <w:marBottom w:val="0"/>
                  <w:divBdr>
                    <w:top w:val="none" w:sz="0" w:space="0" w:color="auto"/>
                    <w:left w:val="none" w:sz="0" w:space="0" w:color="auto"/>
                    <w:bottom w:val="none" w:sz="0" w:space="0" w:color="auto"/>
                    <w:right w:val="none" w:sz="0" w:space="0" w:color="auto"/>
                  </w:divBdr>
                </w:div>
                <w:div w:id="928655753">
                  <w:marLeft w:val="0"/>
                  <w:marRight w:val="0"/>
                  <w:marTop w:val="0"/>
                  <w:marBottom w:val="0"/>
                  <w:divBdr>
                    <w:top w:val="none" w:sz="0" w:space="0" w:color="auto"/>
                    <w:left w:val="none" w:sz="0" w:space="0" w:color="auto"/>
                    <w:bottom w:val="none" w:sz="0" w:space="0" w:color="auto"/>
                    <w:right w:val="none" w:sz="0" w:space="0" w:color="auto"/>
                  </w:divBdr>
                </w:div>
                <w:div w:id="211499183">
                  <w:marLeft w:val="0"/>
                  <w:marRight w:val="0"/>
                  <w:marTop w:val="0"/>
                  <w:marBottom w:val="0"/>
                  <w:divBdr>
                    <w:top w:val="none" w:sz="0" w:space="0" w:color="auto"/>
                    <w:left w:val="none" w:sz="0" w:space="0" w:color="auto"/>
                    <w:bottom w:val="none" w:sz="0" w:space="0" w:color="auto"/>
                    <w:right w:val="none" w:sz="0" w:space="0" w:color="auto"/>
                  </w:divBdr>
                </w:div>
                <w:div w:id="629016676">
                  <w:marLeft w:val="0"/>
                  <w:marRight w:val="0"/>
                  <w:marTop w:val="0"/>
                  <w:marBottom w:val="0"/>
                  <w:divBdr>
                    <w:top w:val="none" w:sz="0" w:space="0" w:color="auto"/>
                    <w:left w:val="none" w:sz="0" w:space="0" w:color="auto"/>
                    <w:bottom w:val="none" w:sz="0" w:space="0" w:color="auto"/>
                    <w:right w:val="none" w:sz="0" w:space="0" w:color="auto"/>
                  </w:divBdr>
                </w:div>
                <w:div w:id="19504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509">
          <w:marLeft w:val="0"/>
          <w:marRight w:val="0"/>
          <w:marTop w:val="570"/>
          <w:marBottom w:val="0"/>
          <w:divBdr>
            <w:top w:val="single" w:sz="6" w:space="0" w:color="AAAAAA"/>
            <w:left w:val="single" w:sz="6" w:space="0" w:color="5F5F5F"/>
            <w:bottom w:val="single" w:sz="6" w:space="0" w:color="5F5F5F"/>
            <w:right w:val="single" w:sz="6" w:space="0" w:color="5F5F5F"/>
          </w:divBdr>
          <w:divsChild>
            <w:div w:id="1721316815">
              <w:marLeft w:val="0"/>
              <w:marRight w:val="0"/>
              <w:marTop w:val="0"/>
              <w:marBottom w:val="0"/>
              <w:divBdr>
                <w:top w:val="none" w:sz="0" w:space="0" w:color="auto"/>
                <w:left w:val="none" w:sz="0" w:space="0" w:color="auto"/>
                <w:bottom w:val="none" w:sz="0" w:space="0" w:color="auto"/>
                <w:right w:val="none" w:sz="0" w:space="0" w:color="auto"/>
              </w:divBdr>
              <w:divsChild>
                <w:div w:id="2026787381">
                  <w:marLeft w:val="0"/>
                  <w:marRight w:val="0"/>
                  <w:marTop w:val="0"/>
                  <w:marBottom w:val="0"/>
                  <w:divBdr>
                    <w:top w:val="none" w:sz="0" w:space="0" w:color="auto"/>
                    <w:left w:val="none" w:sz="0" w:space="0" w:color="auto"/>
                    <w:bottom w:val="none" w:sz="0" w:space="0" w:color="auto"/>
                    <w:right w:val="none" w:sz="0" w:space="0" w:color="auto"/>
                  </w:divBdr>
                </w:div>
                <w:div w:id="1598320434">
                  <w:marLeft w:val="0"/>
                  <w:marRight w:val="0"/>
                  <w:marTop w:val="0"/>
                  <w:marBottom w:val="0"/>
                  <w:divBdr>
                    <w:top w:val="none" w:sz="0" w:space="0" w:color="auto"/>
                    <w:left w:val="none" w:sz="0" w:space="0" w:color="auto"/>
                    <w:bottom w:val="none" w:sz="0" w:space="0" w:color="auto"/>
                    <w:right w:val="none" w:sz="0" w:space="0" w:color="auto"/>
                  </w:divBdr>
                </w:div>
                <w:div w:id="131410076">
                  <w:marLeft w:val="0"/>
                  <w:marRight w:val="0"/>
                  <w:marTop w:val="0"/>
                  <w:marBottom w:val="0"/>
                  <w:divBdr>
                    <w:top w:val="none" w:sz="0" w:space="0" w:color="auto"/>
                    <w:left w:val="none" w:sz="0" w:space="0" w:color="auto"/>
                    <w:bottom w:val="none" w:sz="0" w:space="0" w:color="auto"/>
                    <w:right w:val="none" w:sz="0" w:space="0" w:color="auto"/>
                  </w:divBdr>
                </w:div>
                <w:div w:id="1909612077">
                  <w:marLeft w:val="0"/>
                  <w:marRight w:val="0"/>
                  <w:marTop w:val="0"/>
                  <w:marBottom w:val="0"/>
                  <w:divBdr>
                    <w:top w:val="none" w:sz="0" w:space="0" w:color="auto"/>
                    <w:left w:val="none" w:sz="0" w:space="0" w:color="auto"/>
                    <w:bottom w:val="none" w:sz="0" w:space="0" w:color="auto"/>
                    <w:right w:val="none" w:sz="0" w:space="0" w:color="auto"/>
                  </w:divBdr>
                </w:div>
                <w:div w:id="21002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653">
          <w:marLeft w:val="0"/>
          <w:marRight w:val="0"/>
          <w:marTop w:val="570"/>
          <w:marBottom w:val="0"/>
          <w:divBdr>
            <w:top w:val="single" w:sz="6" w:space="0" w:color="AAAAAA"/>
            <w:left w:val="single" w:sz="6" w:space="0" w:color="5F5F5F"/>
            <w:bottom w:val="single" w:sz="6" w:space="0" w:color="5F5F5F"/>
            <w:right w:val="single" w:sz="6" w:space="0" w:color="5F5F5F"/>
          </w:divBdr>
          <w:divsChild>
            <w:div w:id="102850868">
              <w:marLeft w:val="0"/>
              <w:marRight w:val="0"/>
              <w:marTop w:val="0"/>
              <w:marBottom w:val="0"/>
              <w:divBdr>
                <w:top w:val="none" w:sz="0" w:space="0" w:color="auto"/>
                <w:left w:val="none" w:sz="0" w:space="0" w:color="auto"/>
                <w:bottom w:val="none" w:sz="0" w:space="0" w:color="auto"/>
                <w:right w:val="none" w:sz="0" w:space="0" w:color="auto"/>
              </w:divBdr>
              <w:divsChild>
                <w:div w:id="914315880">
                  <w:marLeft w:val="0"/>
                  <w:marRight w:val="0"/>
                  <w:marTop w:val="0"/>
                  <w:marBottom w:val="0"/>
                  <w:divBdr>
                    <w:top w:val="none" w:sz="0" w:space="0" w:color="auto"/>
                    <w:left w:val="none" w:sz="0" w:space="0" w:color="auto"/>
                    <w:bottom w:val="none" w:sz="0" w:space="0" w:color="auto"/>
                    <w:right w:val="none" w:sz="0" w:space="0" w:color="auto"/>
                  </w:divBdr>
                </w:div>
                <w:div w:id="1717897029">
                  <w:marLeft w:val="0"/>
                  <w:marRight w:val="0"/>
                  <w:marTop w:val="0"/>
                  <w:marBottom w:val="0"/>
                  <w:divBdr>
                    <w:top w:val="none" w:sz="0" w:space="0" w:color="auto"/>
                    <w:left w:val="none" w:sz="0" w:space="0" w:color="auto"/>
                    <w:bottom w:val="none" w:sz="0" w:space="0" w:color="auto"/>
                    <w:right w:val="none" w:sz="0" w:space="0" w:color="auto"/>
                  </w:divBdr>
                </w:div>
                <w:div w:id="1505054374">
                  <w:marLeft w:val="0"/>
                  <w:marRight w:val="0"/>
                  <w:marTop w:val="0"/>
                  <w:marBottom w:val="0"/>
                  <w:divBdr>
                    <w:top w:val="none" w:sz="0" w:space="0" w:color="auto"/>
                    <w:left w:val="none" w:sz="0" w:space="0" w:color="auto"/>
                    <w:bottom w:val="none" w:sz="0" w:space="0" w:color="auto"/>
                    <w:right w:val="none" w:sz="0" w:space="0" w:color="auto"/>
                  </w:divBdr>
                </w:div>
                <w:div w:id="13217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7043">
          <w:marLeft w:val="0"/>
          <w:marRight w:val="0"/>
          <w:marTop w:val="570"/>
          <w:marBottom w:val="0"/>
          <w:divBdr>
            <w:top w:val="single" w:sz="6" w:space="0" w:color="AAAAAA"/>
            <w:left w:val="single" w:sz="6" w:space="0" w:color="5F5F5F"/>
            <w:bottom w:val="single" w:sz="6" w:space="0" w:color="5F5F5F"/>
            <w:right w:val="single" w:sz="6" w:space="0" w:color="5F5F5F"/>
          </w:divBdr>
          <w:divsChild>
            <w:div w:id="1016468216">
              <w:marLeft w:val="0"/>
              <w:marRight w:val="0"/>
              <w:marTop w:val="0"/>
              <w:marBottom w:val="0"/>
              <w:divBdr>
                <w:top w:val="none" w:sz="0" w:space="0" w:color="auto"/>
                <w:left w:val="none" w:sz="0" w:space="0" w:color="auto"/>
                <w:bottom w:val="none" w:sz="0" w:space="0" w:color="auto"/>
                <w:right w:val="none" w:sz="0" w:space="0" w:color="auto"/>
              </w:divBdr>
              <w:divsChild>
                <w:div w:id="1018509581">
                  <w:marLeft w:val="0"/>
                  <w:marRight w:val="0"/>
                  <w:marTop w:val="0"/>
                  <w:marBottom w:val="0"/>
                  <w:divBdr>
                    <w:top w:val="none" w:sz="0" w:space="0" w:color="auto"/>
                    <w:left w:val="none" w:sz="0" w:space="0" w:color="auto"/>
                    <w:bottom w:val="none" w:sz="0" w:space="0" w:color="auto"/>
                    <w:right w:val="none" w:sz="0" w:space="0" w:color="auto"/>
                  </w:divBdr>
                  <w:divsChild>
                    <w:div w:id="164366355">
                      <w:marLeft w:val="0"/>
                      <w:marRight w:val="0"/>
                      <w:marTop w:val="0"/>
                      <w:marBottom w:val="0"/>
                      <w:divBdr>
                        <w:top w:val="none" w:sz="0" w:space="0" w:color="auto"/>
                        <w:left w:val="none" w:sz="0" w:space="0" w:color="auto"/>
                        <w:bottom w:val="none" w:sz="0" w:space="0" w:color="auto"/>
                        <w:right w:val="none" w:sz="0" w:space="0" w:color="auto"/>
                      </w:divBdr>
                      <w:divsChild>
                        <w:div w:id="15549388">
                          <w:marLeft w:val="0"/>
                          <w:marRight w:val="0"/>
                          <w:marTop w:val="0"/>
                          <w:marBottom w:val="0"/>
                          <w:divBdr>
                            <w:top w:val="none" w:sz="0" w:space="0" w:color="auto"/>
                            <w:left w:val="none" w:sz="0" w:space="0" w:color="auto"/>
                            <w:bottom w:val="none" w:sz="0" w:space="0" w:color="auto"/>
                            <w:right w:val="none" w:sz="0" w:space="0" w:color="auto"/>
                          </w:divBdr>
                          <w:divsChild>
                            <w:div w:id="735738765">
                              <w:marLeft w:val="0"/>
                              <w:marRight w:val="0"/>
                              <w:marTop w:val="0"/>
                              <w:marBottom w:val="0"/>
                              <w:divBdr>
                                <w:top w:val="none" w:sz="0" w:space="0" w:color="auto"/>
                                <w:left w:val="none" w:sz="0" w:space="0" w:color="auto"/>
                                <w:bottom w:val="none" w:sz="0" w:space="0" w:color="auto"/>
                                <w:right w:val="none" w:sz="0" w:space="0" w:color="auto"/>
                              </w:divBdr>
                              <w:divsChild>
                                <w:div w:id="81529120">
                                  <w:marLeft w:val="0"/>
                                  <w:marRight w:val="0"/>
                                  <w:marTop w:val="0"/>
                                  <w:marBottom w:val="0"/>
                                  <w:divBdr>
                                    <w:top w:val="none" w:sz="0" w:space="0" w:color="auto"/>
                                    <w:left w:val="none" w:sz="0" w:space="0" w:color="auto"/>
                                    <w:bottom w:val="none" w:sz="0" w:space="0" w:color="auto"/>
                                    <w:right w:val="none" w:sz="0" w:space="0" w:color="auto"/>
                                  </w:divBdr>
                                  <w:divsChild>
                                    <w:div w:id="300885454">
                                      <w:marLeft w:val="0"/>
                                      <w:marRight w:val="0"/>
                                      <w:marTop w:val="0"/>
                                      <w:marBottom w:val="0"/>
                                      <w:divBdr>
                                        <w:top w:val="single" w:sz="6" w:space="0" w:color="555555"/>
                                        <w:left w:val="single" w:sz="6" w:space="0" w:color="555555"/>
                                        <w:bottom w:val="single" w:sz="6" w:space="0" w:color="555555"/>
                                        <w:right w:val="single" w:sz="6" w:space="0" w:color="555555"/>
                                      </w:divBdr>
                                      <w:divsChild>
                                        <w:div w:id="2050719383">
                                          <w:marLeft w:val="0"/>
                                          <w:marRight w:val="0"/>
                                          <w:marTop w:val="0"/>
                                          <w:marBottom w:val="0"/>
                                          <w:divBdr>
                                            <w:top w:val="none" w:sz="0" w:space="0" w:color="auto"/>
                                            <w:left w:val="none" w:sz="0" w:space="0" w:color="auto"/>
                                            <w:bottom w:val="none" w:sz="0" w:space="0" w:color="auto"/>
                                            <w:right w:val="none" w:sz="0" w:space="0" w:color="auto"/>
                                          </w:divBdr>
                                        </w:div>
                                      </w:divsChild>
                                    </w:div>
                                    <w:div w:id="1646929194">
                                      <w:marLeft w:val="60"/>
                                      <w:marRight w:val="60"/>
                                      <w:marTop w:val="0"/>
                                      <w:marBottom w:val="0"/>
                                      <w:divBdr>
                                        <w:top w:val="none" w:sz="0" w:space="0" w:color="auto"/>
                                        <w:left w:val="none" w:sz="0" w:space="0" w:color="auto"/>
                                        <w:bottom w:val="none" w:sz="0" w:space="0" w:color="auto"/>
                                        <w:right w:val="none" w:sz="0" w:space="0" w:color="auto"/>
                                      </w:divBdr>
                                    </w:div>
                                    <w:div w:id="1289240187">
                                      <w:marLeft w:val="0"/>
                                      <w:marRight w:val="30"/>
                                      <w:marTop w:val="0"/>
                                      <w:marBottom w:val="0"/>
                                      <w:divBdr>
                                        <w:top w:val="none" w:sz="0" w:space="0" w:color="auto"/>
                                        <w:left w:val="none" w:sz="0" w:space="0" w:color="auto"/>
                                        <w:bottom w:val="none" w:sz="0" w:space="0" w:color="auto"/>
                                        <w:right w:val="none" w:sz="0" w:space="0" w:color="auto"/>
                                      </w:divBdr>
                                    </w:div>
                                    <w:div w:id="961837912">
                                      <w:marLeft w:val="0"/>
                                      <w:marRight w:val="0"/>
                                      <w:marTop w:val="100"/>
                                      <w:marBottom w:val="100"/>
                                      <w:divBdr>
                                        <w:top w:val="none" w:sz="0" w:space="0" w:color="auto"/>
                                        <w:left w:val="none" w:sz="0" w:space="0" w:color="auto"/>
                                        <w:bottom w:val="none" w:sz="0" w:space="0" w:color="auto"/>
                                        <w:right w:val="none" w:sz="0" w:space="0" w:color="auto"/>
                                      </w:divBdr>
                                      <w:divsChild>
                                        <w:div w:id="319650702">
                                          <w:marLeft w:val="0"/>
                                          <w:marRight w:val="0"/>
                                          <w:marTop w:val="0"/>
                                          <w:marBottom w:val="0"/>
                                          <w:divBdr>
                                            <w:top w:val="none" w:sz="0" w:space="0" w:color="auto"/>
                                            <w:left w:val="none" w:sz="0" w:space="0" w:color="auto"/>
                                            <w:bottom w:val="none" w:sz="0" w:space="0" w:color="auto"/>
                                            <w:right w:val="none" w:sz="0" w:space="0" w:color="auto"/>
                                          </w:divBdr>
                                        </w:div>
                                        <w:div w:id="336270699">
                                          <w:marLeft w:val="0"/>
                                          <w:marRight w:val="0"/>
                                          <w:marTop w:val="0"/>
                                          <w:marBottom w:val="0"/>
                                          <w:divBdr>
                                            <w:top w:val="none" w:sz="0" w:space="0" w:color="auto"/>
                                            <w:left w:val="none" w:sz="0" w:space="0" w:color="auto"/>
                                            <w:bottom w:val="none" w:sz="0" w:space="0" w:color="auto"/>
                                            <w:right w:val="none" w:sz="0" w:space="0" w:color="auto"/>
                                          </w:divBdr>
                                        </w:div>
                                        <w:div w:id="935481478">
                                          <w:marLeft w:val="0"/>
                                          <w:marRight w:val="0"/>
                                          <w:marTop w:val="60"/>
                                          <w:marBottom w:val="0"/>
                                          <w:divBdr>
                                            <w:top w:val="none" w:sz="0" w:space="0" w:color="auto"/>
                                            <w:left w:val="none" w:sz="0" w:space="0" w:color="auto"/>
                                            <w:bottom w:val="none" w:sz="0" w:space="0" w:color="auto"/>
                                            <w:right w:val="none" w:sz="0" w:space="0" w:color="auto"/>
                                          </w:divBdr>
                                          <w:divsChild>
                                            <w:div w:id="859123863">
                                              <w:marLeft w:val="0"/>
                                              <w:marRight w:val="150"/>
                                              <w:marTop w:val="0"/>
                                              <w:marBottom w:val="0"/>
                                              <w:divBdr>
                                                <w:top w:val="none" w:sz="0" w:space="0" w:color="auto"/>
                                                <w:left w:val="none" w:sz="0" w:space="0" w:color="auto"/>
                                                <w:bottom w:val="none" w:sz="0" w:space="0" w:color="auto"/>
                                                <w:right w:val="none" w:sz="0" w:space="0" w:color="auto"/>
                                              </w:divBdr>
                                            </w:div>
                                          </w:divsChild>
                                        </w:div>
                                        <w:div w:id="2102530241">
                                          <w:marLeft w:val="0"/>
                                          <w:marRight w:val="0"/>
                                          <w:marTop w:val="0"/>
                                          <w:marBottom w:val="0"/>
                                          <w:divBdr>
                                            <w:top w:val="none" w:sz="0" w:space="0" w:color="auto"/>
                                            <w:left w:val="none" w:sz="0" w:space="0" w:color="auto"/>
                                            <w:bottom w:val="none" w:sz="0" w:space="0" w:color="auto"/>
                                            <w:right w:val="none" w:sz="0" w:space="0" w:color="auto"/>
                                          </w:divBdr>
                                          <w:divsChild>
                                            <w:div w:id="1402942120">
                                              <w:marLeft w:val="0"/>
                                              <w:marRight w:val="0"/>
                                              <w:marTop w:val="0"/>
                                              <w:marBottom w:val="0"/>
                                              <w:divBdr>
                                                <w:top w:val="none" w:sz="0" w:space="0" w:color="auto"/>
                                                <w:left w:val="none" w:sz="0" w:space="0" w:color="auto"/>
                                                <w:bottom w:val="none" w:sz="0" w:space="0" w:color="auto"/>
                                                <w:right w:val="none" w:sz="0" w:space="0" w:color="auto"/>
                                              </w:divBdr>
                                            </w:div>
                                            <w:div w:id="1702827166">
                                              <w:marLeft w:val="0"/>
                                              <w:marRight w:val="0"/>
                                              <w:marTop w:val="0"/>
                                              <w:marBottom w:val="0"/>
                                              <w:divBdr>
                                                <w:top w:val="none" w:sz="0" w:space="0" w:color="auto"/>
                                                <w:left w:val="none" w:sz="0" w:space="0" w:color="auto"/>
                                                <w:bottom w:val="none" w:sz="0" w:space="0" w:color="auto"/>
                                                <w:right w:val="none" w:sz="0" w:space="0" w:color="auto"/>
                                              </w:divBdr>
                                            </w:div>
                                            <w:div w:id="45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014751">
          <w:marLeft w:val="0"/>
          <w:marRight w:val="0"/>
          <w:marTop w:val="570"/>
          <w:marBottom w:val="0"/>
          <w:divBdr>
            <w:top w:val="single" w:sz="6" w:space="0" w:color="AAAAAA"/>
            <w:left w:val="single" w:sz="6" w:space="0" w:color="5F5F5F"/>
            <w:bottom w:val="single" w:sz="6" w:space="0" w:color="5F5F5F"/>
            <w:right w:val="single" w:sz="6" w:space="0" w:color="5F5F5F"/>
          </w:divBdr>
          <w:divsChild>
            <w:div w:id="895121791">
              <w:marLeft w:val="0"/>
              <w:marRight w:val="0"/>
              <w:marTop w:val="0"/>
              <w:marBottom w:val="0"/>
              <w:divBdr>
                <w:top w:val="none" w:sz="0" w:space="0" w:color="auto"/>
                <w:left w:val="none" w:sz="0" w:space="0" w:color="auto"/>
                <w:bottom w:val="none" w:sz="0" w:space="0" w:color="auto"/>
                <w:right w:val="none" w:sz="0" w:space="0" w:color="auto"/>
              </w:divBdr>
              <w:divsChild>
                <w:div w:id="2051178490">
                  <w:marLeft w:val="0"/>
                  <w:marRight w:val="0"/>
                  <w:marTop w:val="0"/>
                  <w:marBottom w:val="0"/>
                  <w:divBdr>
                    <w:top w:val="none" w:sz="0" w:space="0" w:color="auto"/>
                    <w:left w:val="none" w:sz="0" w:space="0" w:color="auto"/>
                    <w:bottom w:val="none" w:sz="0" w:space="0" w:color="auto"/>
                    <w:right w:val="none" w:sz="0" w:space="0" w:color="auto"/>
                  </w:divBdr>
                  <w:divsChild>
                    <w:div w:id="1927642794">
                      <w:marLeft w:val="0"/>
                      <w:marRight w:val="0"/>
                      <w:marTop w:val="0"/>
                      <w:marBottom w:val="0"/>
                      <w:divBdr>
                        <w:top w:val="none" w:sz="0" w:space="0" w:color="auto"/>
                        <w:left w:val="none" w:sz="0" w:space="0" w:color="auto"/>
                        <w:bottom w:val="none" w:sz="0" w:space="0" w:color="auto"/>
                        <w:right w:val="none" w:sz="0" w:space="0" w:color="auto"/>
                      </w:divBdr>
                      <w:divsChild>
                        <w:div w:id="414325394">
                          <w:marLeft w:val="0"/>
                          <w:marRight w:val="0"/>
                          <w:marTop w:val="0"/>
                          <w:marBottom w:val="0"/>
                          <w:divBdr>
                            <w:top w:val="none" w:sz="0" w:space="0" w:color="auto"/>
                            <w:left w:val="none" w:sz="0" w:space="0" w:color="auto"/>
                            <w:bottom w:val="none" w:sz="0" w:space="0" w:color="auto"/>
                            <w:right w:val="none" w:sz="0" w:space="0" w:color="auto"/>
                          </w:divBdr>
                          <w:divsChild>
                            <w:div w:id="132647536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180972980">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448203575">
      <w:bodyDiv w:val="1"/>
      <w:marLeft w:val="0"/>
      <w:marRight w:val="0"/>
      <w:marTop w:val="0"/>
      <w:marBottom w:val="0"/>
      <w:divBdr>
        <w:top w:val="none" w:sz="0" w:space="0" w:color="auto"/>
        <w:left w:val="none" w:sz="0" w:space="0" w:color="auto"/>
        <w:bottom w:val="none" w:sz="0" w:space="0" w:color="auto"/>
        <w:right w:val="none" w:sz="0" w:space="0" w:color="auto"/>
      </w:divBdr>
      <w:divsChild>
        <w:div w:id="843784498">
          <w:marLeft w:val="0"/>
          <w:marRight w:val="0"/>
          <w:marTop w:val="0"/>
          <w:marBottom w:val="0"/>
          <w:divBdr>
            <w:top w:val="none" w:sz="0" w:space="0" w:color="auto"/>
            <w:left w:val="none" w:sz="0" w:space="0" w:color="auto"/>
            <w:bottom w:val="none" w:sz="0" w:space="0" w:color="auto"/>
            <w:right w:val="none" w:sz="0" w:space="0" w:color="auto"/>
          </w:divBdr>
          <w:divsChild>
            <w:div w:id="1700618121">
              <w:marLeft w:val="0"/>
              <w:marRight w:val="0"/>
              <w:marTop w:val="0"/>
              <w:marBottom w:val="0"/>
              <w:divBdr>
                <w:top w:val="none" w:sz="0" w:space="0" w:color="auto"/>
                <w:left w:val="none" w:sz="0" w:space="0" w:color="auto"/>
                <w:bottom w:val="none" w:sz="0" w:space="0" w:color="auto"/>
                <w:right w:val="none" w:sz="0" w:space="0" w:color="auto"/>
              </w:divBdr>
            </w:div>
          </w:divsChild>
        </w:div>
        <w:div w:id="978925805">
          <w:marLeft w:val="0"/>
          <w:marRight w:val="0"/>
          <w:marTop w:val="0"/>
          <w:marBottom w:val="0"/>
          <w:divBdr>
            <w:top w:val="none" w:sz="0" w:space="0" w:color="auto"/>
            <w:left w:val="none" w:sz="0" w:space="0" w:color="auto"/>
            <w:bottom w:val="none" w:sz="0" w:space="0" w:color="auto"/>
            <w:right w:val="none" w:sz="0" w:space="0" w:color="auto"/>
          </w:divBdr>
          <w:divsChild>
            <w:div w:id="2034186953">
              <w:marLeft w:val="0"/>
              <w:marRight w:val="0"/>
              <w:marTop w:val="0"/>
              <w:marBottom w:val="0"/>
              <w:divBdr>
                <w:top w:val="none" w:sz="0" w:space="0" w:color="auto"/>
                <w:left w:val="none" w:sz="0" w:space="0" w:color="auto"/>
                <w:bottom w:val="none" w:sz="0" w:space="0" w:color="auto"/>
                <w:right w:val="none" w:sz="0" w:space="0" w:color="auto"/>
              </w:divBdr>
            </w:div>
          </w:divsChild>
        </w:div>
        <w:div w:id="898713619">
          <w:marLeft w:val="0"/>
          <w:marRight w:val="0"/>
          <w:marTop w:val="0"/>
          <w:marBottom w:val="0"/>
          <w:divBdr>
            <w:top w:val="none" w:sz="0" w:space="0" w:color="auto"/>
            <w:left w:val="none" w:sz="0" w:space="0" w:color="auto"/>
            <w:bottom w:val="none" w:sz="0" w:space="0" w:color="auto"/>
            <w:right w:val="none" w:sz="0" w:space="0" w:color="auto"/>
          </w:divBdr>
          <w:divsChild>
            <w:div w:id="1315835569">
              <w:marLeft w:val="-225"/>
              <w:marRight w:val="-225"/>
              <w:marTop w:val="0"/>
              <w:marBottom w:val="0"/>
              <w:divBdr>
                <w:top w:val="none" w:sz="0" w:space="0" w:color="auto"/>
                <w:left w:val="none" w:sz="0" w:space="0" w:color="auto"/>
                <w:bottom w:val="none" w:sz="0" w:space="0" w:color="auto"/>
                <w:right w:val="none" w:sz="0" w:space="0" w:color="auto"/>
              </w:divBdr>
              <w:divsChild>
                <w:div w:id="1974019632">
                  <w:marLeft w:val="0"/>
                  <w:marRight w:val="0"/>
                  <w:marTop w:val="0"/>
                  <w:marBottom w:val="0"/>
                  <w:divBdr>
                    <w:top w:val="none" w:sz="0" w:space="0" w:color="auto"/>
                    <w:left w:val="none" w:sz="0" w:space="0" w:color="auto"/>
                    <w:bottom w:val="none" w:sz="0" w:space="0" w:color="auto"/>
                    <w:right w:val="none" w:sz="0" w:space="0" w:color="auto"/>
                  </w:divBdr>
                  <w:divsChild>
                    <w:div w:id="1866821696">
                      <w:marLeft w:val="0"/>
                      <w:marRight w:val="0"/>
                      <w:marTop w:val="0"/>
                      <w:marBottom w:val="0"/>
                      <w:divBdr>
                        <w:top w:val="none" w:sz="0" w:space="0" w:color="auto"/>
                        <w:left w:val="none" w:sz="0" w:space="0" w:color="auto"/>
                        <w:bottom w:val="none" w:sz="0" w:space="0" w:color="auto"/>
                        <w:right w:val="none" w:sz="0" w:space="0" w:color="auto"/>
                      </w:divBdr>
                    </w:div>
                  </w:divsChild>
                </w:div>
                <w:div w:id="2023776091">
                  <w:marLeft w:val="0"/>
                  <w:marRight w:val="0"/>
                  <w:marTop w:val="0"/>
                  <w:marBottom w:val="0"/>
                  <w:divBdr>
                    <w:top w:val="none" w:sz="0" w:space="0" w:color="auto"/>
                    <w:left w:val="none" w:sz="0" w:space="0" w:color="auto"/>
                    <w:bottom w:val="none" w:sz="0" w:space="0" w:color="auto"/>
                    <w:right w:val="none" w:sz="0" w:space="0" w:color="auto"/>
                  </w:divBdr>
                  <w:divsChild>
                    <w:div w:id="694890726">
                      <w:marLeft w:val="-225"/>
                      <w:marRight w:val="-225"/>
                      <w:marTop w:val="0"/>
                      <w:marBottom w:val="0"/>
                      <w:divBdr>
                        <w:top w:val="none" w:sz="0" w:space="0" w:color="auto"/>
                        <w:left w:val="none" w:sz="0" w:space="0" w:color="auto"/>
                        <w:bottom w:val="none" w:sz="0" w:space="0" w:color="auto"/>
                        <w:right w:val="none" w:sz="0" w:space="0" w:color="auto"/>
                      </w:divBdr>
                      <w:divsChild>
                        <w:div w:id="1898662523">
                          <w:marLeft w:val="0"/>
                          <w:marRight w:val="0"/>
                          <w:marTop w:val="0"/>
                          <w:marBottom w:val="0"/>
                          <w:divBdr>
                            <w:top w:val="none" w:sz="0" w:space="0" w:color="auto"/>
                            <w:left w:val="none" w:sz="0" w:space="0" w:color="auto"/>
                            <w:bottom w:val="none" w:sz="0" w:space="0" w:color="auto"/>
                            <w:right w:val="none" w:sz="0" w:space="0" w:color="auto"/>
                          </w:divBdr>
                          <w:divsChild>
                            <w:div w:id="1623533227">
                              <w:marLeft w:val="0"/>
                              <w:marRight w:val="0"/>
                              <w:marTop w:val="0"/>
                              <w:marBottom w:val="0"/>
                              <w:divBdr>
                                <w:top w:val="none" w:sz="0" w:space="0" w:color="auto"/>
                                <w:left w:val="none" w:sz="0" w:space="0" w:color="auto"/>
                                <w:bottom w:val="none" w:sz="0" w:space="0" w:color="auto"/>
                                <w:right w:val="none" w:sz="0" w:space="0" w:color="auto"/>
                              </w:divBdr>
                              <w:divsChild>
                                <w:div w:id="757600263">
                                  <w:marLeft w:val="0"/>
                                  <w:marRight w:val="0"/>
                                  <w:marTop w:val="0"/>
                                  <w:marBottom w:val="0"/>
                                  <w:divBdr>
                                    <w:top w:val="none" w:sz="0" w:space="0" w:color="auto"/>
                                    <w:left w:val="none" w:sz="0" w:space="0" w:color="auto"/>
                                    <w:bottom w:val="none" w:sz="0" w:space="0" w:color="auto"/>
                                    <w:right w:val="none" w:sz="0" w:space="0" w:color="auto"/>
                                  </w:divBdr>
                                </w:div>
                                <w:div w:id="1954241327">
                                  <w:marLeft w:val="0"/>
                                  <w:marRight w:val="0"/>
                                  <w:marTop w:val="180"/>
                                  <w:marBottom w:val="180"/>
                                  <w:divBdr>
                                    <w:top w:val="single" w:sz="6" w:space="7" w:color="EBEBEB"/>
                                    <w:left w:val="single" w:sz="6" w:space="7" w:color="EBEBEB"/>
                                    <w:bottom w:val="single" w:sz="6" w:space="7" w:color="EBEBEB"/>
                                    <w:right w:val="single" w:sz="6" w:space="7" w:color="EBEBEB"/>
                                  </w:divBdr>
                                  <w:divsChild>
                                    <w:div w:id="1680572341">
                                      <w:marLeft w:val="0"/>
                                      <w:marRight w:val="0"/>
                                      <w:marTop w:val="0"/>
                                      <w:marBottom w:val="0"/>
                                      <w:divBdr>
                                        <w:top w:val="none" w:sz="0" w:space="0" w:color="auto"/>
                                        <w:left w:val="none" w:sz="0" w:space="0" w:color="auto"/>
                                        <w:bottom w:val="none" w:sz="0" w:space="0" w:color="auto"/>
                                        <w:right w:val="none" w:sz="0" w:space="0" w:color="auto"/>
                                      </w:divBdr>
                                    </w:div>
                                  </w:divsChild>
                                </w:div>
                                <w:div w:id="704670405">
                                  <w:marLeft w:val="0"/>
                                  <w:marRight w:val="0"/>
                                  <w:marTop w:val="180"/>
                                  <w:marBottom w:val="180"/>
                                  <w:divBdr>
                                    <w:top w:val="single" w:sz="6" w:space="7" w:color="EBEBEB"/>
                                    <w:left w:val="single" w:sz="6" w:space="7" w:color="EBEBEB"/>
                                    <w:bottom w:val="single" w:sz="6" w:space="7" w:color="EBEBEB"/>
                                    <w:right w:val="single" w:sz="6" w:space="7" w:color="EBEBEB"/>
                                  </w:divBdr>
                                  <w:divsChild>
                                    <w:div w:id="836923024">
                                      <w:marLeft w:val="0"/>
                                      <w:marRight w:val="0"/>
                                      <w:marTop w:val="0"/>
                                      <w:marBottom w:val="0"/>
                                      <w:divBdr>
                                        <w:top w:val="none" w:sz="0" w:space="0" w:color="auto"/>
                                        <w:left w:val="single" w:sz="24" w:space="7" w:color="8AC007"/>
                                        <w:bottom w:val="none" w:sz="0" w:space="0" w:color="auto"/>
                                        <w:right w:val="none" w:sz="0" w:space="0" w:color="auto"/>
                                      </w:divBdr>
                                    </w:div>
                                  </w:divsChild>
                                </w:div>
                                <w:div w:id="941959079">
                                  <w:marLeft w:val="0"/>
                                  <w:marRight w:val="0"/>
                                  <w:marTop w:val="180"/>
                                  <w:marBottom w:val="180"/>
                                  <w:divBdr>
                                    <w:top w:val="single" w:sz="6" w:space="7" w:color="EBEBEB"/>
                                    <w:left w:val="single" w:sz="6" w:space="7" w:color="EBEBEB"/>
                                    <w:bottom w:val="single" w:sz="6" w:space="7" w:color="EBEBEB"/>
                                    <w:right w:val="single" w:sz="6" w:space="7" w:color="EBEBEB"/>
                                  </w:divBdr>
                                  <w:divsChild>
                                    <w:div w:id="1056659157">
                                      <w:marLeft w:val="0"/>
                                      <w:marRight w:val="0"/>
                                      <w:marTop w:val="0"/>
                                      <w:marBottom w:val="0"/>
                                      <w:divBdr>
                                        <w:top w:val="none" w:sz="0" w:space="0" w:color="auto"/>
                                        <w:left w:val="single" w:sz="24" w:space="7" w:color="8AC007"/>
                                        <w:bottom w:val="none" w:sz="0" w:space="0" w:color="auto"/>
                                        <w:right w:val="none" w:sz="0" w:space="0" w:color="auto"/>
                                      </w:divBdr>
                                    </w:div>
                                  </w:divsChild>
                                </w:div>
                                <w:div w:id="1836604976">
                                  <w:marLeft w:val="0"/>
                                  <w:marRight w:val="0"/>
                                  <w:marTop w:val="180"/>
                                  <w:marBottom w:val="180"/>
                                  <w:divBdr>
                                    <w:top w:val="single" w:sz="6" w:space="7" w:color="EBEBEB"/>
                                    <w:left w:val="single" w:sz="6" w:space="7" w:color="EBEBEB"/>
                                    <w:bottom w:val="single" w:sz="6" w:space="7" w:color="EBEBEB"/>
                                    <w:right w:val="single" w:sz="6" w:space="7" w:color="EBEBEB"/>
                                  </w:divBdr>
                                  <w:divsChild>
                                    <w:div w:id="1378042547">
                                      <w:marLeft w:val="0"/>
                                      <w:marRight w:val="0"/>
                                      <w:marTop w:val="0"/>
                                      <w:marBottom w:val="0"/>
                                      <w:divBdr>
                                        <w:top w:val="none" w:sz="0" w:space="0" w:color="auto"/>
                                        <w:left w:val="single" w:sz="24" w:space="7" w:color="8AC007"/>
                                        <w:bottom w:val="none" w:sz="0" w:space="0" w:color="auto"/>
                                        <w:right w:val="none" w:sz="0" w:space="0" w:color="auto"/>
                                      </w:divBdr>
                                    </w:div>
                                  </w:divsChild>
                                </w:div>
                                <w:div w:id="142041928">
                                  <w:marLeft w:val="0"/>
                                  <w:marRight w:val="0"/>
                                  <w:marTop w:val="180"/>
                                  <w:marBottom w:val="180"/>
                                  <w:divBdr>
                                    <w:top w:val="single" w:sz="6" w:space="7" w:color="EBEBEB"/>
                                    <w:left w:val="single" w:sz="6" w:space="7" w:color="EBEBEB"/>
                                    <w:bottom w:val="single" w:sz="6" w:space="7" w:color="EBEBEB"/>
                                    <w:right w:val="single" w:sz="6" w:space="7" w:color="EBEBEB"/>
                                  </w:divBdr>
                                  <w:divsChild>
                                    <w:div w:id="2094666246">
                                      <w:marLeft w:val="0"/>
                                      <w:marRight w:val="0"/>
                                      <w:marTop w:val="0"/>
                                      <w:marBottom w:val="0"/>
                                      <w:divBdr>
                                        <w:top w:val="none" w:sz="0" w:space="0" w:color="auto"/>
                                        <w:left w:val="single" w:sz="24" w:space="7" w:color="8AC007"/>
                                        <w:bottom w:val="none" w:sz="0" w:space="0" w:color="auto"/>
                                        <w:right w:val="none" w:sz="0" w:space="0" w:color="auto"/>
                                      </w:divBdr>
                                    </w:div>
                                  </w:divsChild>
                                </w:div>
                                <w:div w:id="1811166623">
                                  <w:marLeft w:val="0"/>
                                  <w:marRight w:val="0"/>
                                  <w:marTop w:val="180"/>
                                  <w:marBottom w:val="180"/>
                                  <w:divBdr>
                                    <w:top w:val="single" w:sz="6" w:space="7" w:color="EBEBEB"/>
                                    <w:left w:val="single" w:sz="6" w:space="7" w:color="EBEBEB"/>
                                    <w:bottom w:val="single" w:sz="6" w:space="7" w:color="EBEBEB"/>
                                    <w:right w:val="single" w:sz="6" w:space="7" w:color="EBEBEB"/>
                                  </w:divBdr>
                                  <w:divsChild>
                                    <w:div w:id="1625849244">
                                      <w:marLeft w:val="0"/>
                                      <w:marRight w:val="0"/>
                                      <w:marTop w:val="0"/>
                                      <w:marBottom w:val="0"/>
                                      <w:divBdr>
                                        <w:top w:val="none" w:sz="0" w:space="0" w:color="auto"/>
                                        <w:left w:val="single" w:sz="24" w:space="7" w:color="8AC007"/>
                                        <w:bottom w:val="none" w:sz="0" w:space="0" w:color="auto"/>
                                        <w:right w:val="none" w:sz="0" w:space="0" w:color="auto"/>
                                      </w:divBdr>
                                    </w:div>
                                  </w:divsChild>
                                </w:div>
                                <w:div w:id="1465729562">
                                  <w:marLeft w:val="0"/>
                                  <w:marRight w:val="0"/>
                                  <w:marTop w:val="180"/>
                                  <w:marBottom w:val="180"/>
                                  <w:divBdr>
                                    <w:top w:val="single" w:sz="6" w:space="7" w:color="EBEBEB"/>
                                    <w:left w:val="single" w:sz="6" w:space="7" w:color="EBEBEB"/>
                                    <w:bottom w:val="single" w:sz="6" w:space="7" w:color="EBEBEB"/>
                                    <w:right w:val="single" w:sz="6" w:space="7" w:color="EBEBEB"/>
                                  </w:divBdr>
                                  <w:divsChild>
                                    <w:div w:id="1036588232">
                                      <w:marLeft w:val="0"/>
                                      <w:marRight w:val="0"/>
                                      <w:marTop w:val="0"/>
                                      <w:marBottom w:val="0"/>
                                      <w:divBdr>
                                        <w:top w:val="none" w:sz="0" w:space="0" w:color="auto"/>
                                        <w:left w:val="single" w:sz="24" w:space="7" w:color="8AC007"/>
                                        <w:bottom w:val="none" w:sz="0" w:space="0" w:color="auto"/>
                                        <w:right w:val="none" w:sz="0" w:space="0" w:color="auto"/>
                                      </w:divBdr>
                                    </w:div>
                                  </w:divsChild>
                                </w:div>
                                <w:div w:id="4505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899">
                          <w:marLeft w:val="0"/>
                          <w:marRight w:val="0"/>
                          <w:marTop w:val="0"/>
                          <w:marBottom w:val="0"/>
                          <w:divBdr>
                            <w:top w:val="none" w:sz="0" w:space="0" w:color="auto"/>
                            <w:left w:val="none" w:sz="0" w:space="0" w:color="auto"/>
                            <w:bottom w:val="none" w:sz="0" w:space="0" w:color="auto"/>
                            <w:right w:val="none" w:sz="0" w:space="0" w:color="auto"/>
                          </w:divBdr>
                          <w:divsChild>
                            <w:div w:id="1768309248">
                              <w:marLeft w:val="-225"/>
                              <w:marRight w:val="-225"/>
                              <w:marTop w:val="0"/>
                              <w:marBottom w:val="0"/>
                              <w:divBdr>
                                <w:top w:val="none" w:sz="0" w:space="0" w:color="auto"/>
                                <w:left w:val="none" w:sz="0" w:space="0" w:color="auto"/>
                                <w:bottom w:val="none" w:sz="0" w:space="0" w:color="auto"/>
                                <w:right w:val="none" w:sz="0" w:space="0" w:color="auto"/>
                              </w:divBdr>
                            </w:div>
                            <w:div w:id="211232299">
                              <w:marLeft w:val="-225"/>
                              <w:marRight w:val="-225"/>
                              <w:marTop w:val="0"/>
                              <w:marBottom w:val="0"/>
                              <w:divBdr>
                                <w:top w:val="none" w:sz="0" w:space="0" w:color="auto"/>
                                <w:left w:val="none" w:sz="0" w:space="0" w:color="auto"/>
                                <w:bottom w:val="none" w:sz="0" w:space="0" w:color="auto"/>
                                <w:right w:val="none" w:sz="0" w:space="0" w:color="auto"/>
                              </w:divBdr>
                            </w:div>
                            <w:div w:id="998115726">
                              <w:marLeft w:val="-225"/>
                              <w:marRight w:val="-225"/>
                              <w:marTop w:val="0"/>
                              <w:marBottom w:val="0"/>
                              <w:divBdr>
                                <w:top w:val="none" w:sz="0" w:space="0" w:color="auto"/>
                                <w:left w:val="none" w:sz="0" w:space="0" w:color="auto"/>
                                <w:bottom w:val="none" w:sz="0" w:space="0" w:color="auto"/>
                                <w:right w:val="none" w:sz="0" w:space="0" w:color="auto"/>
                              </w:divBdr>
                              <w:divsChild>
                                <w:div w:id="12651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02783">
                      <w:marLeft w:val="-225"/>
                      <w:marRight w:val="-225"/>
                      <w:marTop w:val="0"/>
                      <w:marBottom w:val="0"/>
                      <w:divBdr>
                        <w:top w:val="none" w:sz="0" w:space="0" w:color="auto"/>
                        <w:left w:val="none" w:sz="0" w:space="0" w:color="auto"/>
                        <w:bottom w:val="none" w:sz="0" w:space="0" w:color="auto"/>
                        <w:right w:val="none" w:sz="0" w:space="0" w:color="auto"/>
                      </w:divBdr>
                      <w:divsChild>
                        <w:div w:id="1436974168">
                          <w:marLeft w:val="0"/>
                          <w:marRight w:val="0"/>
                          <w:marTop w:val="0"/>
                          <w:marBottom w:val="0"/>
                          <w:divBdr>
                            <w:top w:val="none" w:sz="0" w:space="0" w:color="auto"/>
                            <w:left w:val="none" w:sz="0" w:space="0" w:color="auto"/>
                            <w:bottom w:val="none" w:sz="0" w:space="0" w:color="auto"/>
                            <w:right w:val="none" w:sz="0" w:space="0" w:color="auto"/>
                          </w:divBdr>
                          <w:divsChild>
                            <w:div w:id="1337462404">
                              <w:marLeft w:val="0"/>
                              <w:marRight w:val="0"/>
                              <w:marTop w:val="300"/>
                              <w:marBottom w:val="0"/>
                              <w:divBdr>
                                <w:top w:val="none" w:sz="0" w:space="0" w:color="auto"/>
                                <w:left w:val="none" w:sz="0" w:space="0" w:color="auto"/>
                                <w:bottom w:val="none" w:sz="0" w:space="0" w:color="auto"/>
                                <w:right w:val="none" w:sz="0" w:space="0" w:color="auto"/>
                              </w:divBdr>
                              <w:divsChild>
                                <w:div w:id="1260985783">
                                  <w:marLeft w:val="-225"/>
                                  <w:marRight w:val="-225"/>
                                  <w:marTop w:val="0"/>
                                  <w:marBottom w:val="0"/>
                                  <w:divBdr>
                                    <w:top w:val="none" w:sz="0" w:space="0" w:color="auto"/>
                                    <w:left w:val="none" w:sz="0" w:space="0" w:color="auto"/>
                                    <w:bottom w:val="none" w:sz="0" w:space="0" w:color="auto"/>
                                    <w:right w:val="none" w:sz="0" w:space="0" w:color="auto"/>
                                  </w:divBdr>
                                  <w:divsChild>
                                    <w:div w:id="1368918126">
                                      <w:marLeft w:val="0"/>
                                      <w:marRight w:val="0"/>
                                      <w:marTop w:val="0"/>
                                      <w:marBottom w:val="0"/>
                                      <w:divBdr>
                                        <w:top w:val="none" w:sz="0" w:space="0" w:color="auto"/>
                                        <w:left w:val="none" w:sz="0" w:space="0" w:color="auto"/>
                                        <w:bottom w:val="none" w:sz="0" w:space="0" w:color="auto"/>
                                        <w:right w:val="none" w:sz="0" w:space="0" w:color="auto"/>
                                      </w:divBdr>
                                    </w:div>
                                    <w:div w:id="1618758019">
                                      <w:marLeft w:val="0"/>
                                      <w:marRight w:val="0"/>
                                      <w:marTop w:val="0"/>
                                      <w:marBottom w:val="0"/>
                                      <w:divBdr>
                                        <w:top w:val="none" w:sz="0" w:space="0" w:color="auto"/>
                                        <w:left w:val="none" w:sz="0" w:space="0" w:color="auto"/>
                                        <w:bottom w:val="none" w:sz="0" w:space="0" w:color="auto"/>
                                        <w:right w:val="none" w:sz="0" w:space="0" w:color="auto"/>
                                      </w:divBdr>
                                    </w:div>
                                    <w:div w:id="1299531967">
                                      <w:marLeft w:val="0"/>
                                      <w:marRight w:val="0"/>
                                      <w:marTop w:val="0"/>
                                      <w:marBottom w:val="0"/>
                                      <w:divBdr>
                                        <w:top w:val="none" w:sz="0" w:space="0" w:color="auto"/>
                                        <w:left w:val="none" w:sz="0" w:space="0" w:color="auto"/>
                                        <w:bottom w:val="none" w:sz="0" w:space="0" w:color="auto"/>
                                        <w:right w:val="none" w:sz="0" w:space="0" w:color="auto"/>
                                      </w:divBdr>
                                    </w:div>
                                    <w:div w:id="1563830343">
                                      <w:marLeft w:val="0"/>
                                      <w:marRight w:val="0"/>
                                      <w:marTop w:val="0"/>
                                      <w:marBottom w:val="0"/>
                                      <w:divBdr>
                                        <w:top w:val="none" w:sz="0" w:space="0" w:color="auto"/>
                                        <w:left w:val="none" w:sz="0" w:space="0" w:color="auto"/>
                                        <w:bottom w:val="none" w:sz="0" w:space="0" w:color="auto"/>
                                        <w:right w:val="none" w:sz="0" w:space="0" w:color="auto"/>
                                      </w:divBdr>
                                    </w:div>
                                  </w:divsChild>
                                </w:div>
                                <w:div w:id="1927835586">
                                  <w:marLeft w:val="0"/>
                                  <w:marRight w:val="0"/>
                                  <w:marTop w:val="0"/>
                                  <w:marBottom w:val="0"/>
                                  <w:divBdr>
                                    <w:top w:val="none" w:sz="0" w:space="0" w:color="auto"/>
                                    <w:left w:val="none" w:sz="0" w:space="0" w:color="auto"/>
                                    <w:bottom w:val="none" w:sz="0" w:space="0" w:color="auto"/>
                                    <w:right w:val="none" w:sz="0" w:space="0" w:color="auto"/>
                                  </w:divBdr>
                                  <w:divsChild>
                                    <w:div w:id="199317456">
                                      <w:marLeft w:val="0"/>
                                      <w:marRight w:val="0"/>
                                      <w:marTop w:val="0"/>
                                      <w:marBottom w:val="225"/>
                                      <w:divBdr>
                                        <w:top w:val="none" w:sz="0" w:space="0" w:color="auto"/>
                                        <w:left w:val="none" w:sz="0" w:space="0" w:color="auto"/>
                                        <w:bottom w:val="none" w:sz="0" w:space="0" w:color="auto"/>
                                        <w:right w:val="none" w:sz="0" w:space="0" w:color="auto"/>
                                      </w:divBdr>
                                    </w:div>
                                    <w:div w:id="2041279758">
                                      <w:marLeft w:val="0"/>
                                      <w:marRight w:val="0"/>
                                      <w:marTop w:val="0"/>
                                      <w:marBottom w:val="225"/>
                                      <w:divBdr>
                                        <w:top w:val="none" w:sz="0" w:space="0" w:color="auto"/>
                                        <w:left w:val="none" w:sz="0" w:space="0" w:color="auto"/>
                                        <w:bottom w:val="none" w:sz="0" w:space="0" w:color="auto"/>
                                        <w:right w:val="none" w:sz="0" w:space="0" w:color="auto"/>
                                      </w:divBdr>
                                    </w:div>
                                    <w:div w:id="1026365312">
                                      <w:marLeft w:val="0"/>
                                      <w:marRight w:val="0"/>
                                      <w:marTop w:val="0"/>
                                      <w:marBottom w:val="225"/>
                                      <w:divBdr>
                                        <w:top w:val="none" w:sz="0" w:space="0" w:color="auto"/>
                                        <w:left w:val="none" w:sz="0" w:space="0" w:color="auto"/>
                                        <w:bottom w:val="none" w:sz="0" w:space="0" w:color="auto"/>
                                        <w:right w:val="none" w:sz="0" w:space="0" w:color="auto"/>
                                      </w:divBdr>
                                    </w:div>
                                    <w:div w:id="333537673">
                                      <w:marLeft w:val="0"/>
                                      <w:marRight w:val="0"/>
                                      <w:marTop w:val="0"/>
                                      <w:marBottom w:val="225"/>
                                      <w:divBdr>
                                        <w:top w:val="none" w:sz="0" w:space="0" w:color="auto"/>
                                        <w:left w:val="none" w:sz="0" w:space="0" w:color="auto"/>
                                        <w:bottom w:val="none" w:sz="0" w:space="0" w:color="auto"/>
                                        <w:right w:val="none" w:sz="0" w:space="0" w:color="auto"/>
                                      </w:divBdr>
                                    </w:div>
                                  </w:divsChild>
                                </w:div>
                                <w:div w:id="360135106">
                                  <w:marLeft w:val="0"/>
                                  <w:marRight w:val="0"/>
                                  <w:marTop w:val="0"/>
                                  <w:marBottom w:val="0"/>
                                  <w:divBdr>
                                    <w:top w:val="none" w:sz="0" w:space="0" w:color="auto"/>
                                    <w:left w:val="none" w:sz="0" w:space="0" w:color="auto"/>
                                    <w:bottom w:val="none" w:sz="0" w:space="0" w:color="auto"/>
                                    <w:right w:val="none" w:sz="0" w:space="0" w:color="auto"/>
                                  </w:divBdr>
                                </w:div>
                                <w:div w:id="1045645819">
                                  <w:marLeft w:val="-225"/>
                                  <w:marRight w:val="-225"/>
                                  <w:marTop w:val="0"/>
                                  <w:marBottom w:val="0"/>
                                  <w:divBdr>
                                    <w:top w:val="none" w:sz="0" w:space="0" w:color="auto"/>
                                    <w:left w:val="none" w:sz="0" w:space="0" w:color="auto"/>
                                    <w:bottom w:val="none" w:sz="0" w:space="0" w:color="auto"/>
                                    <w:right w:val="none" w:sz="0" w:space="0" w:color="auto"/>
                                  </w:divBdr>
                                  <w:divsChild>
                                    <w:div w:id="1625455762">
                                      <w:marLeft w:val="0"/>
                                      <w:marRight w:val="0"/>
                                      <w:marTop w:val="0"/>
                                      <w:marBottom w:val="0"/>
                                      <w:divBdr>
                                        <w:top w:val="none" w:sz="0" w:space="0" w:color="auto"/>
                                        <w:left w:val="none" w:sz="0" w:space="0" w:color="auto"/>
                                        <w:bottom w:val="none" w:sz="0" w:space="0" w:color="auto"/>
                                        <w:right w:val="none" w:sz="0" w:space="0" w:color="auto"/>
                                      </w:divBdr>
                                    </w:div>
                                    <w:div w:id="321348712">
                                      <w:marLeft w:val="0"/>
                                      <w:marRight w:val="0"/>
                                      <w:marTop w:val="0"/>
                                      <w:marBottom w:val="0"/>
                                      <w:divBdr>
                                        <w:top w:val="none" w:sz="0" w:space="0" w:color="auto"/>
                                        <w:left w:val="none" w:sz="0" w:space="0" w:color="auto"/>
                                        <w:bottom w:val="none" w:sz="0" w:space="0" w:color="auto"/>
                                        <w:right w:val="none" w:sz="0" w:space="0" w:color="auto"/>
                                      </w:divBdr>
                                    </w:div>
                                    <w:div w:id="409739864">
                                      <w:marLeft w:val="0"/>
                                      <w:marRight w:val="0"/>
                                      <w:marTop w:val="0"/>
                                      <w:marBottom w:val="0"/>
                                      <w:divBdr>
                                        <w:top w:val="none" w:sz="0" w:space="0" w:color="auto"/>
                                        <w:left w:val="none" w:sz="0" w:space="0" w:color="auto"/>
                                        <w:bottom w:val="none" w:sz="0" w:space="0" w:color="auto"/>
                                        <w:right w:val="none" w:sz="0" w:space="0" w:color="auto"/>
                                      </w:divBdr>
                                    </w:div>
                                    <w:div w:id="2536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32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037017">
          <w:marLeft w:val="0"/>
          <w:marRight w:val="0"/>
          <w:marTop w:val="570"/>
          <w:marBottom w:val="0"/>
          <w:divBdr>
            <w:top w:val="single" w:sz="6" w:space="0" w:color="AAAAAA"/>
            <w:left w:val="single" w:sz="6" w:space="0" w:color="5F5F5F"/>
            <w:bottom w:val="single" w:sz="6" w:space="0" w:color="5F5F5F"/>
            <w:right w:val="single" w:sz="6" w:space="0" w:color="5F5F5F"/>
          </w:divBdr>
          <w:divsChild>
            <w:div w:id="769662449">
              <w:marLeft w:val="0"/>
              <w:marRight w:val="0"/>
              <w:marTop w:val="0"/>
              <w:marBottom w:val="0"/>
              <w:divBdr>
                <w:top w:val="none" w:sz="0" w:space="0" w:color="auto"/>
                <w:left w:val="none" w:sz="0" w:space="0" w:color="auto"/>
                <w:bottom w:val="none" w:sz="0" w:space="0" w:color="auto"/>
                <w:right w:val="none" w:sz="0" w:space="0" w:color="auto"/>
              </w:divBdr>
              <w:divsChild>
                <w:div w:id="740836842">
                  <w:marLeft w:val="0"/>
                  <w:marRight w:val="0"/>
                  <w:marTop w:val="0"/>
                  <w:marBottom w:val="0"/>
                  <w:divBdr>
                    <w:top w:val="none" w:sz="0" w:space="0" w:color="auto"/>
                    <w:left w:val="none" w:sz="0" w:space="0" w:color="auto"/>
                    <w:bottom w:val="none" w:sz="0" w:space="0" w:color="auto"/>
                    <w:right w:val="none" w:sz="0" w:space="0" w:color="auto"/>
                  </w:divBdr>
                </w:div>
                <w:div w:id="1030715602">
                  <w:marLeft w:val="0"/>
                  <w:marRight w:val="0"/>
                  <w:marTop w:val="0"/>
                  <w:marBottom w:val="0"/>
                  <w:divBdr>
                    <w:top w:val="none" w:sz="0" w:space="0" w:color="auto"/>
                    <w:left w:val="none" w:sz="0" w:space="0" w:color="auto"/>
                    <w:bottom w:val="none" w:sz="0" w:space="0" w:color="auto"/>
                    <w:right w:val="none" w:sz="0" w:space="0" w:color="auto"/>
                  </w:divBdr>
                </w:div>
                <w:div w:id="1265965053">
                  <w:marLeft w:val="0"/>
                  <w:marRight w:val="0"/>
                  <w:marTop w:val="0"/>
                  <w:marBottom w:val="0"/>
                  <w:divBdr>
                    <w:top w:val="none" w:sz="0" w:space="0" w:color="auto"/>
                    <w:left w:val="none" w:sz="0" w:space="0" w:color="auto"/>
                    <w:bottom w:val="none" w:sz="0" w:space="0" w:color="auto"/>
                    <w:right w:val="none" w:sz="0" w:space="0" w:color="auto"/>
                  </w:divBdr>
                </w:div>
                <w:div w:id="1336809751">
                  <w:marLeft w:val="0"/>
                  <w:marRight w:val="0"/>
                  <w:marTop w:val="0"/>
                  <w:marBottom w:val="0"/>
                  <w:divBdr>
                    <w:top w:val="none" w:sz="0" w:space="0" w:color="auto"/>
                    <w:left w:val="none" w:sz="0" w:space="0" w:color="auto"/>
                    <w:bottom w:val="none" w:sz="0" w:space="0" w:color="auto"/>
                    <w:right w:val="none" w:sz="0" w:space="0" w:color="auto"/>
                  </w:divBdr>
                </w:div>
                <w:div w:id="367804448">
                  <w:marLeft w:val="0"/>
                  <w:marRight w:val="0"/>
                  <w:marTop w:val="0"/>
                  <w:marBottom w:val="0"/>
                  <w:divBdr>
                    <w:top w:val="none" w:sz="0" w:space="0" w:color="auto"/>
                    <w:left w:val="none" w:sz="0" w:space="0" w:color="auto"/>
                    <w:bottom w:val="none" w:sz="0" w:space="0" w:color="auto"/>
                    <w:right w:val="none" w:sz="0" w:space="0" w:color="auto"/>
                  </w:divBdr>
                </w:div>
                <w:div w:id="3554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005">
          <w:marLeft w:val="0"/>
          <w:marRight w:val="0"/>
          <w:marTop w:val="570"/>
          <w:marBottom w:val="0"/>
          <w:divBdr>
            <w:top w:val="single" w:sz="6" w:space="0" w:color="AAAAAA"/>
            <w:left w:val="single" w:sz="6" w:space="0" w:color="5F5F5F"/>
            <w:bottom w:val="single" w:sz="6" w:space="0" w:color="5F5F5F"/>
            <w:right w:val="single" w:sz="6" w:space="0" w:color="5F5F5F"/>
          </w:divBdr>
          <w:divsChild>
            <w:div w:id="4136896">
              <w:marLeft w:val="0"/>
              <w:marRight w:val="0"/>
              <w:marTop w:val="0"/>
              <w:marBottom w:val="0"/>
              <w:divBdr>
                <w:top w:val="none" w:sz="0" w:space="0" w:color="auto"/>
                <w:left w:val="none" w:sz="0" w:space="0" w:color="auto"/>
                <w:bottom w:val="none" w:sz="0" w:space="0" w:color="auto"/>
                <w:right w:val="none" w:sz="0" w:space="0" w:color="auto"/>
              </w:divBdr>
              <w:divsChild>
                <w:div w:id="441732871">
                  <w:marLeft w:val="0"/>
                  <w:marRight w:val="0"/>
                  <w:marTop w:val="0"/>
                  <w:marBottom w:val="0"/>
                  <w:divBdr>
                    <w:top w:val="none" w:sz="0" w:space="0" w:color="auto"/>
                    <w:left w:val="none" w:sz="0" w:space="0" w:color="auto"/>
                    <w:bottom w:val="none" w:sz="0" w:space="0" w:color="auto"/>
                    <w:right w:val="none" w:sz="0" w:space="0" w:color="auto"/>
                  </w:divBdr>
                </w:div>
                <w:div w:id="1301154961">
                  <w:marLeft w:val="0"/>
                  <w:marRight w:val="0"/>
                  <w:marTop w:val="0"/>
                  <w:marBottom w:val="0"/>
                  <w:divBdr>
                    <w:top w:val="none" w:sz="0" w:space="0" w:color="auto"/>
                    <w:left w:val="none" w:sz="0" w:space="0" w:color="auto"/>
                    <w:bottom w:val="none" w:sz="0" w:space="0" w:color="auto"/>
                    <w:right w:val="none" w:sz="0" w:space="0" w:color="auto"/>
                  </w:divBdr>
                </w:div>
                <w:div w:id="775565380">
                  <w:marLeft w:val="0"/>
                  <w:marRight w:val="0"/>
                  <w:marTop w:val="0"/>
                  <w:marBottom w:val="0"/>
                  <w:divBdr>
                    <w:top w:val="none" w:sz="0" w:space="0" w:color="auto"/>
                    <w:left w:val="none" w:sz="0" w:space="0" w:color="auto"/>
                    <w:bottom w:val="none" w:sz="0" w:space="0" w:color="auto"/>
                    <w:right w:val="none" w:sz="0" w:space="0" w:color="auto"/>
                  </w:divBdr>
                </w:div>
                <w:div w:id="940450566">
                  <w:marLeft w:val="0"/>
                  <w:marRight w:val="0"/>
                  <w:marTop w:val="0"/>
                  <w:marBottom w:val="0"/>
                  <w:divBdr>
                    <w:top w:val="none" w:sz="0" w:space="0" w:color="auto"/>
                    <w:left w:val="none" w:sz="0" w:space="0" w:color="auto"/>
                    <w:bottom w:val="none" w:sz="0" w:space="0" w:color="auto"/>
                    <w:right w:val="none" w:sz="0" w:space="0" w:color="auto"/>
                  </w:divBdr>
                </w:div>
                <w:div w:id="7668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6199">
          <w:marLeft w:val="0"/>
          <w:marRight w:val="0"/>
          <w:marTop w:val="570"/>
          <w:marBottom w:val="0"/>
          <w:divBdr>
            <w:top w:val="single" w:sz="6" w:space="0" w:color="AAAAAA"/>
            <w:left w:val="single" w:sz="6" w:space="0" w:color="5F5F5F"/>
            <w:bottom w:val="single" w:sz="6" w:space="0" w:color="5F5F5F"/>
            <w:right w:val="single" w:sz="6" w:space="0" w:color="5F5F5F"/>
          </w:divBdr>
          <w:divsChild>
            <w:div w:id="2020888477">
              <w:marLeft w:val="0"/>
              <w:marRight w:val="0"/>
              <w:marTop w:val="0"/>
              <w:marBottom w:val="0"/>
              <w:divBdr>
                <w:top w:val="none" w:sz="0" w:space="0" w:color="auto"/>
                <w:left w:val="none" w:sz="0" w:space="0" w:color="auto"/>
                <w:bottom w:val="none" w:sz="0" w:space="0" w:color="auto"/>
                <w:right w:val="none" w:sz="0" w:space="0" w:color="auto"/>
              </w:divBdr>
              <w:divsChild>
                <w:div w:id="119878791">
                  <w:marLeft w:val="0"/>
                  <w:marRight w:val="0"/>
                  <w:marTop w:val="0"/>
                  <w:marBottom w:val="0"/>
                  <w:divBdr>
                    <w:top w:val="none" w:sz="0" w:space="0" w:color="auto"/>
                    <w:left w:val="none" w:sz="0" w:space="0" w:color="auto"/>
                    <w:bottom w:val="none" w:sz="0" w:space="0" w:color="auto"/>
                    <w:right w:val="none" w:sz="0" w:space="0" w:color="auto"/>
                  </w:divBdr>
                </w:div>
                <w:div w:id="684137824">
                  <w:marLeft w:val="0"/>
                  <w:marRight w:val="0"/>
                  <w:marTop w:val="0"/>
                  <w:marBottom w:val="0"/>
                  <w:divBdr>
                    <w:top w:val="none" w:sz="0" w:space="0" w:color="auto"/>
                    <w:left w:val="none" w:sz="0" w:space="0" w:color="auto"/>
                    <w:bottom w:val="none" w:sz="0" w:space="0" w:color="auto"/>
                    <w:right w:val="none" w:sz="0" w:space="0" w:color="auto"/>
                  </w:divBdr>
                </w:div>
                <w:div w:id="1957364483">
                  <w:marLeft w:val="0"/>
                  <w:marRight w:val="0"/>
                  <w:marTop w:val="0"/>
                  <w:marBottom w:val="0"/>
                  <w:divBdr>
                    <w:top w:val="none" w:sz="0" w:space="0" w:color="auto"/>
                    <w:left w:val="none" w:sz="0" w:space="0" w:color="auto"/>
                    <w:bottom w:val="none" w:sz="0" w:space="0" w:color="auto"/>
                    <w:right w:val="none" w:sz="0" w:space="0" w:color="auto"/>
                  </w:divBdr>
                </w:div>
                <w:div w:id="2546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6981">
          <w:marLeft w:val="0"/>
          <w:marRight w:val="0"/>
          <w:marTop w:val="570"/>
          <w:marBottom w:val="0"/>
          <w:divBdr>
            <w:top w:val="single" w:sz="6" w:space="0" w:color="AAAAAA"/>
            <w:left w:val="single" w:sz="6" w:space="0" w:color="5F5F5F"/>
            <w:bottom w:val="single" w:sz="6" w:space="0" w:color="5F5F5F"/>
            <w:right w:val="single" w:sz="6" w:space="0" w:color="5F5F5F"/>
          </w:divBdr>
          <w:divsChild>
            <w:div w:id="981275248">
              <w:marLeft w:val="0"/>
              <w:marRight w:val="0"/>
              <w:marTop w:val="0"/>
              <w:marBottom w:val="0"/>
              <w:divBdr>
                <w:top w:val="none" w:sz="0" w:space="0" w:color="auto"/>
                <w:left w:val="none" w:sz="0" w:space="0" w:color="auto"/>
                <w:bottom w:val="none" w:sz="0" w:space="0" w:color="auto"/>
                <w:right w:val="none" w:sz="0" w:space="0" w:color="auto"/>
              </w:divBdr>
              <w:divsChild>
                <w:div w:id="1504468109">
                  <w:marLeft w:val="0"/>
                  <w:marRight w:val="0"/>
                  <w:marTop w:val="0"/>
                  <w:marBottom w:val="0"/>
                  <w:divBdr>
                    <w:top w:val="none" w:sz="0" w:space="0" w:color="auto"/>
                    <w:left w:val="none" w:sz="0" w:space="0" w:color="auto"/>
                    <w:bottom w:val="none" w:sz="0" w:space="0" w:color="auto"/>
                    <w:right w:val="none" w:sz="0" w:space="0" w:color="auto"/>
                  </w:divBdr>
                  <w:divsChild>
                    <w:div w:id="25562992">
                      <w:marLeft w:val="0"/>
                      <w:marRight w:val="0"/>
                      <w:marTop w:val="0"/>
                      <w:marBottom w:val="0"/>
                      <w:divBdr>
                        <w:top w:val="none" w:sz="0" w:space="0" w:color="auto"/>
                        <w:left w:val="none" w:sz="0" w:space="0" w:color="auto"/>
                        <w:bottom w:val="none" w:sz="0" w:space="0" w:color="auto"/>
                        <w:right w:val="none" w:sz="0" w:space="0" w:color="auto"/>
                      </w:divBdr>
                      <w:divsChild>
                        <w:div w:id="1890068533">
                          <w:marLeft w:val="0"/>
                          <w:marRight w:val="0"/>
                          <w:marTop w:val="0"/>
                          <w:marBottom w:val="0"/>
                          <w:divBdr>
                            <w:top w:val="none" w:sz="0" w:space="0" w:color="auto"/>
                            <w:left w:val="none" w:sz="0" w:space="0" w:color="auto"/>
                            <w:bottom w:val="none" w:sz="0" w:space="0" w:color="auto"/>
                            <w:right w:val="none" w:sz="0" w:space="0" w:color="auto"/>
                          </w:divBdr>
                          <w:divsChild>
                            <w:div w:id="1918441029">
                              <w:marLeft w:val="0"/>
                              <w:marRight w:val="0"/>
                              <w:marTop w:val="0"/>
                              <w:marBottom w:val="0"/>
                              <w:divBdr>
                                <w:top w:val="none" w:sz="0" w:space="0" w:color="auto"/>
                                <w:left w:val="none" w:sz="0" w:space="0" w:color="auto"/>
                                <w:bottom w:val="none" w:sz="0" w:space="0" w:color="auto"/>
                                <w:right w:val="none" w:sz="0" w:space="0" w:color="auto"/>
                              </w:divBdr>
                              <w:divsChild>
                                <w:div w:id="1763574103">
                                  <w:marLeft w:val="0"/>
                                  <w:marRight w:val="0"/>
                                  <w:marTop w:val="0"/>
                                  <w:marBottom w:val="0"/>
                                  <w:divBdr>
                                    <w:top w:val="none" w:sz="0" w:space="0" w:color="auto"/>
                                    <w:left w:val="none" w:sz="0" w:space="0" w:color="auto"/>
                                    <w:bottom w:val="none" w:sz="0" w:space="0" w:color="auto"/>
                                    <w:right w:val="none" w:sz="0" w:space="0" w:color="auto"/>
                                  </w:divBdr>
                                  <w:divsChild>
                                    <w:div w:id="1295134073">
                                      <w:marLeft w:val="0"/>
                                      <w:marRight w:val="0"/>
                                      <w:marTop w:val="0"/>
                                      <w:marBottom w:val="0"/>
                                      <w:divBdr>
                                        <w:top w:val="single" w:sz="6" w:space="0" w:color="555555"/>
                                        <w:left w:val="single" w:sz="6" w:space="0" w:color="555555"/>
                                        <w:bottom w:val="single" w:sz="6" w:space="0" w:color="555555"/>
                                        <w:right w:val="single" w:sz="6" w:space="0" w:color="555555"/>
                                      </w:divBdr>
                                      <w:divsChild>
                                        <w:div w:id="2117283225">
                                          <w:marLeft w:val="0"/>
                                          <w:marRight w:val="0"/>
                                          <w:marTop w:val="0"/>
                                          <w:marBottom w:val="0"/>
                                          <w:divBdr>
                                            <w:top w:val="none" w:sz="0" w:space="0" w:color="auto"/>
                                            <w:left w:val="none" w:sz="0" w:space="0" w:color="auto"/>
                                            <w:bottom w:val="none" w:sz="0" w:space="0" w:color="auto"/>
                                            <w:right w:val="none" w:sz="0" w:space="0" w:color="auto"/>
                                          </w:divBdr>
                                        </w:div>
                                      </w:divsChild>
                                    </w:div>
                                    <w:div w:id="558371224">
                                      <w:marLeft w:val="60"/>
                                      <w:marRight w:val="60"/>
                                      <w:marTop w:val="0"/>
                                      <w:marBottom w:val="0"/>
                                      <w:divBdr>
                                        <w:top w:val="none" w:sz="0" w:space="0" w:color="auto"/>
                                        <w:left w:val="none" w:sz="0" w:space="0" w:color="auto"/>
                                        <w:bottom w:val="none" w:sz="0" w:space="0" w:color="auto"/>
                                        <w:right w:val="none" w:sz="0" w:space="0" w:color="auto"/>
                                      </w:divBdr>
                                    </w:div>
                                    <w:div w:id="2087261330">
                                      <w:marLeft w:val="0"/>
                                      <w:marRight w:val="30"/>
                                      <w:marTop w:val="0"/>
                                      <w:marBottom w:val="0"/>
                                      <w:divBdr>
                                        <w:top w:val="none" w:sz="0" w:space="0" w:color="auto"/>
                                        <w:left w:val="none" w:sz="0" w:space="0" w:color="auto"/>
                                        <w:bottom w:val="none" w:sz="0" w:space="0" w:color="auto"/>
                                        <w:right w:val="none" w:sz="0" w:space="0" w:color="auto"/>
                                      </w:divBdr>
                                    </w:div>
                                    <w:div w:id="227305582">
                                      <w:marLeft w:val="0"/>
                                      <w:marRight w:val="0"/>
                                      <w:marTop w:val="100"/>
                                      <w:marBottom w:val="100"/>
                                      <w:divBdr>
                                        <w:top w:val="none" w:sz="0" w:space="0" w:color="auto"/>
                                        <w:left w:val="none" w:sz="0" w:space="0" w:color="auto"/>
                                        <w:bottom w:val="none" w:sz="0" w:space="0" w:color="auto"/>
                                        <w:right w:val="none" w:sz="0" w:space="0" w:color="auto"/>
                                      </w:divBdr>
                                      <w:divsChild>
                                        <w:div w:id="751464604">
                                          <w:marLeft w:val="0"/>
                                          <w:marRight w:val="0"/>
                                          <w:marTop w:val="0"/>
                                          <w:marBottom w:val="0"/>
                                          <w:divBdr>
                                            <w:top w:val="none" w:sz="0" w:space="0" w:color="auto"/>
                                            <w:left w:val="none" w:sz="0" w:space="0" w:color="auto"/>
                                            <w:bottom w:val="none" w:sz="0" w:space="0" w:color="auto"/>
                                            <w:right w:val="none" w:sz="0" w:space="0" w:color="auto"/>
                                          </w:divBdr>
                                        </w:div>
                                        <w:div w:id="957419736">
                                          <w:marLeft w:val="0"/>
                                          <w:marRight w:val="0"/>
                                          <w:marTop w:val="0"/>
                                          <w:marBottom w:val="0"/>
                                          <w:divBdr>
                                            <w:top w:val="none" w:sz="0" w:space="0" w:color="auto"/>
                                            <w:left w:val="none" w:sz="0" w:space="0" w:color="auto"/>
                                            <w:bottom w:val="none" w:sz="0" w:space="0" w:color="auto"/>
                                            <w:right w:val="none" w:sz="0" w:space="0" w:color="auto"/>
                                          </w:divBdr>
                                        </w:div>
                                        <w:div w:id="1405762118">
                                          <w:marLeft w:val="0"/>
                                          <w:marRight w:val="0"/>
                                          <w:marTop w:val="60"/>
                                          <w:marBottom w:val="0"/>
                                          <w:divBdr>
                                            <w:top w:val="none" w:sz="0" w:space="0" w:color="auto"/>
                                            <w:left w:val="none" w:sz="0" w:space="0" w:color="auto"/>
                                            <w:bottom w:val="none" w:sz="0" w:space="0" w:color="auto"/>
                                            <w:right w:val="none" w:sz="0" w:space="0" w:color="auto"/>
                                          </w:divBdr>
                                          <w:divsChild>
                                            <w:div w:id="909002505">
                                              <w:marLeft w:val="0"/>
                                              <w:marRight w:val="150"/>
                                              <w:marTop w:val="0"/>
                                              <w:marBottom w:val="0"/>
                                              <w:divBdr>
                                                <w:top w:val="none" w:sz="0" w:space="0" w:color="auto"/>
                                                <w:left w:val="none" w:sz="0" w:space="0" w:color="auto"/>
                                                <w:bottom w:val="none" w:sz="0" w:space="0" w:color="auto"/>
                                                <w:right w:val="none" w:sz="0" w:space="0" w:color="auto"/>
                                              </w:divBdr>
                                            </w:div>
                                          </w:divsChild>
                                        </w:div>
                                        <w:div w:id="1685283620">
                                          <w:marLeft w:val="0"/>
                                          <w:marRight w:val="0"/>
                                          <w:marTop w:val="0"/>
                                          <w:marBottom w:val="0"/>
                                          <w:divBdr>
                                            <w:top w:val="none" w:sz="0" w:space="0" w:color="auto"/>
                                            <w:left w:val="none" w:sz="0" w:space="0" w:color="auto"/>
                                            <w:bottom w:val="none" w:sz="0" w:space="0" w:color="auto"/>
                                            <w:right w:val="none" w:sz="0" w:space="0" w:color="auto"/>
                                          </w:divBdr>
                                          <w:divsChild>
                                            <w:div w:id="863978057">
                                              <w:marLeft w:val="0"/>
                                              <w:marRight w:val="0"/>
                                              <w:marTop w:val="0"/>
                                              <w:marBottom w:val="0"/>
                                              <w:divBdr>
                                                <w:top w:val="none" w:sz="0" w:space="0" w:color="auto"/>
                                                <w:left w:val="none" w:sz="0" w:space="0" w:color="auto"/>
                                                <w:bottom w:val="none" w:sz="0" w:space="0" w:color="auto"/>
                                                <w:right w:val="none" w:sz="0" w:space="0" w:color="auto"/>
                                              </w:divBdr>
                                            </w:div>
                                            <w:div w:id="2116361641">
                                              <w:marLeft w:val="0"/>
                                              <w:marRight w:val="0"/>
                                              <w:marTop w:val="0"/>
                                              <w:marBottom w:val="0"/>
                                              <w:divBdr>
                                                <w:top w:val="none" w:sz="0" w:space="0" w:color="auto"/>
                                                <w:left w:val="none" w:sz="0" w:space="0" w:color="auto"/>
                                                <w:bottom w:val="none" w:sz="0" w:space="0" w:color="auto"/>
                                                <w:right w:val="none" w:sz="0" w:space="0" w:color="auto"/>
                                              </w:divBdr>
                                            </w:div>
                                            <w:div w:id="20958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652896">
          <w:marLeft w:val="0"/>
          <w:marRight w:val="0"/>
          <w:marTop w:val="570"/>
          <w:marBottom w:val="0"/>
          <w:divBdr>
            <w:top w:val="single" w:sz="6" w:space="0" w:color="AAAAAA"/>
            <w:left w:val="single" w:sz="6" w:space="0" w:color="5F5F5F"/>
            <w:bottom w:val="single" w:sz="6" w:space="0" w:color="5F5F5F"/>
            <w:right w:val="single" w:sz="6" w:space="0" w:color="5F5F5F"/>
          </w:divBdr>
          <w:divsChild>
            <w:div w:id="1164975448">
              <w:marLeft w:val="0"/>
              <w:marRight w:val="0"/>
              <w:marTop w:val="0"/>
              <w:marBottom w:val="0"/>
              <w:divBdr>
                <w:top w:val="none" w:sz="0" w:space="0" w:color="auto"/>
                <w:left w:val="none" w:sz="0" w:space="0" w:color="auto"/>
                <w:bottom w:val="none" w:sz="0" w:space="0" w:color="auto"/>
                <w:right w:val="none" w:sz="0" w:space="0" w:color="auto"/>
              </w:divBdr>
              <w:divsChild>
                <w:div w:id="1935359356">
                  <w:marLeft w:val="0"/>
                  <w:marRight w:val="0"/>
                  <w:marTop w:val="0"/>
                  <w:marBottom w:val="0"/>
                  <w:divBdr>
                    <w:top w:val="none" w:sz="0" w:space="0" w:color="auto"/>
                    <w:left w:val="none" w:sz="0" w:space="0" w:color="auto"/>
                    <w:bottom w:val="none" w:sz="0" w:space="0" w:color="auto"/>
                    <w:right w:val="none" w:sz="0" w:space="0" w:color="auto"/>
                  </w:divBdr>
                  <w:divsChild>
                    <w:div w:id="1992247534">
                      <w:marLeft w:val="0"/>
                      <w:marRight w:val="0"/>
                      <w:marTop w:val="0"/>
                      <w:marBottom w:val="0"/>
                      <w:divBdr>
                        <w:top w:val="none" w:sz="0" w:space="0" w:color="auto"/>
                        <w:left w:val="none" w:sz="0" w:space="0" w:color="auto"/>
                        <w:bottom w:val="none" w:sz="0" w:space="0" w:color="auto"/>
                        <w:right w:val="none" w:sz="0" w:space="0" w:color="auto"/>
                      </w:divBdr>
                      <w:divsChild>
                        <w:div w:id="1923367733">
                          <w:marLeft w:val="0"/>
                          <w:marRight w:val="0"/>
                          <w:marTop w:val="0"/>
                          <w:marBottom w:val="0"/>
                          <w:divBdr>
                            <w:top w:val="none" w:sz="0" w:space="0" w:color="auto"/>
                            <w:left w:val="none" w:sz="0" w:space="0" w:color="auto"/>
                            <w:bottom w:val="none" w:sz="0" w:space="0" w:color="auto"/>
                            <w:right w:val="none" w:sz="0" w:space="0" w:color="auto"/>
                          </w:divBdr>
                          <w:divsChild>
                            <w:div w:id="2068144244">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40219562">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562836506">
      <w:bodyDiv w:val="1"/>
      <w:marLeft w:val="0"/>
      <w:marRight w:val="0"/>
      <w:marTop w:val="0"/>
      <w:marBottom w:val="0"/>
      <w:divBdr>
        <w:top w:val="none" w:sz="0" w:space="0" w:color="auto"/>
        <w:left w:val="none" w:sz="0" w:space="0" w:color="auto"/>
        <w:bottom w:val="none" w:sz="0" w:space="0" w:color="auto"/>
        <w:right w:val="none" w:sz="0" w:space="0" w:color="auto"/>
      </w:divBdr>
      <w:divsChild>
        <w:div w:id="1900706044">
          <w:marLeft w:val="0"/>
          <w:marRight w:val="0"/>
          <w:marTop w:val="0"/>
          <w:marBottom w:val="0"/>
          <w:divBdr>
            <w:top w:val="none" w:sz="0" w:space="0" w:color="auto"/>
            <w:left w:val="none" w:sz="0" w:space="0" w:color="auto"/>
            <w:bottom w:val="none" w:sz="0" w:space="0" w:color="auto"/>
            <w:right w:val="none" w:sz="0" w:space="0" w:color="auto"/>
          </w:divBdr>
          <w:divsChild>
            <w:div w:id="1016929792">
              <w:marLeft w:val="0"/>
              <w:marRight w:val="0"/>
              <w:marTop w:val="0"/>
              <w:marBottom w:val="0"/>
              <w:divBdr>
                <w:top w:val="none" w:sz="0" w:space="0" w:color="auto"/>
                <w:left w:val="none" w:sz="0" w:space="0" w:color="auto"/>
                <w:bottom w:val="none" w:sz="0" w:space="0" w:color="auto"/>
                <w:right w:val="none" w:sz="0" w:space="0" w:color="auto"/>
              </w:divBdr>
            </w:div>
          </w:divsChild>
        </w:div>
        <w:div w:id="1483040174">
          <w:marLeft w:val="0"/>
          <w:marRight w:val="0"/>
          <w:marTop w:val="0"/>
          <w:marBottom w:val="0"/>
          <w:divBdr>
            <w:top w:val="none" w:sz="0" w:space="0" w:color="auto"/>
            <w:left w:val="none" w:sz="0" w:space="0" w:color="auto"/>
            <w:bottom w:val="none" w:sz="0" w:space="0" w:color="auto"/>
            <w:right w:val="none" w:sz="0" w:space="0" w:color="auto"/>
          </w:divBdr>
          <w:divsChild>
            <w:div w:id="264925868">
              <w:marLeft w:val="0"/>
              <w:marRight w:val="0"/>
              <w:marTop w:val="0"/>
              <w:marBottom w:val="0"/>
              <w:divBdr>
                <w:top w:val="none" w:sz="0" w:space="0" w:color="auto"/>
                <w:left w:val="none" w:sz="0" w:space="0" w:color="auto"/>
                <w:bottom w:val="none" w:sz="0" w:space="0" w:color="auto"/>
                <w:right w:val="none" w:sz="0" w:space="0" w:color="auto"/>
              </w:divBdr>
            </w:div>
          </w:divsChild>
        </w:div>
        <w:div w:id="2057463402">
          <w:marLeft w:val="0"/>
          <w:marRight w:val="0"/>
          <w:marTop w:val="0"/>
          <w:marBottom w:val="0"/>
          <w:divBdr>
            <w:top w:val="none" w:sz="0" w:space="0" w:color="auto"/>
            <w:left w:val="none" w:sz="0" w:space="0" w:color="auto"/>
            <w:bottom w:val="none" w:sz="0" w:space="0" w:color="auto"/>
            <w:right w:val="none" w:sz="0" w:space="0" w:color="auto"/>
          </w:divBdr>
          <w:divsChild>
            <w:div w:id="1218931329">
              <w:marLeft w:val="-225"/>
              <w:marRight w:val="-225"/>
              <w:marTop w:val="0"/>
              <w:marBottom w:val="0"/>
              <w:divBdr>
                <w:top w:val="none" w:sz="0" w:space="0" w:color="auto"/>
                <w:left w:val="none" w:sz="0" w:space="0" w:color="auto"/>
                <w:bottom w:val="none" w:sz="0" w:space="0" w:color="auto"/>
                <w:right w:val="none" w:sz="0" w:space="0" w:color="auto"/>
              </w:divBdr>
              <w:divsChild>
                <w:div w:id="1969628196">
                  <w:marLeft w:val="0"/>
                  <w:marRight w:val="0"/>
                  <w:marTop w:val="0"/>
                  <w:marBottom w:val="0"/>
                  <w:divBdr>
                    <w:top w:val="none" w:sz="0" w:space="0" w:color="auto"/>
                    <w:left w:val="none" w:sz="0" w:space="0" w:color="auto"/>
                    <w:bottom w:val="none" w:sz="0" w:space="0" w:color="auto"/>
                    <w:right w:val="none" w:sz="0" w:space="0" w:color="auto"/>
                  </w:divBdr>
                  <w:divsChild>
                    <w:div w:id="1665819424">
                      <w:marLeft w:val="0"/>
                      <w:marRight w:val="0"/>
                      <w:marTop w:val="0"/>
                      <w:marBottom w:val="0"/>
                      <w:divBdr>
                        <w:top w:val="none" w:sz="0" w:space="0" w:color="auto"/>
                        <w:left w:val="none" w:sz="0" w:space="0" w:color="auto"/>
                        <w:bottom w:val="none" w:sz="0" w:space="0" w:color="auto"/>
                        <w:right w:val="none" w:sz="0" w:space="0" w:color="auto"/>
                      </w:divBdr>
                    </w:div>
                  </w:divsChild>
                </w:div>
                <w:div w:id="1717199180">
                  <w:marLeft w:val="0"/>
                  <w:marRight w:val="0"/>
                  <w:marTop w:val="0"/>
                  <w:marBottom w:val="0"/>
                  <w:divBdr>
                    <w:top w:val="none" w:sz="0" w:space="0" w:color="auto"/>
                    <w:left w:val="none" w:sz="0" w:space="0" w:color="auto"/>
                    <w:bottom w:val="none" w:sz="0" w:space="0" w:color="auto"/>
                    <w:right w:val="none" w:sz="0" w:space="0" w:color="auto"/>
                  </w:divBdr>
                  <w:divsChild>
                    <w:div w:id="857043966">
                      <w:marLeft w:val="0"/>
                      <w:marRight w:val="0"/>
                      <w:marTop w:val="0"/>
                      <w:marBottom w:val="0"/>
                      <w:divBdr>
                        <w:top w:val="none" w:sz="0" w:space="0" w:color="auto"/>
                        <w:left w:val="none" w:sz="0" w:space="0" w:color="auto"/>
                        <w:bottom w:val="none" w:sz="0" w:space="0" w:color="auto"/>
                        <w:right w:val="none" w:sz="0" w:space="0" w:color="auto"/>
                      </w:divBdr>
                      <w:divsChild>
                        <w:div w:id="274364119">
                          <w:marLeft w:val="0"/>
                          <w:marRight w:val="0"/>
                          <w:marTop w:val="0"/>
                          <w:marBottom w:val="0"/>
                          <w:divBdr>
                            <w:top w:val="none" w:sz="0" w:space="0" w:color="auto"/>
                            <w:left w:val="none" w:sz="0" w:space="0" w:color="auto"/>
                            <w:bottom w:val="none" w:sz="0" w:space="0" w:color="auto"/>
                            <w:right w:val="none" w:sz="0" w:space="0" w:color="auto"/>
                          </w:divBdr>
                          <w:divsChild>
                            <w:div w:id="1332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0870">
                      <w:marLeft w:val="-225"/>
                      <w:marRight w:val="-225"/>
                      <w:marTop w:val="0"/>
                      <w:marBottom w:val="0"/>
                      <w:divBdr>
                        <w:top w:val="none" w:sz="0" w:space="0" w:color="auto"/>
                        <w:left w:val="none" w:sz="0" w:space="0" w:color="auto"/>
                        <w:bottom w:val="none" w:sz="0" w:space="0" w:color="auto"/>
                        <w:right w:val="none" w:sz="0" w:space="0" w:color="auto"/>
                      </w:divBdr>
                      <w:divsChild>
                        <w:div w:id="1494178787">
                          <w:marLeft w:val="0"/>
                          <w:marRight w:val="0"/>
                          <w:marTop w:val="0"/>
                          <w:marBottom w:val="0"/>
                          <w:divBdr>
                            <w:top w:val="none" w:sz="0" w:space="0" w:color="auto"/>
                            <w:left w:val="none" w:sz="0" w:space="0" w:color="auto"/>
                            <w:bottom w:val="none" w:sz="0" w:space="0" w:color="auto"/>
                            <w:right w:val="none" w:sz="0" w:space="0" w:color="auto"/>
                          </w:divBdr>
                          <w:divsChild>
                            <w:div w:id="1195969305">
                              <w:marLeft w:val="0"/>
                              <w:marRight w:val="0"/>
                              <w:marTop w:val="0"/>
                              <w:marBottom w:val="0"/>
                              <w:divBdr>
                                <w:top w:val="none" w:sz="0" w:space="0" w:color="auto"/>
                                <w:left w:val="none" w:sz="0" w:space="0" w:color="auto"/>
                                <w:bottom w:val="none" w:sz="0" w:space="0" w:color="auto"/>
                                <w:right w:val="none" w:sz="0" w:space="0" w:color="auto"/>
                              </w:divBdr>
                              <w:divsChild>
                                <w:div w:id="223487436">
                                  <w:marLeft w:val="0"/>
                                  <w:marRight w:val="0"/>
                                  <w:marTop w:val="0"/>
                                  <w:marBottom w:val="0"/>
                                  <w:divBdr>
                                    <w:top w:val="none" w:sz="0" w:space="0" w:color="auto"/>
                                    <w:left w:val="none" w:sz="0" w:space="0" w:color="auto"/>
                                    <w:bottom w:val="none" w:sz="0" w:space="0" w:color="auto"/>
                                    <w:right w:val="none" w:sz="0" w:space="0" w:color="auto"/>
                                  </w:divBdr>
                                </w:div>
                                <w:div w:id="1036541160">
                                  <w:marLeft w:val="0"/>
                                  <w:marRight w:val="0"/>
                                  <w:marTop w:val="180"/>
                                  <w:marBottom w:val="180"/>
                                  <w:divBdr>
                                    <w:top w:val="single" w:sz="6" w:space="7" w:color="EBEBEB"/>
                                    <w:left w:val="single" w:sz="6" w:space="7" w:color="EBEBEB"/>
                                    <w:bottom w:val="single" w:sz="6" w:space="7" w:color="EBEBEB"/>
                                    <w:right w:val="single" w:sz="6" w:space="7" w:color="EBEBEB"/>
                                  </w:divBdr>
                                  <w:divsChild>
                                    <w:div w:id="523250402">
                                      <w:marLeft w:val="0"/>
                                      <w:marRight w:val="0"/>
                                      <w:marTop w:val="0"/>
                                      <w:marBottom w:val="0"/>
                                      <w:divBdr>
                                        <w:top w:val="none" w:sz="0" w:space="0" w:color="auto"/>
                                        <w:left w:val="single" w:sz="24" w:space="7" w:color="8AC007"/>
                                        <w:bottom w:val="none" w:sz="0" w:space="0" w:color="auto"/>
                                        <w:right w:val="none" w:sz="0" w:space="0" w:color="auto"/>
                                      </w:divBdr>
                                    </w:div>
                                  </w:divsChild>
                                </w:div>
                                <w:div w:id="178660325">
                                  <w:marLeft w:val="0"/>
                                  <w:marRight w:val="0"/>
                                  <w:marTop w:val="180"/>
                                  <w:marBottom w:val="180"/>
                                  <w:divBdr>
                                    <w:top w:val="single" w:sz="6" w:space="7" w:color="EBEBEB"/>
                                    <w:left w:val="single" w:sz="6" w:space="7" w:color="EBEBEB"/>
                                    <w:bottom w:val="single" w:sz="6" w:space="7" w:color="EBEBEB"/>
                                    <w:right w:val="single" w:sz="6" w:space="7" w:color="EBEBEB"/>
                                  </w:divBdr>
                                  <w:divsChild>
                                    <w:div w:id="1228029449">
                                      <w:marLeft w:val="0"/>
                                      <w:marRight w:val="0"/>
                                      <w:marTop w:val="0"/>
                                      <w:marBottom w:val="0"/>
                                      <w:divBdr>
                                        <w:top w:val="none" w:sz="0" w:space="0" w:color="auto"/>
                                        <w:left w:val="single" w:sz="24" w:space="7" w:color="8AC007"/>
                                        <w:bottom w:val="none" w:sz="0" w:space="0" w:color="auto"/>
                                        <w:right w:val="none" w:sz="0" w:space="0" w:color="auto"/>
                                      </w:divBdr>
                                    </w:div>
                                  </w:divsChild>
                                </w:div>
                                <w:div w:id="249778026">
                                  <w:marLeft w:val="0"/>
                                  <w:marRight w:val="0"/>
                                  <w:marTop w:val="180"/>
                                  <w:marBottom w:val="180"/>
                                  <w:divBdr>
                                    <w:top w:val="single" w:sz="6" w:space="7" w:color="EBEBEB"/>
                                    <w:left w:val="single" w:sz="6" w:space="7" w:color="EBEBEB"/>
                                    <w:bottom w:val="single" w:sz="6" w:space="7" w:color="EBEBEB"/>
                                    <w:right w:val="single" w:sz="6" w:space="7" w:color="EBEBEB"/>
                                  </w:divBdr>
                                  <w:divsChild>
                                    <w:div w:id="290870675">
                                      <w:marLeft w:val="0"/>
                                      <w:marRight w:val="0"/>
                                      <w:marTop w:val="0"/>
                                      <w:marBottom w:val="0"/>
                                      <w:divBdr>
                                        <w:top w:val="none" w:sz="0" w:space="0" w:color="auto"/>
                                        <w:left w:val="single" w:sz="24" w:space="7" w:color="8AC007"/>
                                        <w:bottom w:val="none" w:sz="0" w:space="0" w:color="auto"/>
                                        <w:right w:val="none" w:sz="0" w:space="0" w:color="auto"/>
                                      </w:divBdr>
                                    </w:div>
                                  </w:divsChild>
                                </w:div>
                                <w:div w:id="708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4273">
                          <w:marLeft w:val="0"/>
                          <w:marRight w:val="0"/>
                          <w:marTop w:val="0"/>
                          <w:marBottom w:val="0"/>
                          <w:divBdr>
                            <w:top w:val="none" w:sz="0" w:space="0" w:color="auto"/>
                            <w:left w:val="none" w:sz="0" w:space="0" w:color="auto"/>
                            <w:bottom w:val="none" w:sz="0" w:space="0" w:color="auto"/>
                            <w:right w:val="none" w:sz="0" w:space="0" w:color="auto"/>
                          </w:divBdr>
                          <w:divsChild>
                            <w:div w:id="62995898">
                              <w:marLeft w:val="-225"/>
                              <w:marRight w:val="-225"/>
                              <w:marTop w:val="0"/>
                              <w:marBottom w:val="0"/>
                              <w:divBdr>
                                <w:top w:val="none" w:sz="0" w:space="0" w:color="auto"/>
                                <w:left w:val="none" w:sz="0" w:space="0" w:color="auto"/>
                                <w:bottom w:val="none" w:sz="0" w:space="0" w:color="auto"/>
                                <w:right w:val="none" w:sz="0" w:space="0" w:color="auto"/>
                              </w:divBdr>
                            </w:div>
                            <w:div w:id="768044101">
                              <w:marLeft w:val="-225"/>
                              <w:marRight w:val="-225"/>
                              <w:marTop w:val="0"/>
                              <w:marBottom w:val="0"/>
                              <w:divBdr>
                                <w:top w:val="none" w:sz="0" w:space="0" w:color="auto"/>
                                <w:left w:val="none" w:sz="0" w:space="0" w:color="auto"/>
                                <w:bottom w:val="none" w:sz="0" w:space="0" w:color="auto"/>
                                <w:right w:val="none" w:sz="0" w:space="0" w:color="auto"/>
                              </w:divBdr>
                            </w:div>
                            <w:div w:id="390662882">
                              <w:marLeft w:val="-225"/>
                              <w:marRight w:val="-225"/>
                              <w:marTop w:val="0"/>
                              <w:marBottom w:val="0"/>
                              <w:divBdr>
                                <w:top w:val="none" w:sz="0" w:space="0" w:color="auto"/>
                                <w:left w:val="none" w:sz="0" w:space="0" w:color="auto"/>
                                <w:bottom w:val="none" w:sz="0" w:space="0" w:color="auto"/>
                                <w:right w:val="none" w:sz="0" w:space="0" w:color="auto"/>
                              </w:divBdr>
                              <w:divsChild>
                                <w:div w:id="9788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8529">
                      <w:marLeft w:val="-225"/>
                      <w:marRight w:val="-225"/>
                      <w:marTop w:val="0"/>
                      <w:marBottom w:val="0"/>
                      <w:divBdr>
                        <w:top w:val="none" w:sz="0" w:space="0" w:color="auto"/>
                        <w:left w:val="none" w:sz="0" w:space="0" w:color="auto"/>
                        <w:bottom w:val="none" w:sz="0" w:space="0" w:color="auto"/>
                        <w:right w:val="none" w:sz="0" w:space="0" w:color="auto"/>
                      </w:divBdr>
                      <w:divsChild>
                        <w:div w:id="1267468853">
                          <w:marLeft w:val="0"/>
                          <w:marRight w:val="0"/>
                          <w:marTop w:val="0"/>
                          <w:marBottom w:val="0"/>
                          <w:divBdr>
                            <w:top w:val="none" w:sz="0" w:space="0" w:color="auto"/>
                            <w:left w:val="none" w:sz="0" w:space="0" w:color="auto"/>
                            <w:bottom w:val="none" w:sz="0" w:space="0" w:color="auto"/>
                            <w:right w:val="none" w:sz="0" w:space="0" w:color="auto"/>
                          </w:divBdr>
                          <w:divsChild>
                            <w:div w:id="1159463345">
                              <w:marLeft w:val="0"/>
                              <w:marRight w:val="0"/>
                              <w:marTop w:val="300"/>
                              <w:marBottom w:val="0"/>
                              <w:divBdr>
                                <w:top w:val="none" w:sz="0" w:space="0" w:color="auto"/>
                                <w:left w:val="none" w:sz="0" w:space="0" w:color="auto"/>
                                <w:bottom w:val="none" w:sz="0" w:space="0" w:color="auto"/>
                                <w:right w:val="none" w:sz="0" w:space="0" w:color="auto"/>
                              </w:divBdr>
                              <w:divsChild>
                                <w:div w:id="211776036">
                                  <w:marLeft w:val="-225"/>
                                  <w:marRight w:val="-225"/>
                                  <w:marTop w:val="0"/>
                                  <w:marBottom w:val="0"/>
                                  <w:divBdr>
                                    <w:top w:val="none" w:sz="0" w:space="0" w:color="auto"/>
                                    <w:left w:val="none" w:sz="0" w:space="0" w:color="auto"/>
                                    <w:bottom w:val="none" w:sz="0" w:space="0" w:color="auto"/>
                                    <w:right w:val="none" w:sz="0" w:space="0" w:color="auto"/>
                                  </w:divBdr>
                                  <w:divsChild>
                                    <w:div w:id="2131514791">
                                      <w:marLeft w:val="0"/>
                                      <w:marRight w:val="0"/>
                                      <w:marTop w:val="0"/>
                                      <w:marBottom w:val="0"/>
                                      <w:divBdr>
                                        <w:top w:val="none" w:sz="0" w:space="0" w:color="auto"/>
                                        <w:left w:val="none" w:sz="0" w:space="0" w:color="auto"/>
                                        <w:bottom w:val="none" w:sz="0" w:space="0" w:color="auto"/>
                                        <w:right w:val="none" w:sz="0" w:space="0" w:color="auto"/>
                                      </w:divBdr>
                                    </w:div>
                                    <w:div w:id="149910523">
                                      <w:marLeft w:val="0"/>
                                      <w:marRight w:val="0"/>
                                      <w:marTop w:val="0"/>
                                      <w:marBottom w:val="0"/>
                                      <w:divBdr>
                                        <w:top w:val="none" w:sz="0" w:space="0" w:color="auto"/>
                                        <w:left w:val="none" w:sz="0" w:space="0" w:color="auto"/>
                                        <w:bottom w:val="none" w:sz="0" w:space="0" w:color="auto"/>
                                        <w:right w:val="none" w:sz="0" w:space="0" w:color="auto"/>
                                      </w:divBdr>
                                    </w:div>
                                    <w:div w:id="379596589">
                                      <w:marLeft w:val="0"/>
                                      <w:marRight w:val="0"/>
                                      <w:marTop w:val="0"/>
                                      <w:marBottom w:val="0"/>
                                      <w:divBdr>
                                        <w:top w:val="none" w:sz="0" w:space="0" w:color="auto"/>
                                        <w:left w:val="none" w:sz="0" w:space="0" w:color="auto"/>
                                        <w:bottom w:val="none" w:sz="0" w:space="0" w:color="auto"/>
                                        <w:right w:val="none" w:sz="0" w:space="0" w:color="auto"/>
                                      </w:divBdr>
                                    </w:div>
                                    <w:div w:id="2039550247">
                                      <w:marLeft w:val="0"/>
                                      <w:marRight w:val="0"/>
                                      <w:marTop w:val="0"/>
                                      <w:marBottom w:val="0"/>
                                      <w:divBdr>
                                        <w:top w:val="none" w:sz="0" w:space="0" w:color="auto"/>
                                        <w:left w:val="none" w:sz="0" w:space="0" w:color="auto"/>
                                        <w:bottom w:val="none" w:sz="0" w:space="0" w:color="auto"/>
                                        <w:right w:val="none" w:sz="0" w:space="0" w:color="auto"/>
                                      </w:divBdr>
                                    </w:div>
                                  </w:divsChild>
                                </w:div>
                                <w:div w:id="1483739286">
                                  <w:marLeft w:val="0"/>
                                  <w:marRight w:val="0"/>
                                  <w:marTop w:val="0"/>
                                  <w:marBottom w:val="0"/>
                                  <w:divBdr>
                                    <w:top w:val="none" w:sz="0" w:space="0" w:color="auto"/>
                                    <w:left w:val="none" w:sz="0" w:space="0" w:color="auto"/>
                                    <w:bottom w:val="none" w:sz="0" w:space="0" w:color="auto"/>
                                    <w:right w:val="none" w:sz="0" w:space="0" w:color="auto"/>
                                  </w:divBdr>
                                  <w:divsChild>
                                    <w:div w:id="1884712221">
                                      <w:marLeft w:val="0"/>
                                      <w:marRight w:val="0"/>
                                      <w:marTop w:val="0"/>
                                      <w:marBottom w:val="225"/>
                                      <w:divBdr>
                                        <w:top w:val="none" w:sz="0" w:space="0" w:color="auto"/>
                                        <w:left w:val="none" w:sz="0" w:space="0" w:color="auto"/>
                                        <w:bottom w:val="none" w:sz="0" w:space="0" w:color="auto"/>
                                        <w:right w:val="none" w:sz="0" w:space="0" w:color="auto"/>
                                      </w:divBdr>
                                    </w:div>
                                    <w:div w:id="166289128">
                                      <w:marLeft w:val="0"/>
                                      <w:marRight w:val="0"/>
                                      <w:marTop w:val="0"/>
                                      <w:marBottom w:val="225"/>
                                      <w:divBdr>
                                        <w:top w:val="none" w:sz="0" w:space="0" w:color="auto"/>
                                        <w:left w:val="none" w:sz="0" w:space="0" w:color="auto"/>
                                        <w:bottom w:val="none" w:sz="0" w:space="0" w:color="auto"/>
                                        <w:right w:val="none" w:sz="0" w:space="0" w:color="auto"/>
                                      </w:divBdr>
                                    </w:div>
                                    <w:div w:id="2082897485">
                                      <w:marLeft w:val="0"/>
                                      <w:marRight w:val="0"/>
                                      <w:marTop w:val="0"/>
                                      <w:marBottom w:val="225"/>
                                      <w:divBdr>
                                        <w:top w:val="none" w:sz="0" w:space="0" w:color="auto"/>
                                        <w:left w:val="none" w:sz="0" w:space="0" w:color="auto"/>
                                        <w:bottom w:val="none" w:sz="0" w:space="0" w:color="auto"/>
                                        <w:right w:val="none" w:sz="0" w:space="0" w:color="auto"/>
                                      </w:divBdr>
                                    </w:div>
                                    <w:div w:id="45877070">
                                      <w:marLeft w:val="0"/>
                                      <w:marRight w:val="0"/>
                                      <w:marTop w:val="0"/>
                                      <w:marBottom w:val="225"/>
                                      <w:divBdr>
                                        <w:top w:val="none" w:sz="0" w:space="0" w:color="auto"/>
                                        <w:left w:val="none" w:sz="0" w:space="0" w:color="auto"/>
                                        <w:bottom w:val="none" w:sz="0" w:space="0" w:color="auto"/>
                                        <w:right w:val="none" w:sz="0" w:space="0" w:color="auto"/>
                                      </w:divBdr>
                                    </w:div>
                                  </w:divsChild>
                                </w:div>
                                <w:div w:id="1576471891">
                                  <w:marLeft w:val="0"/>
                                  <w:marRight w:val="0"/>
                                  <w:marTop w:val="0"/>
                                  <w:marBottom w:val="0"/>
                                  <w:divBdr>
                                    <w:top w:val="none" w:sz="0" w:space="0" w:color="auto"/>
                                    <w:left w:val="none" w:sz="0" w:space="0" w:color="auto"/>
                                    <w:bottom w:val="none" w:sz="0" w:space="0" w:color="auto"/>
                                    <w:right w:val="none" w:sz="0" w:space="0" w:color="auto"/>
                                  </w:divBdr>
                                </w:div>
                                <w:div w:id="125664700">
                                  <w:marLeft w:val="-225"/>
                                  <w:marRight w:val="-225"/>
                                  <w:marTop w:val="0"/>
                                  <w:marBottom w:val="0"/>
                                  <w:divBdr>
                                    <w:top w:val="none" w:sz="0" w:space="0" w:color="auto"/>
                                    <w:left w:val="none" w:sz="0" w:space="0" w:color="auto"/>
                                    <w:bottom w:val="none" w:sz="0" w:space="0" w:color="auto"/>
                                    <w:right w:val="none" w:sz="0" w:space="0" w:color="auto"/>
                                  </w:divBdr>
                                  <w:divsChild>
                                    <w:div w:id="728962284">
                                      <w:marLeft w:val="0"/>
                                      <w:marRight w:val="0"/>
                                      <w:marTop w:val="0"/>
                                      <w:marBottom w:val="0"/>
                                      <w:divBdr>
                                        <w:top w:val="none" w:sz="0" w:space="0" w:color="auto"/>
                                        <w:left w:val="none" w:sz="0" w:space="0" w:color="auto"/>
                                        <w:bottom w:val="none" w:sz="0" w:space="0" w:color="auto"/>
                                        <w:right w:val="none" w:sz="0" w:space="0" w:color="auto"/>
                                      </w:divBdr>
                                    </w:div>
                                    <w:div w:id="759985379">
                                      <w:marLeft w:val="0"/>
                                      <w:marRight w:val="0"/>
                                      <w:marTop w:val="0"/>
                                      <w:marBottom w:val="0"/>
                                      <w:divBdr>
                                        <w:top w:val="none" w:sz="0" w:space="0" w:color="auto"/>
                                        <w:left w:val="none" w:sz="0" w:space="0" w:color="auto"/>
                                        <w:bottom w:val="none" w:sz="0" w:space="0" w:color="auto"/>
                                        <w:right w:val="none" w:sz="0" w:space="0" w:color="auto"/>
                                      </w:divBdr>
                                    </w:div>
                                    <w:div w:id="1370376558">
                                      <w:marLeft w:val="0"/>
                                      <w:marRight w:val="0"/>
                                      <w:marTop w:val="0"/>
                                      <w:marBottom w:val="0"/>
                                      <w:divBdr>
                                        <w:top w:val="none" w:sz="0" w:space="0" w:color="auto"/>
                                        <w:left w:val="none" w:sz="0" w:space="0" w:color="auto"/>
                                        <w:bottom w:val="none" w:sz="0" w:space="0" w:color="auto"/>
                                        <w:right w:val="none" w:sz="0" w:space="0" w:color="auto"/>
                                      </w:divBdr>
                                    </w:div>
                                    <w:div w:id="68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11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4338">
          <w:marLeft w:val="0"/>
          <w:marRight w:val="0"/>
          <w:marTop w:val="570"/>
          <w:marBottom w:val="0"/>
          <w:divBdr>
            <w:top w:val="single" w:sz="6" w:space="0" w:color="AAAAAA"/>
            <w:left w:val="single" w:sz="6" w:space="0" w:color="5F5F5F"/>
            <w:bottom w:val="single" w:sz="6" w:space="0" w:color="5F5F5F"/>
            <w:right w:val="single" w:sz="6" w:space="0" w:color="5F5F5F"/>
          </w:divBdr>
          <w:divsChild>
            <w:div w:id="653340423">
              <w:marLeft w:val="0"/>
              <w:marRight w:val="0"/>
              <w:marTop w:val="0"/>
              <w:marBottom w:val="0"/>
              <w:divBdr>
                <w:top w:val="none" w:sz="0" w:space="0" w:color="auto"/>
                <w:left w:val="none" w:sz="0" w:space="0" w:color="auto"/>
                <w:bottom w:val="none" w:sz="0" w:space="0" w:color="auto"/>
                <w:right w:val="none" w:sz="0" w:space="0" w:color="auto"/>
              </w:divBdr>
              <w:divsChild>
                <w:div w:id="463357017">
                  <w:marLeft w:val="0"/>
                  <w:marRight w:val="0"/>
                  <w:marTop w:val="0"/>
                  <w:marBottom w:val="0"/>
                  <w:divBdr>
                    <w:top w:val="none" w:sz="0" w:space="0" w:color="auto"/>
                    <w:left w:val="none" w:sz="0" w:space="0" w:color="auto"/>
                    <w:bottom w:val="none" w:sz="0" w:space="0" w:color="auto"/>
                    <w:right w:val="none" w:sz="0" w:space="0" w:color="auto"/>
                  </w:divBdr>
                </w:div>
                <w:div w:id="643968966">
                  <w:marLeft w:val="0"/>
                  <w:marRight w:val="0"/>
                  <w:marTop w:val="0"/>
                  <w:marBottom w:val="0"/>
                  <w:divBdr>
                    <w:top w:val="none" w:sz="0" w:space="0" w:color="auto"/>
                    <w:left w:val="none" w:sz="0" w:space="0" w:color="auto"/>
                    <w:bottom w:val="none" w:sz="0" w:space="0" w:color="auto"/>
                    <w:right w:val="none" w:sz="0" w:space="0" w:color="auto"/>
                  </w:divBdr>
                </w:div>
                <w:div w:id="1167131421">
                  <w:marLeft w:val="0"/>
                  <w:marRight w:val="0"/>
                  <w:marTop w:val="0"/>
                  <w:marBottom w:val="0"/>
                  <w:divBdr>
                    <w:top w:val="none" w:sz="0" w:space="0" w:color="auto"/>
                    <w:left w:val="none" w:sz="0" w:space="0" w:color="auto"/>
                    <w:bottom w:val="none" w:sz="0" w:space="0" w:color="auto"/>
                    <w:right w:val="none" w:sz="0" w:space="0" w:color="auto"/>
                  </w:divBdr>
                </w:div>
                <w:div w:id="105076778">
                  <w:marLeft w:val="0"/>
                  <w:marRight w:val="0"/>
                  <w:marTop w:val="0"/>
                  <w:marBottom w:val="0"/>
                  <w:divBdr>
                    <w:top w:val="none" w:sz="0" w:space="0" w:color="auto"/>
                    <w:left w:val="none" w:sz="0" w:space="0" w:color="auto"/>
                    <w:bottom w:val="none" w:sz="0" w:space="0" w:color="auto"/>
                    <w:right w:val="none" w:sz="0" w:space="0" w:color="auto"/>
                  </w:divBdr>
                </w:div>
                <w:div w:id="1791312704">
                  <w:marLeft w:val="0"/>
                  <w:marRight w:val="0"/>
                  <w:marTop w:val="0"/>
                  <w:marBottom w:val="0"/>
                  <w:divBdr>
                    <w:top w:val="none" w:sz="0" w:space="0" w:color="auto"/>
                    <w:left w:val="none" w:sz="0" w:space="0" w:color="auto"/>
                    <w:bottom w:val="none" w:sz="0" w:space="0" w:color="auto"/>
                    <w:right w:val="none" w:sz="0" w:space="0" w:color="auto"/>
                  </w:divBdr>
                </w:div>
                <w:div w:id="4682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7604">
          <w:marLeft w:val="0"/>
          <w:marRight w:val="0"/>
          <w:marTop w:val="570"/>
          <w:marBottom w:val="0"/>
          <w:divBdr>
            <w:top w:val="single" w:sz="6" w:space="0" w:color="AAAAAA"/>
            <w:left w:val="single" w:sz="6" w:space="0" w:color="5F5F5F"/>
            <w:bottom w:val="single" w:sz="6" w:space="0" w:color="5F5F5F"/>
            <w:right w:val="single" w:sz="6" w:space="0" w:color="5F5F5F"/>
          </w:divBdr>
          <w:divsChild>
            <w:div w:id="1771197370">
              <w:marLeft w:val="0"/>
              <w:marRight w:val="0"/>
              <w:marTop w:val="0"/>
              <w:marBottom w:val="0"/>
              <w:divBdr>
                <w:top w:val="none" w:sz="0" w:space="0" w:color="auto"/>
                <w:left w:val="none" w:sz="0" w:space="0" w:color="auto"/>
                <w:bottom w:val="none" w:sz="0" w:space="0" w:color="auto"/>
                <w:right w:val="none" w:sz="0" w:space="0" w:color="auto"/>
              </w:divBdr>
              <w:divsChild>
                <w:div w:id="1780296831">
                  <w:marLeft w:val="0"/>
                  <w:marRight w:val="0"/>
                  <w:marTop w:val="0"/>
                  <w:marBottom w:val="0"/>
                  <w:divBdr>
                    <w:top w:val="none" w:sz="0" w:space="0" w:color="auto"/>
                    <w:left w:val="none" w:sz="0" w:space="0" w:color="auto"/>
                    <w:bottom w:val="none" w:sz="0" w:space="0" w:color="auto"/>
                    <w:right w:val="none" w:sz="0" w:space="0" w:color="auto"/>
                  </w:divBdr>
                </w:div>
                <w:div w:id="586231675">
                  <w:marLeft w:val="0"/>
                  <w:marRight w:val="0"/>
                  <w:marTop w:val="0"/>
                  <w:marBottom w:val="0"/>
                  <w:divBdr>
                    <w:top w:val="none" w:sz="0" w:space="0" w:color="auto"/>
                    <w:left w:val="none" w:sz="0" w:space="0" w:color="auto"/>
                    <w:bottom w:val="none" w:sz="0" w:space="0" w:color="auto"/>
                    <w:right w:val="none" w:sz="0" w:space="0" w:color="auto"/>
                  </w:divBdr>
                </w:div>
                <w:div w:id="84425863">
                  <w:marLeft w:val="0"/>
                  <w:marRight w:val="0"/>
                  <w:marTop w:val="0"/>
                  <w:marBottom w:val="0"/>
                  <w:divBdr>
                    <w:top w:val="none" w:sz="0" w:space="0" w:color="auto"/>
                    <w:left w:val="none" w:sz="0" w:space="0" w:color="auto"/>
                    <w:bottom w:val="none" w:sz="0" w:space="0" w:color="auto"/>
                    <w:right w:val="none" w:sz="0" w:space="0" w:color="auto"/>
                  </w:divBdr>
                </w:div>
                <w:div w:id="650523001">
                  <w:marLeft w:val="0"/>
                  <w:marRight w:val="0"/>
                  <w:marTop w:val="0"/>
                  <w:marBottom w:val="0"/>
                  <w:divBdr>
                    <w:top w:val="none" w:sz="0" w:space="0" w:color="auto"/>
                    <w:left w:val="none" w:sz="0" w:space="0" w:color="auto"/>
                    <w:bottom w:val="none" w:sz="0" w:space="0" w:color="auto"/>
                    <w:right w:val="none" w:sz="0" w:space="0" w:color="auto"/>
                  </w:divBdr>
                </w:div>
                <w:div w:id="640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866">
          <w:marLeft w:val="0"/>
          <w:marRight w:val="0"/>
          <w:marTop w:val="570"/>
          <w:marBottom w:val="0"/>
          <w:divBdr>
            <w:top w:val="single" w:sz="6" w:space="0" w:color="AAAAAA"/>
            <w:left w:val="single" w:sz="6" w:space="0" w:color="5F5F5F"/>
            <w:bottom w:val="single" w:sz="6" w:space="0" w:color="5F5F5F"/>
            <w:right w:val="single" w:sz="6" w:space="0" w:color="5F5F5F"/>
          </w:divBdr>
          <w:divsChild>
            <w:div w:id="1213615764">
              <w:marLeft w:val="0"/>
              <w:marRight w:val="0"/>
              <w:marTop w:val="0"/>
              <w:marBottom w:val="0"/>
              <w:divBdr>
                <w:top w:val="none" w:sz="0" w:space="0" w:color="auto"/>
                <w:left w:val="none" w:sz="0" w:space="0" w:color="auto"/>
                <w:bottom w:val="none" w:sz="0" w:space="0" w:color="auto"/>
                <w:right w:val="none" w:sz="0" w:space="0" w:color="auto"/>
              </w:divBdr>
              <w:divsChild>
                <w:div w:id="513034844">
                  <w:marLeft w:val="0"/>
                  <w:marRight w:val="0"/>
                  <w:marTop w:val="0"/>
                  <w:marBottom w:val="0"/>
                  <w:divBdr>
                    <w:top w:val="none" w:sz="0" w:space="0" w:color="auto"/>
                    <w:left w:val="none" w:sz="0" w:space="0" w:color="auto"/>
                    <w:bottom w:val="none" w:sz="0" w:space="0" w:color="auto"/>
                    <w:right w:val="none" w:sz="0" w:space="0" w:color="auto"/>
                  </w:divBdr>
                </w:div>
                <w:div w:id="1151167559">
                  <w:marLeft w:val="0"/>
                  <w:marRight w:val="0"/>
                  <w:marTop w:val="0"/>
                  <w:marBottom w:val="0"/>
                  <w:divBdr>
                    <w:top w:val="none" w:sz="0" w:space="0" w:color="auto"/>
                    <w:left w:val="none" w:sz="0" w:space="0" w:color="auto"/>
                    <w:bottom w:val="none" w:sz="0" w:space="0" w:color="auto"/>
                    <w:right w:val="none" w:sz="0" w:space="0" w:color="auto"/>
                  </w:divBdr>
                </w:div>
                <w:div w:id="34623318">
                  <w:marLeft w:val="0"/>
                  <w:marRight w:val="0"/>
                  <w:marTop w:val="0"/>
                  <w:marBottom w:val="0"/>
                  <w:divBdr>
                    <w:top w:val="none" w:sz="0" w:space="0" w:color="auto"/>
                    <w:left w:val="none" w:sz="0" w:space="0" w:color="auto"/>
                    <w:bottom w:val="none" w:sz="0" w:space="0" w:color="auto"/>
                    <w:right w:val="none" w:sz="0" w:space="0" w:color="auto"/>
                  </w:divBdr>
                </w:div>
                <w:div w:id="7000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4888">
          <w:marLeft w:val="0"/>
          <w:marRight w:val="0"/>
          <w:marTop w:val="570"/>
          <w:marBottom w:val="0"/>
          <w:divBdr>
            <w:top w:val="single" w:sz="6" w:space="0" w:color="AAAAAA"/>
            <w:left w:val="single" w:sz="6" w:space="0" w:color="5F5F5F"/>
            <w:bottom w:val="single" w:sz="6" w:space="0" w:color="5F5F5F"/>
            <w:right w:val="single" w:sz="6" w:space="0" w:color="5F5F5F"/>
          </w:divBdr>
          <w:divsChild>
            <w:div w:id="834688439">
              <w:marLeft w:val="0"/>
              <w:marRight w:val="0"/>
              <w:marTop w:val="0"/>
              <w:marBottom w:val="0"/>
              <w:divBdr>
                <w:top w:val="none" w:sz="0" w:space="0" w:color="auto"/>
                <w:left w:val="none" w:sz="0" w:space="0" w:color="auto"/>
                <w:bottom w:val="none" w:sz="0" w:space="0" w:color="auto"/>
                <w:right w:val="none" w:sz="0" w:space="0" w:color="auto"/>
              </w:divBdr>
              <w:divsChild>
                <w:div w:id="1280525728">
                  <w:marLeft w:val="0"/>
                  <w:marRight w:val="0"/>
                  <w:marTop w:val="0"/>
                  <w:marBottom w:val="0"/>
                  <w:divBdr>
                    <w:top w:val="none" w:sz="0" w:space="0" w:color="auto"/>
                    <w:left w:val="none" w:sz="0" w:space="0" w:color="auto"/>
                    <w:bottom w:val="none" w:sz="0" w:space="0" w:color="auto"/>
                    <w:right w:val="none" w:sz="0" w:space="0" w:color="auto"/>
                  </w:divBdr>
                  <w:divsChild>
                    <w:div w:id="727343740">
                      <w:marLeft w:val="0"/>
                      <w:marRight w:val="0"/>
                      <w:marTop w:val="0"/>
                      <w:marBottom w:val="0"/>
                      <w:divBdr>
                        <w:top w:val="none" w:sz="0" w:space="0" w:color="auto"/>
                        <w:left w:val="none" w:sz="0" w:space="0" w:color="auto"/>
                        <w:bottom w:val="none" w:sz="0" w:space="0" w:color="auto"/>
                        <w:right w:val="none" w:sz="0" w:space="0" w:color="auto"/>
                      </w:divBdr>
                      <w:divsChild>
                        <w:div w:id="96679510">
                          <w:marLeft w:val="0"/>
                          <w:marRight w:val="0"/>
                          <w:marTop w:val="0"/>
                          <w:marBottom w:val="0"/>
                          <w:divBdr>
                            <w:top w:val="none" w:sz="0" w:space="0" w:color="auto"/>
                            <w:left w:val="none" w:sz="0" w:space="0" w:color="auto"/>
                            <w:bottom w:val="none" w:sz="0" w:space="0" w:color="auto"/>
                            <w:right w:val="none" w:sz="0" w:space="0" w:color="auto"/>
                          </w:divBdr>
                          <w:divsChild>
                            <w:div w:id="1765763863">
                              <w:marLeft w:val="0"/>
                              <w:marRight w:val="0"/>
                              <w:marTop w:val="0"/>
                              <w:marBottom w:val="0"/>
                              <w:divBdr>
                                <w:top w:val="none" w:sz="0" w:space="0" w:color="auto"/>
                                <w:left w:val="none" w:sz="0" w:space="0" w:color="auto"/>
                                <w:bottom w:val="none" w:sz="0" w:space="0" w:color="auto"/>
                                <w:right w:val="none" w:sz="0" w:space="0" w:color="auto"/>
                              </w:divBdr>
                              <w:divsChild>
                                <w:div w:id="1597179240">
                                  <w:marLeft w:val="0"/>
                                  <w:marRight w:val="0"/>
                                  <w:marTop w:val="0"/>
                                  <w:marBottom w:val="0"/>
                                  <w:divBdr>
                                    <w:top w:val="none" w:sz="0" w:space="0" w:color="auto"/>
                                    <w:left w:val="none" w:sz="0" w:space="0" w:color="auto"/>
                                    <w:bottom w:val="none" w:sz="0" w:space="0" w:color="auto"/>
                                    <w:right w:val="none" w:sz="0" w:space="0" w:color="auto"/>
                                  </w:divBdr>
                                  <w:divsChild>
                                    <w:div w:id="921530198">
                                      <w:marLeft w:val="0"/>
                                      <w:marRight w:val="0"/>
                                      <w:marTop w:val="0"/>
                                      <w:marBottom w:val="0"/>
                                      <w:divBdr>
                                        <w:top w:val="single" w:sz="6" w:space="0" w:color="555555"/>
                                        <w:left w:val="single" w:sz="6" w:space="0" w:color="555555"/>
                                        <w:bottom w:val="single" w:sz="6" w:space="0" w:color="555555"/>
                                        <w:right w:val="single" w:sz="6" w:space="0" w:color="555555"/>
                                      </w:divBdr>
                                      <w:divsChild>
                                        <w:div w:id="627321533">
                                          <w:marLeft w:val="0"/>
                                          <w:marRight w:val="0"/>
                                          <w:marTop w:val="0"/>
                                          <w:marBottom w:val="0"/>
                                          <w:divBdr>
                                            <w:top w:val="none" w:sz="0" w:space="0" w:color="auto"/>
                                            <w:left w:val="none" w:sz="0" w:space="0" w:color="auto"/>
                                            <w:bottom w:val="none" w:sz="0" w:space="0" w:color="auto"/>
                                            <w:right w:val="none" w:sz="0" w:space="0" w:color="auto"/>
                                          </w:divBdr>
                                        </w:div>
                                      </w:divsChild>
                                    </w:div>
                                    <w:div w:id="1647970353">
                                      <w:marLeft w:val="60"/>
                                      <w:marRight w:val="60"/>
                                      <w:marTop w:val="0"/>
                                      <w:marBottom w:val="0"/>
                                      <w:divBdr>
                                        <w:top w:val="none" w:sz="0" w:space="0" w:color="auto"/>
                                        <w:left w:val="none" w:sz="0" w:space="0" w:color="auto"/>
                                        <w:bottom w:val="none" w:sz="0" w:space="0" w:color="auto"/>
                                        <w:right w:val="none" w:sz="0" w:space="0" w:color="auto"/>
                                      </w:divBdr>
                                    </w:div>
                                    <w:div w:id="1292905914">
                                      <w:marLeft w:val="0"/>
                                      <w:marRight w:val="30"/>
                                      <w:marTop w:val="0"/>
                                      <w:marBottom w:val="0"/>
                                      <w:divBdr>
                                        <w:top w:val="none" w:sz="0" w:space="0" w:color="auto"/>
                                        <w:left w:val="none" w:sz="0" w:space="0" w:color="auto"/>
                                        <w:bottom w:val="none" w:sz="0" w:space="0" w:color="auto"/>
                                        <w:right w:val="none" w:sz="0" w:space="0" w:color="auto"/>
                                      </w:divBdr>
                                    </w:div>
                                    <w:div w:id="1954358073">
                                      <w:marLeft w:val="0"/>
                                      <w:marRight w:val="0"/>
                                      <w:marTop w:val="100"/>
                                      <w:marBottom w:val="100"/>
                                      <w:divBdr>
                                        <w:top w:val="none" w:sz="0" w:space="0" w:color="auto"/>
                                        <w:left w:val="none" w:sz="0" w:space="0" w:color="auto"/>
                                        <w:bottom w:val="none" w:sz="0" w:space="0" w:color="auto"/>
                                        <w:right w:val="none" w:sz="0" w:space="0" w:color="auto"/>
                                      </w:divBdr>
                                      <w:divsChild>
                                        <w:div w:id="1350133868">
                                          <w:marLeft w:val="0"/>
                                          <w:marRight w:val="0"/>
                                          <w:marTop w:val="0"/>
                                          <w:marBottom w:val="0"/>
                                          <w:divBdr>
                                            <w:top w:val="none" w:sz="0" w:space="0" w:color="auto"/>
                                            <w:left w:val="none" w:sz="0" w:space="0" w:color="auto"/>
                                            <w:bottom w:val="none" w:sz="0" w:space="0" w:color="auto"/>
                                            <w:right w:val="none" w:sz="0" w:space="0" w:color="auto"/>
                                          </w:divBdr>
                                        </w:div>
                                        <w:div w:id="407582940">
                                          <w:marLeft w:val="0"/>
                                          <w:marRight w:val="0"/>
                                          <w:marTop w:val="0"/>
                                          <w:marBottom w:val="0"/>
                                          <w:divBdr>
                                            <w:top w:val="none" w:sz="0" w:space="0" w:color="auto"/>
                                            <w:left w:val="none" w:sz="0" w:space="0" w:color="auto"/>
                                            <w:bottom w:val="none" w:sz="0" w:space="0" w:color="auto"/>
                                            <w:right w:val="none" w:sz="0" w:space="0" w:color="auto"/>
                                          </w:divBdr>
                                        </w:div>
                                        <w:div w:id="183906042">
                                          <w:marLeft w:val="0"/>
                                          <w:marRight w:val="0"/>
                                          <w:marTop w:val="60"/>
                                          <w:marBottom w:val="0"/>
                                          <w:divBdr>
                                            <w:top w:val="none" w:sz="0" w:space="0" w:color="auto"/>
                                            <w:left w:val="none" w:sz="0" w:space="0" w:color="auto"/>
                                            <w:bottom w:val="none" w:sz="0" w:space="0" w:color="auto"/>
                                            <w:right w:val="none" w:sz="0" w:space="0" w:color="auto"/>
                                          </w:divBdr>
                                          <w:divsChild>
                                            <w:div w:id="1525748928">
                                              <w:marLeft w:val="0"/>
                                              <w:marRight w:val="150"/>
                                              <w:marTop w:val="0"/>
                                              <w:marBottom w:val="0"/>
                                              <w:divBdr>
                                                <w:top w:val="none" w:sz="0" w:space="0" w:color="auto"/>
                                                <w:left w:val="none" w:sz="0" w:space="0" w:color="auto"/>
                                                <w:bottom w:val="none" w:sz="0" w:space="0" w:color="auto"/>
                                                <w:right w:val="none" w:sz="0" w:space="0" w:color="auto"/>
                                              </w:divBdr>
                                            </w:div>
                                          </w:divsChild>
                                        </w:div>
                                        <w:div w:id="298583281">
                                          <w:marLeft w:val="0"/>
                                          <w:marRight w:val="0"/>
                                          <w:marTop w:val="0"/>
                                          <w:marBottom w:val="0"/>
                                          <w:divBdr>
                                            <w:top w:val="none" w:sz="0" w:space="0" w:color="auto"/>
                                            <w:left w:val="none" w:sz="0" w:space="0" w:color="auto"/>
                                            <w:bottom w:val="none" w:sz="0" w:space="0" w:color="auto"/>
                                            <w:right w:val="none" w:sz="0" w:space="0" w:color="auto"/>
                                          </w:divBdr>
                                          <w:divsChild>
                                            <w:div w:id="1219895949">
                                              <w:marLeft w:val="0"/>
                                              <w:marRight w:val="0"/>
                                              <w:marTop w:val="0"/>
                                              <w:marBottom w:val="0"/>
                                              <w:divBdr>
                                                <w:top w:val="none" w:sz="0" w:space="0" w:color="auto"/>
                                                <w:left w:val="none" w:sz="0" w:space="0" w:color="auto"/>
                                                <w:bottom w:val="none" w:sz="0" w:space="0" w:color="auto"/>
                                                <w:right w:val="none" w:sz="0" w:space="0" w:color="auto"/>
                                              </w:divBdr>
                                            </w:div>
                                            <w:div w:id="378093771">
                                              <w:marLeft w:val="0"/>
                                              <w:marRight w:val="0"/>
                                              <w:marTop w:val="0"/>
                                              <w:marBottom w:val="0"/>
                                              <w:divBdr>
                                                <w:top w:val="none" w:sz="0" w:space="0" w:color="auto"/>
                                                <w:left w:val="none" w:sz="0" w:space="0" w:color="auto"/>
                                                <w:bottom w:val="none" w:sz="0" w:space="0" w:color="auto"/>
                                                <w:right w:val="none" w:sz="0" w:space="0" w:color="auto"/>
                                              </w:divBdr>
                                            </w:div>
                                            <w:div w:id="11283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340013">
          <w:marLeft w:val="0"/>
          <w:marRight w:val="0"/>
          <w:marTop w:val="570"/>
          <w:marBottom w:val="0"/>
          <w:divBdr>
            <w:top w:val="single" w:sz="6" w:space="0" w:color="AAAAAA"/>
            <w:left w:val="single" w:sz="6" w:space="0" w:color="5F5F5F"/>
            <w:bottom w:val="single" w:sz="6" w:space="0" w:color="5F5F5F"/>
            <w:right w:val="single" w:sz="6" w:space="0" w:color="5F5F5F"/>
          </w:divBdr>
          <w:divsChild>
            <w:div w:id="1793672726">
              <w:marLeft w:val="0"/>
              <w:marRight w:val="0"/>
              <w:marTop w:val="0"/>
              <w:marBottom w:val="0"/>
              <w:divBdr>
                <w:top w:val="none" w:sz="0" w:space="0" w:color="auto"/>
                <w:left w:val="none" w:sz="0" w:space="0" w:color="auto"/>
                <w:bottom w:val="none" w:sz="0" w:space="0" w:color="auto"/>
                <w:right w:val="none" w:sz="0" w:space="0" w:color="auto"/>
              </w:divBdr>
              <w:divsChild>
                <w:div w:id="390810232">
                  <w:marLeft w:val="0"/>
                  <w:marRight w:val="0"/>
                  <w:marTop w:val="0"/>
                  <w:marBottom w:val="0"/>
                  <w:divBdr>
                    <w:top w:val="none" w:sz="0" w:space="0" w:color="auto"/>
                    <w:left w:val="none" w:sz="0" w:space="0" w:color="auto"/>
                    <w:bottom w:val="none" w:sz="0" w:space="0" w:color="auto"/>
                    <w:right w:val="none" w:sz="0" w:space="0" w:color="auto"/>
                  </w:divBdr>
                  <w:divsChild>
                    <w:div w:id="1427995761">
                      <w:marLeft w:val="0"/>
                      <w:marRight w:val="0"/>
                      <w:marTop w:val="0"/>
                      <w:marBottom w:val="0"/>
                      <w:divBdr>
                        <w:top w:val="none" w:sz="0" w:space="0" w:color="auto"/>
                        <w:left w:val="none" w:sz="0" w:space="0" w:color="auto"/>
                        <w:bottom w:val="none" w:sz="0" w:space="0" w:color="auto"/>
                        <w:right w:val="none" w:sz="0" w:space="0" w:color="auto"/>
                      </w:divBdr>
                      <w:divsChild>
                        <w:div w:id="610941244">
                          <w:marLeft w:val="0"/>
                          <w:marRight w:val="0"/>
                          <w:marTop w:val="0"/>
                          <w:marBottom w:val="0"/>
                          <w:divBdr>
                            <w:top w:val="none" w:sz="0" w:space="0" w:color="auto"/>
                            <w:left w:val="none" w:sz="0" w:space="0" w:color="auto"/>
                            <w:bottom w:val="none" w:sz="0" w:space="0" w:color="auto"/>
                            <w:right w:val="none" w:sz="0" w:space="0" w:color="auto"/>
                          </w:divBdr>
                          <w:divsChild>
                            <w:div w:id="2314124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137839789">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586381603">
      <w:marLeft w:val="-225"/>
      <w:marRight w:val="-225"/>
      <w:marTop w:val="0"/>
      <w:marBottom w:val="0"/>
      <w:divBdr>
        <w:top w:val="none" w:sz="0" w:space="0" w:color="auto"/>
        <w:left w:val="none" w:sz="0" w:space="0" w:color="auto"/>
        <w:bottom w:val="none" w:sz="0" w:space="0" w:color="auto"/>
        <w:right w:val="none" w:sz="0" w:space="0" w:color="auto"/>
      </w:divBdr>
      <w:divsChild>
        <w:div w:id="1233850184">
          <w:marLeft w:val="0"/>
          <w:marRight w:val="0"/>
          <w:marTop w:val="0"/>
          <w:marBottom w:val="0"/>
          <w:divBdr>
            <w:top w:val="none" w:sz="0" w:space="0" w:color="auto"/>
            <w:left w:val="none" w:sz="0" w:space="0" w:color="auto"/>
            <w:bottom w:val="none" w:sz="0" w:space="0" w:color="auto"/>
            <w:right w:val="none" w:sz="0" w:space="0" w:color="auto"/>
          </w:divBdr>
          <w:divsChild>
            <w:div w:id="1106999550">
              <w:marLeft w:val="0"/>
              <w:marRight w:val="0"/>
              <w:marTop w:val="0"/>
              <w:marBottom w:val="0"/>
              <w:divBdr>
                <w:top w:val="none" w:sz="0" w:space="0" w:color="auto"/>
                <w:left w:val="none" w:sz="0" w:space="0" w:color="auto"/>
                <w:bottom w:val="none" w:sz="0" w:space="0" w:color="auto"/>
                <w:right w:val="none" w:sz="0" w:space="0" w:color="auto"/>
              </w:divBdr>
              <w:divsChild>
                <w:div w:id="502624020">
                  <w:marLeft w:val="0"/>
                  <w:marRight w:val="0"/>
                  <w:marTop w:val="0"/>
                  <w:marBottom w:val="0"/>
                  <w:divBdr>
                    <w:top w:val="none" w:sz="0" w:space="0" w:color="auto"/>
                    <w:left w:val="none" w:sz="0" w:space="0" w:color="auto"/>
                    <w:bottom w:val="none" w:sz="0" w:space="0" w:color="auto"/>
                    <w:right w:val="none" w:sz="0" w:space="0" w:color="auto"/>
                  </w:divBdr>
                </w:div>
                <w:div w:id="100153250">
                  <w:marLeft w:val="0"/>
                  <w:marRight w:val="0"/>
                  <w:marTop w:val="180"/>
                  <w:marBottom w:val="180"/>
                  <w:divBdr>
                    <w:top w:val="none" w:sz="0" w:space="0" w:color="auto"/>
                    <w:left w:val="none" w:sz="0" w:space="0" w:color="auto"/>
                    <w:bottom w:val="none" w:sz="0" w:space="0" w:color="auto"/>
                    <w:right w:val="none" w:sz="0" w:space="0" w:color="auto"/>
                  </w:divBdr>
                  <w:divsChild>
                    <w:div w:id="1916626291">
                      <w:marLeft w:val="0"/>
                      <w:marRight w:val="0"/>
                      <w:marTop w:val="0"/>
                      <w:marBottom w:val="0"/>
                      <w:divBdr>
                        <w:top w:val="none" w:sz="0" w:space="0" w:color="auto"/>
                        <w:left w:val="single" w:sz="24" w:space="7" w:color="8AC007"/>
                        <w:bottom w:val="none" w:sz="0" w:space="0" w:color="auto"/>
                        <w:right w:val="none" w:sz="0" w:space="0" w:color="auto"/>
                      </w:divBdr>
                    </w:div>
                  </w:divsChild>
                </w:div>
                <w:div w:id="772821630">
                  <w:marLeft w:val="0"/>
                  <w:marRight w:val="0"/>
                  <w:marTop w:val="180"/>
                  <w:marBottom w:val="180"/>
                  <w:divBdr>
                    <w:top w:val="none" w:sz="0" w:space="0" w:color="auto"/>
                    <w:left w:val="none" w:sz="0" w:space="0" w:color="auto"/>
                    <w:bottom w:val="none" w:sz="0" w:space="0" w:color="auto"/>
                    <w:right w:val="none" w:sz="0" w:space="0" w:color="auto"/>
                  </w:divBdr>
                  <w:divsChild>
                    <w:div w:id="1513497600">
                      <w:marLeft w:val="0"/>
                      <w:marRight w:val="0"/>
                      <w:marTop w:val="0"/>
                      <w:marBottom w:val="0"/>
                      <w:divBdr>
                        <w:top w:val="none" w:sz="0" w:space="0" w:color="auto"/>
                        <w:left w:val="single" w:sz="24" w:space="7" w:color="8AC007"/>
                        <w:bottom w:val="none" w:sz="0" w:space="0" w:color="auto"/>
                        <w:right w:val="none" w:sz="0" w:space="0" w:color="auto"/>
                      </w:divBdr>
                    </w:div>
                  </w:divsChild>
                </w:div>
                <w:div w:id="389229032">
                  <w:marLeft w:val="0"/>
                  <w:marRight w:val="0"/>
                  <w:marTop w:val="180"/>
                  <w:marBottom w:val="180"/>
                  <w:divBdr>
                    <w:top w:val="none" w:sz="0" w:space="0" w:color="auto"/>
                    <w:left w:val="none" w:sz="0" w:space="0" w:color="auto"/>
                    <w:bottom w:val="none" w:sz="0" w:space="0" w:color="auto"/>
                    <w:right w:val="none" w:sz="0" w:space="0" w:color="auto"/>
                  </w:divBdr>
                  <w:divsChild>
                    <w:div w:id="1057321619">
                      <w:marLeft w:val="0"/>
                      <w:marRight w:val="0"/>
                      <w:marTop w:val="0"/>
                      <w:marBottom w:val="0"/>
                      <w:divBdr>
                        <w:top w:val="none" w:sz="0" w:space="0" w:color="auto"/>
                        <w:left w:val="single" w:sz="24" w:space="7" w:color="8AC007"/>
                        <w:bottom w:val="none" w:sz="0" w:space="0" w:color="auto"/>
                        <w:right w:val="none" w:sz="0" w:space="0" w:color="auto"/>
                      </w:divBdr>
                    </w:div>
                  </w:divsChild>
                </w:div>
                <w:div w:id="207797">
                  <w:marLeft w:val="0"/>
                  <w:marRight w:val="0"/>
                  <w:marTop w:val="180"/>
                  <w:marBottom w:val="180"/>
                  <w:divBdr>
                    <w:top w:val="none" w:sz="0" w:space="0" w:color="auto"/>
                    <w:left w:val="none" w:sz="0" w:space="0" w:color="auto"/>
                    <w:bottom w:val="none" w:sz="0" w:space="0" w:color="auto"/>
                    <w:right w:val="none" w:sz="0" w:space="0" w:color="auto"/>
                  </w:divBdr>
                  <w:divsChild>
                    <w:div w:id="1120950428">
                      <w:marLeft w:val="0"/>
                      <w:marRight w:val="0"/>
                      <w:marTop w:val="0"/>
                      <w:marBottom w:val="0"/>
                      <w:divBdr>
                        <w:top w:val="none" w:sz="0" w:space="0" w:color="auto"/>
                        <w:left w:val="single" w:sz="24" w:space="7" w:color="8AC007"/>
                        <w:bottom w:val="none" w:sz="0" w:space="0" w:color="auto"/>
                        <w:right w:val="none" w:sz="0" w:space="0" w:color="auto"/>
                      </w:divBdr>
                    </w:div>
                  </w:divsChild>
                </w:div>
                <w:div w:id="1206598683">
                  <w:marLeft w:val="0"/>
                  <w:marRight w:val="0"/>
                  <w:marTop w:val="180"/>
                  <w:marBottom w:val="180"/>
                  <w:divBdr>
                    <w:top w:val="none" w:sz="0" w:space="0" w:color="auto"/>
                    <w:left w:val="none" w:sz="0" w:space="0" w:color="auto"/>
                    <w:bottom w:val="none" w:sz="0" w:space="0" w:color="auto"/>
                    <w:right w:val="none" w:sz="0" w:space="0" w:color="auto"/>
                  </w:divBdr>
                  <w:divsChild>
                    <w:div w:id="1137527038">
                      <w:marLeft w:val="0"/>
                      <w:marRight w:val="0"/>
                      <w:marTop w:val="0"/>
                      <w:marBottom w:val="0"/>
                      <w:divBdr>
                        <w:top w:val="none" w:sz="0" w:space="0" w:color="auto"/>
                        <w:left w:val="single" w:sz="24" w:space="7" w:color="8AC007"/>
                        <w:bottom w:val="none" w:sz="0" w:space="0" w:color="auto"/>
                        <w:right w:val="none" w:sz="0" w:space="0" w:color="auto"/>
                      </w:divBdr>
                    </w:div>
                  </w:divsChild>
                </w:div>
                <w:div w:id="1960916268">
                  <w:marLeft w:val="0"/>
                  <w:marRight w:val="0"/>
                  <w:marTop w:val="180"/>
                  <w:marBottom w:val="180"/>
                  <w:divBdr>
                    <w:top w:val="none" w:sz="0" w:space="0" w:color="auto"/>
                    <w:left w:val="none" w:sz="0" w:space="0" w:color="auto"/>
                    <w:bottom w:val="none" w:sz="0" w:space="0" w:color="auto"/>
                    <w:right w:val="none" w:sz="0" w:space="0" w:color="auto"/>
                  </w:divBdr>
                  <w:divsChild>
                    <w:div w:id="1935750151">
                      <w:marLeft w:val="0"/>
                      <w:marRight w:val="0"/>
                      <w:marTop w:val="0"/>
                      <w:marBottom w:val="0"/>
                      <w:divBdr>
                        <w:top w:val="none" w:sz="0" w:space="0" w:color="auto"/>
                        <w:left w:val="single" w:sz="24" w:space="7" w:color="8AC007"/>
                        <w:bottom w:val="none" w:sz="0" w:space="0" w:color="auto"/>
                        <w:right w:val="none" w:sz="0" w:space="0" w:color="auto"/>
                      </w:divBdr>
                    </w:div>
                  </w:divsChild>
                </w:div>
                <w:div w:id="65957477">
                  <w:marLeft w:val="0"/>
                  <w:marRight w:val="0"/>
                  <w:marTop w:val="180"/>
                  <w:marBottom w:val="180"/>
                  <w:divBdr>
                    <w:top w:val="none" w:sz="0" w:space="0" w:color="auto"/>
                    <w:left w:val="none" w:sz="0" w:space="0" w:color="auto"/>
                    <w:bottom w:val="none" w:sz="0" w:space="0" w:color="auto"/>
                    <w:right w:val="none" w:sz="0" w:space="0" w:color="auto"/>
                  </w:divBdr>
                  <w:divsChild>
                    <w:div w:id="1765875050">
                      <w:marLeft w:val="0"/>
                      <w:marRight w:val="0"/>
                      <w:marTop w:val="0"/>
                      <w:marBottom w:val="0"/>
                      <w:divBdr>
                        <w:top w:val="none" w:sz="0" w:space="0" w:color="auto"/>
                        <w:left w:val="single" w:sz="24" w:space="7" w:color="8AC007"/>
                        <w:bottom w:val="none" w:sz="0" w:space="0" w:color="auto"/>
                        <w:right w:val="none" w:sz="0" w:space="0" w:color="auto"/>
                      </w:divBdr>
                    </w:div>
                  </w:divsChild>
                </w:div>
                <w:div w:id="1875385643">
                  <w:marLeft w:val="0"/>
                  <w:marRight w:val="0"/>
                  <w:marTop w:val="180"/>
                  <w:marBottom w:val="180"/>
                  <w:divBdr>
                    <w:top w:val="none" w:sz="0" w:space="0" w:color="auto"/>
                    <w:left w:val="none" w:sz="0" w:space="0" w:color="auto"/>
                    <w:bottom w:val="none" w:sz="0" w:space="0" w:color="auto"/>
                    <w:right w:val="none" w:sz="0" w:space="0" w:color="auto"/>
                  </w:divBdr>
                  <w:divsChild>
                    <w:div w:id="966590960">
                      <w:marLeft w:val="0"/>
                      <w:marRight w:val="0"/>
                      <w:marTop w:val="0"/>
                      <w:marBottom w:val="0"/>
                      <w:divBdr>
                        <w:top w:val="none" w:sz="0" w:space="0" w:color="auto"/>
                        <w:left w:val="single" w:sz="24" w:space="7" w:color="8AC007"/>
                        <w:bottom w:val="none" w:sz="0" w:space="0" w:color="auto"/>
                        <w:right w:val="none" w:sz="0" w:space="0" w:color="auto"/>
                      </w:divBdr>
                    </w:div>
                  </w:divsChild>
                </w:div>
                <w:div w:id="1822499587">
                  <w:marLeft w:val="0"/>
                  <w:marRight w:val="0"/>
                  <w:marTop w:val="180"/>
                  <w:marBottom w:val="180"/>
                  <w:divBdr>
                    <w:top w:val="none" w:sz="0" w:space="0" w:color="auto"/>
                    <w:left w:val="none" w:sz="0" w:space="0" w:color="auto"/>
                    <w:bottom w:val="none" w:sz="0" w:space="0" w:color="auto"/>
                    <w:right w:val="none" w:sz="0" w:space="0" w:color="auto"/>
                  </w:divBdr>
                  <w:divsChild>
                    <w:div w:id="282660921">
                      <w:marLeft w:val="0"/>
                      <w:marRight w:val="0"/>
                      <w:marTop w:val="0"/>
                      <w:marBottom w:val="0"/>
                      <w:divBdr>
                        <w:top w:val="none" w:sz="0" w:space="0" w:color="auto"/>
                        <w:left w:val="single" w:sz="24" w:space="7" w:color="8AC007"/>
                        <w:bottom w:val="none" w:sz="0" w:space="0" w:color="auto"/>
                        <w:right w:val="none" w:sz="0" w:space="0" w:color="auto"/>
                      </w:divBdr>
                    </w:div>
                  </w:divsChild>
                </w:div>
                <w:div w:id="1994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283">
          <w:marLeft w:val="0"/>
          <w:marRight w:val="0"/>
          <w:marTop w:val="0"/>
          <w:marBottom w:val="0"/>
          <w:divBdr>
            <w:top w:val="none" w:sz="0" w:space="0" w:color="auto"/>
            <w:left w:val="none" w:sz="0" w:space="0" w:color="auto"/>
            <w:bottom w:val="none" w:sz="0" w:space="0" w:color="auto"/>
            <w:right w:val="none" w:sz="0" w:space="0" w:color="auto"/>
          </w:divBdr>
          <w:divsChild>
            <w:div w:id="1609892313">
              <w:marLeft w:val="-225"/>
              <w:marRight w:val="-225"/>
              <w:marTop w:val="0"/>
              <w:marBottom w:val="0"/>
              <w:divBdr>
                <w:top w:val="none" w:sz="0" w:space="0" w:color="auto"/>
                <w:left w:val="none" w:sz="0" w:space="0" w:color="auto"/>
                <w:bottom w:val="none" w:sz="0" w:space="0" w:color="auto"/>
                <w:right w:val="none" w:sz="0" w:space="0" w:color="auto"/>
              </w:divBdr>
            </w:div>
            <w:div w:id="1600139018">
              <w:marLeft w:val="-225"/>
              <w:marRight w:val="-225"/>
              <w:marTop w:val="0"/>
              <w:marBottom w:val="0"/>
              <w:divBdr>
                <w:top w:val="none" w:sz="0" w:space="0" w:color="auto"/>
                <w:left w:val="none" w:sz="0" w:space="0" w:color="auto"/>
                <w:bottom w:val="none" w:sz="0" w:space="0" w:color="auto"/>
                <w:right w:val="none" w:sz="0" w:space="0" w:color="auto"/>
              </w:divBdr>
            </w:div>
            <w:div w:id="178354236">
              <w:marLeft w:val="-225"/>
              <w:marRight w:val="-225"/>
              <w:marTop w:val="0"/>
              <w:marBottom w:val="0"/>
              <w:divBdr>
                <w:top w:val="none" w:sz="0" w:space="0" w:color="auto"/>
                <w:left w:val="none" w:sz="0" w:space="0" w:color="auto"/>
                <w:bottom w:val="none" w:sz="0" w:space="0" w:color="auto"/>
                <w:right w:val="none" w:sz="0" w:space="0" w:color="auto"/>
              </w:divBdr>
              <w:divsChild>
                <w:div w:id="4973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850">
      <w:bodyDiv w:val="1"/>
      <w:marLeft w:val="0"/>
      <w:marRight w:val="0"/>
      <w:marTop w:val="0"/>
      <w:marBottom w:val="0"/>
      <w:divBdr>
        <w:top w:val="none" w:sz="0" w:space="0" w:color="auto"/>
        <w:left w:val="none" w:sz="0" w:space="0" w:color="auto"/>
        <w:bottom w:val="none" w:sz="0" w:space="0" w:color="auto"/>
        <w:right w:val="none" w:sz="0" w:space="0" w:color="auto"/>
      </w:divBdr>
      <w:divsChild>
        <w:div w:id="11299242">
          <w:marLeft w:val="0"/>
          <w:marRight w:val="0"/>
          <w:marTop w:val="0"/>
          <w:marBottom w:val="0"/>
          <w:divBdr>
            <w:top w:val="none" w:sz="0" w:space="0" w:color="auto"/>
            <w:left w:val="none" w:sz="0" w:space="0" w:color="auto"/>
            <w:bottom w:val="none" w:sz="0" w:space="0" w:color="auto"/>
            <w:right w:val="none" w:sz="0" w:space="0" w:color="auto"/>
          </w:divBdr>
          <w:divsChild>
            <w:div w:id="1200312939">
              <w:marLeft w:val="0"/>
              <w:marRight w:val="0"/>
              <w:marTop w:val="0"/>
              <w:marBottom w:val="0"/>
              <w:divBdr>
                <w:top w:val="none" w:sz="0" w:space="0" w:color="auto"/>
                <w:left w:val="none" w:sz="0" w:space="0" w:color="auto"/>
                <w:bottom w:val="none" w:sz="0" w:space="0" w:color="auto"/>
                <w:right w:val="none" w:sz="0" w:space="0" w:color="auto"/>
              </w:divBdr>
            </w:div>
          </w:divsChild>
        </w:div>
        <w:div w:id="1151598764">
          <w:marLeft w:val="0"/>
          <w:marRight w:val="0"/>
          <w:marTop w:val="0"/>
          <w:marBottom w:val="0"/>
          <w:divBdr>
            <w:top w:val="none" w:sz="0" w:space="0" w:color="auto"/>
            <w:left w:val="none" w:sz="0" w:space="0" w:color="auto"/>
            <w:bottom w:val="none" w:sz="0" w:space="0" w:color="auto"/>
            <w:right w:val="none" w:sz="0" w:space="0" w:color="auto"/>
          </w:divBdr>
          <w:divsChild>
            <w:div w:id="618295976">
              <w:marLeft w:val="0"/>
              <w:marRight w:val="0"/>
              <w:marTop w:val="0"/>
              <w:marBottom w:val="0"/>
              <w:divBdr>
                <w:top w:val="none" w:sz="0" w:space="0" w:color="auto"/>
                <w:left w:val="none" w:sz="0" w:space="0" w:color="auto"/>
                <w:bottom w:val="none" w:sz="0" w:space="0" w:color="auto"/>
                <w:right w:val="none" w:sz="0" w:space="0" w:color="auto"/>
              </w:divBdr>
            </w:div>
          </w:divsChild>
        </w:div>
        <w:div w:id="1760102471">
          <w:marLeft w:val="0"/>
          <w:marRight w:val="0"/>
          <w:marTop w:val="0"/>
          <w:marBottom w:val="0"/>
          <w:divBdr>
            <w:top w:val="none" w:sz="0" w:space="0" w:color="auto"/>
            <w:left w:val="none" w:sz="0" w:space="0" w:color="auto"/>
            <w:bottom w:val="none" w:sz="0" w:space="0" w:color="auto"/>
            <w:right w:val="none" w:sz="0" w:space="0" w:color="auto"/>
          </w:divBdr>
          <w:divsChild>
            <w:div w:id="1991055498">
              <w:marLeft w:val="-225"/>
              <w:marRight w:val="-225"/>
              <w:marTop w:val="0"/>
              <w:marBottom w:val="0"/>
              <w:divBdr>
                <w:top w:val="none" w:sz="0" w:space="0" w:color="auto"/>
                <w:left w:val="none" w:sz="0" w:space="0" w:color="auto"/>
                <w:bottom w:val="none" w:sz="0" w:space="0" w:color="auto"/>
                <w:right w:val="none" w:sz="0" w:space="0" w:color="auto"/>
              </w:divBdr>
              <w:divsChild>
                <w:div w:id="1670670272">
                  <w:marLeft w:val="0"/>
                  <w:marRight w:val="0"/>
                  <w:marTop w:val="0"/>
                  <w:marBottom w:val="0"/>
                  <w:divBdr>
                    <w:top w:val="none" w:sz="0" w:space="0" w:color="auto"/>
                    <w:left w:val="none" w:sz="0" w:space="0" w:color="auto"/>
                    <w:bottom w:val="none" w:sz="0" w:space="0" w:color="auto"/>
                    <w:right w:val="none" w:sz="0" w:space="0" w:color="auto"/>
                  </w:divBdr>
                  <w:divsChild>
                    <w:div w:id="1271089917">
                      <w:marLeft w:val="0"/>
                      <w:marRight w:val="0"/>
                      <w:marTop w:val="0"/>
                      <w:marBottom w:val="0"/>
                      <w:divBdr>
                        <w:top w:val="none" w:sz="0" w:space="0" w:color="auto"/>
                        <w:left w:val="none" w:sz="0" w:space="0" w:color="auto"/>
                        <w:bottom w:val="none" w:sz="0" w:space="0" w:color="auto"/>
                        <w:right w:val="none" w:sz="0" w:space="0" w:color="auto"/>
                      </w:divBdr>
                    </w:div>
                  </w:divsChild>
                </w:div>
                <w:div w:id="2010130264">
                  <w:marLeft w:val="0"/>
                  <w:marRight w:val="0"/>
                  <w:marTop w:val="0"/>
                  <w:marBottom w:val="0"/>
                  <w:divBdr>
                    <w:top w:val="none" w:sz="0" w:space="0" w:color="auto"/>
                    <w:left w:val="none" w:sz="0" w:space="0" w:color="auto"/>
                    <w:bottom w:val="none" w:sz="0" w:space="0" w:color="auto"/>
                    <w:right w:val="none" w:sz="0" w:space="0" w:color="auto"/>
                  </w:divBdr>
                  <w:divsChild>
                    <w:div w:id="1185635999">
                      <w:marLeft w:val="-225"/>
                      <w:marRight w:val="-225"/>
                      <w:marTop w:val="0"/>
                      <w:marBottom w:val="0"/>
                      <w:divBdr>
                        <w:top w:val="none" w:sz="0" w:space="0" w:color="auto"/>
                        <w:left w:val="none" w:sz="0" w:space="0" w:color="auto"/>
                        <w:bottom w:val="none" w:sz="0" w:space="0" w:color="auto"/>
                        <w:right w:val="none" w:sz="0" w:space="0" w:color="auto"/>
                      </w:divBdr>
                      <w:divsChild>
                        <w:div w:id="865411821">
                          <w:marLeft w:val="0"/>
                          <w:marRight w:val="0"/>
                          <w:marTop w:val="0"/>
                          <w:marBottom w:val="0"/>
                          <w:divBdr>
                            <w:top w:val="none" w:sz="0" w:space="0" w:color="auto"/>
                            <w:left w:val="none" w:sz="0" w:space="0" w:color="auto"/>
                            <w:bottom w:val="none" w:sz="0" w:space="0" w:color="auto"/>
                            <w:right w:val="none" w:sz="0" w:space="0" w:color="auto"/>
                          </w:divBdr>
                          <w:divsChild>
                            <w:div w:id="581530099">
                              <w:marLeft w:val="0"/>
                              <w:marRight w:val="0"/>
                              <w:marTop w:val="0"/>
                              <w:marBottom w:val="0"/>
                              <w:divBdr>
                                <w:top w:val="none" w:sz="0" w:space="0" w:color="auto"/>
                                <w:left w:val="none" w:sz="0" w:space="0" w:color="auto"/>
                                <w:bottom w:val="none" w:sz="0" w:space="0" w:color="auto"/>
                                <w:right w:val="none" w:sz="0" w:space="0" w:color="auto"/>
                              </w:divBdr>
                              <w:divsChild>
                                <w:div w:id="85466552">
                                  <w:marLeft w:val="0"/>
                                  <w:marRight w:val="0"/>
                                  <w:marTop w:val="0"/>
                                  <w:marBottom w:val="0"/>
                                  <w:divBdr>
                                    <w:top w:val="none" w:sz="0" w:space="0" w:color="auto"/>
                                    <w:left w:val="none" w:sz="0" w:space="0" w:color="auto"/>
                                    <w:bottom w:val="none" w:sz="0" w:space="0" w:color="auto"/>
                                    <w:right w:val="none" w:sz="0" w:space="0" w:color="auto"/>
                                  </w:divBdr>
                                </w:div>
                                <w:div w:id="953250022">
                                  <w:marLeft w:val="0"/>
                                  <w:marRight w:val="0"/>
                                  <w:marTop w:val="180"/>
                                  <w:marBottom w:val="180"/>
                                  <w:divBdr>
                                    <w:top w:val="single" w:sz="6" w:space="7" w:color="EBEBEB"/>
                                    <w:left w:val="single" w:sz="6" w:space="7" w:color="EBEBEB"/>
                                    <w:bottom w:val="single" w:sz="6" w:space="7" w:color="EBEBEB"/>
                                    <w:right w:val="single" w:sz="6" w:space="7" w:color="EBEBEB"/>
                                  </w:divBdr>
                                  <w:divsChild>
                                    <w:div w:id="634258874">
                                      <w:marLeft w:val="0"/>
                                      <w:marRight w:val="0"/>
                                      <w:marTop w:val="0"/>
                                      <w:marBottom w:val="0"/>
                                      <w:divBdr>
                                        <w:top w:val="none" w:sz="0" w:space="0" w:color="auto"/>
                                        <w:left w:val="single" w:sz="24" w:space="7" w:color="8AC007"/>
                                        <w:bottom w:val="none" w:sz="0" w:space="0" w:color="auto"/>
                                        <w:right w:val="none" w:sz="0" w:space="0" w:color="auto"/>
                                      </w:divBdr>
                                    </w:div>
                                  </w:divsChild>
                                </w:div>
                                <w:div w:id="1031223993">
                                  <w:marLeft w:val="0"/>
                                  <w:marRight w:val="0"/>
                                  <w:marTop w:val="180"/>
                                  <w:marBottom w:val="180"/>
                                  <w:divBdr>
                                    <w:top w:val="single" w:sz="6" w:space="7" w:color="EBEBEB"/>
                                    <w:left w:val="single" w:sz="6" w:space="7" w:color="EBEBEB"/>
                                    <w:bottom w:val="single" w:sz="6" w:space="7" w:color="EBEBEB"/>
                                    <w:right w:val="single" w:sz="6" w:space="7" w:color="EBEBEB"/>
                                  </w:divBdr>
                                  <w:divsChild>
                                    <w:div w:id="1248225646">
                                      <w:marLeft w:val="0"/>
                                      <w:marRight w:val="0"/>
                                      <w:marTop w:val="0"/>
                                      <w:marBottom w:val="0"/>
                                      <w:divBdr>
                                        <w:top w:val="none" w:sz="0" w:space="0" w:color="auto"/>
                                        <w:left w:val="single" w:sz="24" w:space="7" w:color="8AC007"/>
                                        <w:bottom w:val="none" w:sz="0" w:space="0" w:color="auto"/>
                                        <w:right w:val="none" w:sz="0" w:space="0" w:color="auto"/>
                                      </w:divBdr>
                                    </w:div>
                                  </w:divsChild>
                                </w:div>
                                <w:div w:id="608700950">
                                  <w:marLeft w:val="0"/>
                                  <w:marRight w:val="0"/>
                                  <w:marTop w:val="180"/>
                                  <w:marBottom w:val="180"/>
                                  <w:divBdr>
                                    <w:top w:val="single" w:sz="6" w:space="7" w:color="EBEBEB"/>
                                    <w:left w:val="single" w:sz="6" w:space="7" w:color="EBEBEB"/>
                                    <w:bottom w:val="single" w:sz="6" w:space="7" w:color="EBEBEB"/>
                                    <w:right w:val="single" w:sz="6" w:space="7" w:color="EBEBEB"/>
                                  </w:divBdr>
                                  <w:divsChild>
                                    <w:div w:id="1820460420">
                                      <w:marLeft w:val="0"/>
                                      <w:marRight w:val="0"/>
                                      <w:marTop w:val="0"/>
                                      <w:marBottom w:val="0"/>
                                      <w:divBdr>
                                        <w:top w:val="none" w:sz="0" w:space="0" w:color="auto"/>
                                        <w:left w:val="single" w:sz="24" w:space="7" w:color="8AC007"/>
                                        <w:bottom w:val="none" w:sz="0" w:space="0" w:color="auto"/>
                                        <w:right w:val="none" w:sz="0" w:space="0" w:color="auto"/>
                                      </w:divBdr>
                                    </w:div>
                                  </w:divsChild>
                                </w:div>
                                <w:div w:id="1442410085">
                                  <w:marLeft w:val="0"/>
                                  <w:marRight w:val="0"/>
                                  <w:marTop w:val="180"/>
                                  <w:marBottom w:val="180"/>
                                  <w:divBdr>
                                    <w:top w:val="single" w:sz="6" w:space="7" w:color="EBEBEB"/>
                                    <w:left w:val="single" w:sz="6" w:space="7" w:color="EBEBEB"/>
                                    <w:bottom w:val="single" w:sz="6" w:space="7" w:color="EBEBEB"/>
                                    <w:right w:val="single" w:sz="6" w:space="7" w:color="EBEBEB"/>
                                  </w:divBdr>
                                  <w:divsChild>
                                    <w:div w:id="1967468686">
                                      <w:marLeft w:val="0"/>
                                      <w:marRight w:val="0"/>
                                      <w:marTop w:val="0"/>
                                      <w:marBottom w:val="0"/>
                                      <w:divBdr>
                                        <w:top w:val="none" w:sz="0" w:space="0" w:color="auto"/>
                                        <w:left w:val="single" w:sz="24" w:space="7" w:color="8AC007"/>
                                        <w:bottom w:val="none" w:sz="0" w:space="0" w:color="auto"/>
                                        <w:right w:val="none" w:sz="0" w:space="0" w:color="auto"/>
                                      </w:divBdr>
                                    </w:div>
                                  </w:divsChild>
                                </w:div>
                                <w:div w:id="310519543">
                                  <w:marLeft w:val="0"/>
                                  <w:marRight w:val="0"/>
                                  <w:marTop w:val="180"/>
                                  <w:marBottom w:val="180"/>
                                  <w:divBdr>
                                    <w:top w:val="single" w:sz="6" w:space="7" w:color="EBEBEB"/>
                                    <w:left w:val="single" w:sz="6" w:space="7" w:color="EBEBEB"/>
                                    <w:bottom w:val="single" w:sz="6" w:space="7" w:color="EBEBEB"/>
                                    <w:right w:val="single" w:sz="6" w:space="7" w:color="EBEBEB"/>
                                  </w:divBdr>
                                  <w:divsChild>
                                    <w:div w:id="924846838">
                                      <w:marLeft w:val="0"/>
                                      <w:marRight w:val="0"/>
                                      <w:marTop w:val="0"/>
                                      <w:marBottom w:val="0"/>
                                      <w:divBdr>
                                        <w:top w:val="none" w:sz="0" w:space="0" w:color="auto"/>
                                        <w:left w:val="single" w:sz="24" w:space="7" w:color="8AC007"/>
                                        <w:bottom w:val="none" w:sz="0" w:space="0" w:color="auto"/>
                                        <w:right w:val="none" w:sz="0" w:space="0" w:color="auto"/>
                                      </w:divBdr>
                                    </w:div>
                                  </w:divsChild>
                                </w:div>
                                <w:div w:id="1736273009">
                                  <w:marLeft w:val="0"/>
                                  <w:marRight w:val="0"/>
                                  <w:marTop w:val="180"/>
                                  <w:marBottom w:val="180"/>
                                  <w:divBdr>
                                    <w:top w:val="single" w:sz="6" w:space="7" w:color="EBEBEB"/>
                                    <w:left w:val="single" w:sz="6" w:space="7" w:color="EBEBEB"/>
                                    <w:bottom w:val="single" w:sz="6" w:space="7" w:color="EBEBEB"/>
                                    <w:right w:val="single" w:sz="6" w:space="7" w:color="EBEBEB"/>
                                  </w:divBdr>
                                  <w:divsChild>
                                    <w:div w:id="654649172">
                                      <w:marLeft w:val="0"/>
                                      <w:marRight w:val="0"/>
                                      <w:marTop w:val="0"/>
                                      <w:marBottom w:val="0"/>
                                      <w:divBdr>
                                        <w:top w:val="none" w:sz="0" w:space="0" w:color="auto"/>
                                        <w:left w:val="single" w:sz="24" w:space="7" w:color="8AC007"/>
                                        <w:bottom w:val="none" w:sz="0" w:space="0" w:color="auto"/>
                                        <w:right w:val="none" w:sz="0" w:space="0" w:color="auto"/>
                                      </w:divBdr>
                                    </w:div>
                                  </w:divsChild>
                                </w:div>
                                <w:div w:id="469784985">
                                  <w:marLeft w:val="0"/>
                                  <w:marRight w:val="0"/>
                                  <w:marTop w:val="180"/>
                                  <w:marBottom w:val="180"/>
                                  <w:divBdr>
                                    <w:top w:val="single" w:sz="6" w:space="7" w:color="EBEBEB"/>
                                    <w:left w:val="single" w:sz="6" w:space="7" w:color="EBEBEB"/>
                                    <w:bottom w:val="single" w:sz="6" w:space="7" w:color="EBEBEB"/>
                                    <w:right w:val="single" w:sz="6" w:space="7" w:color="EBEBEB"/>
                                  </w:divBdr>
                                  <w:divsChild>
                                    <w:div w:id="1688411883">
                                      <w:marLeft w:val="0"/>
                                      <w:marRight w:val="0"/>
                                      <w:marTop w:val="0"/>
                                      <w:marBottom w:val="0"/>
                                      <w:divBdr>
                                        <w:top w:val="none" w:sz="0" w:space="0" w:color="auto"/>
                                        <w:left w:val="single" w:sz="24" w:space="7" w:color="8AC007"/>
                                        <w:bottom w:val="none" w:sz="0" w:space="0" w:color="auto"/>
                                        <w:right w:val="none" w:sz="0" w:space="0" w:color="auto"/>
                                      </w:divBdr>
                                    </w:div>
                                  </w:divsChild>
                                </w:div>
                                <w:div w:id="992098662">
                                  <w:marLeft w:val="0"/>
                                  <w:marRight w:val="0"/>
                                  <w:marTop w:val="180"/>
                                  <w:marBottom w:val="180"/>
                                  <w:divBdr>
                                    <w:top w:val="single" w:sz="6" w:space="7" w:color="EBEBEB"/>
                                    <w:left w:val="single" w:sz="6" w:space="7" w:color="EBEBEB"/>
                                    <w:bottom w:val="single" w:sz="6" w:space="7" w:color="EBEBEB"/>
                                    <w:right w:val="single" w:sz="6" w:space="7" w:color="EBEBEB"/>
                                  </w:divBdr>
                                  <w:divsChild>
                                    <w:div w:id="1567841541">
                                      <w:marLeft w:val="0"/>
                                      <w:marRight w:val="0"/>
                                      <w:marTop w:val="0"/>
                                      <w:marBottom w:val="0"/>
                                      <w:divBdr>
                                        <w:top w:val="none" w:sz="0" w:space="0" w:color="auto"/>
                                        <w:left w:val="single" w:sz="24" w:space="7" w:color="8AC007"/>
                                        <w:bottom w:val="none" w:sz="0" w:space="0" w:color="auto"/>
                                        <w:right w:val="none" w:sz="0" w:space="0" w:color="auto"/>
                                      </w:divBdr>
                                    </w:div>
                                  </w:divsChild>
                                </w:div>
                                <w:div w:id="1311980066">
                                  <w:marLeft w:val="0"/>
                                  <w:marRight w:val="0"/>
                                  <w:marTop w:val="180"/>
                                  <w:marBottom w:val="180"/>
                                  <w:divBdr>
                                    <w:top w:val="single" w:sz="6" w:space="7" w:color="EBEBEB"/>
                                    <w:left w:val="single" w:sz="6" w:space="7" w:color="EBEBEB"/>
                                    <w:bottom w:val="single" w:sz="6" w:space="7" w:color="EBEBEB"/>
                                    <w:right w:val="single" w:sz="6" w:space="7" w:color="EBEBEB"/>
                                  </w:divBdr>
                                  <w:divsChild>
                                    <w:div w:id="373039782">
                                      <w:marLeft w:val="0"/>
                                      <w:marRight w:val="0"/>
                                      <w:marTop w:val="0"/>
                                      <w:marBottom w:val="0"/>
                                      <w:divBdr>
                                        <w:top w:val="none" w:sz="0" w:space="0" w:color="auto"/>
                                        <w:left w:val="single" w:sz="24" w:space="7" w:color="8AC007"/>
                                        <w:bottom w:val="none" w:sz="0" w:space="0" w:color="auto"/>
                                        <w:right w:val="none" w:sz="0" w:space="0" w:color="auto"/>
                                      </w:divBdr>
                                    </w:div>
                                  </w:divsChild>
                                </w:div>
                                <w:div w:id="1041130152">
                                  <w:marLeft w:val="0"/>
                                  <w:marRight w:val="0"/>
                                  <w:marTop w:val="180"/>
                                  <w:marBottom w:val="180"/>
                                  <w:divBdr>
                                    <w:top w:val="single" w:sz="6" w:space="7" w:color="EBEBEB"/>
                                    <w:left w:val="single" w:sz="6" w:space="7" w:color="EBEBEB"/>
                                    <w:bottom w:val="single" w:sz="6" w:space="7" w:color="EBEBEB"/>
                                    <w:right w:val="single" w:sz="6" w:space="7" w:color="EBEBEB"/>
                                  </w:divBdr>
                                  <w:divsChild>
                                    <w:div w:id="1078554910">
                                      <w:marLeft w:val="0"/>
                                      <w:marRight w:val="0"/>
                                      <w:marTop w:val="0"/>
                                      <w:marBottom w:val="0"/>
                                      <w:divBdr>
                                        <w:top w:val="none" w:sz="0" w:space="0" w:color="auto"/>
                                        <w:left w:val="single" w:sz="24" w:space="7" w:color="8AC007"/>
                                        <w:bottom w:val="none" w:sz="0" w:space="0" w:color="auto"/>
                                        <w:right w:val="none" w:sz="0" w:space="0" w:color="auto"/>
                                      </w:divBdr>
                                    </w:div>
                                  </w:divsChild>
                                </w:div>
                                <w:div w:id="1059134360">
                                  <w:marLeft w:val="0"/>
                                  <w:marRight w:val="0"/>
                                  <w:marTop w:val="180"/>
                                  <w:marBottom w:val="180"/>
                                  <w:divBdr>
                                    <w:top w:val="single" w:sz="6" w:space="7" w:color="EBEBEB"/>
                                    <w:left w:val="single" w:sz="6" w:space="7" w:color="EBEBEB"/>
                                    <w:bottom w:val="single" w:sz="6" w:space="7" w:color="EBEBEB"/>
                                    <w:right w:val="single" w:sz="6" w:space="7" w:color="EBEBEB"/>
                                  </w:divBdr>
                                  <w:divsChild>
                                    <w:div w:id="1582761322">
                                      <w:marLeft w:val="0"/>
                                      <w:marRight w:val="0"/>
                                      <w:marTop w:val="0"/>
                                      <w:marBottom w:val="0"/>
                                      <w:divBdr>
                                        <w:top w:val="none" w:sz="0" w:space="0" w:color="auto"/>
                                        <w:left w:val="single" w:sz="24" w:space="7" w:color="8AC007"/>
                                        <w:bottom w:val="none" w:sz="0" w:space="0" w:color="auto"/>
                                        <w:right w:val="none" w:sz="0" w:space="0" w:color="auto"/>
                                      </w:divBdr>
                                    </w:div>
                                  </w:divsChild>
                                </w:div>
                                <w:div w:id="1273823281">
                                  <w:marLeft w:val="0"/>
                                  <w:marRight w:val="0"/>
                                  <w:marTop w:val="180"/>
                                  <w:marBottom w:val="180"/>
                                  <w:divBdr>
                                    <w:top w:val="single" w:sz="6" w:space="7" w:color="EBEBEB"/>
                                    <w:left w:val="single" w:sz="6" w:space="7" w:color="EBEBEB"/>
                                    <w:bottom w:val="single" w:sz="6" w:space="7" w:color="EBEBEB"/>
                                    <w:right w:val="single" w:sz="6" w:space="7" w:color="EBEBEB"/>
                                  </w:divBdr>
                                  <w:divsChild>
                                    <w:div w:id="961544944">
                                      <w:marLeft w:val="0"/>
                                      <w:marRight w:val="0"/>
                                      <w:marTop w:val="0"/>
                                      <w:marBottom w:val="0"/>
                                      <w:divBdr>
                                        <w:top w:val="none" w:sz="0" w:space="0" w:color="auto"/>
                                        <w:left w:val="single" w:sz="24" w:space="7" w:color="8AC007"/>
                                        <w:bottom w:val="none" w:sz="0" w:space="0" w:color="auto"/>
                                        <w:right w:val="none" w:sz="0" w:space="0" w:color="auto"/>
                                      </w:divBdr>
                                    </w:div>
                                  </w:divsChild>
                                </w:div>
                                <w:div w:id="620768970">
                                  <w:marLeft w:val="0"/>
                                  <w:marRight w:val="0"/>
                                  <w:marTop w:val="180"/>
                                  <w:marBottom w:val="180"/>
                                  <w:divBdr>
                                    <w:top w:val="single" w:sz="6" w:space="7" w:color="EBEBEB"/>
                                    <w:left w:val="single" w:sz="6" w:space="7" w:color="EBEBEB"/>
                                    <w:bottom w:val="single" w:sz="6" w:space="7" w:color="EBEBEB"/>
                                    <w:right w:val="single" w:sz="6" w:space="7" w:color="EBEBEB"/>
                                  </w:divBdr>
                                  <w:divsChild>
                                    <w:div w:id="1628195079">
                                      <w:marLeft w:val="0"/>
                                      <w:marRight w:val="0"/>
                                      <w:marTop w:val="0"/>
                                      <w:marBottom w:val="0"/>
                                      <w:divBdr>
                                        <w:top w:val="none" w:sz="0" w:space="0" w:color="auto"/>
                                        <w:left w:val="single" w:sz="24" w:space="7" w:color="8AC007"/>
                                        <w:bottom w:val="none" w:sz="0" w:space="0" w:color="auto"/>
                                        <w:right w:val="none" w:sz="0" w:space="0" w:color="auto"/>
                                      </w:divBdr>
                                    </w:div>
                                  </w:divsChild>
                                </w:div>
                                <w:div w:id="447623439">
                                  <w:marLeft w:val="0"/>
                                  <w:marRight w:val="0"/>
                                  <w:marTop w:val="180"/>
                                  <w:marBottom w:val="180"/>
                                  <w:divBdr>
                                    <w:top w:val="single" w:sz="6" w:space="7" w:color="EBEBEB"/>
                                    <w:left w:val="single" w:sz="6" w:space="7" w:color="EBEBEB"/>
                                    <w:bottom w:val="single" w:sz="6" w:space="7" w:color="EBEBEB"/>
                                    <w:right w:val="single" w:sz="6" w:space="7" w:color="EBEBEB"/>
                                  </w:divBdr>
                                  <w:divsChild>
                                    <w:div w:id="302274517">
                                      <w:marLeft w:val="0"/>
                                      <w:marRight w:val="0"/>
                                      <w:marTop w:val="0"/>
                                      <w:marBottom w:val="0"/>
                                      <w:divBdr>
                                        <w:top w:val="none" w:sz="0" w:space="0" w:color="auto"/>
                                        <w:left w:val="single" w:sz="24" w:space="7" w:color="8AC007"/>
                                        <w:bottom w:val="none" w:sz="0" w:space="0" w:color="auto"/>
                                        <w:right w:val="none" w:sz="0" w:space="0" w:color="auto"/>
                                      </w:divBdr>
                                    </w:div>
                                  </w:divsChild>
                                </w:div>
                                <w:div w:id="1977298831">
                                  <w:marLeft w:val="0"/>
                                  <w:marRight w:val="0"/>
                                  <w:marTop w:val="180"/>
                                  <w:marBottom w:val="180"/>
                                  <w:divBdr>
                                    <w:top w:val="single" w:sz="6" w:space="7" w:color="EBEBEB"/>
                                    <w:left w:val="single" w:sz="6" w:space="7" w:color="EBEBEB"/>
                                    <w:bottom w:val="single" w:sz="6" w:space="7" w:color="EBEBEB"/>
                                    <w:right w:val="single" w:sz="6" w:space="7" w:color="EBEBEB"/>
                                  </w:divBdr>
                                  <w:divsChild>
                                    <w:div w:id="905336931">
                                      <w:marLeft w:val="0"/>
                                      <w:marRight w:val="0"/>
                                      <w:marTop w:val="0"/>
                                      <w:marBottom w:val="0"/>
                                      <w:divBdr>
                                        <w:top w:val="none" w:sz="0" w:space="0" w:color="auto"/>
                                        <w:left w:val="single" w:sz="24" w:space="7" w:color="8AC007"/>
                                        <w:bottom w:val="none" w:sz="0" w:space="0" w:color="auto"/>
                                        <w:right w:val="none" w:sz="0" w:space="0" w:color="auto"/>
                                      </w:divBdr>
                                    </w:div>
                                  </w:divsChild>
                                </w:div>
                                <w:div w:id="310910242">
                                  <w:marLeft w:val="0"/>
                                  <w:marRight w:val="0"/>
                                  <w:marTop w:val="180"/>
                                  <w:marBottom w:val="180"/>
                                  <w:divBdr>
                                    <w:top w:val="single" w:sz="6" w:space="7" w:color="EBEBEB"/>
                                    <w:left w:val="single" w:sz="6" w:space="7" w:color="EBEBEB"/>
                                    <w:bottom w:val="single" w:sz="6" w:space="7" w:color="EBEBEB"/>
                                    <w:right w:val="single" w:sz="6" w:space="7" w:color="EBEBEB"/>
                                  </w:divBdr>
                                  <w:divsChild>
                                    <w:div w:id="340477627">
                                      <w:marLeft w:val="0"/>
                                      <w:marRight w:val="0"/>
                                      <w:marTop w:val="0"/>
                                      <w:marBottom w:val="0"/>
                                      <w:divBdr>
                                        <w:top w:val="none" w:sz="0" w:space="0" w:color="auto"/>
                                        <w:left w:val="single" w:sz="24" w:space="7" w:color="8AC007"/>
                                        <w:bottom w:val="none" w:sz="0" w:space="0" w:color="auto"/>
                                        <w:right w:val="none" w:sz="0" w:space="0" w:color="auto"/>
                                      </w:divBdr>
                                    </w:div>
                                  </w:divsChild>
                                </w:div>
                                <w:div w:id="997005031">
                                  <w:marLeft w:val="0"/>
                                  <w:marRight w:val="0"/>
                                  <w:marTop w:val="180"/>
                                  <w:marBottom w:val="180"/>
                                  <w:divBdr>
                                    <w:top w:val="single" w:sz="6" w:space="7" w:color="EBEBEB"/>
                                    <w:left w:val="single" w:sz="6" w:space="7" w:color="EBEBEB"/>
                                    <w:bottom w:val="single" w:sz="6" w:space="7" w:color="EBEBEB"/>
                                    <w:right w:val="single" w:sz="6" w:space="7" w:color="EBEBEB"/>
                                  </w:divBdr>
                                  <w:divsChild>
                                    <w:div w:id="1102727995">
                                      <w:marLeft w:val="0"/>
                                      <w:marRight w:val="0"/>
                                      <w:marTop w:val="0"/>
                                      <w:marBottom w:val="0"/>
                                      <w:divBdr>
                                        <w:top w:val="none" w:sz="0" w:space="0" w:color="auto"/>
                                        <w:left w:val="single" w:sz="24" w:space="7" w:color="8AC007"/>
                                        <w:bottom w:val="none" w:sz="0" w:space="0" w:color="auto"/>
                                        <w:right w:val="none" w:sz="0" w:space="0" w:color="auto"/>
                                      </w:divBdr>
                                    </w:div>
                                  </w:divsChild>
                                </w:div>
                                <w:div w:id="1643929379">
                                  <w:marLeft w:val="0"/>
                                  <w:marRight w:val="0"/>
                                  <w:marTop w:val="180"/>
                                  <w:marBottom w:val="180"/>
                                  <w:divBdr>
                                    <w:top w:val="single" w:sz="6" w:space="7" w:color="EBEBEB"/>
                                    <w:left w:val="single" w:sz="6" w:space="7" w:color="EBEBEB"/>
                                    <w:bottom w:val="single" w:sz="6" w:space="7" w:color="EBEBEB"/>
                                    <w:right w:val="single" w:sz="6" w:space="7" w:color="EBEBEB"/>
                                  </w:divBdr>
                                  <w:divsChild>
                                    <w:div w:id="741293987">
                                      <w:marLeft w:val="0"/>
                                      <w:marRight w:val="0"/>
                                      <w:marTop w:val="0"/>
                                      <w:marBottom w:val="0"/>
                                      <w:divBdr>
                                        <w:top w:val="none" w:sz="0" w:space="0" w:color="auto"/>
                                        <w:left w:val="single" w:sz="24" w:space="7" w:color="8AC007"/>
                                        <w:bottom w:val="none" w:sz="0" w:space="0" w:color="auto"/>
                                        <w:right w:val="none" w:sz="0" w:space="0" w:color="auto"/>
                                      </w:divBdr>
                                    </w:div>
                                  </w:divsChild>
                                </w:div>
                                <w:div w:id="604188693">
                                  <w:marLeft w:val="0"/>
                                  <w:marRight w:val="0"/>
                                  <w:marTop w:val="180"/>
                                  <w:marBottom w:val="180"/>
                                  <w:divBdr>
                                    <w:top w:val="single" w:sz="6" w:space="7" w:color="EBEBEB"/>
                                    <w:left w:val="single" w:sz="6" w:space="7" w:color="EBEBEB"/>
                                    <w:bottom w:val="single" w:sz="6" w:space="7" w:color="EBEBEB"/>
                                    <w:right w:val="single" w:sz="6" w:space="7" w:color="EBEBEB"/>
                                  </w:divBdr>
                                  <w:divsChild>
                                    <w:div w:id="1742362818">
                                      <w:marLeft w:val="0"/>
                                      <w:marRight w:val="0"/>
                                      <w:marTop w:val="0"/>
                                      <w:marBottom w:val="0"/>
                                      <w:divBdr>
                                        <w:top w:val="none" w:sz="0" w:space="0" w:color="auto"/>
                                        <w:left w:val="single" w:sz="24" w:space="7" w:color="8AC007"/>
                                        <w:bottom w:val="none" w:sz="0" w:space="0" w:color="auto"/>
                                        <w:right w:val="none" w:sz="0" w:space="0" w:color="auto"/>
                                      </w:divBdr>
                                    </w:div>
                                  </w:divsChild>
                                </w:div>
                                <w:div w:id="25719632">
                                  <w:marLeft w:val="0"/>
                                  <w:marRight w:val="0"/>
                                  <w:marTop w:val="180"/>
                                  <w:marBottom w:val="180"/>
                                  <w:divBdr>
                                    <w:top w:val="single" w:sz="6" w:space="7" w:color="EBEBEB"/>
                                    <w:left w:val="single" w:sz="6" w:space="7" w:color="EBEBEB"/>
                                    <w:bottom w:val="single" w:sz="6" w:space="7" w:color="EBEBEB"/>
                                    <w:right w:val="single" w:sz="6" w:space="7" w:color="EBEBEB"/>
                                  </w:divBdr>
                                  <w:divsChild>
                                    <w:div w:id="766385201">
                                      <w:marLeft w:val="0"/>
                                      <w:marRight w:val="0"/>
                                      <w:marTop w:val="0"/>
                                      <w:marBottom w:val="0"/>
                                      <w:divBdr>
                                        <w:top w:val="none" w:sz="0" w:space="0" w:color="auto"/>
                                        <w:left w:val="single" w:sz="24" w:space="7" w:color="8AC007"/>
                                        <w:bottom w:val="none" w:sz="0" w:space="0" w:color="auto"/>
                                        <w:right w:val="none" w:sz="0" w:space="0" w:color="auto"/>
                                      </w:divBdr>
                                    </w:div>
                                  </w:divsChild>
                                </w:div>
                                <w:div w:id="1191721041">
                                  <w:marLeft w:val="0"/>
                                  <w:marRight w:val="0"/>
                                  <w:marTop w:val="180"/>
                                  <w:marBottom w:val="180"/>
                                  <w:divBdr>
                                    <w:top w:val="single" w:sz="6" w:space="7" w:color="EBEBEB"/>
                                    <w:left w:val="single" w:sz="6" w:space="7" w:color="EBEBEB"/>
                                    <w:bottom w:val="single" w:sz="6" w:space="7" w:color="EBEBEB"/>
                                    <w:right w:val="single" w:sz="6" w:space="7" w:color="EBEBEB"/>
                                  </w:divBdr>
                                  <w:divsChild>
                                    <w:div w:id="1930581717">
                                      <w:marLeft w:val="0"/>
                                      <w:marRight w:val="0"/>
                                      <w:marTop w:val="0"/>
                                      <w:marBottom w:val="0"/>
                                      <w:divBdr>
                                        <w:top w:val="none" w:sz="0" w:space="0" w:color="auto"/>
                                        <w:left w:val="single" w:sz="24" w:space="7" w:color="8AC007"/>
                                        <w:bottom w:val="none" w:sz="0" w:space="0" w:color="auto"/>
                                        <w:right w:val="none" w:sz="0" w:space="0" w:color="auto"/>
                                      </w:divBdr>
                                    </w:div>
                                  </w:divsChild>
                                </w:div>
                                <w:div w:id="56981303">
                                  <w:marLeft w:val="0"/>
                                  <w:marRight w:val="0"/>
                                  <w:marTop w:val="180"/>
                                  <w:marBottom w:val="180"/>
                                  <w:divBdr>
                                    <w:top w:val="single" w:sz="6" w:space="7" w:color="EBEBEB"/>
                                    <w:left w:val="single" w:sz="6" w:space="7" w:color="EBEBEB"/>
                                    <w:bottom w:val="single" w:sz="6" w:space="7" w:color="EBEBEB"/>
                                    <w:right w:val="single" w:sz="6" w:space="7" w:color="EBEBEB"/>
                                  </w:divBdr>
                                  <w:divsChild>
                                    <w:div w:id="337924028">
                                      <w:marLeft w:val="0"/>
                                      <w:marRight w:val="0"/>
                                      <w:marTop w:val="0"/>
                                      <w:marBottom w:val="0"/>
                                      <w:divBdr>
                                        <w:top w:val="none" w:sz="0" w:space="0" w:color="auto"/>
                                        <w:left w:val="single" w:sz="24" w:space="7" w:color="8AC007"/>
                                        <w:bottom w:val="none" w:sz="0" w:space="0" w:color="auto"/>
                                        <w:right w:val="none" w:sz="0" w:space="0" w:color="auto"/>
                                      </w:divBdr>
                                    </w:div>
                                  </w:divsChild>
                                </w:div>
                                <w:div w:id="5978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1714">
                          <w:marLeft w:val="0"/>
                          <w:marRight w:val="0"/>
                          <w:marTop w:val="0"/>
                          <w:marBottom w:val="0"/>
                          <w:divBdr>
                            <w:top w:val="none" w:sz="0" w:space="0" w:color="auto"/>
                            <w:left w:val="none" w:sz="0" w:space="0" w:color="auto"/>
                            <w:bottom w:val="none" w:sz="0" w:space="0" w:color="auto"/>
                            <w:right w:val="none" w:sz="0" w:space="0" w:color="auto"/>
                          </w:divBdr>
                          <w:divsChild>
                            <w:div w:id="1281574050">
                              <w:marLeft w:val="-225"/>
                              <w:marRight w:val="-225"/>
                              <w:marTop w:val="0"/>
                              <w:marBottom w:val="0"/>
                              <w:divBdr>
                                <w:top w:val="none" w:sz="0" w:space="0" w:color="auto"/>
                                <w:left w:val="none" w:sz="0" w:space="0" w:color="auto"/>
                                <w:bottom w:val="none" w:sz="0" w:space="0" w:color="auto"/>
                                <w:right w:val="none" w:sz="0" w:space="0" w:color="auto"/>
                              </w:divBdr>
                            </w:div>
                            <w:div w:id="363288311">
                              <w:marLeft w:val="-225"/>
                              <w:marRight w:val="-225"/>
                              <w:marTop w:val="0"/>
                              <w:marBottom w:val="0"/>
                              <w:divBdr>
                                <w:top w:val="none" w:sz="0" w:space="0" w:color="auto"/>
                                <w:left w:val="none" w:sz="0" w:space="0" w:color="auto"/>
                                <w:bottom w:val="none" w:sz="0" w:space="0" w:color="auto"/>
                                <w:right w:val="none" w:sz="0" w:space="0" w:color="auto"/>
                              </w:divBdr>
                            </w:div>
                            <w:div w:id="68504668">
                              <w:marLeft w:val="-225"/>
                              <w:marRight w:val="-225"/>
                              <w:marTop w:val="0"/>
                              <w:marBottom w:val="0"/>
                              <w:divBdr>
                                <w:top w:val="none" w:sz="0" w:space="0" w:color="auto"/>
                                <w:left w:val="none" w:sz="0" w:space="0" w:color="auto"/>
                                <w:bottom w:val="none" w:sz="0" w:space="0" w:color="auto"/>
                                <w:right w:val="none" w:sz="0" w:space="0" w:color="auto"/>
                              </w:divBdr>
                              <w:divsChild>
                                <w:div w:id="15023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3074">
                      <w:marLeft w:val="-225"/>
                      <w:marRight w:val="-225"/>
                      <w:marTop w:val="0"/>
                      <w:marBottom w:val="0"/>
                      <w:divBdr>
                        <w:top w:val="none" w:sz="0" w:space="0" w:color="auto"/>
                        <w:left w:val="none" w:sz="0" w:space="0" w:color="auto"/>
                        <w:bottom w:val="none" w:sz="0" w:space="0" w:color="auto"/>
                        <w:right w:val="none" w:sz="0" w:space="0" w:color="auto"/>
                      </w:divBdr>
                      <w:divsChild>
                        <w:div w:id="1045450009">
                          <w:marLeft w:val="0"/>
                          <w:marRight w:val="0"/>
                          <w:marTop w:val="0"/>
                          <w:marBottom w:val="0"/>
                          <w:divBdr>
                            <w:top w:val="none" w:sz="0" w:space="0" w:color="auto"/>
                            <w:left w:val="none" w:sz="0" w:space="0" w:color="auto"/>
                            <w:bottom w:val="none" w:sz="0" w:space="0" w:color="auto"/>
                            <w:right w:val="none" w:sz="0" w:space="0" w:color="auto"/>
                          </w:divBdr>
                          <w:divsChild>
                            <w:div w:id="100075840">
                              <w:marLeft w:val="0"/>
                              <w:marRight w:val="0"/>
                              <w:marTop w:val="300"/>
                              <w:marBottom w:val="0"/>
                              <w:divBdr>
                                <w:top w:val="none" w:sz="0" w:space="0" w:color="auto"/>
                                <w:left w:val="none" w:sz="0" w:space="0" w:color="auto"/>
                                <w:bottom w:val="none" w:sz="0" w:space="0" w:color="auto"/>
                                <w:right w:val="none" w:sz="0" w:space="0" w:color="auto"/>
                              </w:divBdr>
                              <w:divsChild>
                                <w:div w:id="1307273476">
                                  <w:marLeft w:val="-225"/>
                                  <w:marRight w:val="-225"/>
                                  <w:marTop w:val="0"/>
                                  <w:marBottom w:val="0"/>
                                  <w:divBdr>
                                    <w:top w:val="none" w:sz="0" w:space="0" w:color="auto"/>
                                    <w:left w:val="none" w:sz="0" w:space="0" w:color="auto"/>
                                    <w:bottom w:val="none" w:sz="0" w:space="0" w:color="auto"/>
                                    <w:right w:val="none" w:sz="0" w:space="0" w:color="auto"/>
                                  </w:divBdr>
                                  <w:divsChild>
                                    <w:div w:id="174541811">
                                      <w:marLeft w:val="0"/>
                                      <w:marRight w:val="0"/>
                                      <w:marTop w:val="0"/>
                                      <w:marBottom w:val="0"/>
                                      <w:divBdr>
                                        <w:top w:val="none" w:sz="0" w:space="0" w:color="auto"/>
                                        <w:left w:val="none" w:sz="0" w:space="0" w:color="auto"/>
                                        <w:bottom w:val="none" w:sz="0" w:space="0" w:color="auto"/>
                                        <w:right w:val="none" w:sz="0" w:space="0" w:color="auto"/>
                                      </w:divBdr>
                                    </w:div>
                                    <w:div w:id="1492060875">
                                      <w:marLeft w:val="0"/>
                                      <w:marRight w:val="0"/>
                                      <w:marTop w:val="0"/>
                                      <w:marBottom w:val="0"/>
                                      <w:divBdr>
                                        <w:top w:val="none" w:sz="0" w:space="0" w:color="auto"/>
                                        <w:left w:val="none" w:sz="0" w:space="0" w:color="auto"/>
                                        <w:bottom w:val="none" w:sz="0" w:space="0" w:color="auto"/>
                                        <w:right w:val="none" w:sz="0" w:space="0" w:color="auto"/>
                                      </w:divBdr>
                                    </w:div>
                                    <w:div w:id="354112178">
                                      <w:marLeft w:val="0"/>
                                      <w:marRight w:val="0"/>
                                      <w:marTop w:val="0"/>
                                      <w:marBottom w:val="0"/>
                                      <w:divBdr>
                                        <w:top w:val="none" w:sz="0" w:space="0" w:color="auto"/>
                                        <w:left w:val="none" w:sz="0" w:space="0" w:color="auto"/>
                                        <w:bottom w:val="none" w:sz="0" w:space="0" w:color="auto"/>
                                        <w:right w:val="none" w:sz="0" w:space="0" w:color="auto"/>
                                      </w:divBdr>
                                    </w:div>
                                    <w:div w:id="212082669">
                                      <w:marLeft w:val="0"/>
                                      <w:marRight w:val="0"/>
                                      <w:marTop w:val="0"/>
                                      <w:marBottom w:val="0"/>
                                      <w:divBdr>
                                        <w:top w:val="none" w:sz="0" w:space="0" w:color="auto"/>
                                        <w:left w:val="none" w:sz="0" w:space="0" w:color="auto"/>
                                        <w:bottom w:val="none" w:sz="0" w:space="0" w:color="auto"/>
                                        <w:right w:val="none" w:sz="0" w:space="0" w:color="auto"/>
                                      </w:divBdr>
                                    </w:div>
                                  </w:divsChild>
                                </w:div>
                                <w:div w:id="1295789966">
                                  <w:marLeft w:val="0"/>
                                  <w:marRight w:val="0"/>
                                  <w:marTop w:val="0"/>
                                  <w:marBottom w:val="0"/>
                                  <w:divBdr>
                                    <w:top w:val="none" w:sz="0" w:space="0" w:color="auto"/>
                                    <w:left w:val="none" w:sz="0" w:space="0" w:color="auto"/>
                                    <w:bottom w:val="none" w:sz="0" w:space="0" w:color="auto"/>
                                    <w:right w:val="none" w:sz="0" w:space="0" w:color="auto"/>
                                  </w:divBdr>
                                  <w:divsChild>
                                    <w:div w:id="1959216616">
                                      <w:marLeft w:val="0"/>
                                      <w:marRight w:val="0"/>
                                      <w:marTop w:val="0"/>
                                      <w:marBottom w:val="225"/>
                                      <w:divBdr>
                                        <w:top w:val="none" w:sz="0" w:space="0" w:color="auto"/>
                                        <w:left w:val="none" w:sz="0" w:space="0" w:color="auto"/>
                                        <w:bottom w:val="none" w:sz="0" w:space="0" w:color="auto"/>
                                        <w:right w:val="none" w:sz="0" w:space="0" w:color="auto"/>
                                      </w:divBdr>
                                    </w:div>
                                    <w:div w:id="1626349514">
                                      <w:marLeft w:val="0"/>
                                      <w:marRight w:val="0"/>
                                      <w:marTop w:val="0"/>
                                      <w:marBottom w:val="225"/>
                                      <w:divBdr>
                                        <w:top w:val="none" w:sz="0" w:space="0" w:color="auto"/>
                                        <w:left w:val="none" w:sz="0" w:space="0" w:color="auto"/>
                                        <w:bottom w:val="none" w:sz="0" w:space="0" w:color="auto"/>
                                        <w:right w:val="none" w:sz="0" w:space="0" w:color="auto"/>
                                      </w:divBdr>
                                    </w:div>
                                    <w:div w:id="408505371">
                                      <w:marLeft w:val="0"/>
                                      <w:marRight w:val="0"/>
                                      <w:marTop w:val="0"/>
                                      <w:marBottom w:val="225"/>
                                      <w:divBdr>
                                        <w:top w:val="none" w:sz="0" w:space="0" w:color="auto"/>
                                        <w:left w:val="none" w:sz="0" w:space="0" w:color="auto"/>
                                        <w:bottom w:val="none" w:sz="0" w:space="0" w:color="auto"/>
                                        <w:right w:val="none" w:sz="0" w:space="0" w:color="auto"/>
                                      </w:divBdr>
                                    </w:div>
                                    <w:div w:id="1234511500">
                                      <w:marLeft w:val="0"/>
                                      <w:marRight w:val="0"/>
                                      <w:marTop w:val="0"/>
                                      <w:marBottom w:val="225"/>
                                      <w:divBdr>
                                        <w:top w:val="none" w:sz="0" w:space="0" w:color="auto"/>
                                        <w:left w:val="none" w:sz="0" w:space="0" w:color="auto"/>
                                        <w:bottom w:val="none" w:sz="0" w:space="0" w:color="auto"/>
                                        <w:right w:val="none" w:sz="0" w:space="0" w:color="auto"/>
                                      </w:divBdr>
                                    </w:div>
                                  </w:divsChild>
                                </w:div>
                                <w:div w:id="1927957599">
                                  <w:marLeft w:val="0"/>
                                  <w:marRight w:val="0"/>
                                  <w:marTop w:val="0"/>
                                  <w:marBottom w:val="0"/>
                                  <w:divBdr>
                                    <w:top w:val="none" w:sz="0" w:space="0" w:color="auto"/>
                                    <w:left w:val="none" w:sz="0" w:space="0" w:color="auto"/>
                                    <w:bottom w:val="none" w:sz="0" w:space="0" w:color="auto"/>
                                    <w:right w:val="none" w:sz="0" w:space="0" w:color="auto"/>
                                  </w:divBdr>
                                </w:div>
                                <w:div w:id="1720277816">
                                  <w:marLeft w:val="-225"/>
                                  <w:marRight w:val="-225"/>
                                  <w:marTop w:val="0"/>
                                  <w:marBottom w:val="0"/>
                                  <w:divBdr>
                                    <w:top w:val="none" w:sz="0" w:space="0" w:color="auto"/>
                                    <w:left w:val="none" w:sz="0" w:space="0" w:color="auto"/>
                                    <w:bottom w:val="none" w:sz="0" w:space="0" w:color="auto"/>
                                    <w:right w:val="none" w:sz="0" w:space="0" w:color="auto"/>
                                  </w:divBdr>
                                  <w:divsChild>
                                    <w:div w:id="2059743969">
                                      <w:marLeft w:val="0"/>
                                      <w:marRight w:val="0"/>
                                      <w:marTop w:val="0"/>
                                      <w:marBottom w:val="0"/>
                                      <w:divBdr>
                                        <w:top w:val="none" w:sz="0" w:space="0" w:color="auto"/>
                                        <w:left w:val="none" w:sz="0" w:space="0" w:color="auto"/>
                                        <w:bottom w:val="none" w:sz="0" w:space="0" w:color="auto"/>
                                        <w:right w:val="none" w:sz="0" w:space="0" w:color="auto"/>
                                      </w:divBdr>
                                    </w:div>
                                    <w:div w:id="1939294228">
                                      <w:marLeft w:val="0"/>
                                      <w:marRight w:val="0"/>
                                      <w:marTop w:val="0"/>
                                      <w:marBottom w:val="0"/>
                                      <w:divBdr>
                                        <w:top w:val="none" w:sz="0" w:space="0" w:color="auto"/>
                                        <w:left w:val="none" w:sz="0" w:space="0" w:color="auto"/>
                                        <w:bottom w:val="none" w:sz="0" w:space="0" w:color="auto"/>
                                        <w:right w:val="none" w:sz="0" w:space="0" w:color="auto"/>
                                      </w:divBdr>
                                    </w:div>
                                    <w:div w:id="1253972458">
                                      <w:marLeft w:val="0"/>
                                      <w:marRight w:val="0"/>
                                      <w:marTop w:val="0"/>
                                      <w:marBottom w:val="0"/>
                                      <w:divBdr>
                                        <w:top w:val="none" w:sz="0" w:space="0" w:color="auto"/>
                                        <w:left w:val="none" w:sz="0" w:space="0" w:color="auto"/>
                                        <w:bottom w:val="none" w:sz="0" w:space="0" w:color="auto"/>
                                        <w:right w:val="none" w:sz="0" w:space="0" w:color="auto"/>
                                      </w:divBdr>
                                    </w:div>
                                    <w:div w:id="7880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9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314687">
          <w:marLeft w:val="0"/>
          <w:marRight w:val="0"/>
          <w:marTop w:val="570"/>
          <w:marBottom w:val="0"/>
          <w:divBdr>
            <w:top w:val="single" w:sz="6" w:space="0" w:color="AAAAAA"/>
            <w:left w:val="single" w:sz="6" w:space="0" w:color="5F5F5F"/>
            <w:bottom w:val="single" w:sz="6" w:space="0" w:color="5F5F5F"/>
            <w:right w:val="single" w:sz="6" w:space="0" w:color="5F5F5F"/>
          </w:divBdr>
          <w:divsChild>
            <w:div w:id="750083368">
              <w:marLeft w:val="0"/>
              <w:marRight w:val="0"/>
              <w:marTop w:val="0"/>
              <w:marBottom w:val="0"/>
              <w:divBdr>
                <w:top w:val="none" w:sz="0" w:space="0" w:color="auto"/>
                <w:left w:val="none" w:sz="0" w:space="0" w:color="auto"/>
                <w:bottom w:val="none" w:sz="0" w:space="0" w:color="auto"/>
                <w:right w:val="none" w:sz="0" w:space="0" w:color="auto"/>
              </w:divBdr>
              <w:divsChild>
                <w:div w:id="530798380">
                  <w:marLeft w:val="0"/>
                  <w:marRight w:val="0"/>
                  <w:marTop w:val="0"/>
                  <w:marBottom w:val="0"/>
                  <w:divBdr>
                    <w:top w:val="none" w:sz="0" w:space="0" w:color="auto"/>
                    <w:left w:val="none" w:sz="0" w:space="0" w:color="auto"/>
                    <w:bottom w:val="none" w:sz="0" w:space="0" w:color="auto"/>
                    <w:right w:val="none" w:sz="0" w:space="0" w:color="auto"/>
                  </w:divBdr>
                </w:div>
                <w:div w:id="1173106913">
                  <w:marLeft w:val="0"/>
                  <w:marRight w:val="0"/>
                  <w:marTop w:val="0"/>
                  <w:marBottom w:val="0"/>
                  <w:divBdr>
                    <w:top w:val="none" w:sz="0" w:space="0" w:color="auto"/>
                    <w:left w:val="none" w:sz="0" w:space="0" w:color="auto"/>
                    <w:bottom w:val="none" w:sz="0" w:space="0" w:color="auto"/>
                    <w:right w:val="none" w:sz="0" w:space="0" w:color="auto"/>
                  </w:divBdr>
                </w:div>
                <w:div w:id="957221945">
                  <w:marLeft w:val="0"/>
                  <w:marRight w:val="0"/>
                  <w:marTop w:val="0"/>
                  <w:marBottom w:val="0"/>
                  <w:divBdr>
                    <w:top w:val="none" w:sz="0" w:space="0" w:color="auto"/>
                    <w:left w:val="none" w:sz="0" w:space="0" w:color="auto"/>
                    <w:bottom w:val="none" w:sz="0" w:space="0" w:color="auto"/>
                    <w:right w:val="none" w:sz="0" w:space="0" w:color="auto"/>
                  </w:divBdr>
                </w:div>
                <w:div w:id="6754449">
                  <w:marLeft w:val="0"/>
                  <w:marRight w:val="0"/>
                  <w:marTop w:val="0"/>
                  <w:marBottom w:val="0"/>
                  <w:divBdr>
                    <w:top w:val="none" w:sz="0" w:space="0" w:color="auto"/>
                    <w:left w:val="none" w:sz="0" w:space="0" w:color="auto"/>
                    <w:bottom w:val="none" w:sz="0" w:space="0" w:color="auto"/>
                    <w:right w:val="none" w:sz="0" w:space="0" w:color="auto"/>
                  </w:divBdr>
                </w:div>
                <w:div w:id="477769971">
                  <w:marLeft w:val="0"/>
                  <w:marRight w:val="0"/>
                  <w:marTop w:val="0"/>
                  <w:marBottom w:val="0"/>
                  <w:divBdr>
                    <w:top w:val="none" w:sz="0" w:space="0" w:color="auto"/>
                    <w:left w:val="none" w:sz="0" w:space="0" w:color="auto"/>
                    <w:bottom w:val="none" w:sz="0" w:space="0" w:color="auto"/>
                    <w:right w:val="none" w:sz="0" w:space="0" w:color="auto"/>
                  </w:divBdr>
                </w:div>
                <w:div w:id="16886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2270">
          <w:marLeft w:val="0"/>
          <w:marRight w:val="0"/>
          <w:marTop w:val="570"/>
          <w:marBottom w:val="0"/>
          <w:divBdr>
            <w:top w:val="single" w:sz="6" w:space="0" w:color="AAAAAA"/>
            <w:left w:val="single" w:sz="6" w:space="0" w:color="5F5F5F"/>
            <w:bottom w:val="single" w:sz="6" w:space="0" w:color="5F5F5F"/>
            <w:right w:val="single" w:sz="6" w:space="0" w:color="5F5F5F"/>
          </w:divBdr>
          <w:divsChild>
            <w:div w:id="494103681">
              <w:marLeft w:val="0"/>
              <w:marRight w:val="0"/>
              <w:marTop w:val="0"/>
              <w:marBottom w:val="0"/>
              <w:divBdr>
                <w:top w:val="none" w:sz="0" w:space="0" w:color="auto"/>
                <w:left w:val="none" w:sz="0" w:space="0" w:color="auto"/>
                <w:bottom w:val="none" w:sz="0" w:space="0" w:color="auto"/>
                <w:right w:val="none" w:sz="0" w:space="0" w:color="auto"/>
              </w:divBdr>
              <w:divsChild>
                <w:div w:id="688222495">
                  <w:marLeft w:val="0"/>
                  <w:marRight w:val="0"/>
                  <w:marTop w:val="0"/>
                  <w:marBottom w:val="0"/>
                  <w:divBdr>
                    <w:top w:val="none" w:sz="0" w:space="0" w:color="auto"/>
                    <w:left w:val="none" w:sz="0" w:space="0" w:color="auto"/>
                    <w:bottom w:val="none" w:sz="0" w:space="0" w:color="auto"/>
                    <w:right w:val="none" w:sz="0" w:space="0" w:color="auto"/>
                  </w:divBdr>
                </w:div>
                <w:div w:id="1747417046">
                  <w:marLeft w:val="0"/>
                  <w:marRight w:val="0"/>
                  <w:marTop w:val="0"/>
                  <w:marBottom w:val="0"/>
                  <w:divBdr>
                    <w:top w:val="none" w:sz="0" w:space="0" w:color="auto"/>
                    <w:left w:val="none" w:sz="0" w:space="0" w:color="auto"/>
                    <w:bottom w:val="none" w:sz="0" w:space="0" w:color="auto"/>
                    <w:right w:val="none" w:sz="0" w:space="0" w:color="auto"/>
                  </w:divBdr>
                </w:div>
                <w:div w:id="2028830203">
                  <w:marLeft w:val="0"/>
                  <w:marRight w:val="0"/>
                  <w:marTop w:val="0"/>
                  <w:marBottom w:val="0"/>
                  <w:divBdr>
                    <w:top w:val="none" w:sz="0" w:space="0" w:color="auto"/>
                    <w:left w:val="none" w:sz="0" w:space="0" w:color="auto"/>
                    <w:bottom w:val="none" w:sz="0" w:space="0" w:color="auto"/>
                    <w:right w:val="none" w:sz="0" w:space="0" w:color="auto"/>
                  </w:divBdr>
                </w:div>
                <w:div w:id="1095636559">
                  <w:marLeft w:val="0"/>
                  <w:marRight w:val="0"/>
                  <w:marTop w:val="0"/>
                  <w:marBottom w:val="0"/>
                  <w:divBdr>
                    <w:top w:val="none" w:sz="0" w:space="0" w:color="auto"/>
                    <w:left w:val="none" w:sz="0" w:space="0" w:color="auto"/>
                    <w:bottom w:val="none" w:sz="0" w:space="0" w:color="auto"/>
                    <w:right w:val="none" w:sz="0" w:space="0" w:color="auto"/>
                  </w:divBdr>
                </w:div>
                <w:div w:id="19556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0611">
          <w:marLeft w:val="0"/>
          <w:marRight w:val="0"/>
          <w:marTop w:val="570"/>
          <w:marBottom w:val="0"/>
          <w:divBdr>
            <w:top w:val="single" w:sz="6" w:space="0" w:color="AAAAAA"/>
            <w:left w:val="single" w:sz="6" w:space="0" w:color="5F5F5F"/>
            <w:bottom w:val="single" w:sz="6" w:space="0" w:color="5F5F5F"/>
            <w:right w:val="single" w:sz="6" w:space="0" w:color="5F5F5F"/>
          </w:divBdr>
          <w:divsChild>
            <w:div w:id="395710707">
              <w:marLeft w:val="0"/>
              <w:marRight w:val="0"/>
              <w:marTop w:val="0"/>
              <w:marBottom w:val="0"/>
              <w:divBdr>
                <w:top w:val="none" w:sz="0" w:space="0" w:color="auto"/>
                <w:left w:val="none" w:sz="0" w:space="0" w:color="auto"/>
                <w:bottom w:val="none" w:sz="0" w:space="0" w:color="auto"/>
                <w:right w:val="none" w:sz="0" w:space="0" w:color="auto"/>
              </w:divBdr>
              <w:divsChild>
                <w:div w:id="608659995">
                  <w:marLeft w:val="0"/>
                  <w:marRight w:val="0"/>
                  <w:marTop w:val="0"/>
                  <w:marBottom w:val="0"/>
                  <w:divBdr>
                    <w:top w:val="none" w:sz="0" w:space="0" w:color="auto"/>
                    <w:left w:val="none" w:sz="0" w:space="0" w:color="auto"/>
                    <w:bottom w:val="none" w:sz="0" w:space="0" w:color="auto"/>
                    <w:right w:val="none" w:sz="0" w:space="0" w:color="auto"/>
                  </w:divBdr>
                </w:div>
                <w:div w:id="801073725">
                  <w:marLeft w:val="0"/>
                  <w:marRight w:val="0"/>
                  <w:marTop w:val="0"/>
                  <w:marBottom w:val="0"/>
                  <w:divBdr>
                    <w:top w:val="none" w:sz="0" w:space="0" w:color="auto"/>
                    <w:left w:val="none" w:sz="0" w:space="0" w:color="auto"/>
                    <w:bottom w:val="none" w:sz="0" w:space="0" w:color="auto"/>
                    <w:right w:val="none" w:sz="0" w:space="0" w:color="auto"/>
                  </w:divBdr>
                </w:div>
                <w:div w:id="1584604285">
                  <w:marLeft w:val="0"/>
                  <w:marRight w:val="0"/>
                  <w:marTop w:val="0"/>
                  <w:marBottom w:val="0"/>
                  <w:divBdr>
                    <w:top w:val="none" w:sz="0" w:space="0" w:color="auto"/>
                    <w:left w:val="none" w:sz="0" w:space="0" w:color="auto"/>
                    <w:bottom w:val="none" w:sz="0" w:space="0" w:color="auto"/>
                    <w:right w:val="none" w:sz="0" w:space="0" w:color="auto"/>
                  </w:divBdr>
                </w:div>
                <w:div w:id="17079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265">
          <w:marLeft w:val="0"/>
          <w:marRight w:val="0"/>
          <w:marTop w:val="570"/>
          <w:marBottom w:val="0"/>
          <w:divBdr>
            <w:top w:val="single" w:sz="6" w:space="0" w:color="AAAAAA"/>
            <w:left w:val="single" w:sz="6" w:space="0" w:color="5F5F5F"/>
            <w:bottom w:val="single" w:sz="6" w:space="0" w:color="5F5F5F"/>
            <w:right w:val="single" w:sz="6" w:space="0" w:color="5F5F5F"/>
          </w:divBdr>
          <w:divsChild>
            <w:div w:id="1921593596">
              <w:marLeft w:val="0"/>
              <w:marRight w:val="0"/>
              <w:marTop w:val="0"/>
              <w:marBottom w:val="0"/>
              <w:divBdr>
                <w:top w:val="none" w:sz="0" w:space="0" w:color="auto"/>
                <w:left w:val="none" w:sz="0" w:space="0" w:color="auto"/>
                <w:bottom w:val="none" w:sz="0" w:space="0" w:color="auto"/>
                <w:right w:val="none" w:sz="0" w:space="0" w:color="auto"/>
              </w:divBdr>
              <w:divsChild>
                <w:div w:id="670372505">
                  <w:marLeft w:val="0"/>
                  <w:marRight w:val="0"/>
                  <w:marTop w:val="0"/>
                  <w:marBottom w:val="0"/>
                  <w:divBdr>
                    <w:top w:val="none" w:sz="0" w:space="0" w:color="auto"/>
                    <w:left w:val="none" w:sz="0" w:space="0" w:color="auto"/>
                    <w:bottom w:val="none" w:sz="0" w:space="0" w:color="auto"/>
                    <w:right w:val="none" w:sz="0" w:space="0" w:color="auto"/>
                  </w:divBdr>
                  <w:divsChild>
                    <w:div w:id="1067458139">
                      <w:marLeft w:val="0"/>
                      <w:marRight w:val="0"/>
                      <w:marTop w:val="0"/>
                      <w:marBottom w:val="0"/>
                      <w:divBdr>
                        <w:top w:val="none" w:sz="0" w:space="0" w:color="auto"/>
                        <w:left w:val="none" w:sz="0" w:space="0" w:color="auto"/>
                        <w:bottom w:val="none" w:sz="0" w:space="0" w:color="auto"/>
                        <w:right w:val="none" w:sz="0" w:space="0" w:color="auto"/>
                      </w:divBdr>
                      <w:divsChild>
                        <w:div w:id="783428599">
                          <w:marLeft w:val="0"/>
                          <w:marRight w:val="0"/>
                          <w:marTop w:val="0"/>
                          <w:marBottom w:val="0"/>
                          <w:divBdr>
                            <w:top w:val="none" w:sz="0" w:space="0" w:color="auto"/>
                            <w:left w:val="none" w:sz="0" w:space="0" w:color="auto"/>
                            <w:bottom w:val="none" w:sz="0" w:space="0" w:color="auto"/>
                            <w:right w:val="none" w:sz="0" w:space="0" w:color="auto"/>
                          </w:divBdr>
                          <w:divsChild>
                            <w:div w:id="394789779">
                              <w:marLeft w:val="0"/>
                              <w:marRight w:val="0"/>
                              <w:marTop w:val="0"/>
                              <w:marBottom w:val="0"/>
                              <w:divBdr>
                                <w:top w:val="none" w:sz="0" w:space="0" w:color="auto"/>
                                <w:left w:val="none" w:sz="0" w:space="0" w:color="auto"/>
                                <w:bottom w:val="none" w:sz="0" w:space="0" w:color="auto"/>
                                <w:right w:val="none" w:sz="0" w:space="0" w:color="auto"/>
                              </w:divBdr>
                              <w:divsChild>
                                <w:div w:id="1526821480">
                                  <w:marLeft w:val="0"/>
                                  <w:marRight w:val="0"/>
                                  <w:marTop w:val="0"/>
                                  <w:marBottom w:val="0"/>
                                  <w:divBdr>
                                    <w:top w:val="none" w:sz="0" w:space="0" w:color="auto"/>
                                    <w:left w:val="none" w:sz="0" w:space="0" w:color="auto"/>
                                    <w:bottom w:val="none" w:sz="0" w:space="0" w:color="auto"/>
                                    <w:right w:val="none" w:sz="0" w:space="0" w:color="auto"/>
                                  </w:divBdr>
                                  <w:divsChild>
                                    <w:div w:id="823471289">
                                      <w:marLeft w:val="0"/>
                                      <w:marRight w:val="0"/>
                                      <w:marTop w:val="0"/>
                                      <w:marBottom w:val="0"/>
                                      <w:divBdr>
                                        <w:top w:val="single" w:sz="6" w:space="0" w:color="555555"/>
                                        <w:left w:val="single" w:sz="6" w:space="0" w:color="555555"/>
                                        <w:bottom w:val="single" w:sz="6" w:space="0" w:color="555555"/>
                                        <w:right w:val="single" w:sz="6" w:space="0" w:color="555555"/>
                                      </w:divBdr>
                                      <w:divsChild>
                                        <w:div w:id="50471729">
                                          <w:marLeft w:val="0"/>
                                          <w:marRight w:val="0"/>
                                          <w:marTop w:val="0"/>
                                          <w:marBottom w:val="0"/>
                                          <w:divBdr>
                                            <w:top w:val="none" w:sz="0" w:space="0" w:color="auto"/>
                                            <w:left w:val="none" w:sz="0" w:space="0" w:color="auto"/>
                                            <w:bottom w:val="none" w:sz="0" w:space="0" w:color="auto"/>
                                            <w:right w:val="none" w:sz="0" w:space="0" w:color="auto"/>
                                          </w:divBdr>
                                        </w:div>
                                      </w:divsChild>
                                    </w:div>
                                    <w:div w:id="937058789">
                                      <w:marLeft w:val="60"/>
                                      <w:marRight w:val="60"/>
                                      <w:marTop w:val="0"/>
                                      <w:marBottom w:val="0"/>
                                      <w:divBdr>
                                        <w:top w:val="none" w:sz="0" w:space="0" w:color="auto"/>
                                        <w:left w:val="none" w:sz="0" w:space="0" w:color="auto"/>
                                        <w:bottom w:val="none" w:sz="0" w:space="0" w:color="auto"/>
                                        <w:right w:val="none" w:sz="0" w:space="0" w:color="auto"/>
                                      </w:divBdr>
                                    </w:div>
                                    <w:div w:id="635725718">
                                      <w:marLeft w:val="0"/>
                                      <w:marRight w:val="30"/>
                                      <w:marTop w:val="0"/>
                                      <w:marBottom w:val="0"/>
                                      <w:divBdr>
                                        <w:top w:val="none" w:sz="0" w:space="0" w:color="auto"/>
                                        <w:left w:val="none" w:sz="0" w:space="0" w:color="auto"/>
                                        <w:bottom w:val="none" w:sz="0" w:space="0" w:color="auto"/>
                                        <w:right w:val="none" w:sz="0" w:space="0" w:color="auto"/>
                                      </w:divBdr>
                                    </w:div>
                                    <w:div w:id="923564450">
                                      <w:marLeft w:val="0"/>
                                      <w:marRight w:val="0"/>
                                      <w:marTop w:val="100"/>
                                      <w:marBottom w:val="100"/>
                                      <w:divBdr>
                                        <w:top w:val="none" w:sz="0" w:space="0" w:color="auto"/>
                                        <w:left w:val="none" w:sz="0" w:space="0" w:color="auto"/>
                                        <w:bottom w:val="none" w:sz="0" w:space="0" w:color="auto"/>
                                        <w:right w:val="none" w:sz="0" w:space="0" w:color="auto"/>
                                      </w:divBdr>
                                      <w:divsChild>
                                        <w:div w:id="2044210184">
                                          <w:marLeft w:val="0"/>
                                          <w:marRight w:val="0"/>
                                          <w:marTop w:val="0"/>
                                          <w:marBottom w:val="0"/>
                                          <w:divBdr>
                                            <w:top w:val="none" w:sz="0" w:space="0" w:color="auto"/>
                                            <w:left w:val="none" w:sz="0" w:space="0" w:color="auto"/>
                                            <w:bottom w:val="none" w:sz="0" w:space="0" w:color="auto"/>
                                            <w:right w:val="none" w:sz="0" w:space="0" w:color="auto"/>
                                          </w:divBdr>
                                        </w:div>
                                        <w:div w:id="1354916183">
                                          <w:marLeft w:val="0"/>
                                          <w:marRight w:val="0"/>
                                          <w:marTop w:val="0"/>
                                          <w:marBottom w:val="0"/>
                                          <w:divBdr>
                                            <w:top w:val="none" w:sz="0" w:space="0" w:color="auto"/>
                                            <w:left w:val="none" w:sz="0" w:space="0" w:color="auto"/>
                                            <w:bottom w:val="none" w:sz="0" w:space="0" w:color="auto"/>
                                            <w:right w:val="none" w:sz="0" w:space="0" w:color="auto"/>
                                          </w:divBdr>
                                        </w:div>
                                        <w:div w:id="2065642652">
                                          <w:marLeft w:val="0"/>
                                          <w:marRight w:val="0"/>
                                          <w:marTop w:val="60"/>
                                          <w:marBottom w:val="0"/>
                                          <w:divBdr>
                                            <w:top w:val="none" w:sz="0" w:space="0" w:color="auto"/>
                                            <w:left w:val="none" w:sz="0" w:space="0" w:color="auto"/>
                                            <w:bottom w:val="none" w:sz="0" w:space="0" w:color="auto"/>
                                            <w:right w:val="none" w:sz="0" w:space="0" w:color="auto"/>
                                          </w:divBdr>
                                          <w:divsChild>
                                            <w:div w:id="1666547300">
                                              <w:marLeft w:val="0"/>
                                              <w:marRight w:val="150"/>
                                              <w:marTop w:val="0"/>
                                              <w:marBottom w:val="0"/>
                                              <w:divBdr>
                                                <w:top w:val="none" w:sz="0" w:space="0" w:color="auto"/>
                                                <w:left w:val="none" w:sz="0" w:space="0" w:color="auto"/>
                                                <w:bottom w:val="none" w:sz="0" w:space="0" w:color="auto"/>
                                                <w:right w:val="none" w:sz="0" w:space="0" w:color="auto"/>
                                              </w:divBdr>
                                            </w:div>
                                          </w:divsChild>
                                        </w:div>
                                        <w:div w:id="1055742981">
                                          <w:marLeft w:val="0"/>
                                          <w:marRight w:val="0"/>
                                          <w:marTop w:val="0"/>
                                          <w:marBottom w:val="0"/>
                                          <w:divBdr>
                                            <w:top w:val="none" w:sz="0" w:space="0" w:color="auto"/>
                                            <w:left w:val="none" w:sz="0" w:space="0" w:color="auto"/>
                                            <w:bottom w:val="none" w:sz="0" w:space="0" w:color="auto"/>
                                            <w:right w:val="none" w:sz="0" w:space="0" w:color="auto"/>
                                          </w:divBdr>
                                          <w:divsChild>
                                            <w:div w:id="1777822199">
                                              <w:marLeft w:val="0"/>
                                              <w:marRight w:val="0"/>
                                              <w:marTop w:val="0"/>
                                              <w:marBottom w:val="0"/>
                                              <w:divBdr>
                                                <w:top w:val="none" w:sz="0" w:space="0" w:color="auto"/>
                                                <w:left w:val="none" w:sz="0" w:space="0" w:color="auto"/>
                                                <w:bottom w:val="none" w:sz="0" w:space="0" w:color="auto"/>
                                                <w:right w:val="none" w:sz="0" w:space="0" w:color="auto"/>
                                              </w:divBdr>
                                            </w:div>
                                            <w:div w:id="1031078644">
                                              <w:marLeft w:val="0"/>
                                              <w:marRight w:val="0"/>
                                              <w:marTop w:val="0"/>
                                              <w:marBottom w:val="0"/>
                                              <w:divBdr>
                                                <w:top w:val="none" w:sz="0" w:space="0" w:color="auto"/>
                                                <w:left w:val="none" w:sz="0" w:space="0" w:color="auto"/>
                                                <w:bottom w:val="none" w:sz="0" w:space="0" w:color="auto"/>
                                                <w:right w:val="none" w:sz="0" w:space="0" w:color="auto"/>
                                              </w:divBdr>
                                            </w:div>
                                            <w:div w:id="15785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970922">
          <w:marLeft w:val="0"/>
          <w:marRight w:val="0"/>
          <w:marTop w:val="570"/>
          <w:marBottom w:val="0"/>
          <w:divBdr>
            <w:top w:val="single" w:sz="6" w:space="0" w:color="AAAAAA"/>
            <w:left w:val="single" w:sz="6" w:space="0" w:color="5F5F5F"/>
            <w:bottom w:val="single" w:sz="6" w:space="0" w:color="5F5F5F"/>
            <w:right w:val="single" w:sz="6" w:space="0" w:color="5F5F5F"/>
          </w:divBdr>
          <w:divsChild>
            <w:div w:id="1474829583">
              <w:marLeft w:val="0"/>
              <w:marRight w:val="0"/>
              <w:marTop w:val="0"/>
              <w:marBottom w:val="0"/>
              <w:divBdr>
                <w:top w:val="none" w:sz="0" w:space="0" w:color="auto"/>
                <w:left w:val="none" w:sz="0" w:space="0" w:color="auto"/>
                <w:bottom w:val="none" w:sz="0" w:space="0" w:color="auto"/>
                <w:right w:val="none" w:sz="0" w:space="0" w:color="auto"/>
              </w:divBdr>
              <w:divsChild>
                <w:div w:id="111360647">
                  <w:marLeft w:val="0"/>
                  <w:marRight w:val="0"/>
                  <w:marTop w:val="0"/>
                  <w:marBottom w:val="0"/>
                  <w:divBdr>
                    <w:top w:val="none" w:sz="0" w:space="0" w:color="auto"/>
                    <w:left w:val="none" w:sz="0" w:space="0" w:color="auto"/>
                    <w:bottom w:val="none" w:sz="0" w:space="0" w:color="auto"/>
                    <w:right w:val="none" w:sz="0" w:space="0" w:color="auto"/>
                  </w:divBdr>
                  <w:divsChild>
                    <w:div w:id="1596523437">
                      <w:marLeft w:val="0"/>
                      <w:marRight w:val="0"/>
                      <w:marTop w:val="0"/>
                      <w:marBottom w:val="0"/>
                      <w:divBdr>
                        <w:top w:val="none" w:sz="0" w:space="0" w:color="auto"/>
                        <w:left w:val="none" w:sz="0" w:space="0" w:color="auto"/>
                        <w:bottom w:val="none" w:sz="0" w:space="0" w:color="auto"/>
                        <w:right w:val="none" w:sz="0" w:space="0" w:color="auto"/>
                      </w:divBdr>
                      <w:divsChild>
                        <w:div w:id="255285317">
                          <w:marLeft w:val="0"/>
                          <w:marRight w:val="0"/>
                          <w:marTop w:val="0"/>
                          <w:marBottom w:val="0"/>
                          <w:divBdr>
                            <w:top w:val="none" w:sz="0" w:space="0" w:color="auto"/>
                            <w:left w:val="none" w:sz="0" w:space="0" w:color="auto"/>
                            <w:bottom w:val="none" w:sz="0" w:space="0" w:color="auto"/>
                            <w:right w:val="none" w:sz="0" w:space="0" w:color="auto"/>
                          </w:divBdr>
                          <w:divsChild>
                            <w:div w:id="700010562">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385909408">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624190276">
      <w:bodyDiv w:val="1"/>
      <w:marLeft w:val="0"/>
      <w:marRight w:val="0"/>
      <w:marTop w:val="0"/>
      <w:marBottom w:val="0"/>
      <w:divBdr>
        <w:top w:val="none" w:sz="0" w:space="0" w:color="auto"/>
        <w:left w:val="none" w:sz="0" w:space="0" w:color="auto"/>
        <w:bottom w:val="none" w:sz="0" w:space="0" w:color="auto"/>
        <w:right w:val="none" w:sz="0" w:space="0" w:color="auto"/>
      </w:divBdr>
      <w:divsChild>
        <w:div w:id="2083332888">
          <w:marLeft w:val="0"/>
          <w:marRight w:val="0"/>
          <w:marTop w:val="0"/>
          <w:marBottom w:val="0"/>
          <w:divBdr>
            <w:top w:val="none" w:sz="0" w:space="0" w:color="auto"/>
            <w:left w:val="none" w:sz="0" w:space="0" w:color="auto"/>
            <w:bottom w:val="none" w:sz="0" w:space="0" w:color="auto"/>
            <w:right w:val="none" w:sz="0" w:space="0" w:color="auto"/>
          </w:divBdr>
          <w:divsChild>
            <w:div w:id="1217543022">
              <w:marLeft w:val="0"/>
              <w:marRight w:val="0"/>
              <w:marTop w:val="0"/>
              <w:marBottom w:val="0"/>
              <w:divBdr>
                <w:top w:val="none" w:sz="0" w:space="0" w:color="auto"/>
                <w:left w:val="none" w:sz="0" w:space="0" w:color="auto"/>
                <w:bottom w:val="none" w:sz="0" w:space="0" w:color="auto"/>
                <w:right w:val="none" w:sz="0" w:space="0" w:color="auto"/>
              </w:divBdr>
            </w:div>
          </w:divsChild>
        </w:div>
        <w:div w:id="1300574382">
          <w:marLeft w:val="0"/>
          <w:marRight w:val="0"/>
          <w:marTop w:val="0"/>
          <w:marBottom w:val="0"/>
          <w:divBdr>
            <w:top w:val="none" w:sz="0" w:space="0" w:color="auto"/>
            <w:left w:val="none" w:sz="0" w:space="0" w:color="auto"/>
            <w:bottom w:val="none" w:sz="0" w:space="0" w:color="auto"/>
            <w:right w:val="none" w:sz="0" w:space="0" w:color="auto"/>
          </w:divBdr>
          <w:divsChild>
            <w:div w:id="636955693">
              <w:marLeft w:val="0"/>
              <w:marRight w:val="0"/>
              <w:marTop w:val="0"/>
              <w:marBottom w:val="0"/>
              <w:divBdr>
                <w:top w:val="none" w:sz="0" w:space="0" w:color="auto"/>
                <w:left w:val="none" w:sz="0" w:space="0" w:color="auto"/>
                <w:bottom w:val="none" w:sz="0" w:space="0" w:color="auto"/>
                <w:right w:val="none" w:sz="0" w:space="0" w:color="auto"/>
              </w:divBdr>
            </w:div>
          </w:divsChild>
        </w:div>
        <w:div w:id="1693604120">
          <w:marLeft w:val="0"/>
          <w:marRight w:val="0"/>
          <w:marTop w:val="0"/>
          <w:marBottom w:val="0"/>
          <w:divBdr>
            <w:top w:val="none" w:sz="0" w:space="0" w:color="auto"/>
            <w:left w:val="none" w:sz="0" w:space="0" w:color="auto"/>
            <w:bottom w:val="none" w:sz="0" w:space="0" w:color="auto"/>
            <w:right w:val="none" w:sz="0" w:space="0" w:color="auto"/>
          </w:divBdr>
          <w:divsChild>
            <w:div w:id="1894543250">
              <w:marLeft w:val="-225"/>
              <w:marRight w:val="-225"/>
              <w:marTop w:val="0"/>
              <w:marBottom w:val="0"/>
              <w:divBdr>
                <w:top w:val="none" w:sz="0" w:space="0" w:color="auto"/>
                <w:left w:val="none" w:sz="0" w:space="0" w:color="auto"/>
                <w:bottom w:val="none" w:sz="0" w:space="0" w:color="auto"/>
                <w:right w:val="none" w:sz="0" w:space="0" w:color="auto"/>
              </w:divBdr>
              <w:divsChild>
                <w:div w:id="1216087525">
                  <w:marLeft w:val="0"/>
                  <w:marRight w:val="0"/>
                  <w:marTop w:val="0"/>
                  <w:marBottom w:val="0"/>
                  <w:divBdr>
                    <w:top w:val="none" w:sz="0" w:space="0" w:color="auto"/>
                    <w:left w:val="none" w:sz="0" w:space="0" w:color="auto"/>
                    <w:bottom w:val="none" w:sz="0" w:space="0" w:color="auto"/>
                    <w:right w:val="none" w:sz="0" w:space="0" w:color="auto"/>
                  </w:divBdr>
                  <w:divsChild>
                    <w:div w:id="499196615">
                      <w:marLeft w:val="0"/>
                      <w:marRight w:val="0"/>
                      <w:marTop w:val="0"/>
                      <w:marBottom w:val="0"/>
                      <w:divBdr>
                        <w:top w:val="none" w:sz="0" w:space="0" w:color="auto"/>
                        <w:left w:val="none" w:sz="0" w:space="0" w:color="auto"/>
                        <w:bottom w:val="none" w:sz="0" w:space="0" w:color="auto"/>
                        <w:right w:val="none" w:sz="0" w:space="0" w:color="auto"/>
                      </w:divBdr>
                    </w:div>
                  </w:divsChild>
                </w:div>
                <w:div w:id="1124083494">
                  <w:marLeft w:val="0"/>
                  <w:marRight w:val="0"/>
                  <w:marTop w:val="0"/>
                  <w:marBottom w:val="0"/>
                  <w:divBdr>
                    <w:top w:val="none" w:sz="0" w:space="0" w:color="auto"/>
                    <w:left w:val="none" w:sz="0" w:space="0" w:color="auto"/>
                    <w:bottom w:val="none" w:sz="0" w:space="0" w:color="auto"/>
                    <w:right w:val="none" w:sz="0" w:space="0" w:color="auto"/>
                  </w:divBdr>
                  <w:divsChild>
                    <w:div w:id="1020743094">
                      <w:marLeft w:val="-225"/>
                      <w:marRight w:val="-225"/>
                      <w:marTop w:val="0"/>
                      <w:marBottom w:val="0"/>
                      <w:divBdr>
                        <w:top w:val="none" w:sz="0" w:space="0" w:color="auto"/>
                        <w:left w:val="none" w:sz="0" w:space="0" w:color="auto"/>
                        <w:bottom w:val="none" w:sz="0" w:space="0" w:color="auto"/>
                        <w:right w:val="none" w:sz="0" w:space="0" w:color="auto"/>
                      </w:divBdr>
                      <w:divsChild>
                        <w:div w:id="1583298077">
                          <w:marLeft w:val="0"/>
                          <w:marRight w:val="0"/>
                          <w:marTop w:val="0"/>
                          <w:marBottom w:val="0"/>
                          <w:divBdr>
                            <w:top w:val="none" w:sz="0" w:space="0" w:color="auto"/>
                            <w:left w:val="none" w:sz="0" w:space="0" w:color="auto"/>
                            <w:bottom w:val="none" w:sz="0" w:space="0" w:color="auto"/>
                            <w:right w:val="none" w:sz="0" w:space="0" w:color="auto"/>
                          </w:divBdr>
                          <w:divsChild>
                            <w:div w:id="1654678387">
                              <w:marLeft w:val="0"/>
                              <w:marRight w:val="0"/>
                              <w:marTop w:val="0"/>
                              <w:marBottom w:val="0"/>
                              <w:divBdr>
                                <w:top w:val="none" w:sz="0" w:space="0" w:color="auto"/>
                                <w:left w:val="none" w:sz="0" w:space="0" w:color="auto"/>
                                <w:bottom w:val="none" w:sz="0" w:space="0" w:color="auto"/>
                                <w:right w:val="none" w:sz="0" w:space="0" w:color="auto"/>
                              </w:divBdr>
                              <w:divsChild>
                                <w:div w:id="1810367452">
                                  <w:marLeft w:val="0"/>
                                  <w:marRight w:val="0"/>
                                  <w:marTop w:val="0"/>
                                  <w:marBottom w:val="0"/>
                                  <w:divBdr>
                                    <w:top w:val="none" w:sz="0" w:space="0" w:color="auto"/>
                                    <w:left w:val="none" w:sz="0" w:space="0" w:color="auto"/>
                                    <w:bottom w:val="none" w:sz="0" w:space="0" w:color="auto"/>
                                    <w:right w:val="none" w:sz="0" w:space="0" w:color="auto"/>
                                  </w:divBdr>
                                </w:div>
                                <w:div w:id="228156994">
                                  <w:marLeft w:val="0"/>
                                  <w:marRight w:val="0"/>
                                  <w:marTop w:val="180"/>
                                  <w:marBottom w:val="180"/>
                                  <w:divBdr>
                                    <w:top w:val="single" w:sz="6" w:space="7" w:color="EBEBEB"/>
                                    <w:left w:val="single" w:sz="6" w:space="7" w:color="EBEBEB"/>
                                    <w:bottom w:val="single" w:sz="6" w:space="7" w:color="EBEBEB"/>
                                    <w:right w:val="single" w:sz="6" w:space="7" w:color="EBEBEB"/>
                                  </w:divBdr>
                                  <w:divsChild>
                                    <w:div w:id="156700336">
                                      <w:marLeft w:val="0"/>
                                      <w:marRight w:val="0"/>
                                      <w:marTop w:val="0"/>
                                      <w:marBottom w:val="0"/>
                                      <w:divBdr>
                                        <w:top w:val="none" w:sz="0" w:space="0" w:color="auto"/>
                                        <w:left w:val="single" w:sz="24" w:space="7" w:color="8AC007"/>
                                        <w:bottom w:val="none" w:sz="0" w:space="0" w:color="auto"/>
                                        <w:right w:val="none" w:sz="0" w:space="0" w:color="auto"/>
                                      </w:divBdr>
                                    </w:div>
                                  </w:divsChild>
                                </w:div>
                                <w:div w:id="140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3714">
                          <w:marLeft w:val="0"/>
                          <w:marRight w:val="0"/>
                          <w:marTop w:val="0"/>
                          <w:marBottom w:val="0"/>
                          <w:divBdr>
                            <w:top w:val="none" w:sz="0" w:space="0" w:color="auto"/>
                            <w:left w:val="none" w:sz="0" w:space="0" w:color="auto"/>
                            <w:bottom w:val="none" w:sz="0" w:space="0" w:color="auto"/>
                            <w:right w:val="none" w:sz="0" w:space="0" w:color="auto"/>
                          </w:divBdr>
                          <w:divsChild>
                            <w:div w:id="604847021">
                              <w:marLeft w:val="-225"/>
                              <w:marRight w:val="-225"/>
                              <w:marTop w:val="0"/>
                              <w:marBottom w:val="0"/>
                              <w:divBdr>
                                <w:top w:val="none" w:sz="0" w:space="0" w:color="auto"/>
                                <w:left w:val="none" w:sz="0" w:space="0" w:color="auto"/>
                                <w:bottom w:val="none" w:sz="0" w:space="0" w:color="auto"/>
                                <w:right w:val="none" w:sz="0" w:space="0" w:color="auto"/>
                              </w:divBdr>
                            </w:div>
                            <w:div w:id="2093354348">
                              <w:marLeft w:val="-225"/>
                              <w:marRight w:val="-225"/>
                              <w:marTop w:val="0"/>
                              <w:marBottom w:val="0"/>
                              <w:divBdr>
                                <w:top w:val="none" w:sz="0" w:space="0" w:color="auto"/>
                                <w:left w:val="none" w:sz="0" w:space="0" w:color="auto"/>
                                <w:bottom w:val="none" w:sz="0" w:space="0" w:color="auto"/>
                                <w:right w:val="none" w:sz="0" w:space="0" w:color="auto"/>
                              </w:divBdr>
                            </w:div>
                            <w:div w:id="1348828383">
                              <w:marLeft w:val="-225"/>
                              <w:marRight w:val="-225"/>
                              <w:marTop w:val="0"/>
                              <w:marBottom w:val="0"/>
                              <w:divBdr>
                                <w:top w:val="none" w:sz="0" w:space="0" w:color="auto"/>
                                <w:left w:val="none" w:sz="0" w:space="0" w:color="auto"/>
                                <w:bottom w:val="none" w:sz="0" w:space="0" w:color="auto"/>
                                <w:right w:val="none" w:sz="0" w:space="0" w:color="auto"/>
                              </w:divBdr>
                              <w:divsChild>
                                <w:div w:id="304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0738">
                      <w:marLeft w:val="-225"/>
                      <w:marRight w:val="-225"/>
                      <w:marTop w:val="0"/>
                      <w:marBottom w:val="0"/>
                      <w:divBdr>
                        <w:top w:val="none" w:sz="0" w:space="0" w:color="auto"/>
                        <w:left w:val="none" w:sz="0" w:space="0" w:color="auto"/>
                        <w:bottom w:val="none" w:sz="0" w:space="0" w:color="auto"/>
                        <w:right w:val="none" w:sz="0" w:space="0" w:color="auto"/>
                      </w:divBdr>
                      <w:divsChild>
                        <w:div w:id="774520309">
                          <w:marLeft w:val="0"/>
                          <w:marRight w:val="0"/>
                          <w:marTop w:val="0"/>
                          <w:marBottom w:val="0"/>
                          <w:divBdr>
                            <w:top w:val="none" w:sz="0" w:space="0" w:color="auto"/>
                            <w:left w:val="none" w:sz="0" w:space="0" w:color="auto"/>
                            <w:bottom w:val="none" w:sz="0" w:space="0" w:color="auto"/>
                            <w:right w:val="none" w:sz="0" w:space="0" w:color="auto"/>
                          </w:divBdr>
                          <w:divsChild>
                            <w:div w:id="1718701652">
                              <w:marLeft w:val="0"/>
                              <w:marRight w:val="0"/>
                              <w:marTop w:val="300"/>
                              <w:marBottom w:val="0"/>
                              <w:divBdr>
                                <w:top w:val="none" w:sz="0" w:space="0" w:color="auto"/>
                                <w:left w:val="none" w:sz="0" w:space="0" w:color="auto"/>
                                <w:bottom w:val="none" w:sz="0" w:space="0" w:color="auto"/>
                                <w:right w:val="none" w:sz="0" w:space="0" w:color="auto"/>
                              </w:divBdr>
                              <w:divsChild>
                                <w:div w:id="929318516">
                                  <w:marLeft w:val="-225"/>
                                  <w:marRight w:val="-225"/>
                                  <w:marTop w:val="0"/>
                                  <w:marBottom w:val="0"/>
                                  <w:divBdr>
                                    <w:top w:val="none" w:sz="0" w:space="0" w:color="auto"/>
                                    <w:left w:val="none" w:sz="0" w:space="0" w:color="auto"/>
                                    <w:bottom w:val="none" w:sz="0" w:space="0" w:color="auto"/>
                                    <w:right w:val="none" w:sz="0" w:space="0" w:color="auto"/>
                                  </w:divBdr>
                                  <w:divsChild>
                                    <w:div w:id="787627173">
                                      <w:marLeft w:val="0"/>
                                      <w:marRight w:val="0"/>
                                      <w:marTop w:val="0"/>
                                      <w:marBottom w:val="0"/>
                                      <w:divBdr>
                                        <w:top w:val="none" w:sz="0" w:space="0" w:color="auto"/>
                                        <w:left w:val="none" w:sz="0" w:space="0" w:color="auto"/>
                                        <w:bottom w:val="none" w:sz="0" w:space="0" w:color="auto"/>
                                        <w:right w:val="none" w:sz="0" w:space="0" w:color="auto"/>
                                      </w:divBdr>
                                    </w:div>
                                    <w:div w:id="756824740">
                                      <w:marLeft w:val="0"/>
                                      <w:marRight w:val="0"/>
                                      <w:marTop w:val="0"/>
                                      <w:marBottom w:val="0"/>
                                      <w:divBdr>
                                        <w:top w:val="none" w:sz="0" w:space="0" w:color="auto"/>
                                        <w:left w:val="none" w:sz="0" w:space="0" w:color="auto"/>
                                        <w:bottom w:val="none" w:sz="0" w:space="0" w:color="auto"/>
                                        <w:right w:val="none" w:sz="0" w:space="0" w:color="auto"/>
                                      </w:divBdr>
                                    </w:div>
                                    <w:div w:id="1024284722">
                                      <w:marLeft w:val="0"/>
                                      <w:marRight w:val="0"/>
                                      <w:marTop w:val="0"/>
                                      <w:marBottom w:val="0"/>
                                      <w:divBdr>
                                        <w:top w:val="none" w:sz="0" w:space="0" w:color="auto"/>
                                        <w:left w:val="none" w:sz="0" w:space="0" w:color="auto"/>
                                        <w:bottom w:val="none" w:sz="0" w:space="0" w:color="auto"/>
                                        <w:right w:val="none" w:sz="0" w:space="0" w:color="auto"/>
                                      </w:divBdr>
                                    </w:div>
                                    <w:div w:id="366638873">
                                      <w:marLeft w:val="0"/>
                                      <w:marRight w:val="0"/>
                                      <w:marTop w:val="0"/>
                                      <w:marBottom w:val="0"/>
                                      <w:divBdr>
                                        <w:top w:val="none" w:sz="0" w:space="0" w:color="auto"/>
                                        <w:left w:val="none" w:sz="0" w:space="0" w:color="auto"/>
                                        <w:bottom w:val="none" w:sz="0" w:space="0" w:color="auto"/>
                                        <w:right w:val="none" w:sz="0" w:space="0" w:color="auto"/>
                                      </w:divBdr>
                                    </w:div>
                                  </w:divsChild>
                                </w:div>
                                <w:div w:id="1953707364">
                                  <w:marLeft w:val="0"/>
                                  <w:marRight w:val="0"/>
                                  <w:marTop w:val="0"/>
                                  <w:marBottom w:val="0"/>
                                  <w:divBdr>
                                    <w:top w:val="none" w:sz="0" w:space="0" w:color="auto"/>
                                    <w:left w:val="none" w:sz="0" w:space="0" w:color="auto"/>
                                    <w:bottom w:val="none" w:sz="0" w:space="0" w:color="auto"/>
                                    <w:right w:val="none" w:sz="0" w:space="0" w:color="auto"/>
                                  </w:divBdr>
                                  <w:divsChild>
                                    <w:div w:id="1664049015">
                                      <w:marLeft w:val="0"/>
                                      <w:marRight w:val="0"/>
                                      <w:marTop w:val="0"/>
                                      <w:marBottom w:val="225"/>
                                      <w:divBdr>
                                        <w:top w:val="none" w:sz="0" w:space="0" w:color="auto"/>
                                        <w:left w:val="none" w:sz="0" w:space="0" w:color="auto"/>
                                        <w:bottom w:val="none" w:sz="0" w:space="0" w:color="auto"/>
                                        <w:right w:val="none" w:sz="0" w:space="0" w:color="auto"/>
                                      </w:divBdr>
                                    </w:div>
                                    <w:div w:id="136385922">
                                      <w:marLeft w:val="0"/>
                                      <w:marRight w:val="0"/>
                                      <w:marTop w:val="0"/>
                                      <w:marBottom w:val="225"/>
                                      <w:divBdr>
                                        <w:top w:val="none" w:sz="0" w:space="0" w:color="auto"/>
                                        <w:left w:val="none" w:sz="0" w:space="0" w:color="auto"/>
                                        <w:bottom w:val="none" w:sz="0" w:space="0" w:color="auto"/>
                                        <w:right w:val="none" w:sz="0" w:space="0" w:color="auto"/>
                                      </w:divBdr>
                                    </w:div>
                                    <w:div w:id="856621395">
                                      <w:marLeft w:val="0"/>
                                      <w:marRight w:val="0"/>
                                      <w:marTop w:val="0"/>
                                      <w:marBottom w:val="225"/>
                                      <w:divBdr>
                                        <w:top w:val="none" w:sz="0" w:space="0" w:color="auto"/>
                                        <w:left w:val="none" w:sz="0" w:space="0" w:color="auto"/>
                                        <w:bottom w:val="none" w:sz="0" w:space="0" w:color="auto"/>
                                        <w:right w:val="none" w:sz="0" w:space="0" w:color="auto"/>
                                      </w:divBdr>
                                    </w:div>
                                    <w:div w:id="1349870438">
                                      <w:marLeft w:val="0"/>
                                      <w:marRight w:val="0"/>
                                      <w:marTop w:val="0"/>
                                      <w:marBottom w:val="225"/>
                                      <w:divBdr>
                                        <w:top w:val="none" w:sz="0" w:space="0" w:color="auto"/>
                                        <w:left w:val="none" w:sz="0" w:space="0" w:color="auto"/>
                                        <w:bottom w:val="none" w:sz="0" w:space="0" w:color="auto"/>
                                        <w:right w:val="none" w:sz="0" w:space="0" w:color="auto"/>
                                      </w:divBdr>
                                    </w:div>
                                  </w:divsChild>
                                </w:div>
                                <w:div w:id="1624577499">
                                  <w:marLeft w:val="0"/>
                                  <w:marRight w:val="0"/>
                                  <w:marTop w:val="0"/>
                                  <w:marBottom w:val="0"/>
                                  <w:divBdr>
                                    <w:top w:val="none" w:sz="0" w:space="0" w:color="auto"/>
                                    <w:left w:val="none" w:sz="0" w:space="0" w:color="auto"/>
                                    <w:bottom w:val="none" w:sz="0" w:space="0" w:color="auto"/>
                                    <w:right w:val="none" w:sz="0" w:space="0" w:color="auto"/>
                                  </w:divBdr>
                                </w:div>
                                <w:div w:id="853423577">
                                  <w:marLeft w:val="-225"/>
                                  <w:marRight w:val="-225"/>
                                  <w:marTop w:val="0"/>
                                  <w:marBottom w:val="0"/>
                                  <w:divBdr>
                                    <w:top w:val="none" w:sz="0" w:space="0" w:color="auto"/>
                                    <w:left w:val="none" w:sz="0" w:space="0" w:color="auto"/>
                                    <w:bottom w:val="none" w:sz="0" w:space="0" w:color="auto"/>
                                    <w:right w:val="none" w:sz="0" w:space="0" w:color="auto"/>
                                  </w:divBdr>
                                  <w:divsChild>
                                    <w:div w:id="2005863854">
                                      <w:marLeft w:val="0"/>
                                      <w:marRight w:val="0"/>
                                      <w:marTop w:val="0"/>
                                      <w:marBottom w:val="0"/>
                                      <w:divBdr>
                                        <w:top w:val="none" w:sz="0" w:space="0" w:color="auto"/>
                                        <w:left w:val="none" w:sz="0" w:space="0" w:color="auto"/>
                                        <w:bottom w:val="none" w:sz="0" w:space="0" w:color="auto"/>
                                        <w:right w:val="none" w:sz="0" w:space="0" w:color="auto"/>
                                      </w:divBdr>
                                    </w:div>
                                    <w:div w:id="1276450232">
                                      <w:marLeft w:val="0"/>
                                      <w:marRight w:val="0"/>
                                      <w:marTop w:val="0"/>
                                      <w:marBottom w:val="0"/>
                                      <w:divBdr>
                                        <w:top w:val="none" w:sz="0" w:space="0" w:color="auto"/>
                                        <w:left w:val="none" w:sz="0" w:space="0" w:color="auto"/>
                                        <w:bottom w:val="none" w:sz="0" w:space="0" w:color="auto"/>
                                        <w:right w:val="none" w:sz="0" w:space="0" w:color="auto"/>
                                      </w:divBdr>
                                    </w:div>
                                    <w:div w:id="1337801776">
                                      <w:marLeft w:val="0"/>
                                      <w:marRight w:val="0"/>
                                      <w:marTop w:val="0"/>
                                      <w:marBottom w:val="0"/>
                                      <w:divBdr>
                                        <w:top w:val="none" w:sz="0" w:space="0" w:color="auto"/>
                                        <w:left w:val="none" w:sz="0" w:space="0" w:color="auto"/>
                                        <w:bottom w:val="none" w:sz="0" w:space="0" w:color="auto"/>
                                        <w:right w:val="none" w:sz="0" w:space="0" w:color="auto"/>
                                      </w:divBdr>
                                    </w:div>
                                    <w:div w:id="2897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2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989656">
          <w:marLeft w:val="0"/>
          <w:marRight w:val="0"/>
          <w:marTop w:val="570"/>
          <w:marBottom w:val="0"/>
          <w:divBdr>
            <w:top w:val="single" w:sz="6" w:space="0" w:color="AAAAAA"/>
            <w:left w:val="single" w:sz="6" w:space="0" w:color="5F5F5F"/>
            <w:bottom w:val="single" w:sz="6" w:space="0" w:color="5F5F5F"/>
            <w:right w:val="single" w:sz="6" w:space="0" w:color="5F5F5F"/>
          </w:divBdr>
          <w:divsChild>
            <w:div w:id="166021708">
              <w:marLeft w:val="0"/>
              <w:marRight w:val="0"/>
              <w:marTop w:val="0"/>
              <w:marBottom w:val="0"/>
              <w:divBdr>
                <w:top w:val="none" w:sz="0" w:space="0" w:color="auto"/>
                <w:left w:val="none" w:sz="0" w:space="0" w:color="auto"/>
                <w:bottom w:val="none" w:sz="0" w:space="0" w:color="auto"/>
                <w:right w:val="none" w:sz="0" w:space="0" w:color="auto"/>
              </w:divBdr>
              <w:divsChild>
                <w:div w:id="117457639">
                  <w:marLeft w:val="0"/>
                  <w:marRight w:val="0"/>
                  <w:marTop w:val="0"/>
                  <w:marBottom w:val="0"/>
                  <w:divBdr>
                    <w:top w:val="none" w:sz="0" w:space="0" w:color="auto"/>
                    <w:left w:val="none" w:sz="0" w:space="0" w:color="auto"/>
                    <w:bottom w:val="none" w:sz="0" w:space="0" w:color="auto"/>
                    <w:right w:val="none" w:sz="0" w:space="0" w:color="auto"/>
                  </w:divBdr>
                </w:div>
                <w:div w:id="1058210251">
                  <w:marLeft w:val="0"/>
                  <w:marRight w:val="0"/>
                  <w:marTop w:val="0"/>
                  <w:marBottom w:val="0"/>
                  <w:divBdr>
                    <w:top w:val="none" w:sz="0" w:space="0" w:color="auto"/>
                    <w:left w:val="none" w:sz="0" w:space="0" w:color="auto"/>
                    <w:bottom w:val="none" w:sz="0" w:space="0" w:color="auto"/>
                    <w:right w:val="none" w:sz="0" w:space="0" w:color="auto"/>
                  </w:divBdr>
                </w:div>
                <w:div w:id="1481846495">
                  <w:marLeft w:val="0"/>
                  <w:marRight w:val="0"/>
                  <w:marTop w:val="0"/>
                  <w:marBottom w:val="0"/>
                  <w:divBdr>
                    <w:top w:val="none" w:sz="0" w:space="0" w:color="auto"/>
                    <w:left w:val="none" w:sz="0" w:space="0" w:color="auto"/>
                    <w:bottom w:val="none" w:sz="0" w:space="0" w:color="auto"/>
                    <w:right w:val="none" w:sz="0" w:space="0" w:color="auto"/>
                  </w:divBdr>
                </w:div>
                <w:div w:id="699739716">
                  <w:marLeft w:val="0"/>
                  <w:marRight w:val="0"/>
                  <w:marTop w:val="0"/>
                  <w:marBottom w:val="0"/>
                  <w:divBdr>
                    <w:top w:val="none" w:sz="0" w:space="0" w:color="auto"/>
                    <w:left w:val="none" w:sz="0" w:space="0" w:color="auto"/>
                    <w:bottom w:val="none" w:sz="0" w:space="0" w:color="auto"/>
                    <w:right w:val="none" w:sz="0" w:space="0" w:color="auto"/>
                  </w:divBdr>
                </w:div>
                <w:div w:id="1799881249">
                  <w:marLeft w:val="0"/>
                  <w:marRight w:val="0"/>
                  <w:marTop w:val="0"/>
                  <w:marBottom w:val="0"/>
                  <w:divBdr>
                    <w:top w:val="none" w:sz="0" w:space="0" w:color="auto"/>
                    <w:left w:val="none" w:sz="0" w:space="0" w:color="auto"/>
                    <w:bottom w:val="none" w:sz="0" w:space="0" w:color="auto"/>
                    <w:right w:val="none" w:sz="0" w:space="0" w:color="auto"/>
                  </w:divBdr>
                </w:div>
                <w:div w:id="6950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1847">
          <w:marLeft w:val="0"/>
          <w:marRight w:val="0"/>
          <w:marTop w:val="570"/>
          <w:marBottom w:val="0"/>
          <w:divBdr>
            <w:top w:val="single" w:sz="6" w:space="0" w:color="AAAAAA"/>
            <w:left w:val="single" w:sz="6" w:space="0" w:color="5F5F5F"/>
            <w:bottom w:val="single" w:sz="6" w:space="0" w:color="5F5F5F"/>
            <w:right w:val="single" w:sz="6" w:space="0" w:color="5F5F5F"/>
          </w:divBdr>
          <w:divsChild>
            <w:div w:id="711417586">
              <w:marLeft w:val="0"/>
              <w:marRight w:val="0"/>
              <w:marTop w:val="0"/>
              <w:marBottom w:val="0"/>
              <w:divBdr>
                <w:top w:val="none" w:sz="0" w:space="0" w:color="auto"/>
                <w:left w:val="none" w:sz="0" w:space="0" w:color="auto"/>
                <w:bottom w:val="none" w:sz="0" w:space="0" w:color="auto"/>
                <w:right w:val="none" w:sz="0" w:space="0" w:color="auto"/>
              </w:divBdr>
              <w:divsChild>
                <w:div w:id="543178330">
                  <w:marLeft w:val="0"/>
                  <w:marRight w:val="0"/>
                  <w:marTop w:val="0"/>
                  <w:marBottom w:val="0"/>
                  <w:divBdr>
                    <w:top w:val="none" w:sz="0" w:space="0" w:color="auto"/>
                    <w:left w:val="none" w:sz="0" w:space="0" w:color="auto"/>
                    <w:bottom w:val="none" w:sz="0" w:space="0" w:color="auto"/>
                    <w:right w:val="none" w:sz="0" w:space="0" w:color="auto"/>
                  </w:divBdr>
                </w:div>
                <w:div w:id="218590999">
                  <w:marLeft w:val="0"/>
                  <w:marRight w:val="0"/>
                  <w:marTop w:val="0"/>
                  <w:marBottom w:val="0"/>
                  <w:divBdr>
                    <w:top w:val="none" w:sz="0" w:space="0" w:color="auto"/>
                    <w:left w:val="none" w:sz="0" w:space="0" w:color="auto"/>
                    <w:bottom w:val="none" w:sz="0" w:space="0" w:color="auto"/>
                    <w:right w:val="none" w:sz="0" w:space="0" w:color="auto"/>
                  </w:divBdr>
                </w:div>
                <w:div w:id="1839804815">
                  <w:marLeft w:val="0"/>
                  <w:marRight w:val="0"/>
                  <w:marTop w:val="0"/>
                  <w:marBottom w:val="0"/>
                  <w:divBdr>
                    <w:top w:val="none" w:sz="0" w:space="0" w:color="auto"/>
                    <w:left w:val="none" w:sz="0" w:space="0" w:color="auto"/>
                    <w:bottom w:val="none" w:sz="0" w:space="0" w:color="auto"/>
                    <w:right w:val="none" w:sz="0" w:space="0" w:color="auto"/>
                  </w:divBdr>
                </w:div>
                <w:div w:id="1630087493">
                  <w:marLeft w:val="0"/>
                  <w:marRight w:val="0"/>
                  <w:marTop w:val="0"/>
                  <w:marBottom w:val="0"/>
                  <w:divBdr>
                    <w:top w:val="none" w:sz="0" w:space="0" w:color="auto"/>
                    <w:left w:val="none" w:sz="0" w:space="0" w:color="auto"/>
                    <w:bottom w:val="none" w:sz="0" w:space="0" w:color="auto"/>
                    <w:right w:val="none" w:sz="0" w:space="0" w:color="auto"/>
                  </w:divBdr>
                </w:div>
                <w:div w:id="14294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3395">
          <w:marLeft w:val="0"/>
          <w:marRight w:val="0"/>
          <w:marTop w:val="570"/>
          <w:marBottom w:val="0"/>
          <w:divBdr>
            <w:top w:val="single" w:sz="6" w:space="0" w:color="AAAAAA"/>
            <w:left w:val="single" w:sz="6" w:space="0" w:color="5F5F5F"/>
            <w:bottom w:val="single" w:sz="6" w:space="0" w:color="5F5F5F"/>
            <w:right w:val="single" w:sz="6" w:space="0" w:color="5F5F5F"/>
          </w:divBdr>
          <w:divsChild>
            <w:div w:id="1242835756">
              <w:marLeft w:val="0"/>
              <w:marRight w:val="0"/>
              <w:marTop w:val="0"/>
              <w:marBottom w:val="0"/>
              <w:divBdr>
                <w:top w:val="none" w:sz="0" w:space="0" w:color="auto"/>
                <w:left w:val="none" w:sz="0" w:space="0" w:color="auto"/>
                <w:bottom w:val="none" w:sz="0" w:space="0" w:color="auto"/>
                <w:right w:val="none" w:sz="0" w:space="0" w:color="auto"/>
              </w:divBdr>
              <w:divsChild>
                <w:div w:id="1911427266">
                  <w:marLeft w:val="0"/>
                  <w:marRight w:val="0"/>
                  <w:marTop w:val="0"/>
                  <w:marBottom w:val="0"/>
                  <w:divBdr>
                    <w:top w:val="none" w:sz="0" w:space="0" w:color="auto"/>
                    <w:left w:val="none" w:sz="0" w:space="0" w:color="auto"/>
                    <w:bottom w:val="none" w:sz="0" w:space="0" w:color="auto"/>
                    <w:right w:val="none" w:sz="0" w:space="0" w:color="auto"/>
                  </w:divBdr>
                </w:div>
                <w:div w:id="1701124226">
                  <w:marLeft w:val="0"/>
                  <w:marRight w:val="0"/>
                  <w:marTop w:val="0"/>
                  <w:marBottom w:val="0"/>
                  <w:divBdr>
                    <w:top w:val="none" w:sz="0" w:space="0" w:color="auto"/>
                    <w:left w:val="none" w:sz="0" w:space="0" w:color="auto"/>
                    <w:bottom w:val="none" w:sz="0" w:space="0" w:color="auto"/>
                    <w:right w:val="none" w:sz="0" w:space="0" w:color="auto"/>
                  </w:divBdr>
                </w:div>
                <w:div w:id="1270043621">
                  <w:marLeft w:val="0"/>
                  <w:marRight w:val="0"/>
                  <w:marTop w:val="0"/>
                  <w:marBottom w:val="0"/>
                  <w:divBdr>
                    <w:top w:val="none" w:sz="0" w:space="0" w:color="auto"/>
                    <w:left w:val="none" w:sz="0" w:space="0" w:color="auto"/>
                    <w:bottom w:val="none" w:sz="0" w:space="0" w:color="auto"/>
                    <w:right w:val="none" w:sz="0" w:space="0" w:color="auto"/>
                  </w:divBdr>
                </w:div>
                <w:div w:id="1770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1138">
          <w:marLeft w:val="0"/>
          <w:marRight w:val="0"/>
          <w:marTop w:val="570"/>
          <w:marBottom w:val="0"/>
          <w:divBdr>
            <w:top w:val="single" w:sz="6" w:space="0" w:color="AAAAAA"/>
            <w:left w:val="single" w:sz="6" w:space="0" w:color="5F5F5F"/>
            <w:bottom w:val="single" w:sz="6" w:space="0" w:color="5F5F5F"/>
            <w:right w:val="single" w:sz="6" w:space="0" w:color="5F5F5F"/>
          </w:divBdr>
          <w:divsChild>
            <w:div w:id="2060473232">
              <w:marLeft w:val="0"/>
              <w:marRight w:val="0"/>
              <w:marTop w:val="0"/>
              <w:marBottom w:val="0"/>
              <w:divBdr>
                <w:top w:val="none" w:sz="0" w:space="0" w:color="auto"/>
                <w:left w:val="none" w:sz="0" w:space="0" w:color="auto"/>
                <w:bottom w:val="none" w:sz="0" w:space="0" w:color="auto"/>
                <w:right w:val="none" w:sz="0" w:space="0" w:color="auto"/>
              </w:divBdr>
              <w:divsChild>
                <w:div w:id="1721705751">
                  <w:marLeft w:val="0"/>
                  <w:marRight w:val="0"/>
                  <w:marTop w:val="0"/>
                  <w:marBottom w:val="0"/>
                  <w:divBdr>
                    <w:top w:val="none" w:sz="0" w:space="0" w:color="auto"/>
                    <w:left w:val="none" w:sz="0" w:space="0" w:color="auto"/>
                    <w:bottom w:val="none" w:sz="0" w:space="0" w:color="auto"/>
                    <w:right w:val="none" w:sz="0" w:space="0" w:color="auto"/>
                  </w:divBdr>
                  <w:divsChild>
                    <w:div w:id="375663238">
                      <w:marLeft w:val="0"/>
                      <w:marRight w:val="0"/>
                      <w:marTop w:val="0"/>
                      <w:marBottom w:val="0"/>
                      <w:divBdr>
                        <w:top w:val="none" w:sz="0" w:space="0" w:color="auto"/>
                        <w:left w:val="none" w:sz="0" w:space="0" w:color="auto"/>
                        <w:bottom w:val="none" w:sz="0" w:space="0" w:color="auto"/>
                        <w:right w:val="none" w:sz="0" w:space="0" w:color="auto"/>
                      </w:divBdr>
                      <w:divsChild>
                        <w:div w:id="1004817734">
                          <w:marLeft w:val="0"/>
                          <w:marRight w:val="0"/>
                          <w:marTop w:val="0"/>
                          <w:marBottom w:val="0"/>
                          <w:divBdr>
                            <w:top w:val="none" w:sz="0" w:space="0" w:color="auto"/>
                            <w:left w:val="none" w:sz="0" w:space="0" w:color="auto"/>
                            <w:bottom w:val="none" w:sz="0" w:space="0" w:color="auto"/>
                            <w:right w:val="none" w:sz="0" w:space="0" w:color="auto"/>
                          </w:divBdr>
                          <w:divsChild>
                            <w:div w:id="1126898925">
                              <w:marLeft w:val="0"/>
                              <w:marRight w:val="0"/>
                              <w:marTop w:val="0"/>
                              <w:marBottom w:val="0"/>
                              <w:divBdr>
                                <w:top w:val="none" w:sz="0" w:space="0" w:color="auto"/>
                                <w:left w:val="none" w:sz="0" w:space="0" w:color="auto"/>
                                <w:bottom w:val="none" w:sz="0" w:space="0" w:color="auto"/>
                                <w:right w:val="none" w:sz="0" w:space="0" w:color="auto"/>
                              </w:divBdr>
                              <w:divsChild>
                                <w:div w:id="912853011">
                                  <w:marLeft w:val="0"/>
                                  <w:marRight w:val="0"/>
                                  <w:marTop w:val="0"/>
                                  <w:marBottom w:val="0"/>
                                  <w:divBdr>
                                    <w:top w:val="none" w:sz="0" w:space="0" w:color="auto"/>
                                    <w:left w:val="none" w:sz="0" w:space="0" w:color="auto"/>
                                    <w:bottom w:val="none" w:sz="0" w:space="0" w:color="auto"/>
                                    <w:right w:val="none" w:sz="0" w:space="0" w:color="auto"/>
                                  </w:divBdr>
                                  <w:divsChild>
                                    <w:div w:id="1452701961">
                                      <w:marLeft w:val="0"/>
                                      <w:marRight w:val="0"/>
                                      <w:marTop w:val="0"/>
                                      <w:marBottom w:val="0"/>
                                      <w:divBdr>
                                        <w:top w:val="single" w:sz="6" w:space="0" w:color="555555"/>
                                        <w:left w:val="single" w:sz="6" w:space="0" w:color="555555"/>
                                        <w:bottom w:val="single" w:sz="6" w:space="0" w:color="555555"/>
                                        <w:right w:val="single" w:sz="6" w:space="0" w:color="555555"/>
                                      </w:divBdr>
                                      <w:divsChild>
                                        <w:div w:id="447285184">
                                          <w:marLeft w:val="0"/>
                                          <w:marRight w:val="0"/>
                                          <w:marTop w:val="0"/>
                                          <w:marBottom w:val="0"/>
                                          <w:divBdr>
                                            <w:top w:val="none" w:sz="0" w:space="0" w:color="auto"/>
                                            <w:left w:val="none" w:sz="0" w:space="0" w:color="auto"/>
                                            <w:bottom w:val="none" w:sz="0" w:space="0" w:color="auto"/>
                                            <w:right w:val="none" w:sz="0" w:space="0" w:color="auto"/>
                                          </w:divBdr>
                                        </w:div>
                                      </w:divsChild>
                                    </w:div>
                                    <w:div w:id="1964262844">
                                      <w:marLeft w:val="60"/>
                                      <w:marRight w:val="60"/>
                                      <w:marTop w:val="0"/>
                                      <w:marBottom w:val="0"/>
                                      <w:divBdr>
                                        <w:top w:val="none" w:sz="0" w:space="0" w:color="auto"/>
                                        <w:left w:val="none" w:sz="0" w:space="0" w:color="auto"/>
                                        <w:bottom w:val="none" w:sz="0" w:space="0" w:color="auto"/>
                                        <w:right w:val="none" w:sz="0" w:space="0" w:color="auto"/>
                                      </w:divBdr>
                                    </w:div>
                                    <w:div w:id="1294795673">
                                      <w:marLeft w:val="0"/>
                                      <w:marRight w:val="30"/>
                                      <w:marTop w:val="0"/>
                                      <w:marBottom w:val="0"/>
                                      <w:divBdr>
                                        <w:top w:val="none" w:sz="0" w:space="0" w:color="auto"/>
                                        <w:left w:val="none" w:sz="0" w:space="0" w:color="auto"/>
                                        <w:bottom w:val="none" w:sz="0" w:space="0" w:color="auto"/>
                                        <w:right w:val="none" w:sz="0" w:space="0" w:color="auto"/>
                                      </w:divBdr>
                                    </w:div>
                                    <w:div w:id="648245010">
                                      <w:marLeft w:val="0"/>
                                      <w:marRight w:val="0"/>
                                      <w:marTop w:val="100"/>
                                      <w:marBottom w:val="100"/>
                                      <w:divBdr>
                                        <w:top w:val="none" w:sz="0" w:space="0" w:color="auto"/>
                                        <w:left w:val="none" w:sz="0" w:space="0" w:color="auto"/>
                                        <w:bottom w:val="none" w:sz="0" w:space="0" w:color="auto"/>
                                        <w:right w:val="none" w:sz="0" w:space="0" w:color="auto"/>
                                      </w:divBdr>
                                      <w:divsChild>
                                        <w:div w:id="528104645">
                                          <w:marLeft w:val="0"/>
                                          <w:marRight w:val="0"/>
                                          <w:marTop w:val="0"/>
                                          <w:marBottom w:val="0"/>
                                          <w:divBdr>
                                            <w:top w:val="none" w:sz="0" w:space="0" w:color="auto"/>
                                            <w:left w:val="none" w:sz="0" w:space="0" w:color="auto"/>
                                            <w:bottom w:val="none" w:sz="0" w:space="0" w:color="auto"/>
                                            <w:right w:val="none" w:sz="0" w:space="0" w:color="auto"/>
                                          </w:divBdr>
                                        </w:div>
                                        <w:div w:id="1593777612">
                                          <w:marLeft w:val="0"/>
                                          <w:marRight w:val="0"/>
                                          <w:marTop w:val="0"/>
                                          <w:marBottom w:val="0"/>
                                          <w:divBdr>
                                            <w:top w:val="none" w:sz="0" w:space="0" w:color="auto"/>
                                            <w:left w:val="none" w:sz="0" w:space="0" w:color="auto"/>
                                            <w:bottom w:val="none" w:sz="0" w:space="0" w:color="auto"/>
                                            <w:right w:val="none" w:sz="0" w:space="0" w:color="auto"/>
                                          </w:divBdr>
                                        </w:div>
                                        <w:div w:id="431323137">
                                          <w:marLeft w:val="0"/>
                                          <w:marRight w:val="0"/>
                                          <w:marTop w:val="60"/>
                                          <w:marBottom w:val="0"/>
                                          <w:divBdr>
                                            <w:top w:val="none" w:sz="0" w:space="0" w:color="auto"/>
                                            <w:left w:val="none" w:sz="0" w:space="0" w:color="auto"/>
                                            <w:bottom w:val="none" w:sz="0" w:space="0" w:color="auto"/>
                                            <w:right w:val="none" w:sz="0" w:space="0" w:color="auto"/>
                                          </w:divBdr>
                                          <w:divsChild>
                                            <w:div w:id="1033458167">
                                              <w:marLeft w:val="0"/>
                                              <w:marRight w:val="150"/>
                                              <w:marTop w:val="0"/>
                                              <w:marBottom w:val="0"/>
                                              <w:divBdr>
                                                <w:top w:val="none" w:sz="0" w:space="0" w:color="auto"/>
                                                <w:left w:val="none" w:sz="0" w:space="0" w:color="auto"/>
                                                <w:bottom w:val="none" w:sz="0" w:space="0" w:color="auto"/>
                                                <w:right w:val="none" w:sz="0" w:space="0" w:color="auto"/>
                                              </w:divBdr>
                                            </w:div>
                                          </w:divsChild>
                                        </w:div>
                                        <w:div w:id="2084570710">
                                          <w:marLeft w:val="0"/>
                                          <w:marRight w:val="0"/>
                                          <w:marTop w:val="0"/>
                                          <w:marBottom w:val="0"/>
                                          <w:divBdr>
                                            <w:top w:val="none" w:sz="0" w:space="0" w:color="auto"/>
                                            <w:left w:val="none" w:sz="0" w:space="0" w:color="auto"/>
                                            <w:bottom w:val="none" w:sz="0" w:space="0" w:color="auto"/>
                                            <w:right w:val="none" w:sz="0" w:space="0" w:color="auto"/>
                                          </w:divBdr>
                                          <w:divsChild>
                                            <w:div w:id="2066952629">
                                              <w:marLeft w:val="0"/>
                                              <w:marRight w:val="0"/>
                                              <w:marTop w:val="0"/>
                                              <w:marBottom w:val="0"/>
                                              <w:divBdr>
                                                <w:top w:val="none" w:sz="0" w:space="0" w:color="auto"/>
                                                <w:left w:val="none" w:sz="0" w:space="0" w:color="auto"/>
                                                <w:bottom w:val="none" w:sz="0" w:space="0" w:color="auto"/>
                                                <w:right w:val="none" w:sz="0" w:space="0" w:color="auto"/>
                                              </w:divBdr>
                                            </w:div>
                                            <w:div w:id="1930507241">
                                              <w:marLeft w:val="0"/>
                                              <w:marRight w:val="0"/>
                                              <w:marTop w:val="0"/>
                                              <w:marBottom w:val="0"/>
                                              <w:divBdr>
                                                <w:top w:val="none" w:sz="0" w:space="0" w:color="auto"/>
                                                <w:left w:val="none" w:sz="0" w:space="0" w:color="auto"/>
                                                <w:bottom w:val="none" w:sz="0" w:space="0" w:color="auto"/>
                                                <w:right w:val="none" w:sz="0" w:space="0" w:color="auto"/>
                                              </w:divBdr>
                                            </w:div>
                                            <w:div w:id="758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902525">
          <w:marLeft w:val="0"/>
          <w:marRight w:val="0"/>
          <w:marTop w:val="570"/>
          <w:marBottom w:val="0"/>
          <w:divBdr>
            <w:top w:val="single" w:sz="6" w:space="0" w:color="AAAAAA"/>
            <w:left w:val="single" w:sz="6" w:space="0" w:color="5F5F5F"/>
            <w:bottom w:val="single" w:sz="6" w:space="0" w:color="5F5F5F"/>
            <w:right w:val="single" w:sz="6" w:space="0" w:color="5F5F5F"/>
          </w:divBdr>
          <w:divsChild>
            <w:div w:id="2116824256">
              <w:marLeft w:val="0"/>
              <w:marRight w:val="0"/>
              <w:marTop w:val="0"/>
              <w:marBottom w:val="0"/>
              <w:divBdr>
                <w:top w:val="none" w:sz="0" w:space="0" w:color="auto"/>
                <w:left w:val="none" w:sz="0" w:space="0" w:color="auto"/>
                <w:bottom w:val="none" w:sz="0" w:space="0" w:color="auto"/>
                <w:right w:val="none" w:sz="0" w:space="0" w:color="auto"/>
              </w:divBdr>
              <w:divsChild>
                <w:div w:id="712576061">
                  <w:marLeft w:val="0"/>
                  <w:marRight w:val="0"/>
                  <w:marTop w:val="0"/>
                  <w:marBottom w:val="0"/>
                  <w:divBdr>
                    <w:top w:val="none" w:sz="0" w:space="0" w:color="auto"/>
                    <w:left w:val="none" w:sz="0" w:space="0" w:color="auto"/>
                    <w:bottom w:val="none" w:sz="0" w:space="0" w:color="auto"/>
                    <w:right w:val="none" w:sz="0" w:space="0" w:color="auto"/>
                  </w:divBdr>
                  <w:divsChild>
                    <w:div w:id="63066933">
                      <w:marLeft w:val="0"/>
                      <w:marRight w:val="0"/>
                      <w:marTop w:val="0"/>
                      <w:marBottom w:val="0"/>
                      <w:divBdr>
                        <w:top w:val="none" w:sz="0" w:space="0" w:color="auto"/>
                        <w:left w:val="none" w:sz="0" w:space="0" w:color="auto"/>
                        <w:bottom w:val="none" w:sz="0" w:space="0" w:color="auto"/>
                        <w:right w:val="none" w:sz="0" w:space="0" w:color="auto"/>
                      </w:divBdr>
                      <w:divsChild>
                        <w:div w:id="197209932">
                          <w:marLeft w:val="0"/>
                          <w:marRight w:val="0"/>
                          <w:marTop w:val="0"/>
                          <w:marBottom w:val="0"/>
                          <w:divBdr>
                            <w:top w:val="none" w:sz="0" w:space="0" w:color="auto"/>
                            <w:left w:val="none" w:sz="0" w:space="0" w:color="auto"/>
                            <w:bottom w:val="none" w:sz="0" w:space="0" w:color="auto"/>
                            <w:right w:val="none" w:sz="0" w:space="0" w:color="auto"/>
                          </w:divBdr>
                          <w:divsChild>
                            <w:div w:id="705761268">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87526186">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654649682">
      <w:bodyDiv w:val="1"/>
      <w:marLeft w:val="0"/>
      <w:marRight w:val="0"/>
      <w:marTop w:val="0"/>
      <w:marBottom w:val="0"/>
      <w:divBdr>
        <w:top w:val="none" w:sz="0" w:space="0" w:color="auto"/>
        <w:left w:val="none" w:sz="0" w:space="0" w:color="auto"/>
        <w:bottom w:val="none" w:sz="0" w:space="0" w:color="auto"/>
        <w:right w:val="none" w:sz="0" w:space="0" w:color="auto"/>
      </w:divBdr>
      <w:divsChild>
        <w:div w:id="1166553870">
          <w:marLeft w:val="0"/>
          <w:marRight w:val="0"/>
          <w:marTop w:val="0"/>
          <w:marBottom w:val="0"/>
          <w:divBdr>
            <w:top w:val="none" w:sz="0" w:space="0" w:color="auto"/>
            <w:left w:val="none" w:sz="0" w:space="0" w:color="auto"/>
            <w:bottom w:val="none" w:sz="0" w:space="0" w:color="auto"/>
            <w:right w:val="none" w:sz="0" w:space="0" w:color="auto"/>
          </w:divBdr>
          <w:divsChild>
            <w:div w:id="602962040">
              <w:marLeft w:val="0"/>
              <w:marRight w:val="0"/>
              <w:marTop w:val="0"/>
              <w:marBottom w:val="0"/>
              <w:divBdr>
                <w:top w:val="none" w:sz="0" w:space="0" w:color="auto"/>
                <w:left w:val="none" w:sz="0" w:space="0" w:color="auto"/>
                <w:bottom w:val="none" w:sz="0" w:space="0" w:color="auto"/>
                <w:right w:val="none" w:sz="0" w:space="0" w:color="auto"/>
              </w:divBdr>
            </w:div>
          </w:divsChild>
        </w:div>
        <w:div w:id="1149902800">
          <w:marLeft w:val="0"/>
          <w:marRight w:val="0"/>
          <w:marTop w:val="0"/>
          <w:marBottom w:val="0"/>
          <w:divBdr>
            <w:top w:val="none" w:sz="0" w:space="0" w:color="auto"/>
            <w:left w:val="none" w:sz="0" w:space="0" w:color="auto"/>
            <w:bottom w:val="none" w:sz="0" w:space="0" w:color="auto"/>
            <w:right w:val="none" w:sz="0" w:space="0" w:color="auto"/>
          </w:divBdr>
          <w:divsChild>
            <w:div w:id="2126926642">
              <w:marLeft w:val="0"/>
              <w:marRight w:val="0"/>
              <w:marTop w:val="0"/>
              <w:marBottom w:val="0"/>
              <w:divBdr>
                <w:top w:val="none" w:sz="0" w:space="0" w:color="auto"/>
                <w:left w:val="none" w:sz="0" w:space="0" w:color="auto"/>
                <w:bottom w:val="none" w:sz="0" w:space="0" w:color="auto"/>
                <w:right w:val="none" w:sz="0" w:space="0" w:color="auto"/>
              </w:divBdr>
            </w:div>
          </w:divsChild>
        </w:div>
        <w:div w:id="1974796921">
          <w:marLeft w:val="0"/>
          <w:marRight w:val="0"/>
          <w:marTop w:val="0"/>
          <w:marBottom w:val="0"/>
          <w:divBdr>
            <w:top w:val="none" w:sz="0" w:space="0" w:color="auto"/>
            <w:left w:val="none" w:sz="0" w:space="0" w:color="auto"/>
            <w:bottom w:val="none" w:sz="0" w:space="0" w:color="auto"/>
            <w:right w:val="none" w:sz="0" w:space="0" w:color="auto"/>
          </w:divBdr>
          <w:divsChild>
            <w:div w:id="838234123">
              <w:marLeft w:val="-225"/>
              <w:marRight w:val="-225"/>
              <w:marTop w:val="0"/>
              <w:marBottom w:val="0"/>
              <w:divBdr>
                <w:top w:val="none" w:sz="0" w:space="0" w:color="auto"/>
                <w:left w:val="none" w:sz="0" w:space="0" w:color="auto"/>
                <w:bottom w:val="none" w:sz="0" w:space="0" w:color="auto"/>
                <w:right w:val="none" w:sz="0" w:space="0" w:color="auto"/>
              </w:divBdr>
              <w:divsChild>
                <w:div w:id="477188331">
                  <w:marLeft w:val="0"/>
                  <w:marRight w:val="0"/>
                  <w:marTop w:val="0"/>
                  <w:marBottom w:val="0"/>
                  <w:divBdr>
                    <w:top w:val="none" w:sz="0" w:space="0" w:color="auto"/>
                    <w:left w:val="none" w:sz="0" w:space="0" w:color="auto"/>
                    <w:bottom w:val="none" w:sz="0" w:space="0" w:color="auto"/>
                    <w:right w:val="none" w:sz="0" w:space="0" w:color="auto"/>
                  </w:divBdr>
                  <w:divsChild>
                    <w:div w:id="243688736">
                      <w:marLeft w:val="0"/>
                      <w:marRight w:val="0"/>
                      <w:marTop w:val="0"/>
                      <w:marBottom w:val="0"/>
                      <w:divBdr>
                        <w:top w:val="none" w:sz="0" w:space="0" w:color="auto"/>
                        <w:left w:val="none" w:sz="0" w:space="0" w:color="auto"/>
                        <w:bottom w:val="none" w:sz="0" w:space="0" w:color="auto"/>
                        <w:right w:val="none" w:sz="0" w:space="0" w:color="auto"/>
                      </w:divBdr>
                    </w:div>
                  </w:divsChild>
                </w:div>
                <w:div w:id="463499043">
                  <w:marLeft w:val="0"/>
                  <w:marRight w:val="0"/>
                  <w:marTop w:val="0"/>
                  <w:marBottom w:val="0"/>
                  <w:divBdr>
                    <w:top w:val="none" w:sz="0" w:space="0" w:color="auto"/>
                    <w:left w:val="none" w:sz="0" w:space="0" w:color="auto"/>
                    <w:bottom w:val="none" w:sz="0" w:space="0" w:color="auto"/>
                    <w:right w:val="none" w:sz="0" w:space="0" w:color="auto"/>
                  </w:divBdr>
                  <w:divsChild>
                    <w:div w:id="97406153">
                      <w:marLeft w:val="-225"/>
                      <w:marRight w:val="-225"/>
                      <w:marTop w:val="0"/>
                      <w:marBottom w:val="0"/>
                      <w:divBdr>
                        <w:top w:val="none" w:sz="0" w:space="0" w:color="auto"/>
                        <w:left w:val="none" w:sz="0" w:space="0" w:color="auto"/>
                        <w:bottom w:val="none" w:sz="0" w:space="0" w:color="auto"/>
                        <w:right w:val="none" w:sz="0" w:space="0" w:color="auto"/>
                      </w:divBdr>
                      <w:divsChild>
                        <w:div w:id="1779597109">
                          <w:marLeft w:val="0"/>
                          <w:marRight w:val="0"/>
                          <w:marTop w:val="0"/>
                          <w:marBottom w:val="0"/>
                          <w:divBdr>
                            <w:top w:val="none" w:sz="0" w:space="0" w:color="auto"/>
                            <w:left w:val="none" w:sz="0" w:space="0" w:color="auto"/>
                            <w:bottom w:val="none" w:sz="0" w:space="0" w:color="auto"/>
                            <w:right w:val="none" w:sz="0" w:space="0" w:color="auto"/>
                          </w:divBdr>
                          <w:divsChild>
                            <w:div w:id="124929348">
                              <w:marLeft w:val="0"/>
                              <w:marRight w:val="0"/>
                              <w:marTop w:val="0"/>
                              <w:marBottom w:val="0"/>
                              <w:divBdr>
                                <w:top w:val="none" w:sz="0" w:space="0" w:color="auto"/>
                                <w:left w:val="none" w:sz="0" w:space="0" w:color="auto"/>
                                <w:bottom w:val="none" w:sz="0" w:space="0" w:color="auto"/>
                                <w:right w:val="none" w:sz="0" w:space="0" w:color="auto"/>
                              </w:divBdr>
                              <w:divsChild>
                                <w:div w:id="1597135874">
                                  <w:marLeft w:val="0"/>
                                  <w:marRight w:val="0"/>
                                  <w:marTop w:val="0"/>
                                  <w:marBottom w:val="0"/>
                                  <w:divBdr>
                                    <w:top w:val="none" w:sz="0" w:space="0" w:color="auto"/>
                                    <w:left w:val="none" w:sz="0" w:space="0" w:color="auto"/>
                                    <w:bottom w:val="none" w:sz="0" w:space="0" w:color="auto"/>
                                    <w:right w:val="none" w:sz="0" w:space="0" w:color="auto"/>
                                  </w:divBdr>
                                </w:div>
                                <w:div w:id="1815291919">
                                  <w:marLeft w:val="0"/>
                                  <w:marRight w:val="0"/>
                                  <w:marTop w:val="0"/>
                                  <w:marBottom w:val="0"/>
                                  <w:divBdr>
                                    <w:top w:val="none" w:sz="0" w:space="0" w:color="auto"/>
                                    <w:left w:val="none" w:sz="0" w:space="0" w:color="auto"/>
                                    <w:bottom w:val="none" w:sz="0" w:space="0" w:color="auto"/>
                                    <w:right w:val="none" w:sz="0" w:space="0" w:color="auto"/>
                                  </w:divBdr>
                                </w:div>
                                <w:div w:id="1033262460">
                                  <w:marLeft w:val="0"/>
                                  <w:marRight w:val="0"/>
                                  <w:marTop w:val="180"/>
                                  <w:marBottom w:val="180"/>
                                  <w:divBdr>
                                    <w:top w:val="single" w:sz="6" w:space="7" w:color="EBEBEB"/>
                                    <w:left w:val="single" w:sz="6" w:space="7" w:color="EBEBEB"/>
                                    <w:bottom w:val="single" w:sz="6" w:space="7" w:color="EBEBEB"/>
                                    <w:right w:val="single" w:sz="6" w:space="7" w:color="EBEBEB"/>
                                  </w:divBdr>
                                  <w:divsChild>
                                    <w:div w:id="1452356857">
                                      <w:marLeft w:val="0"/>
                                      <w:marRight w:val="0"/>
                                      <w:marTop w:val="0"/>
                                      <w:marBottom w:val="0"/>
                                      <w:divBdr>
                                        <w:top w:val="none" w:sz="0" w:space="0" w:color="auto"/>
                                        <w:left w:val="single" w:sz="24" w:space="7" w:color="8AC007"/>
                                        <w:bottom w:val="none" w:sz="0" w:space="0" w:color="auto"/>
                                        <w:right w:val="none" w:sz="0" w:space="0" w:color="auto"/>
                                      </w:divBdr>
                                    </w:div>
                                  </w:divsChild>
                                </w:div>
                                <w:div w:id="923144167">
                                  <w:marLeft w:val="0"/>
                                  <w:marRight w:val="0"/>
                                  <w:marTop w:val="180"/>
                                  <w:marBottom w:val="180"/>
                                  <w:divBdr>
                                    <w:top w:val="single" w:sz="6" w:space="7" w:color="EBEBEB"/>
                                    <w:left w:val="single" w:sz="6" w:space="7" w:color="EBEBEB"/>
                                    <w:bottom w:val="single" w:sz="6" w:space="7" w:color="EBEBEB"/>
                                    <w:right w:val="single" w:sz="6" w:space="7" w:color="EBEBEB"/>
                                  </w:divBdr>
                                  <w:divsChild>
                                    <w:div w:id="92015181">
                                      <w:marLeft w:val="0"/>
                                      <w:marRight w:val="0"/>
                                      <w:marTop w:val="0"/>
                                      <w:marBottom w:val="0"/>
                                      <w:divBdr>
                                        <w:top w:val="none" w:sz="0" w:space="0" w:color="auto"/>
                                        <w:left w:val="single" w:sz="24" w:space="7" w:color="8AC007"/>
                                        <w:bottom w:val="none" w:sz="0" w:space="0" w:color="auto"/>
                                        <w:right w:val="none" w:sz="0" w:space="0" w:color="auto"/>
                                      </w:divBdr>
                                    </w:div>
                                  </w:divsChild>
                                </w:div>
                                <w:div w:id="1936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45269">
                          <w:marLeft w:val="0"/>
                          <w:marRight w:val="0"/>
                          <w:marTop w:val="0"/>
                          <w:marBottom w:val="0"/>
                          <w:divBdr>
                            <w:top w:val="none" w:sz="0" w:space="0" w:color="auto"/>
                            <w:left w:val="none" w:sz="0" w:space="0" w:color="auto"/>
                            <w:bottom w:val="none" w:sz="0" w:space="0" w:color="auto"/>
                            <w:right w:val="none" w:sz="0" w:space="0" w:color="auto"/>
                          </w:divBdr>
                          <w:divsChild>
                            <w:div w:id="1312565117">
                              <w:marLeft w:val="-225"/>
                              <w:marRight w:val="-225"/>
                              <w:marTop w:val="0"/>
                              <w:marBottom w:val="0"/>
                              <w:divBdr>
                                <w:top w:val="none" w:sz="0" w:space="0" w:color="auto"/>
                                <w:left w:val="none" w:sz="0" w:space="0" w:color="auto"/>
                                <w:bottom w:val="none" w:sz="0" w:space="0" w:color="auto"/>
                                <w:right w:val="none" w:sz="0" w:space="0" w:color="auto"/>
                              </w:divBdr>
                            </w:div>
                            <w:div w:id="107509044">
                              <w:marLeft w:val="-225"/>
                              <w:marRight w:val="-225"/>
                              <w:marTop w:val="0"/>
                              <w:marBottom w:val="0"/>
                              <w:divBdr>
                                <w:top w:val="none" w:sz="0" w:space="0" w:color="auto"/>
                                <w:left w:val="none" w:sz="0" w:space="0" w:color="auto"/>
                                <w:bottom w:val="none" w:sz="0" w:space="0" w:color="auto"/>
                                <w:right w:val="none" w:sz="0" w:space="0" w:color="auto"/>
                              </w:divBdr>
                            </w:div>
                            <w:div w:id="1644625945">
                              <w:marLeft w:val="-225"/>
                              <w:marRight w:val="-225"/>
                              <w:marTop w:val="0"/>
                              <w:marBottom w:val="0"/>
                              <w:divBdr>
                                <w:top w:val="none" w:sz="0" w:space="0" w:color="auto"/>
                                <w:left w:val="none" w:sz="0" w:space="0" w:color="auto"/>
                                <w:bottom w:val="none" w:sz="0" w:space="0" w:color="auto"/>
                                <w:right w:val="none" w:sz="0" w:space="0" w:color="auto"/>
                              </w:divBdr>
                              <w:divsChild>
                                <w:div w:id="598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5879">
                      <w:marLeft w:val="-225"/>
                      <w:marRight w:val="-225"/>
                      <w:marTop w:val="0"/>
                      <w:marBottom w:val="0"/>
                      <w:divBdr>
                        <w:top w:val="none" w:sz="0" w:space="0" w:color="auto"/>
                        <w:left w:val="none" w:sz="0" w:space="0" w:color="auto"/>
                        <w:bottom w:val="none" w:sz="0" w:space="0" w:color="auto"/>
                        <w:right w:val="none" w:sz="0" w:space="0" w:color="auto"/>
                      </w:divBdr>
                      <w:divsChild>
                        <w:div w:id="369845174">
                          <w:marLeft w:val="0"/>
                          <w:marRight w:val="0"/>
                          <w:marTop w:val="0"/>
                          <w:marBottom w:val="0"/>
                          <w:divBdr>
                            <w:top w:val="none" w:sz="0" w:space="0" w:color="auto"/>
                            <w:left w:val="none" w:sz="0" w:space="0" w:color="auto"/>
                            <w:bottom w:val="none" w:sz="0" w:space="0" w:color="auto"/>
                            <w:right w:val="none" w:sz="0" w:space="0" w:color="auto"/>
                          </w:divBdr>
                          <w:divsChild>
                            <w:div w:id="1473866811">
                              <w:marLeft w:val="0"/>
                              <w:marRight w:val="0"/>
                              <w:marTop w:val="300"/>
                              <w:marBottom w:val="0"/>
                              <w:divBdr>
                                <w:top w:val="none" w:sz="0" w:space="0" w:color="auto"/>
                                <w:left w:val="none" w:sz="0" w:space="0" w:color="auto"/>
                                <w:bottom w:val="none" w:sz="0" w:space="0" w:color="auto"/>
                                <w:right w:val="none" w:sz="0" w:space="0" w:color="auto"/>
                              </w:divBdr>
                              <w:divsChild>
                                <w:div w:id="1192304008">
                                  <w:marLeft w:val="-225"/>
                                  <w:marRight w:val="-225"/>
                                  <w:marTop w:val="0"/>
                                  <w:marBottom w:val="0"/>
                                  <w:divBdr>
                                    <w:top w:val="none" w:sz="0" w:space="0" w:color="auto"/>
                                    <w:left w:val="none" w:sz="0" w:space="0" w:color="auto"/>
                                    <w:bottom w:val="none" w:sz="0" w:space="0" w:color="auto"/>
                                    <w:right w:val="none" w:sz="0" w:space="0" w:color="auto"/>
                                  </w:divBdr>
                                  <w:divsChild>
                                    <w:div w:id="1305887607">
                                      <w:marLeft w:val="0"/>
                                      <w:marRight w:val="0"/>
                                      <w:marTop w:val="0"/>
                                      <w:marBottom w:val="0"/>
                                      <w:divBdr>
                                        <w:top w:val="none" w:sz="0" w:space="0" w:color="auto"/>
                                        <w:left w:val="none" w:sz="0" w:space="0" w:color="auto"/>
                                        <w:bottom w:val="none" w:sz="0" w:space="0" w:color="auto"/>
                                        <w:right w:val="none" w:sz="0" w:space="0" w:color="auto"/>
                                      </w:divBdr>
                                    </w:div>
                                    <w:div w:id="1522087090">
                                      <w:marLeft w:val="0"/>
                                      <w:marRight w:val="0"/>
                                      <w:marTop w:val="0"/>
                                      <w:marBottom w:val="0"/>
                                      <w:divBdr>
                                        <w:top w:val="none" w:sz="0" w:space="0" w:color="auto"/>
                                        <w:left w:val="none" w:sz="0" w:space="0" w:color="auto"/>
                                        <w:bottom w:val="none" w:sz="0" w:space="0" w:color="auto"/>
                                        <w:right w:val="none" w:sz="0" w:space="0" w:color="auto"/>
                                      </w:divBdr>
                                    </w:div>
                                    <w:div w:id="810558923">
                                      <w:marLeft w:val="0"/>
                                      <w:marRight w:val="0"/>
                                      <w:marTop w:val="0"/>
                                      <w:marBottom w:val="0"/>
                                      <w:divBdr>
                                        <w:top w:val="none" w:sz="0" w:space="0" w:color="auto"/>
                                        <w:left w:val="none" w:sz="0" w:space="0" w:color="auto"/>
                                        <w:bottom w:val="none" w:sz="0" w:space="0" w:color="auto"/>
                                        <w:right w:val="none" w:sz="0" w:space="0" w:color="auto"/>
                                      </w:divBdr>
                                    </w:div>
                                    <w:div w:id="1627618321">
                                      <w:marLeft w:val="0"/>
                                      <w:marRight w:val="0"/>
                                      <w:marTop w:val="0"/>
                                      <w:marBottom w:val="0"/>
                                      <w:divBdr>
                                        <w:top w:val="none" w:sz="0" w:space="0" w:color="auto"/>
                                        <w:left w:val="none" w:sz="0" w:space="0" w:color="auto"/>
                                        <w:bottom w:val="none" w:sz="0" w:space="0" w:color="auto"/>
                                        <w:right w:val="none" w:sz="0" w:space="0" w:color="auto"/>
                                      </w:divBdr>
                                    </w:div>
                                  </w:divsChild>
                                </w:div>
                                <w:div w:id="174350411">
                                  <w:marLeft w:val="0"/>
                                  <w:marRight w:val="0"/>
                                  <w:marTop w:val="0"/>
                                  <w:marBottom w:val="0"/>
                                  <w:divBdr>
                                    <w:top w:val="none" w:sz="0" w:space="0" w:color="auto"/>
                                    <w:left w:val="none" w:sz="0" w:space="0" w:color="auto"/>
                                    <w:bottom w:val="none" w:sz="0" w:space="0" w:color="auto"/>
                                    <w:right w:val="none" w:sz="0" w:space="0" w:color="auto"/>
                                  </w:divBdr>
                                  <w:divsChild>
                                    <w:div w:id="1891453502">
                                      <w:marLeft w:val="0"/>
                                      <w:marRight w:val="0"/>
                                      <w:marTop w:val="0"/>
                                      <w:marBottom w:val="225"/>
                                      <w:divBdr>
                                        <w:top w:val="none" w:sz="0" w:space="0" w:color="auto"/>
                                        <w:left w:val="none" w:sz="0" w:space="0" w:color="auto"/>
                                        <w:bottom w:val="none" w:sz="0" w:space="0" w:color="auto"/>
                                        <w:right w:val="none" w:sz="0" w:space="0" w:color="auto"/>
                                      </w:divBdr>
                                    </w:div>
                                    <w:div w:id="1145125219">
                                      <w:marLeft w:val="0"/>
                                      <w:marRight w:val="0"/>
                                      <w:marTop w:val="0"/>
                                      <w:marBottom w:val="225"/>
                                      <w:divBdr>
                                        <w:top w:val="none" w:sz="0" w:space="0" w:color="auto"/>
                                        <w:left w:val="none" w:sz="0" w:space="0" w:color="auto"/>
                                        <w:bottom w:val="none" w:sz="0" w:space="0" w:color="auto"/>
                                        <w:right w:val="none" w:sz="0" w:space="0" w:color="auto"/>
                                      </w:divBdr>
                                    </w:div>
                                    <w:div w:id="603536333">
                                      <w:marLeft w:val="0"/>
                                      <w:marRight w:val="0"/>
                                      <w:marTop w:val="0"/>
                                      <w:marBottom w:val="225"/>
                                      <w:divBdr>
                                        <w:top w:val="none" w:sz="0" w:space="0" w:color="auto"/>
                                        <w:left w:val="none" w:sz="0" w:space="0" w:color="auto"/>
                                        <w:bottom w:val="none" w:sz="0" w:space="0" w:color="auto"/>
                                        <w:right w:val="none" w:sz="0" w:space="0" w:color="auto"/>
                                      </w:divBdr>
                                    </w:div>
                                    <w:div w:id="1225722527">
                                      <w:marLeft w:val="0"/>
                                      <w:marRight w:val="0"/>
                                      <w:marTop w:val="0"/>
                                      <w:marBottom w:val="225"/>
                                      <w:divBdr>
                                        <w:top w:val="none" w:sz="0" w:space="0" w:color="auto"/>
                                        <w:left w:val="none" w:sz="0" w:space="0" w:color="auto"/>
                                        <w:bottom w:val="none" w:sz="0" w:space="0" w:color="auto"/>
                                        <w:right w:val="none" w:sz="0" w:space="0" w:color="auto"/>
                                      </w:divBdr>
                                    </w:div>
                                  </w:divsChild>
                                </w:div>
                                <w:div w:id="879123743">
                                  <w:marLeft w:val="0"/>
                                  <w:marRight w:val="0"/>
                                  <w:marTop w:val="0"/>
                                  <w:marBottom w:val="0"/>
                                  <w:divBdr>
                                    <w:top w:val="none" w:sz="0" w:space="0" w:color="auto"/>
                                    <w:left w:val="none" w:sz="0" w:space="0" w:color="auto"/>
                                    <w:bottom w:val="none" w:sz="0" w:space="0" w:color="auto"/>
                                    <w:right w:val="none" w:sz="0" w:space="0" w:color="auto"/>
                                  </w:divBdr>
                                </w:div>
                                <w:div w:id="803501623">
                                  <w:marLeft w:val="-225"/>
                                  <w:marRight w:val="-225"/>
                                  <w:marTop w:val="0"/>
                                  <w:marBottom w:val="0"/>
                                  <w:divBdr>
                                    <w:top w:val="none" w:sz="0" w:space="0" w:color="auto"/>
                                    <w:left w:val="none" w:sz="0" w:space="0" w:color="auto"/>
                                    <w:bottom w:val="none" w:sz="0" w:space="0" w:color="auto"/>
                                    <w:right w:val="none" w:sz="0" w:space="0" w:color="auto"/>
                                  </w:divBdr>
                                  <w:divsChild>
                                    <w:div w:id="452676194">
                                      <w:marLeft w:val="0"/>
                                      <w:marRight w:val="0"/>
                                      <w:marTop w:val="0"/>
                                      <w:marBottom w:val="0"/>
                                      <w:divBdr>
                                        <w:top w:val="none" w:sz="0" w:space="0" w:color="auto"/>
                                        <w:left w:val="none" w:sz="0" w:space="0" w:color="auto"/>
                                        <w:bottom w:val="none" w:sz="0" w:space="0" w:color="auto"/>
                                        <w:right w:val="none" w:sz="0" w:space="0" w:color="auto"/>
                                      </w:divBdr>
                                    </w:div>
                                    <w:div w:id="1064186289">
                                      <w:marLeft w:val="0"/>
                                      <w:marRight w:val="0"/>
                                      <w:marTop w:val="0"/>
                                      <w:marBottom w:val="0"/>
                                      <w:divBdr>
                                        <w:top w:val="none" w:sz="0" w:space="0" w:color="auto"/>
                                        <w:left w:val="none" w:sz="0" w:space="0" w:color="auto"/>
                                        <w:bottom w:val="none" w:sz="0" w:space="0" w:color="auto"/>
                                        <w:right w:val="none" w:sz="0" w:space="0" w:color="auto"/>
                                      </w:divBdr>
                                    </w:div>
                                    <w:div w:id="1850219173">
                                      <w:marLeft w:val="0"/>
                                      <w:marRight w:val="0"/>
                                      <w:marTop w:val="0"/>
                                      <w:marBottom w:val="0"/>
                                      <w:divBdr>
                                        <w:top w:val="none" w:sz="0" w:space="0" w:color="auto"/>
                                        <w:left w:val="none" w:sz="0" w:space="0" w:color="auto"/>
                                        <w:bottom w:val="none" w:sz="0" w:space="0" w:color="auto"/>
                                        <w:right w:val="none" w:sz="0" w:space="0" w:color="auto"/>
                                      </w:divBdr>
                                    </w:div>
                                    <w:div w:id="757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45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53579">
          <w:marLeft w:val="0"/>
          <w:marRight w:val="0"/>
          <w:marTop w:val="570"/>
          <w:marBottom w:val="0"/>
          <w:divBdr>
            <w:top w:val="single" w:sz="6" w:space="0" w:color="AAAAAA"/>
            <w:left w:val="single" w:sz="6" w:space="0" w:color="5F5F5F"/>
            <w:bottom w:val="single" w:sz="6" w:space="0" w:color="5F5F5F"/>
            <w:right w:val="single" w:sz="6" w:space="0" w:color="5F5F5F"/>
          </w:divBdr>
          <w:divsChild>
            <w:div w:id="666859363">
              <w:marLeft w:val="0"/>
              <w:marRight w:val="0"/>
              <w:marTop w:val="0"/>
              <w:marBottom w:val="0"/>
              <w:divBdr>
                <w:top w:val="none" w:sz="0" w:space="0" w:color="auto"/>
                <w:left w:val="none" w:sz="0" w:space="0" w:color="auto"/>
                <w:bottom w:val="none" w:sz="0" w:space="0" w:color="auto"/>
                <w:right w:val="none" w:sz="0" w:space="0" w:color="auto"/>
              </w:divBdr>
              <w:divsChild>
                <w:div w:id="1640458040">
                  <w:marLeft w:val="0"/>
                  <w:marRight w:val="0"/>
                  <w:marTop w:val="0"/>
                  <w:marBottom w:val="0"/>
                  <w:divBdr>
                    <w:top w:val="none" w:sz="0" w:space="0" w:color="auto"/>
                    <w:left w:val="none" w:sz="0" w:space="0" w:color="auto"/>
                    <w:bottom w:val="none" w:sz="0" w:space="0" w:color="auto"/>
                    <w:right w:val="none" w:sz="0" w:space="0" w:color="auto"/>
                  </w:divBdr>
                </w:div>
                <w:div w:id="1886989322">
                  <w:marLeft w:val="0"/>
                  <w:marRight w:val="0"/>
                  <w:marTop w:val="0"/>
                  <w:marBottom w:val="0"/>
                  <w:divBdr>
                    <w:top w:val="none" w:sz="0" w:space="0" w:color="auto"/>
                    <w:left w:val="none" w:sz="0" w:space="0" w:color="auto"/>
                    <w:bottom w:val="none" w:sz="0" w:space="0" w:color="auto"/>
                    <w:right w:val="none" w:sz="0" w:space="0" w:color="auto"/>
                  </w:divBdr>
                </w:div>
                <w:div w:id="382681748">
                  <w:marLeft w:val="0"/>
                  <w:marRight w:val="0"/>
                  <w:marTop w:val="0"/>
                  <w:marBottom w:val="0"/>
                  <w:divBdr>
                    <w:top w:val="none" w:sz="0" w:space="0" w:color="auto"/>
                    <w:left w:val="none" w:sz="0" w:space="0" w:color="auto"/>
                    <w:bottom w:val="none" w:sz="0" w:space="0" w:color="auto"/>
                    <w:right w:val="none" w:sz="0" w:space="0" w:color="auto"/>
                  </w:divBdr>
                </w:div>
                <w:div w:id="1279609294">
                  <w:marLeft w:val="0"/>
                  <w:marRight w:val="0"/>
                  <w:marTop w:val="0"/>
                  <w:marBottom w:val="0"/>
                  <w:divBdr>
                    <w:top w:val="none" w:sz="0" w:space="0" w:color="auto"/>
                    <w:left w:val="none" w:sz="0" w:space="0" w:color="auto"/>
                    <w:bottom w:val="none" w:sz="0" w:space="0" w:color="auto"/>
                    <w:right w:val="none" w:sz="0" w:space="0" w:color="auto"/>
                  </w:divBdr>
                </w:div>
                <w:div w:id="154303872">
                  <w:marLeft w:val="0"/>
                  <w:marRight w:val="0"/>
                  <w:marTop w:val="0"/>
                  <w:marBottom w:val="0"/>
                  <w:divBdr>
                    <w:top w:val="none" w:sz="0" w:space="0" w:color="auto"/>
                    <w:left w:val="none" w:sz="0" w:space="0" w:color="auto"/>
                    <w:bottom w:val="none" w:sz="0" w:space="0" w:color="auto"/>
                    <w:right w:val="none" w:sz="0" w:space="0" w:color="auto"/>
                  </w:divBdr>
                </w:div>
                <w:div w:id="10434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414">
          <w:marLeft w:val="0"/>
          <w:marRight w:val="0"/>
          <w:marTop w:val="570"/>
          <w:marBottom w:val="0"/>
          <w:divBdr>
            <w:top w:val="single" w:sz="6" w:space="0" w:color="AAAAAA"/>
            <w:left w:val="single" w:sz="6" w:space="0" w:color="5F5F5F"/>
            <w:bottom w:val="single" w:sz="6" w:space="0" w:color="5F5F5F"/>
            <w:right w:val="single" w:sz="6" w:space="0" w:color="5F5F5F"/>
          </w:divBdr>
          <w:divsChild>
            <w:div w:id="456337398">
              <w:marLeft w:val="0"/>
              <w:marRight w:val="0"/>
              <w:marTop w:val="0"/>
              <w:marBottom w:val="0"/>
              <w:divBdr>
                <w:top w:val="none" w:sz="0" w:space="0" w:color="auto"/>
                <w:left w:val="none" w:sz="0" w:space="0" w:color="auto"/>
                <w:bottom w:val="none" w:sz="0" w:space="0" w:color="auto"/>
                <w:right w:val="none" w:sz="0" w:space="0" w:color="auto"/>
              </w:divBdr>
              <w:divsChild>
                <w:div w:id="1792166184">
                  <w:marLeft w:val="0"/>
                  <w:marRight w:val="0"/>
                  <w:marTop w:val="0"/>
                  <w:marBottom w:val="0"/>
                  <w:divBdr>
                    <w:top w:val="none" w:sz="0" w:space="0" w:color="auto"/>
                    <w:left w:val="none" w:sz="0" w:space="0" w:color="auto"/>
                    <w:bottom w:val="none" w:sz="0" w:space="0" w:color="auto"/>
                    <w:right w:val="none" w:sz="0" w:space="0" w:color="auto"/>
                  </w:divBdr>
                </w:div>
                <w:div w:id="383258578">
                  <w:marLeft w:val="0"/>
                  <w:marRight w:val="0"/>
                  <w:marTop w:val="0"/>
                  <w:marBottom w:val="0"/>
                  <w:divBdr>
                    <w:top w:val="none" w:sz="0" w:space="0" w:color="auto"/>
                    <w:left w:val="none" w:sz="0" w:space="0" w:color="auto"/>
                    <w:bottom w:val="none" w:sz="0" w:space="0" w:color="auto"/>
                    <w:right w:val="none" w:sz="0" w:space="0" w:color="auto"/>
                  </w:divBdr>
                </w:div>
                <w:div w:id="1749426350">
                  <w:marLeft w:val="0"/>
                  <w:marRight w:val="0"/>
                  <w:marTop w:val="0"/>
                  <w:marBottom w:val="0"/>
                  <w:divBdr>
                    <w:top w:val="none" w:sz="0" w:space="0" w:color="auto"/>
                    <w:left w:val="none" w:sz="0" w:space="0" w:color="auto"/>
                    <w:bottom w:val="none" w:sz="0" w:space="0" w:color="auto"/>
                    <w:right w:val="none" w:sz="0" w:space="0" w:color="auto"/>
                  </w:divBdr>
                </w:div>
                <w:div w:id="1287540646">
                  <w:marLeft w:val="0"/>
                  <w:marRight w:val="0"/>
                  <w:marTop w:val="0"/>
                  <w:marBottom w:val="0"/>
                  <w:divBdr>
                    <w:top w:val="none" w:sz="0" w:space="0" w:color="auto"/>
                    <w:left w:val="none" w:sz="0" w:space="0" w:color="auto"/>
                    <w:bottom w:val="none" w:sz="0" w:space="0" w:color="auto"/>
                    <w:right w:val="none" w:sz="0" w:space="0" w:color="auto"/>
                  </w:divBdr>
                </w:div>
                <w:div w:id="11667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5347">
          <w:marLeft w:val="0"/>
          <w:marRight w:val="0"/>
          <w:marTop w:val="570"/>
          <w:marBottom w:val="0"/>
          <w:divBdr>
            <w:top w:val="single" w:sz="6" w:space="0" w:color="AAAAAA"/>
            <w:left w:val="single" w:sz="6" w:space="0" w:color="5F5F5F"/>
            <w:bottom w:val="single" w:sz="6" w:space="0" w:color="5F5F5F"/>
            <w:right w:val="single" w:sz="6" w:space="0" w:color="5F5F5F"/>
          </w:divBdr>
          <w:divsChild>
            <w:div w:id="328170186">
              <w:marLeft w:val="0"/>
              <w:marRight w:val="0"/>
              <w:marTop w:val="0"/>
              <w:marBottom w:val="0"/>
              <w:divBdr>
                <w:top w:val="none" w:sz="0" w:space="0" w:color="auto"/>
                <w:left w:val="none" w:sz="0" w:space="0" w:color="auto"/>
                <w:bottom w:val="none" w:sz="0" w:space="0" w:color="auto"/>
                <w:right w:val="none" w:sz="0" w:space="0" w:color="auto"/>
              </w:divBdr>
              <w:divsChild>
                <w:div w:id="1492216612">
                  <w:marLeft w:val="0"/>
                  <w:marRight w:val="0"/>
                  <w:marTop w:val="0"/>
                  <w:marBottom w:val="0"/>
                  <w:divBdr>
                    <w:top w:val="none" w:sz="0" w:space="0" w:color="auto"/>
                    <w:left w:val="none" w:sz="0" w:space="0" w:color="auto"/>
                    <w:bottom w:val="none" w:sz="0" w:space="0" w:color="auto"/>
                    <w:right w:val="none" w:sz="0" w:space="0" w:color="auto"/>
                  </w:divBdr>
                </w:div>
                <w:div w:id="1810249112">
                  <w:marLeft w:val="0"/>
                  <w:marRight w:val="0"/>
                  <w:marTop w:val="0"/>
                  <w:marBottom w:val="0"/>
                  <w:divBdr>
                    <w:top w:val="none" w:sz="0" w:space="0" w:color="auto"/>
                    <w:left w:val="none" w:sz="0" w:space="0" w:color="auto"/>
                    <w:bottom w:val="none" w:sz="0" w:space="0" w:color="auto"/>
                    <w:right w:val="none" w:sz="0" w:space="0" w:color="auto"/>
                  </w:divBdr>
                </w:div>
                <w:div w:id="849683536">
                  <w:marLeft w:val="0"/>
                  <w:marRight w:val="0"/>
                  <w:marTop w:val="0"/>
                  <w:marBottom w:val="0"/>
                  <w:divBdr>
                    <w:top w:val="none" w:sz="0" w:space="0" w:color="auto"/>
                    <w:left w:val="none" w:sz="0" w:space="0" w:color="auto"/>
                    <w:bottom w:val="none" w:sz="0" w:space="0" w:color="auto"/>
                    <w:right w:val="none" w:sz="0" w:space="0" w:color="auto"/>
                  </w:divBdr>
                </w:div>
                <w:div w:id="6861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978">
          <w:marLeft w:val="0"/>
          <w:marRight w:val="0"/>
          <w:marTop w:val="570"/>
          <w:marBottom w:val="0"/>
          <w:divBdr>
            <w:top w:val="single" w:sz="6" w:space="0" w:color="AAAAAA"/>
            <w:left w:val="single" w:sz="6" w:space="0" w:color="5F5F5F"/>
            <w:bottom w:val="single" w:sz="6" w:space="0" w:color="5F5F5F"/>
            <w:right w:val="single" w:sz="6" w:space="0" w:color="5F5F5F"/>
          </w:divBdr>
          <w:divsChild>
            <w:div w:id="487522798">
              <w:marLeft w:val="0"/>
              <w:marRight w:val="0"/>
              <w:marTop w:val="0"/>
              <w:marBottom w:val="0"/>
              <w:divBdr>
                <w:top w:val="none" w:sz="0" w:space="0" w:color="auto"/>
                <w:left w:val="none" w:sz="0" w:space="0" w:color="auto"/>
                <w:bottom w:val="none" w:sz="0" w:space="0" w:color="auto"/>
                <w:right w:val="none" w:sz="0" w:space="0" w:color="auto"/>
              </w:divBdr>
              <w:divsChild>
                <w:div w:id="814831820">
                  <w:marLeft w:val="0"/>
                  <w:marRight w:val="0"/>
                  <w:marTop w:val="0"/>
                  <w:marBottom w:val="0"/>
                  <w:divBdr>
                    <w:top w:val="none" w:sz="0" w:space="0" w:color="auto"/>
                    <w:left w:val="none" w:sz="0" w:space="0" w:color="auto"/>
                    <w:bottom w:val="none" w:sz="0" w:space="0" w:color="auto"/>
                    <w:right w:val="none" w:sz="0" w:space="0" w:color="auto"/>
                  </w:divBdr>
                  <w:divsChild>
                    <w:div w:id="341787310">
                      <w:marLeft w:val="0"/>
                      <w:marRight w:val="0"/>
                      <w:marTop w:val="0"/>
                      <w:marBottom w:val="0"/>
                      <w:divBdr>
                        <w:top w:val="none" w:sz="0" w:space="0" w:color="auto"/>
                        <w:left w:val="none" w:sz="0" w:space="0" w:color="auto"/>
                        <w:bottom w:val="none" w:sz="0" w:space="0" w:color="auto"/>
                        <w:right w:val="none" w:sz="0" w:space="0" w:color="auto"/>
                      </w:divBdr>
                      <w:divsChild>
                        <w:div w:id="1015227882">
                          <w:marLeft w:val="0"/>
                          <w:marRight w:val="0"/>
                          <w:marTop w:val="0"/>
                          <w:marBottom w:val="0"/>
                          <w:divBdr>
                            <w:top w:val="none" w:sz="0" w:space="0" w:color="auto"/>
                            <w:left w:val="none" w:sz="0" w:space="0" w:color="auto"/>
                            <w:bottom w:val="none" w:sz="0" w:space="0" w:color="auto"/>
                            <w:right w:val="none" w:sz="0" w:space="0" w:color="auto"/>
                          </w:divBdr>
                          <w:divsChild>
                            <w:div w:id="547957538">
                              <w:marLeft w:val="0"/>
                              <w:marRight w:val="0"/>
                              <w:marTop w:val="0"/>
                              <w:marBottom w:val="0"/>
                              <w:divBdr>
                                <w:top w:val="none" w:sz="0" w:space="0" w:color="auto"/>
                                <w:left w:val="none" w:sz="0" w:space="0" w:color="auto"/>
                                <w:bottom w:val="none" w:sz="0" w:space="0" w:color="auto"/>
                                <w:right w:val="none" w:sz="0" w:space="0" w:color="auto"/>
                              </w:divBdr>
                              <w:divsChild>
                                <w:div w:id="93671490">
                                  <w:marLeft w:val="0"/>
                                  <w:marRight w:val="0"/>
                                  <w:marTop w:val="0"/>
                                  <w:marBottom w:val="0"/>
                                  <w:divBdr>
                                    <w:top w:val="none" w:sz="0" w:space="0" w:color="auto"/>
                                    <w:left w:val="none" w:sz="0" w:space="0" w:color="auto"/>
                                    <w:bottom w:val="none" w:sz="0" w:space="0" w:color="auto"/>
                                    <w:right w:val="none" w:sz="0" w:space="0" w:color="auto"/>
                                  </w:divBdr>
                                  <w:divsChild>
                                    <w:div w:id="15010828">
                                      <w:marLeft w:val="0"/>
                                      <w:marRight w:val="0"/>
                                      <w:marTop w:val="0"/>
                                      <w:marBottom w:val="0"/>
                                      <w:divBdr>
                                        <w:top w:val="single" w:sz="6" w:space="0" w:color="555555"/>
                                        <w:left w:val="single" w:sz="6" w:space="0" w:color="555555"/>
                                        <w:bottom w:val="single" w:sz="6" w:space="0" w:color="555555"/>
                                        <w:right w:val="single" w:sz="6" w:space="0" w:color="555555"/>
                                      </w:divBdr>
                                      <w:divsChild>
                                        <w:div w:id="111945694">
                                          <w:marLeft w:val="0"/>
                                          <w:marRight w:val="0"/>
                                          <w:marTop w:val="0"/>
                                          <w:marBottom w:val="0"/>
                                          <w:divBdr>
                                            <w:top w:val="none" w:sz="0" w:space="0" w:color="auto"/>
                                            <w:left w:val="none" w:sz="0" w:space="0" w:color="auto"/>
                                            <w:bottom w:val="none" w:sz="0" w:space="0" w:color="auto"/>
                                            <w:right w:val="none" w:sz="0" w:space="0" w:color="auto"/>
                                          </w:divBdr>
                                        </w:div>
                                      </w:divsChild>
                                    </w:div>
                                    <w:div w:id="1166438219">
                                      <w:marLeft w:val="60"/>
                                      <w:marRight w:val="60"/>
                                      <w:marTop w:val="0"/>
                                      <w:marBottom w:val="0"/>
                                      <w:divBdr>
                                        <w:top w:val="none" w:sz="0" w:space="0" w:color="auto"/>
                                        <w:left w:val="none" w:sz="0" w:space="0" w:color="auto"/>
                                        <w:bottom w:val="none" w:sz="0" w:space="0" w:color="auto"/>
                                        <w:right w:val="none" w:sz="0" w:space="0" w:color="auto"/>
                                      </w:divBdr>
                                    </w:div>
                                    <w:div w:id="838622194">
                                      <w:marLeft w:val="0"/>
                                      <w:marRight w:val="30"/>
                                      <w:marTop w:val="0"/>
                                      <w:marBottom w:val="0"/>
                                      <w:divBdr>
                                        <w:top w:val="none" w:sz="0" w:space="0" w:color="auto"/>
                                        <w:left w:val="none" w:sz="0" w:space="0" w:color="auto"/>
                                        <w:bottom w:val="none" w:sz="0" w:space="0" w:color="auto"/>
                                        <w:right w:val="none" w:sz="0" w:space="0" w:color="auto"/>
                                      </w:divBdr>
                                    </w:div>
                                    <w:div w:id="630862358">
                                      <w:marLeft w:val="0"/>
                                      <w:marRight w:val="0"/>
                                      <w:marTop w:val="100"/>
                                      <w:marBottom w:val="100"/>
                                      <w:divBdr>
                                        <w:top w:val="none" w:sz="0" w:space="0" w:color="auto"/>
                                        <w:left w:val="none" w:sz="0" w:space="0" w:color="auto"/>
                                        <w:bottom w:val="none" w:sz="0" w:space="0" w:color="auto"/>
                                        <w:right w:val="none" w:sz="0" w:space="0" w:color="auto"/>
                                      </w:divBdr>
                                      <w:divsChild>
                                        <w:div w:id="1947344741">
                                          <w:marLeft w:val="0"/>
                                          <w:marRight w:val="0"/>
                                          <w:marTop w:val="0"/>
                                          <w:marBottom w:val="0"/>
                                          <w:divBdr>
                                            <w:top w:val="none" w:sz="0" w:space="0" w:color="auto"/>
                                            <w:left w:val="none" w:sz="0" w:space="0" w:color="auto"/>
                                            <w:bottom w:val="none" w:sz="0" w:space="0" w:color="auto"/>
                                            <w:right w:val="none" w:sz="0" w:space="0" w:color="auto"/>
                                          </w:divBdr>
                                        </w:div>
                                        <w:div w:id="2125348474">
                                          <w:marLeft w:val="0"/>
                                          <w:marRight w:val="0"/>
                                          <w:marTop w:val="0"/>
                                          <w:marBottom w:val="0"/>
                                          <w:divBdr>
                                            <w:top w:val="none" w:sz="0" w:space="0" w:color="auto"/>
                                            <w:left w:val="none" w:sz="0" w:space="0" w:color="auto"/>
                                            <w:bottom w:val="none" w:sz="0" w:space="0" w:color="auto"/>
                                            <w:right w:val="none" w:sz="0" w:space="0" w:color="auto"/>
                                          </w:divBdr>
                                        </w:div>
                                        <w:div w:id="1923836672">
                                          <w:marLeft w:val="0"/>
                                          <w:marRight w:val="0"/>
                                          <w:marTop w:val="60"/>
                                          <w:marBottom w:val="0"/>
                                          <w:divBdr>
                                            <w:top w:val="none" w:sz="0" w:space="0" w:color="auto"/>
                                            <w:left w:val="none" w:sz="0" w:space="0" w:color="auto"/>
                                            <w:bottom w:val="none" w:sz="0" w:space="0" w:color="auto"/>
                                            <w:right w:val="none" w:sz="0" w:space="0" w:color="auto"/>
                                          </w:divBdr>
                                          <w:divsChild>
                                            <w:div w:id="1992633510">
                                              <w:marLeft w:val="0"/>
                                              <w:marRight w:val="150"/>
                                              <w:marTop w:val="0"/>
                                              <w:marBottom w:val="0"/>
                                              <w:divBdr>
                                                <w:top w:val="none" w:sz="0" w:space="0" w:color="auto"/>
                                                <w:left w:val="none" w:sz="0" w:space="0" w:color="auto"/>
                                                <w:bottom w:val="none" w:sz="0" w:space="0" w:color="auto"/>
                                                <w:right w:val="none" w:sz="0" w:space="0" w:color="auto"/>
                                              </w:divBdr>
                                            </w:div>
                                          </w:divsChild>
                                        </w:div>
                                        <w:div w:id="1239710647">
                                          <w:marLeft w:val="0"/>
                                          <w:marRight w:val="0"/>
                                          <w:marTop w:val="0"/>
                                          <w:marBottom w:val="0"/>
                                          <w:divBdr>
                                            <w:top w:val="none" w:sz="0" w:space="0" w:color="auto"/>
                                            <w:left w:val="none" w:sz="0" w:space="0" w:color="auto"/>
                                            <w:bottom w:val="none" w:sz="0" w:space="0" w:color="auto"/>
                                            <w:right w:val="none" w:sz="0" w:space="0" w:color="auto"/>
                                          </w:divBdr>
                                          <w:divsChild>
                                            <w:div w:id="328555969">
                                              <w:marLeft w:val="0"/>
                                              <w:marRight w:val="0"/>
                                              <w:marTop w:val="0"/>
                                              <w:marBottom w:val="0"/>
                                              <w:divBdr>
                                                <w:top w:val="none" w:sz="0" w:space="0" w:color="auto"/>
                                                <w:left w:val="none" w:sz="0" w:space="0" w:color="auto"/>
                                                <w:bottom w:val="none" w:sz="0" w:space="0" w:color="auto"/>
                                                <w:right w:val="none" w:sz="0" w:space="0" w:color="auto"/>
                                              </w:divBdr>
                                            </w:div>
                                            <w:div w:id="1774091385">
                                              <w:marLeft w:val="0"/>
                                              <w:marRight w:val="0"/>
                                              <w:marTop w:val="0"/>
                                              <w:marBottom w:val="0"/>
                                              <w:divBdr>
                                                <w:top w:val="none" w:sz="0" w:space="0" w:color="auto"/>
                                                <w:left w:val="none" w:sz="0" w:space="0" w:color="auto"/>
                                                <w:bottom w:val="none" w:sz="0" w:space="0" w:color="auto"/>
                                                <w:right w:val="none" w:sz="0" w:space="0" w:color="auto"/>
                                              </w:divBdr>
                                            </w:div>
                                            <w:div w:id="14746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750619">
          <w:marLeft w:val="0"/>
          <w:marRight w:val="0"/>
          <w:marTop w:val="570"/>
          <w:marBottom w:val="0"/>
          <w:divBdr>
            <w:top w:val="single" w:sz="6" w:space="0" w:color="AAAAAA"/>
            <w:left w:val="single" w:sz="6" w:space="0" w:color="5F5F5F"/>
            <w:bottom w:val="single" w:sz="6" w:space="0" w:color="5F5F5F"/>
            <w:right w:val="single" w:sz="6" w:space="0" w:color="5F5F5F"/>
          </w:divBdr>
          <w:divsChild>
            <w:div w:id="429393682">
              <w:marLeft w:val="0"/>
              <w:marRight w:val="0"/>
              <w:marTop w:val="0"/>
              <w:marBottom w:val="0"/>
              <w:divBdr>
                <w:top w:val="none" w:sz="0" w:space="0" w:color="auto"/>
                <w:left w:val="none" w:sz="0" w:space="0" w:color="auto"/>
                <w:bottom w:val="none" w:sz="0" w:space="0" w:color="auto"/>
                <w:right w:val="none" w:sz="0" w:space="0" w:color="auto"/>
              </w:divBdr>
              <w:divsChild>
                <w:div w:id="2068139121">
                  <w:marLeft w:val="0"/>
                  <w:marRight w:val="0"/>
                  <w:marTop w:val="0"/>
                  <w:marBottom w:val="0"/>
                  <w:divBdr>
                    <w:top w:val="none" w:sz="0" w:space="0" w:color="auto"/>
                    <w:left w:val="none" w:sz="0" w:space="0" w:color="auto"/>
                    <w:bottom w:val="none" w:sz="0" w:space="0" w:color="auto"/>
                    <w:right w:val="none" w:sz="0" w:space="0" w:color="auto"/>
                  </w:divBdr>
                  <w:divsChild>
                    <w:div w:id="1305740461">
                      <w:marLeft w:val="0"/>
                      <w:marRight w:val="0"/>
                      <w:marTop w:val="0"/>
                      <w:marBottom w:val="0"/>
                      <w:divBdr>
                        <w:top w:val="none" w:sz="0" w:space="0" w:color="auto"/>
                        <w:left w:val="none" w:sz="0" w:space="0" w:color="auto"/>
                        <w:bottom w:val="none" w:sz="0" w:space="0" w:color="auto"/>
                        <w:right w:val="none" w:sz="0" w:space="0" w:color="auto"/>
                      </w:divBdr>
                      <w:divsChild>
                        <w:div w:id="830683055">
                          <w:marLeft w:val="0"/>
                          <w:marRight w:val="0"/>
                          <w:marTop w:val="0"/>
                          <w:marBottom w:val="0"/>
                          <w:divBdr>
                            <w:top w:val="none" w:sz="0" w:space="0" w:color="auto"/>
                            <w:left w:val="none" w:sz="0" w:space="0" w:color="auto"/>
                            <w:bottom w:val="none" w:sz="0" w:space="0" w:color="auto"/>
                            <w:right w:val="none" w:sz="0" w:space="0" w:color="auto"/>
                          </w:divBdr>
                          <w:divsChild>
                            <w:div w:id="1751922356">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91179295">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690570342">
      <w:bodyDiv w:val="1"/>
      <w:marLeft w:val="0"/>
      <w:marRight w:val="0"/>
      <w:marTop w:val="0"/>
      <w:marBottom w:val="0"/>
      <w:divBdr>
        <w:top w:val="none" w:sz="0" w:space="0" w:color="auto"/>
        <w:left w:val="none" w:sz="0" w:space="0" w:color="auto"/>
        <w:bottom w:val="none" w:sz="0" w:space="0" w:color="auto"/>
        <w:right w:val="none" w:sz="0" w:space="0" w:color="auto"/>
      </w:divBdr>
      <w:divsChild>
        <w:div w:id="188952566">
          <w:marLeft w:val="0"/>
          <w:marRight w:val="0"/>
          <w:marTop w:val="0"/>
          <w:marBottom w:val="0"/>
          <w:divBdr>
            <w:top w:val="none" w:sz="0" w:space="0" w:color="auto"/>
            <w:left w:val="none" w:sz="0" w:space="0" w:color="auto"/>
            <w:bottom w:val="none" w:sz="0" w:space="0" w:color="auto"/>
            <w:right w:val="none" w:sz="0" w:space="0" w:color="auto"/>
          </w:divBdr>
          <w:divsChild>
            <w:div w:id="540438406">
              <w:marLeft w:val="0"/>
              <w:marRight w:val="0"/>
              <w:marTop w:val="0"/>
              <w:marBottom w:val="0"/>
              <w:divBdr>
                <w:top w:val="none" w:sz="0" w:space="0" w:color="auto"/>
                <w:left w:val="none" w:sz="0" w:space="0" w:color="auto"/>
                <w:bottom w:val="none" w:sz="0" w:space="0" w:color="auto"/>
                <w:right w:val="none" w:sz="0" w:space="0" w:color="auto"/>
              </w:divBdr>
            </w:div>
          </w:divsChild>
        </w:div>
        <w:div w:id="1472092876">
          <w:marLeft w:val="0"/>
          <w:marRight w:val="0"/>
          <w:marTop w:val="0"/>
          <w:marBottom w:val="0"/>
          <w:divBdr>
            <w:top w:val="none" w:sz="0" w:space="0" w:color="auto"/>
            <w:left w:val="none" w:sz="0" w:space="0" w:color="auto"/>
            <w:bottom w:val="none" w:sz="0" w:space="0" w:color="auto"/>
            <w:right w:val="none" w:sz="0" w:space="0" w:color="auto"/>
          </w:divBdr>
          <w:divsChild>
            <w:div w:id="72169305">
              <w:marLeft w:val="0"/>
              <w:marRight w:val="0"/>
              <w:marTop w:val="0"/>
              <w:marBottom w:val="0"/>
              <w:divBdr>
                <w:top w:val="none" w:sz="0" w:space="0" w:color="auto"/>
                <w:left w:val="none" w:sz="0" w:space="0" w:color="auto"/>
                <w:bottom w:val="none" w:sz="0" w:space="0" w:color="auto"/>
                <w:right w:val="none" w:sz="0" w:space="0" w:color="auto"/>
              </w:divBdr>
            </w:div>
          </w:divsChild>
        </w:div>
        <w:div w:id="275798186">
          <w:marLeft w:val="0"/>
          <w:marRight w:val="0"/>
          <w:marTop w:val="0"/>
          <w:marBottom w:val="0"/>
          <w:divBdr>
            <w:top w:val="none" w:sz="0" w:space="0" w:color="auto"/>
            <w:left w:val="none" w:sz="0" w:space="0" w:color="auto"/>
            <w:bottom w:val="none" w:sz="0" w:space="0" w:color="auto"/>
            <w:right w:val="none" w:sz="0" w:space="0" w:color="auto"/>
          </w:divBdr>
          <w:divsChild>
            <w:div w:id="1008945124">
              <w:marLeft w:val="-225"/>
              <w:marRight w:val="-225"/>
              <w:marTop w:val="0"/>
              <w:marBottom w:val="0"/>
              <w:divBdr>
                <w:top w:val="none" w:sz="0" w:space="0" w:color="auto"/>
                <w:left w:val="none" w:sz="0" w:space="0" w:color="auto"/>
                <w:bottom w:val="none" w:sz="0" w:space="0" w:color="auto"/>
                <w:right w:val="none" w:sz="0" w:space="0" w:color="auto"/>
              </w:divBdr>
              <w:divsChild>
                <w:div w:id="1996566770">
                  <w:marLeft w:val="0"/>
                  <w:marRight w:val="0"/>
                  <w:marTop w:val="0"/>
                  <w:marBottom w:val="0"/>
                  <w:divBdr>
                    <w:top w:val="none" w:sz="0" w:space="0" w:color="auto"/>
                    <w:left w:val="none" w:sz="0" w:space="0" w:color="auto"/>
                    <w:bottom w:val="none" w:sz="0" w:space="0" w:color="auto"/>
                    <w:right w:val="none" w:sz="0" w:space="0" w:color="auto"/>
                  </w:divBdr>
                  <w:divsChild>
                    <w:div w:id="1551453242">
                      <w:marLeft w:val="0"/>
                      <w:marRight w:val="0"/>
                      <w:marTop w:val="0"/>
                      <w:marBottom w:val="0"/>
                      <w:divBdr>
                        <w:top w:val="none" w:sz="0" w:space="0" w:color="auto"/>
                        <w:left w:val="none" w:sz="0" w:space="0" w:color="auto"/>
                        <w:bottom w:val="none" w:sz="0" w:space="0" w:color="auto"/>
                        <w:right w:val="none" w:sz="0" w:space="0" w:color="auto"/>
                      </w:divBdr>
                    </w:div>
                  </w:divsChild>
                </w:div>
                <w:div w:id="1234778554">
                  <w:marLeft w:val="0"/>
                  <w:marRight w:val="0"/>
                  <w:marTop w:val="0"/>
                  <w:marBottom w:val="0"/>
                  <w:divBdr>
                    <w:top w:val="none" w:sz="0" w:space="0" w:color="auto"/>
                    <w:left w:val="none" w:sz="0" w:space="0" w:color="auto"/>
                    <w:bottom w:val="none" w:sz="0" w:space="0" w:color="auto"/>
                    <w:right w:val="none" w:sz="0" w:space="0" w:color="auto"/>
                  </w:divBdr>
                  <w:divsChild>
                    <w:div w:id="1804031323">
                      <w:marLeft w:val="-225"/>
                      <w:marRight w:val="-225"/>
                      <w:marTop w:val="0"/>
                      <w:marBottom w:val="0"/>
                      <w:divBdr>
                        <w:top w:val="none" w:sz="0" w:space="0" w:color="auto"/>
                        <w:left w:val="none" w:sz="0" w:space="0" w:color="auto"/>
                        <w:bottom w:val="none" w:sz="0" w:space="0" w:color="auto"/>
                        <w:right w:val="none" w:sz="0" w:space="0" w:color="auto"/>
                      </w:divBdr>
                      <w:divsChild>
                        <w:div w:id="1572498307">
                          <w:marLeft w:val="0"/>
                          <w:marRight w:val="0"/>
                          <w:marTop w:val="0"/>
                          <w:marBottom w:val="0"/>
                          <w:divBdr>
                            <w:top w:val="none" w:sz="0" w:space="0" w:color="auto"/>
                            <w:left w:val="none" w:sz="0" w:space="0" w:color="auto"/>
                            <w:bottom w:val="none" w:sz="0" w:space="0" w:color="auto"/>
                            <w:right w:val="none" w:sz="0" w:space="0" w:color="auto"/>
                          </w:divBdr>
                          <w:divsChild>
                            <w:div w:id="1049114257">
                              <w:marLeft w:val="0"/>
                              <w:marRight w:val="0"/>
                              <w:marTop w:val="0"/>
                              <w:marBottom w:val="0"/>
                              <w:divBdr>
                                <w:top w:val="none" w:sz="0" w:space="0" w:color="auto"/>
                                <w:left w:val="none" w:sz="0" w:space="0" w:color="auto"/>
                                <w:bottom w:val="none" w:sz="0" w:space="0" w:color="auto"/>
                                <w:right w:val="none" w:sz="0" w:space="0" w:color="auto"/>
                              </w:divBdr>
                              <w:divsChild>
                                <w:div w:id="1493183015">
                                  <w:marLeft w:val="0"/>
                                  <w:marRight w:val="0"/>
                                  <w:marTop w:val="0"/>
                                  <w:marBottom w:val="0"/>
                                  <w:divBdr>
                                    <w:top w:val="none" w:sz="0" w:space="0" w:color="auto"/>
                                    <w:left w:val="none" w:sz="0" w:space="0" w:color="auto"/>
                                    <w:bottom w:val="none" w:sz="0" w:space="0" w:color="auto"/>
                                    <w:right w:val="none" w:sz="0" w:space="0" w:color="auto"/>
                                  </w:divBdr>
                                </w:div>
                                <w:div w:id="992681993">
                                  <w:marLeft w:val="0"/>
                                  <w:marRight w:val="0"/>
                                  <w:marTop w:val="180"/>
                                  <w:marBottom w:val="180"/>
                                  <w:divBdr>
                                    <w:top w:val="single" w:sz="6" w:space="7" w:color="EBEBEB"/>
                                    <w:left w:val="single" w:sz="6" w:space="7" w:color="EBEBEB"/>
                                    <w:bottom w:val="single" w:sz="6" w:space="7" w:color="EBEBEB"/>
                                    <w:right w:val="single" w:sz="6" w:space="7" w:color="EBEBEB"/>
                                  </w:divBdr>
                                  <w:divsChild>
                                    <w:div w:id="1759056759">
                                      <w:marLeft w:val="0"/>
                                      <w:marRight w:val="0"/>
                                      <w:marTop w:val="0"/>
                                      <w:marBottom w:val="0"/>
                                      <w:divBdr>
                                        <w:top w:val="none" w:sz="0" w:space="0" w:color="auto"/>
                                        <w:left w:val="none" w:sz="0" w:space="0" w:color="auto"/>
                                        <w:bottom w:val="none" w:sz="0" w:space="0" w:color="auto"/>
                                        <w:right w:val="none" w:sz="0" w:space="0" w:color="auto"/>
                                      </w:divBdr>
                                      <w:divsChild>
                                        <w:div w:id="1719931184">
                                          <w:marLeft w:val="-225"/>
                                          <w:marRight w:val="-225"/>
                                          <w:marTop w:val="0"/>
                                          <w:marBottom w:val="0"/>
                                          <w:divBdr>
                                            <w:top w:val="none" w:sz="0" w:space="0" w:color="auto"/>
                                            <w:left w:val="none" w:sz="0" w:space="0" w:color="auto"/>
                                            <w:bottom w:val="none" w:sz="0" w:space="0" w:color="auto"/>
                                            <w:right w:val="none" w:sz="0" w:space="0" w:color="auto"/>
                                          </w:divBdr>
                                          <w:divsChild>
                                            <w:div w:id="226038912">
                                              <w:marLeft w:val="0"/>
                                              <w:marRight w:val="0"/>
                                              <w:marTop w:val="0"/>
                                              <w:marBottom w:val="0"/>
                                              <w:divBdr>
                                                <w:top w:val="none" w:sz="0" w:space="0" w:color="auto"/>
                                                <w:left w:val="none" w:sz="0" w:space="0" w:color="auto"/>
                                                <w:bottom w:val="none" w:sz="0" w:space="0" w:color="auto"/>
                                                <w:right w:val="none" w:sz="0" w:space="0" w:color="auto"/>
                                              </w:divBdr>
                                            </w:div>
                                            <w:div w:id="414590099">
                                              <w:marLeft w:val="0"/>
                                              <w:marRight w:val="0"/>
                                              <w:marTop w:val="0"/>
                                              <w:marBottom w:val="0"/>
                                              <w:divBdr>
                                                <w:top w:val="none" w:sz="0" w:space="0" w:color="auto"/>
                                                <w:left w:val="none" w:sz="0" w:space="0" w:color="auto"/>
                                                <w:bottom w:val="none" w:sz="0" w:space="0" w:color="auto"/>
                                                <w:right w:val="none" w:sz="0" w:space="0" w:color="auto"/>
                                              </w:divBdr>
                                            </w:div>
                                            <w:div w:id="6580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34587">
                                  <w:marLeft w:val="0"/>
                                  <w:marRight w:val="0"/>
                                  <w:marTop w:val="180"/>
                                  <w:marBottom w:val="180"/>
                                  <w:divBdr>
                                    <w:top w:val="single" w:sz="6" w:space="7" w:color="EBEBEB"/>
                                    <w:left w:val="single" w:sz="6" w:space="7" w:color="EBEBEB"/>
                                    <w:bottom w:val="single" w:sz="6" w:space="7" w:color="EBEBEB"/>
                                    <w:right w:val="single" w:sz="6" w:space="7" w:color="EBEBEB"/>
                                  </w:divBdr>
                                  <w:divsChild>
                                    <w:div w:id="77142668">
                                      <w:marLeft w:val="0"/>
                                      <w:marRight w:val="0"/>
                                      <w:marTop w:val="0"/>
                                      <w:marBottom w:val="0"/>
                                      <w:divBdr>
                                        <w:top w:val="none" w:sz="0" w:space="0" w:color="auto"/>
                                        <w:left w:val="single" w:sz="24" w:space="7" w:color="8AC007"/>
                                        <w:bottom w:val="none" w:sz="0" w:space="0" w:color="auto"/>
                                        <w:right w:val="none" w:sz="0" w:space="0" w:color="auto"/>
                                      </w:divBdr>
                                    </w:div>
                                  </w:divsChild>
                                </w:div>
                                <w:div w:id="241917438">
                                  <w:marLeft w:val="0"/>
                                  <w:marRight w:val="0"/>
                                  <w:marTop w:val="180"/>
                                  <w:marBottom w:val="180"/>
                                  <w:divBdr>
                                    <w:top w:val="single" w:sz="6" w:space="7" w:color="EBEBEB"/>
                                    <w:left w:val="single" w:sz="6" w:space="7" w:color="EBEBEB"/>
                                    <w:bottom w:val="single" w:sz="6" w:space="7" w:color="EBEBEB"/>
                                    <w:right w:val="single" w:sz="6" w:space="7" w:color="EBEBEB"/>
                                  </w:divBdr>
                                  <w:divsChild>
                                    <w:div w:id="512453930">
                                      <w:marLeft w:val="0"/>
                                      <w:marRight w:val="0"/>
                                      <w:marTop w:val="0"/>
                                      <w:marBottom w:val="0"/>
                                      <w:divBdr>
                                        <w:top w:val="none" w:sz="0" w:space="0" w:color="auto"/>
                                        <w:left w:val="single" w:sz="24" w:space="7" w:color="8AC007"/>
                                        <w:bottom w:val="none" w:sz="0" w:space="0" w:color="auto"/>
                                        <w:right w:val="none" w:sz="0" w:space="0" w:color="auto"/>
                                      </w:divBdr>
                                    </w:div>
                                  </w:divsChild>
                                </w:div>
                                <w:div w:id="2049449104">
                                  <w:marLeft w:val="0"/>
                                  <w:marRight w:val="0"/>
                                  <w:marTop w:val="180"/>
                                  <w:marBottom w:val="180"/>
                                  <w:divBdr>
                                    <w:top w:val="single" w:sz="6" w:space="7" w:color="EBEBEB"/>
                                    <w:left w:val="single" w:sz="6" w:space="7" w:color="EBEBEB"/>
                                    <w:bottom w:val="single" w:sz="6" w:space="7" w:color="EBEBEB"/>
                                    <w:right w:val="single" w:sz="6" w:space="7" w:color="EBEBEB"/>
                                  </w:divBdr>
                                  <w:divsChild>
                                    <w:div w:id="23211708">
                                      <w:marLeft w:val="0"/>
                                      <w:marRight w:val="0"/>
                                      <w:marTop w:val="0"/>
                                      <w:marBottom w:val="0"/>
                                      <w:divBdr>
                                        <w:top w:val="none" w:sz="0" w:space="0" w:color="auto"/>
                                        <w:left w:val="single" w:sz="24" w:space="7" w:color="8AC007"/>
                                        <w:bottom w:val="none" w:sz="0" w:space="0" w:color="auto"/>
                                        <w:right w:val="none" w:sz="0" w:space="0" w:color="auto"/>
                                      </w:divBdr>
                                    </w:div>
                                  </w:divsChild>
                                </w:div>
                                <w:div w:id="1199929048">
                                  <w:marLeft w:val="0"/>
                                  <w:marRight w:val="0"/>
                                  <w:marTop w:val="180"/>
                                  <w:marBottom w:val="180"/>
                                  <w:divBdr>
                                    <w:top w:val="single" w:sz="6" w:space="7" w:color="EBEBEB"/>
                                    <w:left w:val="single" w:sz="6" w:space="7" w:color="EBEBEB"/>
                                    <w:bottom w:val="single" w:sz="6" w:space="7" w:color="EBEBEB"/>
                                    <w:right w:val="single" w:sz="6" w:space="7" w:color="EBEBEB"/>
                                  </w:divBdr>
                                  <w:divsChild>
                                    <w:div w:id="1511720942">
                                      <w:marLeft w:val="0"/>
                                      <w:marRight w:val="0"/>
                                      <w:marTop w:val="0"/>
                                      <w:marBottom w:val="0"/>
                                      <w:divBdr>
                                        <w:top w:val="none" w:sz="0" w:space="0" w:color="auto"/>
                                        <w:left w:val="single" w:sz="24" w:space="7" w:color="8AC007"/>
                                        <w:bottom w:val="none" w:sz="0" w:space="0" w:color="auto"/>
                                        <w:right w:val="none" w:sz="0" w:space="0" w:color="auto"/>
                                      </w:divBdr>
                                    </w:div>
                                  </w:divsChild>
                                </w:div>
                                <w:div w:id="337930229">
                                  <w:marLeft w:val="0"/>
                                  <w:marRight w:val="0"/>
                                  <w:marTop w:val="180"/>
                                  <w:marBottom w:val="180"/>
                                  <w:divBdr>
                                    <w:top w:val="single" w:sz="6" w:space="7" w:color="EBEBEB"/>
                                    <w:left w:val="single" w:sz="6" w:space="7" w:color="EBEBEB"/>
                                    <w:bottom w:val="single" w:sz="6" w:space="7" w:color="EBEBEB"/>
                                    <w:right w:val="single" w:sz="6" w:space="7" w:color="EBEBEB"/>
                                  </w:divBdr>
                                  <w:divsChild>
                                    <w:div w:id="1824151835">
                                      <w:marLeft w:val="0"/>
                                      <w:marRight w:val="0"/>
                                      <w:marTop w:val="0"/>
                                      <w:marBottom w:val="0"/>
                                      <w:divBdr>
                                        <w:top w:val="none" w:sz="0" w:space="0" w:color="auto"/>
                                        <w:left w:val="single" w:sz="24" w:space="7" w:color="8AC007"/>
                                        <w:bottom w:val="none" w:sz="0" w:space="0" w:color="auto"/>
                                        <w:right w:val="none" w:sz="0" w:space="0" w:color="auto"/>
                                      </w:divBdr>
                                    </w:div>
                                  </w:divsChild>
                                </w:div>
                                <w:div w:id="2071033384">
                                  <w:marLeft w:val="0"/>
                                  <w:marRight w:val="0"/>
                                  <w:marTop w:val="180"/>
                                  <w:marBottom w:val="180"/>
                                  <w:divBdr>
                                    <w:top w:val="single" w:sz="6" w:space="7" w:color="EBEBEB"/>
                                    <w:left w:val="single" w:sz="6" w:space="7" w:color="EBEBEB"/>
                                    <w:bottom w:val="single" w:sz="6" w:space="7" w:color="EBEBEB"/>
                                    <w:right w:val="single" w:sz="6" w:space="7" w:color="EBEBEB"/>
                                  </w:divBdr>
                                  <w:divsChild>
                                    <w:div w:id="1162042948">
                                      <w:marLeft w:val="0"/>
                                      <w:marRight w:val="0"/>
                                      <w:marTop w:val="0"/>
                                      <w:marBottom w:val="0"/>
                                      <w:divBdr>
                                        <w:top w:val="none" w:sz="0" w:space="0" w:color="auto"/>
                                        <w:left w:val="single" w:sz="24" w:space="7" w:color="8AC007"/>
                                        <w:bottom w:val="none" w:sz="0" w:space="0" w:color="auto"/>
                                        <w:right w:val="none" w:sz="0" w:space="0" w:color="auto"/>
                                      </w:divBdr>
                                    </w:div>
                                  </w:divsChild>
                                </w:div>
                                <w:div w:id="1501853461">
                                  <w:marLeft w:val="0"/>
                                  <w:marRight w:val="0"/>
                                  <w:marTop w:val="180"/>
                                  <w:marBottom w:val="180"/>
                                  <w:divBdr>
                                    <w:top w:val="single" w:sz="6" w:space="7" w:color="EBEBEB"/>
                                    <w:left w:val="single" w:sz="6" w:space="7" w:color="EBEBEB"/>
                                    <w:bottom w:val="single" w:sz="6" w:space="7" w:color="EBEBEB"/>
                                    <w:right w:val="single" w:sz="6" w:space="7" w:color="EBEBEB"/>
                                  </w:divBdr>
                                  <w:divsChild>
                                    <w:div w:id="436370339">
                                      <w:marLeft w:val="0"/>
                                      <w:marRight w:val="0"/>
                                      <w:marTop w:val="0"/>
                                      <w:marBottom w:val="0"/>
                                      <w:divBdr>
                                        <w:top w:val="none" w:sz="0" w:space="0" w:color="auto"/>
                                        <w:left w:val="single" w:sz="24" w:space="7" w:color="8AC007"/>
                                        <w:bottom w:val="none" w:sz="0" w:space="0" w:color="auto"/>
                                        <w:right w:val="none" w:sz="0" w:space="0" w:color="auto"/>
                                      </w:divBdr>
                                    </w:div>
                                  </w:divsChild>
                                </w:div>
                                <w:div w:id="198787106">
                                  <w:marLeft w:val="0"/>
                                  <w:marRight w:val="0"/>
                                  <w:marTop w:val="180"/>
                                  <w:marBottom w:val="180"/>
                                  <w:divBdr>
                                    <w:top w:val="single" w:sz="6" w:space="7" w:color="EBEBEB"/>
                                    <w:left w:val="single" w:sz="6" w:space="7" w:color="EBEBEB"/>
                                    <w:bottom w:val="single" w:sz="6" w:space="7" w:color="EBEBEB"/>
                                    <w:right w:val="single" w:sz="6" w:space="7" w:color="EBEBEB"/>
                                  </w:divBdr>
                                  <w:divsChild>
                                    <w:div w:id="167911587">
                                      <w:marLeft w:val="0"/>
                                      <w:marRight w:val="0"/>
                                      <w:marTop w:val="0"/>
                                      <w:marBottom w:val="0"/>
                                      <w:divBdr>
                                        <w:top w:val="none" w:sz="0" w:space="0" w:color="auto"/>
                                        <w:left w:val="single" w:sz="24" w:space="7" w:color="8AC007"/>
                                        <w:bottom w:val="none" w:sz="0" w:space="0" w:color="auto"/>
                                        <w:right w:val="none" w:sz="0" w:space="0" w:color="auto"/>
                                      </w:divBdr>
                                    </w:div>
                                  </w:divsChild>
                                </w:div>
                                <w:div w:id="1338078264">
                                  <w:marLeft w:val="0"/>
                                  <w:marRight w:val="0"/>
                                  <w:marTop w:val="180"/>
                                  <w:marBottom w:val="180"/>
                                  <w:divBdr>
                                    <w:top w:val="single" w:sz="6" w:space="7" w:color="EBEBEB"/>
                                    <w:left w:val="single" w:sz="6" w:space="7" w:color="EBEBEB"/>
                                    <w:bottom w:val="single" w:sz="6" w:space="7" w:color="EBEBEB"/>
                                    <w:right w:val="single" w:sz="6" w:space="7" w:color="EBEBEB"/>
                                  </w:divBdr>
                                  <w:divsChild>
                                    <w:div w:id="1844588302">
                                      <w:marLeft w:val="0"/>
                                      <w:marRight w:val="0"/>
                                      <w:marTop w:val="0"/>
                                      <w:marBottom w:val="0"/>
                                      <w:divBdr>
                                        <w:top w:val="none" w:sz="0" w:space="0" w:color="auto"/>
                                        <w:left w:val="single" w:sz="24" w:space="7" w:color="8AC007"/>
                                        <w:bottom w:val="none" w:sz="0" w:space="0" w:color="auto"/>
                                        <w:right w:val="none" w:sz="0" w:space="0" w:color="auto"/>
                                      </w:divBdr>
                                    </w:div>
                                  </w:divsChild>
                                </w:div>
                                <w:div w:id="782846199">
                                  <w:marLeft w:val="0"/>
                                  <w:marRight w:val="0"/>
                                  <w:marTop w:val="180"/>
                                  <w:marBottom w:val="180"/>
                                  <w:divBdr>
                                    <w:top w:val="single" w:sz="6" w:space="7" w:color="EBEBEB"/>
                                    <w:left w:val="single" w:sz="6" w:space="7" w:color="EBEBEB"/>
                                    <w:bottom w:val="single" w:sz="6" w:space="7" w:color="EBEBEB"/>
                                    <w:right w:val="single" w:sz="6" w:space="7" w:color="EBEBEB"/>
                                  </w:divBdr>
                                  <w:divsChild>
                                    <w:div w:id="564997645">
                                      <w:marLeft w:val="0"/>
                                      <w:marRight w:val="0"/>
                                      <w:marTop w:val="0"/>
                                      <w:marBottom w:val="0"/>
                                      <w:divBdr>
                                        <w:top w:val="none" w:sz="0" w:space="0" w:color="auto"/>
                                        <w:left w:val="single" w:sz="24" w:space="7" w:color="8AC007"/>
                                        <w:bottom w:val="none" w:sz="0" w:space="0" w:color="auto"/>
                                        <w:right w:val="none" w:sz="0" w:space="0" w:color="auto"/>
                                      </w:divBdr>
                                    </w:div>
                                  </w:divsChild>
                                </w:div>
                                <w:div w:id="297297092">
                                  <w:marLeft w:val="0"/>
                                  <w:marRight w:val="0"/>
                                  <w:marTop w:val="180"/>
                                  <w:marBottom w:val="180"/>
                                  <w:divBdr>
                                    <w:top w:val="single" w:sz="6" w:space="7" w:color="EBEBEB"/>
                                    <w:left w:val="single" w:sz="6" w:space="7" w:color="EBEBEB"/>
                                    <w:bottom w:val="single" w:sz="6" w:space="7" w:color="EBEBEB"/>
                                    <w:right w:val="single" w:sz="6" w:space="7" w:color="EBEBEB"/>
                                  </w:divBdr>
                                  <w:divsChild>
                                    <w:div w:id="1412388704">
                                      <w:marLeft w:val="0"/>
                                      <w:marRight w:val="0"/>
                                      <w:marTop w:val="0"/>
                                      <w:marBottom w:val="0"/>
                                      <w:divBdr>
                                        <w:top w:val="none" w:sz="0" w:space="0" w:color="auto"/>
                                        <w:left w:val="single" w:sz="24" w:space="7" w:color="8AC007"/>
                                        <w:bottom w:val="none" w:sz="0" w:space="0" w:color="auto"/>
                                        <w:right w:val="none" w:sz="0" w:space="0" w:color="auto"/>
                                      </w:divBdr>
                                    </w:div>
                                  </w:divsChild>
                                </w:div>
                                <w:div w:id="528180572">
                                  <w:marLeft w:val="0"/>
                                  <w:marRight w:val="0"/>
                                  <w:marTop w:val="180"/>
                                  <w:marBottom w:val="180"/>
                                  <w:divBdr>
                                    <w:top w:val="single" w:sz="6" w:space="7" w:color="EBEBEB"/>
                                    <w:left w:val="single" w:sz="6" w:space="7" w:color="EBEBEB"/>
                                    <w:bottom w:val="single" w:sz="6" w:space="7" w:color="EBEBEB"/>
                                    <w:right w:val="single" w:sz="6" w:space="7" w:color="EBEBEB"/>
                                  </w:divBdr>
                                  <w:divsChild>
                                    <w:div w:id="1637908053">
                                      <w:marLeft w:val="0"/>
                                      <w:marRight w:val="0"/>
                                      <w:marTop w:val="0"/>
                                      <w:marBottom w:val="0"/>
                                      <w:divBdr>
                                        <w:top w:val="none" w:sz="0" w:space="0" w:color="auto"/>
                                        <w:left w:val="single" w:sz="24" w:space="7" w:color="8AC007"/>
                                        <w:bottom w:val="none" w:sz="0" w:space="0" w:color="auto"/>
                                        <w:right w:val="none" w:sz="0" w:space="0" w:color="auto"/>
                                      </w:divBdr>
                                    </w:div>
                                  </w:divsChild>
                                </w:div>
                                <w:div w:id="1509950156">
                                  <w:marLeft w:val="0"/>
                                  <w:marRight w:val="0"/>
                                  <w:marTop w:val="180"/>
                                  <w:marBottom w:val="180"/>
                                  <w:divBdr>
                                    <w:top w:val="single" w:sz="6" w:space="7" w:color="EBEBEB"/>
                                    <w:left w:val="single" w:sz="6" w:space="7" w:color="EBEBEB"/>
                                    <w:bottom w:val="single" w:sz="6" w:space="7" w:color="EBEBEB"/>
                                    <w:right w:val="single" w:sz="6" w:space="7" w:color="EBEBEB"/>
                                  </w:divBdr>
                                  <w:divsChild>
                                    <w:div w:id="784815412">
                                      <w:marLeft w:val="0"/>
                                      <w:marRight w:val="0"/>
                                      <w:marTop w:val="0"/>
                                      <w:marBottom w:val="0"/>
                                      <w:divBdr>
                                        <w:top w:val="none" w:sz="0" w:space="0" w:color="auto"/>
                                        <w:left w:val="single" w:sz="24" w:space="7" w:color="8AC007"/>
                                        <w:bottom w:val="none" w:sz="0" w:space="0" w:color="auto"/>
                                        <w:right w:val="none" w:sz="0" w:space="0" w:color="auto"/>
                                      </w:divBdr>
                                    </w:div>
                                  </w:divsChild>
                                </w:div>
                                <w:div w:id="852187535">
                                  <w:marLeft w:val="0"/>
                                  <w:marRight w:val="0"/>
                                  <w:marTop w:val="180"/>
                                  <w:marBottom w:val="180"/>
                                  <w:divBdr>
                                    <w:top w:val="single" w:sz="6" w:space="7" w:color="EBEBEB"/>
                                    <w:left w:val="single" w:sz="6" w:space="7" w:color="EBEBEB"/>
                                    <w:bottom w:val="single" w:sz="6" w:space="7" w:color="EBEBEB"/>
                                    <w:right w:val="single" w:sz="6" w:space="7" w:color="EBEBEB"/>
                                  </w:divBdr>
                                  <w:divsChild>
                                    <w:div w:id="1691183776">
                                      <w:marLeft w:val="0"/>
                                      <w:marRight w:val="0"/>
                                      <w:marTop w:val="0"/>
                                      <w:marBottom w:val="0"/>
                                      <w:divBdr>
                                        <w:top w:val="none" w:sz="0" w:space="0" w:color="auto"/>
                                        <w:left w:val="single" w:sz="24" w:space="7" w:color="8AC007"/>
                                        <w:bottom w:val="none" w:sz="0" w:space="0" w:color="auto"/>
                                        <w:right w:val="none" w:sz="0" w:space="0" w:color="auto"/>
                                      </w:divBdr>
                                    </w:div>
                                  </w:divsChild>
                                </w:div>
                                <w:div w:id="312411668">
                                  <w:marLeft w:val="0"/>
                                  <w:marRight w:val="0"/>
                                  <w:marTop w:val="180"/>
                                  <w:marBottom w:val="180"/>
                                  <w:divBdr>
                                    <w:top w:val="single" w:sz="6" w:space="7" w:color="EBEBEB"/>
                                    <w:left w:val="single" w:sz="6" w:space="7" w:color="EBEBEB"/>
                                    <w:bottom w:val="single" w:sz="6" w:space="7" w:color="EBEBEB"/>
                                    <w:right w:val="single" w:sz="6" w:space="7" w:color="EBEBEB"/>
                                  </w:divBdr>
                                  <w:divsChild>
                                    <w:div w:id="1571890055">
                                      <w:marLeft w:val="0"/>
                                      <w:marRight w:val="0"/>
                                      <w:marTop w:val="0"/>
                                      <w:marBottom w:val="0"/>
                                      <w:divBdr>
                                        <w:top w:val="none" w:sz="0" w:space="0" w:color="auto"/>
                                        <w:left w:val="single" w:sz="24" w:space="7" w:color="8AC007"/>
                                        <w:bottom w:val="none" w:sz="0" w:space="0" w:color="auto"/>
                                        <w:right w:val="none" w:sz="0" w:space="0" w:color="auto"/>
                                      </w:divBdr>
                                    </w:div>
                                  </w:divsChild>
                                </w:div>
                                <w:div w:id="20014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2426">
                          <w:marLeft w:val="0"/>
                          <w:marRight w:val="0"/>
                          <w:marTop w:val="0"/>
                          <w:marBottom w:val="0"/>
                          <w:divBdr>
                            <w:top w:val="none" w:sz="0" w:space="0" w:color="auto"/>
                            <w:left w:val="none" w:sz="0" w:space="0" w:color="auto"/>
                            <w:bottom w:val="none" w:sz="0" w:space="0" w:color="auto"/>
                            <w:right w:val="none" w:sz="0" w:space="0" w:color="auto"/>
                          </w:divBdr>
                          <w:divsChild>
                            <w:div w:id="2055885375">
                              <w:marLeft w:val="-225"/>
                              <w:marRight w:val="-225"/>
                              <w:marTop w:val="0"/>
                              <w:marBottom w:val="0"/>
                              <w:divBdr>
                                <w:top w:val="none" w:sz="0" w:space="0" w:color="auto"/>
                                <w:left w:val="none" w:sz="0" w:space="0" w:color="auto"/>
                                <w:bottom w:val="none" w:sz="0" w:space="0" w:color="auto"/>
                                <w:right w:val="none" w:sz="0" w:space="0" w:color="auto"/>
                              </w:divBdr>
                            </w:div>
                            <w:div w:id="1375621944">
                              <w:marLeft w:val="-225"/>
                              <w:marRight w:val="-225"/>
                              <w:marTop w:val="0"/>
                              <w:marBottom w:val="0"/>
                              <w:divBdr>
                                <w:top w:val="none" w:sz="0" w:space="0" w:color="auto"/>
                                <w:left w:val="none" w:sz="0" w:space="0" w:color="auto"/>
                                <w:bottom w:val="none" w:sz="0" w:space="0" w:color="auto"/>
                                <w:right w:val="none" w:sz="0" w:space="0" w:color="auto"/>
                              </w:divBdr>
                            </w:div>
                            <w:div w:id="980159616">
                              <w:marLeft w:val="-225"/>
                              <w:marRight w:val="-225"/>
                              <w:marTop w:val="0"/>
                              <w:marBottom w:val="0"/>
                              <w:divBdr>
                                <w:top w:val="none" w:sz="0" w:space="0" w:color="auto"/>
                                <w:left w:val="none" w:sz="0" w:space="0" w:color="auto"/>
                                <w:bottom w:val="none" w:sz="0" w:space="0" w:color="auto"/>
                                <w:right w:val="none" w:sz="0" w:space="0" w:color="auto"/>
                              </w:divBdr>
                              <w:divsChild>
                                <w:div w:id="4629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8447">
                      <w:marLeft w:val="-225"/>
                      <w:marRight w:val="-225"/>
                      <w:marTop w:val="0"/>
                      <w:marBottom w:val="0"/>
                      <w:divBdr>
                        <w:top w:val="none" w:sz="0" w:space="0" w:color="auto"/>
                        <w:left w:val="none" w:sz="0" w:space="0" w:color="auto"/>
                        <w:bottom w:val="none" w:sz="0" w:space="0" w:color="auto"/>
                        <w:right w:val="none" w:sz="0" w:space="0" w:color="auto"/>
                      </w:divBdr>
                      <w:divsChild>
                        <w:div w:id="824202198">
                          <w:marLeft w:val="0"/>
                          <w:marRight w:val="0"/>
                          <w:marTop w:val="0"/>
                          <w:marBottom w:val="0"/>
                          <w:divBdr>
                            <w:top w:val="none" w:sz="0" w:space="0" w:color="auto"/>
                            <w:left w:val="none" w:sz="0" w:space="0" w:color="auto"/>
                            <w:bottom w:val="none" w:sz="0" w:space="0" w:color="auto"/>
                            <w:right w:val="none" w:sz="0" w:space="0" w:color="auto"/>
                          </w:divBdr>
                          <w:divsChild>
                            <w:div w:id="870462019">
                              <w:marLeft w:val="0"/>
                              <w:marRight w:val="0"/>
                              <w:marTop w:val="300"/>
                              <w:marBottom w:val="0"/>
                              <w:divBdr>
                                <w:top w:val="none" w:sz="0" w:space="0" w:color="auto"/>
                                <w:left w:val="none" w:sz="0" w:space="0" w:color="auto"/>
                                <w:bottom w:val="none" w:sz="0" w:space="0" w:color="auto"/>
                                <w:right w:val="none" w:sz="0" w:space="0" w:color="auto"/>
                              </w:divBdr>
                              <w:divsChild>
                                <w:div w:id="1865635477">
                                  <w:marLeft w:val="-225"/>
                                  <w:marRight w:val="-225"/>
                                  <w:marTop w:val="0"/>
                                  <w:marBottom w:val="0"/>
                                  <w:divBdr>
                                    <w:top w:val="none" w:sz="0" w:space="0" w:color="auto"/>
                                    <w:left w:val="none" w:sz="0" w:space="0" w:color="auto"/>
                                    <w:bottom w:val="none" w:sz="0" w:space="0" w:color="auto"/>
                                    <w:right w:val="none" w:sz="0" w:space="0" w:color="auto"/>
                                  </w:divBdr>
                                  <w:divsChild>
                                    <w:div w:id="1238633103">
                                      <w:marLeft w:val="0"/>
                                      <w:marRight w:val="0"/>
                                      <w:marTop w:val="0"/>
                                      <w:marBottom w:val="0"/>
                                      <w:divBdr>
                                        <w:top w:val="none" w:sz="0" w:space="0" w:color="auto"/>
                                        <w:left w:val="none" w:sz="0" w:space="0" w:color="auto"/>
                                        <w:bottom w:val="none" w:sz="0" w:space="0" w:color="auto"/>
                                        <w:right w:val="none" w:sz="0" w:space="0" w:color="auto"/>
                                      </w:divBdr>
                                    </w:div>
                                    <w:div w:id="353386114">
                                      <w:marLeft w:val="0"/>
                                      <w:marRight w:val="0"/>
                                      <w:marTop w:val="0"/>
                                      <w:marBottom w:val="0"/>
                                      <w:divBdr>
                                        <w:top w:val="none" w:sz="0" w:space="0" w:color="auto"/>
                                        <w:left w:val="none" w:sz="0" w:space="0" w:color="auto"/>
                                        <w:bottom w:val="none" w:sz="0" w:space="0" w:color="auto"/>
                                        <w:right w:val="none" w:sz="0" w:space="0" w:color="auto"/>
                                      </w:divBdr>
                                    </w:div>
                                    <w:div w:id="724572729">
                                      <w:marLeft w:val="0"/>
                                      <w:marRight w:val="0"/>
                                      <w:marTop w:val="0"/>
                                      <w:marBottom w:val="0"/>
                                      <w:divBdr>
                                        <w:top w:val="none" w:sz="0" w:space="0" w:color="auto"/>
                                        <w:left w:val="none" w:sz="0" w:space="0" w:color="auto"/>
                                        <w:bottom w:val="none" w:sz="0" w:space="0" w:color="auto"/>
                                        <w:right w:val="none" w:sz="0" w:space="0" w:color="auto"/>
                                      </w:divBdr>
                                    </w:div>
                                    <w:div w:id="405762733">
                                      <w:marLeft w:val="0"/>
                                      <w:marRight w:val="0"/>
                                      <w:marTop w:val="0"/>
                                      <w:marBottom w:val="0"/>
                                      <w:divBdr>
                                        <w:top w:val="none" w:sz="0" w:space="0" w:color="auto"/>
                                        <w:left w:val="none" w:sz="0" w:space="0" w:color="auto"/>
                                        <w:bottom w:val="none" w:sz="0" w:space="0" w:color="auto"/>
                                        <w:right w:val="none" w:sz="0" w:space="0" w:color="auto"/>
                                      </w:divBdr>
                                    </w:div>
                                  </w:divsChild>
                                </w:div>
                                <w:div w:id="1804883437">
                                  <w:marLeft w:val="0"/>
                                  <w:marRight w:val="0"/>
                                  <w:marTop w:val="0"/>
                                  <w:marBottom w:val="0"/>
                                  <w:divBdr>
                                    <w:top w:val="none" w:sz="0" w:space="0" w:color="auto"/>
                                    <w:left w:val="none" w:sz="0" w:space="0" w:color="auto"/>
                                    <w:bottom w:val="none" w:sz="0" w:space="0" w:color="auto"/>
                                    <w:right w:val="none" w:sz="0" w:space="0" w:color="auto"/>
                                  </w:divBdr>
                                  <w:divsChild>
                                    <w:div w:id="977806370">
                                      <w:marLeft w:val="0"/>
                                      <w:marRight w:val="0"/>
                                      <w:marTop w:val="0"/>
                                      <w:marBottom w:val="225"/>
                                      <w:divBdr>
                                        <w:top w:val="none" w:sz="0" w:space="0" w:color="auto"/>
                                        <w:left w:val="none" w:sz="0" w:space="0" w:color="auto"/>
                                        <w:bottom w:val="none" w:sz="0" w:space="0" w:color="auto"/>
                                        <w:right w:val="none" w:sz="0" w:space="0" w:color="auto"/>
                                      </w:divBdr>
                                    </w:div>
                                    <w:div w:id="1264413665">
                                      <w:marLeft w:val="0"/>
                                      <w:marRight w:val="0"/>
                                      <w:marTop w:val="0"/>
                                      <w:marBottom w:val="225"/>
                                      <w:divBdr>
                                        <w:top w:val="none" w:sz="0" w:space="0" w:color="auto"/>
                                        <w:left w:val="none" w:sz="0" w:space="0" w:color="auto"/>
                                        <w:bottom w:val="none" w:sz="0" w:space="0" w:color="auto"/>
                                        <w:right w:val="none" w:sz="0" w:space="0" w:color="auto"/>
                                      </w:divBdr>
                                    </w:div>
                                    <w:div w:id="945966709">
                                      <w:marLeft w:val="0"/>
                                      <w:marRight w:val="0"/>
                                      <w:marTop w:val="0"/>
                                      <w:marBottom w:val="225"/>
                                      <w:divBdr>
                                        <w:top w:val="none" w:sz="0" w:space="0" w:color="auto"/>
                                        <w:left w:val="none" w:sz="0" w:space="0" w:color="auto"/>
                                        <w:bottom w:val="none" w:sz="0" w:space="0" w:color="auto"/>
                                        <w:right w:val="none" w:sz="0" w:space="0" w:color="auto"/>
                                      </w:divBdr>
                                    </w:div>
                                    <w:div w:id="2143691865">
                                      <w:marLeft w:val="0"/>
                                      <w:marRight w:val="0"/>
                                      <w:marTop w:val="0"/>
                                      <w:marBottom w:val="225"/>
                                      <w:divBdr>
                                        <w:top w:val="none" w:sz="0" w:space="0" w:color="auto"/>
                                        <w:left w:val="none" w:sz="0" w:space="0" w:color="auto"/>
                                        <w:bottom w:val="none" w:sz="0" w:space="0" w:color="auto"/>
                                        <w:right w:val="none" w:sz="0" w:space="0" w:color="auto"/>
                                      </w:divBdr>
                                    </w:div>
                                  </w:divsChild>
                                </w:div>
                                <w:div w:id="139814188">
                                  <w:marLeft w:val="0"/>
                                  <w:marRight w:val="0"/>
                                  <w:marTop w:val="0"/>
                                  <w:marBottom w:val="0"/>
                                  <w:divBdr>
                                    <w:top w:val="none" w:sz="0" w:space="0" w:color="auto"/>
                                    <w:left w:val="none" w:sz="0" w:space="0" w:color="auto"/>
                                    <w:bottom w:val="none" w:sz="0" w:space="0" w:color="auto"/>
                                    <w:right w:val="none" w:sz="0" w:space="0" w:color="auto"/>
                                  </w:divBdr>
                                </w:div>
                                <w:div w:id="341010501">
                                  <w:marLeft w:val="-225"/>
                                  <w:marRight w:val="-225"/>
                                  <w:marTop w:val="0"/>
                                  <w:marBottom w:val="0"/>
                                  <w:divBdr>
                                    <w:top w:val="none" w:sz="0" w:space="0" w:color="auto"/>
                                    <w:left w:val="none" w:sz="0" w:space="0" w:color="auto"/>
                                    <w:bottom w:val="none" w:sz="0" w:space="0" w:color="auto"/>
                                    <w:right w:val="none" w:sz="0" w:space="0" w:color="auto"/>
                                  </w:divBdr>
                                  <w:divsChild>
                                    <w:div w:id="1985308377">
                                      <w:marLeft w:val="0"/>
                                      <w:marRight w:val="0"/>
                                      <w:marTop w:val="0"/>
                                      <w:marBottom w:val="0"/>
                                      <w:divBdr>
                                        <w:top w:val="none" w:sz="0" w:space="0" w:color="auto"/>
                                        <w:left w:val="none" w:sz="0" w:space="0" w:color="auto"/>
                                        <w:bottom w:val="none" w:sz="0" w:space="0" w:color="auto"/>
                                        <w:right w:val="none" w:sz="0" w:space="0" w:color="auto"/>
                                      </w:divBdr>
                                    </w:div>
                                    <w:div w:id="834104951">
                                      <w:marLeft w:val="0"/>
                                      <w:marRight w:val="0"/>
                                      <w:marTop w:val="0"/>
                                      <w:marBottom w:val="0"/>
                                      <w:divBdr>
                                        <w:top w:val="none" w:sz="0" w:space="0" w:color="auto"/>
                                        <w:left w:val="none" w:sz="0" w:space="0" w:color="auto"/>
                                        <w:bottom w:val="none" w:sz="0" w:space="0" w:color="auto"/>
                                        <w:right w:val="none" w:sz="0" w:space="0" w:color="auto"/>
                                      </w:divBdr>
                                    </w:div>
                                    <w:div w:id="1873415063">
                                      <w:marLeft w:val="0"/>
                                      <w:marRight w:val="0"/>
                                      <w:marTop w:val="0"/>
                                      <w:marBottom w:val="0"/>
                                      <w:divBdr>
                                        <w:top w:val="none" w:sz="0" w:space="0" w:color="auto"/>
                                        <w:left w:val="none" w:sz="0" w:space="0" w:color="auto"/>
                                        <w:bottom w:val="none" w:sz="0" w:space="0" w:color="auto"/>
                                        <w:right w:val="none" w:sz="0" w:space="0" w:color="auto"/>
                                      </w:divBdr>
                                    </w:div>
                                    <w:div w:id="9320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04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541175">
          <w:marLeft w:val="0"/>
          <w:marRight w:val="0"/>
          <w:marTop w:val="570"/>
          <w:marBottom w:val="0"/>
          <w:divBdr>
            <w:top w:val="single" w:sz="6" w:space="0" w:color="AAAAAA"/>
            <w:left w:val="single" w:sz="6" w:space="0" w:color="5F5F5F"/>
            <w:bottom w:val="single" w:sz="6" w:space="0" w:color="5F5F5F"/>
            <w:right w:val="single" w:sz="6" w:space="0" w:color="5F5F5F"/>
          </w:divBdr>
          <w:divsChild>
            <w:div w:id="1467502417">
              <w:marLeft w:val="0"/>
              <w:marRight w:val="0"/>
              <w:marTop w:val="0"/>
              <w:marBottom w:val="0"/>
              <w:divBdr>
                <w:top w:val="none" w:sz="0" w:space="0" w:color="auto"/>
                <w:left w:val="none" w:sz="0" w:space="0" w:color="auto"/>
                <w:bottom w:val="none" w:sz="0" w:space="0" w:color="auto"/>
                <w:right w:val="none" w:sz="0" w:space="0" w:color="auto"/>
              </w:divBdr>
              <w:divsChild>
                <w:div w:id="46956121">
                  <w:marLeft w:val="0"/>
                  <w:marRight w:val="0"/>
                  <w:marTop w:val="0"/>
                  <w:marBottom w:val="0"/>
                  <w:divBdr>
                    <w:top w:val="none" w:sz="0" w:space="0" w:color="auto"/>
                    <w:left w:val="none" w:sz="0" w:space="0" w:color="auto"/>
                    <w:bottom w:val="none" w:sz="0" w:space="0" w:color="auto"/>
                    <w:right w:val="none" w:sz="0" w:space="0" w:color="auto"/>
                  </w:divBdr>
                </w:div>
                <w:div w:id="1441141880">
                  <w:marLeft w:val="0"/>
                  <w:marRight w:val="0"/>
                  <w:marTop w:val="0"/>
                  <w:marBottom w:val="0"/>
                  <w:divBdr>
                    <w:top w:val="none" w:sz="0" w:space="0" w:color="auto"/>
                    <w:left w:val="none" w:sz="0" w:space="0" w:color="auto"/>
                    <w:bottom w:val="none" w:sz="0" w:space="0" w:color="auto"/>
                    <w:right w:val="none" w:sz="0" w:space="0" w:color="auto"/>
                  </w:divBdr>
                </w:div>
                <w:div w:id="1519929029">
                  <w:marLeft w:val="0"/>
                  <w:marRight w:val="0"/>
                  <w:marTop w:val="0"/>
                  <w:marBottom w:val="0"/>
                  <w:divBdr>
                    <w:top w:val="none" w:sz="0" w:space="0" w:color="auto"/>
                    <w:left w:val="none" w:sz="0" w:space="0" w:color="auto"/>
                    <w:bottom w:val="none" w:sz="0" w:space="0" w:color="auto"/>
                    <w:right w:val="none" w:sz="0" w:space="0" w:color="auto"/>
                  </w:divBdr>
                </w:div>
                <w:div w:id="183324420">
                  <w:marLeft w:val="0"/>
                  <w:marRight w:val="0"/>
                  <w:marTop w:val="0"/>
                  <w:marBottom w:val="0"/>
                  <w:divBdr>
                    <w:top w:val="none" w:sz="0" w:space="0" w:color="auto"/>
                    <w:left w:val="none" w:sz="0" w:space="0" w:color="auto"/>
                    <w:bottom w:val="none" w:sz="0" w:space="0" w:color="auto"/>
                    <w:right w:val="none" w:sz="0" w:space="0" w:color="auto"/>
                  </w:divBdr>
                </w:div>
                <w:div w:id="1691105492">
                  <w:marLeft w:val="0"/>
                  <w:marRight w:val="0"/>
                  <w:marTop w:val="0"/>
                  <w:marBottom w:val="0"/>
                  <w:divBdr>
                    <w:top w:val="none" w:sz="0" w:space="0" w:color="auto"/>
                    <w:left w:val="none" w:sz="0" w:space="0" w:color="auto"/>
                    <w:bottom w:val="none" w:sz="0" w:space="0" w:color="auto"/>
                    <w:right w:val="none" w:sz="0" w:space="0" w:color="auto"/>
                  </w:divBdr>
                </w:div>
                <w:div w:id="8428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426">
          <w:marLeft w:val="0"/>
          <w:marRight w:val="0"/>
          <w:marTop w:val="570"/>
          <w:marBottom w:val="0"/>
          <w:divBdr>
            <w:top w:val="single" w:sz="6" w:space="0" w:color="AAAAAA"/>
            <w:left w:val="single" w:sz="6" w:space="0" w:color="5F5F5F"/>
            <w:bottom w:val="single" w:sz="6" w:space="0" w:color="5F5F5F"/>
            <w:right w:val="single" w:sz="6" w:space="0" w:color="5F5F5F"/>
          </w:divBdr>
          <w:divsChild>
            <w:div w:id="679091514">
              <w:marLeft w:val="0"/>
              <w:marRight w:val="0"/>
              <w:marTop w:val="0"/>
              <w:marBottom w:val="0"/>
              <w:divBdr>
                <w:top w:val="none" w:sz="0" w:space="0" w:color="auto"/>
                <w:left w:val="none" w:sz="0" w:space="0" w:color="auto"/>
                <w:bottom w:val="none" w:sz="0" w:space="0" w:color="auto"/>
                <w:right w:val="none" w:sz="0" w:space="0" w:color="auto"/>
              </w:divBdr>
              <w:divsChild>
                <w:div w:id="1430466025">
                  <w:marLeft w:val="0"/>
                  <w:marRight w:val="0"/>
                  <w:marTop w:val="0"/>
                  <w:marBottom w:val="0"/>
                  <w:divBdr>
                    <w:top w:val="none" w:sz="0" w:space="0" w:color="auto"/>
                    <w:left w:val="none" w:sz="0" w:space="0" w:color="auto"/>
                    <w:bottom w:val="none" w:sz="0" w:space="0" w:color="auto"/>
                    <w:right w:val="none" w:sz="0" w:space="0" w:color="auto"/>
                  </w:divBdr>
                </w:div>
                <w:div w:id="1239369153">
                  <w:marLeft w:val="0"/>
                  <w:marRight w:val="0"/>
                  <w:marTop w:val="0"/>
                  <w:marBottom w:val="0"/>
                  <w:divBdr>
                    <w:top w:val="none" w:sz="0" w:space="0" w:color="auto"/>
                    <w:left w:val="none" w:sz="0" w:space="0" w:color="auto"/>
                    <w:bottom w:val="none" w:sz="0" w:space="0" w:color="auto"/>
                    <w:right w:val="none" w:sz="0" w:space="0" w:color="auto"/>
                  </w:divBdr>
                </w:div>
                <w:div w:id="568421235">
                  <w:marLeft w:val="0"/>
                  <w:marRight w:val="0"/>
                  <w:marTop w:val="0"/>
                  <w:marBottom w:val="0"/>
                  <w:divBdr>
                    <w:top w:val="none" w:sz="0" w:space="0" w:color="auto"/>
                    <w:left w:val="none" w:sz="0" w:space="0" w:color="auto"/>
                    <w:bottom w:val="none" w:sz="0" w:space="0" w:color="auto"/>
                    <w:right w:val="none" w:sz="0" w:space="0" w:color="auto"/>
                  </w:divBdr>
                </w:div>
                <w:div w:id="1268584564">
                  <w:marLeft w:val="0"/>
                  <w:marRight w:val="0"/>
                  <w:marTop w:val="0"/>
                  <w:marBottom w:val="0"/>
                  <w:divBdr>
                    <w:top w:val="none" w:sz="0" w:space="0" w:color="auto"/>
                    <w:left w:val="none" w:sz="0" w:space="0" w:color="auto"/>
                    <w:bottom w:val="none" w:sz="0" w:space="0" w:color="auto"/>
                    <w:right w:val="none" w:sz="0" w:space="0" w:color="auto"/>
                  </w:divBdr>
                </w:div>
                <w:div w:id="13633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643">
          <w:marLeft w:val="0"/>
          <w:marRight w:val="0"/>
          <w:marTop w:val="570"/>
          <w:marBottom w:val="0"/>
          <w:divBdr>
            <w:top w:val="single" w:sz="6" w:space="0" w:color="AAAAAA"/>
            <w:left w:val="single" w:sz="6" w:space="0" w:color="5F5F5F"/>
            <w:bottom w:val="single" w:sz="6" w:space="0" w:color="5F5F5F"/>
            <w:right w:val="single" w:sz="6" w:space="0" w:color="5F5F5F"/>
          </w:divBdr>
          <w:divsChild>
            <w:div w:id="843125839">
              <w:marLeft w:val="0"/>
              <w:marRight w:val="0"/>
              <w:marTop w:val="0"/>
              <w:marBottom w:val="0"/>
              <w:divBdr>
                <w:top w:val="none" w:sz="0" w:space="0" w:color="auto"/>
                <w:left w:val="none" w:sz="0" w:space="0" w:color="auto"/>
                <w:bottom w:val="none" w:sz="0" w:space="0" w:color="auto"/>
                <w:right w:val="none" w:sz="0" w:space="0" w:color="auto"/>
              </w:divBdr>
              <w:divsChild>
                <w:div w:id="1549730143">
                  <w:marLeft w:val="0"/>
                  <w:marRight w:val="0"/>
                  <w:marTop w:val="0"/>
                  <w:marBottom w:val="0"/>
                  <w:divBdr>
                    <w:top w:val="none" w:sz="0" w:space="0" w:color="auto"/>
                    <w:left w:val="none" w:sz="0" w:space="0" w:color="auto"/>
                    <w:bottom w:val="none" w:sz="0" w:space="0" w:color="auto"/>
                    <w:right w:val="none" w:sz="0" w:space="0" w:color="auto"/>
                  </w:divBdr>
                </w:div>
                <w:div w:id="287902447">
                  <w:marLeft w:val="0"/>
                  <w:marRight w:val="0"/>
                  <w:marTop w:val="0"/>
                  <w:marBottom w:val="0"/>
                  <w:divBdr>
                    <w:top w:val="none" w:sz="0" w:space="0" w:color="auto"/>
                    <w:left w:val="none" w:sz="0" w:space="0" w:color="auto"/>
                    <w:bottom w:val="none" w:sz="0" w:space="0" w:color="auto"/>
                    <w:right w:val="none" w:sz="0" w:space="0" w:color="auto"/>
                  </w:divBdr>
                </w:div>
                <w:div w:id="2112627057">
                  <w:marLeft w:val="0"/>
                  <w:marRight w:val="0"/>
                  <w:marTop w:val="0"/>
                  <w:marBottom w:val="0"/>
                  <w:divBdr>
                    <w:top w:val="none" w:sz="0" w:space="0" w:color="auto"/>
                    <w:left w:val="none" w:sz="0" w:space="0" w:color="auto"/>
                    <w:bottom w:val="none" w:sz="0" w:space="0" w:color="auto"/>
                    <w:right w:val="none" w:sz="0" w:space="0" w:color="auto"/>
                  </w:divBdr>
                </w:div>
                <w:div w:id="18812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8053">
          <w:marLeft w:val="0"/>
          <w:marRight w:val="0"/>
          <w:marTop w:val="570"/>
          <w:marBottom w:val="0"/>
          <w:divBdr>
            <w:top w:val="single" w:sz="6" w:space="0" w:color="AAAAAA"/>
            <w:left w:val="single" w:sz="6" w:space="0" w:color="5F5F5F"/>
            <w:bottom w:val="single" w:sz="6" w:space="0" w:color="5F5F5F"/>
            <w:right w:val="single" w:sz="6" w:space="0" w:color="5F5F5F"/>
          </w:divBdr>
          <w:divsChild>
            <w:div w:id="636420975">
              <w:marLeft w:val="0"/>
              <w:marRight w:val="0"/>
              <w:marTop w:val="0"/>
              <w:marBottom w:val="0"/>
              <w:divBdr>
                <w:top w:val="none" w:sz="0" w:space="0" w:color="auto"/>
                <w:left w:val="none" w:sz="0" w:space="0" w:color="auto"/>
                <w:bottom w:val="none" w:sz="0" w:space="0" w:color="auto"/>
                <w:right w:val="none" w:sz="0" w:space="0" w:color="auto"/>
              </w:divBdr>
              <w:divsChild>
                <w:div w:id="1122842732">
                  <w:marLeft w:val="0"/>
                  <w:marRight w:val="0"/>
                  <w:marTop w:val="0"/>
                  <w:marBottom w:val="0"/>
                  <w:divBdr>
                    <w:top w:val="none" w:sz="0" w:space="0" w:color="auto"/>
                    <w:left w:val="none" w:sz="0" w:space="0" w:color="auto"/>
                    <w:bottom w:val="none" w:sz="0" w:space="0" w:color="auto"/>
                    <w:right w:val="none" w:sz="0" w:space="0" w:color="auto"/>
                  </w:divBdr>
                  <w:divsChild>
                    <w:div w:id="2141142742">
                      <w:marLeft w:val="0"/>
                      <w:marRight w:val="0"/>
                      <w:marTop w:val="0"/>
                      <w:marBottom w:val="0"/>
                      <w:divBdr>
                        <w:top w:val="none" w:sz="0" w:space="0" w:color="auto"/>
                        <w:left w:val="none" w:sz="0" w:space="0" w:color="auto"/>
                        <w:bottom w:val="none" w:sz="0" w:space="0" w:color="auto"/>
                        <w:right w:val="none" w:sz="0" w:space="0" w:color="auto"/>
                      </w:divBdr>
                      <w:divsChild>
                        <w:div w:id="972829236">
                          <w:marLeft w:val="0"/>
                          <w:marRight w:val="0"/>
                          <w:marTop w:val="0"/>
                          <w:marBottom w:val="0"/>
                          <w:divBdr>
                            <w:top w:val="none" w:sz="0" w:space="0" w:color="auto"/>
                            <w:left w:val="none" w:sz="0" w:space="0" w:color="auto"/>
                            <w:bottom w:val="none" w:sz="0" w:space="0" w:color="auto"/>
                            <w:right w:val="none" w:sz="0" w:space="0" w:color="auto"/>
                          </w:divBdr>
                          <w:divsChild>
                            <w:div w:id="1539929174">
                              <w:marLeft w:val="0"/>
                              <w:marRight w:val="0"/>
                              <w:marTop w:val="0"/>
                              <w:marBottom w:val="0"/>
                              <w:divBdr>
                                <w:top w:val="none" w:sz="0" w:space="0" w:color="auto"/>
                                <w:left w:val="none" w:sz="0" w:space="0" w:color="auto"/>
                                <w:bottom w:val="none" w:sz="0" w:space="0" w:color="auto"/>
                                <w:right w:val="none" w:sz="0" w:space="0" w:color="auto"/>
                              </w:divBdr>
                              <w:divsChild>
                                <w:div w:id="1348677618">
                                  <w:marLeft w:val="0"/>
                                  <w:marRight w:val="0"/>
                                  <w:marTop w:val="0"/>
                                  <w:marBottom w:val="0"/>
                                  <w:divBdr>
                                    <w:top w:val="none" w:sz="0" w:space="0" w:color="auto"/>
                                    <w:left w:val="none" w:sz="0" w:space="0" w:color="auto"/>
                                    <w:bottom w:val="none" w:sz="0" w:space="0" w:color="auto"/>
                                    <w:right w:val="none" w:sz="0" w:space="0" w:color="auto"/>
                                  </w:divBdr>
                                  <w:divsChild>
                                    <w:div w:id="446508091">
                                      <w:marLeft w:val="0"/>
                                      <w:marRight w:val="0"/>
                                      <w:marTop w:val="0"/>
                                      <w:marBottom w:val="0"/>
                                      <w:divBdr>
                                        <w:top w:val="single" w:sz="6" w:space="0" w:color="555555"/>
                                        <w:left w:val="single" w:sz="6" w:space="0" w:color="555555"/>
                                        <w:bottom w:val="single" w:sz="6" w:space="0" w:color="555555"/>
                                        <w:right w:val="single" w:sz="6" w:space="0" w:color="555555"/>
                                      </w:divBdr>
                                      <w:divsChild>
                                        <w:div w:id="514537893">
                                          <w:marLeft w:val="0"/>
                                          <w:marRight w:val="0"/>
                                          <w:marTop w:val="0"/>
                                          <w:marBottom w:val="0"/>
                                          <w:divBdr>
                                            <w:top w:val="none" w:sz="0" w:space="0" w:color="auto"/>
                                            <w:left w:val="none" w:sz="0" w:space="0" w:color="auto"/>
                                            <w:bottom w:val="none" w:sz="0" w:space="0" w:color="auto"/>
                                            <w:right w:val="none" w:sz="0" w:space="0" w:color="auto"/>
                                          </w:divBdr>
                                        </w:div>
                                      </w:divsChild>
                                    </w:div>
                                    <w:div w:id="1638955182">
                                      <w:marLeft w:val="60"/>
                                      <w:marRight w:val="60"/>
                                      <w:marTop w:val="0"/>
                                      <w:marBottom w:val="0"/>
                                      <w:divBdr>
                                        <w:top w:val="none" w:sz="0" w:space="0" w:color="auto"/>
                                        <w:left w:val="none" w:sz="0" w:space="0" w:color="auto"/>
                                        <w:bottom w:val="none" w:sz="0" w:space="0" w:color="auto"/>
                                        <w:right w:val="none" w:sz="0" w:space="0" w:color="auto"/>
                                      </w:divBdr>
                                    </w:div>
                                    <w:div w:id="1219318584">
                                      <w:marLeft w:val="0"/>
                                      <w:marRight w:val="30"/>
                                      <w:marTop w:val="0"/>
                                      <w:marBottom w:val="0"/>
                                      <w:divBdr>
                                        <w:top w:val="none" w:sz="0" w:space="0" w:color="auto"/>
                                        <w:left w:val="none" w:sz="0" w:space="0" w:color="auto"/>
                                        <w:bottom w:val="none" w:sz="0" w:space="0" w:color="auto"/>
                                        <w:right w:val="none" w:sz="0" w:space="0" w:color="auto"/>
                                      </w:divBdr>
                                    </w:div>
                                    <w:div w:id="1894734860">
                                      <w:marLeft w:val="0"/>
                                      <w:marRight w:val="0"/>
                                      <w:marTop w:val="100"/>
                                      <w:marBottom w:val="100"/>
                                      <w:divBdr>
                                        <w:top w:val="none" w:sz="0" w:space="0" w:color="auto"/>
                                        <w:left w:val="none" w:sz="0" w:space="0" w:color="auto"/>
                                        <w:bottom w:val="none" w:sz="0" w:space="0" w:color="auto"/>
                                        <w:right w:val="none" w:sz="0" w:space="0" w:color="auto"/>
                                      </w:divBdr>
                                      <w:divsChild>
                                        <w:div w:id="714239255">
                                          <w:marLeft w:val="0"/>
                                          <w:marRight w:val="0"/>
                                          <w:marTop w:val="0"/>
                                          <w:marBottom w:val="0"/>
                                          <w:divBdr>
                                            <w:top w:val="none" w:sz="0" w:space="0" w:color="auto"/>
                                            <w:left w:val="none" w:sz="0" w:space="0" w:color="auto"/>
                                            <w:bottom w:val="none" w:sz="0" w:space="0" w:color="auto"/>
                                            <w:right w:val="none" w:sz="0" w:space="0" w:color="auto"/>
                                          </w:divBdr>
                                        </w:div>
                                        <w:div w:id="827286288">
                                          <w:marLeft w:val="0"/>
                                          <w:marRight w:val="0"/>
                                          <w:marTop w:val="0"/>
                                          <w:marBottom w:val="0"/>
                                          <w:divBdr>
                                            <w:top w:val="none" w:sz="0" w:space="0" w:color="auto"/>
                                            <w:left w:val="none" w:sz="0" w:space="0" w:color="auto"/>
                                            <w:bottom w:val="none" w:sz="0" w:space="0" w:color="auto"/>
                                            <w:right w:val="none" w:sz="0" w:space="0" w:color="auto"/>
                                          </w:divBdr>
                                        </w:div>
                                        <w:div w:id="1004895077">
                                          <w:marLeft w:val="0"/>
                                          <w:marRight w:val="0"/>
                                          <w:marTop w:val="60"/>
                                          <w:marBottom w:val="0"/>
                                          <w:divBdr>
                                            <w:top w:val="none" w:sz="0" w:space="0" w:color="auto"/>
                                            <w:left w:val="none" w:sz="0" w:space="0" w:color="auto"/>
                                            <w:bottom w:val="none" w:sz="0" w:space="0" w:color="auto"/>
                                            <w:right w:val="none" w:sz="0" w:space="0" w:color="auto"/>
                                          </w:divBdr>
                                          <w:divsChild>
                                            <w:div w:id="89860140">
                                              <w:marLeft w:val="0"/>
                                              <w:marRight w:val="150"/>
                                              <w:marTop w:val="0"/>
                                              <w:marBottom w:val="0"/>
                                              <w:divBdr>
                                                <w:top w:val="none" w:sz="0" w:space="0" w:color="auto"/>
                                                <w:left w:val="none" w:sz="0" w:space="0" w:color="auto"/>
                                                <w:bottom w:val="none" w:sz="0" w:space="0" w:color="auto"/>
                                                <w:right w:val="none" w:sz="0" w:space="0" w:color="auto"/>
                                              </w:divBdr>
                                            </w:div>
                                          </w:divsChild>
                                        </w:div>
                                        <w:div w:id="992370461">
                                          <w:marLeft w:val="0"/>
                                          <w:marRight w:val="0"/>
                                          <w:marTop w:val="0"/>
                                          <w:marBottom w:val="0"/>
                                          <w:divBdr>
                                            <w:top w:val="none" w:sz="0" w:space="0" w:color="auto"/>
                                            <w:left w:val="none" w:sz="0" w:space="0" w:color="auto"/>
                                            <w:bottom w:val="none" w:sz="0" w:space="0" w:color="auto"/>
                                            <w:right w:val="none" w:sz="0" w:space="0" w:color="auto"/>
                                          </w:divBdr>
                                          <w:divsChild>
                                            <w:div w:id="2031758026">
                                              <w:marLeft w:val="0"/>
                                              <w:marRight w:val="0"/>
                                              <w:marTop w:val="0"/>
                                              <w:marBottom w:val="0"/>
                                              <w:divBdr>
                                                <w:top w:val="none" w:sz="0" w:space="0" w:color="auto"/>
                                                <w:left w:val="none" w:sz="0" w:space="0" w:color="auto"/>
                                                <w:bottom w:val="none" w:sz="0" w:space="0" w:color="auto"/>
                                                <w:right w:val="none" w:sz="0" w:space="0" w:color="auto"/>
                                              </w:divBdr>
                                            </w:div>
                                            <w:div w:id="443576655">
                                              <w:marLeft w:val="0"/>
                                              <w:marRight w:val="0"/>
                                              <w:marTop w:val="0"/>
                                              <w:marBottom w:val="0"/>
                                              <w:divBdr>
                                                <w:top w:val="none" w:sz="0" w:space="0" w:color="auto"/>
                                                <w:left w:val="none" w:sz="0" w:space="0" w:color="auto"/>
                                                <w:bottom w:val="none" w:sz="0" w:space="0" w:color="auto"/>
                                                <w:right w:val="none" w:sz="0" w:space="0" w:color="auto"/>
                                              </w:divBdr>
                                            </w:div>
                                            <w:div w:id="2910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263277">
          <w:marLeft w:val="0"/>
          <w:marRight w:val="0"/>
          <w:marTop w:val="570"/>
          <w:marBottom w:val="0"/>
          <w:divBdr>
            <w:top w:val="single" w:sz="6" w:space="0" w:color="AAAAAA"/>
            <w:left w:val="single" w:sz="6" w:space="0" w:color="5F5F5F"/>
            <w:bottom w:val="single" w:sz="6" w:space="0" w:color="5F5F5F"/>
            <w:right w:val="single" w:sz="6" w:space="0" w:color="5F5F5F"/>
          </w:divBdr>
          <w:divsChild>
            <w:div w:id="268707522">
              <w:marLeft w:val="0"/>
              <w:marRight w:val="0"/>
              <w:marTop w:val="0"/>
              <w:marBottom w:val="0"/>
              <w:divBdr>
                <w:top w:val="none" w:sz="0" w:space="0" w:color="auto"/>
                <w:left w:val="none" w:sz="0" w:space="0" w:color="auto"/>
                <w:bottom w:val="none" w:sz="0" w:space="0" w:color="auto"/>
                <w:right w:val="none" w:sz="0" w:space="0" w:color="auto"/>
              </w:divBdr>
              <w:divsChild>
                <w:div w:id="260652363">
                  <w:marLeft w:val="0"/>
                  <w:marRight w:val="0"/>
                  <w:marTop w:val="0"/>
                  <w:marBottom w:val="0"/>
                  <w:divBdr>
                    <w:top w:val="none" w:sz="0" w:space="0" w:color="auto"/>
                    <w:left w:val="none" w:sz="0" w:space="0" w:color="auto"/>
                    <w:bottom w:val="none" w:sz="0" w:space="0" w:color="auto"/>
                    <w:right w:val="none" w:sz="0" w:space="0" w:color="auto"/>
                  </w:divBdr>
                  <w:divsChild>
                    <w:div w:id="2102332420">
                      <w:marLeft w:val="0"/>
                      <w:marRight w:val="0"/>
                      <w:marTop w:val="0"/>
                      <w:marBottom w:val="0"/>
                      <w:divBdr>
                        <w:top w:val="none" w:sz="0" w:space="0" w:color="auto"/>
                        <w:left w:val="none" w:sz="0" w:space="0" w:color="auto"/>
                        <w:bottom w:val="none" w:sz="0" w:space="0" w:color="auto"/>
                        <w:right w:val="none" w:sz="0" w:space="0" w:color="auto"/>
                      </w:divBdr>
                      <w:divsChild>
                        <w:div w:id="332029491">
                          <w:marLeft w:val="0"/>
                          <w:marRight w:val="0"/>
                          <w:marTop w:val="0"/>
                          <w:marBottom w:val="0"/>
                          <w:divBdr>
                            <w:top w:val="none" w:sz="0" w:space="0" w:color="auto"/>
                            <w:left w:val="none" w:sz="0" w:space="0" w:color="auto"/>
                            <w:bottom w:val="none" w:sz="0" w:space="0" w:color="auto"/>
                            <w:right w:val="none" w:sz="0" w:space="0" w:color="auto"/>
                          </w:divBdr>
                          <w:divsChild>
                            <w:div w:id="412943030">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56125825">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703166772">
      <w:bodyDiv w:val="1"/>
      <w:marLeft w:val="0"/>
      <w:marRight w:val="0"/>
      <w:marTop w:val="0"/>
      <w:marBottom w:val="0"/>
      <w:divBdr>
        <w:top w:val="none" w:sz="0" w:space="0" w:color="auto"/>
        <w:left w:val="none" w:sz="0" w:space="0" w:color="auto"/>
        <w:bottom w:val="none" w:sz="0" w:space="0" w:color="auto"/>
        <w:right w:val="none" w:sz="0" w:space="0" w:color="auto"/>
      </w:divBdr>
      <w:divsChild>
        <w:div w:id="208808364">
          <w:marLeft w:val="0"/>
          <w:marRight w:val="0"/>
          <w:marTop w:val="0"/>
          <w:marBottom w:val="0"/>
          <w:divBdr>
            <w:top w:val="none" w:sz="0" w:space="0" w:color="auto"/>
            <w:left w:val="none" w:sz="0" w:space="0" w:color="auto"/>
            <w:bottom w:val="none" w:sz="0" w:space="0" w:color="auto"/>
            <w:right w:val="none" w:sz="0" w:space="0" w:color="auto"/>
          </w:divBdr>
          <w:divsChild>
            <w:div w:id="1326470257">
              <w:marLeft w:val="0"/>
              <w:marRight w:val="0"/>
              <w:marTop w:val="0"/>
              <w:marBottom w:val="0"/>
              <w:divBdr>
                <w:top w:val="none" w:sz="0" w:space="0" w:color="auto"/>
                <w:left w:val="none" w:sz="0" w:space="0" w:color="auto"/>
                <w:bottom w:val="none" w:sz="0" w:space="0" w:color="auto"/>
                <w:right w:val="none" w:sz="0" w:space="0" w:color="auto"/>
              </w:divBdr>
            </w:div>
          </w:divsChild>
        </w:div>
        <w:div w:id="361899117">
          <w:marLeft w:val="0"/>
          <w:marRight w:val="0"/>
          <w:marTop w:val="0"/>
          <w:marBottom w:val="0"/>
          <w:divBdr>
            <w:top w:val="none" w:sz="0" w:space="0" w:color="auto"/>
            <w:left w:val="none" w:sz="0" w:space="0" w:color="auto"/>
            <w:bottom w:val="none" w:sz="0" w:space="0" w:color="auto"/>
            <w:right w:val="none" w:sz="0" w:space="0" w:color="auto"/>
          </w:divBdr>
          <w:divsChild>
            <w:div w:id="1406143926">
              <w:marLeft w:val="0"/>
              <w:marRight w:val="0"/>
              <w:marTop w:val="0"/>
              <w:marBottom w:val="0"/>
              <w:divBdr>
                <w:top w:val="none" w:sz="0" w:space="0" w:color="auto"/>
                <w:left w:val="none" w:sz="0" w:space="0" w:color="auto"/>
                <w:bottom w:val="none" w:sz="0" w:space="0" w:color="auto"/>
                <w:right w:val="none" w:sz="0" w:space="0" w:color="auto"/>
              </w:divBdr>
            </w:div>
          </w:divsChild>
        </w:div>
        <w:div w:id="1657418052">
          <w:marLeft w:val="0"/>
          <w:marRight w:val="0"/>
          <w:marTop w:val="0"/>
          <w:marBottom w:val="0"/>
          <w:divBdr>
            <w:top w:val="none" w:sz="0" w:space="0" w:color="auto"/>
            <w:left w:val="none" w:sz="0" w:space="0" w:color="auto"/>
            <w:bottom w:val="none" w:sz="0" w:space="0" w:color="auto"/>
            <w:right w:val="none" w:sz="0" w:space="0" w:color="auto"/>
          </w:divBdr>
          <w:divsChild>
            <w:div w:id="1203322093">
              <w:marLeft w:val="-225"/>
              <w:marRight w:val="-225"/>
              <w:marTop w:val="0"/>
              <w:marBottom w:val="0"/>
              <w:divBdr>
                <w:top w:val="none" w:sz="0" w:space="0" w:color="auto"/>
                <w:left w:val="none" w:sz="0" w:space="0" w:color="auto"/>
                <w:bottom w:val="none" w:sz="0" w:space="0" w:color="auto"/>
                <w:right w:val="none" w:sz="0" w:space="0" w:color="auto"/>
              </w:divBdr>
              <w:divsChild>
                <w:div w:id="737292549">
                  <w:marLeft w:val="0"/>
                  <w:marRight w:val="0"/>
                  <w:marTop w:val="0"/>
                  <w:marBottom w:val="0"/>
                  <w:divBdr>
                    <w:top w:val="none" w:sz="0" w:space="0" w:color="auto"/>
                    <w:left w:val="none" w:sz="0" w:space="0" w:color="auto"/>
                    <w:bottom w:val="none" w:sz="0" w:space="0" w:color="auto"/>
                    <w:right w:val="none" w:sz="0" w:space="0" w:color="auto"/>
                  </w:divBdr>
                  <w:divsChild>
                    <w:div w:id="2083404231">
                      <w:marLeft w:val="0"/>
                      <w:marRight w:val="0"/>
                      <w:marTop w:val="0"/>
                      <w:marBottom w:val="0"/>
                      <w:divBdr>
                        <w:top w:val="none" w:sz="0" w:space="0" w:color="auto"/>
                        <w:left w:val="none" w:sz="0" w:space="0" w:color="auto"/>
                        <w:bottom w:val="none" w:sz="0" w:space="0" w:color="auto"/>
                        <w:right w:val="none" w:sz="0" w:space="0" w:color="auto"/>
                      </w:divBdr>
                    </w:div>
                  </w:divsChild>
                </w:div>
                <w:div w:id="2112312685">
                  <w:marLeft w:val="0"/>
                  <w:marRight w:val="0"/>
                  <w:marTop w:val="0"/>
                  <w:marBottom w:val="0"/>
                  <w:divBdr>
                    <w:top w:val="none" w:sz="0" w:space="0" w:color="auto"/>
                    <w:left w:val="none" w:sz="0" w:space="0" w:color="auto"/>
                    <w:bottom w:val="none" w:sz="0" w:space="0" w:color="auto"/>
                    <w:right w:val="none" w:sz="0" w:space="0" w:color="auto"/>
                  </w:divBdr>
                  <w:divsChild>
                    <w:div w:id="1521118886">
                      <w:marLeft w:val="-225"/>
                      <w:marRight w:val="-225"/>
                      <w:marTop w:val="0"/>
                      <w:marBottom w:val="0"/>
                      <w:divBdr>
                        <w:top w:val="none" w:sz="0" w:space="0" w:color="auto"/>
                        <w:left w:val="none" w:sz="0" w:space="0" w:color="auto"/>
                        <w:bottom w:val="none" w:sz="0" w:space="0" w:color="auto"/>
                        <w:right w:val="none" w:sz="0" w:space="0" w:color="auto"/>
                      </w:divBdr>
                      <w:divsChild>
                        <w:div w:id="1487358690">
                          <w:marLeft w:val="0"/>
                          <w:marRight w:val="0"/>
                          <w:marTop w:val="0"/>
                          <w:marBottom w:val="0"/>
                          <w:divBdr>
                            <w:top w:val="none" w:sz="0" w:space="0" w:color="auto"/>
                            <w:left w:val="none" w:sz="0" w:space="0" w:color="auto"/>
                            <w:bottom w:val="none" w:sz="0" w:space="0" w:color="auto"/>
                            <w:right w:val="none" w:sz="0" w:space="0" w:color="auto"/>
                          </w:divBdr>
                          <w:divsChild>
                            <w:div w:id="1637485754">
                              <w:marLeft w:val="0"/>
                              <w:marRight w:val="0"/>
                              <w:marTop w:val="0"/>
                              <w:marBottom w:val="0"/>
                              <w:divBdr>
                                <w:top w:val="none" w:sz="0" w:space="0" w:color="auto"/>
                                <w:left w:val="none" w:sz="0" w:space="0" w:color="auto"/>
                                <w:bottom w:val="none" w:sz="0" w:space="0" w:color="auto"/>
                                <w:right w:val="none" w:sz="0" w:space="0" w:color="auto"/>
                              </w:divBdr>
                              <w:divsChild>
                                <w:div w:id="777336908">
                                  <w:marLeft w:val="0"/>
                                  <w:marRight w:val="0"/>
                                  <w:marTop w:val="0"/>
                                  <w:marBottom w:val="0"/>
                                  <w:divBdr>
                                    <w:top w:val="none" w:sz="0" w:space="0" w:color="auto"/>
                                    <w:left w:val="none" w:sz="0" w:space="0" w:color="auto"/>
                                    <w:bottom w:val="none" w:sz="0" w:space="0" w:color="auto"/>
                                    <w:right w:val="none" w:sz="0" w:space="0" w:color="auto"/>
                                  </w:divBdr>
                                </w:div>
                                <w:div w:id="461582336">
                                  <w:marLeft w:val="0"/>
                                  <w:marRight w:val="0"/>
                                  <w:marTop w:val="180"/>
                                  <w:marBottom w:val="180"/>
                                  <w:divBdr>
                                    <w:top w:val="single" w:sz="6" w:space="7" w:color="EBEBEB"/>
                                    <w:left w:val="single" w:sz="6" w:space="7" w:color="EBEBEB"/>
                                    <w:bottom w:val="single" w:sz="6" w:space="7" w:color="EBEBEB"/>
                                    <w:right w:val="single" w:sz="6" w:space="7" w:color="EBEBEB"/>
                                  </w:divBdr>
                                  <w:divsChild>
                                    <w:div w:id="1642879653">
                                      <w:marLeft w:val="0"/>
                                      <w:marRight w:val="0"/>
                                      <w:marTop w:val="0"/>
                                      <w:marBottom w:val="0"/>
                                      <w:divBdr>
                                        <w:top w:val="none" w:sz="0" w:space="0" w:color="auto"/>
                                        <w:left w:val="single" w:sz="24" w:space="7" w:color="8AC007"/>
                                        <w:bottom w:val="none" w:sz="0" w:space="0" w:color="auto"/>
                                        <w:right w:val="none" w:sz="0" w:space="0" w:color="auto"/>
                                      </w:divBdr>
                                    </w:div>
                                  </w:divsChild>
                                </w:div>
                                <w:div w:id="781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9025">
                          <w:marLeft w:val="0"/>
                          <w:marRight w:val="0"/>
                          <w:marTop w:val="0"/>
                          <w:marBottom w:val="0"/>
                          <w:divBdr>
                            <w:top w:val="none" w:sz="0" w:space="0" w:color="auto"/>
                            <w:left w:val="none" w:sz="0" w:space="0" w:color="auto"/>
                            <w:bottom w:val="none" w:sz="0" w:space="0" w:color="auto"/>
                            <w:right w:val="none" w:sz="0" w:space="0" w:color="auto"/>
                          </w:divBdr>
                          <w:divsChild>
                            <w:div w:id="798838773">
                              <w:marLeft w:val="-225"/>
                              <w:marRight w:val="-225"/>
                              <w:marTop w:val="0"/>
                              <w:marBottom w:val="0"/>
                              <w:divBdr>
                                <w:top w:val="none" w:sz="0" w:space="0" w:color="auto"/>
                                <w:left w:val="none" w:sz="0" w:space="0" w:color="auto"/>
                                <w:bottom w:val="none" w:sz="0" w:space="0" w:color="auto"/>
                                <w:right w:val="none" w:sz="0" w:space="0" w:color="auto"/>
                              </w:divBdr>
                            </w:div>
                            <w:div w:id="2133474889">
                              <w:marLeft w:val="-225"/>
                              <w:marRight w:val="-225"/>
                              <w:marTop w:val="0"/>
                              <w:marBottom w:val="0"/>
                              <w:divBdr>
                                <w:top w:val="none" w:sz="0" w:space="0" w:color="auto"/>
                                <w:left w:val="none" w:sz="0" w:space="0" w:color="auto"/>
                                <w:bottom w:val="none" w:sz="0" w:space="0" w:color="auto"/>
                                <w:right w:val="none" w:sz="0" w:space="0" w:color="auto"/>
                              </w:divBdr>
                            </w:div>
                            <w:div w:id="745807732">
                              <w:marLeft w:val="-225"/>
                              <w:marRight w:val="-225"/>
                              <w:marTop w:val="0"/>
                              <w:marBottom w:val="0"/>
                              <w:divBdr>
                                <w:top w:val="none" w:sz="0" w:space="0" w:color="auto"/>
                                <w:left w:val="none" w:sz="0" w:space="0" w:color="auto"/>
                                <w:bottom w:val="none" w:sz="0" w:space="0" w:color="auto"/>
                                <w:right w:val="none" w:sz="0" w:space="0" w:color="auto"/>
                              </w:divBdr>
                              <w:divsChild>
                                <w:div w:id="1534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13955">
                      <w:marLeft w:val="-225"/>
                      <w:marRight w:val="-225"/>
                      <w:marTop w:val="0"/>
                      <w:marBottom w:val="0"/>
                      <w:divBdr>
                        <w:top w:val="none" w:sz="0" w:space="0" w:color="auto"/>
                        <w:left w:val="none" w:sz="0" w:space="0" w:color="auto"/>
                        <w:bottom w:val="none" w:sz="0" w:space="0" w:color="auto"/>
                        <w:right w:val="none" w:sz="0" w:space="0" w:color="auto"/>
                      </w:divBdr>
                      <w:divsChild>
                        <w:div w:id="1804692284">
                          <w:marLeft w:val="0"/>
                          <w:marRight w:val="0"/>
                          <w:marTop w:val="0"/>
                          <w:marBottom w:val="0"/>
                          <w:divBdr>
                            <w:top w:val="none" w:sz="0" w:space="0" w:color="auto"/>
                            <w:left w:val="none" w:sz="0" w:space="0" w:color="auto"/>
                            <w:bottom w:val="none" w:sz="0" w:space="0" w:color="auto"/>
                            <w:right w:val="none" w:sz="0" w:space="0" w:color="auto"/>
                          </w:divBdr>
                          <w:divsChild>
                            <w:div w:id="524951786">
                              <w:marLeft w:val="0"/>
                              <w:marRight w:val="0"/>
                              <w:marTop w:val="300"/>
                              <w:marBottom w:val="0"/>
                              <w:divBdr>
                                <w:top w:val="none" w:sz="0" w:space="0" w:color="auto"/>
                                <w:left w:val="none" w:sz="0" w:space="0" w:color="auto"/>
                                <w:bottom w:val="none" w:sz="0" w:space="0" w:color="auto"/>
                                <w:right w:val="none" w:sz="0" w:space="0" w:color="auto"/>
                              </w:divBdr>
                              <w:divsChild>
                                <w:div w:id="1767921692">
                                  <w:marLeft w:val="-225"/>
                                  <w:marRight w:val="-225"/>
                                  <w:marTop w:val="0"/>
                                  <w:marBottom w:val="0"/>
                                  <w:divBdr>
                                    <w:top w:val="none" w:sz="0" w:space="0" w:color="auto"/>
                                    <w:left w:val="none" w:sz="0" w:space="0" w:color="auto"/>
                                    <w:bottom w:val="none" w:sz="0" w:space="0" w:color="auto"/>
                                    <w:right w:val="none" w:sz="0" w:space="0" w:color="auto"/>
                                  </w:divBdr>
                                  <w:divsChild>
                                    <w:div w:id="1450272284">
                                      <w:marLeft w:val="0"/>
                                      <w:marRight w:val="0"/>
                                      <w:marTop w:val="0"/>
                                      <w:marBottom w:val="0"/>
                                      <w:divBdr>
                                        <w:top w:val="none" w:sz="0" w:space="0" w:color="auto"/>
                                        <w:left w:val="none" w:sz="0" w:space="0" w:color="auto"/>
                                        <w:bottom w:val="none" w:sz="0" w:space="0" w:color="auto"/>
                                        <w:right w:val="none" w:sz="0" w:space="0" w:color="auto"/>
                                      </w:divBdr>
                                    </w:div>
                                    <w:div w:id="1516261070">
                                      <w:marLeft w:val="0"/>
                                      <w:marRight w:val="0"/>
                                      <w:marTop w:val="0"/>
                                      <w:marBottom w:val="0"/>
                                      <w:divBdr>
                                        <w:top w:val="none" w:sz="0" w:space="0" w:color="auto"/>
                                        <w:left w:val="none" w:sz="0" w:space="0" w:color="auto"/>
                                        <w:bottom w:val="none" w:sz="0" w:space="0" w:color="auto"/>
                                        <w:right w:val="none" w:sz="0" w:space="0" w:color="auto"/>
                                      </w:divBdr>
                                    </w:div>
                                    <w:div w:id="1108280357">
                                      <w:marLeft w:val="0"/>
                                      <w:marRight w:val="0"/>
                                      <w:marTop w:val="0"/>
                                      <w:marBottom w:val="0"/>
                                      <w:divBdr>
                                        <w:top w:val="none" w:sz="0" w:space="0" w:color="auto"/>
                                        <w:left w:val="none" w:sz="0" w:space="0" w:color="auto"/>
                                        <w:bottom w:val="none" w:sz="0" w:space="0" w:color="auto"/>
                                        <w:right w:val="none" w:sz="0" w:space="0" w:color="auto"/>
                                      </w:divBdr>
                                    </w:div>
                                    <w:div w:id="2024093355">
                                      <w:marLeft w:val="0"/>
                                      <w:marRight w:val="0"/>
                                      <w:marTop w:val="0"/>
                                      <w:marBottom w:val="0"/>
                                      <w:divBdr>
                                        <w:top w:val="none" w:sz="0" w:space="0" w:color="auto"/>
                                        <w:left w:val="none" w:sz="0" w:space="0" w:color="auto"/>
                                        <w:bottom w:val="none" w:sz="0" w:space="0" w:color="auto"/>
                                        <w:right w:val="none" w:sz="0" w:space="0" w:color="auto"/>
                                      </w:divBdr>
                                    </w:div>
                                  </w:divsChild>
                                </w:div>
                                <w:div w:id="1660573420">
                                  <w:marLeft w:val="0"/>
                                  <w:marRight w:val="0"/>
                                  <w:marTop w:val="0"/>
                                  <w:marBottom w:val="0"/>
                                  <w:divBdr>
                                    <w:top w:val="none" w:sz="0" w:space="0" w:color="auto"/>
                                    <w:left w:val="none" w:sz="0" w:space="0" w:color="auto"/>
                                    <w:bottom w:val="none" w:sz="0" w:space="0" w:color="auto"/>
                                    <w:right w:val="none" w:sz="0" w:space="0" w:color="auto"/>
                                  </w:divBdr>
                                  <w:divsChild>
                                    <w:div w:id="1027177394">
                                      <w:marLeft w:val="0"/>
                                      <w:marRight w:val="0"/>
                                      <w:marTop w:val="0"/>
                                      <w:marBottom w:val="225"/>
                                      <w:divBdr>
                                        <w:top w:val="none" w:sz="0" w:space="0" w:color="auto"/>
                                        <w:left w:val="none" w:sz="0" w:space="0" w:color="auto"/>
                                        <w:bottom w:val="none" w:sz="0" w:space="0" w:color="auto"/>
                                        <w:right w:val="none" w:sz="0" w:space="0" w:color="auto"/>
                                      </w:divBdr>
                                    </w:div>
                                    <w:div w:id="2107117926">
                                      <w:marLeft w:val="0"/>
                                      <w:marRight w:val="0"/>
                                      <w:marTop w:val="0"/>
                                      <w:marBottom w:val="225"/>
                                      <w:divBdr>
                                        <w:top w:val="none" w:sz="0" w:space="0" w:color="auto"/>
                                        <w:left w:val="none" w:sz="0" w:space="0" w:color="auto"/>
                                        <w:bottom w:val="none" w:sz="0" w:space="0" w:color="auto"/>
                                        <w:right w:val="none" w:sz="0" w:space="0" w:color="auto"/>
                                      </w:divBdr>
                                    </w:div>
                                    <w:div w:id="2099908902">
                                      <w:marLeft w:val="0"/>
                                      <w:marRight w:val="0"/>
                                      <w:marTop w:val="0"/>
                                      <w:marBottom w:val="225"/>
                                      <w:divBdr>
                                        <w:top w:val="none" w:sz="0" w:space="0" w:color="auto"/>
                                        <w:left w:val="none" w:sz="0" w:space="0" w:color="auto"/>
                                        <w:bottom w:val="none" w:sz="0" w:space="0" w:color="auto"/>
                                        <w:right w:val="none" w:sz="0" w:space="0" w:color="auto"/>
                                      </w:divBdr>
                                    </w:div>
                                    <w:div w:id="1630431922">
                                      <w:marLeft w:val="0"/>
                                      <w:marRight w:val="0"/>
                                      <w:marTop w:val="0"/>
                                      <w:marBottom w:val="225"/>
                                      <w:divBdr>
                                        <w:top w:val="none" w:sz="0" w:space="0" w:color="auto"/>
                                        <w:left w:val="none" w:sz="0" w:space="0" w:color="auto"/>
                                        <w:bottom w:val="none" w:sz="0" w:space="0" w:color="auto"/>
                                        <w:right w:val="none" w:sz="0" w:space="0" w:color="auto"/>
                                      </w:divBdr>
                                    </w:div>
                                  </w:divsChild>
                                </w:div>
                                <w:div w:id="1185708265">
                                  <w:marLeft w:val="0"/>
                                  <w:marRight w:val="0"/>
                                  <w:marTop w:val="0"/>
                                  <w:marBottom w:val="0"/>
                                  <w:divBdr>
                                    <w:top w:val="none" w:sz="0" w:space="0" w:color="auto"/>
                                    <w:left w:val="none" w:sz="0" w:space="0" w:color="auto"/>
                                    <w:bottom w:val="none" w:sz="0" w:space="0" w:color="auto"/>
                                    <w:right w:val="none" w:sz="0" w:space="0" w:color="auto"/>
                                  </w:divBdr>
                                </w:div>
                                <w:div w:id="781464280">
                                  <w:marLeft w:val="-225"/>
                                  <w:marRight w:val="-225"/>
                                  <w:marTop w:val="0"/>
                                  <w:marBottom w:val="0"/>
                                  <w:divBdr>
                                    <w:top w:val="none" w:sz="0" w:space="0" w:color="auto"/>
                                    <w:left w:val="none" w:sz="0" w:space="0" w:color="auto"/>
                                    <w:bottom w:val="none" w:sz="0" w:space="0" w:color="auto"/>
                                    <w:right w:val="none" w:sz="0" w:space="0" w:color="auto"/>
                                  </w:divBdr>
                                  <w:divsChild>
                                    <w:div w:id="902566172">
                                      <w:marLeft w:val="0"/>
                                      <w:marRight w:val="0"/>
                                      <w:marTop w:val="0"/>
                                      <w:marBottom w:val="0"/>
                                      <w:divBdr>
                                        <w:top w:val="none" w:sz="0" w:space="0" w:color="auto"/>
                                        <w:left w:val="none" w:sz="0" w:space="0" w:color="auto"/>
                                        <w:bottom w:val="none" w:sz="0" w:space="0" w:color="auto"/>
                                        <w:right w:val="none" w:sz="0" w:space="0" w:color="auto"/>
                                      </w:divBdr>
                                    </w:div>
                                    <w:div w:id="1985961490">
                                      <w:marLeft w:val="0"/>
                                      <w:marRight w:val="0"/>
                                      <w:marTop w:val="0"/>
                                      <w:marBottom w:val="0"/>
                                      <w:divBdr>
                                        <w:top w:val="none" w:sz="0" w:space="0" w:color="auto"/>
                                        <w:left w:val="none" w:sz="0" w:space="0" w:color="auto"/>
                                        <w:bottom w:val="none" w:sz="0" w:space="0" w:color="auto"/>
                                        <w:right w:val="none" w:sz="0" w:space="0" w:color="auto"/>
                                      </w:divBdr>
                                    </w:div>
                                    <w:div w:id="1937132615">
                                      <w:marLeft w:val="0"/>
                                      <w:marRight w:val="0"/>
                                      <w:marTop w:val="0"/>
                                      <w:marBottom w:val="0"/>
                                      <w:divBdr>
                                        <w:top w:val="none" w:sz="0" w:space="0" w:color="auto"/>
                                        <w:left w:val="none" w:sz="0" w:space="0" w:color="auto"/>
                                        <w:bottom w:val="none" w:sz="0" w:space="0" w:color="auto"/>
                                        <w:right w:val="none" w:sz="0" w:space="0" w:color="auto"/>
                                      </w:divBdr>
                                    </w:div>
                                    <w:div w:id="14597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87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835138">
          <w:marLeft w:val="0"/>
          <w:marRight w:val="0"/>
          <w:marTop w:val="570"/>
          <w:marBottom w:val="0"/>
          <w:divBdr>
            <w:top w:val="single" w:sz="6" w:space="0" w:color="AAAAAA"/>
            <w:left w:val="single" w:sz="6" w:space="0" w:color="5F5F5F"/>
            <w:bottom w:val="single" w:sz="6" w:space="0" w:color="5F5F5F"/>
            <w:right w:val="single" w:sz="6" w:space="0" w:color="5F5F5F"/>
          </w:divBdr>
          <w:divsChild>
            <w:div w:id="93668381">
              <w:marLeft w:val="0"/>
              <w:marRight w:val="0"/>
              <w:marTop w:val="0"/>
              <w:marBottom w:val="0"/>
              <w:divBdr>
                <w:top w:val="none" w:sz="0" w:space="0" w:color="auto"/>
                <w:left w:val="none" w:sz="0" w:space="0" w:color="auto"/>
                <w:bottom w:val="none" w:sz="0" w:space="0" w:color="auto"/>
                <w:right w:val="none" w:sz="0" w:space="0" w:color="auto"/>
              </w:divBdr>
              <w:divsChild>
                <w:div w:id="592856870">
                  <w:marLeft w:val="0"/>
                  <w:marRight w:val="0"/>
                  <w:marTop w:val="0"/>
                  <w:marBottom w:val="0"/>
                  <w:divBdr>
                    <w:top w:val="none" w:sz="0" w:space="0" w:color="auto"/>
                    <w:left w:val="none" w:sz="0" w:space="0" w:color="auto"/>
                    <w:bottom w:val="none" w:sz="0" w:space="0" w:color="auto"/>
                    <w:right w:val="none" w:sz="0" w:space="0" w:color="auto"/>
                  </w:divBdr>
                </w:div>
                <w:div w:id="617874081">
                  <w:marLeft w:val="0"/>
                  <w:marRight w:val="0"/>
                  <w:marTop w:val="0"/>
                  <w:marBottom w:val="0"/>
                  <w:divBdr>
                    <w:top w:val="none" w:sz="0" w:space="0" w:color="auto"/>
                    <w:left w:val="none" w:sz="0" w:space="0" w:color="auto"/>
                    <w:bottom w:val="none" w:sz="0" w:space="0" w:color="auto"/>
                    <w:right w:val="none" w:sz="0" w:space="0" w:color="auto"/>
                  </w:divBdr>
                </w:div>
                <w:div w:id="1925072168">
                  <w:marLeft w:val="0"/>
                  <w:marRight w:val="0"/>
                  <w:marTop w:val="0"/>
                  <w:marBottom w:val="0"/>
                  <w:divBdr>
                    <w:top w:val="none" w:sz="0" w:space="0" w:color="auto"/>
                    <w:left w:val="none" w:sz="0" w:space="0" w:color="auto"/>
                    <w:bottom w:val="none" w:sz="0" w:space="0" w:color="auto"/>
                    <w:right w:val="none" w:sz="0" w:space="0" w:color="auto"/>
                  </w:divBdr>
                </w:div>
                <w:div w:id="699865550">
                  <w:marLeft w:val="0"/>
                  <w:marRight w:val="0"/>
                  <w:marTop w:val="0"/>
                  <w:marBottom w:val="0"/>
                  <w:divBdr>
                    <w:top w:val="none" w:sz="0" w:space="0" w:color="auto"/>
                    <w:left w:val="none" w:sz="0" w:space="0" w:color="auto"/>
                    <w:bottom w:val="none" w:sz="0" w:space="0" w:color="auto"/>
                    <w:right w:val="none" w:sz="0" w:space="0" w:color="auto"/>
                  </w:divBdr>
                </w:div>
                <w:div w:id="86925230">
                  <w:marLeft w:val="0"/>
                  <w:marRight w:val="0"/>
                  <w:marTop w:val="0"/>
                  <w:marBottom w:val="0"/>
                  <w:divBdr>
                    <w:top w:val="none" w:sz="0" w:space="0" w:color="auto"/>
                    <w:left w:val="none" w:sz="0" w:space="0" w:color="auto"/>
                    <w:bottom w:val="none" w:sz="0" w:space="0" w:color="auto"/>
                    <w:right w:val="none" w:sz="0" w:space="0" w:color="auto"/>
                  </w:divBdr>
                </w:div>
                <w:div w:id="691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7146">
          <w:marLeft w:val="0"/>
          <w:marRight w:val="0"/>
          <w:marTop w:val="570"/>
          <w:marBottom w:val="0"/>
          <w:divBdr>
            <w:top w:val="single" w:sz="6" w:space="0" w:color="AAAAAA"/>
            <w:left w:val="single" w:sz="6" w:space="0" w:color="5F5F5F"/>
            <w:bottom w:val="single" w:sz="6" w:space="0" w:color="5F5F5F"/>
            <w:right w:val="single" w:sz="6" w:space="0" w:color="5F5F5F"/>
          </w:divBdr>
          <w:divsChild>
            <w:div w:id="1989967331">
              <w:marLeft w:val="0"/>
              <w:marRight w:val="0"/>
              <w:marTop w:val="0"/>
              <w:marBottom w:val="0"/>
              <w:divBdr>
                <w:top w:val="none" w:sz="0" w:space="0" w:color="auto"/>
                <w:left w:val="none" w:sz="0" w:space="0" w:color="auto"/>
                <w:bottom w:val="none" w:sz="0" w:space="0" w:color="auto"/>
                <w:right w:val="none" w:sz="0" w:space="0" w:color="auto"/>
              </w:divBdr>
              <w:divsChild>
                <w:div w:id="1197698444">
                  <w:marLeft w:val="0"/>
                  <w:marRight w:val="0"/>
                  <w:marTop w:val="0"/>
                  <w:marBottom w:val="0"/>
                  <w:divBdr>
                    <w:top w:val="none" w:sz="0" w:space="0" w:color="auto"/>
                    <w:left w:val="none" w:sz="0" w:space="0" w:color="auto"/>
                    <w:bottom w:val="none" w:sz="0" w:space="0" w:color="auto"/>
                    <w:right w:val="none" w:sz="0" w:space="0" w:color="auto"/>
                  </w:divBdr>
                </w:div>
                <w:div w:id="1334645184">
                  <w:marLeft w:val="0"/>
                  <w:marRight w:val="0"/>
                  <w:marTop w:val="0"/>
                  <w:marBottom w:val="0"/>
                  <w:divBdr>
                    <w:top w:val="none" w:sz="0" w:space="0" w:color="auto"/>
                    <w:left w:val="none" w:sz="0" w:space="0" w:color="auto"/>
                    <w:bottom w:val="none" w:sz="0" w:space="0" w:color="auto"/>
                    <w:right w:val="none" w:sz="0" w:space="0" w:color="auto"/>
                  </w:divBdr>
                </w:div>
                <w:div w:id="1828862089">
                  <w:marLeft w:val="0"/>
                  <w:marRight w:val="0"/>
                  <w:marTop w:val="0"/>
                  <w:marBottom w:val="0"/>
                  <w:divBdr>
                    <w:top w:val="none" w:sz="0" w:space="0" w:color="auto"/>
                    <w:left w:val="none" w:sz="0" w:space="0" w:color="auto"/>
                    <w:bottom w:val="none" w:sz="0" w:space="0" w:color="auto"/>
                    <w:right w:val="none" w:sz="0" w:space="0" w:color="auto"/>
                  </w:divBdr>
                </w:div>
                <w:div w:id="1712997801">
                  <w:marLeft w:val="0"/>
                  <w:marRight w:val="0"/>
                  <w:marTop w:val="0"/>
                  <w:marBottom w:val="0"/>
                  <w:divBdr>
                    <w:top w:val="none" w:sz="0" w:space="0" w:color="auto"/>
                    <w:left w:val="none" w:sz="0" w:space="0" w:color="auto"/>
                    <w:bottom w:val="none" w:sz="0" w:space="0" w:color="auto"/>
                    <w:right w:val="none" w:sz="0" w:space="0" w:color="auto"/>
                  </w:divBdr>
                </w:div>
                <w:div w:id="293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215">
          <w:marLeft w:val="0"/>
          <w:marRight w:val="0"/>
          <w:marTop w:val="570"/>
          <w:marBottom w:val="0"/>
          <w:divBdr>
            <w:top w:val="single" w:sz="6" w:space="0" w:color="AAAAAA"/>
            <w:left w:val="single" w:sz="6" w:space="0" w:color="5F5F5F"/>
            <w:bottom w:val="single" w:sz="6" w:space="0" w:color="5F5F5F"/>
            <w:right w:val="single" w:sz="6" w:space="0" w:color="5F5F5F"/>
          </w:divBdr>
          <w:divsChild>
            <w:div w:id="1942950018">
              <w:marLeft w:val="0"/>
              <w:marRight w:val="0"/>
              <w:marTop w:val="0"/>
              <w:marBottom w:val="0"/>
              <w:divBdr>
                <w:top w:val="none" w:sz="0" w:space="0" w:color="auto"/>
                <w:left w:val="none" w:sz="0" w:space="0" w:color="auto"/>
                <w:bottom w:val="none" w:sz="0" w:space="0" w:color="auto"/>
                <w:right w:val="none" w:sz="0" w:space="0" w:color="auto"/>
              </w:divBdr>
              <w:divsChild>
                <w:div w:id="1497376303">
                  <w:marLeft w:val="0"/>
                  <w:marRight w:val="0"/>
                  <w:marTop w:val="0"/>
                  <w:marBottom w:val="0"/>
                  <w:divBdr>
                    <w:top w:val="none" w:sz="0" w:space="0" w:color="auto"/>
                    <w:left w:val="none" w:sz="0" w:space="0" w:color="auto"/>
                    <w:bottom w:val="none" w:sz="0" w:space="0" w:color="auto"/>
                    <w:right w:val="none" w:sz="0" w:space="0" w:color="auto"/>
                  </w:divBdr>
                </w:div>
                <w:div w:id="1706365900">
                  <w:marLeft w:val="0"/>
                  <w:marRight w:val="0"/>
                  <w:marTop w:val="0"/>
                  <w:marBottom w:val="0"/>
                  <w:divBdr>
                    <w:top w:val="none" w:sz="0" w:space="0" w:color="auto"/>
                    <w:left w:val="none" w:sz="0" w:space="0" w:color="auto"/>
                    <w:bottom w:val="none" w:sz="0" w:space="0" w:color="auto"/>
                    <w:right w:val="none" w:sz="0" w:space="0" w:color="auto"/>
                  </w:divBdr>
                </w:div>
                <w:div w:id="72631705">
                  <w:marLeft w:val="0"/>
                  <w:marRight w:val="0"/>
                  <w:marTop w:val="0"/>
                  <w:marBottom w:val="0"/>
                  <w:divBdr>
                    <w:top w:val="none" w:sz="0" w:space="0" w:color="auto"/>
                    <w:left w:val="none" w:sz="0" w:space="0" w:color="auto"/>
                    <w:bottom w:val="none" w:sz="0" w:space="0" w:color="auto"/>
                    <w:right w:val="none" w:sz="0" w:space="0" w:color="auto"/>
                  </w:divBdr>
                </w:div>
                <w:div w:id="7555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6829">
          <w:marLeft w:val="0"/>
          <w:marRight w:val="0"/>
          <w:marTop w:val="570"/>
          <w:marBottom w:val="0"/>
          <w:divBdr>
            <w:top w:val="single" w:sz="6" w:space="0" w:color="AAAAAA"/>
            <w:left w:val="single" w:sz="6" w:space="0" w:color="5F5F5F"/>
            <w:bottom w:val="single" w:sz="6" w:space="0" w:color="5F5F5F"/>
            <w:right w:val="single" w:sz="6" w:space="0" w:color="5F5F5F"/>
          </w:divBdr>
          <w:divsChild>
            <w:div w:id="577398850">
              <w:marLeft w:val="0"/>
              <w:marRight w:val="0"/>
              <w:marTop w:val="0"/>
              <w:marBottom w:val="0"/>
              <w:divBdr>
                <w:top w:val="none" w:sz="0" w:space="0" w:color="auto"/>
                <w:left w:val="none" w:sz="0" w:space="0" w:color="auto"/>
                <w:bottom w:val="none" w:sz="0" w:space="0" w:color="auto"/>
                <w:right w:val="none" w:sz="0" w:space="0" w:color="auto"/>
              </w:divBdr>
              <w:divsChild>
                <w:div w:id="703136035">
                  <w:marLeft w:val="0"/>
                  <w:marRight w:val="0"/>
                  <w:marTop w:val="0"/>
                  <w:marBottom w:val="0"/>
                  <w:divBdr>
                    <w:top w:val="none" w:sz="0" w:space="0" w:color="auto"/>
                    <w:left w:val="none" w:sz="0" w:space="0" w:color="auto"/>
                    <w:bottom w:val="none" w:sz="0" w:space="0" w:color="auto"/>
                    <w:right w:val="none" w:sz="0" w:space="0" w:color="auto"/>
                  </w:divBdr>
                  <w:divsChild>
                    <w:div w:id="1702707929">
                      <w:marLeft w:val="0"/>
                      <w:marRight w:val="0"/>
                      <w:marTop w:val="0"/>
                      <w:marBottom w:val="0"/>
                      <w:divBdr>
                        <w:top w:val="none" w:sz="0" w:space="0" w:color="auto"/>
                        <w:left w:val="none" w:sz="0" w:space="0" w:color="auto"/>
                        <w:bottom w:val="none" w:sz="0" w:space="0" w:color="auto"/>
                        <w:right w:val="none" w:sz="0" w:space="0" w:color="auto"/>
                      </w:divBdr>
                      <w:divsChild>
                        <w:div w:id="1455715749">
                          <w:marLeft w:val="0"/>
                          <w:marRight w:val="0"/>
                          <w:marTop w:val="0"/>
                          <w:marBottom w:val="0"/>
                          <w:divBdr>
                            <w:top w:val="none" w:sz="0" w:space="0" w:color="auto"/>
                            <w:left w:val="none" w:sz="0" w:space="0" w:color="auto"/>
                            <w:bottom w:val="none" w:sz="0" w:space="0" w:color="auto"/>
                            <w:right w:val="none" w:sz="0" w:space="0" w:color="auto"/>
                          </w:divBdr>
                          <w:divsChild>
                            <w:div w:id="182594582">
                              <w:marLeft w:val="0"/>
                              <w:marRight w:val="0"/>
                              <w:marTop w:val="0"/>
                              <w:marBottom w:val="0"/>
                              <w:divBdr>
                                <w:top w:val="none" w:sz="0" w:space="0" w:color="auto"/>
                                <w:left w:val="none" w:sz="0" w:space="0" w:color="auto"/>
                                <w:bottom w:val="none" w:sz="0" w:space="0" w:color="auto"/>
                                <w:right w:val="none" w:sz="0" w:space="0" w:color="auto"/>
                              </w:divBdr>
                              <w:divsChild>
                                <w:div w:id="318967496">
                                  <w:marLeft w:val="0"/>
                                  <w:marRight w:val="0"/>
                                  <w:marTop w:val="0"/>
                                  <w:marBottom w:val="0"/>
                                  <w:divBdr>
                                    <w:top w:val="none" w:sz="0" w:space="0" w:color="auto"/>
                                    <w:left w:val="none" w:sz="0" w:space="0" w:color="auto"/>
                                    <w:bottom w:val="none" w:sz="0" w:space="0" w:color="auto"/>
                                    <w:right w:val="none" w:sz="0" w:space="0" w:color="auto"/>
                                  </w:divBdr>
                                  <w:divsChild>
                                    <w:div w:id="206575616">
                                      <w:marLeft w:val="0"/>
                                      <w:marRight w:val="0"/>
                                      <w:marTop w:val="0"/>
                                      <w:marBottom w:val="0"/>
                                      <w:divBdr>
                                        <w:top w:val="single" w:sz="6" w:space="0" w:color="555555"/>
                                        <w:left w:val="single" w:sz="6" w:space="0" w:color="555555"/>
                                        <w:bottom w:val="single" w:sz="6" w:space="0" w:color="555555"/>
                                        <w:right w:val="single" w:sz="6" w:space="0" w:color="555555"/>
                                      </w:divBdr>
                                      <w:divsChild>
                                        <w:div w:id="12876982">
                                          <w:marLeft w:val="0"/>
                                          <w:marRight w:val="0"/>
                                          <w:marTop w:val="0"/>
                                          <w:marBottom w:val="0"/>
                                          <w:divBdr>
                                            <w:top w:val="none" w:sz="0" w:space="0" w:color="auto"/>
                                            <w:left w:val="none" w:sz="0" w:space="0" w:color="auto"/>
                                            <w:bottom w:val="none" w:sz="0" w:space="0" w:color="auto"/>
                                            <w:right w:val="none" w:sz="0" w:space="0" w:color="auto"/>
                                          </w:divBdr>
                                        </w:div>
                                      </w:divsChild>
                                    </w:div>
                                    <w:div w:id="1511066669">
                                      <w:marLeft w:val="60"/>
                                      <w:marRight w:val="60"/>
                                      <w:marTop w:val="0"/>
                                      <w:marBottom w:val="0"/>
                                      <w:divBdr>
                                        <w:top w:val="none" w:sz="0" w:space="0" w:color="auto"/>
                                        <w:left w:val="none" w:sz="0" w:space="0" w:color="auto"/>
                                        <w:bottom w:val="none" w:sz="0" w:space="0" w:color="auto"/>
                                        <w:right w:val="none" w:sz="0" w:space="0" w:color="auto"/>
                                      </w:divBdr>
                                    </w:div>
                                    <w:div w:id="772289879">
                                      <w:marLeft w:val="0"/>
                                      <w:marRight w:val="30"/>
                                      <w:marTop w:val="0"/>
                                      <w:marBottom w:val="0"/>
                                      <w:divBdr>
                                        <w:top w:val="none" w:sz="0" w:space="0" w:color="auto"/>
                                        <w:left w:val="none" w:sz="0" w:space="0" w:color="auto"/>
                                        <w:bottom w:val="none" w:sz="0" w:space="0" w:color="auto"/>
                                        <w:right w:val="none" w:sz="0" w:space="0" w:color="auto"/>
                                      </w:divBdr>
                                    </w:div>
                                    <w:div w:id="2141799069">
                                      <w:marLeft w:val="0"/>
                                      <w:marRight w:val="0"/>
                                      <w:marTop w:val="100"/>
                                      <w:marBottom w:val="100"/>
                                      <w:divBdr>
                                        <w:top w:val="none" w:sz="0" w:space="0" w:color="auto"/>
                                        <w:left w:val="none" w:sz="0" w:space="0" w:color="auto"/>
                                        <w:bottom w:val="none" w:sz="0" w:space="0" w:color="auto"/>
                                        <w:right w:val="none" w:sz="0" w:space="0" w:color="auto"/>
                                      </w:divBdr>
                                      <w:divsChild>
                                        <w:div w:id="1540241850">
                                          <w:marLeft w:val="0"/>
                                          <w:marRight w:val="0"/>
                                          <w:marTop w:val="0"/>
                                          <w:marBottom w:val="0"/>
                                          <w:divBdr>
                                            <w:top w:val="none" w:sz="0" w:space="0" w:color="auto"/>
                                            <w:left w:val="none" w:sz="0" w:space="0" w:color="auto"/>
                                            <w:bottom w:val="none" w:sz="0" w:space="0" w:color="auto"/>
                                            <w:right w:val="none" w:sz="0" w:space="0" w:color="auto"/>
                                          </w:divBdr>
                                        </w:div>
                                        <w:div w:id="960263818">
                                          <w:marLeft w:val="0"/>
                                          <w:marRight w:val="0"/>
                                          <w:marTop w:val="0"/>
                                          <w:marBottom w:val="0"/>
                                          <w:divBdr>
                                            <w:top w:val="none" w:sz="0" w:space="0" w:color="auto"/>
                                            <w:left w:val="none" w:sz="0" w:space="0" w:color="auto"/>
                                            <w:bottom w:val="none" w:sz="0" w:space="0" w:color="auto"/>
                                            <w:right w:val="none" w:sz="0" w:space="0" w:color="auto"/>
                                          </w:divBdr>
                                        </w:div>
                                        <w:div w:id="373893447">
                                          <w:marLeft w:val="0"/>
                                          <w:marRight w:val="0"/>
                                          <w:marTop w:val="60"/>
                                          <w:marBottom w:val="0"/>
                                          <w:divBdr>
                                            <w:top w:val="none" w:sz="0" w:space="0" w:color="auto"/>
                                            <w:left w:val="none" w:sz="0" w:space="0" w:color="auto"/>
                                            <w:bottom w:val="none" w:sz="0" w:space="0" w:color="auto"/>
                                            <w:right w:val="none" w:sz="0" w:space="0" w:color="auto"/>
                                          </w:divBdr>
                                          <w:divsChild>
                                            <w:div w:id="1128821278">
                                              <w:marLeft w:val="0"/>
                                              <w:marRight w:val="150"/>
                                              <w:marTop w:val="0"/>
                                              <w:marBottom w:val="0"/>
                                              <w:divBdr>
                                                <w:top w:val="none" w:sz="0" w:space="0" w:color="auto"/>
                                                <w:left w:val="none" w:sz="0" w:space="0" w:color="auto"/>
                                                <w:bottom w:val="none" w:sz="0" w:space="0" w:color="auto"/>
                                                <w:right w:val="none" w:sz="0" w:space="0" w:color="auto"/>
                                              </w:divBdr>
                                            </w:div>
                                          </w:divsChild>
                                        </w:div>
                                        <w:div w:id="1425567287">
                                          <w:marLeft w:val="0"/>
                                          <w:marRight w:val="0"/>
                                          <w:marTop w:val="0"/>
                                          <w:marBottom w:val="0"/>
                                          <w:divBdr>
                                            <w:top w:val="none" w:sz="0" w:space="0" w:color="auto"/>
                                            <w:left w:val="none" w:sz="0" w:space="0" w:color="auto"/>
                                            <w:bottom w:val="none" w:sz="0" w:space="0" w:color="auto"/>
                                            <w:right w:val="none" w:sz="0" w:space="0" w:color="auto"/>
                                          </w:divBdr>
                                          <w:divsChild>
                                            <w:div w:id="273098098">
                                              <w:marLeft w:val="0"/>
                                              <w:marRight w:val="0"/>
                                              <w:marTop w:val="0"/>
                                              <w:marBottom w:val="0"/>
                                              <w:divBdr>
                                                <w:top w:val="none" w:sz="0" w:space="0" w:color="auto"/>
                                                <w:left w:val="none" w:sz="0" w:space="0" w:color="auto"/>
                                                <w:bottom w:val="none" w:sz="0" w:space="0" w:color="auto"/>
                                                <w:right w:val="none" w:sz="0" w:space="0" w:color="auto"/>
                                              </w:divBdr>
                                            </w:div>
                                            <w:div w:id="388722689">
                                              <w:marLeft w:val="0"/>
                                              <w:marRight w:val="0"/>
                                              <w:marTop w:val="0"/>
                                              <w:marBottom w:val="0"/>
                                              <w:divBdr>
                                                <w:top w:val="none" w:sz="0" w:space="0" w:color="auto"/>
                                                <w:left w:val="none" w:sz="0" w:space="0" w:color="auto"/>
                                                <w:bottom w:val="none" w:sz="0" w:space="0" w:color="auto"/>
                                                <w:right w:val="none" w:sz="0" w:space="0" w:color="auto"/>
                                              </w:divBdr>
                                            </w:div>
                                            <w:div w:id="21193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056">
          <w:marLeft w:val="0"/>
          <w:marRight w:val="0"/>
          <w:marTop w:val="570"/>
          <w:marBottom w:val="0"/>
          <w:divBdr>
            <w:top w:val="single" w:sz="6" w:space="0" w:color="AAAAAA"/>
            <w:left w:val="single" w:sz="6" w:space="0" w:color="5F5F5F"/>
            <w:bottom w:val="single" w:sz="6" w:space="0" w:color="5F5F5F"/>
            <w:right w:val="single" w:sz="6" w:space="0" w:color="5F5F5F"/>
          </w:divBdr>
          <w:divsChild>
            <w:div w:id="2094861979">
              <w:marLeft w:val="0"/>
              <w:marRight w:val="0"/>
              <w:marTop w:val="0"/>
              <w:marBottom w:val="0"/>
              <w:divBdr>
                <w:top w:val="none" w:sz="0" w:space="0" w:color="auto"/>
                <w:left w:val="none" w:sz="0" w:space="0" w:color="auto"/>
                <w:bottom w:val="none" w:sz="0" w:space="0" w:color="auto"/>
                <w:right w:val="none" w:sz="0" w:space="0" w:color="auto"/>
              </w:divBdr>
              <w:divsChild>
                <w:div w:id="1915044929">
                  <w:marLeft w:val="0"/>
                  <w:marRight w:val="0"/>
                  <w:marTop w:val="0"/>
                  <w:marBottom w:val="0"/>
                  <w:divBdr>
                    <w:top w:val="none" w:sz="0" w:space="0" w:color="auto"/>
                    <w:left w:val="none" w:sz="0" w:space="0" w:color="auto"/>
                    <w:bottom w:val="none" w:sz="0" w:space="0" w:color="auto"/>
                    <w:right w:val="none" w:sz="0" w:space="0" w:color="auto"/>
                  </w:divBdr>
                  <w:divsChild>
                    <w:div w:id="243802684">
                      <w:marLeft w:val="0"/>
                      <w:marRight w:val="0"/>
                      <w:marTop w:val="0"/>
                      <w:marBottom w:val="0"/>
                      <w:divBdr>
                        <w:top w:val="none" w:sz="0" w:space="0" w:color="auto"/>
                        <w:left w:val="none" w:sz="0" w:space="0" w:color="auto"/>
                        <w:bottom w:val="none" w:sz="0" w:space="0" w:color="auto"/>
                        <w:right w:val="none" w:sz="0" w:space="0" w:color="auto"/>
                      </w:divBdr>
                      <w:divsChild>
                        <w:div w:id="542911578">
                          <w:marLeft w:val="0"/>
                          <w:marRight w:val="0"/>
                          <w:marTop w:val="0"/>
                          <w:marBottom w:val="0"/>
                          <w:divBdr>
                            <w:top w:val="none" w:sz="0" w:space="0" w:color="auto"/>
                            <w:left w:val="none" w:sz="0" w:space="0" w:color="auto"/>
                            <w:bottom w:val="none" w:sz="0" w:space="0" w:color="auto"/>
                            <w:right w:val="none" w:sz="0" w:space="0" w:color="auto"/>
                          </w:divBdr>
                          <w:divsChild>
                            <w:div w:id="451901943">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36005156">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724913960">
      <w:bodyDiv w:val="1"/>
      <w:marLeft w:val="0"/>
      <w:marRight w:val="0"/>
      <w:marTop w:val="0"/>
      <w:marBottom w:val="0"/>
      <w:divBdr>
        <w:top w:val="none" w:sz="0" w:space="0" w:color="auto"/>
        <w:left w:val="none" w:sz="0" w:space="0" w:color="auto"/>
        <w:bottom w:val="none" w:sz="0" w:space="0" w:color="auto"/>
        <w:right w:val="none" w:sz="0" w:space="0" w:color="auto"/>
      </w:divBdr>
      <w:divsChild>
        <w:div w:id="360937288">
          <w:marLeft w:val="0"/>
          <w:marRight w:val="0"/>
          <w:marTop w:val="0"/>
          <w:marBottom w:val="0"/>
          <w:divBdr>
            <w:top w:val="none" w:sz="0" w:space="0" w:color="auto"/>
            <w:left w:val="none" w:sz="0" w:space="0" w:color="auto"/>
            <w:bottom w:val="none" w:sz="0" w:space="0" w:color="auto"/>
            <w:right w:val="none" w:sz="0" w:space="0" w:color="auto"/>
          </w:divBdr>
          <w:divsChild>
            <w:div w:id="837111907">
              <w:marLeft w:val="-225"/>
              <w:marRight w:val="-225"/>
              <w:marTop w:val="0"/>
              <w:marBottom w:val="0"/>
              <w:divBdr>
                <w:top w:val="none" w:sz="0" w:space="0" w:color="auto"/>
                <w:left w:val="none" w:sz="0" w:space="0" w:color="auto"/>
                <w:bottom w:val="none" w:sz="0" w:space="0" w:color="auto"/>
                <w:right w:val="none" w:sz="0" w:space="0" w:color="auto"/>
              </w:divBdr>
              <w:divsChild>
                <w:div w:id="1697849377">
                  <w:marLeft w:val="0"/>
                  <w:marRight w:val="0"/>
                  <w:marTop w:val="0"/>
                  <w:marBottom w:val="0"/>
                  <w:divBdr>
                    <w:top w:val="none" w:sz="0" w:space="0" w:color="auto"/>
                    <w:left w:val="none" w:sz="0" w:space="0" w:color="auto"/>
                    <w:bottom w:val="none" w:sz="0" w:space="0" w:color="auto"/>
                    <w:right w:val="none" w:sz="0" w:space="0" w:color="auto"/>
                  </w:divBdr>
                  <w:divsChild>
                    <w:div w:id="323827425">
                      <w:marLeft w:val="-225"/>
                      <w:marRight w:val="-225"/>
                      <w:marTop w:val="0"/>
                      <w:marBottom w:val="0"/>
                      <w:divBdr>
                        <w:top w:val="none" w:sz="0" w:space="0" w:color="auto"/>
                        <w:left w:val="none" w:sz="0" w:space="0" w:color="auto"/>
                        <w:bottom w:val="none" w:sz="0" w:space="0" w:color="auto"/>
                        <w:right w:val="none" w:sz="0" w:space="0" w:color="auto"/>
                      </w:divBdr>
                      <w:divsChild>
                        <w:div w:id="1290548662">
                          <w:marLeft w:val="0"/>
                          <w:marRight w:val="0"/>
                          <w:marTop w:val="0"/>
                          <w:marBottom w:val="0"/>
                          <w:divBdr>
                            <w:top w:val="none" w:sz="0" w:space="0" w:color="auto"/>
                            <w:left w:val="none" w:sz="0" w:space="0" w:color="auto"/>
                            <w:bottom w:val="none" w:sz="0" w:space="0" w:color="auto"/>
                            <w:right w:val="none" w:sz="0" w:space="0" w:color="auto"/>
                          </w:divBdr>
                          <w:divsChild>
                            <w:div w:id="13270991">
                              <w:marLeft w:val="0"/>
                              <w:marRight w:val="0"/>
                              <w:marTop w:val="0"/>
                              <w:marBottom w:val="0"/>
                              <w:divBdr>
                                <w:top w:val="none" w:sz="0" w:space="0" w:color="auto"/>
                                <w:left w:val="none" w:sz="0" w:space="0" w:color="auto"/>
                                <w:bottom w:val="none" w:sz="0" w:space="0" w:color="auto"/>
                                <w:right w:val="none" w:sz="0" w:space="0" w:color="auto"/>
                              </w:divBdr>
                              <w:divsChild>
                                <w:div w:id="2046901392">
                                  <w:marLeft w:val="0"/>
                                  <w:marRight w:val="0"/>
                                  <w:marTop w:val="0"/>
                                  <w:marBottom w:val="0"/>
                                  <w:divBdr>
                                    <w:top w:val="none" w:sz="0" w:space="0" w:color="auto"/>
                                    <w:left w:val="none" w:sz="0" w:space="0" w:color="auto"/>
                                    <w:bottom w:val="none" w:sz="0" w:space="0" w:color="auto"/>
                                    <w:right w:val="none" w:sz="0" w:space="0" w:color="auto"/>
                                  </w:divBdr>
                                </w:div>
                                <w:div w:id="1744600420">
                                  <w:marLeft w:val="0"/>
                                  <w:marRight w:val="0"/>
                                  <w:marTop w:val="0"/>
                                  <w:marBottom w:val="0"/>
                                  <w:divBdr>
                                    <w:top w:val="none" w:sz="0" w:space="0" w:color="auto"/>
                                    <w:left w:val="none" w:sz="0" w:space="0" w:color="auto"/>
                                    <w:bottom w:val="none" w:sz="0" w:space="0" w:color="auto"/>
                                    <w:right w:val="none" w:sz="0" w:space="0" w:color="auto"/>
                                  </w:divBdr>
                                </w:div>
                                <w:div w:id="1904636908">
                                  <w:marLeft w:val="0"/>
                                  <w:marRight w:val="0"/>
                                  <w:marTop w:val="180"/>
                                  <w:marBottom w:val="180"/>
                                  <w:divBdr>
                                    <w:top w:val="none" w:sz="0" w:space="0" w:color="auto"/>
                                    <w:left w:val="none" w:sz="0" w:space="0" w:color="auto"/>
                                    <w:bottom w:val="none" w:sz="0" w:space="0" w:color="auto"/>
                                    <w:right w:val="none" w:sz="0" w:space="0" w:color="auto"/>
                                  </w:divBdr>
                                  <w:divsChild>
                                    <w:div w:id="614750968">
                                      <w:marLeft w:val="0"/>
                                      <w:marRight w:val="0"/>
                                      <w:marTop w:val="0"/>
                                      <w:marBottom w:val="0"/>
                                      <w:divBdr>
                                        <w:top w:val="none" w:sz="0" w:space="0" w:color="auto"/>
                                        <w:left w:val="single" w:sz="24" w:space="7" w:color="8AC007"/>
                                        <w:bottom w:val="none" w:sz="0" w:space="0" w:color="auto"/>
                                        <w:right w:val="none" w:sz="0" w:space="0" w:color="auto"/>
                                      </w:divBdr>
                                    </w:div>
                                  </w:divsChild>
                                </w:div>
                                <w:div w:id="1528324436">
                                  <w:marLeft w:val="0"/>
                                  <w:marRight w:val="0"/>
                                  <w:marTop w:val="100"/>
                                  <w:marBottom w:val="100"/>
                                  <w:divBdr>
                                    <w:top w:val="none" w:sz="0" w:space="0" w:color="auto"/>
                                    <w:left w:val="none" w:sz="0" w:space="0" w:color="auto"/>
                                    <w:bottom w:val="none" w:sz="0" w:space="0" w:color="auto"/>
                                    <w:right w:val="none" w:sz="0" w:space="0" w:color="auto"/>
                                  </w:divBdr>
                                </w:div>
                                <w:div w:id="20512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248600">
      <w:bodyDiv w:val="1"/>
      <w:marLeft w:val="0"/>
      <w:marRight w:val="0"/>
      <w:marTop w:val="0"/>
      <w:marBottom w:val="0"/>
      <w:divBdr>
        <w:top w:val="none" w:sz="0" w:space="0" w:color="auto"/>
        <w:left w:val="none" w:sz="0" w:space="0" w:color="auto"/>
        <w:bottom w:val="none" w:sz="0" w:space="0" w:color="auto"/>
        <w:right w:val="none" w:sz="0" w:space="0" w:color="auto"/>
      </w:divBdr>
      <w:divsChild>
        <w:div w:id="1570115685">
          <w:marLeft w:val="0"/>
          <w:marRight w:val="0"/>
          <w:marTop w:val="0"/>
          <w:marBottom w:val="0"/>
          <w:divBdr>
            <w:top w:val="none" w:sz="0" w:space="0" w:color="auto"/>
            <w:left w:val="none" w:sz="0" w:space="0" w:color="auto"/>
            <w:bottom w:val="none" w:sz="0" w:space="0" w:color="auto"/>
            <w:right w:val="none" w:sz="0" w:space="0" w:color="auto"/>
          </w:divBdr>
          <w:divsChild>
            <w:div w:id="1749375345">
              <w:marLeft w:val="0"/>
              <w:marRight w:val="0"/>
              <w:marTop w:val="0"/>
              <w:marBottom w:val="0"/>
              <w:divBdr>
                <w:top w:val="none" w:sz="0" w:space="0" w:color="auto"/>
                <w:left w:val="none" w:sz="0" w:space="0" w:color="auto"/>
                <w:bottom w:val="none" w:sz="0" w:space="0" w:color="auto"/>
                <w:right w:val="none" w:sz="0" w:space="0" w:color="auto"/>
              </w:divBdr>
            </w:div>
          </w:divsChild>
        </w:div>
        <w:div w:id="935940816">
          <w:marLeft w:val="0"/>
          <w:marRight w:val="0"/>
          <w:marTop w:val="0"/>
          <w:marBottom w:val="0"/>
          <w:divBdr>
            <w:top w:val="none" w:sz="0" w:space="0" w:color="auto"/>
            <w:left w:val="none" w:sz="0" w:space="0" w:color="auto"/>
            <w:bottom w:val="none" w:sz="0" w:space="0" w:color="auto"/>
            <w:right w:val="none" w:sz="0" w:space="0" w:color="auto"/>
          </w:divBdr>
          <w:divsChild>
            <w:div w:id="262609596">
              <w:marLeft w:val="0"/>
              <w:marRight w:val="0"/>
              <w:marTop w:val="0"/>
              <w:marBottom w:val="0"/>
              <w:divBdr>
                <w:top w:val="none" w:sz="0" w:space="0" w:color="auto"/>
                <w:left w:val="none" w:sz="0" w:space="0" w:color="auto"/>
                <w:bottom w:val="none" w:sz="0" w:space="0" w:color="auto"/>
                <w:right w:val="none" w:sz="0" w:space="0" w:color="auto"/>
              </w:divBdr>
            </w:div>
          </w:divsChild>
        </w:div>
        <w:div w:id="329066185">
          <w:marLeft w:val="0"/>
          <w:marRight w:val="0"/>
          <w:marTop w:val="0"/>
          <w:marBottom w:val="0"/>
          <w:divBdr>
            <w:top w:val="none" w:sz="0" w:space="0" w:color="auto"/>
            <w:left w:val="none" w:sz="0" w:space="0" w:color="auto"/>
            <w:bottom w:val="none" w:sz="0" w:space="0" w:color="auto"/>
            <w:right w:val="none" w:sz="0" w:space="0" w:color="auto"/>
          </w:divBdr>
          <w:divsChild>
            <w:div w:id="511917264">
              <w:marLeft w:val="-225"/>
              <w:marRight w:val="-225"/>
              <w:marTop w:val="0"/>
              <w:marBottom w:val="0"/>
              <w:divBdr>
                <w:top w:val="none" w:sz="0" w:space="0" w:color="auto"/>
                <w:left w:val="none" w:sz="0" w:space="0" w:color="auto"/>
                <w:bottom w:val="none" w:sz="0" w:space="0" w:color="auto"/>
                <w:right w:val="none" w:sz="0" w:space="0" w:color="auto"/>
              </w:divBdr>
              <w:divsChild>
                <w:div w:id="316570975">
                  <w:marLeft w:val="0"/>
                  <w:marRight w:val="0"/>
                  <w:marTop w:val="0"/>
                  <w:marBottom w:val="0"/>
                  <w:divBdr>
                    <w:top w:val="none" w:sz="0" w:space="0" w:color="auto"/>
                    <w:left w:val="none" w:sz="0" w:space="0" w:color="auto"/>
                    <w:bottom w:val="none" w:sz="0" w:space="0" w:color="auto"/>
                    <w:right w:val="none" w:sz="0" w:space="0" w:color="auto"/>
                  </w:divBdr>
                  <w:divsChild>
                    <w:div w:id="229080310">
                      <w:marLeft w:val="0"/>
                      <w:marRight w:val="0"/>
                      <w:marTop w:val="0"/>
                      <w:marBottom w:val="0"/>
                      <w:divBdr>
                        <w:top w:val="none" w:sz="0" w:space="0" w:color="auto"/>
                        <w:left w:val="none" w:sz="0" w:space="0" w:color="auto"/>
                        <w:bottom w:val="none" w:sz="0" w:space="0" w:color="auto"/>
                        <w:right w:val="none" w:sz="0" w:space="0" w:color="auto"/>
                      </w:divBdr>
                    </w:div>
                  </w:divsChild>
                </w:div>
                <w:div w:id="1949195915">
                  <w:marLeft w:val="0"/>
                  <w:marRight w:val="0"/>
                  <w:marTop w:val="0"/>
                  <w:marBottom w:val="0"/>
                  <w:divBdr>
                    <w:top w:val="none" w:sz="0" w:space="0" w:color="auto"/>
                    <w:left w:val="none" w:sz="0" w:space="0" w:color="auto"/>
                    <w:bottom w:val="none" w:sz="0" w:space="0" w:color="auto"/>
                    <w:right w:val="none" w:sz="0" w:space="0" w:color="auto"/>
                  </w:divBdr>
                  <w:divsChild>
                    <w:div w:id="643241080">
                      <w:marLeft w:val="-225"/>
                      <w:marRight w:val="-225"/>
                      <w:marTop w:val="0"/>
                      <w:marBottom w:val="0"/>
                      <w:divBdr>
                        <w:top w:val="none" w:sz="0" w:space="0" w:color="auto"/>
                        <w:left w:val="none" w:sz="0" w:space="0" w:color="auto"/>
                        <w:bottom w:val="none" w:sz="0" w:space="0" w:color="auto"/>
                        <w:right w:val="none" w:sz="0" w:space="0" w:color="auto"/>
                      </w:divBdr>
                      <w:divsChild>
                        <w:div w:id="620846914">
                          <w:marLeft w:val="0"/>
                          <w:marRight w:val="0"/>
                          <w:marTop w:val="0"/>
                          <w:marBottom w:val="0"/>
                          <w:divBdr>
                            <w:top w:val="none" w:sz="0" w:space="0" w:color="auto"/>
                            <w:left w:val="none" w:sz="0" w:space="0" w:color="auto"/>
                            <w:bottom w:val="none" w:sz="0" w:space="0" w:color="auto"/>
                            <w:right w:val="none" w:sz="0" w:space="0" w:color="auto"/>
                          </w:divBdr>
                          <w:divsChild>
                            <w:div w:id="1806577665">
                              <w:marLeft w:val="0"/>
                              <w:marRight w:val="0"/>
                              <w:marTop w:val="0"/>
                              <w:marBottom w:val="0"/>
                              <w:divBdr>
                                <w:top w:val="none" w:sz="0" w:space="0" w:color="auto"/>
                                <w:left w:val="none" w:sz="0" w:space="0" w:color="auto"/>
                                <w:bottom w:val="none" w:sz="0" w:space="0" w:color="auto"/>
                                <w:right w:val="none" w:sz="0" w:space="0" w:color="auto"/>
                              </w:divBdr>
                              <w:divsChild>
                                <w:div w:id="1093404105">
                                  <w:marLeft w:val="0"/>
                                  <w:marRight w:val="0"/>
                                  <w:marTop w:val="0"/>
                                  <w:marBottom w:val="0"/>
                                  <w:divBdr>
                                    <w:top w:val="none" w:sz="0" w:space="0" w:color="auto"/>
                                    <w:left w:val="none" w:sz="0" w:space="0" w:color="auto"/>
                                    <w:bottom w:val="none" w:sz="0" w:space="0" w:color="auto"/>
                                    <w:right w:val="none" w:sz="0" w:space="0" w:color="auto"/>
                                  </w:divBdr>
                                </w:div>
                                <w:div w:id="1931965158">
                                  <w:marLeft w:val="0"/>
                                  <w:marRight w:val="0"/>
                                  <w:marTop w:val="180"/>
                                  <w:marBottom w:val="180"/>
                                  <w:divBdr>
                                    <w:top w:val="single" w:sz="6" w:space="7" w:color="EBEBEB"/>
                                    <w:left w:val="single" w:sz="6" w:space="7" w:color="EBEBEB"/>
                                    <w:bottom w:val="single" w:sz="6" w:space="7" w:color="EBEBEB"/>
                                    <w:right w:val="single" w:sz="6" w:space="7" w:color="EBEBEB"/>
                                  </w:divBdr>
                                  <w:divsChild>
                                    <w:div w:id="1874033542">
                                      <w:marLeft w:val="0"/>
                                      <w:marRight w:val="0"/>
                                      <w:marTop w:val="0"/>
                                      <w:marBottom w:val="0"/>
                                      <w:divBdr>
                                        <w:top w:val="none" w:sz="0" w:space="0" w:color="auto"/>
                                        <w:left w:val="none" w:sz="0" w:space="0" w:color="auto"/>
                                        <w:bottom w:val="none" w:sz="0" w:space="0" w:color="auto"/>
                                        <w:right w:val="none" w:sz="0" w:space="0" w:color="auto"/>
                                      </w:divBdr>
                                    </w:div>
                                  </w:divsChild>
                                </w:div>
                                <w:div w:id="346909904">
                                  <w:marLeft w:val="0"/>
                                  <w:marRight w:val="0"/>
                                  <w:marTop w:val="180"/>
                                  <w:marBottom w:val="180"/>
                                  <w:divBdr>
                                    <w:top w:val="single" w:sz="6" w:space="7" w:color="EBEBEB"/>
                                    <w:left w:val="single" w:sz="6" w:space="7" w:color="EBEBEB"/>
                                    <w:bottom w:val="single" w:sz="6" w:space="7" w:color="EBEBEB"/>
                                    <w:right w:val="single" w:sz="6" w:space="7" w:color="EBEBEB"/>
                                  </w:divBdr>
                                  <w:divsChild>
                                    <w:div w:id="2053385410">
                                      <w:marLeft w:val="0"/>
                                      <w:marRight w:val="0"/>
                                      <w:marTop w:val="0"/>
                                      <w:marBottom w:val="0"/>
                                      <w:divBdr>
                                        <w:top w:val="none" w:sz="0" w:space="0" w:color="auto"/>
                                        <w:left w:val="single" w:sz="24" w:space="7" w:color="8AC007"/>
                                        <w:bottom w:val="none" w:sz="0" w:space="0" w:color="auto"/>
                                        <w:right w:val="none" w:sz="0" w:space="0" w:color="auto"/>
                                      </w:divBdr>
                                    </w:div>
                                  </w:divsChild>
                                </w:div>
                                <w:div w:id="1776364369">
                                  <w:marLeft w:val="0"/>
                                  <w:marRight w:val="0"/>
                                  <w:marTop w:val="180"/>
                                  <w:marBottom w:val="180"/>
                                  <w:divBdr>
                                    <w:top w:val="single" w:sz="6" w:space="7" w:color="EBEBEB"/>
                                    <w:left w:val="single" w:sz="6" w:space="7" w:color="EBEBEB"/>
                                    <w:bottom w:val="single" w:sz="6" w:space="7" w:color="EBEBEB"/>
                                    <w:right w:val="single" w:sz="6" w:space="7" w:color="EBEBEB"/>
                                  </w:divBdr>
                                  <w:divsChild>
                                    <w:div w:id="40638425">
                                      <w:marLeft w:val="0"/>
                                      <w:marRight w:val="0"/>
                                      <w:marTop w:val="0"/>
                                      <w:marBottom w:val="0"/>
                                      <w:divBdr>
                                        <w:top w:val="none" w:sz="0" w:space="0" w:color="auto"/>
                                        <w:left w:val="single" w:sz="24" w:space="7" w:color="8AC007"/>
                                        <w:bottom w:val="none" w:sz="0" w:space="0" w:color="auto"/>
                                        <w:right w:val="none" w:sz="0" w:space="0" w:color="auto"/>
                                      </w:divBdr>
                                    </w:div>
                                  </w:divsChild>
                                </w:div>
                                <w:div w:id="573927740">
                                  <w:marLeft w:val="0"/>
                                  <w:marRight w:val="0"/>
                                  <w:marTop w:val="180"/>
                                  <w:marBottom w:val="180"/>
                                  <w:divBdr>
                                    <w:top w:val="single" w:sz="6" w:space="7" w:color="EBEBEB"/>
                                    <w:left w:val="single" w:sz="6" w:space="7" w:color="EBEBEB"/>
                                    <w:bottom w:val="single" w:sz="6" w:space="7" w:color="EBEBEB"/>
                                    <w:right w:val="single" w:sz="6" w:space="7" w:color="EBEBEB"/>
                                  </w:divBdr>
                                  <w:divsChild>
                                    <w:div w:id="1579244901">
                                      <w:marLeft w:val="0"/>
                                      <w:marRight w:val="0"/>
                                      <w:marTop w:val="0"/>
                                      <w:marBottom w:val="0"/>
                                      <w:divBdr>
                                        <w:top w:val="none" w:sz="0" w:space="0" w:color="auto"/>
                                        <w:left w:val="single" w:sz="24" w:space="7" w:color="8AC007"/>
                                        <w:bottom w:val="none" w:sz="0" w:space="0" w:color="auto"/>
                                        <w:right w:val="none" w:sz="0" w:space="0" w:color="auto"/>
                                      </w:divBdr>
                                    </w:div>
                                  </w:divsChild>
                                </w:div>
                                <w:div w:id="878979480">
                                  <w:marLeft w:val="0"/>
                                  <w:marRight w:val="0"/>
                                  <w:marTop w:val="180"/>
                                  <w:marBottom w:val="180"/>
                                  <w:divBdr>
                                    <w:top w:val="single" w:sz="6" w:space="7" w:color="EBEBEB"/>
                                    <w:left w:val="single" w:sz="6" w:space="7" w:color="EBEBEB"/>
                                    <w:bottom w:val="single" w:sz="6" w:space="7" w:color="EBEBEB"/>
                                    <w:right w:val="single" w:sz="6" w:space="7" w:color="EBEBEB"/>
                                  </w:divBdr>
                                  <w:divsChild>
                                    <w:div w:id="1051998347">
                                      <w:marLeft w:val="0"/>
                                      <w:marRight w:val="0"/>
                                      <w:marTop w:val="0"/>
                                      <w:marBottom w:val="0"/>
                                      <w:divBdr>
                                        <w:top w:val="none" w:sz="0" w:space="0" w:color="auto"/>
                                        <w:left w:val="single" w:sz="24" w:space="7" w:color="8AC007"/>
                                        <w:bottom w:val="none" w:sz="0" w:space="0" w:color="auto"/>
                                        <w:right w:val="none" w:sz="0" w:space="0" w:color="auto"/>
                                      </w:divBdr>
                                    </w:div>
                                  </w:divsChild>
                                </w:div>
                                <w:div w:id="2128425871">
                                  <w:marLeft w:val="0"/>
                                  <w:marRight w:val="0"/>
                                  <w:marTop w:val="180"/>
                                  <w:marBottom w:val="180"/>
                                  <w:divBdr>
                                    <w:top w:val="single" w:sz="6" w:space="7" w:color="EBEBEB"/>
                                    <w:left w:val="single" w:sz="6" w:space="7" w:color="EBEBEB"/>
                                    <w:bottom w:val="single" w:sz="6" w:space="7" w:color="EBEBEB"/>
                                    <w:right w:val="single" w:sz="6" w:space="7" w:color="EBEBEB"/>
                                  </w:divBdr>
                                  <w:divsChild>
                                    <w:div w:id="995957832">
                                      <w:marLeft w:val="0"/>
                                      <w:marRight w:val="0"/>
                                      <w:marTop w:val="0"/>
                                      <w:marBottom w:val="0"/>
                                      <w:divBdr>
                                        <w:top w:val="none" w:sz="0" w:space="0" w:color="auto"/>
                                        <w:left w:val="single" w:sz="24" w:space="7" w:color="8AC007"/>
                                        <w:bottom w:val="none" w:sz="0" w:space="0" w:color="auto"/>
                                        <w:right w:val="none" w:sz="0" w:space="0" w:color="auto"/>
                                      </w:divBdr>
                                    </w:div>
                                  </w:divsChild>
                                </w:div>
                                <w:div w:id="1959026263">
                                  <w:marLeft w:val="0"/>
                                  <w:marRight w:val="0"/>
                                  <w:marTop w:val="180"/>
                                  <w:marBottom w:val="180"/>
                                  <w:divBdr>
                                    <w:top w:val="single" w:sz="6" w:space="7" w:color="EBEBEB"/>
                                    <w:left w:val="single" w:sz="6" w:space="7" w:color="EBEBEB"/>
                                    <w:bottom w:val="single" w:sz="6" w:space="7" w:color="EBEBEB"/>
                                    <w:right w:val="single" w:sz="6" w:space="7" w:color="EBEBEB"/>
                                  </w:divBdr>
                                  <w:divsChild>
                                    <w:div w:id="212038881">
                                      <w:marLeft w:val="0"/>
                                      <w:marRight w:val="0"/>
                                      <w:marTop w:val="0"/>
                                      <w:marBottom w:val="0"/>
                                      <w:divBdr>
                                        <w:top w:val="none" w:sz="0" w:space="0" w:color="auto"/>
                                        <w:left w:val="single" w:sz="24" w:space="7" w:color="8AC007"/>
                                        <w:bottom w:val="none" w:sz="0" w:space="0" w:color="auto"/>
                                        <w:right w:val="none" w:sz="0" w:space="0" w:color="auto"/>
                                      </w:divBdr>
                                    </w:div>
                                  </w:divsChild>
                                </w:div>
                                <w:div w:id="1532720537">
                                  <w:marLeft w:val="0"/>
                                  <w:marRight w:val="0"/>
                                  <w:marTop w:val="180"/>
                                  <w:marBottom w:val="180"/>
                                  <w:divBdr>
                                    <w:top w:val="single" w:sz="6" w:space="7" w:color="EBEBEB"/>
                                    <w:left w:val="single" w:sz="6" w:space="7" w:color="EBEBEB"/>
                                    <w:bottom w:val="single" w:sz="6" w:space="7" w:color="EBEBEB"/>
                                    <w:right w:val="single" w:sz="6" w:space="7" w:color="EBEBEB"/>
                                  </w:divBdr>
                                  <w:divsChild>
                                    <w:div w:id="1603491104">
                                      <w:marLeft w:val="0"/>
                                      <w:marRight w:val="0"/>
                                      <w:marTop w:val="0"/>
                                      <w:marBottom w:val="0"/>
                                      <w:divBdr>
                                        <w:top w:val="none" w:sz="0" w:space="0" w:color="auto"/>
                                        <w:left w:val="single" w:sz="24" w:space="7" w:color="8AC007"/>
                                        <w:bottom w:val="none" w:sz="0" w:space="0" w:color="auto"/>
                                        <w:right w:val="none" w:sz="0" w:space="0" w:color="auto"/>
                                      </w:divBdr>
                                    </w:div>
                                  </w:divsChild>
                                </w:div>
                                <w:div w:id="1250192501">
                                  <w:marLeft w:val="0"/>
                                  <w:marRight w:val="0"/>
                                  <w:marTop w:val="180"/>
                                  <w:marBottom w:val="180"/>
                                  <w:divBdr>
                                    <w:top w:val="single" w:sz="6" w:space="7" w:color="EBEBEB"/>
                                    <w:left w:val="single" w:sz="6" w:space="7" w:color="EBEBEB"/>
                                    <w:bottom w:val="single" w:sz="6" w:space="7" w:color="EBEBEB"/>
                                    <w:right w:val="single" w:sz="6" w:space="7" w:color="EBEBEB"/>
                                  </w:divBdr>
                                  <w:divsChild>
                                    <w:div w:id="629359215">
                                      <w:marLeft w:val="0"/>
                                      <w:marRight w:val="0"/>
                                      <w:marTop w:val="0"/>
                                      <w:marBottom w:val="0"/>
                                      <w:divBdr>
                                        <w:top w:val="none" w:sz="0" w:space="0" w:color="auto"/>
                                        <w:left w:val="single" w:sz="24" w:space="7" w:color="8AC007"/>
                                        <w:bottom w:val="none" w:sz="0" w:space="0" w:color="auto"/>
                                        <w:right w:val="none" w:sz="0" w:space="0" w:color="auto"/>
                                      </w:divBdr>
                                    </w:div>
                                  </w:divsChild>
                                </w:div>
                                <w:div w:id="1703552427">
                                  <w:marLeft w:val="0"/>
                                  <w:marRight w:val="0"/>
                                  <w:marTop w:val="180"/>
                                  <w:marBottom w:val="180"/>
                                  <w:divBdr>
                                    <w:top w:val="single" w:sz="6" w:space="7" w:color="EBEBEB"/>
                                    <w:left w:val="single" w:sz="6" w:space="7" w:color="EBEBEB"/>
                                    <w:bottom w:val="single" w:sz="6" w:space="7" w:color="EBEBEB"/>
                                    <w:right w:val="single" w:sz="6" w:space="7" w:color="EBEBEB"/>
                                  </w:divBdr>
                                  <w:divsChild>
                                    <w:div w:id="2140948891">
                                      <w:marLeft w:val="0"/>
                                      <w:marRight w:val="0"/>
                                      <w:marTop w:val="0"/>
                                      <w:marBottom w:val="0"/>
                                      <w:divBdr>
                                        <w:top w:val="none" w:sz="0" w:space="0" w:color="auto"/>
                                        <w:left w:val="single" w:sz="24" w:space="7" w:color="8AC007"/>
                                        <w:bottom w:val="none" w:sz="0" w:space="0" w:color="auto"/>
                                        <w:right w:val="none" w:sz="0" w:space="0" w:color="auto"/>
                                      </w:divBdr>
                                    </w:div>
                                  </w:divsChild>
                                </w:div>
                                <w:div w:id="459735580">
                                  <w:marLeft w:val="0"/>
                                  <w:marRight w:val="0"/>
                                  <w:marTop w:val="180"/>
                                  <w:marBottom w:val="180"/>
                                  <w:divBdr>
                                    <w:top w:val="single" w:sz="6" w:space="7" w:color="EBEBEB"/>
                                    <w:left w:val="single" w:sz="6" w:space="7" w:color="EBEBEB"/>
                                    <w:bottom w:val="single" w:sz="6" w:space="7" w:color="EBEBEB"/>
                                    <w:right w:val="single" w:sz="6" w:space="7" w:color="EBEBEB"/>
                                  </w:divBdr>
                                  <w:divsChild>
                                    <w:div w:id="327833877">
                                      <w:marLeft w:val="0"/>
                                      <w:marRight w:val="0"/>
                                      <w:marTop w:val="0"/>
                                      <w:marBottom w:val="0"/>
                                      <w:divBdr>
                                        <w:top w:val="none" w:sz="0" w:space="0" w:color="auto"/>
                                        <w:left w:val="single" w:sz="24" w:space="7" w:color="8AC007"/>
                                        <w:bottom w:val="none" w:sz="0" w:space="0" w:color="auto"/>
                                        <w:right w:val="none" w:sz="0" w:space="0" w:color="auto"/>
                                      </w:divBdr>
                                    </w:div>
                                  </w:divsChild>
                                </w:div>
                                <w:div w:id="17546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7141">
                          <w:marLeft w:val="0"/>
                          <w:marRight w:val="0"/>
                          <w:marTop w:val="0"/>
                          <w:marBottom w:val="0"/>
                          <w:divBdr>
                            <w:top w:val="none" w:sz="0" w:space="0" w:color="auto"/>
                            <w:left w:val="none" w:sz="0" w:space="0" w:color="auto"/>
                            <w:bottom w:val="none" w:sz="0" w:space="0" w:color="auto"/>
                            <w:right w:val="none" w:sz="0" w:space="0" w:color="auto"/>
                          </w:divBdr>
                          <w:divsChild>
                            <w:div w:id="898591428">
                              <w:marLeft w:val="-225"/>
                              <w:marRight w:val="-225"/>
                              <w:marTop w:val="0"/>
                              <w:marBottom w:val="0"/>
                              <w:divBdr>
                                <w:top w:val="none" w:sz="0" w:space="0" w:color="auto"/>
                                <w:left w:val="none" w:sz="0" w:space="0" w:color="auto"/>
                                <w:bottom w:val="none" w:sz="0" w:space="0" w:color="auto"/>
                                <w:right w:val="none" w:sz="0" w:space="0" w:color="auto"/>
                              </w:divBdr>
                            </w:div>
                            <w:div w:id="327636654">
                              <w:marLeft w:val="-225"/>
                              <w:marRight w:val="-225"/>
                              <w:marTop w:val="0"/>
                              <w:marBottom w:val="0"/>
                              <w:divBdr>
                                <w:top w:val="none" w:sz="0" w:space="0" w:color="auto"/>
                                <w:left w:val="none" w:sz="0" w:space="0" w:color="auto"/>
                                <w:bottom w:val="none" w:sz="0" w:space="0" w:color="auto"/>
                                <w:right w:val="none" w:sz="0" w:space="0" w:color="auto"/>
                              </w:divBdr>
                            </w:div>
                            <w:div w:id="842860434">
                              <w:marLeft w:val="-225"/>
                              <w:marRight w:val="-225"/>
                              <w:marTop w:val="0"/>
                              <w:marBottom w:val="0"/>
                              <w:divBdr>
                                <w:top w:val="none" w:sz="0" w:space="0" w:color="auto"/>
                                <w:left w:val="none" w:sz="0" w:space="0" w:color="auto"/>
                                <w:bottom w:val="none" w:sz="0" w:space="0" w:color="auto"/>
                                <w:right w:val="none" w:sz="0" w:space="0" w:color="auto"/>
                              </w:divBdr>
                              <w:divsChild>
                                <w:div w:id="20457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90122">
                      <w:marLeft w:val="-225"/>
                      <w:marRight w:val="-225"/>
                      <w:marTop w:val="0"/>
                      <w:marBottom w:val="0"/>
                      <w:divBdr>
                        <w:top w:val="none" w:sz="0" w:space="0" w:color="auto"/>
                        <w:left w:val="none" w:sz="0" w:space="0" w:color="auto"/>
                        <w:bottom w:val="none" w:sz="0" w:space="0" w:color="auto"/>
                        <w:right w:val="none" w:sz="0" w:space="0" w:color="auto"/>
                      </w:divBdr>
                      <w:divsChild>
                        <w:div w:id="1071392056">
                          <w:marLeft w:val="0"/>
                          <w:marRight w:val="0"/>
                          <w:marTop w:val="0"/>
                          <w:marBottom w:val="0"/>
                          <w:divBdr>
                            <w:top w:val="none" w:sz="0" w:space="0" w:color="auto"/>
                            <w:left w:val="none" w:sz="0" w:space="0" w:color="auto"/>
                            <w:bottom w:val="none" w:sz="0" w:space="0" w:color="auto"/>
                            <w:right w:val="none" w:sz="0" w:space="0" w:color="auto"/>
                          </w:divBdr>
                          <w:divsChild>
                            <w:div w:id="1517190167">
                              <w:marLeft w:val="0"/>
                              <w:marRight w:val="0"/>
                              <w:marTop w:val="300"/>
                              <w:marBottom w:val="0"/>
                              <w:divBdr>
                                <w:top w:val="none" w:sz="0" w:space="0" w:color="auto"/>
                                <w:left w:val="none" w:sz="0" w:space="0" w:color="auto"/>
                                <w:bottom w:val="none" w:sz="0" w:space="0" w:color="auto"/>
                                <w:right w:val="none" w:sz="0" w:space="0" w:color="auto"/>
                              </w:divBdr>
                              <w:divsChild>
                                <w:div w:id="917515832">
                                  <w:marLeft w:val="-225"/>
                                  <w:marRight w:val="-225"/>
                                  <w:marTop w:val="0"/>
                                  <w:marBottom w:val="0"/>
                                  <w:divBdr>
                                    <w:top w:val="none" w:sz="0" w:space="0" w:color="auto"/>
                                    <w:left w:val="none" w:sz="0" w:space="0" w:color="auto"/>
                                    <w:bottom w:val="none" w:sz="0" w:space="0" w:color="auto"/>
                                    <w:right w:val="none" w:sz="0" w:space="0" w:color="auto"/>
                                  </w:divBdr>
                                  <w:divsChild>
                                    <w:div w:id="1947804879">
                                      <w:marLeft w:val="0"/>
                                      <w:marRight w:val="0"/>
                                      <w:marTop w:val="0"/>
                                      <w:marBottom w:val="0"/>
                                      <w:divBdr>
                                        <w:top w:val="none" w:sz="0" w:space="0" w:color="auto"/>
                                        <w:left w:val="none" w:sz="0" w:space="0" w:color="auto"/>
                                        <w:bottom w:val="none" w:sz="0" w:space="0" w:color="auto"/>
                                        <w:right w:val="none" w:sz="0" w:space="0" w:color="auto"/>
                                      </w:divBdr>
                                    </w:div>
                                    <w:div w:id="906839736">
                                      <w:marLeft w:val="0"/>
                                      <w:marRight w:val="0"/>
                                      <w:marTop w:val="0"/>
                                      <w:marBottom w:val="0"/>
                                      <w:divBdr>
                                        <w:top w:val="none" w:sz="0" w:space="0" w:color="auto"/>
                                        <w:left w:val="none" w:sz="0" w:space="0" w:color="auto"/>
                                        <w:bottom w:val="none" w:sz="0" w:space="0" w:color="auto"/>
                                        <w:right w:val="none" w:sz="0" w:space="0" w:color="auto"/>
                                      </w:divBdr>
                                    </w:div>
                                    <w:div w:id="768282725">
                                      <w:marLeft w:val="0"/>
                                      <w:marRight w:val="0"/>
                                      <w:marTop w:val="0"/>
                                      <w:marBottom w:val="0"/>
                                      <w:divBdr>
                                        <w:top w:val="none" w:sz="0" w:space="0" w:color="auto"/>
                                        <w:left w:val="none" w:sz="0" w:space="0" w:color="auto"/>
                                        <w:bottom w:val="none" w:sz="0" w:space="0" w:color="auto"/>
                                        <w:right w:val="none" w:sz="0" w:space="0" w:color="auto"/>
                                      </w:divBdr>
                                    </w:div>
                                    <w:div w:id="2002080198">
                                      <w:marLeft w:val="0"/>
                                      <w:marRight w:val="0"/>
                                      <w:marTop w:val="0"/>
                                      <w:marBottom w:val="0"/>
                                      <w:divBdr>
                                        <w:top w:val="none" w:sz="0" w:space="0" w:color="auto"/>
                                        <w:left w:val="none" w:sz="0" w:space="0" w:color="auto"/>
                                        <w:bottom w:val="none" w:sz="0" w:space="0" w:color="auto"/>
                                        <w:right w:val="none" w:sz="0" w:space="0" w:color="auto"/>
                                      </w:divBdr>
                                    </w:div>
                                  </w:divsChild>
                                </w:div>
                                <w:div w:id="654995966">
                                  <w:marLeft w:val="0"/>
                                  <w:marRight w:val="0"/>
                                  <w:marTop w:val="0"/>
                                  <w:marBottom w:val="0"/>
                                  <w:divBdr>
                                    <w:top w:val="none" w:sz="0" w:space="0" w:color="auto"/>
                                    <w:left w:val="none" w:sz="0" w:space="0" w:color="auto"/>
                                    <w:bottom w:val="none" w:sz="0" w:space="0" w:color="auto"/>
                                    <w:right w:val="none" w:sz="0" w:space="0" w:color="auto"/>
                                  </w:divBdr>
                                  <w:divsChild>
                                    <w:div w:id="601651615">
                                      <w:marLeft w:val="0"/>
                                      <w:marRight w:val="0"/>
                                      <w:marTop w:val="0"/>
                                      <w:marBottom w:val="225"/>
                                      <w:divBdr>
                                        <w:top w:val="none" w:sz="0" w:space="0" w:color="auto"/>
                                        <w:left w:val="none" w:sz="0" w:space="0" w:color="auto"/>
                                        <w:bottom w:val="none" w:sz="0" w:space="0" w:color="auto"/>
                                        <w:right w:val="none" w:sz="0" w:space="0" w:color="auto"/>
                                      </w:divBdr>
                                    </w:div>
                                    <w:div w:id="1811046830">
                                      <w:marLeft w:val="0"/>
                                      <w:marRight w:val="0"/>
                                      <w:marTop w:val="0"/>
                                      <w:marBottom w:val="225"/>
                                      <w:divBdr>
                                        <w:top w:val="none" w:sz="0" w:space="0" w:color="auto"/>
                                        <w:left w:val="none" w:sz="0" w:space="0" w:color="auto"/>
                                        <w:bottom w:val="none" w:sz="0" w:space="0" w:color="auto"/>
                                        <w:right w:val="none" w:sz="0" w:space="0" w:color="auto"/>
                                      </w:divBdr>
                                    </w:div>
                                    <w:div w:id="1789271695">
                                      <w:marLeft w:val="0"/>
                                      <w:marRight w:val="0"/>
                                      <w:marTop w:val="0"/>
                                      <w:marBottom w:val="225"/>
                                      <w:divBdr>
                                        <w:top w:val="none" w:sz="0" w:space="0" w:color="auto"/>
                                        <w:left w:val="none" w:sz="0" w:space="0" w:color="auto"/>
                                        <w:bottom w:val="none" w:sz="0" w:space="0" w:color="auto"/>
                                        <w:right w:val="none" w:sz="0" w:space="0" w:color="auto"/>
                                      </w:divBdr>
                                    </w:div>
                                    <w:div w:id="1604997146">
                                      <w:marLeft w:val="0"/>
                                      <w:marRight w:val="0"/>
                                      <w:marTop w:val="0"/>
                                      <w:marBottom w:val="225"/>
                                      <w:divBdr>
                                        <w:top w:val="none" w:sz="0" w:space="0" w:color="auto"/>
                                        <w:left w:val="none" w:sz="0" w:space="0" w:color="auto"/>
                                        <w:bottom w:val="none" w:sz="0" w:space="0" w:color="auto"/>
                                        <w:right w:val="none" w:sz="0" w:space="0" w:color="auto"/>
                                      </w:divBdr>
                                    </w:div>
                                  </w:divsChild>
                                </w:div>
                                <w:div w:id="880895226">
                                  <w:marLeft w:val="0"/>
                                  <w:marRight w:val="0"/>
                                  <w:marTop w:val="0"/>
                                  <w:marBottom w:val="0"/>
                                  <w:divBdr>
                                    <w:top w:val="none" w:sz="0" w:space="0" w:color="auto"/>
                                    <w:left w:val="none" w:sz="0" w:space="0" w:color="auto"/>
                                    <w:bottom w:val="none" w:sz="0" w:space="0" w:color="auto"/>
                                    <w:right w:val="none" w:sz="0" w:space="0" w:color="auto"/>
                                  </w:divBdr>
                                </w:div>
                                <w:div w:id="2042894230">
                                  <w:marLeft w:val="-225"/>
                                  <w:marRight w:val="-225"/>
                                  <w:marTop w:val="0"/>
                                  <w:marBottom w:val="0"/>
                                  <w:divBdr>
                                    <w:top w:val="none" w:sz="0" w:space="0" w:color="auto"/>
                                    <w:left w:val="none" w:sz="0" w:space="0" w:color="auto"/>
                                    <w:bottom w:val="none" w:sz="0" w:space="0" w:color="auto"/>
                                    <w:right w:val="none" w:sz="0" w:space="0" w:color="auto"/>
                                  </w:divBdr>
                                  <w:divsChild>
                                    <w:div w:id="2107342221">
                                      <w:marLeft w:val="0"/>
                                      <w:marRight w:val="0"/>
                                      <w:marTop w:val="0"/>
                                      <w:marBottom w:val="0"/>
                                      <w:divBdr>
                                        <w:top w:val="none" w:sz="0" w:space="0" w:color="auto"/>
                                        <w:left w:val="none" w:sz="0" w:space="0" w:color="auto"/>
                                        <w:bottom w:val="none" w:sz="0" w:space="0" w:color="auto"/>
                                        <w:right w:val="none" w:sz="0" w:space="0" w:color="auto"/>
                                      </w:divBdr>
                                    </w:div>
                                    <w:div w:id="945313278">
                                      <w:marLeft w:val="0"/>
                                      <w:marRight w:val="0"/>
                                      <w:marTop w:val="0"/>
                                      <w:marBottom w:val="0"/>
                                      <w:divBdr>
                                        <w:top w:val="none" w:sz="0" w:space="0" w:color="auto"/>
                                        <w:left w:val="none" w:sz="0" w:space="0" w:color="auto"/>
                                        <w:bottom w:val="none" w:sz="0" w:space="0" w:color="auto"/>
                                        <w:right w:val="none" w:sz="0" w:space="0" w:color="auto"/>
                                      </w:divBdr>
                                    </w:div>
                                    <w:div w:id="535394162">
                                      <w:marLeft w:val="0"/>
                                      <w:marRight w:val="0"/>
                                      <w:marTop w:val="0"/>
                                      <w:marBottom w:val="0"/>
                                      <w:divBdr>
                                        <w:top w:val="none" w:sz="0" w:space="0" w:color="auto"/>
                                        <w:left w:val="none" w:sz="0" w:space="0" w:color="auto"/>
                                        <w:bottom w:val="none" w:sz="0" w:space="0" w:color="auto"/>
                                        <w:right w:val="none" w:sz="0" w:space="0" w:color="auto"/>
                                      </w:divBdr>
                                    </w:div>
                                    <w:div w:id="17990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27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072228">
          <w:marLeft w:val="0"/>
          <w:marRight w:val="0"/>
          <w:marTop w:val="570"/>
          <w:marBottom w:val="0"/>
          <w:divBdr>
            <w:top w:val="single" w:sz="6" w:space="0" w:color="AAAAAA"/>
            <w:left w:val="single" w:sz="6" w:space="0" w:color="5F5F5F"/>
            <w:bottom w:val="single" w:sz="6" w:space="0" w:color="5F5F5F"/>
            <w:right w:val="single" w:sz="6" w:space="0" w:color="5F5F5F"/>
          </w:divBdr>
          <w:divsChild>
            <w:div w:id="1289891907">
              <w:marLeft w:val="0"/>
              <w:marRight w:val="0"/>
              <w:marTop w:val="0"/>
              <w:marBottom w:val="0"/>
              <w:divBdr>
                <w:top w:val="none" w:sz="0" w:space="0" w:color="auto"/>
                <w:left w:val="none" w:sz="0" w:space="0" w:color="auto"/>
                <w:bottom w:val="none" w:sz="0" w:space="0" w:color="auto"/>
                <w:right w:val="none" w:sz="0" w:space="0" w:color="auto"/>
              </w:divBdr>
              <w:divsChild>
                <w:div w:id="85150195">
                  <w:marLeft w:val="0"/>
                  <w:marRight w:val="0"/>
                  <w:marTop w:val="0"/>
                  <w:marBottom w:val="0"/>
                  <w:divBdr>
                    <w:top w:val="none" w:sz="0" w:space="0" w:color="auto"/>
                    <w:left w:val="none" w:sz="0" w:space="0" w:color="auto"/>
                    <w:bottom w:val="none" w:sz="0" w:space="0" w:color="auto"/>
                    <w:right w:val="none" w:sz="0" w:space="0" w:color="auto"/>
                  </w:divBdr>
                </w:div>
                <w:div w:id="479856095">
                  <w:marLeft w:val="0"/>
                  <w:marRight w:val="0"/>
                  <w:marTop w:val="0"/>
                  <w:marBottom w:val="0"/>
                  <w:divBdr>
                    <w:top w:val="none" w:sz="0" w:space="0" w:color="auto"/>
                    <w:left w:val="none" w:sz="0" w:space="0" w:color="auto"/>
                    <w:bottom w:val="none" w:sz="0" w:space="0" w:color="auto"/>
                    <w:right w:val="none" w:sz="0" w:space="0" w:color="auto"/>
                  </w:divBdr>
                </w:div>
                <w:div w:id="1124613255">
                  <w:marLeft w:val="0"/>
                  <w:marRight w:val="0"/>
                  <w:marTop w:val="0"/>
                  <w:marBottom w:val="0"/>
                  <w:divBdr>
                    <w:top w:val="none" w:sz="0" w:space="0" w:color="auto"/>
                    <w:left w:val="none" w:sz="0" w:space="0" w:color="auto"/>
                    <w:bottom w:val="none" w:sz="0" w:space="0" w:color="auto"/>
                    <w:right w:val="none" w:sz="0" w:space="0" w:color="auto"/>
                  </w:divBdr>
                </w:div>
                <w:div w:id="704794423">
                  <w:marLeft w:val="0"/>
                  <w:marRight w:val="0"/>
                  <w:marTop w:val="0"/>
                  <w:marBottom w:val="0"/>
                  <w:divBdr>
                    <w:top w:val="none" w:sz="0" w:space="0" w:color="auto"/>
                    <w:left w:val="none" w:sz="0" w:space="0" w:color="auto"/>
                    <w:bottom w:val="none" w:sz="0" w:space="0" w:color="auto"/>
                    <w:right w:val="none" w:sz="0" w:space="0" w:color="auto"/>
                  </w:divBdr>
                </w:div>
                <w:div w:id="563491415">
                  <w:marLeft w:val="0"/>
                  <w:marRight w:val="0"/>
                  <w:marTop w:val="0"/>
                  <w:marBottom w:val="0"/>
                  <w:divBdr>
                    <w:top w:val="none" w:sz="0" w:space="0" w:color="auto"/>
                    <w:left w:val="none" w:sz="0" w:space="0" w:color="auto"/>
                    <w:bottom w:val="none" w:sz="0" w:space="0" w:color="auto"/>
                    <w:right w:val="none" w:sz="0" w:space="0" w:color="auto"/>
                  </w:divBdr>
                </w:div>
                <w:div w:id="15706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465">
          <w:marLeft w:val="0"/>
          <w:marRight w:val="0"/>
          <w:marTop w:val="570"/>
          <w:marBottom w:val="0"/>
          <w:divBdr>
            <w:top w:val="single" w:sz="6" w:space="0" w:color="AAAAAA"/>
            <w:left w:val="single" w:sz="6" w:space="0" w:color="5F5F5F"/>
            <w:bottom w:val="single" w:sz="6" w:space="0" w:color="5F5F5F"/>
            <w:right w:val="single" w:sz="6" w:space="0" w:color="5F5F5F"/>
          </w:divBdr>
          <w:divsChild>
            <w:div w:id="1030882111">
              <w:marLeft w:val="0"/>
              <w:marRight w:val="0"/>
              <w:marTop w:val="0"/>
              <w:marBottom w:val="0"/>
              <w:divBdr>
                <w:top w:val="none" w:sz="0" w:space="0" w:color="auto"/>
                <w:left w:val="none" w:sz="0" w:space="0" w:color="auto"/>
                <w:bottom w:val="none" w:sz="0" w:space="0" w:color="auto"/>
                <w:right w:val="none" w:sz="0" w:space="0" w:color="auto"/>
              </w:divBdr>
              <w:divsChild>
                <w:div w:id="1668048399">
                  <w:marLeft w:val="0"/>
                  <w:marRight w:val="0"/>
                  <w:marTop w:val="0"/>
                  <w:marBottom w:val="0"/>
                  <w:divBdr>
                    <w:top w:val="none" w:sz="0" w:space="0" w:color="auto"/>
                    <w:left w:val="none" w:sz="0" w:space="0" w:color="auto"/>
                    <w:bottom w:val="none" w:sz="0" w:space="0" w:color="auto"/>
                    <w:right w:val="none" w:sz="0" w:space="0" w:color="auto"/>
                  </w:divBdr>
                </w:div>
                <w:div w:id="72899188">
                  <w:marLeft w:val="0"/>
                  <w:marRight w:val="0"/>
                  <w:marTop w:val="0"/>
                  <w:marBottom w:val="0"/>
                  <w:divBdr>
                    <w:top w:val="none" w:sz="0" w:space="0" w:color="auto"/>
                    <w:left w:val="none" w:sz="0" w:space="0" w:color="auto"/>
                    <w:bottom w:val="none" w:sz="0" w:space="0" w:color="auto"/>
                    <w:right w:val="none" w:sz="0" w:space="0" w:color="auto"/>
                  </w:divBdr>
                </w:div>
                <w:div w:id="1103183989">
                  <w:marLeft w:val="0"/>
                  <w:marRight w:val="0"/>
                  <w:marTop w:val="0"/>
                  <w:marBottom w:val="0"/>
                  <w:divBdr>
                    <w:top w:val="none" w:sz="0" w:space="0" w:color="auto"/>
                    <w:left w:val="none" w:sz="0" w:space="0" w:color="auto"/>
                    <w:bottom w:val="none" w:sz="0" w:space="0" w:color="auto"/>
                    <w:right w:val="none" w:sz="0" w:space="0" w:color="auto"/>
                  </w:divBdr>
                </w:div>
                <w:div w:id="1773281187">
                  <w:marLeft w:val="0"/>
                  <w:marRight w:val="0"/>
                  <w:marTop w:val="0"/>
                  <w:marBottom w:val="0"/>
                  <w:divBdr>
                    <w:top w:val="none" w:sz="0" w:space="0" w:color="auto"/>
                    <w:left w:val="none" w:sz="0" w:space="0" w:color="auto"/>
                    <w:bottom w:val="none" w:sz="0" w:space="0" w:color="auto"/>
                    <w:right w:val="none" w:sz="0" w:space="0" w:color="auto"/>
                  </w:divBdr>
                </w:div>
                <w:div w:id="9777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9707">
          <w:marLeft w:val="0"/>
          <w:marRight w:val="0"/>
          <w:marTop w:val="570"/>
          <w:marBottom w:val="0"/>
          <w:divBdr>
            <w:top w:val="single" w:sz="6" w:space="0" w:color="AAAAAA"/>
            <w:left w:val="single" w:sz="6" w:space="0" w:color="5F5F5F"/>
            <w:bottom w:val="single" w:sz="6" w:space="0" w:color="5F5F5F"/>
            <w:right w:val="single" w:sz="6" w:space="0" w:color="5F5F5F"/>
          </w:divBdr>
          <w:divsChild>
            <w:div w:id="1955167145">
              <w:marLeft w:val="0"/>
              <w:marRight w:val="0"/>
              <w:marTop w:val="0"/>
              <w:marBottom w:val="0"/>
              <w:divBdr>
                <w:top w:val="none" w:sz="0" w:space="0" w:color="auto"/>
                <w:left w:val="none" w:sz="0" w:space="0" w:color="auto"/>
                <w:bottom w:val="none" w:sz="0" w:space="0" w:color="auto"/>
                <w:right w:val="none" w:sz="0" w:space="0" w:color="auto"/>
              </w:divBdr>
              <w:divsChild>
                <w:div w:id="1268849029">
                  <w:marLeft w:val="0"/>
                  <w:marRight w:val="0"/>
                  <w:marTop w:val="0"/>
                  <w:marBottom w:val="0"/>
                  <w:divBdr>
                    <w:top w:val="none" w:sz="0" w:space="0" w:color="auto"/>
                    <w:left w:val="none" w:sz="0" w:space="0" w:color="auto"/>
                    <w:bottom w:val="none" w:sz="0" w:space="0" w:color="auto"/>
                    <w:right w:val="none" w:sz="0" w:space="0" w:color="auto"/>
                  </w:divBdr>
                </w:div>
                <w:div w:id="63258350">
                  <w:marLeft w:val="0"/>
                  <w:marRight w:val="0"/>
                  <w:marTop w:val="0"/>
                  <w:marBottom w:val="0"/>
                  <w:divBdr>
                    <w:top w:val="none" w:sz="0" w:space="0" w:color="auto"/>
                    <w:left w:val="none" w:sz="0" w:space="0" w:color="auto"/>
                    <w:bottom w:val="none" w:sz="0" w:space="0" w:color="auto"/>
                    <w:right w:val="none" w:sz="0" w:space="0" w:color="auto"/>
                  </w:divBdr>
                </w:div>
                <w:div w:id="1563515080">
                  <w:marLeft w:val="0"/>
                  <w:marRight w:val="0"/>
                  <w:marTop w:val="0"/>
                  <w:marBottom w:val="0"/>
                  <w:divBdr>
                    <w:top w:val="none" w:sz="0" w:space="0" w:color="auto"/>
                    <w:left w:val="none" w:sz="0" w:space="0" w:color="auto"/>
                    <w:bottom w:val="none" w:sz="0" w:space="0" w:color="auto"/>
                    <w:right w:val="none" w:sz="0" w:space="0" w:color="auto"/>
                  </w:divBdr>
                </w:div>
                <w:div w:id="2488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8015">
          <w:marLeft w:val="0"/>
          <w:marRight w:val="0"/>
          <w:marTop w:val="570"/>
          <w:marBottom w:val="0"/>
          <w:divBdr>
            <w:top w:val="single" w:sz="6" w:space="0" w:color="AAAAAA"/>
            <w:left w:val="single" w:sz="6" w:space="0" w:color="5F5F5F"/>
            <w:bottom w:val="single" w:sz="6" w:space="0" w:color="5F5F5F"/>
            <w:right w:val="single" w:sz="6" w:space="0" w:color="5F5F5F"/>
          </w:divBdr>
          <w:divsChild>
            <w:div w:id="523519940">
              <w:marLeft w:val="0"/>
              <w:marRight w:val="0"/>
              <w:marTop w:val="0"/>
              <w:marBottom w:val="0"/>
              <w:divBdr>
                <w:top w:val="none" w:sz="0" w:space="0" w:color="auto"/>
                <w:left w:val="none" w:sz="0" w:space="0" w:color="auto"/>
                <w:bottom w:val="none" w:sz="0" w:space="0" w:color="auto"/>
                <w:right w:val="none" w:sz="0" w:space="0" w:color="auto"/>
              </w:divBdr>
              <w:divsChild>
                <w:div w:id="1967660852">
                  <w:marLeft w:val="0"/>
                  <w:marRight w:val="0"/>
                  <w:marTop w:val="0"/>
                  <w:marBottom w:val="0"/>
                  <w:divBdr>
                    <w:top w:val="none" w:sz="0" w:space="0" w:color="auto"/>
                    <w:left w:val="none" w:sz="0" w:space="0" w:color="auto"/>
                    <w:bottom w:val="none" w:sz="0" w:space="0" w:color="auto"/>
                    <w:right w:val="none" w:sz="0" w:space="0" w:color="auto"/>
                  </w:divBdr>
                  <w:divsChild>
                    <w:div w:id="925647830">
                      <w:marLeft w:val="0"/>
                      <w:marRight w:val="0"/>
                      <w:marTop w:val="0"/>
                      <w:marBottom w:val="0"/>
                      <w:divBdr>
                        <w:top w:val="none" w:sz="0" w:space="0" w:color="auto"/>
                        <w:left w:val="none" w:sz="0" w:space="0" w:color="auto"/>
                        <w:bottom w:val="none" w:sz="0" w:space="0" w:color="auto"/>
                        <w:right w:val="none" w:sz="0" w:space="0" w:color="auto"/>
                      </w:divBdr>
                      <w:divsChild>
                        <w:div w:id="534780711">
                          <w:marLeft w:val="0"/>
                          <w:marRight w:val="0"/>
                          <w:marTop w:val="0"/>
                          <w:marBottom w:val="0"/>
                          <w:divBdr>
                            <w:top w:val="none" w:sz="0" w:space="0" w:color="auto"/>
                            <w:left w:val="none" w:sz="0" w:space="0" w:color="auto"/>
                            <w:bottom w:val="none" w:sz="0" w:space="0" w:color="auto"/>
                            <w:right w:val="none" w:sz="0" w:space="0" w:color="auto"/>
                          </w:divBdr>
                          <w:divsChild>
                            <w:div w:id="57941925">
                              <w:marLeft w:val="0"/>
                              <w:marRight w:val="0"/>
                              <w:marTop w:val="0"/>
                              <w:marBottom w:val="0"/>
                              <w:divBdr>
                                <w:top w:val="none" w:sz="0" w:space="0" w:color="auto"/>
                                <w:left w:val="none" w:sz="0" w:space="0" w:color="auto"/>
                                <w:bottom w:val="none" w:sz="0" w:space="0" w:color="auto"/>
                                <w:right w:val="none" w:sz="0" w:space="0" w:color="auto"/>
                              </w:divBdr>
                              <w:divsChild>
                                <w:div w:id="1789617059">
                                  <w:marLeft w:val="0"/>
                                  <w:marRight w:val="0"/>
                                  <w:marTop w:val="0"/>
                                  <w:marBottom w:val="0"/>
                                  <w:divBdr>
                                    <w:top w:val="none" w:sz="0" w:space="0" w:color="auto"/>
                                    <w:left w:val="none" w:sz="0" w:space="0" w:color="auto"/>
                                    <w:bottom w:val="none" w:sz="0" w:space="0" w:color="auto"/>
                                    <w:right w:val="none" w:sz="0" w:space="0" w:color="auto"/>
                                  </w:divBdr>
                                  <w:divsChild>
                                    <w:div w:id="2143844299">
                                      <w:marLeft w:val="0"/>
                                      <w:marRight w:val="0"/>
                                      <w:marTop w:val="0"/>
                                      <w:marBottom w:val="0"/>
                                      <w:divBdr>
                                        <w:top w:val="single" w:sz="6" w:space="0" w:color="555555"/>
                                        <w:left w:val="single" w:sz="6" w:space="0" w:color="555555"/>
                                        <w:bottom w:val="single" w:sz="6" w:space="0" w:color="555555"/>
                                        <w:right w:val="single" w:sz="6" w:space="0" w:color="555555"/>
                                      </w:divBdr>
                                      <w:divsChild>
                                        <w:div w:id="320276280">
                                          <w:marLeft w:val="0"/>
                                          <w:marRight w:val="0"/>
                                          <w:marTop w:val="0"/>
                                          <w:marBottom w:val="0"/>
                                          <w:divBdr>
                                            <w:top w:val="none" w:sz="0" w:space="0" w:color="auto"/>
                                            <w:left w:val="none" w:sz="0" w:space="0" w:color="auto"/>
                                            <w:bottom w:val="none" w:sz="0" w:space="0" w:color="auto"/>
                                            <w:right w:val="none" w:sz="0" w:space="0" w:color="auto"/>
                                          </w:divBdr>
                                        </w:div>
                                      </w:divsChild>
                                    </w:div>
                                    <w:div w:id="1643656997">
                                      <w:marLeft w:val="60"/>
                                      <w:marRight w:val="60"/>
                                      <w:marTop w:val="0"/>
                                      <w:marBottom w:val="0"/>
                                      <w:divBdr>
                                        <w:top w:val="none" w:sz="0" w:space="0" w:color="auto"/>
                                        <w:left w:val="none" w:sz="0" w:space="0" w:color="auto"/>
                                        <w:bottom w:val="none" w:sz="0" w:space="0" w:color="auto"/>
                                        <w:right w:val="none" w:sz="0" w:space="0" w:color="auto"/>
                                      </w:divBdr>
                                    </w:div>
                                    <w:div w:id="678506165">
                                      <w:marLeft w:val="0"/>
                                      <w:marRight w:val="30"/>
                                      <w:marTop w:val="0"/>
                                      <w:marBottom w:val="0"/>
                                      <w:divBdr>
                                        <w:top w:val="none" w:sz="0" w:space="0" w:color="auto"/>
                                        <w:left w:val="none" w:sz="0" w:space="0" w:color="auto"/>
                                        <w:bottom w:val="none" w:sz="0" w:space="0" w:color="auto"/>
                                        <w:right w:val="none" w:sz="0" w:space="0" w:color="auto"/>
                                      </w:divBdr>
                                    </w:div>
                                    <w:div w:id="1161389369">
                                      <w:marLeft w:val="0"/>
                                      <w:marRight w:val="0"/>
                                      <w:marTop w:val="100"/>
                                      <w:marBottom w:val="100"/>
                                      <w:divBdr>
                                        <w:top w:val="none" w:sz="0" w:space="0" w:color="auto"/>
                                        <w:left w:val="none" w:sz="0" w:space="0" w:color="auto"/>
                                        <w:bottom w:val="none" w:sz="0" w:space="0" w:color="auto"/>
                                        <w:right w:val="none" w:sz="0" w:space="0" w:color="auto"/>
                                      </w:divBdr>
                                      <w:divsChild>
                                        <w:div w:id="1992366632">
                                          <w:marLeft w:val="0"/>
                                          <w:marRight w:val="0"/>
                                          <w:marTop w:val="0"/>
                                          <w:marBottom w:val="0"/>
                                          <w:divBdr>
                                            <w:top w:val="none" w:sz="0" w:space="0" w:color="auto"/>
                                            <w:left w:val="none" w:sz="0" w:space="0" w:color="auto"/>
                                            <w:bottom w:val="none" w:sz="0" w:space="0" w:color="auto"/>
                                            <w:right w:val="none" w:sz="0" w:space="0" w:color="auto"/>
                                          </w:divBdr>
                                        </w:div>
                                        <w:div w:id="2124765206">
                                          <w:marLeft w:val="0"/>
                                          <w:marRight w:val="0"/>
                                          <w:marTop w:val="0"/>
                                          <w:marBottom w:val="0"/>
                                          <w:divBdr>
                                            <w:top w:val="none" w:sz="0" w:space="0" w:color="auto"/>
                                            <w:left w:val="none" w:sz="0" w:space="0" w:color="auto"/>
                                            <w:bottom w:val="none" w:sz="0" w:space="0" w:color="auto"/>
                                            <w:right w:val="none" w:sz="0" w:space="0" w:color="auto"/>
                                          </w:divBdr>
                                        </w:div>
                                        <w:div w:id="267857548">
                                          <w:marLeft w:val="0"/>
                                          <w:marRight w:val="0"/>
                                          <w:marTop w:val="60"/>
                                          <w:marBottom w:val="0"/>
                                          <w:divBdr>
                                            <w:top w:val="none" w:sz="0" w:space="0" w:color="auto"/>
                                            <w:left w:val="none" w:sz="0" w:space="0" w:color="auto"/>
                                            <w:bottom w:val="none" w:sz="0" w:space="0" w:color="auto"/>
                                            <w:right w:val="none" w:sz="0" w:space="0" w:color="auto"/>
                                          </w:divBdr>
                                          <w:divsChild>
                                            <w:div w:id="1665741251">
                                              <w:marLeft w:val="0"/>
                                              <w:marRight w:val="150"/>
                                              <w:marTop w:val="0"/>
                                              <w:marBottom w:val="0"/>
                                              <w:divBdr>
                                                <w:top w:val="none" w:sz="0" w:space="0" w:color="auto"/>
                                                <w:left w:val="none" w:sz="0" w:space="0" w:color="auto"/>
                                                <w:bottom w:val="none" w:sz="0" w:space="0" w:color="auto"/>
                                                <w:right w:val="none" w:sz="0" w:space="0" w:color="auto"/>
                                              </w:divBdr>
                                            </w:div>
                                          </w:divsChild>
                                        </w:div>
                                        <w:div w:id="1555121823">
                                          <w:marLeft w:val="0"/>
                                          <w:marRight w:val="0"/>
                                          <w:marTop w:val="0"/>
                                          <w:marBottom w:val="0"/>
                                          <w:divBdr>
                                            <w:top w:val="none" w:sz="0" w:space="0" w:color="auto"/>
                                            <w:left w:val="none" w:sz="0" w:space="0" w:color="auto"/>
                                            <w:bottom w:val="none" w:sz="0" w:space="0" w:color="auto"/>
                                            <w:right w:val="none" w:sz="0" w:space="0" w:color="auto"/>
                                          </w:divBdr>
                                          <w:divsChild>
                                            <w:div w:id="1470702960">
                                              <w:marLeft w:val="0"/>
                                              <w:marRight w:val="0"/>
                                              <w:marTop w:val="0"/>
                                              <w:marBottom w:val="0"/>
                                              <w:divBdr>
                                                <w:top w:val="none" w:sz="0" w:space="0" w:color="auto"/>
                                                <w:left w:val="none" w:sz="0" w:space="0" w:color="auto"/>
                                                <w:bottom w:val="none" w:sz="0" w:space="0" w:color="auto"/>
                                                <w:right w:val="none" w:sz="0" w:space="0" w:color="auto"/>
                                              </w:divBdr>
                                            </w:div>
                                            <w:div w:id="1138189387">
                                              <w:marLeft w:val="0"/>
                                              <w:marRight w:val="0"/>
                                              <w:marTop w:val="0"/>
                                              <w:marBottom w:val="0"/>
                                              <w:divBdr>
                                                <w:top w:val="none" w:sz="0" w:space="0" w:color="auto"/>
                                                <w:left w:val="none" w:sz="0" w:space="0" w:color="auto"/>
                                                <w:bottom w:val="none" w:sz="0" w:space="0" w:color="auto"/>
                                                <w:right w:val="none" w:sz="0" w:space="0" w:color="auto"/>
                                              </w:divBdr>
                                            </w:div>
                                            <w:div w:id="10024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208772">
          <w:marLeft w:val="0"/>
          <w:marRight w:val="0"/>
          <w:marTop w:val="570"/>
          <w:marBottom w:val="0"/>
          <w:divBdr>
            <w:top w:val="single" w:sz="6" w:space="0" w:color="AAAAAA"/>
            <w:left w:val="single" w:sz="6" w:space="0" w:color="5F5F5F"/>
            <w:bottom w:val="single" w:sz="6" w:space="0" w:color="5F5F5F"/>
            <w:right w:val="single" w:sz="6" w:space="0" w:color="5F5F5F"/>
          </w:divBdr>
          <w:divsChild>
            <w:div w:id="304547701">
              <w:marLeft w:val="0"/>
              <w:marRight w:val="0"/>
              <w:marTop w:val="0"/>
              <w:marBottom w:val="0"/>
              <w:divBdr>
                <w:top w:val="none" w:sz="0" w:space="0" w:color="auto"/>
                <w:left w:val="none" w:sz="0" w:space="0" w:color="auto"/>
                <w:bottom w:val="none" w:sz="0" w:space="0" w:color="auto"/>
                <w:right w:val="none" w:sz="0" w:space="0" w:color="auto"/>
              </w:divBdr>
              <w:divsChild>
                <w:div w:id="867260442">
                  <w:marLeft w:val="0"/>
                  <w:marRight w:val="0"/>
                  <w:marTop w:val="0"/>
                  <w:marBottom w:val="0"/>
                  <w:divBdr>
                    <w:top w:val="none" w:sz="0" w:space="0" w:color="auto"/>
                    <w:left w:val="none" w:sz="0" w:space="0" w:color="auto"/>
                    <w:bottom w:val="none" w:sz="0" w:space="0" w:color="auto"/>
                    <w:right w:val="none" w:sz="0" w:space="0" w:color="auto"/>
                  </w:divBdr>
                  <w:divsChild>
                    <w:div w:id="499275576">
                      <w:marLeft w:val="0"/>
                      <w:marRight w:val="0"/>
                      <w:marTop w:val="0"/>
                      <w:marBottom w:val="0"/>
                      <w:divBdr>
                        <w:top w:val="none" w:sz="0" w:space="0" w:color="auto"/>
                        <w:left w:val="none" w:sz="0" w:space="0" w:color="auto"/>
                        <w:bottom w:val="none" w:sz="0" w:space="0" w:color="auto"/>
                        <w:right w:val="none" w:sz="0" w:space="0" w:color="auto"/>
                      </w:divBdr>
                      <w:divsChild>
                        <w:div w:id="2090614018">
                          <w:marLeft w:val="0"/>
                          <w:marRight w:val="0"/>
                          <w:marTop w:val="0"/>
                          <w:marBottom w:val="0"/>
                          <w:divBdr>
                            <w:top w:val="none" w:sz="0" w:space="0" w:color="auto"/>
                            <w:left w:val="none" w:sz="0" w:space="0" w:color="auto"/>
                            <w:bottom w:val="none" w:sz="0" w:space="0" w:color="auto"/>
                            <w:right w:val="none" w:sz="0" w:space="0" w:color="auto"/>
                          </w:divBdr>
                          <w:divsChild>
                            <w:div w:id="1784109749">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438479503">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766923968">
      <w:bodyDiv w:val="1"/>
      <w:marLeft w:val="0"/>
      <w:marRight w:val="0"/>
      <w:marTop w:val="0"/>
      <w:marBottom w:val="0"/>
      <w:divBdr>
        <w:top w:val="none" w:sz="0" w:space="0" w:color="auto"/>
        <w:left w:val="none" w:sz="0" w:space="0" w:color="auto"/>
        <w:bottom w:val="none" w:sz="0" w:space="0" w:color="auto"/>
        <w:right w:val="none" w:sz="0" w:space="0" w:color="auto"/>
      </w:divBdr>
      <w:divsChild>
        <w:div w:id="1630164941">
          <w:marLeft w:val="0"/>
          <w:marRight w:val="0"/>
          <w:marTop w:val="0"/>
          <w:marBottom w:val="0"/>
          <w:divBdr>
            <w:top w:val="none" w:sz="0" w:space="0" w:color="auto"/>
            <w:left w:val="none" w:sz="0" w:space="0" w:color="auto"/>
            <w:bottom w:val="none" w:sz="0" w:space="0" w:color="auto"/>
            <w:right w:val="none" w:sz="0" w:space="0" w:color="auto"/>
          </w:divBdr>
          <w:divsChild>
            <w:div w:id="749428945">
              <w:marLeft w:val="0"/>
              <w:marRight w:val="0"/>
              <w:marTop w:val="0"/>
              <w:marBottom w:val="0"/>
              <w:divBdr>
                <w:top w:val="none" w:sz="0" w:space="0" w:color="auto"/>
                <w:left w:val="none" w:sz="0" w:space="0" w:color="auto"/>
                <w:bottom w:val="none" w:sz="0" w:space="0" w:color="auto"/>
                <w:right w:val="none" w:sz="0" w:space="0" w:color="auto"/>
              </w:divBdr>
            </w:div>
          </w:divsChild>
        </w:div>
        <w:div w:id="420874129">
          <w:marLeft w:val="0"/>
          <w:marRight w:val="0"/>
          <w:marTop w:val="0"/>
          <w:marBottom w:val="0"/>
          <w:divBdr>
            <w:top w:val="none" w:sz="0" w:space="0" w:color="auto"/>
            <w:left w:val="none" w:sz="0" w:space="0" w:color="auto"/>
            <w:bottom w:val="none" w:sz="0" w:space="0" w:color="auto"/>
            <w:right w:val="none" w:sz="0" w:space="0" w:color="auto"/>
          </w:divBdr>
          <w:divsChild>
            <w:div w:id="552042025">
              <w:marLeft w:val="0"/>
              <w:marRight w:val="0"/>
              <w:marTop w:val="0"/>
              <w:marBottom w:val="0"/>
              <w:divBdr>
                <w:top w:val="none" w:sz="0" w:space="0" w:color="auto"/>
                <w:left w:val="none" w:sz="0" w:space="0" w:color="auto"/>
                <w:bottom w:val="none" w:sz="0" w:space="0" w:color="auto"/>
                <w:right w:val="none" w:sz="0" w:space="0" w:color="auto"/>
              </w:divBdr>
            </w:div>
          </w:divsChild>
        </w:div>
        <w:div w:id="250236614">
          <w:marLeft w:val="0"/>
          <w:marRight w:val="0"/>
          <w:marTop w:val="0"/>
          <w:marBottom w:val="0"/>
          <w:divBdr>
            <w:top w:val="none" w:sz="0" w:space="0" w:color="auto"/>
            <w:left w:val="none" w:sz="0" w:space="0" w:color="auto"/>
            <w:bottom w:val="none" w:sz="0" w:space="0" w:color="auto"/>
            <w:right w:val="none" w:sz="0" w:space="0" w:color="auto"/>
          </w:divBdr>
          <w:divsChild>
            <w:div w:id="107160285">
              <w:marLeft w:val="-225"/>
              <w:marRight w:val="-225"/>
              <w:marTop w:val="0"/>
              <w:marBottom w:val="0"/>
              <w:divBdr>
                <w:top w:val="none" w:sz="0" w:space="0" w:color="auto"/>
                <w:left w:val="none" w:sz="0" w:space="0" w:color="auto"/>
                <w:bottom w:val="none" w:sz="0" w:space="0" w:color="auto"/>
                <w:right w:val="none" w:sz="0" w:space="0" w:color="auto"/>
              </w:divBdr>
              <w:divsChild>
                <w:div w:id="1569266795">
                  <w:marLeft w:val="0"/>
                  <w:marRight w:val="0"/>
                  <w:marTop w:val="0"/>
                  <w:marBottom w:val="0"/>
                  <w:divBdr>
                    <w:top w:val="none" w:sz="0" w:space="0" w:color="auto"/>
                    <w:left w:val="none" w:sz="0" w:space="0" w:color="auto"/>
                    <w:bottom w:val="none" w:sz="0" w:space="0" w:color="auto"/>
                    <w:right w:val="none" w:sz="0" w:space="0" w:color="auto"/>
                  </w:divBdr>
                  <w:divsChild>
                    <w:div w:id="1038701770">
                      <w:marLeft w:val="0"/>
                      <w:marRight w:val="0"/>
                      <w:marTop w:val="0"/>
                      <w:marBottom w:val="0"/>
                      <w:divBdr>
                        <w:top w:val="none" w:sz="0" w:space="0" w:color="auto"/>
                        <w:left w:val="none" w:sz="0" w:space="0" w:color="auto"/>
                        <w:bottom w:val="none" w:sz="0" w:space="0" w:color="auto"/>
                        <w:right w:val="none" w:sz="0" w:space="0" w:color="auto"/>
                      </w:divBdr>
                    </w:div>
                  </w:divsChild>
                </w:div>
                <w:div w:id="1957176449">
                  <w:marLeft w:val="0"/>
                  <w:marRight w:val="0"/>
                  <w:marTop w:val="0"/>
                  <w:marBottom w:val="0"/>
                  <w:divBdr>
                    <w:top w:val="none" w:sz="0" w:space="0" w:color="auto"/>
                    <w:left w:val="none" w:sz="0" w:space="0" w:color="auto"/>
                    <w:bottom w:val="none" w:sz="0" w:space="0" w:color="auto"/>
                    <w:right w:val="none" w:sz="0" w:space="0" w:color="auto"/>
                  </w:divBdr>
                  <w:divsChild>
                    <w:div w:id="132406007">
                      <w:marLeft w:val="-225"/>
                      <w:marRight w:val="-225"/>
                      <w:marTop w:val="0"/>
                      <w:marBottom w:val="0"/>
                      <w:divBdr>
                        <w:top w:val="none" w:sz="0" w:space="0" w:color="auto"/>
                        <w:left w:val="none" w:sz="0" w:space="0" w:color="auto"/>
                        <w:bottom w:val="none" w:sz="0" w:space="0" w:color="auto"/>
                        <w:right w:val="none" w:sz="0" w:space="0" w:color="auto"/>
                      </w:divBdr>
                      <w:divsChild>
                        <w:div w:id="1388072877">
                          <w:marLeft w:val="0"/>
                          <w:marRight w:val="0"/>
                          <w:marTop w:val="0"/>
                          <w:marBottom w:val="0"/>
                          <w:divBdr>
                            <w:top w:val="none" w:sz="0" w:space="0" w:color="auto"/>
                            <w:left w:val="none" w:sz="0" w:space="0" w:color="auto"/>
                            <w:bottom w:val="none" w:sz="0" w:space="0" w:color="auto"/>
                            <w:right w:val="none" w:sz="0" w:space="0" w:color="auto"/>
                          </w:divBdr>
                          <w:divsChild>
                            <w:div w:id="122037703">
                              <w:marLeft w:val="0"/>
                              <w:marRight w:val="0"/>
                              <w:marTop w:val="0"/>
                              <w:marBottom w:val="0"/>
                              <w:divBdr>
                                <w:top w:val="none" w:sz="0" w:space="0" w:color="auto"/>
                                <w:left w:val="none" w:sz="0" w:space="0" w:color="auto"/>
                                <w:bottom w:val="none" w:sz="0" w:space="0" w:color="auto"/>
                                <w:right w:val="none" w:sz="0" w:space="0" w:color="auto"/>
                              </w:divBdr>
                              <w:divsChild>
                                <w:div w:id="67653915">
                                  <w:marLeft w:val="0"/>
                                  <w:marRight w:val="0"/>
                                  <w:marTop w:val="0"/>
                                  <w:marBottom w:val="0"/>
                                  <w:divBdr>
                                    <w:top w:val="none" w:sz="0" w:space="0" w:color="auto"/>
                                    <w:left w:val="none" w:sz="0" w:space="0" w:color="auto"/>
                                    <w:bottom w:val="none" w:sz="0" w:space="0" w:color="auto"/>
                                    <w:right w:val="none" w:sz="0" w:space="0" w:color="auto"/>
                                  </w:divBdr>
                                </w:div>
                                <w:div w:id="1900746531">
                                  <w:marLeft w:val="0"/>
                                  <w:marRight w:val="0"/>
                                  <w:marTop w:val="180"/>
                                  <w:marBottom w:val="180"/>
                                  <w:divBdr>
                                    <w:top w:val="single" w:sz="6" w:space="7" w:color="EBEBEB"/>
                                    <w:left w:val="single" w:sz="6" w:space="7" w:color="EBEBEB"/>
                                    <w:bottom w:val="single" w:sz="6" w:space="7" w:color="EBEBEB"/>
                                    <w:right w:val="single" w:sz="6" w:space="7" w:color="EBEBEB"/>
                                  </w:divBdr>
                                  <w:divsChild>
                                    <w:div w:id="728498376">
                                      <w:marLeft w:val="0"/>
                                      <w:marRight w:val="0"/>
                                      <w:marTop w:val="0"/>
                                      <w:marBottom w:val="0"/>
                                      <w:divBdr>
                                        <w:top w:val="none" w:sz="0" w:space="0" w:color="auto"/>
                                        <w:left w:val="single" w:sz="24" w:space="7" w:color="8AC007"/>
                                        <w:bottom w:val="none" w:sz="0" w:space="0" w:color="auto"/>
                                        <w:right w:val="none" w:sz="0" w:space="0" w:color="auto"/>
                                      </w:divBdr>
                                    </w:div>
                                  </w:divsChild>
                                </w:div>
                                <w:div w:id="1060596986">
                                  <w:marLeft w:val="0"/>
                                  <w:marRight w:val="0"/>
                                  <w:marTop w:val="180"/>
                                  <w:marBottom w:val="180"/>
                                  <w:divBdr>
                                    <w:top w:val="single" w:sz="6" w:space="7" w:color="EBEBEB"/>
                                    <w:left w:val="single" w:sz="6" w:space="7" w:color="EBEBEB"/>
                                    <w:bottom w:val="single" w:sz="6" w:space="7" w:color="EBEBEB"/>
                                    <w:right w:val="single" w:sz="6" w:space="7" w:color="EBEBEB"/>
                                  </w:divBdr>
                                  <w:divsChild>
                                    <w:div w:id="894396625">
                                      <w:marLeft w:val="0"/>
                                      <w:marRight w:val="0"/>
                                      <w:marTop w:val="0"/>
                                      <w:marBottom w:val="0"/>
                                      <w:divBdr>
                                        <w:top w:val="none" w:sz="0" w:space="0" w:color="auto"/>
                                        <w:left w:val="single" w:sz="24" w:space="7" w:color="8AC007"/>
                                        <w:bottom w:val="none" w:sz="0" w:space="0" w:color="auto"/>
                                        <w:right w:val="none" w:sz="0" w:space="0" w:color="auto"/>
                                      </w:divBdr>
                                    </w:div>
                                  </w:divsChild>
                                </w:div>
                                <w:div w:id="2060860604">
                                  <w:marLeft w:val="0"/>
                                  <w:marRight w:val="0"/>
                                  <w:marTop w:val="180"/>
                                  <w:marBottom w:val="180"/>
                                  <w:divBdr>
                                    <w:top w:val="single" w:sz="6" w:space="7" w:color="EBEBEB"/>
                                    <w:left w:val="single" w:sz="6" w:space="7" w:color="EBEBEB"/>
                                    <w:bottom w:val="single" w:sz="6" w:space="7" w:color="EBEBEB"/>
                                    <w:right w:val="single" w:sz="6" w:space="7" w:color="EBEBEB"/>
                                  </w:divBdr>
                                  <w:divsChild>
                                    <w:div w:id="1516849791">
                                      <w:marLeft w:val="0"/>
                                      <w:marRight w:val="0"/>
                                      <w:marTop w:val="0"/>
                                      <w:marBottom w:val="0"/>
                                      <w:divBdr>
                                        <w:top w:val="none" w:sz="0" w:space="0" w:color="auto"/>
                                        <w:left w:val="single" w:sz="24" w:space="7" w:color="8AC007"/>
                                        <w:bottom w:val="none" w:sz="0" w:space="0" w:color="auto"/>
                                        <w:right w:val="none" w:sz="0" w:space="0" w:color="auto"/>
                                      </w:divBdr>
                                    </w:div>
                                  </w:divsChild>
                                </w:div>
                                <w:div w:id="1132594008">
                                  <w:marLeft w:val="0"/>
                                  <w:marRight w:val="0"/>
                                  <w:marTop w:val="180"/>
                                  <w:marBottom w:val="180"/>
                                  <w:divBdr>
                                    <w:top w:val="single" w:sz="6" w:space="7" w:color="EBEBEB"/>
                                    <w:left w:val="single" w:sz="6" w:space="7" w:color="EBEBEB"/>
                                    <w:bottom w:val="single" w:sz="6" w:space="7" w:color="EBEBEB"/>
                                    <w:right w:val="single" w:sz="6" w:space="7" w:color="EBEBEB"/>
                                  </w:divBdr>
                                  <w:divsChild>
                                    <w:div w:id="542521353">
                                      <w:marLeft w:val="0"/>
                                      <w:marRight w:val="0"/>
                                      <w:marTop w:val="0"/>
                                      <w:marBottom w:val="0"/>
                                      <w:divBdr>
                                        <w:top w:val="none" w:sz="0" w:space="0" w:color="auto"/>
                                        <w:left w:val="single" w:sz="24" w:space="7" w:color="8AC007"/>
                                        <w:bottom w:val="none" w:sz="0" w:space="0" w:color="auto"/>
                                        <w:right w:val="none" w:sz="0" w:space="0" w:color="auto"/>
                                      </w:divBdr>
                                    </w:div>
                                  </w:divsChild>
                                </w:div>
                                <w:div w:id="238710525">
                                  <w:marLeft w:val="0"/>
                                  <w:marRight w:val="0"/>
                                  <w:marTop w:val="180"/>
                                  <w:marBottom w:val="180"/>
                                  <w:divBdr>
                                    <w:top w:val="single" w:sz="6" w:space="7" w:color="EBEBEB"/>
                                    <w:left w:val="single" w:sz="6" w:space="7" w:color="EBEBEB"/>
                                    <w:bottom w:val="single" w:sz="6" w:space="7" w:color="EBEBEB"/>
                                    <w:right w:val="single" w:sz="6" w:space="7" w:color="EBEBEB"/>
                                  </w:divBdr>
                                  <w:divsChild>
                                    <w:div w:id="1300497115">
                                      <w:marLeft w:val="0"/>
                                      <w:marRight w:val="0"/>
                                      <w:marTop w:val="0"/>
                                      <w:marBottom w:val="0"/>
                                      <w:divBdr>
                                        <w:top w:val="none" w:sz="0" w:space="0" w:color="auto"/>
                                        <w:left w:val="single" w:sz="24" w:space="7" w:color="8AC007"/>
                                        <w:bottom w:val="none" w:sz="0" w:space="0" w:color="auto"/>
                                        <w:right w:val="none" w:sz="0" w:space="0" w:color="auto"/>
                                      </w:divBdr>
                                    </w:div>
                                  </w:divsChild>
                                </w:div>
                                <w:div w:id="7685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1583">
                          <w:marLeft w:val="0"/>
                          <w:marRight w:val="0"/>
                          <w:marTop w:val="0"/>
                          <w:marBottom w:val="0"/>
                          <w:divBdr>
                            <w:top w:val="none" w:sz="0" w:space="0" w:color="auto"/>
                            <w:left w:val="none" w:sz="0" w:space="0" w:color="auto"/>
                            <w:bottom w:val="none" w:sz="0" w:space="0" w:color="auto"/>
                            <w:right w:val="none" w:sz="0" w:space="0" w:color="auto"/>
                          </w:divBdr>
                          <w:divsChild>
                            <w:div w:id="117072459">
                              <w:marLeft w:val="-225"/>
                              <w:marRight w:val="-225"/>
                              <w:marTop w:val="0"/>
                              <w:marBottom w:val="0"/>
                              <w:divBdr>
                                <w:top w:val="none" w:sz="0" w:space="0" w:color="auto"/>
                                <w:left w:val="none" w:sz="0" w:space="0" w:color="auto"/>
                                <w:bottom w:val="none" w:sz="0" w:space="0" w:color="auto"/>
                                <w:right w:val="none" w:sz="0" w:space="0" w:color="auto"/>
                              </w:divBdr>
                            </w:div>
                            <w:div w:id="1833788434">
                              <w:marLeft w:val="-225"/>
                              <w:marRight w:val="-225"/>
                              <w:marTop w:val="0"/>
                              <w:marBottom w:val="0"/>
                              <w:divBdr>
                                <w:top w:val="none" w:sz="0" w:space="0" w:color="auto"/>
                                <w:left w:val="none" w:sz="0" w:space="0" w:color="auto"/>
                                <w:bottom w:val="none" w:sz="0" w:space="0" w:color="auto"/>
                                <w:right w:val="none" w:sz="0" w:space="0" w:color="auto"/>
                              </w:divBdr>
                            </w:div>
                            <w:div w:id="518197154">
                              <w:marLeft w:val="-225"/>
                              <w:marRight w:val="-225"/>
                              <w:marTop w:val="0"/>
                              <w:marBottom w:val="0"/>
                              <w:divBdr>
                                <w:top w:val="none" w:sz="0" w:space="0" w:color="auto"/>
                                <w:left w:val="none" w:sz="0" w:space="0" w:color="auto"/>
                                <w:bottom w:val="none" w:sz="0" w:space="0" w:color="auto"/>
                                <w:right w:val="none" w:sz="0" w:space="0" w:color="auto"/>
                              </w:divBdr>
                              <w:divsChild>
                                <w:div w:id="6916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4050">
                      <w:marLeft w:val="-225"/>
                      <w:marRight w:val="-225"/>
                      <w:marTop w:val="0"/>
                      <w:marBottom w:val="0"/>
                      <w:divBdr>
                        <w:top w:val="none" w:sz="0" w:space="0" w:color="auto"/>
                        <w:left w:val="none" w:sz="0" w:space="0" w:color="auto"/>
                        <w:bottom w:val="none" w:sz="0" w:space="0" w:color="auto"/>
                        <w:right w:val="none" w:sz="0" w:space="0" w:color="auto"/>
                      </w:divBdr>
                      <w:divsChild>
                        <w:div w:id="2129397474">
                          <w:marLeft w:val="0"/>
                          <w:marRight w:val="0"/>
                          <w:marTop w:val="0"/>
                          <w:marBottom w:val="0"/>
                          <w:divBdr>
                            <w:top w:val="none" w:sz="0" w:space="0" w:color="auto"/>
                            <w:left w:val="none" w:sz="0" w:space="0" w:color="auto"/>
                            <w:bottom w:val="none" w:sz="0" w:space="0" w:color="auto"/>
                            <w:right w:val="none" w:sz="0" w:space="0" w:color="auto"/>
                          </w:divBdr>
                          <w:divsChild>
                            <w:div w:id="1779635750">
                              <w:marLeft w:val="0"/>
                              <w:marRight w:val="0"/>
                              <w:marTop w:val="300"/>
                              <w:marBottom w:val="0"/>
                              <w:divBdr>
                                <w:top w:val="none" w:sz="0" w:space="0" w:color="auto"/>
                                <w:left w:val="none" w:sz="0" w:space="0" w:color="auto"/>
                                <w:bottom w:val="none" w:sz="0" w:space="0" w:color="auto"/>
                                <w:right w:val="none" w:sz="0" w:space="0" w:color="auto"/>
                              </w:divBdr>
                              <w:divsChild>
                                <w:div w:id="868564962">
                                  <w:marLeft w:val="-225"/>
                                  <w:marRight w:val="-225"/>
                                  <w:marTop w:val="0"/>
                                  <w:marBottom w:val="0"/>
                                  <w:divBdr>
                                    <w:top w:val="none" w:sz="0" w:space="0" w:color="auto"/>
                                    <w:left w:val="none" w:sz="0" w:space="0" w:color="auto"/>
                                    <w:bottom w:val="none" w:sz="0" w:space="0" w:color="auto"/>
                                    <w:right w:val="none" w:sz="0" w:space="0" w:color="auto"/>
                                  </w:divBdr>
                                  <w:divsChild>
                                    <w:div w:id="1199507184">
                                      <w:marLeft w:val="0"/>
                                      <w:marRight w:val="0"/>
                                      <w:marTop w:val="0"/>
                                      <w:marBottom w:val="0"/>
                                      <w:divBdr>
                                        <w:top w:val="none" w:sz="0" w:space="0" w:color="auto"/>
                                        <w:left w:val="none" w:sz="0" w:space="0" w:color="auto"/>
                                        <w:bottom w:val="none" w:sz="0" w:space="0" w:color="auto"/>
                                        <w:right w:val="none" w:sz="0" w:space="0" w:color="auto"/>
                                      </w:divBdr>
                                    </w:div>
                                    <w:div w:id="732771722">
                                      <w:marLeft w:val="0"/>
                                      <w:marRight w:val="0"/>
                                      <w:marTop w:val="0"/>
                                      <w:marBottom w:val="0"/>
                                      <w:divBdr>
                                        <w:top w:val="none" w:sz="0" w:space="0" w:color="auto"/>
                                        <w:left w:val="none" w:sz="0" w:space="0" w:color="auto"/>
                                        <w:bottom w:val="none" w:sz="0" w:space="0" w:color="auto"/>
                                        <w:right w:val="none" w:sz="0" w:space="0" w:color="auto"/>
                                      </w:divBdr>
                                    </w:div>
                                    <w:div w:id="150634269">
                                      <w:marLeft w:val="0"/>
                                      <w:marRight w:val="0"/>
                                      <w:marTop w:val="0"/>
                                      <w:marBottom w:val="0"/>
                                      <w:divBdr>
                                        <w:top w:val="none" w:sz="0" w:space="0" w:color="auto"/>
                                        <w:left w:val="none" w:sz="0" w:space="0" w:color="auto"/>
                                        <w:bottom w:val="none" w:sz="0" w:space="0" w:color="auto"/>
                                        <w:right w:val="none" w:sz="0" w:space="0" w:color="auto"/>
                                      </w:divBdr>
                                    </w:div>
                                    <w:div w:id="915942371">
                                      <w:marLeft w:val="0"/>
                                      <w:marRight w:val="0"/>
                                      <w:marTop w:val="0"/>
                                      <w:marBottom w:val="0"/>
                                      <w:divBdr>
                                        <w:top w:val="none" w:sz="0" w:space="0" w:color="auto"/>
                                        <w:left w:val="none" w:sz="0" w:space="0" w:color="auto"/>
                                        <w:bottom w:val="none" w:sz="0" w:space="0" w:color="auto"/>
                                        <w:right w:val="none" w:sz="0" w:space="0" w:color="auto"/>
                                      </w:divBdr>
                                    </w:div>
                                  </w:divsChild>
                                </w:div>
                                <w:div w:id="1087535458">
                                  <w:marLeft w:val="0"/>
                                  <w:marRight w:val="0"/>
                                  <w:marTop w:val="0"/>
                                  <w:marBottom w:val="0"/>
                                  <w:divBdr>
                                    <w:top w:val="none" w:sz="0" w:space="0" w:color="auto"/>
                                    <w:left w:val="none" w:sz="0" w:space="0" w:color="auto"/>
                                    <w:bottom w:val="none" w:sz="0" w:space="0" w:color="auto"/>
                                    <w:right w:val="none" w:sz="0" w:space="0" w:color="auto"/>
                                  </w:divBdr>
                                  <w:divsChild>
                                    <w:div w:id="1777208193">
                                      <w:marLeft w:val="0"/>
                                      <w:marRight w:val="0"/>
                                      <w:marTop w:val="0"/>
                                      <w:marBottom w:val="225"/>
                                      <w:divBdr>
                                        <w:top w:val="none" w:sz="0" w:space="0" w:color="auto"/>
                                        <w:left w:val="none" w:sz="0" w:space="0" w:color="auto"/>
                                        <w:bottom w:val="none" w:sz="0" w:space="0" w:color="auto"/>
                                        <w:right w:val="none" w:sz="0" w:space="0" w:color="auto"/>
                                      </w:divBdr>
                                    </w:div>
                                    <w:div w:id="1808011960">
                                      <w:marLeft w:val="0"/>
                                      <w:marRight w:val="0"/>
                                      <w:marTop w:val="0"/>
                                      <w:marBottom w:val="225"/>
                                      <w:divBdr>
                                        <w:top w:val="none" w:sz="0" w:space="0" w:color="auto"/>
                                        <w:left w:val="none" w:sz="0" w:space="0" w:color="auto"/>
                                        <w:bottom w:val="none" w:sz="0" w:space="0" w:color="auto"/>
                                        <w:right w:val="none" w:sz="0" w:space="0" w:color="auto"/>
                                      </w:divBdr>
                                    </w:div>
                                    <w:div w:id="490296076">
                                      <w:marLeft w:val="0"/>
                                      <w:marRight w:val="0"/>
                                      <w:marTop w:val="0"/>
                                      <w:marBottom w:val="225"/>
                                      <w:divBdr>
                                        <w:top w:val="none" w:sz="0" w:space="0" w:color="auto"/>
                                        <w:left w:val="none" w:sz="0" w:space="0" w:color="auto"/>
                                        <w:bottom w:val="none" w:sz="0" w:space="0" w:color="auto"/>
                                        <w:right w:val="none" w:sz="0" w:space="0" w:color="auto"/>
                                      </w:divBdr>
                                    </w:div>
                                    <w:div w:id="129908078">
                                      <w:marLeft w:val="0"/>
                                      <w:marRight w:val="0"/>
                                      <w:marTop w:val="0"/>
                                      <w:marBottom w:val="225"/>
                                      <w:divBdr>
                                        <w:top w:val="none" w:sz="0" w:space="0" w:color="auto"/>
                                        <w:left w:val="none" w:sz="0" w:space="0" w:color="auto"/>
                                        <w:bottom w:val="none" w:sz="0" w:space="0" w:color="auto"/>
                                        <w:right w:val="none" w:sz="0" w:space="0" w:color="auto"/>
                                      </w:divBdr>
                                    </w:div>
                                  </w:divsChild>
                                </w:div>
                                <w:div w:id="1627856593">
                                  <w:marLeft w:val="0"/>
                                  <w:marRight w:val="0"/>
                                  <w:marTop w:val="0"/>
                                  <w:marBottom w:val="0"/>
                                  <w:divBdr>
                                    <w:top w:val="none" w:sz="0" w:space="0" w:color="auto"/>
                                    <w:left w:val="none" w:sz="0" w:space="0" w:color="auto"/>
                                    <w:bottom w:val="none" w:sz="0" w:space="0" w:color="auto"/>
                                    <w:right w:val="none" w:sz="0" w:space="0" w:color="auto"/>
                                  </w:divBdr>
                                </w:div>
                                <w:div w:id="2129926722">
                                  <w:marLeft w:val="-225"/>
                                  <w:marRight w:val="-225"/>
                                  <w:marTop w:val="0"/>
                                  <w:marBottom w:val="0"/>
                                  <w:divBdr>
                                    <w:top w:val="none" w:sz="0" w:space="0" w:color="auto"/>
                                    <w:left w:val="none" w:sz="0" w:space="0" w:color="auto"/>
                                    <w:bottom w:val="none" w:sz="0" w:space="0" w:color="auto"/>
                                    <w:right w:val="none" w:sz="0" w:space="0" w:color="auto"/>
                                  </w:divBdr>
                                  <w:divsChild>
                                    <w:div w:id="1449812439">
                                      <w:marLeft w:val="0"/>
                                      <w:marRight w:val="0"/>
                                      <w:marTop w:val="0"/>
                                      <w:marBottom w:val="0"/>
                                      <w:divBdr>
                                        <w:top w:val="none" w:sz="0" w:space="0" w:color="auto"/>
                                        <w:left w:val="none" w:sz="0" w:space="0" w:color="auto"/>
                                        <w:bottom w:val="none" w:sz="0" w:space="0" w:color="auto"/>
                                        <w:right w:val="none" w:sz="0" w:space="0" w:color="auto"/>
                                      </w:divBdr>
                                    </w:div>
                                    <w:div w:id="360939245">
                                      <w:marLeft w:val="0"/>
                                      <w:marRight w:val="0"/>
                                      <w:marTop w:val="0"/>
                                      <w:marBottom w:val="0"/>
                                      <w:divBdr>
                                        <w:top w:val="none" w:sz="0" w:space="0" w:color="auto"/>
                                        <w:left w:val="none" w:sz="0" w:space="0" w:color="auto"/>
                                        <w:bottom w:val="none" w:sz="0" w:space="0" w:color="auto"/>
                                        <w:right w:val="none" w:sz="0" w:space="0" w:color="auto"/>
                                      </w:divBdr>
                                    </w:div>
                                    <w:div w:id="2115706396">
                                      <w:marLeft w:val="0"/>
                                      <w:marRight w:val="0"/>
                                      <w:marTop w:val="0"/>
                                      <w:marBottom w:val="0"/>
                                      <w:divBdr>
                                        <w:top w:val="none" w:sz="0" w:space="0" w:color="auto"/>
                                        <w:left w:val="none" w:sz="0" w:space="0" w:color="auto"/>
                                        <w:bottom w:val="none" w:sz="0" w:space="0" w:color="auto"/>
                                        <w:right w:val="none" w:sz="0" w:space="0" w:color="auto"/>
                                      </w:divBdr>
                                    </w:div>
                                    <w:div w:id="626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90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813291">
          <w:marLeft w:val="0"/>
          <w:marRight w:val="0"/>
          <w:marTop w:val="570"/>
          <w:marBottom w:val="0"/>
          <w:divBdr>
            <w:top w:val="single" w:sz="6" w:space="0" w:color="AAAAAA"/>
            <w:left w:val="single" w:sz="6" w:space="0" w:color="5F5F5F"/>
            <w:bottom w:val="single" w:sz="6" w:space="0" w:color="5F5F5F"/>
            <w:right w:val="single" w:sz="6" w:space="0" w:color="5F5F5F"/>
          </w:divBdr>
          <w:divsChild>
            <w:div w:id="737902069">
              <w:marLeft w:val="0"/>
              <w:marRight w:val="0"/>
              <w:marTop w:val="0"/>
              <w:marBottom w:val="0"/>
              <w:divBdr>
                <w:top w:val="none" w:sz="0" w:space="0" w:color="auto"/>
                <w:left w:val="none" w:sz="0" w:space="0" w:color="auto"/>
                <w:bottom w:val="none" w:sz="0" w:space="0" w:color="auto"/>
                <w:right w:val="none" w:sz="0" w:space="0" w:color="auto"/>
              </w:divBdr>
              <w:divsChild>
                <w:div w:id="240065588">
                  <w:marLeft w:val="0"/>
                  <w:marRight w:val="0"/>
                  <w:marTop w:val="0"/>
                  <w:marBottom w:val="0"/>
                  <w:divBdr>
                    <w:top w:val="none" w:sz="0" w:space="0" w:color="auto"/>
                    <w:left w:val="none" w:sz="0" w:space="0" w:color="auto"/>
                    <w:bottom w:val="none" w:sz="0" w:space="0" w:color="auto"/>
                    <w:right w:val="none" w:sz="0" w:space="0" w:color="auto"/>
                  </w:divBdr>
                </w:div>
                <w:div w:id="321005748">
                  <w:marLeft w:val="0"/>
                  <w:marRight w:val="0"/>
                  <w:marTop w:val="0"/>
                  <w:marBottom w:val="0"/>
                  <w:divBdr>
                    <w:top w:val="none" w:sz="0" w:space="0" w:color="auto"/>
                    <w:left w:val="none" w:sz="0" w:space="0" w:color="auto"/>
                    <w:bottom w:val="none" w:sz="0" w:space="0" w:color="auto"/>
                    <w:right w:val="none" w:sz="0" w:space="0" w:color="auto"/>
                  </w:divBdr>
                </w:div>
                <w:div w:id="342560132">
                  <w:marLeft w:val="0"/>
                  <w:marRight w:val="0"/>
                  <w:marTop w:val="0"/>
                  <w:marBottom w:val="0"/>
                  <w:divBdr>
                    <w:top w:val="none" w:sz="0" w:space="0" w:color="auto"/>
                    <w:left w:val="none" w:sz="0" w:space="0" w:color="auto"/>
                    <w:bottom w:val="none" w:sz="0" w:space="0" w:color="auto"/>
                    <w:right w:val="none" w:sz="0" w:space="0" w:color="auto"/>
                  </w:divBdr>
                </w:div>
                <w:div w:id="2048294274">
                  <w:marLeft w:val="0"/>
                  <w:marRight w:val="0"/>
                  <w:marTop w:val="0"/>
                  <w:marBottom w:val="0"/>
                  <w:divBdr>
                    <w:top w:val="none" w:sz="0" w:space="0" w:color="auto"/>
                    <w:left w:val="none" w:sz="0" w:space="0" w:color="auto"/>
                    <w:bottom w:val="none" w:sz="0" w:space="0" w:color="auto"/>
                    <w:right w:val="none" w:sz="0" w:space="0" w:color="auto"/>
                  </w:divBdr>
                </w:div>
                <w:div w:id="52195215">
                  <w:marLeft w:val="0"/>
                  <w:marRight w:val="0"/>
                  <w:marTop w:val="0"/>
                  <w:marBottom w:val="0"/>
                  <w:divBdr>
                    <w:top w:val="none" w:sz="0" w:space="0" w:color="auto"/>
                    <w:left w:val="none" w:sz="0" w:space="0" w:color="auto"/>
                    <w:bottom w:val="none" w:sz="0" w:space="0" w:color="auto"/>
                    <w:right w:val="none" w:sz="0" w:space="0" w:color="auto"/>
                  </w:divBdr>
                </w:div>
                <w:div w:id="18019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201">
          <w:marLeft w:val="0"/>
          <w:marRight w:val="0"/>
          <w:marTop w:val="570"/>
          <w:marBottom w:val="0"/>
          <w:divBdr>
            <w:top w:val="single" w:sz="6" w:space="0" w:color="AAAAAA"/>
            <w:left w:val="single" w:sz="6" w:space="0" w:color="5F5F5F"/>
            <w:bottom w:val="single" w:sz="6" w:space="0" w:color="5F5F5F"/>
            <w:right w:val="single" w:sz="6" w:space="0" w:color="5F5F5F"/>
          </w:divBdr>
          <w:divsChild>
            <w:div w:id="381290880">
              <w:marLeft w:val="0"/>
              <w:marRight w:val="0"/>
              <w:marTop w:val="0"/>
              <w:marBottom w:val="0"/>
              <w:divBdr>
                <w:top w:val="none" w:sz="0" w:space="0" w:color="auto"/>
                <w:left w:val="none" w:sz="0" w:space="0" w:color="auto"/>
                <w:bottom w:val="none" w:sz="0" w:space="0" w:color="auto"/>
                <w:right w:val="none" w:sz="0" w:space="0" w:color="auto"/>
              </w:divBdr>
              <w:divsChild>
                <w:div w:id="39743727">
                  <w:marLeft w:val="0"/>
                  <w:marRight w:val="0"/>
                  <w:marTop w:val="0"/>
                  <w:marBottom w:val="0"/>
                  <w:divBdr>
                    <w:top w:val="none" w:sz="0" w:space="0" w:color="auto"/>
                    <w:left w:val="none" w:sz="0" w:space="0" w:color="auto"/>
                    <w:bottom w:val="none" w:sz="0" w:space="0" w:color="auto"/>
                    <w:right w:val="none" w:sz="0" w:space="0" w:color="auto"/>
                  </w:divBdr>
                </w:div>
                <w:div w:id="912853066">
                  <w:marLeft w:val="0"/>
                  <w:marRight w:val="0"/>
                  <w:marTop w:val="0"/>
                  <w:marBottom w:val="0"/>
                  <w:divBdr>
                    <w:top w:val="none" w:sz="0" w:space="0" w:color="auto"/>
                    <w:left w:val="none" w:sz="0" w:space="0" w:color="auto"/>
                    <w:bottom w:val="none" w:sz="0" w:space="0" w:color="auto"/>
                    <w:right w:val="none" w:sz="0" w:space="0" w:color="auto"/>
                  </w:divBdr>
                </w:div>
                <w:div w:id="363136251">
                  <w:marLeft w:val="0"/>
                  <w:marRight w:val="0"/>
                  <w:marTop w:val="0"/>
                  <w:marBottom w:val="0"/>
                  <w:divBdr>
                    <w:top w:val="none" w:sz="0" w:space="0" w:color="auto"/>
                    <w:left w:val="none" w:sz="0" w:space="0" w:color="auto"/>
                    <w:bottom w:val="none" w:sz="0" w:space="0" w:color="auto"/>
                    <w:right w:val="none" w:sz="0" w:space="0" w:color="auto"/>
                  </w:divBdr>
                </w:div>
                <w:div w:id="714044173">
                  <w:marLeft w:val="0"/>
                  <w:marRight w:val="0"/>
                  <w:marTop w:val="0"/>
                  <w:marBottom w:val="0"/>
                  <w:divBdr>
                    <w:top w:val="none" w:sz="0" w:space="0" w:color="auto"/>
                    <w:left w:val="none" w:sz="0" w:space="0" w:color="auto"/>
                    <w:bottom w:val="none" w:sz="0" w:space="0" w:color="auto"/>
                    <w:right w:val="none" w:sz="0" w:space="0" w:color="auto"/>
                  </w:divBdr>
                </w:div>
                <w:div w:id="19936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9970">
          <w:marLeft w:val="0"/>
          <w:marRight w:val="0"/>
          <w:marTop w:val="570"/>
          <w:marBottom w:val="0"/>
          <w:divBdr>
            <w:top w:val="single" w:sz="6" w:space="0" w:color="AAAAAA"/>
            <w:left w:val="single" w:sz="6" w:space="0" w:color="5F5F5F"/>
            <w:bottom w:val="single" w:sz="6" w:space="0" w:color="5F5F5F"/>
            <w:right w:val="single" w:sz="6" w:space="0" w:color="5F5F5F"/>
          </w:divBdr>
          <w:divsChild>
            <w:div w:id="1997800199">
              <w:marLeft w:val="0"/>
              <w:marRight w:val="0"/>
              <w:marTop w:val="0"/>
              <w:marBottom w:val="0"/>
              <w:divBdr>
                <w:top w:val="none" w:sz="0" w:space="0" w:color="auto"/>
                <w:left w:val="none" w:sz="0" w:space="0" w:color="auto"/>
                <w:bottom w:val="none" w:sz="0" w:space="0" w:color="auto"/>
                <w:right w:val="none" w:sz="0" w:space="0" w:color="auto"/>
              </w:divBdr>
              <w:divsChild>
                <w:div w:id="1917930798">
                  <w:marLeft w:val="0"/>
                  <w:marRight w:val="0"/>
                  <w:marTop w:val="0"/>
                  <w:marBottom w:val="0"/>
                  <w:divBdr>
                    <w:top w:val="none" w:sz="0" w:space="0" w:color="auto"/>
                    <w:left w:val="none" w:sz="0" w:space="0" w:color="auto"/>
                    <w:bottom w:val="none" w:sz="0" w:space="0" w:color="auto"/>
                    <w:right w:val="none" w:sz="0" w:space="0" w:color="auto"/>
                  </w:divBdr>
                </w:div>
                <w:div w:id="1901819406">
                  <w:marLeft w:val="0"/>
                  <w:marRight w:val="0"/>
                  <w:marTop w:val="0"/>
                  <w:marBottom w:val="0"/>
                  <w:divBdr>
                    <w:top w:val="none" w:sz="0" w:space="0" w:color="auto"/>
                    <w:left w:val="none" w:sz="0" w:space="0" w:color="auto"/>
                    <w:bottom w:val="none" w:sz="0" w:space="0" w:color="auto"/>
                    <w:right w:val="none" w:sz="0" w:space="0" w:color="auto"/>
                  </w:divBdr>
                </w:div>
                <w:div w:id="734012906">
                  <w:marLeft w:val="0"/>
                  <w:marRight w:val="0"/>
                  <w:marTop w:val="0"/>
                  <w:marBottom w:val="0"/>
                  <w:divBdr>
                    <w:top w:val="none" w:sz="0" w:space="0" w:color="auto"/>
                    <w:left w:val="none" w:sz="0" w:space="0" w:color="auto"/>
                    <w:bottom w:val="none" w:sz="0" w:space="0" w:color="auto"/>
                    <w:right w:val="none" w:sz="0" w:space="0" w:color="auto"/>
                  </w:divBdr>
                </w:div>
                <w:div w:id="1960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3540">
          <w:marLeft w:val="0"/>
          <w:marRight w:val="0"/>
          <w:marTop w:val="570"/>
          <w:marBottom w:val="0"/>
          <w:divBdr>
            <w:top w:val="single" w:sz="6" w:space="0" w:color="AAAAAA"/>
            <w:left w:val="single" w:sz="6" w:space="0" w:color="5F5F5F"/>
            <w:bottom w:val="single" w:sz="6" w:space="0" w:color="5F5F5F"/>
            <w:right w:val="single" w:sz="6" w:space="0" w:color="5F5F5F"/>
          </w:divBdr>
          <w:divsChild>
            <w:div w:id="366832877">
              <w:marLeft w:val="0"/>
              <w:marRight w:val="0"/>
              <w:marTop w:val="0"/>
              <w:marBottom w:val="0"/>
              <w:divBdr>
                <w:top w:val="none" w:sz="0" w:space="0" w:color="auto"/>
                <w:left w:val="none" w:sz="0" w:space="0" w:color="auto"/>
                <w:bottom w:val="none" w:sz="0" w:space="0" w:color="auto"/>
                <w:right w:val="none" w:sz="0" w:space="0" w:color="auto"/>
              </w:divBdr>
              <w:divsChild>
                <w:div w:id="803430848">
                  <w:marLeft w:val="0"/>
                  <w:marRight w:val="0"/>
                  <w:marTop w:val="0"/>
                  <w:marBottom w:val="0"/>
                  <w:divBdr>
                    <w:top w:val="none" w:sz="0" w:space="0" w:color="auto"/>
                    <w:left w:val="none" w:sz="0" w:space="0" w:color="auto"/>
                    <w:bottom w:val="none" w:sz="0" w:space="0" w:color="auto"/>
                    <w:right w:val="none" w:sz="0" w:space="0" w:color="auto"/>
                  </w:divBdr>
                  <w:divsChild>
                    <w:div w:id="1639339739">
                      <w:marLeft w:val="0"/>
                      <w:marRight w:val="0"/>
                      <w:marTop w:val="0"/>
                      <w:marBottom w:val="0"/>
                      <w:divBdr>
                        <w:top w:val="none" w:sz="0" w:space="0" w:color="auto"/>
                        <w:left w:val="none" w:sz="0" w:space="0" w:color="auto"/>
                        <w:bottom w:val="none" w:sz="0" w:space="0" w:color="auto"/>
                        <w:right w:val="none" w:sz="0" w:space="0" w:color="auto"/>
                      </w:divBdr>
                      <w:divsChild>
                        <w:div w:id="349570031">
                          <w:marLeft w:val="0"/>
                          <w:marRight w:val="0"/>
                          <w:marTop w:val="0"/>
                          <w:marBottom w:val="0"/>
                          <w:divBdr>
                            <w:top w:val="none" w:sz="0" w:space="0" w:color="auto"/>
                            <w:left w:val="none" w:sz="0" w:space="0" w:color="auto"/>
                            <w:bottom w:val="none" w:sz="0" w:space="0" w:color="auto"/>
                            <w:right w:val="none" w:sz="0" w:space="0" w:color="auto"/>
                          </w:divBdr>
                          <w:divsChild>
                            <w:div w:id="1687363733">
                              <w:marLeft w:val="0"/>
                              <w:marRight w:val="0"/>
                              <w:marTop w:val="0"/>
                              <w:marBottom w:val="0"/>
                              <w:divBdr>
                                <w:top w:val="none" w:sz="0" w:space="0" w:color="auto"/>
                                <w:left w:val="none" w:sz="0" w:space="0" w:color="auto"/>
                                <w:bottom w:val="none" w:sz="0" w:space="0" w:color="auto"/>
                                <w:right w:val="none" w:sz="0" w:space="0" w:color="auto"/>
                              </w:divBdr>
                              <w:divsChild>
                                <w:div w:id="1031345586">
                                  <w:marLeft w:val="0"/>
                                  <w:marRight w:val="0"/>
                                  <w:marTop w:val="0"/>
                                  <w:marBottom w:val="0"/>
                                  <w:divBdr>
                                    <w:top w:val="none" w:sz="0" w:space="0" w:color="auto"/>
                                    <w:left w:val="none" w:sz="0" w:space="0" w:color="auto"/>
                                    <w:bottom w:val="none" w:sz="0" w:space="0" w:color="auto"/>
                                    <w:right w:val="none" w:sz="0" w:space="0" w:color="auto"/>
                                  </w:divBdr>
                                  <w:divsChild>
                                    <w:div w:id="394163305">
                                      <w:marLeft w:val="0"/>
                                      <w:marRight w:val="0"/>
                                      <w:marTop w:val="0"/>
                                      <w:marBottom w:val="0"/>
                                      <w:divBdr>
                                        <w:top w:val="single" w:sz="6" w:space="0" w:color="555555"/>
                                        <w:left w:val="single" w:sz="6" w:space="0" w:color="555555"/>
                                        <w:bottom w:val="single" w:sz="6" w:space="0" w:color="555555"/>
                                        <w:right w:val="single" w:sz="6" w:space="0" w:color="555555"/>
                                      </w:divBdr>
                                      <w:divsChild>
                                        <w:div w:id="1704869019">
                                          <w:marLeft w:val="0"/>
                                          <w:marRight w:val="0"/>
                                          <w:marTop w:val="0"/>
                                          <w:marBottom w:val="0"/>
                                          <w:divBdr>
                                            <w:top w:val="none" w:sz="0" w:space="0" w:color="auto"/>
                                            <w:left w:val="none" w:sz="0" w:space="0" w:color="auto"/>
                                            <w:bottom w:val="none" w:sz="0" w:space="0" w:color="auto"/>
                                            <w:right w:val="none" w:sz="0" w:space="0" w:color="auto"/>
                                          </w:divBdr>
                                        </w:div>
                                      </w:divsChild>
                                    </w:div>
                                    <w:div w:id="444429176">
                                      <w:marLeft w:val="60"/>
                                      <w:marRight w:val="60"/>
                                      <w:marTop w:val="0"/>
                                      <w:marBottom w:val="0"/>
                                      <w:divBdr>
                                        <w:top w:val="none" w:sz="0" w:space="0" w:color="auto"/>
                                        <w:left w:val="none" w:sz="0" w:space="0" w:color="auto"/>
                                        <w:bottom w:val="none" w:sz="0" w:space="0" w:color="auto"/>
                                        <w:right w:val="none" w:sz="0" w:space="0" w:color="auto"/>
                                      </w:divBdr>
                                    </w:div>
                                    <w:div w:id="1638224931">
                                      <w:marLeft w:val="0"/>
                                      <w:marRight w:val="30"/>
                                      <w:marTop w:val="0"/>
                                      <w:marBottom w:val="0"/>
                                      <w:divBdr>
                                        <w:top w:val="none" w:sz="0" w:space="0" w:color="auto"/>
                                        <w:left w:val="none" w:sz="0" w:space="0" w:color="auto"/>
                                        <w:bottom w:val="none" w:sz="0" w:space="0" w:color="auto"/>
                                        <w:right w:val="none" w:sz="0" w:space="0" w:color="auto"/>
                                      </w:divBdr>
                                    </w:div>
                                    <w:div w:id="1255699646">
                                      <w:marLeft w:val="0"/>
                                      <w:marRight w:val="0"/>
                                      <w:marTop w:val="100"/>
                                      <w:marBottom w:val="100"/>
                                      <w:divBdr>
                                        <w:top w:val="none" w:sz="0" w:space="0" w:color="auto"/>
                                        <w:left w:val="none" w:sz="0" w:space="0" w:color="auto"/>
                                        <w:bottom w:val="none" w:sz="0" w:space="0" w:color="auto"/>
                                        <w:right w:val="none" w:sz="0" w:space="0" w:color="auto"/>
                                      </w:divBdr>
                                      <w:divsChild>
                                        <w:div w:id="1793985108">
                                          <w:marLeft w:val="0"/>
                                          <w:marRight w:val="0"/>
                                          <w:marTop w:val="0"/>
                                          <w:marBottom w:val="0"/>
                                          <w:divBdr>
                                            <w:top w:val="none" w:sz="0" w:space="0" w:color="auto"/>
                                            <w:left w:val="none" w:sz="0" w:space="0" w:color="auto"/>
                                            <w:bottom w:val="none" w:sz="0" w:space="0" w:color="auto"/>
                                            <w:right w:val="none" w:sz="0" w:space="0" w:color="auto"/>
                                          </w:divBdr>
                                        </w:div>
                                        <w:div w:id="1162309807">
                                          <w:marLeft w:val="0"/>
                                          <w:marRight w:val="0"/>
                                          <w:marTop w:val="0"/>
                                          <w:marBottom w:val="0"/>
                                          <w:divBdr>
                                            <w:top w:val="none" w:sz="0" w:space="0" w:color="auto"/>
                                            <w:left w:val="none" w:sz="0" w:space="0" w:color="auto"/>
                                            <w:bottom w:val="none" w:sz="0" w:space="0" w:color="auto"/>
                                            <w:right w:val="none" w:sz="0" w:space="0" w:color="auto"/>
                                          </w:divBdr>
                                        </w:div>
                                        <w:div w:id="1327049400">
                                          <w:marLeft w:val="0"/>
                                          <w:marRight w:val="0"/>
                                          <w:marTop w:val="60"/>
                                          <w:marBottom w:val="0"/>
                                          <w:divBdr>
                                            <w:top w:val="none" w:sz="0" w:space="0" w:color="auto"/>
                                            <w:left w:val="none" w:sz="0" w:space="0" w:color="auto"/>
                                            <w:bottom w:val="none" w:sz="0" w:space="0" w:color="auto"/>
                                            <w:right w:val="none" w:sz="0" w:space="0" w:color="auto"/>
                                          </w:divBdr>
                                          <w:divsChild>
                                            <w:div w:id="126632950">
                                              <w:marLeft w:val="0"/>
                                              <w:marRight w:val="150"/>
                                              <w:marTop w:val="0"/>
                                              <w:marBottom w:val="0"/>
                                              <w:divBdr>
                                                <w:top w:val="none" w:sz="0" w:space="0" w:color="auto"/>
                                                <w:left w:val="none" w:sz="0" w:space="0" w:color="auto"/>
                                                <w:bottom w:val="none" w:sz="0" w:space="0" w:color="auto"/>
                                                <w:right w:val="none" w:sz="0" w:space="0" w:color="auto"/>
                                              </w:divBdr>
                                            </w:div>
                                          </w:divsChild>
                                        </w:div>
                                        <w:div w:id="1326861524">
                                          <w:marLeft w:val="0"/>
                                          <w:marRight w:val="0"/>
                                          <w:marTop w:val="0"/>
                                          <w:marBottom w:val="0"/>
                                          <w:divBdr>
                                            <w:top w:val="none" w:sz="0" w:space="0" w:color="auto"/>
                                            <w:left w:val="none" w:sz="0" w:space="0" w:color="auto"/>
                                            <w:bottom w:val="none" w:sz="0" w:space="0" w:color="auto"/>
                                            <w:right w:val="none" w:sz="0" w:space="0" w:color="auto"/>
                                          </w:divBdr>
                                          <w:divsChild>
                                            <w:div w:id="1837572153">
                                              <w:marLeft w:val="0"/>
                                              <w:marRight w:val="0"/>
                                              <w:marTop w:val="0"/>
                                              <w:marBottom w:val="0"/>
                                              <w:divBdr>
                                                <w:top w:val="none" w:sz="0" w:space="0" w:color="auto"/>
                                                <w:left w:val="none" w:sz="0" w:space="0" w:color="auto"/>
                                                <w:bottom w:val="none" w:sz="0" w:space="0" w:color="auto"/>
                                                <w:right w:val="none" w:sz="0" w:space="0" w:color="auto"/>
                                              </w:divBdr>
                                            </w:div>
                                            <w:div w:id="1318730145">
                                              <w:marLeft w:val="0"/>
                                              <w:marRight w:val="0"/>
                                              <w:marTop w:val="0"/>
                                              <w:marBottom w:val="0"/>
                                              <w:divBdr>
                                                <w:top w:val="none" w:sz="0" w:space="0" w:color="auto"/>
                                                <w:left w:val="none" w:sz="0" w:space="0" w:color="auto"/>
                                                <w:bottom w:val="none" w:sz="0" w:space="0" w:color="auto"/>
                                                <w:right w:val="none" w:sz="0" w:space="0" w:color="auto"/>
                                              </w:divBdr>
                                            </w:div>
                                            <w:div w:id="1946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412499">
          <w:marLeft w:val="0"/>
          <w:marRight w:val="0"/>
          <w:marTop w:val="570"/>
          <w:marBottom w:val="0"/>
          <w:divBdr>
            <w:top w:val="single" w:sz="6" w:space="0" w:color="AAAAAA"/>
            <w:left w:val="single" w:sz="6" w:space="0" w:color="5F5F5F"/>
            <w:bottom w:val="single" w:sz="6" w:space="0" w:color="5F5F5F"/>
            <w:right w:val="single" w:sz="6" w:space="0" w:color="5F5F5F"/>
          </w:divBdr>
          <w:divsChild>
            <w:div w:id="610361059">
              <w:marLeft w:val="0"/>
              <w:marRight w:val="0"/>
              <w:marTop w:val="0"/>
              <w:marBottom w:val="0"/>
              <w:divBdr>
                <w:top w:val="none" w:sz="0" w:space="0" w:color="auto"/>
                <w:left w:val="none" w:sz="0" w:space="0" w:color="auto"/>
                <w:bottom w:val="none" w:sz="0" w:space="0" w:color="auto"/>
                <w:right w:val="none" w:sz="0" w:space="0" w:color="auto"/>
              </w:divBdr>
              <w:divsChild>
                <w:div w:id="1753351012">
                  <w:marLeft w:val="0"/>
                  <w:marRight w:val="0"/>
                  <w:marTop w:val="0"/>
                  <w:marBottom w:val="0"/>
                  <w:divBdr>
                    <w:top w:val="none" w:sz="0" w:space="0" w:color="auto"/>
                    <w:left w:val="none" w:sz="0" w:space="0" w:color="auto"/>
                    <w:bottom w:val="none" w:sz="0" w:space="0" w:color="auto"/>
                    <w:right w:val="none" w:sz="0" w:space="0" w:color="auto"/>
                  </w:divBdr>
                  <w:divsChild>
                    <w:div w:id="1673406806">
                      <w:marLeft w:val="0"/>
                      <w:marRight w:val="0"/>
                      <w:marTop w:val="0"/>
                      <w:marBottom w:val="0"/>
                      <w:divBdr>
                        <w:top w:val="none" w:sz="0" w:space="0" w:color="auto"/>
                        <w:left w:val="none" w:sz="0" w:space="0" w:color="auto"/>
                        <w:bottom w:val="none" w:sz="0" w:space="0" w:color="auto"/>
                        <w:right w:val="none" w:sz="0" w:space="0" w:color="auto"/>
                      </w:divBdr>
                      <w:divsChild>
                        <w:div w:id="310448979">
                          <w:marLeft w:val="0"/>
                          <w:marRight w:val="0"/>
                          <w:marTop w:val="0"/>
                          <w:marBottom w:val="0"/>
                          <w:divBdr>
                            <w:top w:val="none" w:sz="0" w:space="0" w:color="auto"/>
                            <w:left w:val="none" w:sz="0" w:space="0" w:color="auto"/>
                            <w:bottom w:val="none" w:sz="0" w:space="0" w:color="auto"/>
                            <w:right w:val="none" w:sz="0" w:space="0" w:color="auto"/>
                          </w:divBdr>
                          <w:divsChild>
                            <w:div w:id="2068843441">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732847360">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794174018">
      <w:bodyDiv w:val="1"/>
      <w:marLeft w:val="0"/>
      <w:marRight w:val="0"/>
      <w:marTop w:val="0"/>
      <w:marBottom w:val="0"/>
      <w:divBdr>
        <w:top w:val="none" w:sz="0" w:space="0" w:color="auto"/>
        <w:left w:val="none" w:sz="0" w:space="0" w:color="auto"/>
        <w:bottom w:val="none" w:sz="0" w:space="0" w:color="auto"/>
        <w:right w:val="none" w:sz="0" w:space="0" w:color="auto"/>
      </w:divBdr>
      <w:divsChild>
        <w:div w:id="939876713">
          <w:marLeft w:val="0"/>
          <w:marRight w:val="0"/>
          <w:marTop w:val="0"/>
          <w:marBottom w:val="0"/>
          <w:divBdr>
            <w:top w:val="none" w:sz="0" w:space="0" w:color="auto"/>
            <w:left w:val="none" w:sz="0" w:space="0" w:color="auto"/>
            <w:bottom w:val="none" w:sz="0" w:space="0" w:color="auto"/>
            <w:right w:val="none" w:sz="0" w:space="0" w:color="auto"/>
          </w:divBdr>
          <w:divsChild>
            <w:div w:id="349527909">
              <w:marLeft w:val="0"/>
              <w:marRight w:val="0"/>
              <w:marTop w:val="0"/>
              <w:marBottom w:val="0"/>
              <w:divBdr>
                <w:top w:val="none" w:sz="0" w:space="0" w:color="auto"/>
                <w:left w:val="none" w:sz="0" w:space="0" w:color="auto"/>
                <w:bottom w:val="none" w:sz="0" w:space="0" w:color="auto"/>
                <w:right w:val="none" w:sz="0" w:space="0" w:color="auto"/>
              </w:divBdr>
            </w:div>
          </w:divsChild>
        </w:div>
        <w:div w:id="454755965">
          <w:marLeft w:val="0"/>
          <w:marRight w:val="0"/>
          <w:marTop w:val="0"/>
          <w:marBottom w:val="0"/>
          <w:divBdr>
            <w:top w:val="none" w:sz="0" w:space="0" w:color="auto"/>
            <w:left w:val="none" w:sz="0" w:space="0" w:color="auto"/>
            <w:bottom w:val="none" w:sz="0" w:space="0" w:color="auto"/>
            <w:right w:val="none" w:sz="0" w:space="0" w:color="auto"/>
          </w:divBdr>
          <w:divsChild>
            <w:div w:id="1365327673">
              <w:marLeft w:val="0"/>
              <w:marRight w:val="0"/>
              <w:marTop w:val="0"/>
              <w:marBottom w:val="0"/>
              <w:divBdr>
                <w:top w:val="none" w:sz="0" w:space="0" w:color="auto"/>
                <w:left w:val="none" w:sz="0" w:space="0" w:color="auto"/>
                <w:bottom w:val="none" w:sz="0" w:space="0" w:color="auto"/>
                <w:right w:val="none" w:sz="0" w:space="0" w:color="auto"/>
              </w:divBdr>
            </w:div>
          </w:divsChild>
        </w:div>
        <w:div w:id="707531095">
          <w:marLeft w:val="0"/>
          <w:marRight w:val="0"/>
          <w:marTop w:val="0"/>
          <w:marBottom w:val="0"/>
          <w:divBdr>
            <w:top w:val="none" w:sz="0" w:space="0" w:color="auto"/>
            <w:left w:val="none" w:sz="0" w:space="0" w:color="auto"/>
            <w:bottom w:val="none" w:sz="0" w:space="0" w:color="auto"/>
            <w:right w:val="none" w:sz="0" w:space="0" w:color="auto"/>
          </w:divBdr>
          <w:divsChild>
            <w:div w:id="1279990583">
              <w:marLeft w:val="-225"/>
              <w:marRight w:val="-225"/>
              <w:marTop w:val="0"/>
              <w:marBottom w:val="0"/>
              <w:divBdr>
                <w:top w:val="none" w:sz="0" w:space="0" w:color="auto"/>
                <w:left w:val="none" w:sz="0" w:space="0" w:color="auto"/>
                <w:bottom w:val="none" w:sz="0" w:space="0" w:color="auto"/>
                <w:right w:val="none" w:sz="0" w:space="0" w:color="auto"/>
              </w:divBdr>
              <w:divsChild>
                <w:div w:id="1689671778">
                  <w:marLeft w:val="0"/>
                  <w:marRight w:val="0"/>
                  <w:marTop w:val="0"/>
                  <w:marBottom w:val="0"/>
                  <w:divBdr>
                    <w:top w:val="none" w:sz="0" w:space="0" w:color="auto"/>
                    <w:left w:val="none" w:sz="0" w:space="0" w:color="auto"/>
                    <w:bottom w:val="none" w:sz="0" w:space="0" w:color="auto"/>
                    <w:right w:val="none" w:sz="0" w:space="0" w:color="auto"/>
                  </w:divBdr>
                  <w:divsChild>
                    <w:div w:id="1974360346">
                      <w:marLeft w:val="0"/>
                      <w:marRight w:val="0"/>
                      <w:marTop w:val="0"/>
                      <w:marBottom w:val="0"/>
                      <w:divBdr>
                        <w:top w:val="none" w:sz="0" w:space="0" w:color="auto"/>
                        <w:left w:val="none" w:sz="0" w:space="0" w:color="auto"/>
                        <w:bottom w:val="none" w:sz="0" w:space="0" w:color="auto"/>
                        <w:right w:val="none" w:sz="0" w:space="0" w:color="auto"/>
                      </w:divBdr>
                    </w:div>
                  </w:divsChild>
                </w:div>
                <w:div w:id="22946156">
                  <w:marLeft w:val="0"/>
                  <w:marRight w:val="0"/>
                  <w:marTop w:val="0"/>
                  <w:marBottom w:val="0"/>
                  <w:divBdr>
                    <w:top w:val="none" w:sz="0" w:space="0" w:color="auto"/>
                    <w:left w:val="none" w:sz="0" w:space="0" w:color="auto"/>
                    <w:bottom w:val="none" w:sz="0" w:space="0" w:color="auto"/>
                    <w:right w:val="none" w:sz="0" w:space="0" w:color="auto"/>
                  </w:divBdr>
                  <w:divsChild>
                    <w:div w:id="83957765">
                      <w:marLeft w:val="-225"/>
                      <w:marRight w:val="-225"/>
                      <w:marTop w:val="0"/>
                      <w:marBottom w:val="0"/>
                      <w:divBdr>
                        <w:top w:val="none" w:sz="0" w:space="0" w:color="auto"/>
                        <w:left w:val="none" w:sz="0" w:space="0" w:color="auto"/>
                        <w:bottom w:val="none" w:sz="0" w:space="0" w:color="auto"/>
                        <w:right w:val="none" w:sz="0" w:space="0" w:color="auto"/>
                      </w:divBdr>
                      <w:divsChild>
                        <w:div w:id="2029406619">
                          <w:marLeft w:val="0"/>
                          <w:marRight w:val="0"/>
                          <w:marTop w:val="0"/>
                          <w:marBottom w:val="0"/>
                          <w:divBdr>
                            <w:top w:val="none" w:sz="0" w:space="0" w:color="auto"/>
                            <w:left w:val="none" w:sz="0" w:space="0" w:color="auto"/>
                            <w:bottom w:val="none" w:sz="0" w:space="0" w:color="auto"/>
                            <w:right w:val="none" w:sz="0" w:space="0" w:color="auto"/>
                          </w:divBdr>
                          <w:divsChild>
                            <w:div w:id="1907377350">
                              <w:marLeft w:val="0"/>
                              <w:marRight w:val="0"/>
                              <w:marTop w:val="0"/>
                              <w:marBottom w:val="0"/>
                              <w:divBdr>
                                <w:top w:val="none" w:sz="0" w:space="0" w:color="auto"/>
                                <w:left w:val="none" w:sz="0" w:space="0" w:color="auto"/>
                                <w:bottom w:val="none" w:sz="0" w:space="0" w:color="auto"/>
                                <w:right w:val="none" w:sz="0" w:space="0" w:color="auto"/>
                              </w:divBdr>
                              <w:divsChild>
                                <w:div w:id="410811232">
                                  <w:marLeft w:val="0"/>
                                  <w:marRight w:val="0"/>
                                  <w:marTop w:val="0"/>
                                  <w:marBottom w:val="0"/>
                                  <w:divBdr>
                                    <w:top w:val="none" w:sz="0" w:space="0" w:color="auto"/>
                                    <w:left w:val="none" w:sz="0" w:space="0" w:color="auto"/>
                                    <w:bottom w:val="none" w:sz="0" w:space="0" w:color="auto"/>
                                    <w:right w:val="none" w:sz="0" w:space="0" w:color="auto"/>
                                  </w:divBdr>
                                </w:div>
                                <w:div w:id="12560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3747">
                          <w:marLeft w:val="0"/>
                          <w:marRight w:val="0"/>
                          <w:marTop w:val="0"/>
                          <w:marBottom w:val="0"/>
                          <w:divBdr>
                            <w:top w:val="none" w:sz="0" w:space="0" w:color="auto"/>
                            <w:left w:val="none" w:sz="0" w:space="0" w:color="auto"/>
                            <w:bottom w:val="none" w:sz="0" w:space="0" w:color="auto"/>
                            <w:right w:val="none" w:sz="0" w:space="0" w:color="auto"/>
                          </w:divBdr>
                          <w:divsChild>
                            <w:div w:id="1005477592">
                              <w:marLeft w:val="-225"/>
                              <w:marRight w:val="-225"/>
                              <w:marTop w:val="0"/>
                              <w:marBottom w:val="0"/>
                              <w:divBdr>
                                <w:top w:val="none" w:sz="0" w:space="0" w:color="auto"/>
                                <w:left w:val="none" w:sz="0" w:space="0" w:color="auto"/>
                                <w:bottom w:val="none" w:sz="0" w:space="0" w:color="auto"/>
                                <w:right w:val="none" w:sz="0" w:space="0" w:color="auto"/>
                              </w:divBdr>
                            </w:div>
                            <w:div w:id="814298074">
                              <w:marLeft w:val="-225"/>
                              <w:marRight w:val="-225"/>
                              <w:marTop w:val="0"/>
                              <w:marBottom w:val="0"/>
                              <w:divBdr>
                                <w:top w:val="none" w:sz="0" w:space="0" w:color="auto"/>
                                <w:left w:val="none" w:sz="0" w:space="0" w:color="auto"/>
                                <w:bottom w:val="none" w:sz="0" w:space="0" w:color="auto"/>
                                <w:right w:val="none" w:sz="0" w:space="0" w:color="auto"/>
                              </w:divBdr>
                            </w:div>
                            <w:div w:id="1291941140">
                              <w:marLeft w:val="-225"/>
                              <w:marRight w:val="-225"/>
                              <w:marTop w:val="0"/>
                              <w:marBottom w:val="0"/>
                              <w:divBdr>
                                <w:top w:val="none" w:sz="0" w:space="0" w:color="auto"/>
                                <w:left w:val="none" w:sz="0" w:space="0" w:color="auto"/>
                                <w:bottom w:val="none" w:sz="0" w:space="0" w:color="auto"/>
                                <w:right w:val="none" w:sz="0" w:space="0" w:color="auto"/>
                              </w:divBdr>
                              <w:divsChild>
                                <w:div w:id="9363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94212">
                      <w:marLeft w:val="-225"/>
                      <w:marRight w:val="-225"/>
                      <w:marTop w:val="0"/>
                      <w:marBottom w:val="0"/>
                      <w:divBdr>
                        <w:top w:val="none" w:sz="0" w:space="0" w:color="auto"/>
                        <w:left w:val="none" w:sz="0" w:space="0" w:color="auto"/>
                        <w:bottom w:val="none" w:sz="0" w:space="0" w:color="auto"/>
                        <w:right w:val="none" w:sz="0" w:space="0" w:color="auto"/>
                      </w:divBdr>
                      <w:divsChild>
                        <w:div w:id="162400905">
                          <w:marLeft w:val="0"/>
                          <w:marRight w:val="0"/>
                          <w:marTop w:val="0"/>
                          <w:marBottom w:val="0"/>
                          <w:divBdr>
                            <w:top w:val="none" w:sz="0" w:space="0" w:color="auto"/>
                            <w:left w:val="none" w:sz="0" w:space="0" w:color="auto"/>
                            <w:bottom w:val="none" w:sz="0" w:space="0" w:color="auto"/>
                            <w:right w:val="none" w:sz="0" w:space="0" w:color="auto"/>
                          </w:divBdr>
                          <w:divsChild>
                            <w:div w:id="1940794459">
                              <w:marLeft w:val="0"/>
                              <w:marRight w:val="0"/>
                              <w:marTop w:val="300"/>
                              <w:marBottom w:val="0"/>
                              <w:divBdr>
                                <w:top w:val="none" w:sz="0" w:space="0" w:color="auto"/>
                                <w:left w:val="none" w:sz="0" w:space="0" w:color="auto"/>
                                <w:bottom w:val="none" w:sz="0" w:space="0" w:color="auto"/>
                                <w:right w:val="none" w:sz="0" w:space="0" w:color="auto"/>
                              </w:divBdr>
                              <w:divsChild>
                                <w:div w:id="35938189">
                                  <w:marLeft w:val="-225"/>
                                  <w:marRight w:val="-225"/>
                                  <w:marTop w:val="0"/>
                                  <w:marBottom w:val="0"/>
                                  <w:divBdr>
                                    <w:top w:val="none" w:sz="0" w:space="0" w:color="auto"/>
                                    <w:left w:val="none" w:sz="0" w:space="0" w:color="auto"/>
                                    <w:bottom w:val="none" w:sz="0" w:space="0" w:color="auto"/>
                                    <w:right w:val="none" w:sz="0" w:space="0" w:color="auto"/>
                                  </w:divBdr>
                                  <w:divsChild>
                                    <w:div w:id="243760518">
                                      <w:marLeft w:val="0"/>
                                      <w:marRight w:val="0"/>
                                      <w:marTop w:val="0"/>
                                      <w:marBottom w:val="0"/>
                                      <w:divBdr>
                                        <w:top w:val="none" w:sz="0" w:space="0" w:color="auto"/>
                                        <w:left w:val="none" w:sz="0" w:space="0" w:color="auto"/>
                                        <w:bottom w:val="none" w:sz="0" w:space="0" w:color="auto"/>
                                        <w:right w:val="none" w:sz="0" w:space="0" w:color="auto"/>
                                      </w:divBdr>
                                    </w:div>
                                    <w:div w:id="635452007">
                                      <w:marLeft w:val="0"/>
                                      <w:marRight w:val="0"/>
                                      <w:marTop w:val="0"/>
                                      <w:marBottom w:val="0"/>
                                      <w:divBdr>
                                        <w:top w:val="none" w:sz="0" w:space="0" w:color="auto"/>
                                        <w:left w:val="none" w:sz="0" w:space="0" w:color="auto"/>
                                        <w:bottom w:val="none" w:sz="0" w:space="0" w:color="auto"/>
                                        <w:right w:val="none" w:sz="0" w:space="0" w:color="auto"/>
                                      </w:divBdr>
                                    </w:div>
                                    <w:div w:id="210730433">
                                      <w:marLeft w:val="0"/>
                                      <w:marRight w:val="0"/>
                                      <w:marTop w:val="0"/>
                                      <w:marBottom w:val="0"/>
                                      <w:divBdr>
                                        <w:top w:val="none" w:sz="0" w:space="0" w:color="auto"/>
                                        <w:left w:val="none" w:sz="0" w:space="0" w:color="auto"/>
                                        <w:bottom w:val="none" w:sz="0" w:space="0" w:color="auto"/>
                                        <w:right w:val="none" w:sz="0" w:space="0" w:color="auto"/>
                                      </w:divBdr>
                                    </w:div>
                                    <w:div w:id="283275222">
                                      <w:marLeft w:val="0"/>
                                      <w:marRight w:val="0"/>
                                      <w:marTop w:val="0"/>
                                      <w:marBottom w:val="0"/>
                                      <w:divBdr>
                                        <w:top w:val="none" w:sz="0" w:space="0" w:color="auto"/>
                                        <w:left w:val="none" w:sz="0" w:space="0" w:color="auto"/>
                                        <w:bottom w:val="none" w:sz="0" w:space="0" w:color="auto"/>
                                        <w:right w:val="none" w:sz="0" w:space="0" w:color="auto"/>
                                      </w:divBdr>
                                    </w:div>
                                  </w:divsChild>
                                </w:div>
                                <w:div w:id="1990476409">
                                  <w:marLeft w:val="0"/>
                                  <w:marRight w:val="0"/>
                                  <w:marTop w:val="0"/>
                                  <w:marBottom w:val="0"/>
                                  <w:divBdr>
                                    <w:top w:val="none" w:sz="0" w:space="0" w:color="auto"/>
                                    <w:left w:val="none" w:sz="0" w:space="0" w:color="auto"/>
                                    <w:bottom w:val="none" w:sz="0" w:space="0" w:color="auto"/>
                                    <w:right w:val="none" w:sz="0" w:space="0" w:color="auto"/>
                                  </w:divBdr>
                                  <w:divsChild>
                                    <w:div w:id="1210604440">
                                      <w:marLeft w:val="0"/>
                                      <w:marRight w:val="0"/>
                                      <w:marTop w:val="0"/>
                                      <w:marBottom w:val="225"/>
                                      <w:divBdr>
                                        <w:top w:val="none" w:sz="0" w:space="0" w:color="auto"/>
                                        <w:left w:val="none" w:sz="0" w:space="0" w:color="auto"/>
                                        <w:bottom w:val="none" w:sz="0" w:space="0" w:color="auto"/>
                                        <w:right w:val="none" w:sz="0" w:space="0" w:color="auto"/>
                                      </w:divBdr>
                                    </w:div>
                                    <w:div w:id="1735621733">
                                      <w:marLeft w:val="0"/>
                                      <w:marRight w:val="0"/>
                                      <w:marTop w:val="0"/>
                                      <w:marBottom w:val="225"/>
                                      <w:divBdr>
                                        <w:top w:val="none" w:sz="0" w:space="0" w:color="auto"/>
                                        <w:left w:val="none" w:sz="0" w:space="0" w:color="auto"/>
                                        <w:bottom w:val="none" w:sz="0" w:space="0" w:color="auto"/>
                                        <w:right w:val="none" w:sz="0" w:space="0" w:color="auto"/>
                                      </w:divBdr>
                                    </w:div>
                                    <w:div w:id="1320887218">
                                      <w:marLeft w:val="0"/>
                                      <w:marRight w:val="0"/>
                                      <w:marTop w:val="0"/>
                                      <w:marBottom w:val="225"/>
                                      <w:divBdr>
                                        <w:top w:val="none" w:sz="0" w:space="0" w:color="auto"/>
                                        <w:left w:val="none" w:sz="0" w:space="0" w:color="auto"/>
                                        <w:bottom w:val="none" w:sz="0" w:space="0" w:color="auto"/>
                                        <w:right w:val="none" w:sz="0" w:space="0" w:color="auto"/>
                                      </w:divBdr>
                                    </w:div>
                                    <w:div w:id="142894354">
                                      <w:marLeft w:val="0"/>
                                      <w:marRight w:val="0"/>
                                      <w:marTop w:val="0"/>
                                      <w:marBottom w:val="225"/>
                                      <w:divBdr>
                                        <w:top w:val="none" w:sz="0" w:space="0" w:color="auto"/>
                                        <w:left w:val="none" w:sz="0" w:space="0" w:color="auto"/>
                                        <w:bottom w:val="none" w:sz="0" w:space="0" w:color="auto"/>
                                        <w:right w:val="none" w:sz="0" w:space="0" w:color="auto"/>
                                      </w:divBdr>
                                    </w:div>
                                  </w:divsChild>
                                </w:div>
                                <w:div w:id="1061752830">
                                  <w:marLeft w:val="0"/>
                                  <w:marRight w:val="0"/>
                                  <w:marTop w:val="0"/>
                                  <w:marBottom w:val="0"/>
                                  <w:divBdr>
                                    <w:top w:val="none" w:sz="0" w:space="0" w:color="auto"/>
                                    <w:left w:val="none" w:sz="0" w:space="0" w:color="auto"/>
                                    <w:bottom w:val="none" w:sz="0" w:space="0" w:color="auto"/>
                                    <w:right w:val="none" w:sz="0" w:space="0" w:color="auto"/>
                                  </w:divBdr>
                                </w:div>
                                <w:div w:id="945309127">
                                  <w:marLeft w:val="-225"/>
                                  <w:marRight w:val="-225"/>
                                  <w:marTop w:val="0"/>
                                  <w:marBottom w:val="0"/>
                                  <w:divBdr>
                                    <w:top w:val="none" w:sz="0" w:space="0" w:color="auto"/>
                                    <w:left w:val="none" w:sz="0" w:space="0" w:color="auto"/>
                                    <w:bottom w:val="none" w:sz="0" w:space="0" w:color="auto"/>
                                    <w:right w:val="none" w:sz="0" w:space="0" w:color="auto"/>
                                  </w:divBdr>
                                  <w:divsChild>
                                    <w:div w:id="492723532">
                                      <w:marLeft w:val="0"/>
                                      <w:marRight w:val="0"/>
                                      <w:marTop w:val="0"/>
                                      <w:marBottom w:val="0"/>
                                      <w:divBdr>
                                        <w:top w:val="none" w:sz="0" w:space="0" w:color="auto"/>
                                        <w:left w:val="none" w:sz="0" w:space="0" w:color="auto"/>
                                        <w:bottom w:val="none" w:sz="0" w:space="0" w:color="auto"/>
                                        <w:right w:val="none" w:sz="0" w:space="0" w:color="auto"/>
                                      </w:divBdr>
                                    </w:div>
                                    <w:div w:id="1139540765">
                                      <w:marLeft w:val="0"/>
                                      <w:marRight w:val="0"/>
                                      <w:marTop w:val="0"/>
                                      <w:marBottom w:val="0"/>
                                      <w:divBdr>
                                        <w:top w:val="none" w:sz="0" w:space="0" w:color="auto"/>
                                        <w:left w:val="none" w:sz="0" w:space="0" w:color="auto"/>
                                        <w:bottom w:val="none" w:sz="0" w:space="0" w:color="auto"/>
                                        <w:right w:val="none" w:sz="0" w:space="0" w:color="auto"/>
                                      </w:divBdr>
                                    </w:div>
                                    <w:div w:id="68892095">
                                      <w:marLeft w:val="0"/>
                                      <w:marRight w:val="0"/>
                                      <w:marTop w:val="0"/>
                                      <w:marBottom w:val="0"/>
                                      <w:divBdr>
                                        <w:top w:val="none" w:sz="0" w:space="0" w:color="auto"/>
                                        <w:left w:val="none" w:sz="0" w:space="0" w:color="auto"/>
                                        <w:bottom w:val="none" w:sz="0" w:space="0" w:color="auto"/>
                                        <w:right w:val="none" w:sz="0" w:space="0" w:color="auto"/>
                                      </w:divBdr>
                                    </w:div>
                                    <w:div w:id="1354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26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95436">
          <w:marLeft w:val="0"/>
          <w:marRight w:val="0"/>
          <w:marTop w:val="570"/>
          <w:marBottom w:val="0"/>
          <w:divBdr>
            <w:top w:val="single" w:sz="6" w:space="0" w:color="AAAAAA"/>
            <w:left w:val="single" w:sz="6" w:space="0" w:color="5F5F5F"/>
            <w:bottom w:val="single" w:sz="6" w:space="0" w:color="5F5F5F"/>
            <w:right w:val="single" w:sz="6" w:space="0" w:color="5F5F5F"/>
          </w:divBdr>
          <w:divsChild>
            <w:div w:id="1489244811">
              <w:marLeft w:val="0"/>
              <w:marRight w:val="0"/>
              <w:marTop w:val="0"/>
              <w:marBottom w:val="0"/>
              <w:divBdr>
                <w:top w:val="none" w:sz="0" w:space="0" w:color="auto"/>
                <w:left w:val="none" w:sz="0" w:space="0" w:color="auto"/>
                <w:bottom w:val="none" w:sz="0" w:space="0" w:color="auto"/>
                <w:right w:val="none" w:sz="0" w:space="0" w:color="auto"/>
              </w:divBdr>
              <w:divsChild>
                <w:div w:id="1124734579">
                  <w:marLeft w:val="0"/>
                  <w:marRight w:val="0"/>
                  <w:marTop w:val="0"/>
                  <w:marBottom w:val="0"/>
                  <w:divBdr>
                    <w:top w:val="none" w:sz="0" w:space="0" w:color="auto"/>
                    <w:left w:val="none" w:sz="0" w:space="0" w:color="auto"/>
                    <w:bottom w:val="none" w:sz="0" w:space="0" w:color="auto"/>
                    <w:right w:val="none" w:sz="0" w:space="0" w:color="auto"/>
                  </w:divBdr>
                </w:div>
                <w:div w:id="1106660065">
                  <w:marLeft w:val="0"/>
                  <w:marRight w:val="0"/>
                  <w:marTop w:val="0"/>
                  <w:marBottom w:val="0"/>
                  <w:divBdr>
                    <w:top w:val="none" w:sz="0" w:space="0" w:color="auto"/>
                    <w:left w:val="none" w:sz="0" w:space="0" w:color="auto"/>
                    <w:bottom w:val="none" w:sz="0" w:space="0" w:color="auto"/>
                    <w:right w:val="none" w:sz="0" w:space="0" w:color="auto"/>
                  </w:divBdr>
                </w:div>
                <w:div w:id="1136602363">
                  <w:marLeft w:val="0"/>
                  <w:marRight w:val="0"/>
                  <w:marTop w:val="0"/>
                  <w:marBottom w:val="0"/>
                  <w:divBdr>
                    <w:top w:val="none" w:sz="0" w:space="0" w:color="auto"/>
                    <w:left w:val="none" w:sz="0" w:space="0" w:color="auto"/>
                    <w:bottom w:val="none" w:sz="0" w:space="0" w:color="auto"/>
                    <w:right w:val="none" w:sz="0" w:space="0" w:color="auto"/>
                  </w:divBdr>
                </w:div>
                <w:div w:id="820081545">
                  <w:marLeft w:val="0"/>
                  <w:marRight w:val="0"/>
                  <w:marTop w:val="0"/>
                  <w:marBottom w:val="0"/>
                  <w:divBdr>
                    <w:top w:val="none" w:sz="0" w:space="0" w:color="auto"/>
                    <w:left w:val="none" w:sz="0" w:space="0" w:color="auto"/>
                    <w:bottom w:val="none" w:sz="0" w:space="0" w:color="auto"/>
                    <w:right w:val="none" w:sz="0" w:space="0" w:color="auto"/>
                  </w:divBdr>
                </w:div>
                <w:div w:id="1887722133">
                  <w:marLeft w:val="0"/>
                  <w:marRight w:val="0"/>
                  <w:marTop w:val="0"/>
                  <w:marBottom w:val="0"/>
                  <w:divBdr>
                    <w:top w:val="none" w:sz="0" w:space="0" w:color="auto"/>
                    <w:left w:val="none" w:sz="0" w:space="0" w:color="auto"/>
                    <w:bottom w:val="none" w:sz="0" w:space="0" w:color="auto"/>
                    <w:right w:val="none" w:sz="0" w:space="0" w:color="auto"/>
                  </w:divBdr>
                </w:div>
                <w:div w:id="4997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5916">
          <w:marLeft w:val="0"/>
          <w:marRight w:val="0"/>
          <w:marTop w:val="570"/>
          <w:marBottom w:val="0"/>
          <w:divBdr>
            <w:top w:val="single" w:sz="6" w:space="0" w:color="AAAAAA"/>
            <w:left w:val="single" w:sz="6" w:space="0" w:color="5F5F5F"/>
            <w:bottom w:val="single" w:sz="6" w:space="0" w:color="5F5F5F"/>
            <w:right w:val="single" w:sz="6" w:space="0" w:color="5F5F5F"/>
          </w:divBdr>
          <w:divsChild>
            <w:div w:id="1024594396">
              <w:marLeft w:val="0"/>
              <w:marRight w:val="0"/>
              <w:marTop w:val="0"/>
              <w:marBottom w:val="0"/>
              <w:divBdr>
                <w:top w:val="none" w:sz="0" w:space="0" w:color="auto"/>
                <w:left w:val="none" w:sz="0" w:space="0" w:color="auto"/>
                <w:bottom w:val="none" w:sz="0" w:space="0" w:color="auto"/>
                <w:right w:val="none" w:sz="0" w:space="0" w:color="auto"/>
              </w:divBdr>
              <w:divsChild>
                <w:div w:id="1638220167">
                  <w:marLeft w:val="0"/>
                  <w:marRight w:val="0"/>
                  <w:marTop w:val="0"/>
                  <w:marBottom w:val="0"/>
                  <w:divBdr>
                    <w:top w:val="none" w:sz="0" w:space="0" w:color="auto"/>
                    <w:left w:val="none" w:sz="0" w:space="0" w:color="auto"/>
                    <w:bottom w:val="none" w:sz="0" w:space="0" w:color="auto"/>
                    <w:right w:val="none" w:sz="0" w:space="0" w:color="auto"/>
                  </w:divBdr>
                </w:div>
                <w:div w:id="1671709738">
                  <w:marLeft w:val="0"/>
                  <w:marRight w:val="0"/>
                  <w:marTop w:val="0"/>
                  <w:marBottom w:val="0"/>
                  <w:divBdr>
                    <w:top w:val="none" w:sz="0" w:space="0" w:color="auto"/>
                    <w:left w:val="none" w:sz="0" w:space="0" w:color="auto"/>
                    <w:bottom w:val="none" w:sz="0" w:space="0" w:color="auto"/>
                    <w:right w:val="none" w:sz="0" w:space="0" w:color="auto"/>
                  </w:divBdr>
                </w:div>
                <w:div w:id="780220439">
                  <w:marLeft w:val="0"/>
                  <w:marRight w:val="0"/>
                  <w:marTop w:val="0"/>
                  <w:marBottom w:val="0"/>
                  <w:divBdr>
                    <w:top w:val="none" w:sz="0" w:space="0" w:color="auto"/>
                    <w:left w:val="none" w:sz="0" w:space="0" w:color="auto"/>
                    <w:bottom w:val="none" w:sz="0" w:space="0" w:color="auto"/>
                    <w:right w:val="none" w:sz="0" w:space="0" w:color="auto"/>
                  </w:divBdr>
                </w:div>
                <w:div w:id="1958218535">
                  <w:marLeft w:val="0"/>
                  <w:marRight w:val="0"/>
                  <w:marTop w:val="0"/>
                  <w:marBottom w:val="0"/>
                  <w:divBdr>
                    <w:top w:val="none" w:sz="0" w:space="0" w:color="auto"/>
                    <w:left w:val="none" w:sz="0" w:space="0" w:color="auto"/>
                    <w:bottom w:val="none" w:sz="0" w:space="0" w:color="auto"/>
                    <w:right w:val="none" w:sz="0" w:space="0" w:color="auto"/>
                  </w:divBdr>
                </w:div>
                <w:div w:id="18423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371">
          <w:marLeft w:val="0"/>
          <w:marRight w:val="0"/>
          <w:marTop w:val="570"/>
          <w:marBottom w:val="0"/>
          <w:divBdr>
            <w:top w:val="single" w:sz="6" w:space="0" w:color="AAAAAA"/>
            <w:left w:val="single" w:sz="6" w:space="0" w:color="5F5F5F"/>
            <w:bottom w:val="single" w:sz="6" w:space="0" w:color="5F5F5F"/>
            <w:right w:val="single" w:sz="6" w:space="0" w:color="5F5F5F"/>
          </w:divBdr>
          <w:divsChild>
            <w:div w:id="278877885">
              <w:marLeft w:val="0"/>
              <w:marRight w:val="0"/>
              <w:marTop w:val="0"/>
              <w:marBottom w:val="0"/>
              <w:divBdr>
                <w:top w:val="none" w:sz="0" w:space="0" w:color="auto"/>
                <w:left w:val="none" w:sz="0" w:space="0" w:color="auto"/>
                <w:bottom w:val="none" w:sz="0" w:space="0" w:color="auto"/>
                <w:right w:val="none" w:sz="0" w:space="0" w:color="auto"/>
              </w:divBdr>
              <w:divsChild>
                <w:div w:id="1315795800">
                  <w:marLeft w:val="0"/>
                  <w:marRight w:val="0"/>
                  <w:marTop w:val="0"/>
                  <w:marBottom w:val="0"/>
                  <w:divBdr>
                    <w:top w:val="none" w:sz="0" w:space="0" w:color="auto"/>
                    <w:left w:val="none" w:sz="0" w:space="0" w:color="auto"/>
                    <w:bottom w:val="none" w:sz="0" w:space="0" w:color="auto"/>
                    <w:right w:val="none" w:sz="0" w:space="0" w:color="auto"/>
                  </w:divBdr>
                </w:div>
                <w:div w:id="788620917">
                  <w:marLeft w:val="0"/>
                  <w:marRight w:val="0"/>
                  <w:marTop w:val="0"/>
                  <w:marBottom w:val="0"/>
                  <w:divBdr>
                    <w:top w:val="none" w:sz="0" w:space="0" w:color="auto"/>
                    <w:left w:val="none" w:sz="0" w:space="0" w:color="auto"/>
                    <w:bottom w:val="none" w:sz="0" w:space="0" w:color="auto"/>
                    <w:right w:val="none" w:sz="0" w:space="0" w:color="auto"/>
                  </w:divBdr>
                </w:div>
                <w:div w:id="1179808196">
                  <w:marLeft w:val="0"/>
                  <w:marRight w:val="0"/>
                  <w:marTop w:val="0"/>
                  <w:marBottom w:val="0"/>
                  <w:divBdr>
                    <w:top w:val="none" w:sz="0" w:space="0" w:color="auto"/>
                    <w:left w:val="none" w:sz="0" w:space="0" w:color="auto"/>
                    <w:bottom w:val="none" w:sz="0" w:space="0" w:color="auto"/>
                    <w:right w:val="none" w:sz="0" w:space="0" w:color="auto"/>
                  </w:divBdr>
                </w:div>
                <w:div w:id="930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277">
          <w:marLeft w:val="0"/>
          <w:marRight w:val="0"/>
          <w:marTop w:val="570"/>
          <w:marBottom w:val="0"/>
          <w:divBdr>
            <w:top w:val="single" w:sz="6" w:space="0" w:color="AAAAAA"/>
            <w:left w:val="single" w:sz="6" w:space="0" w:color="5F5F5F"/>
            <w:bottom w:val="single" w:sz="6" w:space="0" w:color="5F5F5F"/>
            <w:right w:val="single" w:sz="6" w:space="0" w:color="5F5F5F"/>
          </w:divBdr>
          <w:divsChild>
            <w:div w:id="1490630686">
              <w:marLeft w:val="0"/>
              <w:marRight w:val="0"/>
              <w:marTop w:val="0"/>
              <w:marBottom w:val="0"/>
              <w:divBdr>
                <w:top w:val="none" w:sz="0" w:space="0" w:color="auto"/>
                <w:left w:val="none" w:sz="0" w:space="0" w:color="auto"/>
                <w:bottom w:val="none" w:sz="0" w:space="0" w:color="auto"/>
                <w:right w:val="none" w:sz="0" w:space="0" w:color="auto"/>
              </w:divBdr>
              <w:divsChild>
                <w:div w:id="1243956184">
                  <w:marLeft w:val="0"/>
                  <w:marRight w:val="0"/>
                  <w:marTop w:val="0"/>
                  <w:marBottom w:val="0"/>
                  <w:divBdr>
                    <w:top w:val="none" w:sz="0" w:space="0" w:color="auto"/>
                    <w:left w:val="none" w:sz="0" w:space="0" w:color="auto"/>
                    <w:bottom w:val="none" w:sz="0" w:space="0" w:color="auto"/>
                    <w:right w:val="none" w:sz="0" w:space="0" w:color="auto"/>
                  </w:divBdr>
                  <w:divsChild>
                    <w:div w:id="439686788">
                      <w:marLeft w:val="0"/>
                      <w:marRight w:val="0"/>
                      <w:marTop w:val="0"/>
                      <w:marBottom w:val="0"/>
                      <w:divBdr>
                        <w:top w:val="none" w:sz="0" w:space="0" w:color="auto"/>
                        <w:left w:val="none" w:sz="0" w:space="0" w:color="auto"/>
                        <w:bottom w:val="none" w:sz="0" w:space="0" w:color="auto"/>
                        <w:right w:val="none" w:sz="0" w:space="0" w:color="auto"/>
                      </w:divBdr>
                      <w:divsChild>
                        <w:div w:id="2024672524">
                          <w:marLeft w:val="0"/>
                          <w:marRight w:val="0"/>
                          <w:marTop w:val="0"/>
                          <w:marBottom w:val="0"/>
                          <w:divBdr>
                            <w:top w:val="none" w:sz="0" w:space="0" w:color="auto"/>
                            <w:left w:val="none" w:sz="0" w:space="0" w:color="auto"/>
                            <w:bottom w:val="none" w:sz="0" w:space="0" w:color="auto"/>
                            <w:right w:val="none" w:sz="0" w:space="0" w:color="auto"/>
                          </w:divBdr>
                          <w:divsChild>
                            <w:div w:id="837110629">
                              <w:marLeft w:val="0"/>
                              <w:marRight w:val="0"/>
                              <w:marTop w:val="0"/>
                              <w:marBottom w:val="0"/>
                              <w:divBdr>
                                <w:top w:val="none" w:sz="0" w:space="0" w:color="auto"/>
                                <w:left w:val="none" w:sz="0" w:space="0" w:color="auto"/>
                                <w:bottom w:val="none" w:sz="0" w:space="0" w:color="auto"/>
                                <w:right w:val="none" w:sz="0" w:space="0" w:color="auto"/>
                              </w:divBdr>
                              <w:divsChild>
                                <w:div w:id="1394281137">
                                  <w:marLeft w:val="0"/>
                                  <w:marRight w:val="0"/>
                                  <w:marTop w:val="0"/>
                                  <w:marBottom w:val="0"/>
                                  <w:divBdr>
                                    <w:top w:val="none" w:sz="0" w:space="0" w:color="auto"/>
                                    <w:left w:val="none" w:sz="0" w:space="0" w:color="auto"/>
                                    <w:bottom w:val="none" w:sz="0" w:space="0" w:color="auto"/>
                                    <w:right w:val="none" w:sz="0" w:space="0" w:color="auto"/>
                                  </w:divBdr>
                                  <w:divsChild>
                                    <w:div w:id="1827472092">
                                      <w:marLeft w:val="0"/>
                                      <w:marRight w:val="0"/>
                                      <w:marTop w:val="0"/>
                                      <w:marBottom w:val="0"/>
                                      <w:divBdr>
                                        <w:top w:val="single" w:sz="6" w:space="0" w:color="555555"/>
                                        <w:left w:val="single" w:sz="6" w:space="0" w:color="555555"/>
                                        <w:bottom w:val="single" w:sz="6" w:space="0" w:color="555555"/>
                                        <w:right w:val="single" w:sz="6" w:space="0" w:color="555555"/>
                                      </w:divBdr>
                                      <w:divsChild>
                                        <w:div w:id="2091733731">
                                          <w:marLeft w:val="0"/>
                                          <w:marRight w:val="0"/>
                                          <w:marTop w:val="0"/>
                                          <w:marBottom w:val="0"/>
                                          <w:divBdr>
                                            <w:top w:val="none" w:sz="0" w:space="0" w:color="auto"/>
                                            <w:left w:val="none" w:sz="0" w:space="0" w:color="auto"/>
                                            <w:bottom w:val="none" w:sz="0" w:space="0" w:color="auto"/>
                                            <w:right w:val="none" w:sz="0" w:space="0" w:color="auto"/>
                                          </w:divBdr>
                                        </w:div>
                                      </w:divsChild>
                                    </w:div>
                                    <w:div w:id="1151288615">
                                      <w:marLeft w:val="60"/>
                                      <w:marRight w:val="60"/>
                                      <w:marTop w:val="0"/>
                                      <w:marBottom w:val="0"/>
                                      <w:divBdr>
                                        <w:top w:val="none" w:sz="0" w:space="0" w:color="auto"/>
                                        <w:left w:val="none" w:sz="0" w:space="0" w:color="auto"/>
                                        <w:bottom w:val="none" w:sz="0" w:space="0" w:color="auto"/>
                                        <w:right w:val="none" w:sz="0" w:space="0" w:color="auto"/>
                                      </w:divBdr>
                                    </w:div>
                                    <w:div w:id="2054688921">
                                      <w:marLeft w:val="0"/>
                                      <w:marRight w:val="30"/>
                                      <w:marTop w:val="0"/>
                                      <w:marBottom w:val="0"/>
                                      <w:divBdr>
                                        <w:top w:val="none" w:sz="0" w:space="0" w:color="auto"/>
                                        <w:left w:val="none" w:sz="0" w:space="0" w:color="auto"/>
                                        <w:bottom w:val="none" w:sz="0" w:space="0" w:color="auto"/>
                                        <w:right w:val="none" w:sz="0" w:space="0" w:color="auto"/>
                                      </w:divBdr>
                                    </w:div>
                                    <w:div w:id="982152145">
                                      <w:marLeft w:val="0"/>
                                      <w:marRight w:val="0"/>
                                      <w:marTop w:val="100"/>
                                      <w:marBottom w:val="100"/>
                                      <w:divBdr>
                                        <w:top w:val="none" w:sz="0" w:space="0" w:color="auto"/>
                                        <w:left w:val="none" w:sz="0" w:space="0" w:color="auto"/>
                                        <w:bottom w:val="none" w:sz="0" w:space="0" w:color="auto"/>
                                        <w:right w:val="none" w:sz="0" w:space="0" w:color="auto"/>
                                      </w:divBdr>
                                      <w:divsChild>
                                        <w:div w:id="1341934588">
                                          <w:marLeft w:val="0"/>
                                          <w:marRight w:val="0"/>
                                          <w:marTop w:val="0"/>
                                          <w:marBottom w:val="0"/>
                                          <w:divBdr>
                                            <w:top w:val="none" w:sz="0" w:space="0" w:color="auto"/>
                                            <w:left w:val="none" w:sz="0" w:space="0" w:color="auto"/>
                                            <w:bottom w:val="none" w:sz="0" w:space="0" w:color="auto"/>
                                            <w:right w:val="none" w:sz="0" w:space="0" w:color="auto"/>
                                          </w:divBdr>
                                        </w:div>
                                        <w:div w:id="393355533">
                                          <w:marLeft w:val="0"/>
                                          <w:marRight w:val="0"/>
                                          <w:marTop w:val="0"/>
                                          <w:marBottom w:val="0"/>
                                          <w:divBdr>
                                            <w:top w:val="none" w:sz="0" w:space="0" w:color="auto"/>
                                            <w:left w:val="none" w:sz="0" w:space="0" w:color="auto"/>
                                            <w:bottom w:val="none" w:sz="0" w:space="0" w:color="auto"/>
                                            <w:right w:val="none" w:sz="0" w:space="0" w:color="auto"/>
                                          </w:divBdr>
                                        </w:div>
                                        <w:div w:id="1341816434">
                                          <w:marLeft w:val="0"/>
                                          <w:marRight w:val="0"/>
                                          <w:marTop w:val="60"/>
                                          <w:marBottom w:val="0"/>
                                          <w:divBdr>
                                            <w:top w:val="none" w:sz="0" w:space="0" w:color="auto"/>
                                            <w:left w:val="none" w:sz="0" w:space="0" w:color="auto"/>
                                            <w:bottom w:val="none" w:sz="0" w:space="0" w:color="auto"/>
                                            <w:right w:val="none" w:sz="0" w:space="0" w:color="auto"/>
                                          </w:divBdr>
                                          <w:divsChild>
                                            <w:div w:id="1899784802">
                                              <w:marLeft w:val="0"/>
                                              <w:marRight w:val="150"/>
                                              <w:marTop w:val="0"/>
                                              <w:marBottom w:val="0"/>
                                              <w:divBdr>
                                                <w:top w:val="none" w:sz="0" w:space="0" w:color="auto"/>
                                                <w:left w:val="none" w:sz="0" w:space="0" w:color="auto"/>
                                                <w:bottom w:val="none" w:sz="0" w:space="0" w:color="auto"/>
                                                <w:right w:val="none" w:sz="0" w:space="0" w:color="auto"/>
                                              </w:divBdr>
                                            </w:div>
                                          </w:divsChild>
                                        </w:div>
                                        <w:div w:id="85270279">
                                          <w:marLeft w:val="0"/>
                                          <w:marRight w:val="0"/>
                                          <w:marTop w:val="0"/>
                                          <w:marBottom w:val="0"/>
                                          <w:divBdr>
                                            <w:top w:val="none" w:sz="0" w:space="0" w:color="auto"/>
                                            <w:left w:val="none" w:sz="0" w:space="0" w:color="auto"/>
                                            <w:bottom w:val="none" w:sz="0" w:space="0" w:color="auto"/>
                                            <w:right w:val="none" w:sz="0" w:space="0" w:color="auto"/>
                                          </w:divBdr>
                                          <w:divsChild>
                                            <w:div w:id="290795140">
                                              <w:marLeft w:val="0"/>
                                              <w:marRight w:val="0"/>
                                              <w:marTop w:val="0"/>
                                              <w:marBottom w:val="0"/>
                                              <w:divBdr>
                                                <w:top w:val="none" w:sz="0" w:space="0" w:color="auto"/>
                                                <w:left w:val="none" w:sz="0" w:space="0" w:color="auto"/>
                                                <w:bottom w:val="none" w:sz="0" w:space="0" w:color="auto"/>
                                                <w:right w:val="none" w:sz="0" w:space="0" w:color="auto"/>
                                              </w:divBdr>
                                            </w:div>
                                            <w:div w:id="159807762">
                                              <w:marLeft w:val="0"/>
                                              <w:marRight w:val="0"/>
                                              <w:marTop w:val="0"/>
                                              <w:marBottom w:val="0"/>
                                              <w:divBdr>
                                                <w:top w:val="none" w:sz="0" w:space="0" w:color="auto"/>
                                                <w:left w:val="none" w:sz="0" w:space="0" w:color="auto"/>
                                                <w:bottom w:val="none" w:sz="0" w:space="0" w:color="auto"/>
                                                <w:right w:val="none" w:sz="0" w:space="0" w:color="auto"/>
                                              </w:divBdr>
                                            </w:div>
                                            <w:div w:id="17040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210782">
          <w:marLeft w:val="0"/>
          <w:marRight w:val="0"/>
          <w:marTop w:val="570"/>
          <w:marBottom w:val="0"/>
          <w:divBdr>
            <w:top w:val="single" w:sz="6" w:space="0" w:color="AAAAAA"/>
            <w:left w:val="single" w:sz="6" w:space="0" w:color="5F5F5F"/>
            <w:bottom w:val="single" w:sz="6" w:space="0" w:color="5F5F5F"/>
            <w:right w:val="single" w:sz="6" w:space="0" w:color="5F5F5F"/>
          </w:divBdr>
          <w:divsChild>
            <w:div w:id="1328284700">
              <w:marLeft w:val="0"/>
              <w:marRight w:val="0"/>
              <w:marTop w:val="0"/>
              <w:marBottom w:val="0"/>
              <w:divBdr>
                <w:top w:val="none" w:sz="0" w:space="0" w:color="auto"/>
                <w:left w:val="none" w:sz="0" w:space="0" w:color="auto"/>
                <w:bottom w:val="none" w:sz="0" w:space="0" w:color="auto"/>
                <w:right w:val="none" w:sz="0" w:space="0" w:color="auto"/>
              </w:divBdr>
              <w:divsChild>
                <w:div w:id="1761294906">
                  <w:marLeft w:val="0"/>
                  <w:marRight w:val="0"/>
                  <w:marTop w:val="0"/>
                  <w:marBottom w:val="0"/>
                  <w:divBdr>
                    <w:top w:val="none" w:sz="0" w:space="0" w:color="auto"/>
                    <w:left w:val="none" w:sz="0" w:space="0" w:color="auto"/>
                    <w:bottom w:val="none" w:sz="0" w:space="0" w:color="auto"/>
                    <w:right w:val="none" w:sz="0" w:space="0" w:color="auto"/>
                  </w:divBdr>
                  <w:divsChild>
                    <w:div w:id="2059091071">
                      <w:marLeft w:val="0"/>
                      <w:marRight w:val="0"/>
                      <w:marTop w:val="0"/>
                      <w:marBottom w:val="0"/>
                      <w:divBdr>
                        <w:top w:val="none" w:sz="0" w:space="0" w:color="auto"/>
                        <w:left w:val="none" w:sz="0" w:space="0" w:color="auto"/>
                        <w:bottom w:val="none" w:sz="0" w:space="0" w:color="auto"/>
                        <w:right w:val="none" w:sz="0" w:space="0" w:color="auto"/>
                      </w:divBdr>
                      <w:divsChild>
                        <w:div w:id="193545651">
                          <w:marLeft w:val="0"/>
                          <w:marRight w:val="0"/>
                          <w:marTop w:val="0"/>
                          <w:marBottom w:val="0"/>
                          <w:divBdr>
                            <w:top w:val="none" w:sz="0" w:space="0" w:color="auto"/>
                            <w:left w:val="none" w:sz="0" w:space="0" w:color="auto"/>
                            <w:bottom w:val="none" w:sz="0" w:space="0" w:color="auto"/>
                            <w:right w:val="none" w:sz="0" w:space="0" w:color="auto"/>
                          </w:divBdr>
                          <w:divsChild>
                            <w:div w:id="272443749">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607276532">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794905277">
      <w:bodyDiv w:val="1"/>
      <w:marLeft w:val="0"/>
      <w:marRight w:val="0"/>
      <w:marTop w:val="0"/>
      <w:marBottom w:val="0"/>
      <w:divBdr>
        <w:top w:val="none" w:sz="0" w:space="0" w:color="auto"/>
        <w:left w:val="none" w:sz="0" w:space="0" w:color="auto"/>
        <w:bottom w:val="none" w:sz="0" w:space="0" w:color="auto"/>
        <w:right w:val="none" w:sz="0" w:space="0" w:color="auto"/>
      </w:divBdr>
      <w:divsChild>
        <w:div w:id="917131760">
          <w:marLeft w:val="0"/>
          <w:marRight w:val="0"/>
          <w:marTop w:val="0"/>
          <w:marBottom w:val="0"/>
          <w:divBdr>
            <w:top w:val="none" w:sz="0" w:space="0" w:color="auto"/>
            <w:left w:val="none" w:sz="0" w:space="0" w:color="auto"/>
            <w:bottom w:val="none" w:sz="0" w:space="0" w:color="auto"/>
            <w:right w:val="none" w:sz="0" w:space="0" w:color="auto"/>
          </w:divBdr>
          <w:divsChild>
            <w:div w:id="230508610">
              <w:marLeft w:val="0"/>
              <w:marRight w:val="0"/>
              <w:marTop w:val="0"/>
              <w:marBottom w:val="0"/>
              <w:divBdr>
                <w:top w:val="none" w:sz="0" w:space="0" w:color="auto"/>
                <w:left w:val="none" w:sz="0" w:space="0" w:color="auto"/>
                <w:bottom w:val="none" w:sz="0" w:space="0" w:color="auto"/>
                <w:right w:val="none" w:sz="0" w:space="0" w:color="auto"/>
              </w:divBdr>
            </w:div>
          </w:divsChild>
        </w:div>
        <w:div w:id="530800259">
          <w:marLeft w:val="0"/>
          <w:marRight w:val="0"/>
          <w:marTop w:val="0"/>
          <w:marBottom w:val="0"/>
          <w:divBdr>
            <w:top w:val="none" w:sz="0" w:space="0" w:color="auto"/>
            <w:left w:val="none" w:sz="0" w:space="0" w:color="auto"/>
            <w:bottom w:val="none" w:sz="0" w:space="0" w:color="auto"/>
            <w:right w:val="none" w:sz="0" w:space="0" w:color="auto"/>
          </w:divBdr>
          <w:divsChild>
            <w:div w:id="1394506401">
              <w:marLeft w:val="0"/>
              <w:marRight w:val="0"/>
              <w:marTop w:val="0"/>
              <w:marBottom w:val="0"/>
              <w:divBdr>
                <w:top w:val="none" w:sz="0" w:space="0" w:color="auto"/>
                <w:left w:val="none" w:sz="0" w:space="0" w:color="auto"/>
                <w:bottom w:val="none" w:sz="0" w:space="0" w:color="auto"/>
                <w:right w:val="none" w:sz="0" w:space="0" w:color="auto"/>
              </w:divBdr>
            </w:div>
          </w:divsChild>
        </w:div>
        <w:div w:id="60370731">
          <w:marLeft w:val="0"/>
          <w:marRight w:val="0"/>
          <w:marTop w:val="0"/>
          <w:marBottom w:val="0"/>
          <w:divBdr>
            <w:top w:val="none" w:sz="0" w:space="0" w:color="auto"/>
            <w:left w:val="none" w:sz="0" w:space="0" w:color="auto"/>
            <w:bottom w:val="none" w:sz="0" w:space="0" w:color="auto"/>
            <w:right w:val="none" w:sz="0" w:space="0" w:color="auto"/>
          </w:divBdr>
          <w:divsChild>
            <w:div w:id="579217364">
              <w:marLeft w:val="-225"/>
              <w:marRight w:val="-225"/>
              <w:marTop w:val="0"/>
              <w:marBottom w:val="0"/>
              <w:divBdr>
                <w:top w:val="none" w:sz="0" w:space="0" w:color="auto"/>
                <w:left w:val="none" w:sz="0" w:space="0" w:color="auto"/>
                <w:bottom w:val="none" w:sz="0" w:space="0" w:color="auto"/>
                <w:right w:val="none" w:sz="0" w:space="0" w:color="auto"/>
              </w:divBdr>
              <w:divsChild>
                <w:div w:id="1108158522">
                  <w:marLeft w:val="0"/>
                  <w:marRight w:val="0"/>
                  <w:marTop w:val="0"/>
                  <w:marBottom w:val="0"/>
                  <w:divBdr>
                    <w:top w:val="none" w:sz="0" w:space="0" w:color="auto"/>
                    <w:left w:val="none" w:sz="0" w:space="0" w:color="auto"/>
                    <w:bottom w:val="none" w:sz="0" w:space="0" w:color="auto"/>
                    <w:right w:val="none" w:sz="0" w:space="0" w:color="auto"/>
                  </w:divBdr>
                  <w:divsChild>
                    <w:div w:id="2031755415">
                      <w:marLeft w:val="0"/>
                      <w:marRight w:val="0"/>
                      <w:marTop w:val="0"/>
                      <w:marBottom w:val="0"/>
                      <w:divBdr>
                        <w:top w:val="none" w:sz="0" w:space="0" w:color="auto"/>
                        <w:left w:val="none" w:sz="0" w:space="0" w:color="auto"/>
                        <w:bottom w:val="none" w:sz="0" w:space="0" w:color="auto"/>
                        <w:right w:val="none" w:sz="0" w:space="0" w:color="auto"/>
                      </w:divBdr>
                    </w:div>
                  </w:divsChild>
                </w:div>
                <w:div w:id="618727709">
                  <w:marLeft w:val="0"/>
                  <w:marRight w:val="0"/>
                  <w:marTop w:val="0"/>
                  <w:marBottom w:val="0"/>
                  <w:divBdr>
                    <w:top w:val="none" w:sz="0" w:space="0" w:color="auto"/>
                    <w:left w:val="none" w:sz="0" w:space="0" w:color="auto"/>
                    <w:bottom w:val="none" w:sz="0" w:space="0" w:color="auto"/>
                    <w:right w:val="none" w:sz="0" w:space="0" w:color="auto"/>
                  </w:divBdr>
                  <w:divsChild>
                    <w:div w:id="404422665">
                      <w:marLeft w:val="-225"/>
                      <w:marRight w:val="-225"/>
                      <w:marTop w:val="0"/>
                      <w:marBottom w:val="0"/>
                      <w:divBdr>
                        <w:top w:val="none" w:sz="0" w:space="0" w:color="auto"/>
                        <w:left w:val="none" w:sz="0" w:space="0" w:color="auto"/>
                        <w:bottom w:val="none" w:sz="0" w:space="0" w:color="auto"/>
                        <w:right w:val="none" w:sz="0" w:space="0" w:color="auto"/>
                      </w:divBdr>
                      <w:divsChild>
                        <w:div w:id="994147849">
                          <w:marLeft w:val="0"/>
                          <w:marRight w:val="0"/>
                          <w:marTop w:val="0"/>
                          <w:marBottom w:val="0"/>
                          <w:divBdr>
                            <w:top w:val="none" w:sz="0" w:space="0" w:color="auto"/>
                            <w:left w:val="none" w:sz="0" w:space="0" w:color="auto"/>
                            <w:bottom w:val="none" w:sz="0" w:space="0" w:color="auto"/>
                            <w:right w:val="none" w:sz="0" w:space="0" w:color="auto"/>
                          </w:divBdr>
                          <w:divsChild>
                            <w:div w:id="735707621">
                              <w:marLeft w:val="0"/>
                              <w:marRight w:val="0"/>
                              <w:marTop w:val="0"/>
                              <w:marBottom w:val="0"/>
                              <w:divBdr>
                                <w:top w:val="none" w:sz="0" w:space="0" w:color="auto"/>
                                <w:left w:val="none" w:sz="0" w:space="0" w:color="auto"/>
                                <w:bottom w:val="none" w:sz="0" w:space="0" w:color="auto"/>
                                <w:right w:val="none" w:sz="0" w:space="0" w:color="auto"/>
                              </w:divBdr>
                              <w:divsChild>
                                <w:div w:id="988745702">
                                  <w:marLeft w:val="0"/>
                                  <w:marRight w:val="0"/>
                                  <w:marTop w:val="0"/>
                                  <w:marBottom w:val="0"/>
                                  <w:divBdr>
                                    <w:top w:val="none" w:sz="0" w:space="0" w:color="auto"/>
                                    <w:left w:val="none" w:sz="0" w:space="0" w:color="auto"/>
                                    <w:bottom w:val="none" w:sz="0" w:space="0" w:color="auto"/>
                                    <w:right w:val="none" w:sz="0" w:space="0" w:color="auto"/>
                                  </w:divBdr>
                                </w:div>
                                <w:div w:id="1707489364">
                                  <w:marLeft w:val="0"/>
                                  <w:marRight w:val="0"/>
                                  <w:marTop w:val="0"/>
                                  <w:marBottom w:val="0"/>
                                  <w:divBdr>
                                    <w:top w:val="none" w:sz="0" w:space="0" w:color="auto"/>
                                    <w:left w:val="none" w:sz="0" w:space="0" w:color="auto"/>
                                    <w:bottom w:val="none" w:sz="0" w:space="0" w:color="auto"/>
                                    <w:right w:val="none" w:sz="0" w:space="0" w:color="auto"/>
                                  </w:divBdr>
                                </w:div>
                                <w:div w:id="3880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2068">
                          <w:marLeft w:val="0"/>
                          <w:marRight w:val="0"/>
                          <w:marTop w:val="0"/>
                          <w:marBottom w:val="0"/>
                          <w:divBdr>
                            <w:top w:val="none" w:sz="0" w:space="0" w:color="auto"/>
                            <w:left w:val="none" w:sz="0" w:space="0" w:color="auto"/>
                            <w:bottom w:val="none" w:sz="0" w:space="0" w:color="auto"/>
                            <w:right w:val="none" w:sz="0" w:space="0" w:color="auto"/>
                          </w:divBdr>
                          <w:divsChild>
                            <w:div w:id="635915859">
                              <w:marLeft w:val="-225"/>
                              <w:marRight w:val="-225"/>
                              <w:marTop w:val="0"/>
                              <w:marBottom w:val="0"/>
                              <w:divBdr>
                                <w:top w:val="none" w:sz="0" w:space="0" w:color="auto"/>
                                <w:left w:val="none" w:sz="0" w:space="0" w:color="auto"/>
                                <w:bottom w:val="none" w:sz="0" w:space="0" w:color="auto"/>
                                <w:right w:val="none" w:sz="0" w:space="0" w:color="auto"/>
                              </w:divBdr>
                            </w:div>
                            <w:div w:id="1824619746">
                              <w:marLeft w:val="-225"/>
                              <w:marRight w:val="-225"/>
                              <w:marTop w:val="0"/>
                              <w:marBottom w:val="0"/>
                              <w:divBdr>
                                <w:top w:val="none" w:sz="0" w:space="0" w:color="auto"/>
                                <w:left w:val="none" w:sz="0" w:space="0" w:color="auto"/>
                                <w:bottom w:val="none" w:sz="0" w:space="0" w:color="auto"/>
                                <w:right w:val="none" w:sz="0" w:space="0" w:color="auto"/>
                              </w:divBdr>
                            </w:div>
                            <w:div w:id="972636973">
                              <w:marLeft w:val="-225"/>
                              <w:marRight w:val="-225"/>
                              <w:marTop w:val="0"/>
                              <w:marBottom w:val="0"/>
                              <w:divBdr>
                                <w:top w:val="none" w:sz="0" w:space="0" w:color="auto"/>
                                <w:left w:val="none" w:sz="0" w:space="0" w:color="auto"/>
                                <w:bottom w:val="none" w:sz="0" w:space="0" w:color="auto"/>
                                <w:right w:val="none" w:sz="0" w:space="0" w:color="auto"/>
                              </w:divBdr>
                              <w:divsChild>
                                <w:div w:id="1655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5741">
                      <w:marLeft w:val="-225"/>
                      <w:marRight w:val="-225"/>
                      <w:marTop w:val="0"/>
                      <w:marBottom w:val="0"/>
                      <w:divBdr>
                        <w:top w:val="none" w:sz="0" w:space="0" w:color="auto"/>
                        <w:left w:val="none" w:sz="0" w:space="0" w:color="auto"/>
                        <w:bottom w:val="none" w:sz="0" w:space="0" w:color="auto"/>
                        <w:right w:val="none" w:sz="0" w:space="0" w:color="auto"/>
                      </w:divBdr>
                      <w:divsChild>
                        <w:div w:id="1472482395">
                          <w:marLeft w:val="0"/>
                          <w:marRight w:val="0"/>
                          <w:marTop w:val="0"/>
                          <w:marBottom w:val="0"/>
                          <w:divBdr>
                            <w:top w:val="none" w:sz="0" w:space="0" w:color="auto"/>
                            <w:left w:val="none" w:sz="0" w:space="0" w:color="auto"/>
                            <w:bottom w:val="none" w:sz="0" w:space="0" w:color="auto"/>
                            <w:right w:val="none" w:sz="0" w:space="0" w:color="auto"/>
                          </w:divBdr>
                          <w:divsChild>
                            <w:div w:id="168256544">
                              <w:marLeft w:val="0"/>
                              <w:marRight w:val="0"/>
                              <w:marTop w:val="300"/>
                              <w:marBottom w:val="0"/>
                              <w:divBdr>
                                <w:top w:val="none" w:sz="0" w:space="0" w:color="auto"/>
                                <w:left w:val="none" w:sz="0" w:space="0" w:color="auto"/>
                                <w:bottom w:val="none" w:sz="0" w:space="0" w:color="auto"/>
                                <w:right w:val="none" w:sz="0" w:space="0" w:color="auto"/>
                              </w:divBdr>
                              <w:divsChild>
                                <w:div w:id="2053593">
                                  <w:marLeft w:val="-225"/>
                                  <w:marRight w:val="-225"/>
                                  <w:marTop w:val="0"/>
                                  <w:marBottom w:val="0"/>
                                  <w:divBdr>
                                    <w:top w:val="none" w:sz="0" w:space="0" w:color="auto"/>
                                    <w:left w:val="none" w:sz="0" w:space="0" w:color="auto"/>
                                    <w:bottom w:val="none" w:sz="0" w:space="0" w:color="auto"/>
                                    <w:right w:val="none" w:sz="0" w:space="0" w:color="auto"/>
                                  </w:divBdr>
                                  <w:divsChild>
                                    <w:div w:id="936913435">
                                      <w:marLeft w:val="0"/>
                                      <w:marRight w:val="0"/>
                                      <w:marTop w:val="0"/>
                                      <w:marBottom w:val="0"/>
                                      <w:divBdr>
                                        <w:top w:val="none" w:sz="0" w:space="0" w:color="auto"/>
                                        <w:left w:val="none" w:sz="0" w:space="0" w:color="auto"/>
                                        <w:bottom w:val="none" w:sz="0" w:space="0" w:color="auto"/>
                                        <w:right w:val="none" w:sz="0" w:space="0" w:color="auto"/>
                                      </w:divBdr>
                                    </w:div>
                                    <w:div w:id="1445923446">
                                      <w:marLeft w:val="0"/>
                                      <w:marRight w:val="0"/>
                                      <w:marTop w:val="0"/>
                                      <w:marBottom w:val="0"/>
                                      <w:divBdr>
                                        <w:top w:val="none" w:sz="0" w:space="0" w:color="auto"/>
                                        <w:left w:val="none" w:sz="0" w:space="0" w:color="auto"/>
                                        <w:bottom w:val="none" w:sz="0" w:space="0" w:color="auto"/>
                                        <w:right w:val="none" w:sz="0" w:space="0" w:color="auto"/>
                                      </w:divBdr>
                                    </w:div>
                                    <w:div w:id="1325745974">
                                      <w:marLeft w:val="0"/>
                                      <w:marRight w:val="0"/>
                                      <w:marTop w:val="0"/>
                                      <w:marBottom w:val="0"/>
                                      <w:divBdr>
                                        <w:top w:val="none" w:sz="0" w:space="0" w:color="auto"/>
                                        <w:left w:val="none" w:sz="0" w:space="0" w:color="auto"/>
                                        <w:bottom w:val="none" w:sz="0" w:space="0" w:color="auto"/>
                                        <w:right w:val="none" w:sz="0" w:space="0" w:color="auto"/>
                                      </w:divBdr>
                                    </w:div>
                                    <w:div w:id="6754151">
                                      <w:marLeft w:val="0"/>
                                      <w:marRight w:val="0"/>
                                      <w:marTop w:val="0"/>
                                      <w:marBottom w:val="0"/>
                                      <w:divBdr>
                                        <w:top w:val="none" w:sz="0" w:space="0" w:color="auto"/>
                                        <w:left w:val="none" w:sz="0" w:space="0" w:color="auto"/>
                                        <w:bottom w:val="none" w:sz="0" w:space="0" w:color="auto"/>
                                        <w:right w:val="none" w:sz="0" w:space="0" w:color="auto"/>
                                      </w:divBdr>
                                    </w:div>
                                  </w:divsChild>
                                </w:div>
                                <w:div w:id="615870245">
                                  <w:marLeft w:val="0"/>
                                  <w:marRight w:val="0"/>
                                  <w:marTop w:val="0"/>
                                  <w:marBottom w:val="0"/>
                                  <w:divBdr>
                                    <w:top w:val="none" w:sz="0" w:space="0" w:color="auto"/>
                                    <w:left w:val="none" w:sz="0" w:space="0" w:color="auto"/>
                                    <w:bottom w:val="none" w:sz="0" w:space="0" w:color="auto"/>
                                    <w:right w:val="none" w:sz="0" w:space="0" w:color="auto"/>
                                  </w:divBdr>
                                  <w:divsChild>
                                    <w:div w:id="255674545">
                                      <w:marLeft w:val="0"/>
                                      <w:marRight w:val="0"/>
                                      <w:marTop w:val="0"/>
                                      <w:marBottom w:val="225"/>
                                      <w:divBdr>
                                        <w:top w:val="none" w:sz="0" w:space="0" w:color="auto"/>
                                        <w:left w:val="none" w:sz="0" w:space="0" w:color="auto"/>
                                        <w:bottom w:val="none" w:sz="0" w:space="0" w:color="auto"/>
                                        <w:right w:val="none" w:sz="0" w:space="0" w:color="auto"/>
                                      </w:divBdr>
                                    </w:div>
                                    <w:div w:id="1331133861">
                                      <w:marLeft w:val="0"/>
                                      <w:marRight w:val="0"/>
                                      <w:marTop w:val="0"/>
                                      <w:marBottom w:val="225"/>
                                      <w:divBdr>
                                        <w:top w:val="none" w:sz="0" w:space="0" w:color="auto"/>
                                        <w:left w:val="none" w:sz="0" w:space="0" w:color="auto"/>
                                        <w:bottom w:val="none" w:sz="0" w:space="0" w:color="auto"/>
                                        <w:right w:val="none" w:sz="0" w:space="0" w:color="auto"/>
                                      </w:divBdr>
                                    </w:div>
                                    <w:div w:id="1251043172">
                                      <w:marLeft w:val="0"/>
                                      <w:marRight w:val="0"/>
                                      <w:marTop w:val="0"/>
                                      <w:marBottom w:val="225"/>
                                      <w:divBdr>
                                        <w:top w:val="none" w:sz="0" w:space="0" w:color="auto"/>
                                        <w:left w:val="none" w:sz="0" w:space="0" w:color="auto"/>
                                        <w:bottom w:val="none" w:sz="0" w:space="0" w:color="auto"/>
                                        <w:right w:val="none" w:sz="0" w:space="0" w:color="auto"/>
                                      </w:divBdr>
                                    </w:div>
                                    <w:div w:id="435715799">
                                      <w:marLeft w:val="0"/>
                                      <w:marRight w:val="0"/>
                                      <w:marTop w:val="0"/>
                                      <w:marBottom w:val="225"/>
                                      <w:divBdr>
                                        <w:top w:val="none" w:sz="0" w:space="0" w:color="auto"/>
                                        <w:left w:val="none" w:sz="0" w:space="0" w:color="auto"/>
                                        <w:bottom w:val="none" w:sz="0" w:space="0" w:color="auto"/>
                                        <w:right w:val="none" w:sz="0" w:space="0" w:color="auto"/>
                                      </w:divBdr>
                                    </w:div>
                                  </w:divsChild>
                                </w:div>
                                <w:div w:id="382943838">
                                  <w:marLeft w:val="0"/>
                                  <w:marRight w:val="0"/>
                                  <w:marTop w:val="0"/>
                                  <w:marBottom w:val="0"/>
                                  <w:divBdr>
                                    <w:top w:val="none" w:sz="0" w:space="0" w:color="auto"/>
                                    <w:left w:val="none" w:sz="0" w:space="0" w:color="auto"/>
                                    <w:bottom w:val="none" w:sz="0" w:space="0" w:color="auto"/>
                                    <w:right w:val="none" w:sz="0" w:space="0" w:color="auto"/>
                                  </w:divBdr>
                                </w:div>
                                <w:div w:id="660083703">
                                  <w:marLeft w:val="-225"/>
                                  <w:marRight w:val="-225"/>
                                  <w:marTop w:val="0"/>
                                  <w:marBottom w:val="0"/>
                                  <w:divBdr>
                                    <w:top w:val="none" w:sz="0" w:space="0" w:color="auto"/>
                                    <w:left w:val="none" w:sz="0" w:space="0" w:color="auto"/>
                                    <w:bottom w:val="none" w:sz="0" w:space="0" w:color="auto"/>
                                    <w:right w:val="none" w:sz="0" w:space="0" w:color="auto"/>
                                  </w:divBdr>
                                  <w:divsChild>
                                    <w:div w:id="570164292">
                                      <w:marLeft w:val="0"/>
                                      <w:marRight w:val="0"/>
                                      <w:marTop w:val="0"/>
                                      <w:marBottom w:val="0"/>
                                      <w:divBdr>
                                        <w:top w:val="none" w:sz="0" w:space="0" w:color="auto"/>
                                        <w:left w:val="none" w:sz="0" w:space="0" w:color="auto"/>
                                        <w:bottom w:val="none" w:sz="0" w:space="0" w:color="auto"/>
                                        <w:right w:val="none" w:sz="0" w:space="0" w:color="auto"/>
                                      </w:divBdr>
                                    </w:div>
                                    <w:div w:id="1089619008">
                                      <w:marLeft w:val="0"/>
                                      <w:marRight w:val="0"/>
                                      <w:marTop w:val="0"/>
                                      <w:marBottom w:val="0"/>
                                      <w:divBdr>
                                        <w:top w:val="none" w:sz="0" w:space="0" w:color="auto"/>
                                        <w:left w:val="none" w:sz="0" w:space="0" w:color="auto"/>
                                        <w:bottom w:val="none" w:sz="0" w:space="0" w:color="auto"/>
                                        <w:right w:val="none" w:sz="0" w:space="0" w:color="auto"/>
                                      </w:divBdr>
                                    </w:div>
                                    <w:div w:id="1640190408">
                                      <w:marLeft w:val="0"/>
                                      <w:marRight w:val="0"/>
                                      <w:marTop w:val="0"/>
                                      <w:marBottom w:val="0"/>
                                      <w:divBdr>
                                        <w:top w:val="none" w:sz="0" w:space="0" w:color="auto"/>
                                        <w:left w:val="none" w:sz="0" w:space="0" w:color="auto"/>
                                        <w:bottom w:val="none" w:sz="0" w:space="0" w:color="auto"/>
                                        <w:right w:val="none" w:sz="0" w:space="0" w:color="auto"/>
                                      </w:divBdr>
                                    </w:div>
                                    <w:div w:id="2852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19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509878">
          <w:marLeft w:val="0"/>
          <w:marRight w:val="0"/>
          <w:marTop w:val="570"/>
          <w:marBottom w:val="0"/>
          <w:divBdr>
            <w:top w:val="single" w:sz="6" w:space="0" w:color="AAAAAA"/>
            <w:left w:val="single" w:sz="6" w:space="0" w:color="5F5F5F"/>
            <w:bottom w:val="single" w:sz="6" w:space="0" w:color="5F5F5F"/>
            <w:right w:val="single" w:sz="6" w:space="0" w:color="5F5F5F"/>
          </w:divBdr>
          <w:divsChild>
            <w:div w:id="1064177840">
              <w:marLeft w:val="0"/>
              <w:marRight w:val="0"/>
              <w:marTop w:val="0"/>
              <w:marBottom w:val="0"/>
              <w:divBdr>
                <w:top w:val="none" w:sz="0" w:space="0" w:color="auto"/>
                <w:left w:val="none" w:sz="0" w:space="0" w:color="auto"/>
                <w:bottom w:val="none" w:sz="0" w:space="0" w:color="auto"/>
                <w:right w:val="none" w:sz="0" w:space="0" w:color="auto"/>
              </w:divBdr>
              <w:divsChild>
                <w:div w:id="461846755">
                  <w:marLeft w:val="0"/>
                  <w:marRight w:val="0"/>
                  <w:marTop w:val="0"/>
                  <w:marBottom w:val="0"/>
                  <w:divBdr>
                    <w:top w:val="none" w:sz="0" w:space="0" w:color="auto"/>
                    <w:left w:val="none" w:sz="0" w:space="0" w:color="auto"/>
                    <w:bottom w:val="none" w:sz="0" w:space="0" w:color="auto"/>
                    <w:right w:val="none" w:sz="0" w:space="0" w:color="auto"/>
                  </w:divBdr>
                </w:div>
                <w:div w:id="1765955889">
                  <w:marLeft w:val="0"/>
                  <w:marRight w:val="0"/>
                  <w:marTop w:val="0"/>
                  <w:marBottom w:val="0"/>
                  <w:divBdr>
                    <w:top w:val="none" w:sz="0" w:space="0" w:color="auto"/>
                    <w:left w:val="none" w:sz="0" w:space="0" w:color="auto"/>
                    <w:bottom w:val="none" w:sz="0" w:space="0" w:color="auto"/>
                    <w:right w:val="none" w:sz="0" w:space="0" w:color="auto"/>
                  </w:divBdr>
                </w:div>
                <w:div w:id="1513571379">
                  <w:marLeft w:val="0"/>
                  <w:marRight w:val="0"/>
                  <w:marTop w:val="0"/>
                  <w:marBottom w:val="0"/>
                  <w:divBdr>
                    <w:top w:val="none" w:sz="0" w:space="0" w:color="auto"/>
                    <w:left w:val="none" w:sz="0" w:space="0" w:color="auto"/>
                    <w:bottom w:val="none" w:sz="0" w:space="0" w:color="auto"/>
                    <w:right w:val="none" w:sz="0" w:space="0" w:color="auto"/>
                  </w:divBdr>
                </w:div>
                <w:div w:id="2107533779">
                  <w:marLeft w:val="0"/>
                  <w:marRight w:val="0"/>
                  <w:marTop w:val="0"/>
                  <w:marBottom w:val="0"/>
                  <w:divBdr>
                    <w:top w:val="none" w:sz="0" w:space="0" w:color="auto"/>
                    <w:left w:val="none" w:sz="0" w:space="0" w:color="auto"/>
                    <w:bottom w:val="none" w:sz="0" w:space="0" w:color="auto"/>
                    <w:right w:val="none" w:sz="0" w:space="0" w:color="auto"/>
                  </w:divBdr>
                </w:div>
                <w:div w:id="1681227528">
                  <w:marLeft w:val="0"/>
                  <w:marRight w:val="0"/>
                  <w:marTop w:val="0"/>
                  <w:marBottom w:val="0"/>
                  <w:divBdr>
                    <w:top w:val="none" w:sz="0" w:space="0" w:color="auto"/>
                    <w:left w:val="none" w:sz="0" w:space="0" w:color="auto"/>
                    <w:bottom w:val="none" w:sz="0" w:space="0" w:color="auto"/>
                    <w:right w:val="none" w:sz="0" w:space="0" w:color="auto"/>
                  </w:divBdr>
                </w:div>
                <w:div w:id="2643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4474">
          <w:marLeft w:val="0"/>
          <w:marRight w:val="0"/>
          <w:marTop w:val="570"/>
          <w:marBottom w:val="0"/>
          <w:divBdr>
            <w:top w:val="single" w:sz="6" w:space="0" w:color="AAAAAA"/>
            <w:left w:val="single" w:sz="6" w:space="0" w:color="5F5F5F"/>
            <w:bottom w:val="single" w:sz="6" w:space="0" w:color="5F5F5F"/>
            <w:right w:val="single" w:sz="6" w:space="0" w:color="5F5F5F"/>
          </w:divBdr>
          <w:divsChild>
            <w:div w:id="99690941">
              <w:marLeft w:val="0"/>
              <w:marRight w:val="0"/>
              <w:marTop w:val="0"/>
              <w:marBottom w:val="0"/>
              <w:divBdr>
                <w:top w:val="none" w:sz="0" w:space="0" w:color="auto"/>
                <w:left w:val="none" w:sz="0" w:space="0" w:color="auto"/>
                <w:bottom w:val="none" w:sz="0" w:space="0" w:color="auto"/>
                <w:right w:val="none" w:sz="0" w:space="0" w:color="auto"/>
              </w:divBdr>
              <w:divsChild>
                <w:div w:id="530457014">
                  <w:marLeft w:val="0"/>
                  <w:marRight w:val="0"/>
                  <w:marTop w:val="0"/>
                  <w:marBottom w:val="0"/>
                  <w:divBdr>
                    <w:top w:val="none" w:sz="0" w:space="0" w:color="auto"/>
                    <w:left w:val="none" w:sz="0" w:space="0" w:color="auto"/>
                    <w:bottom w:val="none" w:sz="0" w:space="0" w:color="auto"/>
                    <w:right w:val="none" w:sz="0" w:space="0" w:color="auto"/>
                  </w:divBdr>
                </w:div>
                <w:div w:id="1577784313">
                  <w:marLeft w:val="0"/>
                  <w:marRight w:val="0"/>
                  <w:marTop w:val="0"/>
                  <w:marBottom w:val="0"/>
                  <w:divBdr>
                    <w:top w:val="none" w:sz="0" w:space="0" w:color="auto"/>
                    <w:left w:val="none" w:sz="0" w:space="0" w:color="auto"/>
                    <w:bottom w:val="none" w:sz="0" w:space="0" w:color="auto"/>
                    <w:right w:val="none" w:sz="0" w:space="0" w:color="auto"/>
                  </w:divBdr>
                </w:div>
                <w:div w:id="1029331301">
                  <w:marLeft w:val="0"/>
                  <w:marRight w:val="0"/>
                  <w:marTop w:val="0"/>
                  <w:marBottom w:val="0"/>
                  <w:divBdr>
                    <w:top w:val="none" w:sz="0" w:space="0" w:color="auto"/>
                    <w:left w:val="none" w:sz="0" w:space="0" w:color="auto"/>
                    <w:bottom w:val="none" w:sz="0" w:space="0" w:color="auto"/>
                    <w:right w:val="none" w:sz="0" w:space="0" w:color="auto"/>
                  </w:divBdr>
                </w:div>
                <w:div w:id="230503042">
                  <w:marLeft w:val="0"/>
                  <w:marRight w:val="0"/>
                  <w:marTop w:val="0"/>
                  <w:marBottom w:val="0"/>
                  <w:divBdr>
                    <w:top w:val="none" w:sz="0" w:space="0" w:color="auto"/>
                    <w:left w:val="none" w:sz="0" w:space="0" w:color="auto"/>
                    <w:bottom w:val="none" w:sz="0" w:space="0" w:color="auto"/>
                    <w:right w:val="none" w:sz="0" w:space="0" w:color="auto"/>
                  </w:divBdr>
                </w:div>
                <w:div w:id="12116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0509">
          <w:marLeft w:val="0"/>
          <w:marRight w:val="0"/>
          <w:marTop w:val="570"/>
          <w:marBottom w:val="0"/>
          <w:divBdr>
            <w:top w:val="single" w:sz="6" w:space="0" w:color="AAAAAA"/>
            <w:left w:val="single" w:sz="6" w:space="0" w:color="5F5F5F"/>
            <w:bottom w:val="single" w:sz="6" w:space="0" w:color="5F5F5F"/>
            <w:right w:val="single" w:sz="6" w:space="0" w:color="5F5F5F"/>
          </w:divBdr>
          <w:divsChild>
            <w:div w:id="1408456366">
              <w:marLeft w:val="0"/>
              <w:marRight w:val="0"/>
              <w:marTop w:val="0"/>
              <w:marBottom w:val="0"/>
              <w:divBdr>
                <w:top w:val="none" w:sz="0" w:space="0" w:color="auto"/>
                <w:left w:val="none" w:sz="0" w:space="0" w:color="auto"/>
                <w:bottom w:val="none" w:sz="0" w:space="0" w:color="auto"/>
                <w:right w:val="none" w:sz="0" w:space="0" w:color="auto"/>
              </w:divBdr>
              <w:divsChild>
                <w:div w:id="1469663107">
                  <w:marLeft w:val="0"/>
                  <w:marRight w:val="0"/>
                  <w:marTop w:val="0"/>
                  <w:marBottom w:val="0"/>
                  <w:divBdr>
                    <w:top w:val="none" w:sz="0" w:space="0" w:color="auto"/>
                    <w:left w:val="none" w:sz="0" w:space="0" w:color="auto"/>
                    <w:bottom w:val="none" w:sz="0" w:space="0" w:color="auto"/>
                    <w:right w:val="none" w:sz="0" w:space="0" w:color="auto"/>
                  </w:divBdr>
                </w:div>
                <w:div w:id="2064325797">
                  <w:marLeft w:val="0"/>
                  <w:marRight w:val="0"/>
                  <w:marTop w:val="0"/>
                  <w:marBottom w:val="0"/>
                  <w:divBdr>
                    <w:top w:val="none" w:sz="0" w:space="0" w:color="auto"/>
                    <w:left w:val="none" w:sz="0" w:space="0" w:color="auto"/>
                    <w:bottom w:val="none" w:sz="0" w:space="0" w:color="auto"/>
                    <w:right w:val="none" w:sz="0" w:space="0" w:color="auto"/>
                  </w:divBdr>
                </w:div>
                <w:div w:id="2045861180">
                  <w:marLeft w:val="0"/>
                  <w:marRight w:val="0"/>
                  <w:marTop w:val="0"/>
                  <w:marBottom w:val="0"/>
                  <w:divBdr>
                    <w:top w:val="none" w:sz="0" w:space="0" w:color="auto"/>
                    <w:left w:val="none" w:sz="0" w:space="0" w:color="auto"/>
                    <w:bottom w:val="none" w:sz="0" w:space="0" w:color="auto"/>
                    <w:right w:val="none" w:sz="0" w:space="0" w:color="auto"/>
                  </w:divBdr>
                </w:div>
                <w:div w:id="18934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847">
          <w:marLeft w:val="0"/>
          <w:marRight w:val="0"/>
          <w:marTop w:val="570"/>
          <w:marBottom w:val="0"/>
          <w:divBdr>
            <w:top w:val="single" w:sz="6" w:space="0" w:color="AAAAAA"/>
            <w:left w:val="single" w:sz="6" w:space="0" w:color="5F5F5F"/>
            <w:bottom w:val="single" w:sz="6" w:space="0" w:color="5F5F5F"/>
            <w:right w:val="single" w:sz="6" w:space="0" w:color="5F5F5F"/>
          </w:divBdr>
          <w:divsChild>
            <w:div w:id="818692105">
              <w:marLeft w:val="0"/>
              <w:marRight w:val="0"/>
              <w:marTop w:val="0"/>
              <w:marBottom w:val="0"/>
              <w:divBdr>
                <w:top w:val="none" w:sz="0" w:space="0" w:color="auto"/>
                <w:left w:val="none" w:sz="0" w:space="0" w:color="auto"/>
                <w:bottom w:val="none" w:sz="0" w:space="0" w:color="auto"/>
                <w:right w:val="none" w:sz="0" w:space="0" w:color="auto"/>
              </w:divBdr>
              <w:divsChild>
                <w:div w:id="246421984">
                  <w:marLeft w:val="0"/>
                  <w:marRight w:val="0"/>
                  <w:marTop w:val="0"/>
                  <w:marBottom w:val="0"/>
                  <w:divBdr>
                    <w:top w:val="none" w:sz="0" w:space="0" w:color="auto"/>
                    <w:left w:val="none" w:sz="0" w:space="0" w:color="auto"/>
                    <w:bottom w:val="none" w:sz="0" w:space="0" w:color="auto"/>
                    <w:right w:val="none" w:sz="0" w:space="0" w:color="auto"/>
                  </w:divBdr>
                  <w:divsChild>
                    <w:div w:id="739643854">
                      <w:marLeft w:val="0"/>
                      <w:marRight w:val="0"/>
                      <w:marTop w:val="0"/>
                      <w:marBottom w:val="0"/>
                      <w:divBdr>
                        <w:top w:val="none" w:sz="0" w:space="0" w:color="auto"/>
                        <w:left w:val="none" w:sz="0" w:space="0" w:color="auto"/>
                        <w:bottom w:val="none" w:sz="0" w:space="0" w:color="auto"/>
                        <w:right w:val="none" w:sz="0" w:space="0" w:color="auto"/>
                      </w:divBdr>
                      <w:divsChild>
                        <w:div w:id="1848639632">
                          <w:marLeft w:val="0"/>
                          <w:marRight w:val="0"/>
                          <w:marTop w:val="0"/>
                          <w:marBottom w:val="0"/>
                          <w:divBdr>
                            <w:top w:val="none" w:sz="0" w:space="0" w:color="auto"/>
                            <w:left w:val="none" w:sz="0" w:space="0" w:color="auto"/>
                            <w:bottom w:val="none" w:sz="0" w:space="0" w:color="auto"/>
                            <w:right w:val="none" w:sz="0" w:space="0" w:color="auto"/>
                          </w:divBdr>
                          <w:divsChild>
                            <w:div w:id="979771354">
                              <w:marLeft w:val="0"/>
                              <w:marRight w:val="0"/>
                              <w:marTop w:val="0"/>
                              <w:marBottom w:val="0"/>
                              <w:divBdr>
                                <w:top w:val="none" w:sz="0" w:space="0" w:color="auto"/>
                                <w:left w:val="none" w:sz="0" w:space="0" w:color="auto"/>
                                <w:bottom w:val="none" w:sz="0" w:space="0" w:color="auto"/>
                                <w:right w:val="none" w:sz="0" w:space="0" w:color="auto"/>
                              </w:divBdr>
                              <w:divsChild>
                                <w:div w:id="650794702">
                                  <w:marLeft w:val="0"/>
                                  <w:marRight w:val="0"/>
                                  <w:marTop w:val="0"/>
                                  <w:marBottom w:val="0"/>
                                  <w:divBdr>
                                    <w:top w:val="none" w:sz="0" w:space="0" w:color="auto"/>
                                    <w:left w:val="none" w:sz="0" w:space="0" w:color="auto"/>
                                    <w:bottom w:val="none" w:sz="0" w:space="0" w:color="auto"/>
                                    <w:right w:val="none" w:sz="0" w:space="0" w:color="auto"/>
                                  </w:divBdr>
                                  <w:divsChild>
                                    <w:div w:id="1385106223">
                                      <w:marLeft w:val="0"/>
                                      <w:marRight w:val="0"/>
                                      <w:marTop w:val="0"/>
                                      <w:marBottom w:val="0"/>
                                      <w:divBdr>
                                        <w:top w:val="single" w:sz="6" w:space="0" w:color="555555"/>
                                        <w:left w:val="single" w:sz="6" w:space="0" w:color="555555"/>
                                        <w:bottom w:val="single" w:sz="6" w:space="0" w:color="555555"/>
                                        <w:right w:val="single" w:sz="6" w:space="0" w:color="555555"/>
                                      </w:divBdr>
                                      <w:divsChild>
                                        <w:div w:id="760218786">
                                          <w:marLeft w:val="0"/>
                                          <w:marRight w:val="0"/>
                                          <w:marTop w:val="0"/>
                                          <w:marBottom w:val="0"/>
                                          <w:divBdr>
                                            <w:top w:val="none" w:sz="0" w:space="0" w:color="auto"/>
                                            <w:left w:val="none" w:sz="0" w:space="0" w:color="auto"/>
                                            <w:bottom w:val="none" w:sz="0" w:space="0" w:color="auto"/>
                                            <w:right w:val="none" w:sz="0" w:space="0" w:color="auto"/>
                                          </w:divBdr>
                                        </w:div>
                                      </w:divsChild>
                                    </w:div>
                                    <w:div w:id="405417927">
                                      <w:marLeft w:val="60"/>
                                      <w:marRight w:val="60"/>
                                      <w:marTop w:val="0"/>
                                      <w:marBottom w:val="0"/>
                                      <w:divBdr>
                                        <w:top w:val="none" w:sz="0" w:space="0" w:color="auto"/>
                                        <w:left w:val="none" w:sz="0" w:space="0" w:color="auto"/>
                                        <w:bottom w:val="none" w:sz="0" w:space="0" w:color="auto"/>
                                        <w:right w:val="none" w:sz="0" w:space="0" w:color="auto"/>
                                      </w:divBdr>
                                    </w:div>
                                    <w:div w:id="1866408278">
                                      <w:marLeft w:val="0"/>
                                      <w:marRight w:val="30"/>
                                      <w:marTop w:val="0"/>
                                      <w:marBottom w:val="0"/>
                                      <w:divBdr>
                                        <w:top w:val="none" w:sz="0" w:space="0" w:color="auto"/>
                                        <w:left w:val="none" w:sz="0" w:space="0" w:color="auto"/>
                                        <w:bottom w:val="none" w:sz="0" w:space="0" w:color="auto"/>
                                        <w:right w:val="none" w:sz="0" w:space="0" w:color="auto"/>
                                      </w:divBdr>
                                    </w:div>
                                    <w:div w:id="688483477">
                                      <w:marLeft w:val="0"/>
                                      <w:marRight w:val="0"/>
                                      <w:marTop w:val="100"/>
                                      <w:marBottom w:val="100"/>
                                      <w:divBdr>
                                        <w:top w:val="none" w:sz="0" w:space="0" w:color="auto"/>
                                        <w:left w:val="none" w:sz="0" w:space="0" w:color="auto"/>
                                        <w:bottom w:val="none" w:sz="0" w:space="0" w:color="auto"/>
                                        <w:right w:val="none" w:sz="0" w:space="0" w:color="auto"/>
                                      </w:divBdr>
                                      <w:divsChild>
                                        <w:div w:id="2024739699">
                                          <w:marLeft w:val="0"/>
                                          <w:marRight w:val="0"/>
                                          <w:marTop w:val="0"/>
                                          <w:marBottom w:val="0"/>
                                          <w:divBdr>
                                            <w:top w:val="none" w:sz="0" w:space="0" w:color="auto"/>
                                            <w:left w:val="none" w:sz="0" w:space="0" w:color="auto"/>
                                            <w:bottom w:val="none" w:sz="0" w:space="0" w:color="auto"/>
                                            <w:right w:val="none" w:sz="0" w:space="0" w:color="auto"/>
                                          </w:divBdr>
                                        </w:div>
                                        <w:div w:id="1089422844">
                                          <w:marLeft w:val="0"/>
                                          <w:marRight w:val="0"/>
                                          <w:marTop w:val="0"/>
                                          <w:marBottom w:val="0"/>
                                          <w:divBdr>
                                            <w:top w:val="none" w:sz="0" w:space="0" w:color="auto"/>
                                            <w:left w:val="none" w:sz="0" w:space="0" w:color="auto"/>
                                            <w:bottom w:val="none" w:sz="0" w:space="0" w:color="auto"/>
                                            <w:right w:val="none" w:sz="0" w:space="0" w:color="auto"/>
                                          </w:divBdr>
                                        </w:div>
                                        <w:div w:id="533156300">
                                          <w:marLeft w:val="0"/>
                                          <w:marRight w:val="0"/>
                                          <w:marTop w:val="60"/>
                                          <w:marBottom w:val="0"/>
                                          <w:divBdr>
                                            <w:top w:val="none" w:sz="0" w:space="0" w:color="auto"/>
                                            <w:left w:val="none" w:sz="0" w:space="0" w:color="auto"/>
                                            <w:bottom w:val="none" w:sz="0" w:space="0" w:color="auto"/>
                                            <w:right w:val="none" w:sz="0" w:space="0" w:color="auto"/>
                                          </w:divBdr>
                                          <w:divsChild>
                                            <w:div w:id="2047214049">
                                              <w:marLeft w:val="0"/>
                                              <w:marRight w:val="150"/>
                                              <w:marTop w:val="0"/>
                                              <w:marBottom w:val="0"/>
                                              <w:divBdr>
                                                <w:top w:val="none" w:sz="0" w:space="0" w:color="auto"/>
                                                <w:left w:val="none" w:sz="0" w:space="0" w:color="auto"/>
                                                <w:bottom w:val="none" w:sz="0" w:space="0" w:color="auto"/>
                                                <w:right w:val="none" w:sz="0" w:space="0" w:color="auto"/>
                                              </w:divBdr>
                                            </w:div>
                                          </w:divsChild>
                                        </w:div>
                                        <w:div w:id="426314464">
                                          <w:marLeft w:val="0"/>
                                          <w:marRight w:val="0"/>
                                          <w:marTop w:val="0"/>
                                          <w:marBottom w:val="0"/>
                                          <w:divBdr>
                                            <w:top w:val="none" w:sz="0" w:space="0" w:color="auto"/>
                                            <w:left w:val="none" w:sz="0" w:space="0" w:color="auto"/>
                                            <w:bottom w:val="none" w:sz="0" w:space="0" w:color="auto"/>
                                            <w:right w:val="none" w:sz="0" w:space="0" w:color="auto"/>
                                          </w:divBdr>
                                          <w:divsChild>
                                            <w:div w:id="736587571">
                                              <w:marLeft w:val="0"/>
                                              <w:marRight w:val="0"/>
                                              <w:marTop w:val="0"/>
                                              <w:marBottom w:val="0"/>
                                              <w:divBdr>
                                                <w:top w:val="none" w:sz="0" w:space="0" w:color="auto"/>
                                                <w:left w:val="none" w:sz="0" w:space="0" w:color="auto"/>
                                                <w:bottom w:val="none" w:sz="0" w:space="0" w:color="auto"/>
                                                <w:right w:val="none" w:sz="0" w:space="0" w:color="auto"/>
                                              </w:divBdr>
                                            </w:div>
                                            <w:div w:id="293675859">
                                              <w:marLeft w:val="0"/>
                                              <w:marRight w:val="0"/>
                                              <w:marTop w:val="0"/>
                                              <w:marBottom w:val="0"/>
                                              <w:divBdr>
                                                <w:top w:val="none" w:sz="0" w:space="0" w:color="auto"/>
                                                <w:left w:val="none" w:sz="0" w:space="0" w:color="auto"/>
                                                <w:bottom w:val="none" w:sz="0" w:space="0" w:color="auto"/>
                                                <w:right w:val="none" w:sz="0" w:space="0" w:color="auto"/>
                                              </w:divBdr>
                                            </w:div>
                                            <w:div w:id="8524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553469">
          <w:marLeft w:val="0"/>
          <w:marRight w:val="0"/>
          <w:marTop w:val="570"/>
          <w:marBottom w:val="0"/>
          <w:divBdr>
            <w:top w:val="single" w:sz="6" w:space="0" w:color="AAAAAA"/>
            <w:left w:val="single" w:sz="6" w:space="0" w:color="5F5F5F"/>
            <w:bottom w:val="single" w:sz="6" w:space="0" w:color="5F5F5F"/>
            <w:right w:val="single" w:sz="6" w:space="0" w:color="5F5F5F"/>
          </w:divBdr>
          <w:divsChild>
            <w:div w:id="358509817">
              <w:marLeft w:val="0"/>
              <w:marRight w:val="0"/>
              <w:marTop w:val="0"/>
              <w:marBottom w:val="0"/>
              <w:divBdr>
                <w:top w:val="none" w:sz="0" w:space="0" w:color="auto"/>
                <w:left w:val="none" w:sz="0" w:space="0" w:color="auto"/>
                <w:bottom w:val="none" w:sz="0" w:space="0" w:color="auto"/>
                <w:right w:val="none" w:sz="0" w:space="0" w:color="auto"/>
              </w:divBdr>
              <w:divsChild>
                <w:div w:id="25645396">
                  <w:marLeft w:val="0"/>
                  <w:marRight w:val="0"/>
                  <w:marTop w:val="0"/>
                  <w:marBottom w:val="0"/>
                  <w:divBdr>
                    <w:top w:val="none" w:sz="0" w:space="0" w:color="auto"/>
                    <w:left w:val="none" w:sz="0" w:space="0" w:color="auto"/>
                    <w:bottom w:val="none" w:sz="0" w:space="0" w:color="auto"/>
                    <w:right w:val="none" w:sz="0" w:space="0" w:color="auto"/>
                  </w:divBdr>
                  <w:divsChild>
                    <w:div w:id="718088475">
                      <w:marLeft w:val="0"/>
                      <w:marRight w:val="0"/>
                      <w:marTop w:val="0"/>
                      <w:marBottom w:val="0"/>
                      <w:divBdr>
                        <w:top w:val="none" w:sz="0" w:space="0" w:color="auto"/>
                        <w:left w:val="none" w:sz="0" w:space="0" w:color="auto"/>
                        <w:bottom w:val="none" w:sz="0" w:space="0" w:color="auto"/>
                        <w:right w:val="none" w:sz="0" w:space="0" w:color="auto"/>
                      </w:divBdr>
                      <w:divsChild>
                        <w:div w:id="2059667681">
                          <w:marLeft w:val="0"/>
                          <w:marRight w:val="0"/>
                          <w:marTop w:val="0"/>
                          <w:marBottom w:val="0"/>
                          <w:divBdr>
                            <w:top w:val="none" w:sz="0" w:space="0" w:color="auto"/>
                            <w:left w:val="none" w:sz="0" w:space="0" w:color="auto"/>
                            <w:bottom w:val="none" w:sz="0" w:space="0" w:color="auto"/>
                            <w:right w:val="none" w:sz="0" w:space="0" w:color="auto"/>
                          </w:divBdr>
                          <w:divsChild>
                            <w:div w:id="524101514">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723257179">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828250067">
      <w:bodyDiv w:val="1"/>
      <w:marLeft w:val="0"/>
      <w:marRight w:val="0"/>
      <w:marTop w:val="0"/>
      <w:marBottom w:val="0"/>
      <w:divBdr>
        <w:top w:val="none" w:sz="0" w:space="0" w:color="auto"/>
        <w:left w:val="none" w:sz="0" w:space="0" w:color="auto"/>
        <w:bottom w:val="none" w:sz="0" w:space="0" w:color="auto"/>
        <w:right w:val="none" w:sz="0" w:space="0" w:color="auto"/>
      </w:divBdr>
      <w:divsChild>
        <w:div w:id="586964331">
          <w:marLeft w:val="0"/>
          <w:marRight w:val="0"/>
          <w:marTop w:val="0"/>
          <w:marBottom w:val="0"/>
          <w:divBdr>
            <w:top w:val="none" w:sz="0" w:space="0" w:color="auto"/>
            <w:left w:val="none" w:sz="0" w:space="0" w:color="auto"/>
            <w:bottom w:val="none" w:sz="0" w:space="0" w:color="auto"/>
            <w:right w:val="none" w:sz="0" w:space="0" w:color="auto"/>
          </w:divBdr>
          <w:divsChild>
            <w:div w:id="290089525">
              <w:marLeft w:val="0"/>
              <w:marRight w:val="0"/>
              <w:marTop w:val="0"/>
              <w:marBottom w:val="0"/>
              <w:divBdr>
                <w:top w:val="none" w:sz="0" w:space="0" w:color="auto"/>
                <w:left w:val="none" w:sz="0" w:space="0" w:color="auto"/>
                <w:bottom w:val="none" w:sz="0" w:space="0" w:color="auto"/>
                <w:right w:val="none" w:sz="0" w:space="0" w:color="auto"/>
              </w:divBdr>
            </w:div>
          </w:divsChild>
        </w:div>
        <w:div w:id="2027169824">
          <w:marLeft w:val="0"/>
          <w:marRight w:val="0"/>
          <w:marTop w:val="0"/>
          <w:marBottom w:val="0"/>
          <w:divBdr>
            <w:top w:val="none" w:sz="0" w:space="0" w:color="auto"/>
            <w:left w:val="none" w:sz="0" w:space="0" w:color="auto"/>
            <w:bottom w:val="none" w:sz="0" w:space="0" w:color="auto"/>
            <w:right w:val="none" w:sz="0" w:space="0" w:color="auto"/>
          </w:divBdr>
          <w:divsChild>
            <w:div w:id="1763183513">
              <w:marLeft w:val="0"/>
              <w:marRight w:val="0"/>
              <w:marTop w:val="0"/>
              <w:marBottom w:val="0"/>
              <w:divBdr>
                <w:top w:val="none" w:sz="0" w:space="0" w:color="auto"/>
                <w:left w:val="none" w:sz="0" w:space="0" w:color="auto"/>
                <w:bottom w:val="none" w:sz="0" w:space="0" w:color="auto"/>
                <w:right w:val="none" w:sz="0" w:space="0" w:color="auto"/>
              </w:divBdr>
            </w:div>
          </w:divsChild>
        </w:div>
        <w:div w:id="1600337099">
          <w:marLeft w:val="0"/>
          <w:marRight w:val="0"/>
          <w:marTop w:val="0"/>
          <w:marBottom w:val="0"/>
          <w:divBdr>
            <w:top w:val="none" w:sz="0" w:space="0" w:color="auto"/>
            <w:left w:val="none" w:sz="0" w:space="0" w:color="auto"/>
            <w:bottom w:val="none" w:sz="0" w:space="0" w:color="auto"/>
            <w:right w:val="none" w:sz="0" w:space="0" w:color="auto"/>
          </w:divBdr>
          <w:divsChild>
            <w:div w:id="1168054937">
              <w:marLeft w:val="-225"/>
              <w:marRight w:val="-225"/>
              <w:marTop w:val="0"/>
              <w:marBottom w:val="0"/>
              <w:divBdr>
                <w:top w:val="none" w:sz="0" w:space="0" w:color="auto"/>
                <w:left w:val="none" w:sz="0" w:space="0" w:color="auto"/>
                <w:bottom w:val="none" w:sz="0" w:space="0" w:color="auto"/>
                <w:right w:val="none" w:sz="0" w:space="0" w:color="auto"/>
              </w:divBdr>
              <w:divsChild>
                <w:div w:id="1272394061">
                  <w:marLeft w:val="0"/>
                  <w:marRight w:val="0"/>
                  <w:marTop w:val="0"/>
                  <w:marBottom w:val="0"/>
                  <w:divBdr>
                    <w:top w:val="none" w:sz="0" w:space="0" w:color="auto"/>
                    <w:left w:val="none" w:sz="0" w:space="0" w:color="auto"/>
                    <w:bottom w:val="none" w:sz="0" w:space="0" w:color="auto"/>
                    <w:right w:val="none" w:sz="0" w:space="0" w:color="auto"/>
                  </w:divBdr>
                  <w:divsChild>
                    <w:div w:id="1678463063">
                      <w:marLeft w:val="0"/>
                      <w:marRight w:val="0"/>
                      <w:marTop w:val="0"/>
                      <w:marBottom w:val="0"/>
                      <w:divBdr>
                        <w:top w:val="none" w:sz="0" w:space="0" w:color="auto"/>
                        <w:left w:val="none" w:sz="0" w:space="0" w:color="auto"/>
                        <w:bottom w:val="none" w:sz="0" w:space="0" w:color="auto"/>
                        <w:right w:val="none" w:sz="0" w:space="0" w:color="auto"/>
                      </w:divBdr>
                    </w:div>
                  </w:divsChild>
                </w:div>
                <w:div w:id="357001966">
                  <w:marLeft w:val="0"/>
                  <w:marRight w:val="0"/>
                  <w:marTop w:val="0"/>
                  <w:marBottom w:val="0"/>
                  <w:divBdr>
                    <w:top w:val="none" w:sz="0" w:space="0" w:color="auto"/>
                    <w:left w:val="none" w:sz="0" w:space="0" w:color="auto"/>
                    <w:bottom w:val="none" w:sz="0" w:space="0" w:color="auto"/>
                    <w:right w:val="none" w:sz="0" w:space="0" w:color="auto"/>
                  </w:divBdr>
                  <w:divsChild>
                    <w:div w:id="293020303">
                      <w:marLeft w:val="-225"/>
                      <w:marRight w:val="-225"/>
                      <w:marTop w:val="0"/>
                      <w:marBottom w:val="0"/>
                      <w:divBdr>
                        <w:top w:val="none" w:sz="0" w:space="0" w:color="auto"/>
                        <w:left w:val="none" w:sz="0" w:space="0" w:color="auto"/>
                        <w:bottom w:val="none" w:sz="0" w:space="0" w:color="auto"/>
                        <w:right w:val="none" w:sz="0" w:space="0" w:color="auto"/>
                      </w:divBdr>
                      <w:divsChild>
                        <w:div w:id="695035642">
                          <w:marLeft w:val="0"/>
                          <w:marRight w:val="0"/>
                          <w:marTop w:val="0"/>
                          <w:marBottom w:val="0"/>
                          <w:divBdr>
                            <w:top w:val="none" w:sz="0" w:space="0" w:color="auto"/>
                            <w:left w:val="none" w:sz="0" w:space="0" w:color="auto"/>
                            <w:bottom w:val="none" w:sz="0" w:space="0" w:color="auto"/>
                            <w:right w:val="none" w:sz="0" w:space="0" w:color="auto"/>
                          </w:divBdr>
                          <w:divsChild>
                            <w:div w:id="1716006773">
                              <w:marLeft w:val="0"/>
                              <w:marRight w:val="0"/>
                              <w:marTop w:val="0"/>
                              <w:marBottom w:val="0"/>
                              <w:divBdr>
                                <w:top w:val="none" w:sz="0" w:space="0" w:color="auto"/>
                                <w:left w:val="none" w:sz="0" w:space="0" w:color="auto"/>
                                <w:bottom w:val="none" w:sz="0" w:space="0" w:color="auto"/>
                                <w:right w:val="none" w:sz="0" w:space="0" w:color="auto"/>
                              </w:divBdr>
                              <w:divsChild>
                                <w:div w:id="673916093">
                                  <w:marLeft w:val="0"/>
                                  <w:marRight w:val="0"/>
                                  <w:marTop w:val="0"/>
                                  <w:marBottom w:val="0"/>
                                  <w:divBdr>
                                    <w:top w:val="none" w:sz="0" w:space="0" w:color="auto"/>
                                    <w:left w:val="none" w:sz="0" w:space="0" w:color="auto"/>
                                    <w:bottom w:val="none" w:sz="0" w:space="0" w:color="auto"/>
                                    <w:right w:val="none" w:sz="0" w:space="0" w:color="auto"/>
                                  </w:divBdr>
                                </w:div>
                                <w:div w:id="1874616373">
                                  <w:marLeft w:val="0"/>
                                  <w:marRight w:val="0"/>
                                  <w:marTop w:val="180"/>
                                  <w:marBottom w:val="180"/>
                                  <w:divBdr>
                                    <w:top w:val="single" w:sz="6" w:space="7" w:color="EBEBEB"/>
                                    <w:left w:val="single" w:sz="6" w:space="7" w:color="EBEBEB"/>
                                    <w:bottom w:val="single" w:sz="6" w:space="7" w:color="EBEBEB"/>
                                    <w:right w:val="single" w:sz="6" w:space="7" w:color="EBEBEB"/>
                                  </w:divBdr>
                                  <w:divsChild>
                                    <w:div w:id="1889488461">
                                      <w:marLeft w:val="0"/>
                                      <w:marRight w:val="0"/>
                                      <w:marTop w:val="0"/>
                                      <w:marBottom w:val="0"/>
                                      <w:divBdr>
                                        <w:top w:val="none" w:sz="0" w:space="0" w:color="auto"/>
                                        <w:left w:val="none" w:sz="0" w:space="0" w:color="auto"/>
                                        <w:bottom w:val="none" w:sz="0" w:space="0" w:color="auto"/>
                                        <w:right w:val="none" w:sz="0" w:space="0" w:color="auto"/>
                                      </w:divBdr>
                                    </w:div>
                                  </w:divsChild>
                                </w:div>
                                <w:div w:id="1874733540">
                                  <w:marLeft w:val="0"/>
                                  <w:marRight w:val="0"/>
                                  <w:marTop w:val="180"/>
                                  <w:marBottom w:val="180"/>
                                  <w:divBdr>
                                    <w:top w:val="single" w:sz="6" w:space="7" w:color="EBEBEB"/>
                                    <w:left w:val="single" w:sz="6" w:space="7" w:color="EBEBEB"/>
                                    <w:bottom w:val="single" w:sz="6" w:space="7" w:color="EBEBEB"/>
                                    <w:right w:val="single" w:sz="6" w:space="7" w:color="EBEBEB"/>
                                  </w:divBdr>
                                  <w:divsChild>
                                    <w:div w:id="1878935076">
                                      <w:marLeft w:val="0"/>
                                      <w:marRight w:val="0"/>
                                      <w:marTop w:val="0"/>
                                      <w:marBottom w:val="0"/>
                                      <w:divBdr>
                                        <w:top w:val="none" w:sz="0" w:space="0" w:color="auto"/>
                                        <w:left w:val="single" w:sz="24" w:space="7" w:color="8AC007"/>
                                        <w:bottom w:val="none" w:sz="0" w:space="0" w:color="auto"/>
                                        <w:right w:val="none" w:sz="0" w:space="0" w:color="auto"/>
                                      </w:divBdr>
                                    </w:div>
                                  </w:divsChild>
                                </w:div>
                                <w:div w:id="1636720170">
                                  <w:marLeft w:val="0"/>
                                  <w:marRight w:val="0"/>
                                  <w:marTop w:val="180"/>
                                  <w:marBottom w:val="180"/>
                                  <w:divBdr>
                                    <w:top w:val="single" w:sz="6" w:space="7" w:color="EBEBEB"/>
                                    <w:left w:val="single" w:sz="6" w:space="7" w:color="EBEBEB"/>
                                    <w:bottom w:val="single" w:sz="6" w:space="7" w:color="EBEBEB"/>
                                    <w:right w:val="single" w:sz="6" w:space="7" w:color="EBEBEB"/>
                                  </w:divBdr>
                                  <w:divsChild>
                                    <w:div w:id="893545228">
                                      <w:marLeft w:val="0"/>
                                      <w:marRight w:val="0"/>
                                      <w:marTop w:val="0"/>
                                      <w:marBottom w:val="0"/>
                                      <w:divBdr>
                                        <w:top w:val="none" w:sz="0" w:space="0" w:color="auto"/>
                                        <w:left w:val="single" w:sz="24" w:space="7" w:color="8AC007"/>
                                        <w:bottom w:val="none" w:sz="0" w:space="0" w:color="auto"/>
                                        <w:right w:val="none" w:sz="0" w:space="0" w:color="auto"/>
                                      </w:divBdr>
                                    </w:div>
                                  </w:divsChild>
                                </w:div>
                                <w:div w:id="485710361">
                                  <w:marLeft w:val="0"/>
                                  <w:marRight w:val="0"/>
                                  <w:marTop w:val="180"/>
                                  <w:marBottom w:val="180"/>
                                  <w:divBdr>
                                    <w:top w:val="single" w:sz="6" w:space="7" w:color="EBEBEB"/>
                                    <w:left w:val="single" w:sz="6" w:space="7" w:color="EBEBEB"/>
                                    <w:bottom w:val="single" w:sz="6" w:space="7" w:color="EBEBEB"/>
                                    <w:right w:val="single" w:sz="6" w:space="7" w:color="EBEBEB"/>
                                  </w:divBdr>
                                  <w:divsChild>
                                    <w:div w:id="598102339">
                                      <w:marLeft w:val="0"/>
                                      <w:marRight w:val="0"/>
                                      <w:marTop w:val="0"/>
                                      <w:marBottom w:val="0"/>
                                      <w:divBdr>
                                        <w:top w:val="none" w:sz="0" w:space="0" w:color="auto"/>
                                        <w:left w:val="none" w:sz="0" w:space="0" w:color="auto"/>
                                        <w:bottom w:val="none" w:sz="0" w:space="0" w:color="auto"/>
                                        <w:right w:val="none" w:sz="0" w:space="0" w:color="auto"/>
                                      </w:divBdr>
                                    </w:div>
                                  </w:divsChild>
                                </w:div>
                                <w:div w:id="2281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7856">
                          <w:marLeft w:val="0"/>
                          <w:marRight w:val="0"/>
                          <w:marTop w:val="0"/>
                          <w:marBottom w:val="0"/>
                          <w:divBdr>
                            <w:top w:val="none" w:sz="0" w:space="0" w:color="auto"/>
                            <w:left w:val="none" w:sz="0" w:space="0" w:color="auto"/>
                            <w:bottom w:val="none" w:sz="0" w:space="0" w:color="auto"/>
                            <w:right w:val="none" w:sz="0" w:space="0" w:color="auto"/>
                          </w:divBdr>
                          <w:divsChild>
                            <w:div w:id="1423642979">
                              <w:marLeft w:val="-225"/>
                              <w:marRight w:val="-225"/>
                              <w:marTop w:val="0"/>
                              <w:marBottom w:val="0"/>
                              <w:divBdr>
                                <w:top w:val="none" w:sz="0" w:space="0" w:color="auto"/>
                                <w:left w:val="none" w:sz="0" w:space="0" w:color="auto"/>
                                <w:bottom w:val="none" w:sz="0" w:space="0" w:color="auto"/>
                                <w:right w:val="none" w:sz="0" w:space="0" w:color="auto"/>
                              </w:divBdr>
                            </w:div>
                            <w:div w:id="434443093">
                              <w:marLeft w:val="-225"/>
                              <w:marRight w:val="-225"/>
                              <w:marTop w:val="0"/>
                              <w:marBottom w:val="0"/>
                              <w:divBdr>
                                <w:top w:val="none" w:sz="0" w:space="0" w:color="auto"/>
                                <w:left w:val="none" w:sz="0" w:space="0" w:color="auto"/>
                                <w:bottom w:val="none" w:sz="0" w:space="0" w:color="auto"/>
                                <w:right w:val="none" w:sz="0" w:space="0" w:color="auto"/>
                              </w:divBdr>
                            </w:div>
                            <w:div w:id="1080982489">
                              <w:marLeft w:val="-225"/>
                              <w:marRight w:val="-225"/>
                              <w:marTop w:val="0"/>
                              <w:marBottom w:val="0"/>
                              <w:divBdr>
                                <w:top w:val="none" w:sz="0" w:space="0" w:color="auto"/>
                                <w:left w:val="none" w:sz="0" w:space="0" w:color="auto"/>
                                <w:bottom w:val="none" w:sz="0" w:space="0" w:color="auto"/>
                                <w:right w:val="none" w:sz="0" w:space="0" w:color="auto"/>
                              </w:divBdr>
                              <w:divsChild>
                                <w:div w:id="9586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24933">
                      <w:marLeft w:val="-225"/>
                      <w:marRight w:val="-225"/>
                      <w:marTop w:val="0"/>
                      <w:marBottom w:val="0"/>
                      <w:divBdr>
                        <w:top w:val="none" w:sz="0" w:space="0" w:color="auto"/>
                        <w:left w:val="none" w:sz="0" w:space="0" w:color="auto"/>
                        <w:bottom w:val="none" w:sz="0" w:space="0" w:color="auto"/>
                        <w:right w:val="none" w:sz="0" w:space="0" w:color="auto"/>
                      </w:divBdr>
                      <w:divsChild>
                        <w:div w:id="687826536">
                          <w:marLeft w:val="0"/>
                          <w:marRight w:val="0"/>
                          <w:marTop w:val="0"/>
                          <w:marBottom w:val="0"/>
                          <w:divBdr>
                            <w:top w:val="none" w:sz="0" w:space="0" w:color="auto"/>
                            <w:left w:val="none" w:sz="0" w:space="0" w:color="auto"/>
                            <w:bottom w:val="none" w:sz="0" w:space="0" w:color="auto"/>
                            <w:right w:val="none" w:sz="0" w:space="0" w:color="auto"/>
                          </w:divBdr>
                          <w:divsChild>
                            <w:div w:id="2014647326">
                              <w:marLeft w:val="0"/>
                              <w:marRight w:val="0"/>
                              <w:marTop w:val="300"/>
                              <w:marBottom w:val="0"/>
                              <w:divBdr>
                                <w:top w:val="none" w:sz="0" w:space="0" w:color="auto"/>
                                <w:left w:val="none" w:sz="0" w:space="0" w:color="auto"/>
                                <w:bottom w:val="none" w:sz="0" w:space="0" w:color="auto"/>
                                <w:right w:val="none" w:sz="0" w:space="0" w:color="auto"/>
                              </w:divBdr>
                              <w:divsChild>
                                <w:div w:id="85153894">
                                  <w:marLeft w:val="-225"/>
                                  <w:marRight w:val="-225"/>
                                  <w:marTop w:val="0"/>
                                  <w:marBottom w:val="0"/>
                                  <w:divBdr>
                                    <w:top w:val="none" w:sz="0" w:space="0" w:color="auto"/>
                                    <w:left w:val="none" w:sz="0" w:space="0" w:color="auto"/>
                                    <w:bottom w:val="none" w:sz="0" w:space="0" w:color="auto"/>
                                    <w:right w:val="none" w:sz="0" w:space="0" w:color="auto"/>
                                  </w:divBdr>
                                  <w:divsChild>
                                    <w:div w:id="316614862">
                                      <w:marLeft w:val="0"/>
                                      <w:marRight w:val="0"/>
                                      <w:marTop w:val="0"/>
                                      <w:marBottom w:val="0"/>
                                      <w:divBdr>
                                        <w:top w:val="none" w:sz="0" w:space="0" w:color="auto"/>
                                        <w:left w:val="none" w:sz="0" w:space="0" w:color="auto"/>
                                        <w:bottom w:val="none" w:sz="0" w:space="0" w:color="auto"/>
                                        <w:right w:val="none" w:sz="0" w:space="0" w:color="auto"/>
                                      </w:divBdr>
                                    </w:div>
                                    <w:div w:id="2017806119">
                                      <w:marLeft w:val="0"/>
                                      <w:marRight w:val="0"/>
                                      <w:marTop w:val="0"/>
                                      <w:marBottom w:val="0"/>
                                      <w:divBdr>
                                        <w:top w:val="none" w:sz="0" w:space="0" w:color="auto"/>
                                        <w:left w:val="none" w:sz="0" w:space="0" w:color="auto"/>
                                        <w:bottom w:val="none" w:sz="0" w:space="0" w:color="auto"/>
                                        <w:right w:val="none" w:sz="0" w:space="0" w:color="auto"/>
                                      </w:divBdr>
                                    </w:div>
                                    <w:div w:id="974527105">
                                      <w:marLeft w:val="0"/>
                                      <w:marRight w:val="0"/>
                                      <w:marTop w:val="0"/>
                                      <w:marBottom w:val="0"/>
                                      <w:divBdr>
                                        <w:top w:val="none" w:sz="0" w:space="0" w:color="auto"/>
                                        <w:left w:val="none" w:sz="0" w:space="0" w:color="auto"/>
                                        <w:bottom w:val="none" w:sz="0" w:space="0" w:color="auto"/>
                                        <w:right w:val="none" w:sz="0" w:space="0" w:color="auto"/>
                                      </w:divBdr>
                                    </w:div>
                                    <w:div w:id="1295453498">
                                      <w:marLeft w:val="0"/>
                                      <w:marRight w:val="0"/>
                                      <w:marTop w:val="0"/>
                                      <w:marBottom w:val="0"/>
                                      <w:divBdr>
                                        <w:top w:val="none" w:sz="0" w:space="0" w:color="auto"/>
                                        <w:left w:val="none" w:sz="0" w:space="0" w:color="auto"/>
                                        <w:bottom w:val="none" w:sz="0" w:space="0" w:color="auto"/>
                                        <w:right w:val="none" w:sz="0" w:space="0" w:color="auto"/>
                                      </w:divBdr>
                                    </w:div>
                                  </w:divsChild>
                                </w:div>
                                <w:div w:id="1012104926">
                                  <w:marLeft w:val="0"/>
                                  <w:marRight w:val="0"/>
                                  <w:marTop w:val="0"/>
                                  <w:marBottom w:val="0"/>
                                  <w:divBdr>
                                    <w:top w:val="none" w:sz="0" w:space="0" w:color="auto"/>
                                    <w:left w:val="none" w:sz="0" w:space="0" w:color="auto"/>
                                    <w:bottom w:val="none" w:sz="0" w:space="0" w:color="auto"/>
                                    <w:right w:val="none" w:sz="0" w:space="0" w:color="auto"/>
                                  </w:divBdr>
                                  <w:divsChild>
                                    <w:div w:id="1673877110">
                                      <w:marLeft w:val="0"/>
                                      <w:marRight w:val="0"/>
                                      <w:marTop w:val="0"/>
                                      <w:marBottom w:val="225"/>
                                      <w:divBdr>
                                        <w:top w:val="none" w:sz="0" w:space="0" w:color="auto"/>
                                        <w:left w:val="none" w:sz="0" w:space="0" w:color="auto"/>
                                        <w:bottom w:val="none" w:sz="0" w:space="0" w:color="auto"/>
                                        <w:right w:val="none" w:sz="0" w:space="0" w:color="auto"/>
                                      </w:divBdr>
                                    </w:div>
                                    <w:div w:id="57360338">
                                      <w:marLeft w:val="0"/>
                                      <w:marRight w:val="0"/>
                                      <w:marTop w:val="0"/>
                                      <w:marBottom w:val="225"/>
                                      <w:divBdr>
                                        <w:top w:val="none" w:sz="0" w:space="0" w:color="auto"/>
                                        <w:left w:val="none" w:sz="0" w:space="0" w:color="auto"/>
                                        <w:bottom w:val="none" w:sz="0" w:space="0" w:color="auto"/>
                                        <w:right w:val="none" w:sz="0" w:space="0" w:color="auto"/>
                                      </w:divBdr>
                                    </w:div>
                                    <w:div w:id="1978367475">
                                      <w:marLeft w:val="0"/>
                                      <w:marRight w:val="0"/>
                                      <w:marTop w:val="0"/>
                                      <w:marBottom w:val="225"/>
                                      <w:divBdr>
                                        <w:top w:val="none" w:sz="0" w:space="0" w:color="auto"/>
                                        <w:left w:val="none" w:sz="0" w:space="0" w:color="auto"/>
                                        <w:bottom w:val="none" w:sz="0" w:space="0" w:color="auto"/>
                                        <w:right w:val="none" w:sz="0" w:space="0" w:color="auto"/>
                                      </w:divBdr>
                                    </w:div>
                                    <w:div w:id="1919823066">
                                      <w:marLeft w:val="0"/>
                                      <w:marRight w:val="0"/>
                                      <w:marTop w:val="0"/>
                                      <w:marBottom w:val="225"/>
                                      <w:divBdr>
                                        <w:top w:val="none" w:sz="0" w:space="0" w:color="auto"/>
                                        <w:left w:val="none" w:sz="0" w:space="0" w:color="auto"/>
                                        <w:bottom w:val="none" w:sz="0" w:space="0" w:color="auto"/>
                                        <w:right w:val="none" w:sz="0" w:space="0" w:color="auto"/>
                                      </w:divBdr>
                                    </w:div>
                                  </w:divsChild>
                                </w:div>
                                <w:div w:id="1235553874">
                                  <w:marLeft w:val="0"/>
                                  <w:marRight w:val="0"/>
                                  <w:marTop w:val="0"/>
                                  <w:marBottom w:val="0"/>
                                  <w:divBdr>
                                    <w:top w:val="none" w:sz="0" w:space="0" w:color="auto"/>
                                    <w:left w:val="none" w:sz="0" w:space="0" w:color="auto"/>
                                    <w:bottom w:val="none" w:sz="0" w:space="0" w:color="auto"/>
                                    <w:right w:val="none" w:sz="0" w:space="0" w:color="auto"/>
                                  </w:divBdr>
                                </w:div>
                                <w:div w:id="1055349292">
                                  <w:marLeft w:val="-225"/>
                                  <w:marRight w:val="-225"/>
                                  <w:marTop w:val="0"/>
                                  <w:marBottom w:val="0"/>
                                  <w:divBdr>
                                    <w:top w:val="none" w:sz="0" w:space="0" w:color="auto"/>
                                    <w:left w:val="none" w:sz="0" w:space="0" w:color="auto"/>
                                    <w:bottom w:val="none" w:sz="0" w:space="0" w:color="auto"/>
                                    <w:right w:val="none" w:sz="0" w:space="0" w:color="auto"/>
                                  </w:divBdr>
                                  <w:divsChild>
                                    <w:div w:id="1996488790">
                                      <w:marLeft w:val="0"/>
                                      <w:marRight w:val="0"/>
                                      <w:marTop w:val="0"/>
                                      <w:marBottom w:val="0"/>
                                      <w:divBdr>
                                        <w:top w:val="none" w:sz="0" w:space="0" w:color="auto"/>
                                        <w:left w:val="none" w:sz="0" w:space="0" w:color="auto"/>
                                        <w:bottom w:val="none" w:sz="0" w:space="0" w:color="auto"/>
                                        <w:right w:val="none" w:sz="0" w:space="0" w:color="auto"/>
                                      </w:divBdr>
                                    </w:div>
                                    <w:div w:id="1950701049">
                                      <w:marLeft w:val="0"/>
                                      <w:marRight w:val="0"/>
                                      <w:marTop w:val="0"/>
                                      <w:marBottom w:val="0"/>
                                      <w:divBdr>
                                        <w:top w:val="none" w:sz="0" w:space="0" w:color="auto"/>
                                        <w:left w:val="none" w:sz="0" w:space="0" w:color="auto"/>
                                        <w:bottom w:val="none" w:sz="0" w:space="0" w:color="auto"/>
                                        <w:right w:val="none" w:sz="0" w:space="0" w:color="auto"/>
                                      </w:divBdr>
                                    </w:div>
                                    <w:div w:id="1697925695">
                                      <w:marLeft w:val="0"/>
                                      <w:marRight w:val="0"/>
                                      <w:marTop w:val="0"/>
                                      <w:marBottom w:val="0"/>
                                      <w:divBdr>
                                        <w:top w:val="none" w:sz="0" w:space="0" w:color="auto"/>
                                        <w:left w:val="none" w:sz="0" w:space="0" w:color="auto"/>
                                        <w:bottom w:val="none" w:sz="0" w:space="0" w:color="auto"/>
                                        <w:right w:val="none" w:sz="0" w:space="0" w:color="auto"/>
                                      </w:divBdr>
                                    </w:div>
                                    <w:div w:id="2045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46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851928">
          <w:marLeft w:val="0"/>
          <w:marRight w:val="0"/>
          <w:marTop w:val="570"/>
          <w:marBottom w:val="0"/>
          <w:divBdr>
            <w:top w:val="single" w:sz="6" w:space="0" w:color="AAAAAA"/>
            <w:left w:val="single" w:sz="6" w:space="0" w:color="5F5F5F"/>
            <w:bottom w:val="single" w:sz="6" w:space="0" w:color="5F5F5F"/>
            <w:right w:val="single" w:sz="6" w:space="0" w:color="5F5F5F"/>
          </w:divBdr>
          <w:divsChild>
            <w:div w:id="494151126">
              <w:marLeft w:val="0"/>
              <w:marRight w:val="0"/>
              <w:marTop w:val="0"/>
              <w:marBottom w:val="0"/>
              <w:divBdr>
                <w:top w:val="none" w:sz="0" w:space="0" w:color="auto"/>
                <w:left w:val="none" w:sz="0" w:space="0" w:color="auto"/>
                <w:bottom w:val="none" w:sz="0" w:space="0" w:color="auto"/>
                <w:right w:val="none" w:sz="0" w:space="0" w:color="auto"/>
              </w:divBdr>
              <w:divsChild>
                <w:div w:id="1882352962">
                  <w:marLeft w:val="0"/>
                  <w:marRight w:val="0"/>
                  <w:marTop w:val="0"/>
                  <w:marBottom w:val="0"/>
                  <w:divBdr>
                    <w:top w:val="none" w:sz="0" w:space="0" w:color="auto"/>
                    <w:left w:val="none" w:sz="0" w:space="0" w:color="auto"/>
                    <w:bottom w:val="none" w:sz="0" w:space="0" w:color="auto"/>
                    <w:right w:val="none" w:sz="0" w:space="0" w:color="auto"/>
                  </w:divBdr>
                </w:div>
                <w:div w:id="429349838">
                  <w:marLeft w:val="0"/>
                  <w:marRight w:val="0"/>
                  <w:marTop w:val="0"/>
                  <w:marBottom w:val="0"/>
                  <w:divBdr>
                    <w:top w:val="none" w:sz="0" w:space="0" w:color="auto"/>
                    <w:left w:val="none" w:sz="0" w:space="0" w:color="auto"/>
                    <w:bottom w:val="none" w:sz="0" w:space="0" w:color="auto"/>
                    <w:right w:val="none" w:sz="0" w:space="0" w:color="auto"/>
                  </w:divBdr>
                </w:div>
                <w:div w:id="2119399912">
                  <w:marLeft w:val="0"/>
                  <w:marRight w:val="0"/>
                  <w:marTop w:val="0"/>
                  <w:marBottom w:val="0"/>
                  <w:divBdr>
                    <w:top w:val="none" w:sz="0" w:space="0" w:color="auto"/>
                    <w:left w:val="none" w:sz="0" w:space="0" w:color="auto"/>
                    <w:bottom w:val="none" w:sz="0" w:space="0" w:color="auto"/>
                    <w:right w:val="none" w:sz="0" w:space="0" w:color="auto"/>
                  </w:divBdr>
                </w:div>
                <w:div w:id="1413504126">
                  <w:marLeft w:val="0"/>
                  <w:marRight w:val="0"/>
                  <w:marTop w:val="0"/>
                  <w:marBottom w:val="0"/>
                  <w:divBdr>
                    <w:top w:val="none" w:sz="0" w:space="0" w:color="auto"/>
                    <w:left w:val="none" w:sz="0" w:space="0" w:color="auto"/>
                    <w:bottom w:val="none" w:sz="0" w:space="0" w:color="auto"/>
                    <w:right w:val="none" w:sz="0" w:space="0" w:color="auto"/>
                  </w:divBdr>
                </w:div>
                <w:div w:id="1688362004">
                  <w:marLeft w:val="0"/>
                  <w:marRight w:val="0"/>
                  <w:marTop w:val="0"/>
                  <w:marBottom w:val="0"/>
                  <w:divBdr>
                    <w:top w:val="none" w:sz="0" w:space="0" w:color="auto"/>
                    <w:left w:val="none" w:sz="0" w:space="0" w:color="auto"/>
                    <w:bottom w:val="none" w:sz="0" w:space="0" w:color="auto"/>
                    <w:right w:val="none" w:sz="0" w:space="0" w:color="auto"/>
                  </w:divBdr>
                </w:div>
                <w:div w:id="2101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1966">
          <w:marLeft w:val="0"/>
          <w:marRight w:val="0"/>
          <w:marTop w:val="570"/>
          <w:marBottom w:val="0"/>
          <w:divBdr>
            <w:top w:val="single" w:sz="6" w:space="0" w:color="AAAAAA"/>
            <w:left w:val="single" w:sz="6" w:space="0" w:color="5F5F5F"/>
            <w:bottom w:val="single" w:sz="6" w:space="0" w:color="5F5F5F"/>
            <w:right w:val="single" w:sz="6" w:space="0" w:color="5F5F5F"/>
          </w:divBdr>
          <w:divsChild>
            <w:div w:id="46610519">
              <w:marLeft w:val="0"/>
              <w:marRight w:val="0"/>
              <w:marTop w:val="0"/>
              <w:marBottom w:val="0"/>
              <w:divBdr>
                <w:top w:val="none" w:sz="0" w:space="0" w:color="auto"/>
                <w:left w:val="none" w:sz="0" w:space="0" w:color="auto"/>
                <w:bottom w:val="none" w:sz="0" w:space="0" w:color="auto"/>
                <w:right w:val="none" w:sz="0" w:space="0" w:color="auto"/>
              </w:divBdr>
              <w:divsChild>
                <w:div w:id="1486822834">
                  <w:marLeft w:val="0"/>
                  <w:marRight w:val="0"/>
                  <w:marTop w:val="0"/>
                  <w:marBottom w:val="0"/>
                  <w:divBdr>
                    <w:top w:val="none" w:sz="0" w:space="0" w:color="auto"/>
                    <w:left w:val="none" w:sz="0" w:space="0" w:color="auto"/>
                    <w:bottom w:val="none" w:sz="0" w:space="0" w:color="auto"/>
                    <w:right w:val="none" w:sz="0" w:space="0" w:color="auto"/>
                  </w:divBdr>
                </w:div>
                <w:div w:id="1031028220">
                  <w:marLeft w:val="0"/>
                  <w:marRight w:val="0"/>
                  <w:marTop w:val="0"/>
                  <w:marBottom w:val="0"/>
                  <w:divBdr>
                    <w:top w:val="none" w:sz="0" w:space="0" w:color="auto"/>
                    <w:left w:val="none" w:sz="0" w:space="0" w:color="auto"/>
                    <w:bottom w:val="none" w:sz="0" w:space="0" w:color="auto"/>
                    <w:right w:val="none" w:sz="0" w:space="0" w:color="auto"/>
                  </w:divBdr>
                </w:div>
                <w:div w:id="79377612">
                  <w:marLeft w:val="0"/>
                  <w:marRight w:val="0"/>
                  <w:marTop w:val="0"/>
                  <w:marBottom w:val="0"/>
                  <w:divBdr>
                    <w:top w:val="none" w:sz="0" w:space="0" w:color="auto"/>
                    <w:left w:val="none" w:sz="0" w:space="0" w:color="auto"/>
                    <w:bottom w:val="none" w:sz="0" w:space="0" w:color="auto"/>
                    <w:right w:val="none" w:sz="0" w:space="0" w:color="auto"/>
                  </w:divBdr>
                </w:div>
                <w:div w:id="488787305">
                  <w:marLeft w:val="0"/>
                  <w:marRight w:val="0"/>
                  <w:marTop w:val="0"/>
                  <w:marBottom w:val="0"/>
                  <w:divBdr>
                    <w:top w:val="none" w:sz="0" w:space="0" w:color="auto"/>
                    <w:left w:val="none" w:sz="0" w:space="0" w:color="auto"/>
                    <w:bottom w:val="none" w:sz="0" w:space="0" w:color="auto"/>
                    <w:right w:val="none" w:sz="0" w:space="0" w:color="auto"/>
                  </w:divBdr>
                </w:div>
                <w:div w:id="11343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836">
          <w:marLeft w:val="0"/>
          <w:marRight w:val="0"/>
          <w:marTop w:val="570"/>
          <w:marBottom w:val="0"/>
          <w:divBdr>
            <w:top w:val="single" w:sz="6" w:space="0" w:color="AAAAAA"/>
            <w:left w:val="single" w:sz="6" w:space="0" w:color="5F5F5F"/>
            <w:bottom w:val="single" w:sz="6" w:space="0" w:color="5F5F5F"/>
            <w:right w:val="single" w:sz="6" w:space="0" w:color="5F5F5F"/>
          </w:divBdr>
          <w:divsChild>
            <w:div w:id="1295985301">
              <w:marLeft w:val="0"/>
              <w:marRight w:val="0"/>
              <w:marTop w:val="0"/>
              <w:marBottom w:val="0"/>
              <w:divBdr>
                <w:top w:val="none" w:sz="0" w:space="0" w:color="auto"/>
                <w:left w:val="none" w:sz="0" w:space="0" w:color="auto"/>
                <w:bottom w:val="none" w:sz="0" w:space="0" w:color="auto"/>
                <w:right w:val="none" w:sz="0" w:space="0" w:color="auto"/>
              </w:divBdr>
              <w:divsChild>
                <w:div w:id="1242448892">
                  <w:marLeft w:val="0"/>
                  <w:marRight w:val="0"/>
                  <w:marTop w:val="0"/>
                  <w:marBottom w:val="0"/>
                  <w:divBdr>
                    <w:top w:val="none" w:sz="0" w:space="0" w:color="auto"/>
                    <w:left w:val="none" w:sz="0" w:space="0" w:color="auto"/>
                    <w:bottom w:val="none" w:sz="0" w:space="0" w:color="auto"/>
                    <w:right w:val="none" w:sz="0" w:space="0" w:color="auto"/>
                  </w:divBdr>
                </w:div>
                <w:div w:id="1066338822">
                  <w:marLeft w:val="0"/>
                  <w:marRight w:val="0"/>
                  <w:marTop w:val="0"/>
                  <w:marBottom w:val="0"/>
                  <w:divBdr>
                    <w:top w:val="none" w:sz="0" w:space="0" w:color="auto"/>
                    <w:left w:val="none" w:sz="0" w:space="0" w:color="auto"/>
                    <w:bottom w:val="none" w:sz="0" w:space="0" w:color="auto"/>
                    <w:right w:val="none" w:sz="0" w:space="0" w:color="auto"/>
                  </w:divBdr>
                </w:div>
                <w:div w:id="413474508">
                  <w:marLeft w:val="0"/>
                  <w:marRight w:val="0"/>
                  <w:marTop w:val="0"/>
                  <w:marBottom w:val="0"/>
                  <w:divBdr>
                    <w:top w:val="none" w:sz="0" w:space="0" w:color="auto"/>
                    <w:left w:val="none" w:sz="0" w:space="0" w:color="auto"/>
                    <w:bottom w:val="none" w:sz="0" w:space="0" w:color="auto"/>
                    <w:right w:val="none" w:sz="0" w:space="0" w:color="auto"/>
                  </w:divBdr>
                </w:div>
                <w:div w:id="1664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6703">
          <w:marLeft w:val="0"/>
          <w:marRight w:val="0"/>
          <w:marTop w:val="570"/>
          <w:marBottom w:val="0"/>
          <w:divBdr>
            <w:top w:val="single" w:sz="6" w:space="0" w:color="AAAAAA"/>
            <w:left w:val="single" w:sz="6" w:space="0" w:color="5F5F5F"/>
            <w:bottom w:val="single" w:sz="6" w:space="0" w:color="5F5F5F"/>
            <w:right w:val="single" w:sz="6" w:space="0" w:color="5F5F5F"/>
          </w:divBdr>
          <w:divsChild>
            <w:div w:id="422727077">
              <w:marLeft w:val="0"/>
              <w:marRight w:val="0"/>
              <w:marTop w:val="0"/>
              <w:marBottom w:val="0"/>
              <w:divBdr>
                <w:top w:val="none" w:sz="0" w:space="0" w:color="auto"/>
                <w:left w:val="none" w:sz="0" w:space="0" w:color="auto"/>
                <w:bottom w:val="none" w:sz="0" w:space="0" w:color="auto"/>
                <w:right w:val="none" w:sz="0" w:space="0" w:color="auto"/>
              </w:divBdr>
              <w:divsChild>
                <w:div w:id="1038822814">
                  <w:marLeft w:val="0"/>
                  <w:marRight w:val="0"/>
                  <w:marTop w:val="0"/>
                  <w:marBottom w:val="0"/>
                  <w:divBdr>
                    <w:top w:val="none" w:sz="0" w:space="0" w:color="auto"/>
                    <w:left w:val="none" w:sz="0" w:space="0" w:color="auto"/>
                    <w:bottom w:val="none" w:sz="0" w:space="0" w:color="auto"/>
                    <w:right w:val="none" w:sz="0" w:space="0" w:color="auto"/>
                  </w:divBdr>
                  <w:divsChild>
                    <w:div w:id="1684282321">
                      <w:marLeft w:val="0"/>
                      <w:marRight w:val="0"/>
                      <w:marTop w:val="0"/>
                      <w:marBottom w:val="0"/>
                      <w:divBdr>
                        <w:top w:val="none" w:sz="0" w:space="0" w:color="auto"/>
                        <w:left w:val="none" w:sz="0" w:space="0" w:color="auto"/>
                        <w:bottom w:val="none" w:sz="0" w:space="0" w:color="auto"/>
                        <w:right w:val="none" w:sz="0" w:space="0" w:color="auto"/>
                      </w:divBdr>
                      <w:divsChild>
                        <w:div w:id="1367683498">
                          <w:marLeft w:val="0"/>
                          <w:marRight w:val="0"/>
                          <w:marTop w:val="0"/>
                          <w:marBottom w:val="0"/>
                          <w:divBdr>
                            <w:top w:val="none" w:sz="0" w:space="0" w:color="auto"/>
                            <w:left w:val="none" w:sz="0" w:space="0" w:color="auto"/>
                            <w:bottom w:val="none" w:sz="0" w:space="0" w:color="auto"/>
                            <w:right w:val="none" w:sz="0" w:space="0" w:color="auto"/>
                          </w:divBdr>
                          <w:divsChild>
                            <w:div w:id="1722944785">
                              <w:marLeft w:val="0"/>
                              <w:marRight w:val="0"/>
                              <w:marTop w:val="0"/>
                              <w:marBottom w:val="0"/>
                              <w:divBdr>
                                <w:top w:val="none" w:sz="0" w:space="0" w:color="auto"/>
                                <w:left w:val="none" w:sz="0" w:space="0" w:color="auto"/>
                                <w:bottom w:val="none" w:sz="0" w:space="0" w:color="auto"/>
                                <w:right w:val="none" w:sz="0" w:space="0" w:color="auto"/>
                              </w:divBdr>
                              <w:divsChild>
                                <w:div w:id="2039698394">
                                  <w:marLeft w:val="0"/>
                                  <w:marRight w:val="0"/>
                                  <w:marTop w:val="0"/>
                                  <w:marBottom w:val="0"/>
                                  <w:divBdr>
                                    <w:top w:val="none" w:sz="0" w:space="0" w:color="auto"/>
                                    <w:left w:val="none" w:sz="0" w:space="0" w:color="auto"/>
                                    <w:bottom w:val="none" w:sz="0" w:space="0" w:color="auto"/>
                                    <w:right w:val="none" w:sz="0" w:space="0" w:color="auto"/>
                                  </w:divBdr>
                                  <w:divsChild>
                                    <w:div w:id="1119495634">
                                      <w:marLeft w:val="0"/>
                                      <w:marRight w:val="0"/>
                                      <w:marTop w:val="0"/>
                                      <w:marBottom w:val="0"/>
                                      <w:divBdr>
                                        <w:top w:val="single" w:sz="6" w:space="0" w:color="555555"/>
                                        <w:left w:val="single" w:sz="6" w:space="0" w:color="555555"/>
                                        <w:bottom w:val="single" w:sz="6" w:space="0" w:color="555555"/>
                                        <w:right w:val="single" w:sz="6" w:space="0" w:color="555555"/>
                                      </w:divBdr>
                                      <w:divsChild>
                                        <w:div w:id="810902507">
                                          <w:marLeft w:val="0"/>
                                          <w:marRight w:val="0"/>
                                          <w:marTop w:val="0"/>
                                          <w:marBottom w:val="0"/>
                                          <w:divBdr>
                                            <w:top w:val="none" w:sz="0" w:space="0" w:color="auto"/>
                                            <w:left w:val="none" w:sz="0" w:space="0" w:color="auto"/>
                                            <w:bottom w:val="none" w:sz="0" w:space="0" w:color="auto"/>
                                            <w:right w:val="none" w:sz="0" w:space="0" w:color="auto"/>
                                          </w:divBdr>
                                        </w:div>
                                      </w:divsChild>
                                    </w:div>
                                    <w:div w:id="76249426">
                                      <w:marLeft w:val="60"/>
                                      <w:marRight w:val="60"/>
                                      <w:marTop w:val="0"/>
                                      <w:marBottom w:val="0"/>
                                      <w:divBdr>
                                        <w:top w:val="none" w:sz="0" w:space="0" w:color="auto"/>
                                        <w:left w:val="none" w:sz="0" w:space="0" w:color="auto"/>
                                        <w:bottom w:val="none" w:sz="0" w:space="0" w:color="auto"/>
                                        <w:right w:val="none" w:sz="0" w:space="0" w:color="auto"/>
                                      </w:divBdr>
                                    </w:div>
                                    <w:div w:id="2074497392">
                                      <w:marLeft w:val="0"/>
                                      <w:marRight w:val="30"/>
                                      <w:marTop w:val="0"/>
                                      <w:marBottom w:val="0"/>
                                      <w:divBdr>
                                        <w:top w:val="none" w:sz="0" w:space="0" w:color="auto"/>
                                        <w:left w:val="none" w:sz="0" w:space="0" w:color="auto"/>
                                        <w:bottom w:val="none" w:sz="0" w:space="0" w:color="auto"/>
                                        <w:right w:val="none" w:sz="0" w:space="0" w:color="auto"/>
                                      </w:divBdr>
                                    </w:div>
                                    <w:div w:id="889802974">
                                      <w:marLeft w:val="0"/>
                                      <w:marRight w:val="0"/>
                                      <w:marTop w:val="100"/>
                                      <w:marBottom w:val="100"/>
                                      <w:divBdr>
                                        <w:top w:val="none" w:sz="0" w:space="0" w:color="auto"/>
                                        <w:left w:val="none" w:sz="0" w:space="0" w:color="auto"/>
                                        <w:bottom w:val="none" w:sz="0" w:space="0" w:color="auto"/>
                                        <w:right w:val="none" w:sz="0" w:space="0" w:color="auto"/>
                                      </w:divBdr>
                                      <w:divsChild>
                                        <w:div w:id="1428769386">
                                          <w:marLeft w:val="0"/>
                                          <w:marRight w:val="0"/>
                                          <w:marTop w:val="0"/>
                                          <w:marBottom w:val="0"/>
                                          <w:divBdr>
                                            <w:top w:val="none" w:sz="0" w:space="0" w:color="auto"/>
                                            <w:left w:val="none" w:sz="0" w:space="0" w:color="auto"/>
                                            <w:bottom w:val="none" w:sz="0" w:space="0" w:color="auto"/>
                                            <w:right w:val="none" w:sz="0" w:space="0" w:color="auto"/>
                                          </w:divBdr>
                                        </w:div>
                                        <w:div w:id="1391078245">
                                          <w:marLeft w:val="0"/>
                                          <w:marRight w:val="0"/>
                                          <w:marTop w:val="0"/>
                                          <w:marBottom w:val="0"/>
                                          <w:divBdr>
                                            <w:top w:val="none" w:sz="0" w:space="0" w:color="auto"/>
                                            <w:left w:val="none" w:sz="0" w:space="0" w:color="auto"/>
                                            <w:bottom w:val="none" w:sz="0" w:space="0" w:color="auto"/>
                                            <w:right w:val="none" w:sz="0" w:space="0" w:color="auto"/>
                                          </w:divBdr>
                                        </w:div>
                                        <w:div w:id="1914853424">
                                          <w:marLeft w:val="0"/>
                                          <w:marRight w:val="0"/>
                                          <w:marTop w:val="60"/>
                                          <w:marBottom w:val="0"/>
                                          <w:divBdr>
                                            <w:top w:val="none" w:sz="0" w:space="0" w:color="auto"/>
                                            <w:left w:val="none" w:sz="0" w:space="0" w:color="auto"/>
                                            <w:bottom w:val="none" w:sz="0" w:space="0" w:color="auto"/>
                                            <w:right w:val="none" w:sz="0" w:space="0" w:color="auto"/>
                                          </w:divBdr>
                                          <w:divsChild>
                                            <w:div w:id="1401520123">
                                              <w:marLeft w:val="0"/>
                                              <w:marRight w:val="150"/>
                                              <w:marTop w:val="0"/>
                                              <w:marBottom w:val="0"/>
                                              <w:divBdr>
                                                <w:top w:val="none" w:sz="0" w:space="0" w:color="auto"/>
                                                <w:left w:val="none" w:sz="0" w:space="0" w:color="auto"/>
                                                <w:bottom w:val="none" w:sz="0" w:space="0" w:color="auto"/>
                                                <w:right w:val="none" w:sz="0" w:space="0" w:color="auto"/>
                                              </w:divBdr>
                                            </w:div>
                                          </w:divsChild>
                                        </w:div>
                                        <w:div w:id="1943223859">
                                          <w:marLeft w:val="0"/>
                                          <w:marRight w:val="0"/>
                                          <w:marTop w:val="0"/>
                                          <w:marBottom w:val="0"/>
                                          <w:divBdr>
                                            <w:top w:val="none" w:sz="0" w:space="0" w:color="auto"/>
                                            <w:left w:val="none" w:sz="0" w:space="0" w:color="auto"/>
                                            <w:bottom w:val="none" w:sz="0" w:space="0" w:color="auto"/>
                                            <w:right w:val="none" w:sz="0" w:space="0" w:color="auto"/>
                                          </w:divBdr>
                                          <w:divsChild>
                                            <w:div w:id="1267274599">
                                              <w:marLeft w:val="0"/>
                                              <w:marRight w:val="0"/>
                                              <w:marTop w:val="0"/>
                                              <w:marBottom w:val="0"/>
                                              <w:divBdr>
                                                <w:top w:val="none" w:sz="0" w:space="0" w:color="auto"/>
                                                <w:left w:val="none" w:sz="0" w:space="0" w:color="auto"/>
                                                <w:bottom w:val="none" w:sz="0" w:space="0" w:color="auto"/>
                                                <w:right w:val="none" w:sz="0" w:space="0" w:color="auto"/>
                                              </w:divBdr>
                                            </w:div>
                                            <w:div w:id="1701936407">
                                              <w:marLeft w:val="0"/>
                                              <w:marRight w:val="0"/>
                                              <w:marTop w:val="0"/>
                                              <w:marBottom w:val="0"/>
                                              <w:divBdr>
                                                <w:top w:val="none" w:sz="0" w:space="0" w:color="auto"/>
                                                <w:left w:val="none" w:sz="0" w:space="0" w:color="auto"/>
                                                <w:bottom w:val="none" w:sz="0" w:space="0" w:color="auto"/>
                                                <w:right w:val="none" w:sz="0" w:space="0" w:color="auto"/>
                                              </w:divBdr>
                                            </w:div>
                                            <w:div w:id="3111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403584">
          <w:marLeft w:val="0"/>
          <w:marRight w:val="0"/>
          <w:marTop w:val="570"/>
          <w:marBottom w:val="0"/>
          <w:divBdr>
            <w:top w:val="single" w:sz="6" w:space="0" w:color="AAAAAA"/>
            <w:left w:val="single" w:sz="6" w:space="0" w:color="5F5F5F"/>
            <w:bottom w:val="single" w:sz="6" w:space="0" w:color="5F5F5F"/>
            <w:right w:val="single" w:sz="6" w:space="0" w:color="5F5F5F"/>
          </w:divBdr>
          <w:divsChild>
            <w:div w:id="625695259">
              <w:marLeft w:val="0"/>
              <w:marRight w:val="0"/>
              <w:marTop w:val="0"/>
              <w:marBottom w:val="0"/>
              <w:divBdr>
                <w:top w:val="none" w:sz="0" w:space="0" w:color="auto"/>
                <w:left w:val="none" w:sz="0" w:space="0" w:color="auto"/>
                <w:bottom w:val="none" w:sz="0" w:space="0" w:color="auto"/>
                <w:right w:val="none" w:sz="0" w:space="0" w:color="auto"/>
              </w:divBdr>
              <w:divsChild>
                <w:div w:id="1394425244">
                  <w:marLeft w:val="0"/>
                  <w:marRight w:val="0"/>
                  <w:marTop w:val="0"/>
                  <w:marBottom w:val="0"/>
                  <w:divBdr>
                    <w:top w:val="none" w:sz="0" w:space="0" w:color="auto"/>
                    <w:left w:val="none" w:sz="0" w:space="0" w:color="auto"/>
                    <w:bottom w:val="none" w:sz="0" w:space="0" w:color="auto"/>
                    <w:right w:val="none" w:sz="0" w:space="0" w:color="auto"/>
                  </w:divBdr>
                  <w:divsChild>
                    <w:div w:id="1401444951">
                      <w:marLeft w:val="0"/>
                      <w:marRight w:val="0"/>
                      <w:marTop w:val="0"/>
                      <w:marBottom w:val="0"/>
                      <w:divBdr>
                        <w:top w:val="none" w:sz="0" w:space="0" w:color="auto"/>
                        <w:left w:val="none" w:sz="0" w:space="0" w:color="auto"/>
                        <w:bottom w:val="none" w:sz="0" w:space="0" w:color="auto"/>
                        <w:right w:val="none" w:sz="0" w:space="0" w:color="auto"/>
                      </w:divBdr>
                      <w:divsChild>
                        <w:div w:id="1488013683">
                          <w:marLeft w:val="0"/>
                          <w:marRight w:val="0"/>
                          <w:marTop w:val="0"/>
                          <w:marBottom w:val="0"/>
                          <w:divBdr>
                            <w:top w:val="none" w:sz="0" w:space="0" w:color="auto"/>
                            <w:left w:val="none" w:sz="0" w:space="0" w:color="auto"/>
                            <w:bottom w:val="none" w:sz="0" w:space="0" w:color="auto"/>
                            <w:right w:val="none" w:sz="0" w:space="0" w:color="auto"/>
                          </w:divBdr>
                          <w:divsChild>
                            <w:div w:id="1971201199">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635449435">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917204455">
      <w:bodyDiv w:val="1"/>
      <w:marLeft w:val="0"/>
      <w:marRight w:val="0"/>
      <w:marTop w:val="0"/>
      <w:marBottom w:val="0"/>
      <w:divBdr>
        <w:top w:val="none" w:sz="0" w:space="0" w:color="auto"/>
        <w:left w:val="none" w:sz="0" w:space="0" w:color="auto"/>
        <w:bottom w:val="none" w:sz="0" w:space="0" w:color="auto"/>
        <w:right w:val="none" w:sz="0" w:space="0" w:color="auto"/>
      </w:divBdr>
      <w:divsChild>
        <w:div w:id="40831124">
          <w:marLeft w:val="0"/>
          <w:marRight w:val="0"/>
          <w:marTop w:val="0"/>
          <w:marBottom w:val="0"/>
          <w:divBdr>
            <w:top w:val="none" w:sz="0" w:space="0" w:color="auto"/>
            <w:left w:val="none" w:sz="0" w:space="0" w:color="auto"/>
            <w:bottom w:val="none" w:sz="0" w:space="0" w:color="auto"/>
            <w:right w:val="none" w:sz="0" w:space="0" w:color="auto"/>
          </w:divBdr>
          <w:divsChild>
            <w:div w:id="700865616">
              <w:marLeft w:val="0"/>
              <w:marRight w:val="0"/>
              <w:marTop w:val="0"/>
              <w:marBottom w:val="0"/>
              <w:divBdr>
                <w:top w:val="none" w:sz="0" w:space="0" w:color="auto"/>
                <w:left w:val="none" w:sz="0" w:space="0" w:color="auto"/>
                <w:bottom w:val="none" w:sz="0" w:space="0" w:color="auto"/>
                <w:right w:val="none" w:sz="0" w:space="0" w:color="auto"/>
              </w:divBdr>
            </w:div>
          </w:divsChild>
        </w:div>
        <w:div w:id="1812137779">
          <w:marLeft w:val="0"/>
          <w:marRight w:val="0"/>
          <w:marTop w:val="0"/>
          <w:marBottom w:val="0"/>
          <w:divBdr>
            <w:top w:val="none" w:sz="0" w:space="0" w:color="auto"/>
            <w:left w:val="none" w:sz="0" w:space="0" w:color="auto"/>
            <w:bottom w:val="none" w:sz="0" w:space="0" w:color="auto"/>
            <w:right w:val="none" w:sz="0" w:space="0" w:color="auto"/>
          </w:divBdr>
          <w:divsChild>
            <w:div w:id="1823233973">
              <w:marLeft w:val="0"/>
              <w:marRight w:val="0"/>
              <w:marTop w:val="0"/>
              <w:marBottom w:val="0"/>
              <w:divBdr>
                <w:top w:val="none" w:sz="0" w:space="0" w:color="auto"/>
                <w:left w:val="none" w:sz="0" w:space="0" w:color="auto"/>
                <w:bottom w:val="none" w:sz="0" w:space="0" w:color="auto"/>
                <w:right w:val="none" w:sz="0" w:space="0" w:color="auto"/>
              </w:divBdr>
            </w:div>
          </w:divsChild>
        </w:div>
        <w:div w:id="539783330">
          <w:marLeft w:val="0"/>
          <w:marRight w:val="0"/>
          <w:marTop w:val="0"/>
          <w:marBottom w:val="0"/>
          <w:divBdr>
            <w:top w:val="none" w:sz="0" w:space="0" w:color="auto"/>
            <w:left w:val="none" w:sz="0" w:space="0" w:color="auto"/>
            <w:bottom w:val="none" w:sz="0" w:space="0" w:color="auto"/>
            <w:right w:val="none" w:sz="0" w:space="0" w:color="auto"/>
          </w:divBdr>
          <w:divsChild>
            <w:div w:id="410926882">
              <w:marLeft w:val="-225"/>
              <w:marRight w:val="-225"/>
              <w:marTop w:val="0"/>
              <w:marBottom w:val="0"/>
              <w:divBdr>
                <w:top w:val="none" w:sz="0" w:space="0" w:color="auto"/>
                <w:left w:val="none" w:sz="0" w:space="0" w:color="auto"/>
                <w:bottom w:val="none" w:sz="0" w:space="0" w:color="auto"/>
                <w:right w:val="none" w:sz="0" w:space="0" w:color="auto"/>
              </w:divBdr>
              <w:divsChild>
                <w:div w:id="569580528">
                  <w:marLeft w:val="0"/>
                  <w:marRight w:val="0"/>
                  <w:marTop w:val="0"/>
                  <w:marBottom w:val="0"/>
                  <w:divBdr>
                    <w:top w:val="none" w:sz="0" w:space="0" w:color="auto"/>
                    <w:left w:val="none" w:sz="0" w:space="0" w:color="auto"/>
                    <w:bottom w:val="none" w:sz="0" w:space="0" w:color="auto"/>
                    <w:right w:val="none" w:sz="0" w:space="0" w:color="auto"/>
                  </w:divBdr>
                  <w:divsChild>
                    <w:div w:id="982466185">
                      <w:marLeft w:val="0"/>
                      <w:marRight w:val="0"/>
                      <w:marTop w:val="0"/>
                      <w:marBottom w:val="0"/>
                      <w:divBdr>
                        <w:top w:val="none" w:sz="0" w:space="0" w:color="auto"/>
                        <w:left w:val="none" w:sz="0" w:space="0" w:color="auto"/>
                        <w:bottom w:val="none" w:sz="0" w:space="0" w:color="auto"/>
                        <w:right w:val="none" w:sz="0" w:space="0" w:color="auto"/>
                      </w:divBdr>
                    </w:div>
                  </w:divsChild>
                </w:div>
                <w:div w:id="716004559">
                  <w:marLeft w:val="0"/>
                  <w:marRight w:val="0"/>
                  <w:marTop w:val="0"/>
                  <w:marBottom w:val="0"/>
                  <w:divBdr>
                    <w:top w:val="none" w:sz="0" w:space="0" w:color="auto"/>
                    <w:left w:val="none" w:sz="0" w:space="0" w:color="auto"/>
                    <w:bottom w:val="none" w:sz="0" w:space="0" w:color="auto"/>
                    <w:right w:val="none" w:sz="0" w:space="0" w:color="auto"/>
                  </w:divBdr>
                  <w:divsChild>
                    <w:div w:id="909733986">
                      <w:marLeft w:val="-225"/>
                      <w:marRight w:val="-225"/>
                      <w:marTop w:val="0"/>
                      <w:marBottom w:val="0"/>
                      <w:divBdr>
                        <w:top w:val="none" w:sz="0" w:space="0" w:color="auto"/>
                        <w:left w:val="none" w:sz="0" w:space="0" w:color="auto"/>
                        <w:bottom w:val="none" w:sz="0" w:space="0" w:color="auto"/>
                        <w:right w:val="none" w:sz="0" w:space="0" w:color="auto"/>
                      </w:divBdr>
                      <w:divsChild>
                        <w:div w:id="512887670">
                          <w:marLeft w:val="0"/>
                          <w:marRight w:val="0"/>
                          <w:marTop w:val="0"/>
                          <w:marBottom w:val="0"/>
                          <w:divBdr>
                            <w:top w:val="none" w:sz="0" w:space="0" w:color="auto"/>
                            <w:left w:val="none" w:sz="0" w:space="0" w:color="auto"/>
                            <w:bottom w:val="none" w:sz="0" w:space="0" w:color="auto"/>
                            <w:right w:val="none" w:sz="0" w:space="0" w:color="auto"/>
                          </w:divBdr>
                          <w:divsChild>
                            <w:div w:id="1136875840">
                              <w:marLeft w:val="0"/>
                              <w:marRight w:val="0"/>
                              <w:marTop w:val="0"/>
                              <w:marBottom w:val="0"/>
                              <w:divBdr>
                                <w:top w:val="none" w:sz="0" w:space="0" w:color="auto"/>
                                <w:left w:val="none" w:sz="0" w:space="0" w:color="auto"/>
                                <w:bottom w:val="none" w:sz="0" w:space="0" w:color="auto"/>
                                <w:right w:val="none" w:sz="0" w:space="0" w:color="auto"/>
                              </w:divBdr>
                              <w:divsChild>
                                <w:div w:id="1176845549">
                                  <w:marLeft w:val="0"/>
                                  <w:marRight w:val="0"/>
                                  <w:marTop w:val="0"/>
                                  <w:marBottom w:val="0"/>
                                  <w:divBdr>
                                    <w:top w:val="none" w:sz="0" w:space="0" w:color="auto"/>
                                    <w:left w:val="none" w:sz="0" w:space="0" w:color="auto"/>
                                    <w:bottom w:val="none" w:sz="0" w:space="0" w:color="auto"/>
                                    <w:right w:val="none" w:sz="0" w:space="0" w:color="auto"/>
                                  </w:divBdr>
                                </w:div>
                                <w:div w:id="612637173">
                                  <w:marLeft w:val="0"/>
                                  <w:marRight w:val="0"/>
                                  <w:marTop w:val="180"/>
                                  <w:marBottom w:val="180"/>
                                  <w:divBdr>
                                    <w:top w:val="single" w:sz="6" w:space="7" w:color="EBEBEB"/>
                                    <w:left w:val="single" w:sz="6" w:space="7" w:color="EBEBEB"/>
                                    <w:bottom w:val="single" w:sz="6" w:space="7" w:color="EBEBEB"/>
                                    <w:right w:val="single" w:sz="6" w:space="7" w:color="EBEBEB"/>
                                  </w:divBdr>
                                  <w:divsChild>
                                    <w:div w:id="1675063812">
                                      <w:marLeft w:val="0"/>
                                      <w:marRight w:val="0"/>
                                      <w:marTop w:val="0"/>
                                      <w:marBottom w:val="0"/>
                                      <w:divBdr>
                                        <w:top w:val="none" w:sz="0" w:space="0" w:color="auto"/>
                                        <w:left w:val="single" w:sz="24" w:space="7" w:color="8AC007"/>
                                        <w:bottom w:val="none" w:sz="0" w:space="0" w:color="auto"/>
                                        <w:right w:val="none" w:sz="0" w:space="0" w:color="auto"/>
                                      </w:divBdr>
                                    </w:div>
                                  </w:divsChild>
                                </w:div>
                                <w:div w:id="380639916">
                                  <w:marLeft w:val="0"/>
                                  <w:marRight w:val="0"/>
                                  <w:marTop w:val="180"/>
                                  <w:marBottom w:val="180"/>
                                  <w:divBdr>
                                    <w:top w:val="single" w:sz="6" w:space="7" w:color="EBEBEB"/>
                                    <w:left w:val="single" w:sz="6" w:space="7" w:color="EBEBEB"/>
                                    <w:bottom w:val="single" w:sz="6" w:space="7" w:color="EBEBEB"/>
                                    <w:right w:val="single" w:sz="6" w:space="7" w:color="EBEBEB"/>
                                  </w:divBdr>
                                  <w:divsChild>
                                    <w:div w:id="1396708524">
                                      <w:marLeft w:val="0"/>
                                      <w:marRight w:val="0"/>
                                      <w:marTop w:val="0"/>
                                      <w:marBottom w:val="0"/>
                                      <w:divBdr>
                                        <w:top w:val="none" w:sz="0" w:space="0" w:color="auto"/>
                                        <w:left w:val="single" w:sz="24" w:space="7" w:color="8AC007"/>
                                        <w:bottom w:val="none" w:sz="0" w:space="0" w:color="auto"/>
                                        <w:right w:val="none" w:sz="0" w:space="0" w:color="auto"/>
                                      </w:divBdr>
                                    </w:div>
                                  </w:divsChild>
                                </w:div>
                                <w:div w:id="1800873985">
                                  <w:marLeft w:val="0"/>
                                  <w:marRight w:val="0"/>
                                  <w:marTop w:val="180"/>
                                  <w:marBottom w:val="180"/>
                                  <w:divBdr>
                                    <w:top w:val="single" w:sz="6" w:space="7" w:color="EBEBEB"/>
                                    <w:left w:val="single" w:sz="6" w:space="7" w:color="EBEBEB"/>
                                    <w:bottom w:val="single" w:sz="6" w:space="7" w:color="EBEBEB"/>
                                    <w:right w:val="single" w:sz="6" w:space="7" w:color="EBEBEB"/>
                                  </w:divBdr>
                                  <w:divsChild>
                                    <w:div w:id="906375127">
                                      <w:marLeft w:val="0"/>
                                      <w:marRight w:val="0"/>
                                      <w:marTop w:val="0"/>
                                      <w:marBottom w:val="0"/>
                                      <w:divBdr>
                                        <w:top w:val="none" w:sz="0" w:space="0" w:color="auto"/>
                                        <w:left w:val="single" w:sz="24" w:space="7" w:color="8AC007"/>
                                        <w:bottom w:val="none" w:sz="0" w:space="0" w:color="auto"/>
                                        <w:right w:val="none" w:sz="0" w:space="0" w:color="auto"/>
                                      </w:divBdr>
                                    </w:div>
                                  </w:divsChild>
                                </w:div>
                                <w:div w:id="855077027">
                                  <w:marLeft w:val="0"/>
                                  <w:marRight w:val="0"/>
                                  <w:marTop w:val="180"/>
                                  <w:marBottom w:val="180"/>
                                  <w:divBdr>
                                    <w:top w:val="single" w:sz="6" w:space="7" w:color="EBEBEB"/>
                                    <w:left w:val="single" w:sz="6" w:space="7" w:color="EBEBEB"/>
                                    <w:bottom w:val="single" w:sz="6" w:space="7" w:color="EBEBEB"/>
                                    <w:right w:val="single" w:sz="6" w:space="7" w:color="EBEBEB"/>
                                  </w:divBdr>
                                  <w:divsChild>
                                    <w:div w:id="493184262">
                                      <w:marLeft w:val="0"/>
                                      <w:marRight w:val="0"/>
                                      <w:marTop w:val="0"/>
                                      <w:marBottom w:val="0"/>
                                      <w:divBdr>
                                        <w:top w:val="none" w:sz="0" w:space="0" w:color="auto"/>
                                        <w:left w:val="single" w:sz="24" w:space="7" w:color="8AC007"/>
                                        <w:bottom w:val="none" w:sz="0" w:space="0" w:color="auto"/>
                                        <w:right w:val="none" w:sz="0" w:space="0" w:color="auto"/>
                                      </w:divBdr>
                                    </w:div>
                                  </w:divsChild>
                                </w:div>
                                <w:div w:id="102114600">
                                  <w:marLeft w:val="0"/>
                                  <w:marRight w:val="0"/>
                                  <w:marTop w:val="180"/>
                                  <w:marBottom w:val="180"/>
                                  <w:divBdr>
                                    <w:top w:val="single" w:sz="6" w:space="7" w:color="EBEBEB"/>
                                    <w:left w:val="single" w:sz="6" w:space="7" w:color="EBEBEB"/>
                                    <w:bottom w:val="single" w:sz="6" w:space="7" w:color="EBEBEB"/>
                                    <w:right w:val="single" w:sz="6" w:space="7" w:color="EBEBEB"/>
                                  </w:divBdr>
                                  <w:divsChild>
                                    <w:div w:id="1479761106">
                                      <w:marLeft w:val="0"/>
                                      <w:marRight w:val="0"/>
                                      <w:marTop w:val="0"/>
                                      <w:marBottom w:val="0"/>
                                      <w:divBdr>
                                        <w:top w:val="none" w:sz="0" w:space="0" w:color="auto"/>
                                        <w:left w:val="single" w:sz="24" w:space="7" w:color="8AC007"/>
                                        <w:bottom w:val="none" w:sz="0" w:space="0" w:color="auto"/>
                                        <w:right w:val="none" w:sz="0" w:space="0" w:color="auto"/>
                                      </w:divBdr>
                                    </w:div>
                                  </w:divsChild>
                                </w:div>
                                <w:div w:id="424501351">
                                  <w:marLeft w:val="0"/>
                                  <w:marRight w:val="0"/>
                                  <w:marTop w:val="180"/>
                                  <w:marBottom w:val="180"/>
                                  <w:divBdr>
                                    <w:top w:val="single" w:sz="6" w:space="7" w:color="EBEBEB"/>
                                    <w:left w:val="single" w:sz="6" w:space="7" w:color="EBEBEB"/>
                                    <w:bottom w:val="single" w:sz="6" w:space="7" w:color="EBEBEB"/>
                                    <w:right w:val="single" w:sz="6" w:space="7" w:color="EBEBEB"/>
                                  </w:divBdr>
                                  <w:divsChild>
                                    <w:div w:id="1983267452">
                                      <w:marLeft w:val="0"/>
                                      <w:marRight w:val="0"/>
                                      <w:marTop w:val="0"/>
                                      <w:marBottom w:val="0"/>
                                      <w:divBdr>
                                        <w:top w:val="none" w:sz="0" w:space="0" w:color="auto"/>
                                        <w:left w:val="single" w:sz="24" w:space="7" w:color="8AC007"/>
                                        <w:bottom w:val="none" w:sz="0" w:space="0" w:color="auto"/>
                                        <w:right w:val="none" w:sz="0" w:space="0" w:color="auto"/>
                                      </w:divBdr>
                                    </w:div>
                                  </w:divsChild>
                                </w:div>
                                <w:div w:id="49429109">
                                  <w:marLeft w:val="0"/>
                                  <w:marRight w:val="0"/>
                                  <w:marTop w:val="180"/>
                                  <w:marBottom w:val="180"/>
                                  <w:divBdr>
                                    <w:top w:val="single" w:sz="6" w:space="7" w:color="EBEBEB"/>
                                    <w:left w:val="single" w:sz="6" w:space="7" w:color="EBEBEB"/>
                                    <w:bottom w:val="single" w:sz="6" w:space="7" w:color="EBEBEB"/>
                                    <w:right w:val="single" w:sz="6" w:space="7" w:color="EBEBEB"/>
                                  </w:divBdr>
                                  <w:divsChild>
                                    <w:div w:id="2053918896">
                                      <w:marLeft w:val="0"/>
                                      <w:marRight w:val="0"/>
                                      <w:marTop w:val="0"/>
                                      <w:marBottom w:val="0"/>
                                      <w:divBdr>
                                        <w:top w:val="none" w:sz="0" w:space="0" w:color="auto"/>
                                        <w:left w:val="single" w:sz="24" w:space="7" w:color="8AC007"/>
                                        <w:bottom w:val="none" w:sz="0" w:space="0" w:color="auto"/>
                                        <w:right w:val="none" w:sz="0" w:space="0" w:color="auto"/>
                                      </w:divBdr>
                                    </w:div>
                                  </w:divsChild>
                                </w:div>
                                <w:div w:id="1485003740">
                                  <w:marLeft w:val="0"/>
                                  <w:marRight w:val="0"/>
                                  <w:marTop w:val="180"/>
                                  <w:marBottom w:val="180"/>
                                  <w:divBdr>
                                    <w:top w:val="single" w:sz="6" w:space="7" w:color="EBEBEB"/>
                                    <w:left w:val="single" w:sz="6" w:space="7" w:color="EBEBEB"/>
                                    <w:bottom w:val="single" w:sz="6" w:space="7" w:color="EBEBEB"/>
                                    <w:right w:val="single" w:sz="6" w:space="7" w:color="EBEBEB"/>
                                  </w:divBdr>
                                  <w:divsChild>
                                    <w:div w:id="853687556">
                                      <w:marLeft w:val="0"/>
                                      <w:marRight w:val="0"/>
                                      <w:marTop w:val="0"/>
                                      <w:marBottom w:val="0"/>
                                      <w:divBdr>
                                        <w:top w:val="none" w:sz="0" w:space="0" w:color="auto"/>
                                        <w:left w:val="single" w:sz="24" w:space="7" w:color="8AC007"/>
                                        <w:bottom w:val="none" w:sz="0" w:space="0" w:color="auto"/>
                                        <w:right w:val="none" w:sz="0" w:space="0" w:color="auto"/>
                                      </w:divBdr>
                                    </w:div>
                                  </w:divsChild>
                                </w:div>
                                <w:div w:id="576324145">
                                  <w:marLeft w:val="0"/>
                                  <w:marRight w:val="0"/>
                                  <w:marTop w:val="180"/>
                                  <w:marBottom w:val="180"/>
                                  <w:divBdr>
                                    <w:top w:val="single" w:sz="6" w:space="7" w:color="EBEBEB"/>
                                    <w:left w:val="single" w:sz="6" w:space="7" w:color="EBEBEB"/>
                                    <w:bottom w:val="single" w:sz="6" w:space="7" w:color="EBEBEB"/>
                                    <w:right w:val="single" w:sz="6" w:space="7" w:color="EBEBEB"/>
                                  </w:divBdr>
                                  <w:divsChild>
                                    <w:div w:id="760028933">
                                      <w:marLeft w:val="0"/>
                                      <w:marRight w:val="0"/>
                                      <w:marTop w:val="0"/>
                                      <w:marBottom w:val="0"/>
                                      <w:divBdr>
                                        <w:top w:val="none" w:sz="0" w:space="0" w:color="auto"/>
                                        <w:left w:val="single" w:sz="24" w:space="7" w:color="8AC007"/>
                                        <w:bottom w:val="none" w:sz="0" w:space="0" w:color="auto"/>
                                        <w:right w:val="none" w:sz="0" w:space="0" w:color="auto"/>
                                      </w:divBdr>
                                    </w:div>
                                  </w:divsChild>
                                </w:div>
                                <w:div w:id="1106076001">
                                  <w:marLeft w:val="0"/>
                                  <w:marRight w:val="0"/>
                                  <w:marTop w:val="180"/>
                                  <w:marBottom w:val="180"/>
                                  <w:divBdr>
                                    <w:top w:val="single" w:sz="6" w:space="7" w:color="EBEBEB"/>
                                    <w:left w:val="single" w:sz="6" w:space="7" w:color="EBEBEB"/>
                                    <w:bottom w:val="single" w:sz="6" w:space="7" w:color="EBEBEB"/>
                                    <w:right w:val="single" w:sz="6" w:space="7" w:color="EBEBEB"/>
                                  </w:divBdr>
                                  <w:divsChild>
                                    <w:div w:id="466289522">
                                      <w:marLeft w:val="0"/>
                                      <w:marRight w:val="0"/>
                                      <w:marTop w:val="0"/>
                                      <w:marBottom w:val="0"/>
                                      <w:divBdr>
                                        <w:top w:val="none" w:sz="0" w:space="0" w:color="auto"/>
                                        <w:left w:val="single" w:sz="24" w:space="7" w:color="8AC007"/>
                                        <w:bottom w:val="none" w:sz="0" w:space="0" w:color="auto"/>
                                        <w:right w:val="none" w:sz="0" w:space="0" w:color="auto"/>
                                      </w:divBdr>
                                    </w:div>
                                  </w:divsChild>
                                </w:div>
                                <w:div w:id="17530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121">
                          <w:marLeft w:val="0"/>
                          <w:marRight w:val="0"/>
                          <w:marTop w:val="0"/>
                          <w:marBottom w:val="0"/>
                          <w:divBdr>
                            <w:top w:val="none" w:sz="0" w:space="0" w:color="auto"/>
                            <w:left w:val="none" w:sz="0" w:space="0" w:color="auto"/>
                            <w:bottom w:val="none" w:sz="0" w:space="0" w:color="auto"/>
                            <w:right w:val="none" w:sz="0" w:space="0" w:color="auto"/>
                          </w:divBdr>
                          <w:divsChild>
                            <w:div w:id="1147478297">
                              <w:marLeft w:val="-225"/>
                              <w:marRight w:val="-225"/>
                              <w:marTop w:val="0"/>
                              <w:marBottom w:val="0"/>
                              <w:divBdr>
                                <w:top w:val="none" w:sz="0" w:space="0" w:color="auto"/>
                                <w:left w:val="none" w:sz="0" w:space="0" w:color="auto"/>
                                <w:bottom w:val="none" w:sz="0" w:space="0" w:color="auto"/>
                                <w:right w:val="none" w:sz="0" w:space="0" w:color="auto"/>
                              </w:divBdr>
                            </w:div>
                            <w:div w:id="1027171167">
                              <w:marLeft w:val="-225"/>
                              <w:marRight w:val="-225"/>
                              <w:marTop w:val="0"/>
                              <w:marBottom w:val="0"/>
                              <w:divBdr>
                                <w:top w:val="none" w:sz="0" w:space="0" w:color="auto"/>
                                <w:left w:val="none" w:sz="0" w:space="0" w:color="auto"/>
                                <w:bottom w:val="none" w:sz="0" w:space="0" w:color="auto"/>
                                <w:right w:val="none" w:sz="0" w:space="0" w:color="auto"/>
                              </w:divBdr>
                            </w:div>
                            <w:div w:id="823664944">
                              <w:marLeft w:val="-225"/>
                              <w:marRight w:val="-225"/>
                              <w:marTop w:val="0"/>
                              <w:marBottom w:val="0"/>
                              <w:divBdr>
                                <w:top w:val="none" w:sz="0" w:space="0" w:color="auto"/>
                                <w:left w:val="none" w:sz="0" w:space="0" w:color="auto"/>
                                <w:bottom w:val="none" w:sz="0" w:space="0" w:color="auto"/>
                                <w:right w:val="none" w:sz="0" w:space="0" w:color="auto"/>
                              </w:divBdr>
                              <w:divsChild>
                                <w:div w:id="12134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92194">
                      <w:marLeft w:val="-225"/>
                      <w:marRight w:val="-225"/>
                      <w:marTop w:val="0"/>
                      <w:marBottom w:val="0"/>
                      <w:divBdr>
                        <w:top w:val="none" w:sz="0" w:space="0" w:color="auto"/>
                        <w:left w:val="none" w:sz="0" w:space="0" w:color="auto"/>
                        <w:bottom w:val="none" w:sz="0" w:space="0" w:color="auto"/>
                        <w:right w:val="none" w:sz="0" w:space="0" w:color="auto"/>
                      </w:divBdr>
                      <w:divsChild>
                        <w:div w:id="466701566">
                          <w:marLeft w:val="0"/>
                          <w:marRight w:val="0"/>
                          <w:marTop w:val="0"/>
                          <w:marBottom w:val="0"/>
                          <w:divBdr>
                            <w:top w:val="none" w:sz="0" w:space="0" w:color="auto"/>
                            <w:left w:val="none" w:sz="0" w:space="0" w:color="auto"/>
                            <w:bottom w:val="none" w:sz="0" w:space="0" w:color="auto"/>
                            <w:right w:val="none" w:sz="0" w:space="0" w:color="auto"/>
                          </w:divBdr>
                          <w:divsChild>
                            <w:div w:id="1484158763">
                              <w:marLeft w:val="0"/>
                              <w:marRight w:val="0"/>
                              <w:marTop w:val="300"/>
                              <w:marBottom w:val="0"/>
                              <w:divBdr>
                                <w:top w:val="none" w:sz="0" w:space="0" w:color="auto"/>
                                <w:left w:val="none" w:sz="0" w:space="0" w:color="auto"/>
                                <w:bottom w:val="none" w:sz="0" w:space="0" w:color="auto"/>
                                <w:right w:val="none" w:sz="0" w:space="0" w:color="auto"/>
                              </w:divBdr>
                              <w:divsChild>
                                <w:div w:id="1824272916">
                                  <w:marLeft w:val="-225"/>
                                  <w:marRight w:val="-225"/>
                                  <w:marTop w:val="0"/>
                                  <w:marBottom w:val="0"/>
                                  <w:divBdr>
                                    <w:top w:val="none" w:sz="0" w:space="0" w:color="auto"/>
                                    <w:left w:val="none" w:sz="0" w:space="0" w:color="auto"/>
                                    <w:bottom w:val="none" w:sz="0" w:space="0" w:color="auto"/>
                                    <w:right w:val="none" w:sz="0" w:space="0" w:color="auto"/>
                                  </w:divBdr>
                                  <w:divsChild>
                                    <w:div w:id="1031951746">
                                      <w:marLeft w:val="0"/>
                                      <w:marRight w:val="0"/>
                                      <w:marTop w:val="0"/>
                                      <w:marBottom w:val="0"/>
                                      <w:divBdr>
                                        <w:top w:val="none" w:sz="0" w:space="0" w:color="auto"/>
                                        <w:left w:val="none" w:sz="0" w:space="0" w:color="auto"/>
                                        <w:bottom w:val="none" w:sz="0" w:space="0" w:color="auto"/>
                                        <w:right w:val="none" w:sz="0" w:space="0" w:color="auto"/>
                                      </w:divBdr>
                                    </w:div>
                                    <w:div w:id="189341840">
                                      <w:marLeft w:val="0"/>
                                      <w:marRight w:val="0"/>
                                      <w:marTop w:val="0"/>
                                      <w:marBottom w:val="0"/>
                                      <w:divBdr>
                                        <w:top w:val="none" w:sz="0" w:space="0" w:color="auto"/>
                                        <w:left w:val="none" w:sz="0" w:space="0" w:color="auto"/>
                                        <w:bottom w:val="none" w:sz="0" w:space="0" w:color="auto"/>
                                        <w:right w:val="none" w:sz="0" w:space="0" w:color="auto"/>
                                      </w:divBdr>
                                    </w:div>
                                    <w:div w:id="1460416267">
                                      <w:marLeft w:val="0"/>
                                      <w:marRight w:val="0"/>
                                      <w:marTop w:val="0"/>
                                      <w:marBottom w:val="0"/>
                                      <w:divBdr>
                                        <w:top w:val="none" w:sz="0" w:space="0" w:color="auto"/>
                                        <w:left w:val="none" w:sz="0" w:space="0" w:color="auto"/>
                                        <w:bottom w:val="none" w:sz="0" w:space="0" w:color="auto"/>
                                        <w:right w:val="none" w:sz="0" w:space="0" w:color="auto"/>
                                      </w:divBdr>
                                    </w:div>
                                    <w:div w:id="1054162948">
                                      <w:marLeft w:val="0"/>
                                      <w:marRight w:val="0"/>
                                      <w:marTop w:val="0"/>
                                      <w:marBottom w:val="0"/>
                                      <w:divBdr>
                                        <w:top w:val="none" w:sz="0" w:space="0" w:color="auto"/>
                                        <w:left w:val="none" w:sz="0" w:space="0" w:color="auto"/>
                                        <w:bottom w:val="none" w:sz="0" w:space="0" w:color="auto"/>
                                        <w:right w:val="none" w:sz="0" w:space="0" w:color="auto"/>
                                      </w:divBdr>
                                    </w:div>
                                  </w:divsChild>
                                </w:div>
                                <w:div w:id="89740999">
                                  <w:marLeft w:val="0"/>
                                  <w:marRight w:val="0"/>
                                  <w:marTop w:val="0"/>
                                  <w:marBottom w:val="0"/>
                                  <w:divBdr>
                                    <w:top w:val="none" w:sz="0" w:space="0" w:color="auto"/>
                                    <w:left w:val="none" w:sz="0" w:space="0" w:color="auto"/>
                                    <w:bottom w:val="none" w:sz="0" w:space="0" w:color="auto"/>
                                    <w:right w:val="none" w:sz="0" w:space="0" w:color="auto"/>
                                  </w:divBdr>
                                  <w:divsChild>
                                    <w:div w:id="1075398904">
                                      <w:marLeft w:val="0"/>
                                      <w:marRight w:val="0"/>
                                      <w:marTop w:val="0"/>
                                      <w:marBottom w:val="225"/>
                                      <w:divBdr>
                                        <w:top w:val="none" w:sz="0" w:space="0" w:color="auto"/>
                                        <w:left w:val="none" w:sz="0" w:space="0" w:color="auto"/>
                                        <w:bottom w:val="none" w:sz="0" w:space="0" w:color="auto"/>
                                        <w:right w:val="none" w:sz="0" w:space="0" w:color="auto"/>
                                      </w:divBdr>
                                    </w:div>
                                    <w:div w:id="1561210408">
                                      <w:marLeft w:val="0"/>
                                      <w:marRight w:val="0"/>
                                      <w:marTop w:val="0"/>
                                      <w:marBottom w:val="225"/>
                                      <w:divBdr>
                                        <w:top w:val="none" w:sz="0" w:space="0" w:color="auto"/>
                                        <w:left w:val="none" w:sz="0" w:space="0" w:color="auto"/>
                                        <w:bottom w:val="none" w:sz="0" w:space="0" w:color="auto"/>
                                        <w:right w:val="none" w:sz="0" w:space="0" w:color="auto"/>
                                      </w:divBdr>
                                    </w:div>
                                    <w:div w:id="1034042370">
                                      <w:marLeft w:val="0"/>
                                      <w:marRight w:val="0"/>
                                      <w:marTop w:val="0"/>
                                      <w:marBottom w:val="225"/>
                                      <w:divBdr>
                                        <w:top w:val="none" w:sz="0" w:space="0" w:color="auto"/>
                                        <w:left w:val="none" w:sz="0" w:space="0" w:color="auto"/>
                                        <w:bottom w:val="none" w:sz="0" w:space="0" w:color="auto"/>
                                        <w:right w:val="none" w:sz="0" w:space="0" w:color="auto"/>
                                      </w:divBdr>
                                    </w:div>
                                    <w:div w:id="773474793">
                                      <w:marLeft w:val="0"/>
                                      <w:marRight w:val="0"/>
                                      <w:marTop w:val="0"/>
                                      <w:marBottom w:val="225"/>
                                      <w:divBdr>
                                        <w:top w:val="none" w:sz="0" w:space="0" w:color="auto"/>
                                        <w:left w:val="none" w:sz="0" w:space="0" w:color="auto"/>
                                        <w:bottom w:val="none" w:sz="0" w:space="0" w:color="auto"/>
                                        <w:right w:val="none" w:sz="0" w:space="0" w:color="auto"/>
                                      </w:divBdr>
                                    </w:div>
                                  </w:divsChild>
                                </w:div>
                                <w:div w:id="1102260779">
                                  <w:marLeft w:val="0"/>
                                  <w:marRight w:val="0"/>
                                  <w:marTop w:val="0"/>
                                  <w:marBottom w:val="0"/>
                                  <w:divBdr>
                                    <w:top w:val="none" w:sz="0" w:space="0" w:color="auto"/>
                                    <w:left w:val="none" w:sz="0" w:space="0" w:color="auto"/>
                                    <w:bottom w:val="none" w:sz="0" w:space="0" w:color="auto"/>
                                    <w:right w:val="none" w:sz="0" w:space="0" w:color="auto"/>
                                  </w:divBdr>
                                </w:div>
                                <w:div w:id="948976486">
                                  <w:marLeft w:val="-225"/>
                                  <w:marRight w:val="-225"/>
                                  <w:marTop w:val="0"/>
                                  <w:marBottom w:val="0"/>
                                  <w:divBdr>
                                    <w:top w:val="none" w:sz="0" w:space="0" w:color="auto"/>
                                    <w:left w:val="none" w:sz="0" w:space="0" w:color="auto"/>
                                    <w:bottom w:val="none" w:sz="0" w:space="0" w:color="auto"/>
                                    <w:right w:val="none" w:sz="0" w:space="0" w:color="auto"/>
                                  </w:divBdr>
                                  <w:divsChild>
                                    <w:div w:id="1379629835">
                                      <w:marLeft w:val="0"/>
                                      <w:marRight w:val="0"/>
                                      <w:marTop w:val="0"/>
                                      <w:marBottom w:val="0"/>
                                      <w:divBdr>
                                        <w:top w:val="none" w:sz="0" w:space="0" w:color="auto"/>
                                        <w:left w:val="none" w:sz="0" w:space="0" w:color="auto"/>
                                        <w:bottom w:val="none" w:sz="0" w:space="0" w:color="auto"/>
                                        <w:right w:val="none" w:sz="0" w:space="0" w:color="auto"/>
                                      </w:divBdr>
                                    </w:div>
                                    <w:div w:id="322198023">
                                      <w:marLeft w:val="0"/>
                                      <w:marRight w:val="0"/>
                                      <w:marTop w:val="0"/>
                                      <w:marBottom w:val="0"/>
                                      <w:divBdr>
                                        <w:top w:val="none" w:sz="0" w:space="0" w:color="auto"/>
                                        <w:left w:val="none" w:sz="0" w:space="0" w:color="auto"/>
                                        <w:bottom w:val="none" w:sz="0" w:space="0" w:color="auto"/>
                                        <w:right w:val="none" w:sz="0" w:space="0" w:color="auto"/>
                                      </w:divBdr>
                                    </w:div>
                                    <w:div w:id="1706759281">
                                      <w:marLeft w:val="0"/>
                                      <w:marRight w:val="0"/>
                                      <w:marTop w:val="0"/>
                                      <w:marBottom w:val="0"/>
                                      <w:divBdr>
                                        <w:top w:val="none" w:sz="0" w:space="0" w:color="auto"/>
                                        <w:left w:val="none" w:sz="0" w:space="0" w:color="auto"/>
                                        <w:bottom w:val="none" w:sz="0" w:space="0" w:color="auto"/>
                                        <w:right w:val="none" w:sz="0" w:space="0" w:color="auto"/>
                                      </w:divBdr>
                                    </w:div>
                                    <w:div w:id="8794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06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628140">
          <w:marLeft w:val="0"/>
          <w:marRight w:val="0"/>
          <w:marTop w:val="570"/>
          <w:marBottom w:val="0"/>
          <w:divBdr>
            <w:top w:val="single" w:sz="6" w:space="0" w:color="AAAAAA"/>
            <w:left w:val="single" w:sz="6" w:space="0" w:color="5F5F5F"/>
            <w:bottom w:val="single" w:sz="6" w:space="0" w:color="5F5F5F"/>
            <w:right w:val="single" w:sz="6" w:space="0" w:color="5F5F5F"/>
          </w:divBdr>
          <w:divsChild>
            <w:div w:id="32852000">
              <w:marLeft w:val="0"/>
              <w:marRight w:val="0"/>
              <w:marTop w:val="0"/>
              <w:marBottom w:val="0"/>
              <w:divBdr>
                <w:top w:val="none" w:sz="0" w:space="0" w:color="auto"/>
                <w:left w:val="none" w:sz="0" w:space="0" w:color="auto"/>
                <w:bottom w:val="none" w:sz="0" w:space="0" w:color="auto"/>
                <w:right w:val="none" w:sz="0" w:space="0" w:color="auto"/>
              </w:divBdr>
              <w:divsChild>
                <w:div w:id="745612513">
                  <w:marLeft w:val="0"/>
                  <w:marRight w:val="0"/>
                  <w:marTop w:val="0"/>
                  <w:marBottom w:val="0"/>
                  <w:divBdr>
                    <w:top w:val="none" w:sz="0" w:space="0" w:color="auto"/>
                    <w:left w:val="none" w:sz="0" w:space="0" w:color="auto"/>
                    <w:bottom w:val="none" w:sz="0" w:space="0" w:color="auto"/>
                    <w:right w:val="none" w:sz="0" w:space="0" w:color="auto"/>
                  </w:divBdr>
                </w:div>
                <w:div w:id="1525630298">
                  <w:marLeft w:val="0"/>
                  <w:marRight w:val="0"/>
                  <w:marTop w:val="0"/>
                  <w:marBottom w:val="0"/>
                  <w:divBdr>
                    <w:top w:val="none" w:sz="0" w:space="0" w:color="auto"/>
                    <w:left w:val="none" w:sz="0" w:space="0" w:color="auto"/>
                    <w:bottom w:val="none" w:sz="0" w:space="0" w:color="auto"/>
                    <w:right w:val="none" w:sz="0" w:space="0" w:color="auto"/>
                  </w:divBdr>
                </w:div>
                <w:div w:id="591935248">
                  <w:marLeft w:val="0"/>
                  <w:marRight w:val="0"/>
                  <w:marTop w:val="0"/>
                  <w:marBottom w:val="0"/>
                  <w:divBdr>
                    <w:top w:val="none" w:sz="0" w:space="0" w:color="auto"/>
                    <w:left w:val="none" w:sz="0" w:space="0" w:color="auto"/>
                    <w:bottom w:val="none" w:sz="0" w:space="0" w:color="auto"/>
                    <w:right w:val="none" w:sz="0" w:space="0" w:color="auto"/>
                  </w:divBdr>
                </w:div>
                <w:div w:id="1722241100">
                  <w:marLeft w:val="0"/>
                  <w:marRight w:val="0"/>
                  <w:marTop w:val="0"/>
                  <w:marBottom w:val="0"/>
                  <w:divBdr>
                    <w:top w:val="none" w:sz="0" w:space="0" w:color="auto"/>
                    <w:left w:val="none" w:sz="0" w:space="0" w:color="auto"/>
                    <w:bottom w:val="none" w:sz="0" w:space="0" w:color="auto"/>
                    <w:right w:val="none" w:sz="0" w:space="0" w:color="auto"/>
                  </w:divBdr>
                </w:div>
                <w:div w:id="520582933">
                  <w:marLeft w:val="0"/>
                  <w:marRight w:val="0"/>
                  <w:marTop w:val="0"/>
                  <w:marBottom w:val="0"/>
                  <w:divBdr>
                    <w:top w:val="none" w:sz="0" w:space="0" w:color="auto"/>
                    <w:left w:val="none" w:sz="0" w:space="0" w:color="auto"/>
                    <w:bottom w:val="none" w:sz="0" w:space="0" w:color="auto"/>
                    <w:right w:val="none" w:sz="0" w:space="0" w:color="auto"/>
                  </w:divBdr>
                </w:div>
                <w:div w:id="20785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7737">
          <w:marLeft w:val="0"/>
          <w:marRight w:val="0"/>
          <w:marTop w:val="570"/>
          <w:marBottom w:val="0"/>
          <w:divBdr>
            <w:top w:val="single" w:sz="6" w:space="0" w:color="AAAAAA"/>
            <w:left w:val="single" w:sz="6" w:space="0" w:color="5F5F5F"/>
            <w:bottom w:val="single" w:sz="6" w:space="0" w:color="5F5F5F"/>
            <w:right w:val="single" w:sz="6" w:space="0" w:color="5F5F5F"/>
          </w:divBdr>
          <w:divsChild>
            <w:div w:id="2125464745">
              <w:marLeft w:val="0"/>
              <w:marRight w:val="0"/>
              <w:marTop w:val="0"/>
              <w:marBottom w:val="0"/>
              <w:divBdr>
                <w:top w:val="none" w:sz="0" w:space="0" w:color="auto"/>
                <w:left w:val="none" w:sz="0" w:space="0" w:color="auto"/>
                <w:bottom w:val="none" w:sz="0" w:space="0" w:color="auto"/>
                <w:right w:val="none" w:sz="0" w:space="0" w:color="auto"/>
              </w:divBdr>
              <w:divsChild>
                <w:div w:id="57218094">
                  <w:marLeft w:val="0"/>
                  <w:marRight w:val="0"/>
                  <w:marTop w:val="0"/>
                  <w:marBottom w:val="0"/>
                  <w:divBdr>
                    <w:top w:val="none" w:sz="0" w:space="0" w:color="auto"/>
                    <w:left w:val="none" w:sz="0" w:space="0" w:color="auto"/>
                    <w:bottom w:val="none" w:sz="0" w:space="0" w:color="auto"/>
                    <w:right w:val="none" w:sz="0" w:space="0" w:color="auto"/>
                  </w:divBdr>
                </w:div>
                <w:div w:id="850292088">
                  <w:marLeft w:val="0"/>
                  <w:marRight w:val="0"/>
                  <w:marTop w:val="0"/>
                  <w:marBottom w:val="0"/>
                  <w:divBdr>
                    <w:top w:val="none" w:sz="0" w:space="0" w:color="auto"/>
                    <w:left w:val="none" w:sz="0" w:space="0" w:color="auto"/>
                    <w:bottom w:val="none" w:sz="0" w:space="0" w:color="auto"/>
                    <w:right w:val="none" w:sz="0" w:space="0" w:color="auto"/>
                  </w:divBdr>
                </w:div>
                <w:div w:id="1321350348">
                  <w:marLeft w:val="0"/>
                  <w:marRight w:val="0"/>
                  <w:marTop w:val="0"/>
                  <w:marBottom w:val="0"/>
                  <w:divBdr>
                    <w:top w:val="none" w:sz="0" w:space="0" w:color="auto"/>
                    <w:left w:val="none" w:sz="0" w:space="0" w:color="auto"/>
                    <w:bottom w:val="none" w:sz="0" w:space="0" w:color="auto"/>
                    <w:right w:val="none" w:sz="0" w:space="0" w:color="auto"/>
                  </w:divBdr>
                </w:div>
                <w:div w:id="268007647">
                  <w:marLeft w:val="0"/>
                  <w:marRight w:val="0"/>
                  <w:marTop w:val="0"/>
                  <w:marBottom w:val="0"/>
                  <w:divBdr>
                    <w:top w:val="none" w:sz="0" w:space="0" w:color="auto"/>
                    <w:left w:val="none" w:sz="0" w:space="0" w:color="auto"/>
                    <w:bottom w:val="none" w:sz="0" w:space="0" w:color="auto"/>
                    <w:right w:val="none" w:sz="0" w:space="0" w:color="auto"/>
                  </w:divBdr>
                </w:div>
                <w:div w:id="9897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7368">
          <w:marLeft w:val="0"/>
          <w:marRight w:val="0"/>
          <w:marTop w:val="570"/>
          <w:marBottom w:val="0"/>
          <w:divBdr>
            <w:top w:val="single" w:sz="6" w:space="0" w:color="AAAAAA"/>
            <w:left w:val="single" w:sz="6" w:space="0" w:color="5F5F5F"/>
            <w:bottom w:val="single" w:sz="6" w:space="0" w:color="5F5F5F"/>
            <w:right w:val="single" w:sz="6" w:space="0" w:color="5F5F5F"/>
          </w:divBdr>
          <w:divsChild>
            <w:div w:id="1982270547">
              <w:marLeft w:val="0"/>
              <w:marRight w:val="0"/>
              <w:marTop w:val="0"/>
              <w:marBottom w:val="0"/>
              <w:divBdr>
                <w:top w:val="none" w:sz="0" w:space="0" w:color="auto"/>
                <w:left w:val="none" w:sz="0" w:space="0" w:color="auto"/>
                <w:bottom w:val="none" w:sz="0" w:space="0" w:color="auto"/>
                <w:right w:val="none" w:sz="0" w:space="0" w:color="auto"/>
              </w:divBdr>
              <w:divsChild>
                <w:div w:id="1972130206">
                  <w:marLeft w:val="0"/>
                  <w:marRight w:val="0"/>
                  <w:marTop w:val="0"/>
                  <w:marBottom w:val="0"/>
                  <w:divBdr>
                    <w:top w:val="none" w:sz="0" w:space="0" w:color="auto"/>
                    <w:left w:val="none" w:sz="0" w:space="0" w:color="auto"/>
                    <w:bottom w:val="none" w:sz="0" w:space="0" w:color="auto"/>
                    <w:right w:val="none" w:sz="0" w:space="0" w:color="auto"/>
                  </w:divBdr>
                </w:div>
                <w:div w:id="1190022923">
                  <w:marLeft w:val="0"/>
                  <w:marRight w:val="0"/>
                  <w:marTop w:val="0"/>
                  <w:marBottom w:val="0"/>
                  <w:divBdr>
                    <w:top w:val="none" w:sz="0" w:space="0" w:color="auto"/>
                    <w:left w:val="none" w:sz="0" w:space="0" w:color="auto"/>
                    <w:bottom w:val="none" w:sz="0" w:space="0" w:color="auto"/>
                    <w:right w:val="none" w:sz="0" w:space="0" w:color="auto"/>
                  </w:divBdr>
                </w:div>
                <w:div w:id="150293644">
                  <w:marLeft w:val="0"/>
                  <w:marRight w:val="0"/>
                  <w:marTop w:val="0"/>
                  <w:marBottom w:val="0"/>
                  <w:divBdr>
                    <w:top w:val="none" w:sz="0" w:space="0" w:color="auto"/>
                    <w:left w:val="none" w:sz="0" w:space="0" w:color="auto"/>
                    <w:bottom w:val="none" w:sz="0" w:space="0" w:color="auto"/>
                    <w:right w:val="none" w:sz="0" w:space="0" w:color="auto"/>
                  </w:divBdr>
                </w:div>
                <w:div w:id="10162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2164">
          <w:marLeft w:val="0"/>
          <w:marRight w:val="0"/>
          <w:marTop w:val="570"/>
          <w:marBottom w:val="0"/>
          <w:divBdr>
            <w:top w:val="single" w:sz="6" w:space="0" w:color="AAAAAA"/>
            <w:left w:val="single" w:sz="6" w:space="0" w:color="5F5F5F"/>
            <w:bottom w:val="single" w:sz="6" w:space="0" w:color="5F5F5F"/>
            <w:right w:val="single" w:sz="6" w:space="0" w:color="5F5F5F"/>
          </w:divBdr>
          <w:divsChild>
            <w:div w:id="2044936512">
              <w:marLeft w:val="0"/>
              <w:marRight w:val="0"/>
              <w:marTop w:val="0"/>
              <w:marBottom w:val="0"/>
              <w:divBdr>
                <w:top w:val="none" w:sz="0" w:space="0" w:color="auto"/>
                <w:left w:val="none" w:sz="0" w:space="0" w:color="auto"/>
                <w:bottom w:val="none" w:sz="0" w:space="0" w:color="auto"/>
                <w:right w:val="none" w:sz="0" w:space="0" w:color="auto"/>
              </w:divBdr>
              <w:divsChild>
                <w:div w:id="1874540774">
                  <w:marLeft w:val="0"/>
                  <w:marRight w:val="0"/>
                  <w:marTop w:val="0"/>
                  <w:marBottom w:val="0"/>
                  <w:divBdr>
                    <w:top w:val="none" w:sz="0" w:space="0" w:color="auto"/>
                    <w:left w:val="none" w:sz="0" w:space="0" w:color="auto"/>
                    <w:bottom w:val="none" w:sz="0" w:space="0" w:color="auto"/>
                    <w:right w:val="none" w:sz="0" w:space="0" w:color="auto"/>
                  </w:divBdr>
                  <w:divsChild>
                    <w:div w:id="158542550">
                      <w:marLeft w:val="0"/>
                      <w:marRight w:val="0"/>
                      <w:marTop w:val="0"/>
                      <w:marBottom w:val="0"/>
                      <w:divBdr>
                        <w:top w:val="none" w:sz="0" w:space="0" w:color="auto"/>
                        <w:left w:val="none" w:sz="0" w:space="0" w:color="auto"/>
                        <w:bottom w:val="none" w:sz="0" w:space="0" w:color="auto"/>
                        <w:right w:val="none" w:sz="0" w:space="0" w:color="auto"/>
                      </w:divBdr>
                      <w:divsChild>
                        <w:div w:id="603881117">
                          <w:marLeft w:val="0"/>
                          <w:marRight w:val="0"/>
                          <w:marTop w:val="0"/>
                          <w:marBottom w:val="0"/>
                          <w:divBdr>
                            <w:top w:val="none" w:sz="0" w:space="0" w:color="auto"/>
                            <w:left w:val="none" w:sz="0" w:space="0" w:color="auto"/>
                            <w:bottom w:val="none" w:sz="0" w:space="0" w:color="auto"/>
                            <w:right w:val="none" w:sz="0" w:space="0" w:color="auto"/>
                          </w:divBdr>
                          <w:divsChild>
                            <w:div w:id="25566741">
                              <w:marLeft w:val="0"/>
                              <w:marRight w:val="0"/>
                              <w:marTop w:val="0"/>
                              <w:marBottom w:val="0"/>
                              <w:divBdr>
                                <w:top w:val="none" w:sz="0" w:space="0" w:color="auto"/>
                                <w:left w:val="none" w:sz="0" w:space="0" w:color="auto"/>
                                <w:bottom w:val="none" w:sz="0" w:space="0" w:color="auto"/>
                                <w:right w:val="none" w:sz="0" w:space="0" w:color="auto"/>
                              </w:divBdr>
                              <w:divsChild>
                                <w:div w:id="1188301034">
                                  <w:marLeft w:val="0"/>
                                  <w:marRight w:val="0"/>
                                  <w:marTop w:val="0"/>
                                  <w:marBottom w:val="0"/>
                                  <w:divBdr>
                                    <w:top w:val="none" w:sz="0" w:space="0" w:color="auto"/>
                                    <w:left w:val="none" w:sz="0" w:space="0" w:color="auto"/>
                                    <w:bottom w:val="none" w:sz="0" w:space="0" w:color="auto"/>
                                    <w:right w:val="none" w:sz="0" w:space="0" w:color="auto"/>
                                  </w:divBdr>
                                  <w:divsChild>
                                    <w:div w:id="927691287">
                                      <w:marLeft w:val="0"/>
                                      <w:marRight w:val="0"/>
                                      <w:marTop w:val="0"/>
                                      <w:marBottom w:val="0"/>
                                      <w:divBdr>
                                        <w:top w:val="single" w:sz="6" w:space="0" w:color="555555"/>
                                        <w:left w:val="single" w:sz="6" w:space="0" w:color="555555"/>
                                        <w:bottom w:val="single" w:sz="6" w:space="0" w:color="555555"/>
                                        <w:right w:val="single" w:sz="6" w:space="0" w:color="555555"/>
                                      </w:divBdr>
                                      <w:divsChild>
                                        <w:div w:id="1166093977">
                                          <w:marLeft w:val="0"/>
                                          <w:marRight w:val="0"/>
                                          <w:marTop w:val="0"/>
                                          <w:marBottom w:val="0"/>
                                          <w:divBdr>
                                            <w:top w:val="none" w:sz="0" w:space="0" w:color="auto"/>
                                            <w:left w:val="none" w:sz="0" w:space="0" w:color="auto"/>
                                            <w:bottom w:val="none" w:sz="0" w:space="0" w:color="auto"/>
                                            <w:right w:val="none" w:sz="0" w:space="0" w:color="auto"/>
                                          </w:divBdr>
                                        </w:div>
                                      </w:divsChild>
                                    </w:div>
                                    <w:div w:id="417403617">
                                      <w:marLeft w:val="60"/>
                                      <w:marRight w:val="60"/>
                                      <w:marTop w:val="0"/>
                                      <w:marBottom w:val="0"/>
                                      <w:divBdr>
                                        <w:top w:val="none" w:sz="0" w:space="0" w:color="auto"/>
                                        <w:left w:val="none" w:sz="0" w:space="0" w:color="auto"/>
                                        <w:bottom w:val="none" w:sz="0" w:space="0" w:color="auto"/>
                                        <w:right w:val="none" w:sz="0" w:space="0" w:color="auto"/>
                                      </w:divBdr>
                                    </w:div>
                                    <w:div w:id="1199777205">
                                      <w:marLeft w:val="0"/>
                                      <w:marRight w:val="30"/>
                                      <w:marTop w:val="0"/>
                                      <w:marBottom w:val="0"/>
                                      <w:divBdr>
                                        <w:top w:val="none" w:sz="0" w:space="0" w:color="auto"/>
                                        <w:left w:val="none" w:sz="0" w:space="0" w:color="auto"/>
                                        <w:bottom w:val="none" w:sz="0" w:space="0" w:color="auto"/>
                                        <w:right w:val="none" w:sz="0" w:space="0" w:color="auto"/>
                                      </w:divBdr>
                                    </w:div>
                                    <w:div w:id="1747725107">
                                      <w:marLeft w:val="0"/>
                                      <w:marRight w:val="0"/>
                                      <w:marTop w:val="100"/>
                                      <w:marBottom w:val="100"/>
                                      <w:divBdr>
                                        <w:top w:val="none" w:sz="0" w:space="0" w:color="auto"/>
                                        <w:left w:val="none" w:sz="0" w:space="0" w:color="auto"/>
                                        <w:bottom w:val="none" w:sz="0" w:space="0" w:color="auto"/>
                                        <w:right w:val="none" w:sz="0" w:space="0" w:color="auto"/>
                                      </w:divBdr>
                                      <w:divsChild>
                                        <w:div w:id="819615939">
                                          <w:marLeft w:val="0"/>
                                          <w:marRight w:val="0"/>
                                          <w:marTop w:val="0"/>
                                          <w:marBottom w:val="0"/>
                                          <w:divBdr>
                                            <w:top w:val="none" w:sz="0" w:space="0" w:color="auto"/>
                                            <w:left w:val="none" w:sz="0" w:space="0" w:color="auto"/>
                                            <w:bottom w:val="none" w:sz="0" w:space="0" w:color="auto"/>
                                            <w:right w:val="none" w:sz="0" w:space="0" w:color="auto"/>
                                          </w:divBdr>
                                        </w:div>
                                        <w:div w:id="1401253554">
                                          <w:marLeft w:val="0"/>
                                          <w:marRight w:val="0"/>
                                          <w:marTop w:val="0"/>
                                          <w:marBottom w:val="0"/>
                                          <w:divBdr>
                                            <w:top w:val="none" w:sz="0" w:space="0" w:color="auto"/>
                                            <w:left w:val="none" w:sz="0" w:space="0" w:color="auto"/>
                                            <w:bottom w:val="none" w:sz="0" w:space="0" w:color="auto"/>
                                            <w:right w:val="none" w:sz="0" w:space="0" w:color="auto"/>
                                          </w:divBdr>
                                        </w:div>
                                        <w:div w:id="1106660930">
                                          <w:marLeft w:val="0"/>
                                          <w:marRight w:val="0"/>
                                          <w:marTop w:val="60"/>
                                          <w:marBottom w:val="0"/>
                                          <w:divBdr>
                                            <w:top w:val="none" w:sz="0" w:space="0" w:color="auto"/>
                                            <w:left w:val="none" w:sz="0" w:space="0" w:color="auto"/>
                                            <w:bottom w:val="none" w:sz="0" w:space="0" w:color="auto"/>
                                            <w:right w:val="none" w:sz="0" w:space="0" w:color="auto"/>
                                          </w:divBdr>
                                          <w:divsChild>
                                            <w:div w:id="1559706059">
                                              <w:marLeft w:val="0"/>
                                              <w:marRight w:val="150"/>
                                              <w:marTop w:val="0"/>
                                              <w:marBottom w:val="0"/>
                                              <w:divBdr>
                                                <w:top w:val="none" w:sz="0" w:space="0" w:color="auto"/>
                                                <w:left w:val="none" w:sz="0" w:space="0" w:color="auto"/>
                                                <w:bottom w:val="none" w:sz="0" w:space="0" w:color="auto"/>
                                                <w:right w:val="none" w:sz="0" w:space="0" w:color="auto"/>
                                              </w:divBdr>
                                            </w:div>
                                          </w:divsChild>
                                        </w:div>
                                        <w:div w:id="820923111">
                                          <w:marLeft w:val="0"/>
                                          <w:marRight w:val="0"/>
                                          <w:marTop w:val="0"/>
                                          <w:marBottom w:val="0"/>
                                          <w:divBdr>
                                            <w:top w:val="none" w:sz="0" w:space="0" w:color="auto"/>
                                            <w:left w:val="none" w:sz="0" w:space="0" w:color="auto"/>
                                            <w:bottom w:val="none" w:sz="0" w:space="0" w:color="auto"/>
                                            <w:right w:val="none" w:sz="0" w:space="0" w:color="auto"/>
                                          </w:divBdr>
                                          <w:divsChild>
                                            <w:div w:id="1786844653">
                                              <w:marLeft w:val="0"/>
                                              <w:marRight w:val="0"/>
                                              <w:marTop w:val="0"/>
                                              <w:marBottom w:val="0"/>
                                              <w:divBdr>
                                                <w:top w:val="none" w:sz="0" w:space="0" w:color="auto"/>
                                                <w:left w:val="none" w:sz="0" w:space="0" w:color="auto"/>
                                                <w:bottom w:val="none" w:sz="0" w:space="0" w:color="auto"/>
                                                <w:right w:val="none" w:sz="0" w:space="0" w:color="auto"/>
                                              </w:divBdr>
                                            </w:div>
                                            <w:div w:id="654992397">
                                              <w:marLeft w:val="0"/>
                                              <w:marRight w:val="0"/>
                                              <w:marTop w:val="0"/>
                                              <w:marBottom w:val="0"/>
                                              <w:divBdr>
                                                <w:top w:val="none" w:sz="0" w:space="0" w:color="auto"/>
                                                <w:left w:val="none" w:sz="0" w:space="0" w:color="auto"/>
                                                <w:bottom w:val="none" w:sz="0" w:space="0" w:color="auto"/>
                                                <w:right w:val="none" w:sz="0" w:space="0" w:color="auto"/>
                                              </w:divBdr>
                                            </w:div>
                                            <w:div w:id="20067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440328">
          <w:marLeft w:val="0"/>
          <w:marRight w:val="0"/>
          <w:marTop w:val="570"/>
          <w:marBottom w:val="0"/>
          <w:divBdr>
            <w:top w:val="single" w:sz="6" w:space="0" w:color="AAAAAA"/>
            <w:left w:val="single" w:sz="6" w:space="0" w:color="5F5F5F"/>
            <w:bottom w:val="single" w:sz="6" w:space="0" w:color="5F5F5F"/>
            <w:right w:val="single" w:sz="6" w:space="0" w:color="5F5F5F"/>
          </w:divBdr>
          <w:divsChild>
            <w:div w:id="1297294088">
              <w:marLeft w:val="0"/>
              <w:marRight w:val="0"/>
              <w:marTop w:val="0"/>
              <w:marBottom w:val="0"/>
              <w:divBdr>
                <w:top w:val="none" w:sz="0" w:space="0" w:color="auto"/>
                <w:left w:val="none" w:sz="0" w:space="0" w:color="auto"/>
                <w:bottom w:val="none" w:sz="0" w:space="0" w:color="auto"/>
                <w:right w:val="none" w:sz="0" w:space="0" w:color="auto"/>
              </w:divBdr>
              <w:divsChild>
                <w:div w:id="1122924831">
                  <w:marLeft w:val="0"/>
                  <w:marRight w:val="0"/>
                  <w:marTop w:val="0"/>
                  <w:marBottom w:val="0"/>
                  <w:divBdr>
                    <w:top w:val="none" w:sz="0" w:space="0" w:color="auto"/>
                    <w:left w:val="none" w:sz="0" w:space="0" w:color="auto"/>
                    <w:bottom w:val="none" w:sz="0" w:space="0" w:color="auto"/>
                    <w:right w:val="none" w:sz="0" w:space="0" w:color="auto"/>
                  </w:divBdr>
                  <w:divsChild>
                    <w:div w:id="934630137">
                      <w:marLeft w:val="0"/>
                      <w:marRight w:val="0"/>
                      <w:marTop w:val="0"/>
                      <w:marBottom w:val="0"/>
                      <w:divBdr>
                        <w:top w:val="none" w:sz="0" w:space="0" w:color="auto"/>
                        <w:left w:val="none" w:sz="0" w:space="0" w:color="auto"/>
                        <w:bottom w:val="none" w:sz="0" w:space="0" w:color="auto"/>
                        <w:right w:val="none" w:sz="0" w:space="0" w:color="auto"/>
                      </w:divBdr>
                      <w:divsChild>
                        <w:div w:id="1816755500">
                          <w:marLeft w:val="0"/>
                          <w:marRight w:val="0"/>
                          <w:marTop w:val="0"/>
                          <w:marBottom w:val="0"/>
                          <w:divBdr>
                            <w:top w:val="none" w:sz="0" w:space="0" w:color="auto"/>
                            <w:left w:val="none" w:sz="0" w:space="0" w:color="auto"/>
                            <w:bottom w:val="none" w:sz="0" w:space="0" w:color="auto"/>
                            <w:right w:val="none" w:sz="0" w:space="0" w:color="auto"/>
                          </w:divBdr>
                          <w:divsChild>
                            <w:div w:id="1865904706">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697700885">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924218675">
      <w:bodyDiv w:val="1"/>
      <w:marLeft w:val="0"/>
      <w:marRight w:val="0"/>
      <w:marTop w:val="0"/>
      <w:marBottom w:val="0"/>
      <w:divBdr>
        <w:top w:val="none" w:sz="0" w:space="0" w:color="auto"/>
        <w:left w:val="none" w:sz="0" w:space="0" w:color="auto"/>
        <w:bottom w:val="none" w:sz="0" w:space="0" w:color="auto"/>
        <w:right w:val="none" w:sz="0" w:space="0" w:color="auto"/>
      </w:divBdr>
      <w:divsChild>
        <w:div w:id="2043285849">
          <w:marLeft w:val="0"/>
          <w:marRight w:val="0"/>
          <w:marTop w:val="0"/>
          <w:marBottom w:val="0"/>
          <w:divBdr>
            <w:top w:val="none" w:sz="0" w:space="0" w:color="auto"/>
            <w:left w:val="none" w:sz="0" w:space="0" w:color="auto"/>
            <w:bottom w:val="none" w:sz="0" w:space="0" w:color="auto"/>
            <w:right w:val="none" w:sz="0" w:space="0" w:color="auto"/>
          </w:divBdr>
          <w:divsChild>
            <w:div w:id="48574574">
              <w:marLeft w:val="0"/>
              <w:marRight w:val="0"/>
              <w:marTop w:val="0"/>
              <w:marBottom w:val="0"/>
              <w:divBdr>
                <w:top w:val="none" w:sz="0" w:space="0" w:color="auto"/>
                <w:left w:val="none" w:sz="0" w:space="0" w:color="auto"/>
                <w:bottom w:val="none" w:sz="0" w:space="0" w:color="auto"/>
                <w:right w:val="none" w:sz="0" w:space="0" w:color="auto"/>
              </w:divBdr>
            </w:div>
          </w:divsChild>
        </w:div>
        <w:div w:id="1155876616">
          <w:marLeft w:val="0"/>
          <w:marRight w:val="0"/>
          <w:marTop w:val="0"/>
          <w:marBottom w:val="0"/>
          <w:divBdr>
            <w:top w:val="none" w:sz="0" w:space="0" w:color="auto"/>
            <w:left w:val="none" w:sz="0" w:space="0" w:color="auto"/>
            <w:bottom w:val="none" w:sz="0" w:space="0" w:color="auto"/>
            <w:right w:val="none" w:sz="0" w:space="0" w:color="auto"/>
          </w:divBdr>
          <w:divsChild>
            <w:div w:id="86967458">
              <w:marLeft w:val="0"/>
              <w:marRight w:val="0"/>
              <w:marTop w:val="0"/>
              <w:marBottom w:val="0"/>
              <w:divBdr>
                <w:top w:val="none" w:sz="0" w:space="0" w:color="auto"/>
                <w:left w:val="none" w:sz="0" w:space="0" w:color="auto"/>
                <w:bottom w:val="none" w:sz="0" w:space="0" w:color="auto"/>
                <w:right w:val="none" w:sz="0" w:space="0" w:color="auto"/>
              </w:divBdr>
            </w:div>
          </w:divsChild>
        </w:div>
        <w:div w:id="195974421">
          <w:marLeft w:val="0"/>
          <w:marRight w:val="0"/>
          <w:marTop w:val="0"/>
          <w:marBottom w:val="0"/>
          <w:divBdr>
            <w:top w:val="none" w:sz="0" w:space="0" w:color="auto"/>
            <w:left w:val="none" w:sz="0" w:space="0" w:color="auto"/>
            <w:bottom w:val="none" w:sz="0" w:space="0" w:color="auto"/>
            <w:right w:val="none" w:sz="0" w:space="0" w:color="auto"/>
          </w:divBdr>
          <w:divsChild>
            <w:div w:id="1639647329">
              <w:marLeft w:val="-225"/>
              <w:marRight w:val="-225"/>
              <w:marTop w:val="0"/>
              <w:marBottom w:val="0"/>
              <w:divBdr>
                <w:top w:val="none" w:sz="0" w:space="0" w:color="auto"/>
                <w:left w:val="none" w:sz="0" w:space="0" w:color="auto"/>
                <w:bottom w:val="none" w:sz="0" w:space="0" w:color="auto"/>
                <w:right w:val="none" w:sz="0" w:space="0" w:color="auto"/>
              </w:divBdr>
              <w:divsChild>
                <w:div w:id="712072204">
                  <w:marLeft w:val="0"/>
                  <w:marRight w:val="0"/>
                  <w:marTop w:val="0"/>
                  <w:marBottom w:val="0"/>
                  <w:divBdr>
                    <w:top w:val="none" w:sz="0" w:space="0" w:color="auto"/>
                    <w:left w:val="none" w:sz="0" w:space="0" w:color="auto"/>
                    <w:bottom w:val="none" w:sz="0" w:space="0" w:color="auto"/>
                    <w:right w:val="none" w:sz="0" w:space="0" w:color="auto"/>
                  </w:divBdr>
                  <w:divsChild>
                    <w:div w:id="483863656">
                      <w:marLeft w:val="0"/>
                      <w:marRight w:val="0"/>
                      <w:marTop w:val="0"/>
                      <w:marBottom w:val="0"/>
                      <w:divBdr>
                        <w:top w:val="none" w:sz="0" w:space="0" w:color="auto"/>
                        <w:left w:val="none" w:sz="0" w:space="0" w:color="auto"/>
                        <w:bottom w:val="none" w:sz="0" w:space="0" w:color="auto"/>
                        <w:right w:val="none" w:sz="0" w:space="0" w:color="auto"/>
                      </w:divBdr>
                    </w:div>
                  </w:divsChild>
                </w:div>
                <w:div w:id="1608198560">
                  <w:marLeft w:val="0"/>
                  <w:marRight w:val="0"/>
                  <w:marTop w:val="0"/>
                  <w:marBottom w:val="0"/>
                  <w:divBdr>
                    <w:top w:val="none" w:sz="0" w:space="0" w:color="auto"/>
                    <w:left w:val="none" w:sz="0" w:space="0" w:color="auto"/>
                    <w:bottom w:val="none" w:sz="0" w:space="0" w:color="auto"/>
                    <w:right w:val="none" w:sz="0" w:space="0" w:color="auto"/>
                  </w:divBdr>
                  <w:divsChild>
                    <w:div w:id="1877741225">
                      <w:marLeft w:val="-225"/>
                      <w:marRight w:val="-225"/>
                      <w:marTop w:val="0"/>
                      <w:marBottom w:val="0"/>
                      <w:divBdr>
                        <w:top w:val="none" w:sz="0" w:space="0" w:color="auto"/>
                        <w:left w:val="none" w:sz="0" w:space="0" w:color="auto"/>
                        <w:bottom w:val="none" w:sz="0" w:space="0" w:color="auto"/>
                        <w:right w:val="none" w:sz="0" w:space="0" w:color="auto"/>
                      </w:divBdr>
                      <w:divsChild>
                        <w:div w:id="1316496211">
                          <w:marLeft w:val="0"/>
                          <w:marRight w:val="0"/>
                          <w:marTop w:val="0"/>
                          <w:marBottom w:val="0"/>
                          <w:divBdr>
                            <w:top w:val="none" w:sz="0" w:space="0" w:color="auto"/>
                            <w:left w:val="none" w:sz="0" w:space="0" w:color="auto"/>
                            <w:bottom w:val="none" w:sz="0" w:space="0" w:color="auto"/>
                            <w:right w:val="none" w:sz="0" w:space="0" w:color="auto"/>
                          </w:divBdr>
                          <w:divsChild>
                            <w:div w:id="736821393">
                              <w:marLeft w:val="0"/>
                              <w:marRight w:val="0"/>
                              <w:marTop w:val="0"/>
                              <w:marBottom w:val="0"/>
                              <w:divBdr>
                                <w:top w:val="none" w:sz="0" w:space="0" w:color="auto"/>
                                <w:left w:val="none" w:sz="0" w:space="0" w:color="auto"/>
                                <w:bottom w:val="none" w:sz="0" w:space="0" w:color="auto"/>
                                <w:right w:val="none" w:sz="0" w:space="0" w:color="auto"/>
                              </w:divBdr>
                              <w:divsChild>
                                <w:div w:id="910236263">
                                  <w:marLeft w:val="0"/>
                                  <w:marRight w:val="0"/>
                                  <w:marTop w:val="0"/>
                                  <w:marBottom w:val="0"/>
                                  <w:divBdr>
                                    <w:top w:val="none" w:sz="0" w:space="0" w:color="auto"/>
                                    <w:left w:val="none" w:sz="0" w:space="0" w:color="auto"/>
                                    <w:bottom w:val="none" w:sz="0" w:space="0" w:color="auto"/>
                                    <w:right w:val="none" w:sz="0" w:space="0" w:color="auto"/>
                                  </w:divBdr>
                                </w:div>
                                <w:div w:id="208820">
                                  <w:marLeft w:val="0"/>
                                  <w:marRight w:val="0"/>
                                  <w:marTop w:val="180"/>
                                  <w:marBottom w:val="180"/>
                                  <w:divBdr>
                                    <w:top w:val="single" w:sz="6" w:space="7" w:color="EBEBEB"/>
                                    <w:left w:val="single" w:sz="6" w:space="7" w:color="EBEBEB"/>
                                    <w:bottom w:val="single" w:sz="6" w:space="7" w:color="EBEBEB"/>
                                    <w:right w:val="single" w:sz="6" w:space="7" w:color="EBEBEB"/>
                                  </w:divBdr>
                                  <w:divsChild>
                                    <w:div w:id="1770931288">
                                      <w:marLeft w:val="0"/>
                                      <w:marRight w:val="0"/>
                                      <w:marTop w:val="0"/>
                                      <w:marBottom w:val="0"/>
                                      <w:divBdr>
                                        <w:top w:val="none" w:sz="0" w:space="0" w:color="auto"/>
                                        <w:left w:val="single" w:sz="24" w:space="7" w:color="8AC007"/>
                                        <w:bottom w:val="none" w:sz="0" w:space="0" w:color="auto"/>
                                        <w:right w:val="none" w:sz="0" w:space="0" w:color="auto"/>
                                      </w:divBdr>
                                    </w:div>
                                  </w:divsChild>
                                </w:div>
                                <w:div w:id="1956713424">
                                  <w:marLeft w:val="0"/>
                                  <w:marRight w:val="0"/>
                                  <w:marTop w:val="180"/>
                                  <w:marBottom w:val="180"/>
                                  <w:divBdr>
                                    <w:top w:val="single" w:sz="6" w:space="7" w:color="EBEBEB"/>
                                    <w:left w:val="single" w:sz="6" w:space="7" w:color="EBEBEB"/>
                                    <w:bottom w:val="single" w:sz="6" w:space="7" w:color="EBEBEB"/>
                                    <w:right w:val="single" w:sz="6" w:space="7" w:color="EBEBEB"/>
                                  </w:divBdr>
                                  <w:divsChild>
                                    <w:div w:id="870846111">
                                      <w:marLeft w:val="0"/>
                                      <w:marRight w:val="0"/>
                                      <w:marTop w:val="0"/>
                                      <w:marBottom w:val="0"/>
                                      <w:divBdr>
                                        <w:top w:val="none" w:sz="0" w:space="0" w:color="auto"/>
                                        <w:left w:val="single" w:sz="24" w:space="7" w:color="8AC007"/>
                                        <w:bottom w:val="none" w:sz="0" w:space="0" w:color="auto"/>
                                        <w:right w:val="none" w:sz="0" w:space="0" w:color="auto"/>
                                      </w:divBdr>
                                    </w:div>
                                  </w:divsChild>
                                </w:div>
                                <w:div w:id="1904412089">
                                  <w:marLeft w:val="0"/>
                                  <w:marRight w:val="0"/>
                                  <w:marTop w:val="180"/>
                                  <w:marBottom w:val="180"/>
                                  <w:divBdr>
                                    <w:top w:val="single" w:sz="6" w:space="7" w:color="EBEBEB"/>
                                    <w:left w:val="single" w:sz="6" w:space="7" w:color="EBEBEB"/>
                                    <w:bottom w:val="single" w:sz="6" w:space="7" w:color="EBEBEB"/>
                                    <w:right w:val="single" w:sz="6" w:space="7" w:color="EBEBEB"/>
                                  </w:divBdr>
                                  <w:divsChild>
                                    <w:div w:id="682975141">
                                      <w:marLeft w:val="0"/>
                                      <w:marRight w:val="0"/>
                                      <w:marTop w:val="0"/>
                                      <w:marBottom w:val="0"/>
                                      <w:divBdr>
                                        <w:top w:val="none" w:sz="0" w:space="0" w:color="auto"/>
                                        <w:left w:val="single" w:sz="24" w:space="7" w:color="8AC007"/>
                                        <w:bottom w:val="none" w:sz="0" w:space="0" w:color="auto"/>
                                        <w:right w:val="none" w:sz="0" w:space="0" w:color="auto"/>
                                      </w:divBdr>
                                    </w:div>
                                  </w:divsChild>
                                </w:div>
                                <w:div w:id="726222513">
                                  <w:marLeft w:val="0"/>
                                  <w:marRight w:val="0"/>
                                  <w:marTop w:val="180"/>
                                  <w:marBottom w:val="180"/>
                                  <w:divBdr>
                                    <w:top w:val="single" w:sz="6" w:space="7" w:color="EBEBEB"/>
                                    <w:left w:val="single" w:sz="6" w:space="7" w:color="EBEBEB"/>
                                    <w:bottom w:val="single" w:sz="6" w:space="7" w:color="EBEBEB"/>
                                    <w:right w:val="single" w:sz="6" w:space="7" w:color="EBEBEB"/>
                                  </w:divBdr>
                                  <w:divsChild>
                                    <w:div w:id="131095629">
                                      <w:marLeft w:val="0"/>
                                      <w:marRight w:val="0"/>
                                      <w:marTop w:val="0"/>
                                      <w:marBottom w:val="0"/>
                                      <w:divBdr>
                                        <w:top w:val="none" w:sz="0" w:space="0" w:color="auto"/>
                                        <w:left w:val="single" w:sz="24" w:space="7" w:color="8AC007"/>
                                        <w:bottom w:val="none" w:sz="0" w:space="0" w:color="auto"/>
                                        <w:right w:val="none" w:sz="0" w:space="0" w:color="auto"/>
                                      </w:divBdr>
                                    </w:div>
                                  </w:divsChild>
                                </w:div>
                                <w:div w:id="2101481540">
                                  <w:marLeft w:val="0"/>
                                  <w:marRight w:val="0"/>
                                  <w:marTop w:val="180"/>
                                  <w:marBottom w:val="180"/>
                                  <w:divBdr>
                                    <w:top w:val="single" w:sz="6" w:space="7" w:color="EBEBEB"/>
                                    <w:left w:val="single" w:sz="6" w:space="7" w:color="EBEBEB"/>
                                    <w:bottom w:val="single" w:sz="6" w:space="7" w:color="EBEBEB"/>
                                    <w:right w:val="single" w:sz="6" w:space="7" w:color="EBEBEB"/>
                                  </w:divBdr>
                                  <w:divsChild>
                                    <w:div w:id="406273305">
                                      <w:marLeft w:val="0"/>
                                      <w:marRight w:val="0"/>
                                      <w:marTop w:val="0"/>
                                      <w:marBottom w:val="0"/>
                                      <w:divBdr>
                                        <w:top w:val="none" w:sz="0" w:space="0" w:color="auto"/>
                                        <w:left w:val="single" w:sz="24" w:space="7" w:color="8AC007"/>
                                        <w:bottom w:val="none" w:sz="0" w:space="0" w:color="auto"/>
                                        <w:right w:val="none" w:sz="0" w:space="0" w:color="auto"/>
                                      </w:divBdr>
                                    </w:div>
                                  </w:divsChild>
                                </w:div>
                                <w:div w:id="544683515">
                                  <w:marLeft w:val="0"/>
                                  <w:marRight w:val="0"/>
                                  <w:marTop w:val="180"/>
                                  <w:marBottom w:val="180"/>
                                  <w:divBdr>
                                    <w:top w:val="single" w:sz="6" w:space="7" w:color="EBEBEB"/>
                                    <w:left w:val="single" w:sz="6" w:space="7" w:color="EBEBEB"/>
                                    <w:bottom w:val="single" w:sz="6" w:space="7" w:color="EBEBEB"/>
                                    <w:right w:val="single" w:sz="6" w:space="7" w:color="EBEBEB"/>
                                  </w:divBdr>
                                  <w:divsChild>
                                    <w:div w:id="433063350">
                                      <w:marLeft w:val="0"/>
                                      <w:marRight w:val="0"/>
                                      <w:marTop w:val="0"/>
                                      <w:marBottom w:val="0"/>
                                      <w:divBdr>
                                        <w:top w:val="none" w:sz="0" w:space="0" w:color="auto"/>
                                        <w:left w:val="single" w:sz="24" w:space="7" w:color="8AC007"/>
                                        <w:bottom w:val="none" w:sz="0" w:space="0" w:color="auto"/>
                                        <w:right w:val="none" w:sz="0" w:space="0" w:color="auto"/>
                                      </w:divBdr>
                                    </w:div>
                                  </w:divsChild>
                                </w:div>
                                <w:div w:id="630406053">
                                  <w:marLeft w:val="0"/>
                                  <w:marRight w:val="0"/>
                                  <w:marTop w:val="180"/>
                                  <w:marBottom w:val="180"/>
                                  <w:divBdr>
                                    <w:top w:val="single" w:sz="6" w:space="7" w:color="EBEBEB"/>
                                    <w:left w:val="single" w:sz="6" w:space="7" w:color="EBEBEB"/>
                                    <w:bottom w:val="single" w:sz="6" w:space="7" w:color="EBEBEB"/>
                                    <w:right w:val="single" w:sz="6" w:space="7" w:color="EBEBEB"/>
                                  </w:divBdr>
                                  <w:divsChild>
                                    <w:div w:id="1955094155">
                                      <w:marLeft w:val="0"/>
                                      <w:marRight w:val="0"/>
                                      <w:marTop w:val="0"/>
                                      <w:marBottom w:val="0"/>
                                      <w:divBdr>
                                        <w:top w:val="none" w:sz="0" w:space="0" w:color="auto"/>
                                        <w:left w:val="single" w:sz="24" w:space="7" w:color="8AC007"/>
                                        <w:bottom w:val="none" w:sz="0" w:space="0" w:color="auto"/>
                                        <w:right w:val="none" w:sz="0" w:space="0" w:color="auto"/>
                                      </w:divBdr>
                                    </w:div>
                                  </w:divsChild>
                                </w:div>
                                <w:div w:id="1170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139">
                          <w:marLeft w:val="0"/>
                          <w:marRight w:val="0"/>
                          <w:marTop w:val="0"/>
                          <w:marBottom w:val="0"/>
                          <w:divBdr>
                            <w:top w:val="none" w:sz="0" w:space="0" w:color="auto"/>
                            <w:left w:val="none" w:sz="0" w:space="0" w:color="auto"/>
                            <w:bottom w:val="none" w:sz="0" w:space="0" w:color="auto"/>
                            <w:right w:val="none" w:sz="0" w:space="0" w:color="auto"/>
                          </w:divBdr>
                          <w:divsChild>
                            <w:div w:id="1219167574">
                              <w:marLeft w:val="-225"/>
                              <w:marRight w:val="-225"/>
                              <w:marTop w:val="0"/>
                              <w:marBottom w:val="0"/>
                              <w:divBdr>
                                <w:top w:val="none" w:sz="0" w:space="0" w:color="auto"/>
                                <w:left w:val="none" w:sz="0" w:space="0" w:color="auto"/>
                                <w:bottom w:val="none" w:sz="0" w:space="0" w:color="auto"/>
                                <w:right w:val="none" w:sz="0" w:space="0" w:color="auto"/>
                              </w:divBdr>
                            </w:div>
                            <w:div w:id="1310671081">
                              <w:marLeft w:val="-225"/>
                              <w:marRight w:val="-225"/>
                              <w:marTop w:val="0"/>
                              <w:marBottom w:val="0"/>
                              <w:divBdr>
                                <w:top w:val="none" w:sz="0" w:space="0" w:color="auto"/>
                                <w:left w:val="none" w:sz="0" w:space="0" w:color="auto"/>
                                <w:bottom w:val="none" w:sz="0" w:space="0" w:color="auto"/>
                                <w:right w:val="none" w:sz="0" w:space="0" w:color="auto"/>
                              </w:divBdr>
                            </w:div>
                            <w:div w:id="756831936">
                              <w:marLeft w:val="-225"/>
                              <w:marRight w:val="-225"/>
                              <w:marTop w:val="0"/>
                              <w:marBottom w:val="0"/>
                              <w:divBdr>
                                <w:top w:val="none" w:sz="0" w:space="0" w:color="auto"/>
                                <w:left w:val="none" w:sz="0" w:space="0" w:color="auto"/>
                                <w:bottom w:val="none" w:sz="0" w:space="0" w:color="auto"/>
                                <w:right w:val="none" w:sz="0" w:space="0" w:color="auto"/>
                              </w:divBdr>
                              <w:divsChild>
                                <w:div w:id="12464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5975">
                      <w:marLeft w:val="-225"/>
                      <w:marRight w:val="-225"/>
                      <w:marTop w:val="0"/>
                      <w:marBottom w:val="0"/>
                      <w:divBdr>
                        <w:top w:val="none" w:sz="0" w:space="0" w:color="auto"/>
                        <w:left w:val="none" w:sz="0" w:space="0" w:color="auto"/>
                        <w:bottom w:val="none" w:sz="0" w:space="0" w:color="auto"/>
                        <w:right w:val="none" w:sz="0" w:space="0" w:color="auto"/>
                      </w:divBdr>
                      <w:divsChild>
                        <w:div w:id="975716299">
                          <w:marLeft w:val="0"/>
                          <w:marRight w:val="0"/>
                          <w:marTop w:val="0"/>
                          <w:marBottom w:val="0"/>
                          <w:divBdr>
                            <w:top w:val="none" w:sz="0" w:space="0" w:color="auto"/>
                            <w:left w:val="none" w:sz="0" w:space="0" w:color="auto"/>
                            <w:bottom w:val="none" w:sz="0" w:space="0" w:color="auto"/>
                            <w:right w:val="none" w:sz="0" w:space="0" w:color="auto"/>
                          </w:divBdr>
                          <w:divsChild>
                            <w:div w:id="2100128047">
                              <w:marLeft w:val="0"/>
                              <w:marRight w:val="0"/>
                              <w:marTop w:val="300"/>
                              <w:marBottom w:val="0"/>
                              <w:divBdr>
                                <w:top w:val="none" w:sz="0" w:space="0" w:color="auto"/>
                                <w:left w:val="none" w:sz="0" w:space="0" w:color="auto"/>
                                <w:bottom w:val="none" w:sz="0" w:space="0" w:color="auto"/>
                                <w:right w:val="none" w:sz="0" w:space="0" w:color="auto"/>
                              </w:divBdr>
                              <w:divsChild>
                                <w:div w:id="285936117">
                                  <w:marLeft w:val="-225"/>
                                  <w:marRight w:val="-225"/>
                                  <w:marTop w:val="0"/>
                                  <w:marBottom w:val="0"/>
                                  <w:divBdr>
                                    <w:top w:val="none" w:sz="0" w:space="0" w:color="auto"/>
                                    <w:left w:val="none" w:sz="0" w:space="0" w:color="auto"/>
                                    <w:bottom w:val="none" w:sz="0" w:space="0" w:color="auto"/>
                                    <w:right w:val="none" w:sz="0" w:space="0" w:color="auto"/>
                                  </w:divBdr>
                                  <w:divsChild>
                                    <w:div w:id="680012546">
                                      <w:marLeft w:val="0"/>
                                      <w:marRight w:val="0"/>
                                      <w:marTop w:val="0"/>
                                      <w:marBottom w:val="0"/>
                                      <w:divBdr>
                                        <w:top w:val="none" w:sz="0" w:space="0" w:color="auto"/>
                                        <w:left w:val="none" w:sz="0" w:space="0" w:color="auto"/>
                                        <w:bottom w:val="none" w:sz="0" w:space="0" w:color="auto"/>
                                        <w:right w:val="none" w:sz="0" w:space="0" w:color="auto"/>
                                      </w:divBdr>
                                    </w:div>
                                    <w:div w:id="285308241">
                                      <w:marLeft w:val="0"/>
                                      <w:marRight w:val="0"/>
                                      <w:marTop w:val="0"/>
                                      <w:marBottom w:val="0"/>
                                      <w:divBdr>
                                        <w:top w:val="none" w:sz="0" w:space="0" w:color="auto"/>
                                        <w:left w:val="none" w:sz="0" w:space="0" w:color="auto"/>
                                        <w:bottom w:val="none" w:sz="0" w:space="0" w:color="auto"/>
                                        <w:right w:val="none" w:sz="0" w:space="0" w:color="auto"/>
                                      </w:divBdr>
                                    </w:div>
                                    <w:div w:id="1480999400">
                                      <w:marLeft w:val="0"/>
                                      <w:marRight w:val="0"/>
                                      <w:marTop w:val="0"/>
                                      <w:marBottom w:val="0"/>
                                      <w:divBdr>
                                        <w:top w:val="none" w:sz="0" w:space="0" w:color="auto"/>
                                        <w:left w:val="none" w:sz="0" w:space="0" w:color="auto"/>
                                        <w:bottom w:val="none" w:sz="0" w:space="0" w:color="auto"/>
                                        <w:right w:val="none" w:sz="0" w:space="0" w:color="auto"/>
                                      </w:divBdr>
                                    </w:div>
                                    <w:div w:id="1777753472">
                                      <w:marLeft w:val="0"/>
                                      <w:marRight w:val="0"/>
                                      <w:marTop w:val="0"/>
                                      <w:marBottom w:val="0"/>
                                      <w:divBdr>
                                        <w:top w:val="none" w:sz="0" w:space="0" w:color="auto"/>
                                        <w:left w:val="none" w:sz="0" w:space="0" w:color="auto"/>
                                        <w:bottom w:val="none" w:sz="0" w:space="0" w:color="auto"/>
                                        <w:right w:val="none" w:sz="0" w:space="0" w:color="auto"/>
                                      </w:divBdr>
                                    </w:div>
                                  </w:divsChild>
                                </w:div>
                                <w:div w:id="581524914">
                                  <w:marLeft w:val="0"/>
                                  <w:marRight w:val="0"/>
                                  <w:marTop w:val="0"/>
                                  <w:marBottom w:val="0"/>
                                  <w:divBdr>
                                    <w:top w:val="none" w:sz="0" w:space="0" w:color="auto"/>
                                    <w:left w:val="none" w:sz="0" w:space="0" w:color="auto"/>
                                    <w:bottom w:val="none" w:sz="0" w:space="0" w:color="auto"/>
                                    <w:right w:val="none" w:sz="0" w:space="0" w:color="auto"/>
                                  </w:divBdr>
                                  <w:divsChild>
                                    <w:div w:id="2029943820">
                                      <w:marLeft w:val="0"/>
                                      <w:marRight w:val="0"/>
                                      <w:marTop w:val="0"/>
                                      <w:marBottom w:val="225"/>
                                      <w:divBdr>
                                        <w:top w:val="none" w:sz="0" w:space="0" w:color="auto"/>
                                        <w:left w:val="none" w:sz="0" w:space="0" w:color="auto"/>
                                        <w:bottom w:val="none" w:sz="0" w:space="0" w:color="auto"/>
                                        <w:right w:val="none" w:sz="0" w:space="0" w:color="auto"/>
                                      </w:divBdr>
                                    </w:div>
                                    <w:div w:id="236522575">
                                      <w:marLeft w:val="0"/>
                                      <w:marRight w:val="0"/>
                                      <w:marTop w:val="0"/>
                                      <w:marBottom w:val="225"/>
                                      <w:divBdr>
                                        <w:top w:val="none" w:sz="0" w:space="0" w:color="auto"/>
                                        <w:left w:val="none" w:sz="0" w:space="0" w:color="auto"/>
                                        <w:bottom w:val="none" w:sz="0" w:space="0" w:color="auto"/>
                                        <w:right w:val="none" w:sz="0" w:space="0" w:color="auto"/>
                                      </w:divBdr>
                                    </w:div>
                                    <w:div w:id="883249528">
                                      <w:marLeft w:val="0"/>
                                      <w:marRight w:val="0"/>
                                      <w:marTop w:val="0"/>
                                      <w:marBottom w:val="225"/>
                                      <w:divBdr>
                                        <w:top w:val="none" w:sz="0" w:space="0" w:color="auto"/>
                                        <w:left w:val="none" w:sz="0" w:space="0" w:color="auto"/>
                                        <w:bottom w:val="none" w:sz="0" w:space="0" w:color="auto"/>
                                        <w:right w:val="none" w:sz="0" w:space="0" w:color="auto"/>
                                      </w:divBdr>
                                    </w:div>
                                    <w:div w:id="452750451">
                                      <w:marLeft w:val="0"/>
                                      <w:marRight w:val="0"/>
                                      <w:marTop w:val="0"/>
                                      <w:marBottom w:val="225"/>
                                      <w:divBdr>
                                        <w:top w:val="none" w:sz="0" w:space="0" w:color="auto"/>
                                        <w:left w:val="none" w:sz="0" w:space="0" w:color="auto"/>
                                        <w:bottom w:val="none" w:sz="0" w:space="0" w:color="auto"/>
                                        <w:right w:val="none" w:sz="0" w:space="0" w:color="auto"/>
                                      </w:divBdr>
                                    </w:div>
                                  </w:divsChild>
                                </w:div>
                                <w:div w:id="166755768">
                                  <w:marLeft w:val="0"/>
                                  <w:marRight w:val="0"/>
                                  <w:marTop w:val="0"/>
                                  <w:marBottom w:val="0"/>
                                  <w:divBdr>
                                    <w:top w:val="none" w:sz="0" w:space="0" w:color="auto"/>
                                    <w:left w:val="none" w:sz="0" w:space="0" w:color="auto"/>
                                    <w:bottom w:val="none" w:sz="0" w:space="0" w:color="auto"/>
                                    <w:right w:val="none" w:sz="0" w:space="0" w:color="auto"/>
                                  </w:divBdr>
                                </w:div>
                                <w:div w:id="710689643">
                                  <w:marLeft w:val="-225"/>
                                  <w:marRight w:val="-225"/>
                                  <w:marTop w:val="0"/>
                                  <w:marBottom w:val="0"/>
                                  <w:divBdr>
                                    <w:top w:val="none" w:sz="0" w:space="0" w:color="auto"/>
                                    <w:left w:val="none" w:sz="0" w:space="0" w:color="auto"/>
                                    <w:bottom w:val="none" w:sz="0" w:space="0" w:color="auto"/>
                                    <w:right w:val="none" w:sz="0" w:space="0" w:color="auto"/>
                                  </w:divBdr>
                                  <w:divsChild>
                                    <w:div w:id="775639068">
                                      <w:marLeft w:val="0"/>
                                      <w:marRight w:val="0"/>
                                      <w:marTop w:val="0"/>
                                      <w:marBottom w:val="0"/>
                                      <w:divBdr>
                                        <w:top w:val="none" w:sz="0" w:space="0" w:color="auto"/>
                                        <w:left w:val="none" w:sz="0" w:space="0" w:color="auto"/>
                                        <w:bottom w:val="none" w:sz="0" w:space="0" w:color="auto"/>
                                        <w:right w:val="none" w:sz="0" w:space="0" w:color="auto"/>
                                      </w:divBdr>
                                    </w:div>
                                    <w:div w:id="1955937292">
                                      <w:marLeft w:val="0"/>
                                      <w:marRight w:val="0"/>
                                      <w:marTop w:val="0"/>
                                      <w:marBottom w:val="0"/>
                                      <w:divBdr>
                                        <w:top w:val="none" w:sz="0" w:space="0" w:color="auto"/>
                                        <w:left w:val="none" w:sz="0" w:space="0" w:color="auto"/>
                                        <w:bottom w:val="none" w:sz="0" w:space="0" w:color="auto"/>
                                        <w:right w:val="none" w:sz="0" w:space="0" w:color="auto"/>
                                      </w:divBdr>
                                    </w:div>
                                    <w:div w:id="828522884">
                                      <w:marLeft w:val="0"/>
                                      <w:marRight w:val="0"/>
                                      <w:marTop w:val="0"/>
                                      <w:marBottom w:val="0"/>
                                      <w:divBdr>
                                        <w:top w:val="none" w:sz="0" w:space="0" w:color="auto"/>
                                        <w:left w:val="none" w:sz="0" w:space="0" w:color="auto"/>
                                        <w:bottom w:val="none" w:sz="0" w:space="0" w:color="auto"/>
                                        <w:right w:val="none" w:sz="0" w:space="0" w:color="auto"/>
                                      </w:divBdr>
                                    </w:div>
                                    <w:div w:id="20001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12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8813">
          <w:marLeft w:val="0"/>
          <w:marRight w:val="0"/>
          <w:marTop w:val="570"/>
          <w:marBottom w:val="0"/>
          <w:divBdr>
            <w:top w:val="single" w:sz="6" w:space="0" w:color="AAAAAA"/>
            <w:left w:val="single" w:sz="6" w:space="0" w:color="5F5F5F"/>
            <w:bottom w:val="single" w:sz="6" w:space="0" w:color="5F5F5F"/>
            <w:right w:val="single" w:sz="6" w:space="0" w:color="5F5F5F"/>
          </w:divBdr>
          <w:divsChild>
            <w:div w:id="394084091">
              <w:marLeft w:val="0"/>
              <w:marRight w:val="0"/>
              <w:marTop w:val="0"/>
              <w:marBottom w:val="0"/>
              <w:divBdr>
                <w:top w:val="none" w:sz="0" w:space="0" w:color="auto"/>
                <w:left w:val="none" w:sz="0" w:space="0" w:color="auto"/>
                <w:bottom w:val="none" w:sz="0" w:space="0" w:color="auto"/>
                <w:right w:val="none" w:sz="0" w:space="0" w:color="auto"/>
              </w:divBdr>
              <w:divsChild>
                <w:div w:id="453445997">
                  <w:marLeft w:val="0"/>
                  <w:marRight w:val="0"/>
                  <w:marTop w:val="0"/>
                  <w:marBottom w:val="0"/>
                  <w:divBdr>
                    <w:top w:val="none" w:sz="0" w:space="0" w:color="auto"/>
                    <w:left w:val="none" w:sz="0" w:space="0" w:color="auto"/>
                    <w:bottom w:val="none" w:sz="0" w:space="0" w:color="auto"/>
                    <w:right w:val="none" w:sz="0" w:space="0" w:color="auto"/>
                  </w:divBdr>
                </w:div>
                <w:div w:id="665590196">
                  <w:marLeft w:val="0"/>
                  <w:marRight w:val="0"/>
                  <w:marTop w:val="0"/>
                  <w:marBottom w:val="0"/>
                  <w:divBdr>
                    <w:top w:val="none" w:sz="0" w:space="0" w:color="auto"/>
                    <w:left w:val="none" w:sz="0" w:space="0" w:color="auto"/>
                    <w:bottom w:val="none" w:sz="0" w:space="0" w:color="auto"/>
                    <w:right w:val="none" w:sz="0" w:space="0" w:color="auto"/>
                  </w:divBdr>
                </w:div>
                <w:div w:id="619141849">
                  <w:marLeft w:val="0"/>
                  <w:marRight w:val="0"/>
                  <w:marTop w:val="0"/>
                  <w:marBottom w:val="0"/>
                  <w:divBdr>
                    <w:top w:val="none" w:sz="0" w:space="0" w:color="auto"/>
                    <w:left w:val="none" w:sz="0" w:space="0" w:color="auto"/>
                    <w:bottom w:val="none" w:sz="0" w:space="0" w:color="auto"/>
                    <w:right w:val="none" w:sz="0" w:space="0" w:color="auto"/>
                  </w:divBdr>
                </w:div>
                <w:div w:id="1756592435">
                  <w:marLeft w:val="0"/>
                  <w:marRight w:val="0"/>
                  <w:marTop w:val="0"/>
                  <w:marBottom w:val="0"/>
                  <w:divBdr>
                    <w:top w:val="none" w:sz="0" w:space="0" w:color="auto"/>
                    <w:left w:val="none" w:sz="0" w:space="0" w:color="auto"/>
                    <w:bottom w:val="none" w:sz="0" w:space="0" w:color="auto"/>
                    <w:right w:val="none" w:sz="0" w:space="0" w:color="auto"/>
                  </w:divBdr>
                </w:div>
                <w:div w:id="1399741838">
                  <w:marLeft w:val="0"/>
                  <w:marRight w:val="0"/>
                  <w:marTop w:val="0"/>
                  <w:marBottom w:val="0"/>
                  <w:divBdr>
                    <w:top w:val="none" w:sz="0" w:space="0" w:color="auto"/>
                    <w:left w:val="none" w:sz="0" w:space="0" w:color="auto"/>
                    <w:bottom w:val="none" w:sz="0" w:space="0" w:color="auto"/>
                    <w:right w:val="none" w:sz="0" w:space="0" w:color="auto"/>
                  </w:divBdr>
                </w:div>
                <w:div w:id="592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0417">
          <w:marLeft w:val="0"/>
          <w:marRight w:val="0"/>
          <w:marTop w:val="570"/>
          <w:marBottom w:val="0"/>
          <w:divBdr>
            <w:top w:val="single" w:sz="6" w:space="0" w:color="AAAAAA"/>
            <w:left w:val="single" w:sz="6" w:space="0" w:color="5F5F5F"/>
            <w:bottom w:val="single" w:sz="6" w:space="0" w:color="5F5F5F"/>
            <w:right w:val="single" w:sz="6" w:space="0" w:color="5F5F5F"/>
          </w:divBdr>
          <w:divsChild>
            <w:div w:id="1151872439">
              <w:marLeft w:val="0"/>
              <w:marRight w:val="0"/>
              <w:marTop w:val="0"/>
              <w:marBottom w:val="0"/>
              <w:divBdr>
                <w:top w:val="none" w:sz="0" w:space="0" w:color="auto"/>
                <w:left w:val="none" w:sz="0" w:space="0" w:color="auto"/>
                <w:bottom w:val="none" w:sz="0" w:space="0" w:color="auto"/>
                <w:right w:val="none" w:sz="0" w:space="0" w:color="auto"/>
              </w:divBdr>
              <w:divsChild>
                <w:div w:id="198862737">
                  <w:marLeft w:val="0"/>
                  <w:marRight w:val="0"/>
                  <w:marTop w:val="0"/>
                  <w:marBottom w:val="0"/>
                  <w:divBdr>
                    <w:top w:val="none" w:sz="0" w:space="0" w:color="auto"/>
                    <w:left w:val="none" w:sz="0" w:space="0" w:color="auto"/>
                    <w:bottom w:val="none" w:sz="0" w:space="0" w:color="auto"/>
                    <w:right w:val="none" w:sz="0" w:space="0" w:color="auto"/>
                  </w:divBdr>
                </w:div>
                <w:div w:id="1269704644">
                  <w:marLeft w:val="0"/>
                  <w:marRight w:val="0"/>
                  <w:marTop w:val="0"/>
                  <w:marBottom w:val="0"/>
                  <w:divBdr>
                    <w:top w:val="none" w:sz="0" w:space="0" w:color="auto"/>
                    <w:left w:val="none" w:sz="0" w:space="0" w:color="auto"/>
                    <w:bottom w:val="none" w:sz="0" w:space="0" w:color="auto"/>
                    <w:right w:val="none" w:sz="0" w:space="0" w:color="auto"/>
                  </w:divBdr>
                </w:div>
                <w:div w:id="570231968">
                  <w:marLeft w:val="0"/>
                  <w:marRight w:val="0"/>
                  <w:marTop w:val="0"/>
                  <w:marBottom w:val="0"/>
                  <w:divBdr>
                    <w:top w:val="none" w:sz="0" w:space="0" w:color="auto"/>
                    <w:left w:val="none" w:sz="0" w:space="0" w:color="auto"/>
                    <w:bottom w:val="none" w:sz="0" w:space="0" w:color="auto"/>
                    <w:right w:val="none" w:sz="0" w:space="0" w:color="auto"/>
                  </w:divBdr>
                </w:div>
                <w:div w:id="1538467771">
                  <w:marLeft w:val="0"/>
                  <w:marRight w:val="0"/>
                  <w:marTop w:val="0"/>
                  <w:marBottom w:val="0"/>
                  <w:divBdr>
                    <w:top w:val="none" w:sz="0" w:space="0" w:color="auto"/>
                    <w:left w:val="none" w:sz="0" w:space="0" w:color="auto"/>
                    <w:bottom w:val="none" w:sz="0" w:space="0" w:color="auto"/>
                    <w:right w:val="none" w:sz="0" w:space="0" w:color="auto"/>
                  </w:divBdr>
                </w:div>
                <w:div w:id="8507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8780">
          <w:marLeft w:val="0"/>
          <w:marRight w:val="0"/>
          <w:marTop w:val="570"/>
          <w:marBottom w:val="0"/>
          <w:divBdr>
            <w:top w:val="single" w:sz="6" w:space="0" w:color="AAAAAA"/>
            <w:left w:val="single" w:sz="6" w:space="0" w:color="5F5F5F"/>
            <w:bottom w:val="single" w:sz="6" w:space="0" w:color="5F5F5F"/>
            <w:right w:val="single" w:sz="6" w:space="0" w:color="5F5F5F"/>
          </w:divBdr>
          <w:divsChild>
            <w:div w:id="73207193">
              <w:marLeft w:val="0"/>
              <w:marRight w:val="0"/>
              <w:marTop w:val="0"/>
              <w:marBottom w:val="0"/>
              <w:divBdr>
                <w:top w:val="none" w:sz="0" w:space="0" w:color="auto"/>
                <w:left w:val="none" w:sz="0" w:space="0" w:color="auto"/>
                <w:bottom w:val="none" w:sz="0" w:space="0" w:color="auto"/>
                <w:right w:val="none" w:sz="0" w:space="0" w:color="auto"/>
              </w:divBdr>
              <w:divsChild>
                <w:div w:id="603879425">
                  <w:marLeft w:val="0"/>
                  <w:marRight w:val="0"/>
                  <w:marTop w:val="0"/>
                  <w:marBottom w:val="0"/>
                  <w:divBdr>
                    <w:top w:val="none" w:sz="0" w:space="0" w:color="auto"/>
                    <w:left w:val="none" w:sz="0" w:space="0" w:color="auto"/>
                    <w:bottom w:val="none" w:sz="0" w:space="0" w:color="auto"/>
                    <w:right w:val="none" w:sz="0" w:space="0" w:color="auto"/>
                  </w:divBdr>
                </w:div>
                <w:div w:id="1785736106">
                  <w:marLeft w:val="0"/>
                  <w:marRight w:val="0"/>
                  <w:marTop w:val="0"/>
                  <w:marBottom w:val="0"/>
                  <w:divBdr>
                    <w:top w:val="none" w:sz="0" w:space="0" w:color="auto"/>
                    <w:left w:val="none" w:sz="0" w:space="0" w:color="auto"/>
                    <w:bottom w:val="none" w:sz="0" w:space="0" w:color="auto"/>
                    <w:right w:val="none" w:sz="0" w:space="0" w:color="auto"/>
                  </w:divBdr>
                </w:div>
                <w:div w:id="518006294">
                  <w:marLeft w:val="0"/>
                  <w:marRight w:val="0"/>
                  <w:marTop w:val="0"/>
                  <w:marBottom w:val="0"/>
                  <w:divBdr>
                    <w:top w:val="none" w:sz="0" w:space="0" w:color="auto"/>
                    <w:left w:val="none" w:sz="0" w:space="0" w:color="auto"/>
                    <w:bottom w:val="none" w:sz="0" w:space="0" w:color="auto"/>
                    <w:right w:val="none" w:sz="0" w:space="0" w:color="auto"/>
                  </w:divBdr>
                </w:div>
                <w:div w:id="8656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6222">
          <w:marLeft w:val="0"/>
          <w:marRight w:val="0"/>
          <w:marTop w:val="570"/>
          <w:marBottom w:val="0"/>
          <w:divBdr>
            <w:top w:val="single" w:sz="6" w:space="0" w:color="AAAAAA"/>
            <w:left w:val="single" w:sz="6" w:space="0" w:color="5F5F5F"/>
            <w:bottom w:val="single" w:sz="6" w:space="0" w:color="5F5F5F"/>
            <w:right w:val="single" w:sz="6" w:space="0" w:color="5F5F5F"/>
          </w:divBdr>
          <w:divsChild>
            <w:div w:id="359745142">
              <w:marLeft w:val="0"/>
              <w:marRight w:val="0"/>
              <w:marTop w:val="0"/>
              <w:marBottom w:val="0"/>
              <w:divBdr>
                <w:top w:val="none" w:sz="0" w:space="0" w:color="auto"/>
                <w:left w:val="none" w:sz="0" w:space="0" w:color="auto"/>
                <w:bottom w:val="none" w:sz="0" w:space="0" w:color="auto"/>
                <w:right w:val="none" w:sz="0" w:space="0" w:color="auto"/>
              </w:divBdr>
              <w:divsChild>
                <w:div w:id="269973076">
                  <w:marLeft w:val="0"/>
                  <w:marRight w:val="0"/>
                  <w:marTop w:val="0"/>
                  <w:marBottom w:val="0"/>
                  <w:divBdr>
                    <w:top w:val="none" w:sz="0" w:space="0" w:color="auto"/>
                    <w:left w:val="none" w:sz="0" w:space="0" w:color="auto"/>
                    <w:bottom w:val="none" w:sz="0" w:space="0" w:color="auto"/>
                    <w:right w:val="none" w:sz="0" w:space="0" w:color="auto"/>
                  </w:divBdr>
                  <w:divsChild>
                    <w:div w:id="1121845795">
                      <w:marLeft w:val="0"/>
                      <w:marRight w:val="0"/>
                      <w:marTop w:val="0"/>
                      <w:marBottom w:val="0"/>
                      <w:divBdr>
                        <w:top w:val="none" w:sz="0" w:space="0" w:color="auto"/>
                        <w:left w:val="none" w:sz="0" w:space="0" w:color="auto"/>
                        <w:bottom w:val="none" w:sz="0" w:space="0" w:color="auto"/>
                        <w:right w:val="none" w:sz="0" w:space="0" w:color="auto"/>
                      </w:divBdr>
                      <w:divsChild>
                        <w:div w:id="1667241303">
                          <w:marLeft w:val="0"/>
                          <w:marRight w:val="0"/>
                          <w:marTop w:val="0"/>
                          <w:marBottom w:val="0"/>
                          <w:divBdr>
                            <w:top w:val="none" w:sz="0" w:space="0" w:color="auto"/>
                            <w:left w:val="none" w:sz="0" w:space="0" w:color="auto"/>
                            <w:bottom w:val="none" w:sz="0" w:space="0" w:color="auto"/>
                            <w:right w:val="none" w:sz="0" w:space="0" w:color="auto"/>
                          </w:divBdr>
                          <w:divsChild>
                            <w:div w:id="1217618720">
                              <w:marLeft w:val="0"/>
                              <w:marRight w:val="0"/>
                              <w:marTop w:val="0"/>
                              <w:marBottom w:val="0"/>
                              <w:divBdr>
                                <w:top w:val="none" w:sz="0" w:space="0" w:color="auto"/>
                                <w:left w:val="none" w:sz="0" w:space="0" w:color="auto"/>
                                <w:bottom w:val="none" w:sz="0" w:space="0" w:color="auto"/>
                                <w:right w:val="none" w:sz="0" w:space="0" w:color="auto"/>
                              </w:divBdr>
                              <w:divsChild>
                                <w:div w:id="110250041">
                                  <w:marLeft w:val="0"/>
                                  <w:marRight w:val="0"/>
                                  <w:marTop w:val="0"/>
                                  <w:marBottom w:val="0"/>
                                  <w:divBdr>
                                    <w:top w:val="none" w:sz="0" w:space="0" w:color="auto"/>
                                    <w:left w:val="none" w:sz="0" w:space="0" w:color="auto"/>
                                    <w:bottom w:val="none" w:sz="0" w:space="0" w:color="auto"/>
                                    <w:right w:val="none" w:sz="0" w:space="0" w:color="auto"/>
                                  </w:divBdr>
                                  <w:divsChild>
                                    <w:div w:id="1450665194">
                                      <w:marLeft w:val="0"/>
                                      <w:marRight w:val="0"/>
                                      <w:marTop w:val="0"/>
                                      <w:marBottom w:val="0"/>
                                      <w:divBdr>
                                        <w:top w:val="single" w:sz="6" w:space="0" w:color="555555"/>
                                        <w:left w:val="single" w:sz="6" w:space="0" w:color="555555"/>
                                        <w:bottom w:val="single" w:sz="6" w:space="0" w:color="555555"/>
                                        <w:right w:val="single" w:sz="6" w:space="0" w:color="555555"/>
                                      </w:divBdr>
                                      <w:divsChild>
                                        <w:div w:id="714504873">
                                          <w:marLeft w:val="0"/>
                                          <w:marRight w:val="0"/>
                                          <w:marTop w:val="0"/>
                                          <w:marBottom w:val="0"/>
                                          <w:divBdr>
                                            <w:top w:val="none" w:sz="0" w:space="0" w:color="auto"/>
                                            <w:left w:val="none" w:sz="0" w:space="0" w:color="auto"/>
                                            <w:bottom w:val="none" w:sz="0" w:space="0" w:color="auto"/>
                                            <w:right w:val="none" w:sz="0" w:space="0" w:color="auto"/>
                                          </w:divBdr>
                                        </w:div>
                                      </w:divsChild>
                                    </w:div>
                                    <w:div w:id="2048598898">
                                      <w:marLeft w:val="60"/>
                                      <w:marRight w:val="60"/>
                                      <w:marTop w:val="0"/>
                                      <w:marBottom w:val="0"/>
                                      <w:divBdr>
                                        <w:top w:val="none" w:sz="0" w:space="0" w:color="auto"/>
                                        <w:left w:val="none" w:sz="0" w:space="0" w:color="auto"/>
                                        <w:bottom w:val="none" w:sz="0" w:space="0" w:color="auto"/>
                                        <w:right w:val="none" w:sz="0" w:space="0" w:color="auto"/>
                                      </w:divBdr>
                                    </w:div>
                                    <w:div w:id="1567717879">
                                      <w:marLeft w:val="0"/>
                                      <w:marRight w:val="30"/>
                                      <w:marTop w:val="0"/>
                                      <w:marBottom w:val="0"/>
                                      <w:divBdr>
                                        <w:top w:val="none" w:sz="0" w:space="0" w:color="auto"/>
                                        <w:left w:val="none" w:sz="0" w:space="0" w:color="auto"/>
                                        <w:bottom w:val="none" w:sz="0" w:space="0" w:color="auto"/>
                                        <w:right w:val="none" w:sz="0" w:space="0" w:color="auto"/>
                                      </w:divBdr>
                                    </w:div>
                                    <w:div w:id="1534611125">
                                      <w:marLeft w:val="0"/>
                                      <w:marRight w:val="0"/>
                                      <w:marTop w:val="100"/>
                                      <w:marBottom w:val="100"/>
                                      <w:divBdr>
                                        <w:top w:val="none" w:sz="0" w:space="0" w:color="auto"/>
                                        <w:left w:val="none" w:sz="0" w:space="0" w:color="auto"/>
                                        <w:bottom w:val="none" w:sz="0" w:space="0" w:color="auto"/>
                                        <w:right w:val="none" w:sz="0" w:space="0" w:color="auto"/>
                                      </w:divBdr>
                                      <w:divsChild>
                                        <w:div w:id="343672930">
                                          <w:marLeft w:val="0"/>
                                          <w:marRight w:val="0"/>
                                          <w:marTop w:val="0"/>
                                          <w:marBottom w:val="0"/>
                                          <w:divBdr>
                                            <w:top w:val="none" w:sz="0" w:space="0" w:color="auto"/>
                                            <w:left w:val="none" w:sz="0" w:space="0" w:color="auto"/>
                                            <w:bottom w:val="none" w:sz="0" w:space="0" w:color="auto"/>
                                            <w:right w:val="none" w:sz="0" w:space="0" w:color="auto"/>
                                          </w:divBdr>
                                        </w:div>
                                        <w:div w:id="863519572">
                                          <w:marLeft w:val="0"/>
                                          <w:marRight w:val="0"/>
                                          <w:marTop w:val="0"/>
                                          <w:marBottom w:val="0"/>
                                          <w:divBdr>
                                            <w:top w:val="none" w:sz="0" w:space="0" w:color="auto"/>
                                            <w:left w:val="none" w:sz="0" w:space="0" w:color="auto"/>
                                            <w:bottom w:val="none" w:sz="0" w:space="0" w:color="auto"/>
                                            <w:right w:val="none" w:sz="0" w:space="0" w:color="auto"/>
                                          </w:divBdr>
                                        </w:div>
                                        <w:div w:id="21326364">
                                          <w:marLeft w:val="0"/>
                                          <w:marRight w:val="0"/>
                                          <w:marTop w:val="60"/>
                                          <w:marBottom w:val="0"/>
                                          <w:divBdr>
                                            <w:top w:val="none" w:sz="0" w:space="0" w:color="auto"/>
                                            <w:left w:val="none" w:sz="0" w:space="0" w:color="auto"/>
                                            <w:bottom w:val="none" w:sz="0" w:space="0" w:color="auto"/>
                                            <w:right w:val="none" w:sz="0" w:space="0" w:color="auto"/>
                                          </w:divBdr>
                                          <w:divsChild>
                                            <w:div w:id="342825572">
                                              <w:marLeft w:val="0"/>
                                              <w:marRight w:val="150"/>
                                              <w:marTop w:val="0"/>
                                              <w:marBottom w:val="0"/>
                                              <w:divBdr>
                                                <w:top w:val="none" w:sz="0" w:space="0" w:color="auto"/>
                                                <w:left w:val="none" w:sz="0" w:space="0" w:color="auto"/>
                                                <w:bottom w:val="none" w:sz="0" w:space="0" w:color="auto"/>
                                                <w:right w:val="none" w:sz="0" w:space="0" w:color="auto"/>
                                              </w:divBdr>
                                            </w:div>
                                          </w:divsChild>
                                        </w:div>
                                        <w:div w:id="793331834">
                                          <w:marLeft w:val="0"/>
                                          <w:marRight w:val="0"/>
                                          <w:marTop w:val="0"/>
                                          <w:marBottom w:val="0"/>
                                          <w:divBdr>
                                            <w:top w:val="none" w:sz="0" w:space="0" w:color="auto"/>
                                            <w:left w:val="none" w:sz="0" w:space="0" w:color="auto"/>
                                            <w:bottom w:val="none" w:sz="0" w:space="0" w:color="auto"/>
                                            <w:right w:val="none" w:sz="0" w:space="0" w:color="auto"/>
                                          </w:divBdr>
                                          <w:divsChild>
                                            <w:div w:id="1451169586">
                                              <w:marLeft w:val="0"/>
                                              <w:marRight w:val="0"/>
                                              <w:marTop w:val="0"/>
                                              <w:marBottom w:val="0"/>
                                              <w:divBdr>
                                                <w:top w:val="none" w:sz="0" w:space="0" w:color="auto"/>
                                                <w:left w:val="none" w:sz="0" w:space="0" w:color="auto"/>
                                                <w:bottom w:val="none" w:sz="0" w:space="0" w:color="auto"/>
                                                <w:right w:val="none" w:sz="0" w:space="0" w:color="auto"/>
                                              </w:divBdr>
                                            </w:div>
                                            <w:div w:id="1820657524">
                                              <w:marLeft w:val="0"/>
                                              <w:marRight w:val="0"/>
                                              <w:marTop w:val="0"/>
                                              <w:marBottom w:val="0"/>
                                              <w:divBdr>
                                                <w:top w:val="none" w:sz="0" w:space="0" w:color="auto"/>
                                                <w:left w:val="none" w:sz="0" w:space="0" w:color="auto"/>
                                                <w:bottom w:val="none" w:sz="0" w:space="0" w:color="auto"/>
                                                <w:right w:val="none" w:sz="0" w:space="0" w:color="auto"/>
                                              </w:divBdr>
                                            </w:div>
                                            <w:div w:id="18668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17086">
          <w:marLeft w:val="0"/>
          <w:marRight w:val="0"/>
          <w:marTop w:val="570"/>
          <w:marBottom w:val="0"/>
          <w:divBdr>
            <w:top w:val="single" w:sz="6" w:space="0" w:color="AAAAAA"/>
            <w:left w:val="single" w:sz="6" w:space="0" w:color="5F5F5F"/>
            <w:bottom w:val="single" w:sz="6" w:space="0" w:color="5F5F5F"/>
            <w:right w:val="single" w:sz="6" w:space="0" w:color="5F5F5F"/>
          </w:divBdr>
          <w:divsChild>
            <w:div w:id="249194660">
              <w:marLeft w:val="0"/>
              <w:marRight w:val="0"/>
              <w:marTop w:val="0"/>
              <w:marBottom w:val="0"/>
              <w:divBdr>
                <w:top w:val="none" w:sz="0" w:space="0" w:color="auto"/>
                <w:left w:val="none" w:sz="0" w:space="0" w:color="auto"/>
                <w:bottom w:val="none" w:sz="0" w:space="0" w:color="auto"/>
                <w:right w:val="none" w:sz="0" w:space="0" w:color="auto"/>
              </w:divBdr>
              <w:divsChild>
                <w:div w:id="169411544">
                  <w:marLeft w:val="0"/>
                  <w:marRight w:val="0"/>
                  <w:marTop w:val="0"/>
                  <w:marBottom w:val="0"/>
                  <w:divBdr>
                    <w:top w:val="none" w:sz="0" w:space="0" w:color="auto"/>
                    <w:left w:val="none" w:sz="0" w:space="0" w:color="auto"/>
                    <w:bottom w:val="none" w:sz="0" w:space="0" w:color="auto"/>
                    <w:right w:val="none" w:sz="0" w:space="0" w:color="auto"/>
                  </w:divBdr>
                  <w:divsChild>
                    <w:div w:id="743378468">
                      <w:marLeft w:val="0"/>
                      <w:marRight w:val="0"/>
                      <w:marTop w:val="0"/>
                      <w:marBottom w:val="0"/>
                      <w:divBdr>
                        <w:top w:val="none" w:sz="0" w:space="0" w:color="auto"/>
                        <w:left w:val="none" w:sz="0" w:space="0" w:color="auto"/>
                        <w:bottom w:val="none" w:sz="0" w:space="0" w:color="auto"/>
                        <w:right w:val="none" w:sz="0" w:space="0" w:color="auto"/>
                      </w:divBdr>
                      <w:divsChild>
                        <w:div w:id="696392820">
                          <w:marLeft w:val="0"/>
                          <w:marRight w:val="0"/>
                          <w:marTop w:val="0"/>
                          <w:marBottom w:val="0"/>
                          <w:divBdr>
                            <w:top w:val="none" w:sz="0" w:space="0" w:color="auto"/>
                            <w:left w:val="none" w:sz="0" w:space="0" w:color="auto"/>
                            <w:bottom w:val="none" w:sz="0" w:space="0" w:color="auto"/>
                            <w:right w:val="none" w:sz="0" w:space="0" w:color="auto"/>
                          </w:divBdr>
                          <w:divsChild>
                            <w:div w:id="66486737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062442164">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934241981">
      <w:bodyDiv w:val="1"/>
      <w:marLeft w:val="0"/>
      <w:marRight w:val="0"/>
      <w:marTop w:val="0"/>
      <w:marBottom w:val="0"/>
      <w:divBdr>
        <w:top w:val="none" w:sz="0" w:space="0" w:color="auto"/>
        <w:left w:val="none" w:sz="0" w:space="0" w:color="auto"/>
        <w:bottom w:val="none" w:sz="0" w:space="0" w:color="auto"/>
        <w:right w:val="none" w:sz="0" w:space="0" w:color="auto"/>
      </w:divBdr>
      <w:divsChild>
        <w:div w:id="1992828352">
          <w:marLeft w:val="0"/>
          <w:marRight w:val="0"/>
          <w:marTop w:val="0"/>
          <w:marBottom w:val="0"/>
          <w:divBdr>
            <w:top w:val="none" w:sz="0" w:space="0" w:color="auto"/>
            <w:left w:val="none" w:sz="0" w:space="0" w:color="auto"/>
            <w:bottom w:val="none" w:sz="0" w:space="0" w:color="auto"/>
            <w:right w:val="none" w:sz="0" w:space="0" w:color="auto"/>
          </w:divBdr>
          <w:divsChild>
            <w:div w:id="1887598977">
              <w:marLeft w:val="-225"/>
              <w:marRight w:val="-225"/>
              <w:marTop w:val="0"/>
              <w:marBottom w:val="0"/>
              <w:divBdr>
                <w:top w:val="none" w:sz="0" w:space="0" w:color="auto"/>
                <w:left w:val="none" w:sz="0" w:space="0" w:color="auto"/>
                <w:bottom w:val="none" w:sz="0" w:space="0" w:color="auto"/>
                <w:right w:val="none" w:sz="0" w:space="0" w:color="auto"/>
              </w:divBdr>
              <w:divsChild>
                <w:div w:id="1869641846">
                  <w:marLeft w:val="0"/>
                  <w:marRight w:val="0"/>
                  <w:marTop w:val="0"/>
                  <w:marBottom w:val="0"/>
                  <w:divBdr>
                    <w:top w:val="none" w:sz="0" w:space="0" w:color="auto"/>
                    <w:left w:val="none" w:sz="0" w:space="0" w:color="auto"/>
                    <w:bottom w:val="none" w:sz="0" w:space="0" w:color="auto"/>
                    <w:right w:val="none" w:sz="0" w:space="0" w:color="auto"/>
                  </w:divBdr>
                  <w:divsChild>
                    <w:div w:id="1162819020">
                      <w:marLeft w:val="-225"/>
                      <w:marRight w:val="-225"/>
                      <w:marTop w:val="0"/>
                      <w:marBottom w:val="0"/>
                      <w:divBdr>
                        <w:top w:val="none" w:sz="0" w:space="0" w:color="auto"/>
                        <w:left w:val="none" w:sz="0" w:space="0" w:color="auto"/>
                        <w:bottom w:val="none" w:sz="0" w:space="0" w:color="auto"/>
                        <w:right w:val="none" w:sz="0" w:space="0" w:color="auto"/>
                      </w:divBdr>
                      <w:divsChild>
                        <w:div w:id="671220544">
                          <w:marLeft w:val="0"/>
                          <w:marRight w:val="0"/>
                          <w:marTop w:val="0"/>
                          <w:marBottom w:val="0"/>
                          <w:divBdr>
                            <w:top w:val="none" w:sz="0" w:space="0" w:color="auto"/>
                            <w:left w:val="none" w:sz="0" w:space="0" w:color="auto"/>
                            <w:bottom w:val="none" w:sz="0" w:space="0" w:color="auto"/>
                            <w:right w:val="none" w:sz="0" w:space="0" w:color="auto"/>
                          </w:divBdr>
                          <w:divsChild>
                            <w:div w:id="1855343902">
                              <w:marLeft w:val="0"/>
                              <w:marRight w:val="0"/>
                              <w:marTop w:val="0"/>
                              <w:marBottom w:val="0"/>
                              <w:divBdr>
                                <w:top w:val="none" w:sz="0" w:space="0" w:color="auto"/>
                                <w:left w:val="none" w:sz="0" w:space="0" w:color="auto"/>
                                <w:bottom w:val="none" w:sz="0" w:space="0" w:color="auto"/>
                                <w:right w:val="none" w:sz="0" w:space="0" w:color="auto"/>
                              </w:divBdr>
                              <w:divsChild>
                                <w:div w:id="1113524255">
                                  <w:marLeft w:val="0"/>
                                  <w:marRight w:val="0"/>
                                  <w:marTop w:val="0"/>
                                  <w:marBottom w:val="0"/>
                                  <w:divBdr>
                                    <w:top w:val="none" w:sz="0" w:space="0" w:color="auto"/>
                                    <w:left w:val="none" w:sz="0" w:space="0" w:color="auto"/>
                                    <w:bottom w:val="none" w:sz="0" w:space="0" w:color="auto"/>
                                    <w:right w:val="none" w:sz="0" w:space="0" w:color="auto"/>
                                  </w:divBdr>
                                </w:div>
                                <w:div w:id="2121677171">
                                  <w:marLeft w:val="0"/>
                                  <w:marRight w:val="0"/>
                                  <w:marTop w:val="180"/>
                                  <w:marBottom w:val="180"/>
                                  <w:divBdr>
                                    <w:top w:val="none" w:sz="0" w:space="0" w:color="auto"/>
                                    <w:left w:val="none" w:sz="0" w:space="0" w:color="auto"/>
                                    <w:bottom w:val="none" w:sz="0" w:space="0" w:color="auto"/>
                                    <w:right w:val="none" w:sz="0" w:space="0" w:color="auto"/>
                                  </w:divBdr>
                                  <w:divsChild>
                                    <w:div w:id="864053115">
                                      <w:marLeft w:val="0"/>
                                      <w:marRight w:val="0"/>
                                      <w:marTop w:val="0"/>
                                      <w:marBottom w:val="0"/>
                                      <w:divBdr>
                                        <w:top w:val="none" w:sz="0" w:space="0" w:color="auto"/>
                                        <w:left w:val="single" w:sz="24" w:space="7" w:color="8AC007"/>
                                        <w:bottom w:val="none" w:sz="0" w:space="0" w:color="auto"/>
                                        <w:right w:val="none" w:sz="0" w:space="0" w:color="auto"/>
                                      </w:divBdr>
                                    </w:div>
                                  </w:divsChild>
                                </w:div>
                                <w:div w:id="2891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659363">
      <w:bodyDiv w:val="1"/>
      <w:marLeft w:val="0"/>
      <w:marRight w:val="0"/>
      <w:marTop w:val="0"/>
      <w:marBottom w:val="0"/>
      <w:divBdr>
        <w:top w:val="none" w:sz="0" w:space="0" w:color="auto"/>
        <w:left w:val="none" w:sz="0" w:space="0" w:color="auto"/>
        <w:bottom w:val="none" w:sz="0" w:space="0" w:color="auto"/>
        <w:right w:val="none" w:sz="0" w:space="0" w:color="auto"/>
      </w:divBdr>
      <w:divsChild>
        <w:div w:id="406807282">
          <w:marLeft w:val="0"/>
          <w:marRight w:val="0"/>
          <w:marTop w:val="0"/>
          <w:marBottom w:val="0"/>
          <w:divBdr>
            <w:top w:val="none" w:sz="0" w:space="0" w:color="auto"/>
            <w:left w:val="none" w:sz="0" w:space="0" w:color="auto"/>
            <w:bottom w:val="none" w:sz="0" w:space="0" w:color="auto"/>
            <w:right w:val="none" w:sz="0" w:space="0" w:color="auto"/>
          </w:divBdr>
          <w:divsChild>
            <w:div w:id="2045133079">
              <w:marLeft w:val="0"/>
              <w:marRight w:val="0"/>
              <w:marTop w:val="0"/>
              <w:marBottom w:val="0"/>
              <w:divBdr>
                <w:top w:val="none" w:sz="0" w:space="0" w:color="auto"/>
                <w:left w:val="none" w:sz="0" w:space="0" w:color="auto"/>
                <w:bottom w:val="none" w:sz="0" w:space="0" w:color="auto"/>
                <w:right w:val="none" w:sz="0" w:space="0" w:color="auto"/>
              </w:divBdr>
            </w:div>
          </w:divsChild>
        </w:div>
        <w:div w:id="164395476">
          <w:marLeft w:val="0"/>
          <w:marRight w:val="0"/>
          <w:marTop w:val="0"/>
          <w:marBottom w:val="0"/>
          <w:divBdr>
            <w:top w:val="none" w:sz="0" w:space="0" w:color="auto"/>
            <w:left w:val="none" w:sz="0" w:space="0" w:color="auto"/>
            <w:bottom w:val="none" w:sz="0" w:space="0" w:color="auto"/>
            <w:right w:val="none" w:sz="0" w:space="0" w:color="auto"/>
          </w:divBdr>
          <w:divsChild>
            <w:div w:id="250700453">
              <w:marLeft w:val="0"/>
              <w:marRight w:val="0"/>
              <w:marTop w:val="0"/>
              <w:marBottom w:val="0"/>
              <w:divBdr>
                <w:top w:val="none" w:sz="0" w:space="0" w:color="auto"/>
                <w:left w:val="none" w:sz="0" w:space="0" w:color="auto"/>
                <w:bottom w:val="none" w:sz="0" w:space="0" w:color="auto"/>
                <w:right w:val="none" w:sz="0" w:space="0" w:color="auto"/>
              </w:divBdr>
            </w:div>
          </w:divsChild>
        </w:div>
        <w:div w:id="1283221515">
          <w:marLeft w:val="0"/>
          <w:marRight w:val="0"/>
          <w:marTop w:val="0"/>
          <w:marBottom w:val="0"/>
          <w:divBdr>
            <w:top w:val="none" w:sz="0" w:space="0" w:color="auto"/>
            <w:left w:val="none" w:sz="0" w:space="0" w:color="auto"/>
            <w:bottom w:val="none" w:sz="0" w:space="0" w:color="auto"/>
            <w:right w:val="none" w:sz="0" w:space="0" w:color="auto"/>
          </w:divBdr>
          <w:divsChild>
            <w:div w:id="1394231089">
              <w:marLeft w:val="-225"/>
              <w:marRight w:val="-225"/>
              <w:marTop w:val="0"/>
              <w:marBottom w:val="0"/>
              <w:divBdr>
                <w:top w:val="none" w:sz="0" w:space="0" w:color="auto"/>
                <w:left w:val="none" w:sz="0" w:space="0" w:color="auto"/>
                <w:bottom w:val="none" w:sz="0" w:space="0" w:color="auto"/>
                <w:right w:val="none" w:sz="0" w:space="0" w:color="auto"/>
              </w:divBdr>
              <w:divsChild>
                <w:div w:id="36585297">
                  <w:marLeft w:val="0"/>
                  <w:marRight w:val="0"/>
                  <w:marTop w:val="0"/>
                  <w:marBottom w:val="0"/>
                  <w:divBdr>
                    <w:top w:val="none" w:sz="0" w:space="0" w:color="auto"/>
                    <w:left w:val="none" w:sz="0" w:space="0" w:color="auto"/>
                    <w:bottom w:val="none" w:sz="0" w:space="0" w:color="auto"/>
                    <w:right w:val="none" w:sz="0" w:space="0" w:color="auto"/>
                  </w:divBdr>
                  <w:divsChild>
                    <w:div w:id="1741172559">
                      <w:marLeft w:val="0"/>
                      <w:marRight w:val="0"/>
                      <w:marTop w:val="0"/>
                      <w:marBottom w:val="0"/>
                      <w:divBdr>
                        <w:top w:val="none" w:sz="0" w:space="0" w:color="auto"/>
                        <w:left w:val="none" w:sz="0" w:space="0" w:color="auto"/>
                        <w:bottom w:val="none" w:sz="0" w:space="0" w:color="auto"/>
                        <w:right w:val="none" w:sz="0" w:space="0" w:color="auto"/>
                      </w:divBdr>
                    </w:div>
                  </w:divsChild>
                </w:div>
                <w:div w:id="224416055">
                  <w:marLeft w:val="0"/>
                  <w:marRight w:val="0"/>
                  <w:marTop w:val="0"/>
                  <w:marBottom w:val="0"/>
                  <w:divBdr>
                    <w:top w:val="none" w:sz="0" w:space="0" w:color="auto"/>
                    <w:left w:val="none" w:sz="0" w:space="0" w:color="auto"/>
                    <w:bottom w:val="none" w:sz="0" w:space="0" w:color="auto"/>
                    <w:right w:val="none" w:sz="0" w:space="0" w:color="auto"/>
                  </w:divBdr>
                  <w:divsChild>
                    <w:div w:id="279529825">
                      <w:marLeft w:val="-225"/>
                      <w:marRight w:val="-225"/>
                      <w:marTop w:val="0"/>
                      <w:marBottom w:val="0"/>
                      <w:divBdr>
                        <w:top w:val="none" w:sz="0" w:space="0" w:color="auto"/>
                        <w:left w:val="none" w:sz="0" w:space="0" w:color="auto"/>
                        <w:bottom w:val="none" w:sz="0" w:space="0" w:color="auto"/>
                        <w:right w:val="none" w:sz="0" w:space="0" w:color="auto"/>
                      </w:divBdr>
                      <w:divsChild>
                        <w:div w:id="120418611">
                          <w:marLeft w:val="0"/>
                          <w:marRight w:val="0"/>
                          <w:marTop w:val="0"/>
                          <w:marBottom w:val="0"/>
                          <w:divBdr>
                            <w:top w:val="none" w:sz="0" w:space="0" w:color="auto"/>
                            <w:left w:val="none" w:sz="0" w:space="0" w:color="auto"/>
                            <w:bottom w:val="none" w:sz="0" w:space="0" w:color="auto"/>
                            <w:right w:val="none" w:sz="0" w:space="0" w:color="auto"/>
                          </w:divBdr>
                          <w:divsChild>
                            <w:div w:id="1354844472">
                              <w:marLeft w:val="0"/>
                              <w:marRight w:val="0"/>
                              <w:marTop w:val="0"/>
                              <w:marBottom w:val="0"/>
                              <w:divBdr>
                                <w:top w:val="none" w:sz="0" w:space="0" w:color="auto"/>
                                <w:left w:val="none" w:sz="0" w:space="0" w:color="auto"/>
                                <w:bottom w:val="none" w:sz="0" w:space="0" w:color="auto"/>
                                <w:right w:val="none" w:sz="0" w:space="0" w:color="auto"/>
                              </w:divBdr>
                              <w:divsChild>
                                <w:div w:id="740178326">
                                  <w:marLeft w:val="0"/>
                                  <w:marRight w:val="0"/>
                                  <w:marTop w:val="0"/>
                                  <w:marBottom w:val="0"/>
                                  <w:divBdr>
                                    <w:top w:val="none" w:sz="0" w:space="0" w:color="auto"/>
                                    <w:left w:val="none" w:sz="0" w:space="0" w:color="auto"/>
                                    <w:bottom w:val="none" w:sz="0" w:space="0" w:color="auto"/>
                                    <w:right w:val="none" w:sz="0" w:space="0" w:color="auto"/>
                                  </w:divBdr>
                                </w:div>
                                <w:div w:id="1301619453">
                                  <w:marLeft w:val="0"/>
                                  <w:marRight w:val="0"/>
                                  <w:marTop w:val="180"/>
                                  <w:marBottom w:val="180"/>
                                  <w:divBdr>
                                    <w:top w:val="single" w:sz="6" w:space="7" w:color="EBEBEB"/>
                                    <w:left w:val="single" w:sz="6" w:space="7" w:color="EBEBEB"/>
                                    <w:bottom w:val="single" w:sz="6" w:space="7" w:color="EBEBEB"/>
                                    <w:right w:val="single" w:sz="6" w:space="7" w:color="EBEBEB"/>
                                  </w:divBdr>
                                  <w:divsChild>
                                    <w:div w:id="1429305944">
                                      <w:marLeft w:val="0"/>
                                      <w:marRight w:val="0"/>
                                      <w:marTop w:val="0"/>
                                      <w:marBottom w:val="0"/>
                                      <w:divBdr>
                                        <w:top w:val="none" w:sz="0" w:space="0" w:color="auto"/>
                                        <w:left w:val="single" w:sz="24" w:space="7" w:color="8AC007"/>
                                        <w:bottom w:val="none" w:sz="0" w:space="0" w:color="auto"/>
                                        <w:right w:val="none" w:sz="0" w:space="0" w:color="auto"/>
                                      </w:divBdr>
                                    </w:div>
                                    <w:div w:id="530530727">
                                      <w:marLeft w:val="0"/>
                                      <w:marRight w:val="0"/>
                                      <w:marTop w:val="0"/>
                                      <w:marBottom w:val="0"/>
                                      <w:divBdr>
                                        <w:top w:val="none" w:sz="0" w:space="0" w:color="auto"/>
                                        <w:left w:val="single" w:sz="24" w:space="7" w:color="8AC007"/>
                                        <w:bottom w:val="none" w:sz="0" w:space="0" w:color="auto"/>
                                        <w:right w:val="none" w:sz="0" w:space="0" w:color="auto"/>
                                      </w:divBdr>
                                    </w:div>
                                  </w:divsChild>
                                </w:div>
                                <w:div w:id="13870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4274">
                          <w:marLeft w:val="0"/>
                          <w:marRight w:val="0"/>
                          <w:marTop w:val="0"/>
                          <w:marBottom w:val="0"/>
                          <w:divBdr>
                            <w:top w:val="none" w:sz="0" w:space="0" w:color="auto"/>
                            <w:left w:val="none" w:sz="0" w:space="0" w:color="auto"/>
                            <w:bottom w:val="none" w:sz="0" w:space="0" w:color="auto"/>
                            <w:right w:val="none" w:sz="0" w:space="0" w:color="auto"/>
                          </w:divBdr>
                          <w:divsChild>
                            <w:div w:id="1669482985">
                              <w:marLeft w:val="-225"/>
                              <w:marRight w:val="-225"/>
                              <w:marTop w:val="0"/>
                              <w:marBottom w:val="0"/>
                              <w:divBdr>
                                <w:top w:val="none" w:sz="0" w:space="0" w:color="auto"/>
                                <w:left w:val="none" w:sz="0" w:space="0" w:color="auto"/>
                                <w:bottom w:val="none" w:sz="0" w:space="0" w:color="auto"/>
                                <w:right w:val="none" w:sz="0" w:space="0" w:color="auto"/>
                              </w:divBdr>
                            </w:div>
                            <w:div w:id="113646570">
                              <w:marLeft w:val="-225"/>
                              <w:marRight w:val="-225"/>
                              <w:marTop w:val="0"/>
                              <w:marBottom w:val="0"/>
                              <w:divBdr>
                                <w:top w:val="none" w:sz="0" w:space="0" w:color="auto"/>
                                <w:left w:val="none" w:sz="0" w:space="0" w:color="auto"/>
                                <w:bottom w:val="none" w:sz="0" w:space="0" w:color="auto"/>
                                <w:right w:val="none" w:sz="0" w:space="0" w:color="auto"/>
                              </w:divBdr>
                            </w:div>
                            <w:div w:id="429204168">
                              <w:marLeft w:val="-225"/>
                              <w:marRight w:val="-225"/>
                              <w:marTop w:val="0"/>
                              <w:marBottom w:val="0"/>
                              <w:divBdr>
                                <w:top w:val="none" w:sz="0" w:space="0" w:color="auto"/>
                                <w:left w:val="none" w:sz="0" w:space="0" w:color="auto"/>
                                <w:bottom w:val="none" w:sz="0" w:space="0" w:color="auto"/>
                                <w:right w:val="none" w:sz="0" w:space="0" w:color="auto"/>
                              </w:divBdr>
                              <w:divsChild>
                                <w:div w:id="20712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6238">
                      <w:marLeft w:val="-225"/>
                      <w:marRight w:val="-225"/>
                      <w:marTop w:val="0"/>
                      <w:marBottom w:val="0"/>
                      <w:divBdr>
                        <w:top w:val="none" w:sz="0" w:space="0" w:color="auto"/>
                        <w:left w:val="none" w:sz="0" w:space="0" w:color="auto"/>
                        <w:bottom w:val="none" w:sz="0" w:space="0" w:color="auto"/>
                        <w:right w:val="none" w:sz="0" w:space="0" w:color="auto"/>
                      </w:divBdr>
                      <w:divsChild>
                        <w:div w:id="455834459">
                          <w:marLeft w:val="0"/>
                          <w:marRight w:val="0"/>
                          <w:marTop w:val="0"/>
                          <w:marBottom w:val="0"/>
                          <w:divBdr>
                            <w:top w:val="none" w:sz="0" w:space="0" w:color="auto"/>
                            <w:left w:val="none" w:sz="0" w:space="0" w:color="auto"/>
                            <w:bottom w:val="none" w:sz="0" w:space="0" w:color="auto"/>
                            <w:right w:val="none" w:sz="0" w:space="0" w:color="auto"/>
                          </w:divBdr>
                          <w:divsChild>
                            <w:div w:id="284387303">
                              <w:marLeft w:val="0"/>
                              <w:marRight w:val="0"/>
                              <w:marTop w:val="300"/>
                              <w:marBottom w:val="0"/>
                              <w:divBdr>
                                <w:top w:val="none" w:sz="0" w:space="0" w:color="auto"/>
                                <w:left w:val="none" w:sz="0" w:space="0" w:color="auto"/>
                                <w:bottom w:val="none" w:sz="0" w:space="0" w:color="auto"/>
                                <w:right w:val="none" w:sz="0" w:space="0" w:color="auto"/>
                              </w:divBdr>
                              <w:divsChild>
                                <w:div w:id="1069497599">
                                  <w:marLeft w:val="-225"/>
                                  <w:marRight w:val="-225"/>
                                  <w:marTop w:val="0"/>
                                  <w:marBottom w:val="0"/>
                                  <w:divBdr>
                                    <w:top w:val="none" w:sz="0" w:space="0" w:color="auto"/>
                                    <w:left w:val="none" w:sz="0" w:space="0" w:color="auto"/>
                                    <w:bottom w:val="none" w:sz="0" w:space="0" w:color="auto"/>
                                    <w:right w:val="none" w:sz="0" w:space="0" w:color="auto"/>
                                  </w:divBdr>
                                  <w:divsChild>
                                    <w:div w:id="481775503">
                                      <w:marLeft w:val="0"/>
                                      <w:marRight w:val="0"/>
                                      <w:marTop w:val="0"/>
                                      <w:marBottom w:val="0"/>
                                      <w:divBdr>
                                        <w:top w:val="none" w:sz="0" w:space="0" w:color="auto"/>
                                        <w:left w:val="none" w:sz="0" w:space="0" w:color="auto"/>
                                        <w:bottom w:val="none" w:sz="0" w:space="0" w:color="auto"/>
                                        <w:right w:val="none" w:sz="0" w:space="0" w:color="auto"/>
                                      </w:divBdr>
                                    </w:div>
                                    <w:div w:id="918638256">
                                      <w:marLeft w:val="0"/>
                                      <w:marRight w:val="0"/>
                                      <w:marTop w:val="0"/>
                                      <w:marBottom w:val="0"/>
                                      <w:divBdr>
                                        <w:top w:val="none" w:sz="0" w:space="0" w:color="auto"/>
                                        <w:left w:val="none" w:sz="0" w:space="0" w:color="auto"/>
                                        <w:bottom w:val="none" w:sz="0" w:space="0" w:color="auto"/>
                                        <w:right w:val="none" w:sz="0" w:space="0" w:color="auto"/>
                                      </w:divBdr>
                                    </w:div>
                                    <w:div w:id="1121533217">
                                      <w:marLeft w:val="0"/>
                                      <w:marRight w:val="0"/>
                                      <w:marTop w:val="0"/>
                                      <w:marBottom w:val="0"/>
                                      <w:divBdr>
                                        <w:top w:val="none" w:sz="0" w:space="0" w:color="auto"/>
                                        <w:left w:val="none" w:sz="0" w:space="0" w:color="auto"/>
                                        <w:bottom w:val="none" w:sz="0" w:space="0" w:color="auto"/>
                                        <w:right w:val="none" w:sz="0" w:space="0" w:color="auto"/>
                                      </w:divBdr>
                                    </w:div>
                                    <w:div w:id="749042772">
                                      <w:marLeft w:val="0"/>
                                      <w:marRight w:val="0"/>
                                      <w:marTop w:val="0"/>
                                      <w:marBottom w:val="0"/>
                                      <w:divBdr>
                                        <w:top w:val="none" w:sz="0" w:space="0" w:color="auto"/>
                                        <w:left w:val="none" w:sz="0" w:space="0" w:color="auto"/>
                                        <w:bottom w:val="none" w:sz="0" w:space="0" w:color="auto"/>
                                        <w:right w:val="none" w:sz="0" w:space="0" w:color="auto"/>
                                      </w:divBdr>
                                    </w:div>
                                  </w:divsChild>
                                </w:div>
                                <w:div w:id="1065451111">
                                  <w:marLeft w:val="0"/>
                                  <w:marRight w:val="0"/>
                                  <w:marTop w:val="0"/>
                                  <w:marBottom w:val="0"/>
                                  <w:divBdr>
                                    <w:top w:val="none" w:sz="0" w:space="0" w:color="auto"/>
                                    <w:left w:val="none" w:sz="0" w:space="0" w:color="auto"/>
                                    <w:bottom w:val="none" w:sz="0" w:space="0" w:color="auto"/>
                                    <w:right w:val="none" w:sz="0" w:space="0" w:color="auto"/>
                                  </w:divBdr>
                                  <w:divsChild>
                                    <w:div w:id="635260407">
                                      <w:marLeft w:val="0"/>
                                      <w:marRight w:val="0"/>
                                      <w:marTop w:val="0"/>
                                      <w:marBottom w:val="225"/>
                                      <w:divBdr>
                                        <w:top w:val="none" w:sz="0" w:space="0" w:color="auto"/>
                                        <w:left w:val="none" w:sz="0" w:space="0" w:color="auto"/>
                                        <w:bottom w:val="none" w:sz="0" w:space="0" w:color="auto"/>
                                        <w:right w:val="none" w:sz="0" w:space="0" w:color="auto"/>
                                      </w:divBdr>
                                    </w:div>
                                    <w:div w:id="480536501">
                                      <w:marLeft w:val="0"/>
                                      <w:marRight w:val="0"/>
                                      <w:marTop w:val="0"/>
                                      <w:marBottom w:val="225"/>
                                      <w:divBdr>
                                        <w:top w:val="none" w:sz="0" w:space="0" w:color="auto"/>
                                        <w:left w:val="none" w:sz="0" w:space="0" w:color="auto"/>
                                        <w:bottom w:val="none" w:sz="0" w:space="0" w:color="auto"/>
                                        <w:right w:val="none" w:sz="0" w:space="0" w:color="auto"/>
                                      </w:divBdr>
                                    </w:div>
                                    <w:div w:id="802386995">
                                      <w:marLeft w:val="0"/>
                                      <w:marRight w:val="0"/>
                                      <w:marTop w:val="0"/>
                                      <w:marBottom w:val="225"/>
                                      <w:divBdr>
                                        <w:top w:val="none" w:sz="0" w:space="0" w:color="auto"/>
                                        <w:left w:val="none" w:sz="0" w:space="0" w:color="auto"/>
                                        <w:bottom w:val="none" w:sz="0" w:space="0" w:color="auto"/>
                                        <w:right w:val="none" w:sz="0" w:space="0" w:color="auto"/>
                                      </w:divBdr>
                                    </w:div>
                                    <w:div w:id="26957745">
                                      <w:marLeft w:val="0"/>
                                      <w:marRight w:val="0"/>
                                      <w:marTop w:val="0"/>
                                      <w:marBottom w:val="225"/>
                                      <w:divBdr>
                                        <w:top w:val="none" w:sz="0" w:space="0" w:color="auto"/>
                                        <w:left w:val="none" w:sz="0" w:space="0" w:color="auto"/>
                                        <w:bottom w:val="none" w:sz="0" w:space="0" w:color="auto"/>
                                        <w:right w:val="none" w:sz="0" w:space="0" w:color="auto"/>
                                      </w:divBdr>
                                    </w:div>
                                  </w:divsChild>
                                </w:div>
                                <w:div w:id="1638217418">
                                  <w:marLeft w:val="0"/>
                                  <w:marRight w:val="0"/>
                                  <w:marTop w:val="0"/>
                                  <w:marBottom w:val="0"/>
                                  <w:divBdr>
                                    <w:top w:val="none" w:sz="0" w:space="0" w:color="auto"/>
                                    <w:left w:val="none" w:sz="0" w:space="0" w:color="auto"/>
                                    <w:bottom w:val="none" w:sz="0" w:space="0" w:color="auto"/>
                                    <w:right w:val="none" w:sz="0" w:space="0" w:color="auto"/>
                                  </w:divBdr>
                                </w:div>
                                <w:div w:id="799226277">
                                  <w:marLeft w:val="-225"/>
                                  <w:marRight w:val="-225"/>
                                  <w:marTop w:val="0"/>
                                  <w:marBottom w:val="0"/>
                                  <w:divBdr>
                                    <w:top w:val="none" w:sz="0" w:space="0" w:color="auto"/>
                                    <w:left w:val="none" w:sz="0" w:space="0" w:color="auto"/>
                                    <w:bottom w:val="none" w:sz="0" w:space="0" w:color="auto"/>
                                    <w:right w:val="none" w:sz="0" w:space="0" w:color="auto"/>
                                  </w:divBdr>
                                  <w:divsChild>
                                    <w:div w:id="1803385859">
                                      <w:marLeft w:val="0"/>
                                      <w:marRight w:val="0"/>
                                      <w:marTop w:val="0"/>
                                      <w:marBottom w:val="0"/>
                                      <w:divBdr>
                                        <w:top w:val="none" w:sz="0" w:space="0" w:color="auto"/>
                                        <w:left w:val="none" w:sz="0" w:space="0" w:color="auto"/>
                                        <w:bottom w:val="none" w:sz="0" w:space="0" w:color="auto"/>
                                        <w:right w:val="none" w:sz="0" w:space="0" w:color="auto"/>
                                      </w:divBdr>
                                    </w:div>
                                    <w:div w:id="690182922">
                                      <w:marLeft w:val="0"/>
                                      <w:marRight w:val="0"/>
                                      <w:marTop w:val="0"/>
                                      <w:marBottom w:val="0"/>
                                      <w:divBdr>
                                        <w:top w:val="none" w:sz="0" w:space="0" w:color="auto"/>
                                        <w:left w:val="none" w:sz="0" w:space="0" w:color="auto"/>
                                        <w:bottom w:val="none" w:sz="0" w:space="0" w:color="auto"/>
                                        <w:right w:val="none" w:sz="0" w:space="0" w:color="auto"/>
                                      </w:divBdr>
                                    </w:div>
                                    <w:div w:id="535309770">
                                      <w:marLeft w:val="0"/>
                                      <w:marRight w:val="0"/>
                                      <w:marTop w:val="0"/>
                                      <w:marBottom w:val="0"/>
                                      <w:divBdr>
                                        <w:top w:val="none" w:sz="0" w:space="0" w:color="auto"/>
                                        <w:left w:val="none" w:sz="0" w:space="0" w:color="auto"/>
                                        <w:bottom w:val="none" w:sz="0" w:space="0" w:color="auto"/>
                                        <w:right w:val="none" w:sz="0" w:space="0" w:color="auto"/>
                                      </w:divBdr>
                                    </w:div>
                                    <w:div w:id="8918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078">
          <w:marLeft w:val="0"/>
          <w:marRight w:val="0"/>
          <w:marTop w:val="570"/>
          <w:marBottom w:val="0"/>
          <w:divBdr>
            <w:top w:val="single" w:sz="6" w:space="0" w:color="AAAAAA"/>
            <w:left w:val="single" w:sz="6" w:space="0" w:color="5F5F5F"/>
            <w:bottom w:val="single" w:sz="6" w:space="0" w:color="5F5F5F"/>
            <w:right w:val="single" w:sz="6" w:space="0" w:color="5F5F5F"/>
          </w:divBdr>
          <w:divsChild>
            <w:div w:id="607007147">
              <w:marLeft w:val="0"/>
              <w:marRight w:val="0"/>
              <w:marTop w:val="0"/>
              <w:marBottom w:val="0"/>
              <w:divBdr>
                <w:top w:val="none" w:sz="0" w:space="0" w:color="auto"/>
                <w:left w:val="none" w:sz="0" w:space="0" w:color="auto"/>
                <w:bottom w:val="none" w:sz="0" w:space="0" w:color="auto"/>
                <w:right w:val="none" w:sz="0" w:space="0" w:color="auto"/>
              </w:divBdr>
              <w:divsChild>
                <w:div w:id="88814418">
                  <w:marLeft w:val="0"/>
                  <w:marRight w:val="0"/>
                  <w:marTop w:val="0"/>
                  <w:marBottom w:val="0"/>
                  <w:divBdr>
                    <w:top w:val="none" w:sz="0" w:space="0" w:color="auto"/>
                    <w:left w:val="none" w:sz="0" w:space="0" w:color="auto"/>
                    <w:bottom w:val="none" w:sz="0" w:space="0" w:color="auto"/>
                    <w:right w:val="none" w:sz="0" w:space="0" w:color="auto"/>
                  </w:divBdr>
                </w:div>
                <w:div w:id="1628004136">
                  <w:marLeft w:val="0"/>
                  <w:marRight w:val="0"/>
                  <w:marTop w:val="0"/>
                  <w:marBottom w:val="0"/>
                  <w:divBdr>
                    <w:top w:val="none" w:sz="0" w:space="0" w:color="auto"/>
                    <w:left w:val="none" w:sz="0" w:space="0" w:color="auto"/>
                    <w:bottom w:val="none" w:sz="0" w:space="0" w:color="auto"/>
                    <w:right w:val="none" w:sz="0" w:space="0" w:color="auto"/>
                  </w:divBdr>
                </w:div>
                <w:div w:id="658851202">
                  <w:marLeft w:val="0"/>
                  <w:marRight w:val="0"/>
                  <w:marTop w:val="0"/>
                  <w:marBottom w:val="0"/>
                  <w:divBdr>
                    <w:top w:val="none" w:sz="0" w:space="0" w:color="auto"/>
                    <w:left w:val="none" w:sz="0" w:space="0" w:color="auto"/>
                    <w:bottom w:val="none" w:sz="0" w:space="0" w:color="auto"/>
                    <w:right w:val="none" w:sz="0" w:space="0" w:color="auto"/>
                  </w:divBdr>
                </w:div>
                <w:div w:id="560792595">
                  <w:marLeft w:val="0"/>
                  <w:marRight w:val="0"/>
                  <w:marTop w:val="0"/>
                  <w:marBottom w:val="0"/>
                  <w:divBdr>
                    <w:top w:val="none" w:sz="0" w:space="0" w:color="auto"/>
                    <w:left w:val="none" w:sz="0" w:space="0" w:color="auto"/>
                    <w:bottom w:val="none" w:sz="0" w:space="0" w:color="auto"/>
                    <w:right w:val="none" w:sz="0" w:space="0" w:color="auto"/>
                  </w:divBdr>
                </w:div>
                <w:div w:id="1274170208">
                  <w:marLeft w:val="0"/>
                  <w:marRight w:val="0"/>
                  <w:marTop w:val="0"/>
                  <w:marBottom w:val="0"/>
                  <w:divBdr>
                    <w:top w:val="none" w:sz="0" w:space="0" w:color="auto"/>
                    <w:left w:val="none" w:sz="0" w:space="0" w:color="auto"/>
                    <w:bottom w:val="none" w:sz="0" w:space="0" w:color="auto"/>
                    <w:right w:val="none" w:sz="0" w:space="0" w:color="auto"/>
                  </w:divBdr>
                </w:div>
                <w:div w:id="9135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118">
          <w:marLeft w:val="0"/>
          <w:marRight w:val="0"/>
          <w:marTop w:val="570"/>
          <w:marBottom w:val="0"/>
          <w:divBdr>
            <w:top w:val="single" w:sz="6" w:space="0" w:color="AAAAAA"/>
            <w:left w:val="single" w:sz="6" w:space="0" w:color="5F5F5F"/>
            <w:bottom w:val="single" w:sz="6" w:space="0" w:color="5F5F5F"/>
            <w:right w:val="single" w:sz="6" w:space="0" w:color="5F5F5F"/>
          </w:divBdr>
          <w:divsChild>
            <w:div w:id="1841196211">
              <w:marLeft w:val="0"/>
              <w:marRight w:val="0"/>
              <w:marTop w:val="0"/>
              <w:marBottom w:val="0"/>
              <w:divBdr>
                <w:top w:val="none" w:sz="0" w:space="0" w:color="auto"/>
                <w:left w:val="none" w:sz="0" w:space="0" w:color="auto"/>
                <w:bottom w:val="none" w:sz="0" w:space="0" w:color="auto"/>
                <w:right w:val="none" w:sz="0" w:space="0" w:color="auto"/>
              </w:divBdr>
              <w:divsChild>
                <w:div w:id="1944219597">
                  <w:marLeft w:val="0"/>
                  <w:marRight w:val="0"/>
                  <w:marTop w:val="0"/>
                  <w:marBottom w:val="0"/>
                  <w:divBdr>
                    <w:top w:val="none" w:sz="0" w:space="0" w:color="auto"/>
                    <w:left w:val="none" w:sz="0" w:space="0" w:color="auto"/>
                    <w:bottom w:val="none" w:sz="0" w:space="0" w:color="auto"/>
                    <w:right w:val="none" w:sz="0" w:space="0" w:color="auto"/>
                  </w:divBdr>
                </w:div>
                <w:div w:id="835733677">
                  <w:marLeft w:val="0"/>
                  <w:marRight w:val="0"/>
                  <w:marTop w:val="0"/>
                  <w:marBottom w:val="0"/>
                  <w:divBdr>
                    <w:top w:val="none" w:sz="0" w:space="0" w:color="auto"/>
                    <w:left w:val="none" w:sz="0" w:space="0" w:color="auto"/>
                    <w:bottom w:val="none" w:sz="0" w:space="0" w:color="auto"/>
                    <w:right w:val="none" w:sz="0" w:space="0" w:color="auto"/>
                  </w:divBdr>
                </w:div>
                <w:div w:id="706611732">
                  <w:marLeft w:val="0"/>
                  <w:marRight w:val="0"/>
                  <w:marTop w:val="0"/>
                  <w:marBottom w:val="0"/>
                  <w:divBdr>
                    <w:top w:val="none" w:sz="0" w:space="0" w:color="auto"/>
                    <w:left w:val="none" w:sz="0" w:space="0" w:color="auto"/>
                    <w:bottom w:val="none" w:sz="0" w:space="0" w:color="auto"/>
                    <w:right w:val="none" w:sz="0" w:space="0" w:color="auto"/>
                  </w:divBdr>
                </w:div>
                <w:div w:id="938290827">
                  <w:marLeft w:val="0"/>
                  <w:marRight w:val="0"/>
                  <w:marTop w:val="0"/>
                  <w:marBottom w:val="0"/>
                  <w:divBdr>
                    <w:top w:val="none" w:sz="0" w:space="0" w:color="auto"/>
                    <w:left w:val="none" w:sz="0" w:space="0" w:color="auto"/>
                    <w:bottom w:val="none" w:sz="0" w:space="0" w:color="auto"/>
                    <w:right w:val="none" w:sz="0" w:space="0" w:color="auto"/>
                  </w:divBdr>
                </w:div>
                <w:div w:id="8480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230">
          <w:marLeft w:val="0"/>
          <w:marRight w:val="0"/>
          <w:marTop w:val="570"/>
          <w:marBottom w:val="0"/>
          <w:divBdr>
            <w:top w:val="single" w:sz="6" w:space="0" w:color="AAAAAA"/>
            <w:left w:val="single" w:sz="6" w:space="0" w:color="5F5F5F"/>
            <w:bottom w:val="single" w:sz="6" w:space="0" w:color="5F5F5F"/>
            <w:right w:val="single" w:sz="6" w:space="0" w:color="5F5F5F"/>
          </w:divBdr>
          <w:divsChild>
            <w:div w:id="2000572026">
              <w:marLeft w:val="0"/>
              <w:marRight w:val="0"/>
              <w:marTop w:val="0"/>
              <w:marBottom w:val="0"/>
              <w:divBdr>
                <w:top w:val="none" w:sz="0" w:space="0" w:color="auto"/>
                <w:left w:val="none" w:sz="0" w:space="0" w:color="auto"/>
                <w:bottom w:val="none" w:sz="0" w:space="0" w:color="auto"/>
                <w:right w:val="none" w:sz="0" w:space="0" w:color="auto"/>
              </w:divBdr>
              <w:divsChild>
                <w:div w:id="1269657850">
                  <w:marLeft w:val="0"/>
                  <w:marRight w:val="0"/>
                  <w:marTop w:val="0"/>
                  <w:marBottom w:val="0"/>
                  <w:divBdr>
                    <w:top w:val="none" w:sz="0" w:space="0" w:color="auto"/>
                    <w:left w:val="none" w:sz="0" w:space="0" w:color="auto"/>
                    <w:bottom w:val="none" w:sz="0" w:space="0" w:color="auto"/>
                    <w:right w:val="none" w:sz="0" w:space="0" w:color="auto"/>
                  </w:divBdr>
                </w:div>
                <w:div w:id="1482188467">
                  <w:marLeft w:val="0"/>
                  <w:marRight w:val="0"/>
                  <w:marTop w:val="0"/>
                  <w:marBottom w:val="0"/>
                  <w:divBdr>
                    <w:top w:val="none" w:sz="0" w:space="0" w:color="auto"/>
                    <w:left w:val="none" w:sz="0" w:space="0" w:color="auto"/>
                    <w:bottom w:val="none" w:sz="0" w:space="0" w:color="auto"/>
                    <w:right w:val="none" w:sz="0" w:space="0" w:color="auto"/>
                  </w:divBdr>
                </w:div>
                <w:div w:id="404957475">
                  <w:marLeft w:val="0"/>
                  <w:marRight w:val="0"/>
                  <w:marTop w:val="0"/>
                  <w:marBottom w:val="0"/>
                  <w:divBdr>
                    <w:top w:val="none" w:sz="0" w:space="0" w:color="auto"/>
                    <w:left w:val="none" w:sz="0" w:space="0" w:color="auto"/>
                    <w:bottom w:val="none" w:sz="0" w:space="0" w:color="auto"/>
                    <w:right w:val="none" w:sz="0" w:space="0" w:color="auto"/>
                  </w:divBdr>
                </w:div>
                <w:div w:id="9642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8780">
          <w:marLeft w:val="0"/>
          <w:marRight w:val="0"/>
          <w:marTop w:val="570"/>
          <w:marBottom w:val="0"/>
          <w:divBdr>
            <w:top w:val="single" w:sz="6" w:space="0" w:color="AAAAAA"/>
            <w:left w:val="single" w:sz="6" w:space="0" w:color="5F5F5F"/>
            <w:bottom w:val="single" w:sz="6" w:space="0" w:color="5F5F5F"/>
            <w:right w:val="single" w:sz="6" w:space="0" w:color="5F5F5F"/>
          </w:divBdr>
          <w:divsChild>
            <w:div w:id="2146459721">
              <w:marLeft w:val="0"/>
              <w:marRight w:val="0"/>
              <w:marTop w:val="0"/>
              <w:marBottom w:val="0"/>
              <w:divBdr>
                <w:top w:val="none" w:sz="0" w:space="0" w:color="auto"/>
                <w:left w:val="none" w:sz="0" w:space="0" w:color="auto"/>
                <w:bottom w:val="none" w:sz="0" w:space="0" w:color="auto"/>
                <w:right w:val="none" w:sz="0" w:space="0" w:color="auto"/>
              </w:divBdr>
              <w:divsChild>
                <w:div w:id="1738361558">
                  <w:marLeft w:val="0"/>
                  <w:marRight w:val="0"/>
                  <w:marTop w:val="0"/>
                  <w:marBottom w:val="0"/>
                  <w:divBdr>
                    <w:top w:val="none" w:sz="0" w:space="0" w:color="auto"/>
                    <w:left w:val="none" w:sz="0" w:space="0" w:color="auto"/>
                    <w:bottom w:val="none" w:sz="0" w:space="0" w:color="auto"/>
                    <w:right w:val="none" w:sz="0" w:space="0" w:color="auto"/>
                  </w:divBdr>
                  <w:divsChild>
                    <w:div w:id="754018030">
                      <w:marLeft w:val="0"/>
                      <w:marRight w:val="0"/>
                      <w:marTop w:val="0"/>
                      <w:marBottom w:val="0"/>
                      <w:divBdr>
                        <w:top w:val="none" w:sz="0" w:space="0" w:color="auto"/>
                        <w:left w:val="none" w:sz="0" w:space="0" w:color="auto"/>
                        <w:bottom w:val="none" w:sz="0" w:space="0" w:color="auto"/>
                        <w:right w:val="none" w:sz="0" w:space="0" w:color="auto"/>
                      </w:divBdr>
                      <w:divsChild>
                        <w:div w:id="1645356506">
                          <w:marLeft w:val="0"/>
                          <w:marRight w:val="0"/>
                          <w:marTop w:val="0"/>
                          <w:marBottom w:val="0"/>
                          <w:divBdr>
                            <w:top w:val="none" w:sz="0" w:space="0" w:color="auto"/>
                            <w:left w:val="none" w:sz="0" w:space="0" w:color="auto"/>
                            <w:bottom w:val="none" w:sz="0" w:space="0" w:color="auto"/>
                            <w:right w:val="none" w:sz="0" w:space="0" w:color="auto"/>
                          </w:divBdr>
                          <w:divsChild>
                            <w:div w:id="192810915">
                              <w:marLeft w:val="0"/>
                              <w:marRight w:val="0"/>
                              <w:marTop w:val="0"/>
                              <w:marBottom w:val="0"/>
                              <w:divBdr>
                                <w:top w:val="none" w:sz="0" w:space="0" w:color="auto"/>
                                <w:left w:val="none" w:sz="0" w:space="0" w:color="auto"/>
                                <w:bottom w:val="none" w:sz="0" w:space="0" w:color="auto"/>
                                <w:right w:val="none" w:sz="0" w:space="0" w:color="auto"/>
                              </w:divBdr>
                              <w:divsChild>
                                <w:div w:id="1405372348">
                                  <w:marLeft w:val="0"/>
                                  <w:marRight w:val="0"/>
                                  <w:marTop w:val="0"/>
                                  <w:marBottom w:val="0"/>
                                  <w:divBdr>
                                    <w:top w:val="none" w:sz="0" w:space="0" w:color="auto"/>
                                    <w:left w:val="none" w:sz="0" w:space="0" w:color="auto"/>
                                    <w:bottom w:val="none" w:sz="0" w:space="0" w:color="auto"/>
                                    <w:right w:val="none" w:sz="0" w:space="0" w:color="auto"/>
                                  </w:divBdr>
                                  <w:divsChild>
                                    <w:div w:id="904265893">
                                      <w:marLeft w:val="0"/>
                                      <w:marRight w:val="0"/>
                                      <w:marTop w:val="0"/>
                                      <w:marBottom w:val="0"/>
                                      <w:divBdr>
                                        <w:top w:val="single" w:sz="6" w:space="0" w:color="555555"/>
                                        <w:left w:val="single" w:sz="6" w:space="0" w:color="555555"/>
                                        <w:bottom w:val="single" w:sz="6" w:space="0" w:color="555555"/>
                                        <w:right w:val="single" w:sz="6" w:space="0" w:color="555555"/>
                                      </w:divBdr>
                                      <w:divsChild>
                                        <w:div w:id="513030142">
                                          <w:marLeft w:val="0"/>
                                          <w:marRight w:val="0"/>
                                          <w:marTop w:val="0"/>
                                          <w:marBottom w:val="0"/>
                                          <w:divBdr>
                                            <w:top w:val="none" w:sz="0" w:space="0" w:color="auto"/>
                                            <w:left w:val="none" w:sz="0" w:space="0" w:color="auto"/>
                                            <w:bottom w:val="none" w:sz="0" w:space="0" w:color="auto"/>
                                            <w:right w:val="none" w:sz="0" w:space="0" w:color="auto"/>
                                          </w:divBdr>
                                        </w:div>
                                      </w:divsChild>
                                    </w:div>
                                    <w:div w:id="1292856124">
                                      <w:marLeft w:val="60"/>
                                      <w:marRight w:val="60"/>
                                      <w:marTop w:val="0"/>
                                      <w:marBottom w:val="0"/>
                                      <w:divBdr>
                                        <w:top w:val="none" w:sz="0" w:space="0" w:color="auto"/>
                                        <w:left w:val="none" w:sz="0" w:space="0" w:color="auto"/>
                                        <w:bottom w:val="none" w:sz="0" w:space="0" w:color="auto"/>
                                        <w:right w:val="none" w:sz="0" w:space="0" w:color="auto"/>
                                      </w:divBdr>
                                    </w:div>
                                    <w:div w:id="211697491">
                                      <w:marLeft w:val="0"/>
                                      <w:marRight w:val="30"/>
                                      <w:marTop w:val="0"/>
                                      <w:marBottom w:val="0"/>
                                      <w:divBdr>
                                        <w:top w:val="none" w:sz="0" w:space="0" w:color="auto"/>
                                        <w:left w:val="none" w:sz="0" w:space="0" w:color="auto"/>
                                        <w:bottom w:val="none" w:sz="0" w:space="0" w:color="auto"/>
                                        <w:right w:val="none" w:sz="0" w:space="0" w:color="auto"/>
                                      </w:divBdr>
                                    </w:div>
                                    <w:div w:id="1244409354">
                                      <w:marLeft w:val="0"/>
                                      <w:marRight w:val="0"/>
                                      <w:marTop w:val="100"/>
                                      <w:marBottom w:val="100"/>
                                      <w:divBdr>
                                        <w:top w:val="none" w:sz="0" w:space="0" w:color="auto"/>
                                        <w:left w:val="none" w:sz="0" w:space="0" w:color="auto"/>
                                        <w:bottom w:val="none" w:sz="0" w:space="0" w:color="auto"/>
                                        <w:right w:val="none" w:sz="0" w:space="0" w:color="auto"/>
                                      </w:divBdr>
                                      <w:divsChild>
                                        <w:div w:id="2114157712">
                                          <w:marLeft w:val="0"/>
                                          <w:marRight w:val="0"/>
                                          <w:marTop w:val="0"/>
                                          <w:marBottom w:val="0"/>
                                          <w:divBdr>
                                            <w:top w:val="none" w:sz="0" w:space="0" w:color="auto"/>
                                            <w:left w:val="none" w:sz="0" w:space="0" w:color="auto"/>
                                            <w:bottom w:val="none" w:sz="0" w:space="0" w:color="auto"/>
                                            <w:right w:val="none" w:sz="0" w:space="0" w:color="auto"/>
                                          </w:divBdr>
                                        </w:div>
                                        <w:div w:id="1199394863">
                                          <w:marLeft w:val="0"/>
                                          <w:marRight w:val="0"/>
                                          <w:marTop w:val="0"/>
                                          <w:marBottom w:val="0"/>
                                          <w:divBdr>
                                            <w:top w:val="none" w:sz="0" w:space="0" w:color="auto"/>
                                            <w:left w:val="none" w:sz="0" w:space="0" w:color="auto"/>
                                            <w:bottom w:val="none" w:sz="0" w:space="0" w:color="auto"/>
                                            <w:right w:val="none" w:sz="0" w:space="0" w:color="auto"/>
                                          </w:divBdr>
                                        </w:div>
                                        <w:div w:id="1859927324">
                                          <w:marLeft w:val="0"/>
                                          <w:marRight w:val="0"/>
                                          <w:marTop w:val="60"/>
                                          <w:marBottom w:val="0"/>
                                          <w:divBdr>
                                            <w:top w:val="none" w:sz="0" w:space="0" w:color="auto"/>
                                            <w:left w:val="none" w:sz="0" w:space="0" w:color="auto"/>
                                            <w:bottom w:val="none" w:sz="0" w:space="0" w:color="auto"/>
                                            <w:right w:val="none" w:sz="0" w:space="0" w:color="auto"/>
                                          </w:divBdr>
                                          <w:divsChild>
                                            <w:div w:id="1082800558">
                                              <w:marLeft w:val="0"/>
                                              <w:marRight w:val="150"/>
                                              <w:marTop w:val="0"/>
                                              <w:marBottom w:val="0"/>
                                              <w:divBdr>
                                                <w:top w:val="none" w:sz="0" w:space="0" w:color="auto"/>
                                                <w:left w:val="none" w:sz="0" w:space="0" w:color="auto"/>
                                                <w:bottom w:val="none" w:sz="0" w:space="0" w:color="auto"/>
                                                <w:right w:val="none" w:sz="0" w:space="0" w:color="auto"/>
                                              </w:divBdr>
                                            </w:div>
                                          </w:divsChild>
                                        </w:div>
                                        <w:div w:id="1016080087">
                                          <w:marLeft w:val="0"/>
                                          <w:marRight w:val="0"/>
                                          <w:marTop w:val="0"/>
                                          <w:marBottom w:val="0"/>
                                          <w:divBdr>
                                            <w:top w:val="none" w:sz="0" w:space="0" w:color="auto"/>
                                            <w:left w:val="none" w:sz="0" w:space="0" w:color="auto"/>
                                            <w:bottom w:val="none" w:sz="0" w:space="0" w:color="auto"/>
                                            <w:right w:val="none" w:sz="0" w:space="0" w:color="auto"/>
                                          </w:divBdr>
                                          <w:divsChild>
                                            <w:div w:id="1926837813">
                                              <w:marLeft w:val="0"/>
                                              <w:marRight w:val="0"/>
                                              <w:marTop w:val="0"/>
                                              <w:marBottom w:val="0"/>
                                              <w:divBdr>
                                                <w:top w:val="none" w:sz="0" w:space="0" w:color="auto"/>
                                                <w:left w:val="none" w:sz="0" w:space="0" w:color="auto"/>
                                                <w:bottom w:val="none" w:sz="0" w:space="0" w:color="auto"/>
                                                <w:right w:val="none" w:sz="0" w:space="0" w:color="auto"/>
                                              </w:divBdr>
                                            </w:div>
                                            <w:div w:id="470754215">
                                              <w:marLeft w:val="0"/>
                                              <w:marRight w:val="0"/>
                                              <w:marTop w:val="0"/>
                                              <w:marBottom w:val="0"/>
                                              <w:divBdr>
                                                <w:top w:val="none" w:sz="0" w:space="0" w:color="auto"/>
                                                <w:left w:val="none" w:sz="0" w:space="0" w:color="auto"/>
                                                <w:bottom w:val="none" w:sz="0" w:space="0" w:color="auto"/>
                                                <w:right w:val="none" w:sz="0" w:space="0" w:color="auto"/>
                                              </w:divBdr>
                                            </w:div>
                                            <w:div w:id="11706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005242">
          <w:marLeft w:val="0"/>
          <w:marRight w:val="0"/>
          <w:marTop w:val="570"/>
          <w:marBottom w:val="0"/>
          <w:divBdr>
            <w:top w:val="single" w:sz="6" w:space="0" w:color="AAAAAA"/>
            <w:left w:val="single" w:sz="6" w:space="0" w:color="5F5F5F"/>
            <w:bottom w:val="single" w:sz="6" w:space="0" w:color="5F5F5F"/>
            <w:right w:val="single" w:sz="6" w:space="0" w:color="5F5F5F"/>
          </w:divBdr>
          <w:divsChild>
            <w:div w:id="527643463">
              <w:marLeft w:val="0"/>
              <w:marRight w:val="0"/>
              <w:marTop w:val="0"/>
              <w:marBottom w:val="0"/>
              <w:divBdr>
                <w:top w:val="none" w:sz="0" w:space="0" w:color="auto"/>
                <w:left w:val="none" w:sz="0" w:space="0" w:color="auto"/>
                <w:bottom w:val="none" w:sz="0" w:space="0" w:color="auto"/>
                <w:right w:val="none" w:sz="0" w:space="0" w:color="auto"/>
              </w:divBdr>
              <w:divsChild>
                <w:div w:id="684139610">
                  <w:marLeft w:val="0"/>
                  <w:marRight w:val="0"/>
                  <w:marTop w:val="0"/>
                  <w:marBottom w:val="0"/>
                  <w:divBdr>
                    <w:top w:val="none" w:sz="0" w:space="0" w:color="auto"/>
                    <w:left w:val="none" w:sz="0" w:space="0" w:color="auto"/>
                    <w:bottom w:val="none" w:sz="0" w:space="0" w:color="auto"/>
                    <w:right w:val="none" w:sz="0" w:space="0" w:color="auto"/>
                  </w:divBdr>
                  <w:divsChild>
                    <w:div w:id="1904289519">
                      <w:marLeft w:val="0"/>
                      <w:marRight w:val="0"/>
                      <w:marTop w:val="0"/>
                      <w:marBottom w:val="0"/>
                      <w:divBdr>
                        <w:top w:val="none" w:sz="0" w:space="0" w:color="auto"/>
                        <w:left w:val="none" w:sz="0" w:space="0" w:color="auto"/>
                        <w:bottom w:val="none" w:sz="0" w:space="0" w:color="auto"/>
                        <w:right w:val="none" w:sz="0" w:space="0" w:color="auto"/>
                      </w:divBdr>
                      <w:divsChild>
                        <w:div w:id="1411855743">
                          <w:marLeft w:val="0"/>
                          <w:marRight w:val="0"/>
                          <w:marTop w:val="0"/>
                          <w:marBottom w:val="0"/>
                          <w:divBdr>
                            <w:top w:val="none" w:sz="0" w:space="0" w:color="auto"/>
                            <w:left w:val="none" w:sz="0" w:space="0" w:color="auto"/>
                            <w:bottom w:val="none" w:sz="0" w:space="0" w:color="auto"/>
                            <w:right w:val="none" w:sz="0" w:space="0" w:color="auto"/>
                          </w:divBdr>
                          <w:divsChild>
                            <w:div w:id="1907295328">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085344483">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958070833">
      <w:bodyDiv w:val="1"/>
      <w:marLeft w:val="0"/>
      <w:marRight w:val="0"/>
      <w:marTop w:val="0"/>
      <w:marBottom w:val="0"/>
      <w:divBdr>
        <w:top w:val="none" w:sz="0" w:space="0" w:color="auto"/>
        <w:left w:val="none" w:sz="0" w:space="0" w:color="auto"/>
        <w:bottom w:val="none" w:sz="0" w:space="0" w:color="auto"/>
        <w:right w:val="none" w:sz="0" w:space="0" w:color="auto"/>
      </w:divBdr>
      <w:divsChild>
        <w:div w:id="455300410">
          <w:marLeft w:val="0"/>
          <w:marRight w:val="0"/>
          <w:marTop w:val="0"/>
          <w:marBottom w:val="0"/>
          <w:divBdr>
            <w:top w:val="none" w:sz="0" w:space="0" w:color="auto"/>
            <w:left w:val="none" w:sz="0" w:space="0" w:color="auto"/>
            <w:bottom w:val="none" w:sz="0" w:space="0" w:color="auto"/>
            <w:right w:val="none" w:sz="0" w:space="0" w:color="auto"/>
          </w:divBdr>
          <w:divsChild>
            <w:div w:id="478963997">
              <w:marLeft w:val="0"/>
              <w:marRight w:val="0"/>
              <w:marTop w:val="0"/>
              <w:marBottom w:val="0"/>
              <w:divBdr>
                <w:top w:val="none" w:sz="0" w:space="0" w:color="auto"/>
                <w:left w:val="none" w:sz="0" w:space="0" w:color="auto"/>
                <w:bottom w:val="none" w:sz="0" w:space="0" w:color="auto"/>
                <w:right w:val="none" w:sz="0" w:space="0" w:color="auto"/>
              </w:divBdr>
            </w:div>
          </w:divsChild>
        </w:div>
        <w:div w:id="1771124647">
          <w:marLeft w:val="0"/>
          <w:marRight w:val="0"/>
          <w:marTop w:val="0"/>
          <w:marBottom w:val="0"/>
          <w:divBdr>
            <w:top w:val="none" w:sz="0" w:space="0" w:color="auto"/>
            <w:left w:val="none" w:sz="0" w:space="0" w:color="auto"/>
            <w:bottom w:val="none" w:sz="0" w:space="0" w:color="auto"/>
            <w:right w:val="none" w:sz="0" w:space="0" w:color="auto"/>
          </w:divBdr>
          <w:divsChild>
            <w:div w:id="1592161131">
              <w:marLeft w:val="0"/>
              <w:marRight w:val="0"/>
              <w:marTop w:val="0"/>
              <w:marBottom w:val="0"/>
              <w:divBdr>
                <w:top w:val="none" w:sz="0" w:space="0" w:color="auto"/>
                <w:left w:val="none" w:sz="0" w:space="0" w:color="auto"/>
                <w:bottom w:val="none" w:sz="0" w:space="0" w:color="auto"/>
                <w:right w:val="none" w:sz="0" w:space="0" w:color="auto"/>
              </w:divBdr>
            </w:div>
          </w:divsChild>
        </w:div>
        <w:div w:id="1827746745">
          <w:marLeft w:val="0"/>
          <w:marRight w:val="0"/>
          <w:marTop w:val="0"/>
          <w:marBottom w:val="0"/>
          <w:divBdr>
            <w:top w:val="none" w:sz="0" w:space="0" w:color="auto"/>
            <w:left w:val="none" w:sz="0" w:space="0" w:color="auto"/>
            <w:bottom w:val="none" w:sz="0" w:space="0" w:color="auto"/>
            <w:right w:val="none" w:sz="0" w:space="0" w:color="auto"/>
          </w:divBdr>
          <w:divsChild>
            <w:div w:id="1515415275">
              <w:marLeft w:val="-225"/>
              <w:marRight w:val="-225"/>
              <w:marTop w:val="0"/>
              <w:marBottom w:val="0"/>
              <w:divBdr>
                <w:top w:val="none" w:sz="0" w:space="0" w:color="auto"/>
                <w:left w:val="none" w:sz="0" w:space="0" w:color="auto"/>
                <w:bottom w:val="none" w:sz="0" w:space="0" w:color="auto"/>
                <w:right w:val="none" w:sz="0" w:space="0" w:color="auto"/>
              </w:divBdr>
              <w:divsChild>
                <w:div w:id="407768818">
                  <w:marLeft w:val="0"/>
                  <w:marRight w:val="0"/>
                  <w:marTop w:val="0"/>
                  <w:marBottom w:val="0"/>
                  <w:divBdr>
                    <w:top w:val="none" w:sz="0" w:space="0" w:color="auto"/>
                    <w:left w:val="none" w:sz="0" w:space="0" w:color="auto"/>
                    <w:bottom w:val="none" w:sz="0" w:space="0" w:color="auto"/>
                    <w:right w:val="none" w:sz="0" w:space="0" w:color="auto"/>
                  </w:divBdr>
                  <w:divsChild>
                    <w:div w:id="428889071">
                      <w:marLeft w:val="0"/>
                      <w:marRight w:val="0"/>
                      <w:marTop w:val="0"/>
                      <w:marBottom w:val="0"/>
                      <w:divBdr>
                        <w:top w:val="none" w:sz="0" w:space="0" w:color="auto"/>
                        <w:left w:val="none" w:sz="0" w:space="0" w:color="auto"/>
                        <w:bottom w:val="none" w:sz="0" w:space="0" w:color="auto"/>
                        <w:right w:val="none" w:sz="0" w:space="0" w:color="auto"/>
                      </w:divBdr>
                    </w:div>
                  </w:divsChild>
                </w:div>
                <w:div w:id="1587837636">
                  <w:marLeft w:val="0"/>
                  <w:marRight w:val="0"/>
                  <w:marTop w:val="0"/>
                  <w:marBottom w:val="0"/>
                  <w:divBdr>
                    <w:top w:val="none" w:sz="0" w:space="0" w:color="auto"/>
                    <w:left w:val="none" w:sz="0" w:space="0" w:color="auto"/>
                    <w:bottom w:val="none" w:sz="0" w:space="0" w:color="auto"/>
                    <w:right w:val="none" w:sz="0" w:space="0" w:color="auto"/>
                  </w:divBdr>
                  <w:divsChild>
                    <w:div w:id="966471556">
                      <w:marLeft w:val="-225"/>
                      <w:marRight w:val="-225"/>
                      <w:marTop w:val="0"/>
                      <w:marBottom w:val="0"/>
                      <w:divBdr>
                        <w:top w:val="none" w:sz="0" w:space="0" w:color="auto"/>
                        <w:left w:val="none" w:sz="0" w:space="0" w:color="auto"/>
                        <w:bottom w:val="none" w:sz="0" w:space="0" w:color="auto"/>
                        <w:right w:val="none" w:sz="0" w:space="0" w:color="auto"/>
                      </w:divBdr>
                      <w:divsChild>
                        <w:div w:id="1617180587">
                          <w:marLeft w:val="0"/>
                          <w:marRight w:val="0"/>
                          <w:marTop w:val="0"/>
                          <w:marBottom w:val="0"/>
                          <w:divBdr>
                            <w:top w:val="none" w:sz="0" w:space="0" w:color="auto"/>
                            <w:left w:val="none" w:sz="0" w:space="0" w:color="auto"/>
                            <w:bottom w:val="none" w:sz="0" w:space="0" w:color="auto"/>
                            <w:right w:val="none" w:sz="0" w:space="0" w:color="auto"/>
                          </w:divBdr>
                          <w:divsChild>
                            <w:div w:id="1553882384">
                              <w:marLeft w:val="0"/>
                              <w:marRight w:val="0"/>
                              <w:marTop w:val="0"/>
                              <w:marBottom w:val="0"/>
                              <w:divBdr>
                                <w:top w:val="none" w:sz="0" w:space="0" w:color="auto"/>
                                <w:left w:val="none" w:sz="0" w:space="0" w:color="auto"/>
                                <w:bottom w:val="none" w:sz="0" w:space="0" w:color="auto"/>
                                <w:right w:val="none" w:sz="0" w:space="0" w:color="auto"/>
                              </w:divBdr>
                              <w:divsChild>
                                <w:div w:id="1856188762">
                                  <w:marLeft w:val="0"/>
                                  <w:marRight w:val="0"/>
                                  <w:marTop w:val="0"/>
                                  <w:marBottom w:val="0"/>
                                  <w:divBdr>
                                    <w:top w:val="none" w:sz="0" w:space="0" w:color="auto"/>
                                    <w:left w:val="none" w:sz="0" w:space="0" w:color="auto"/>
                                    <w:bottom w:val="none" w:sz="0" w:space="0" w:color="auto"/>
                                    <w:right w:val="none" w:sz="0" w:space="0" w:color="auto"/>
                                  </w:divBdr>
                                </w:div>
                                <w:div w:id="1895770077">
                                  <w:marLeft w:val="0"/>
                                  <w:marRight w:val="0"/>
                                  <w:marTop w:val="0"/>
                                  <w:marBottom w:val="0"/>
                                  <w:divBdr>
                                    <w:top w:val="none" w:sz="0" w:space="0" w:color="auto"/>
                                    <w:left w:val="none" w:sz="0" w:space="0" w:color="auto"/>
                                    <w:bottom w:val="none" w:sz="0" w:space="0" w:color="auto"/>
                                    <w:right w:val="none" w:sz="0" w:space="0" w:color="auto"/>
                                  </w:divBdr>
                                </w:div>
                                <w:div w:id="1795253485">
                                  <w:marLeft w:val="0"/>
                                  <w:marRight w:val="0"/>
                                  <w:marTop w:val="0"/>
                                  <w:marBottom w:val="0"/>
                                  <w:divBdr>
                                    <w:top w:val="none" w:sz="0" w:space="0" w:color="auto"/>
                                    <w:left w:val="none" w:sz="0" w:space="0" w:color="auto"/>
                                    <w:bottom w:val="none" w:sz="0" w:space="0" w:color="auto"/>
                                    <w:right w:val="none" w:sz="0" w:space="0" w:color="auto"/>
                                  </w:divBdr>
                                </w:div>
                                <w:div w:id="271203847">
                                  <w:marLeft w:val="0"/>
                                  <w:marRight w:val="0"/>
                                  <w:marTop w:val="0"/>
                                  <w:marBottom w:val="0"/>
                                  <w:divBdr>
                                    <w:top w:val="none" w:sz="0" w:space="0" w:color="auto"/>
                                    <w:left w:val="none" w:sz="0" w:space="0" w:color="auto"/>
                                    <w:bottom w:val="none" w:sz="0" w:space="0" w:color="auto"/>
                                    <w:right w:val="none" w:sz="0" w:space="0" w:color="auto"/>
                                  </w:divBdr>
                                </w:div>
                                <w:div w:id="1926185663">
                                  <w:marLeft w:val="0"/>
                                  <w:marRight w:val="0"/>
                                  <w:marTop w:val="180"/>
                                  <w:marBottom w:val="180"/>
                                  <w:divBdr>
                                    <w:top w:val="single" w:sz="6" w:space="7" w:color="EBEBEB"/>
                                    <w:left w:val="single" w:sz="6" w:space="7" w:color="EBEBEB"/>
                                    <w:bottom w:val="single" w:sz="6" w:space="7" w:color="EBEBEB"/>
                                    <w:right w:val="single" w:sz="6" w:space="7" w:color="EBEBEB"/>
                                  </w:divBdr>
                                  <w:divsChild>
                                    <w:div w:id="489753484">
                                      <w:marLeft w:val="0"/>
                                      <w:marRight w:val="0"/>
                                      <w:marTop w:val="0"/>
                                      <w:marBottom w:val="0"/>
                                      <w:divBdr>
                                        <w:top w:val="none" w:sz="0" w:space="0" w:color="auto"/>
                                        <w:left w:val="single" w:sz="24" w:space="7" w:color="8AC007"/>
                                        <w:bottom w:val="none" w:sz="0" w:space="0" w:color="auto"/>
                                        <w:right w:val="none" w:sz="0" w:space="0" w:color="auto"/>
                                      </w:divBdr>
                                    </w:div>
                                  </w:divsChild>
                                </w:div>
                                <w:div w:id="157578638">
                                  <w:marLeft w:val="0"/>
                                  <w:marRight w:val="0"/>
                                  <w:marTop w:val="180"/>
                                  <w:marBottom w:val="180"/>
                                  <w:divBdr>
                                    <w:top w:val="single" w:sz="6" w:space="7" w:color="EBEBEB"/>
                                    <w:left w:val="single" w:sz="6" w:space="7" w:color="EBEBEB"/>
                                    <w:bottom w:val="single" w:sz="6" w:space="7" w:color="EBEBEB"/>
                                    <w:right w:val="single" w:sz="6" w:space="7" w:color="EBEBEB"/>
                                  </w:divBdr>
                                  <w:divsChild>
                                    <w:div w:id="1208027043">
                                      <w:marLeft w:val="0"/>
                                      <w:marRight w:val="0"/>
                                      <w:marTop w:val="0"/>
                                      <w:marBottom w:val="0"/>
                                      <w:divBdr>
                                        <w:top w:val="none" w:sz="0" w:space="0" w:color="auto"/>
                                        <w:left w:val="single" w:sz="24" w:space="7" w:color="8AC007"/>
                                        <w:bottom w:val="none" w:sz="0" w:space="0" w:color="auto"/>
                                        <w:right w:val="none" w:sz="0" w:space="0" w:color="auto"/>
                                      </w:divBdr>
                                    </w:div>
                                  </w:divsChild>
                                </w:div>
                                <w:div w:id="1845242694">
                                  <w:marLeft w:val="0"/>
                                  <w:marRight w:val="0"/>
                                  <w:marTop w:val="180"/>
                                  <w:marBottom w:val="180"/>
                                  <w:divBdr>
                                    <w:top w:val="single" w:sz="6" w:space="7" w:color="EBEBEB"/>
                                    <w:left w:val="single" w:sz="6" w:space="7" w:color="EBEBEB"/>
                                    <w:bottom w:val="single" w:sz="6" w:space="7" w:color="EBEBEB"/>
                                    <w:right w:val="single" w:sz="6" w:space="7" w:color="EBEBEB"/>
                                  </w:divBdr>
                                  <w:divsChild>
                                    <w:div w:id="2023193208">
                                      <w:marLeft w:val="0"/>
                                      <w:marRight w:val="0"/>
                                      <w:marTop w:val="0"/>
                                      <w:marBottom w:val="0"/>
                                      <w:divBdr>
                                        <w:top w:val="none" w:sz="0" w:space="0" w:color="auto"/>
                                        <w:left w:val="single" w:sz="24" w:space="7" w:color="8AC007"/>
                                        <w:bottom w:val="none" w:sz="0" w:space="0" w:color="auto"/>
                                        <w:right w:val="none" w:sz="0" w:space="0" w:color="auto"/>
                                      </w:divBdr>
                                    </w:div>
                                  </w:divsChild>
                                </w:div>
                                <w:div w:id="743332955">
                                  <w:marLeft w:val="0"/>
                                  <w:marRight w:val="0"/>
                                  <w:marTop w:val="180"/>
                                  <w:marBottom w:val="180"/>
                                  <w:divBdr>
                                    <w:top w:val="single" w:sz="6" w:space="7" w:color="EBEBEB"/>
                                    <w:left w:val="single" w:sz="6" w:space="7" w:color="EBEBEB"/>
                                    <w:bottom w:val="single" w:sz="6" w:space="7" w:color="EBEBEB"/>
                                    <w:right w:val="single" w:sz="6" w:space="7" w:color="EBEBEB"/>
                                  </w:divBdr>
                                  <w:divsChild>
                                    <w:div w:id="514225665">
                                      <w:marLeft w:val="0"/>
                                      <w:marRight w:val="0"/>
                                      <w:marTop w:val="0"/>
                                      <w:marBottom w:val="0"/>
                                      <w:divBdr>
                                        <w:top w:val="none" w:sz="0" w:space="0" w:color="auto"/>
                                        <w:left w:val="single" w:sz="24" w:space="7" w:color="8AC007"/>
                                        <w:bottom w:val="none" w:sz="0" w:space="0" w:color="auto"/>
                                        <w:right w:val="none" w:sz="0" w:space="0" w:color="auto"/>
                                      </w:divBdr>
                                    </w:div>
                                  </w:divsChild>
                                </w:div>
                                <w:div w:id="1972977590">
                                  <w:marLeft w:val="0"/>
                                  <w:marRight w:val="0"/>
                                  <w:marTop w:val="180"/>
                                  <w:marBottom w:val="180"/>
                                  <w:divBdr>
                                    <w:top w:val="single" w:sz="6" w:space="7" w:color="EBEBEB"/>
                                    <w:left w:val="single" w:sz="6" w:space="7" w:color="EBEBEB"/>
                                    <w:bottom w:val="single" w:sz="6" w:space="7" w:color="EBEBEB"/>
                                    <w:right w:val="single" w:sz="6" w:space="7" w:color="EBEBEB"/>
                                  </w:divBdr>
                                  <w:divsChild>
                                    <w:div w:id="793448742">
                                      <w:marLeft w:val="0"/>
                                      <w:marRight w:val="0"/>
                                      <w:marTop w:val="0"/>
                                      <w:marBottom w:val="0"/>
                                      <w:divBdr>
                                        <w:top w:val="none" w:sz="0" w:space="0" w:color="auto"/>
                                        <w:left w:val="single" w:sz="24" w:space="7" w:color="8AC007"/>
                                        <w:bottom w:val="none" w:sz="0" w:space="0" w:color="auto"/>
                                        <w:right w:val="none" w:sz="0" w:space="0" w:color="auto"/>
                                      </w:divBdr>
                                    </w:div>
                                  </w:divsChild>
                                </w:div>
                                <w:div w:id="2093552082">
                                  <w:marLeft w:val="0"/>
                                  <w:marRight w:val="0"/>
                                  <w:marTop w:val="180"/>
                                  <w:marBottom w:val="180"/>
                                  <w:divBdr>
                                    <w:top w:val="single" w:sz="6" w:space="7" w:color="EBEBEB"/>
                                    <w:left w:val="single" w:sz="6" w:space="7" w:color="EBEBEB"/>
                                    <w:bottom w:val="single" w:sz="6" w:space="7" w:color="EBEBEB"/>
                                    <w:right w:val="single" w:sz="6" w:space="7" w:color="EBEBEB"/>
                                  </w:divBdr>
                                  <w:divsChild>
                                    <w:div w:id="911814219">
                                      <w:marLeft w:val="0"/>
                                      <w:marRight w:val="0"/>
                                      <w:marTop w:val="0"/>
                                      <w:marBottom w:val="0"/>
                                      <w:divBdr>
                                        <w:top w:val="none" w:sz="0" w:space="0" w:color="auto"/>
                                        <w:left w:val="single" w:sz="24" w:space="7" w:color="8AC007"/>
                                        <w:bottom w:val="none" w:sz="0" w:space="0" w:color="auto"/>
                                        <w:right w:val="none" w:sz="0" w:space="0" w:color="auto"/>
                                      </w:divBdr>
                                    </w:div>
                                  </w:divsChild>
                                </w:div>
                                <w:div w:id="6559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6039">
                          <w:marLeft w:val="0"/>
                          <w:marRight w:val="0"/>
                          <w:marTop w:val="0"/>
                          <w:marBottom w:val="0"/>
                          <w:divBdr>
                            <w:top w:val="none" w:sz="0" w:space="0" w:color="auto"/>
                            <w:left w:val="none" w:sz="0" w:space="0" w:color="auto"/>
                            <w:bottom w:val="none" w:sz="0" w:space="0" w:color="auto"/>
                            <w:right w:val="none" w:sz="0" w:space="0" w:color="auto"/>
                          </w:divBdr>
                          <w:divsChild>
                            <w:div w:id="623118204">
                              <w:marLeft w:val="-225"/>
                              <w:marRight w:val="-225"/>
                              <w:marTop w:val="0"/>
                              <w:marBottom w:val="0"/>
                              <w:divBdr>
                                <w:top w:val="none" w:sz="0" w:space="0" w:color="auto"/>
                                <w:left w:val="none" w:sz="0" w:space="0" w:color="auto"/>
                                <w:bottom w:val="none" w:sz="0" w:space="0" w:color="auto"/>
                                <w:right w:val="none" w:sz="0" w:space="0" w:color="auto"/>
                              </w:divBdr>
                            </w:div>
                            <w:div w:id="836768413">
                              <w:marLeft w:val="-225"/>
                              <w:marRight w:val="-225"/>
                              <w:marTop w:val="0"/>
                              <w:marBottom w:val="0"/>
                              <w:divBdr>
                                <w:top w:val="none" w:sz="0" w:space="0" w:color="auto"/>
                                <w:left w:val="none" w:sz="0" w:space="0" w:color="auto"/>
                                <w:bottom w:val="none" w:sz="0" w:space="0" w:color="auto"/>
                                <w:right w:val="none" w:sz="0" w:space="0" w:color="auto"/>
                              </w:divBdr>
                            </w:div>
                            <w:div w:id="1192034653">
                              <w:marLeft w:val="-225"/>
                              <w:marRight w:val="-225"/>
                              <w:marTop w:val="0"/>
                              <w:marBottom w:val="0"/>
                              <w:divBdr>
                                <w:top w:val="none" w:sz="0" w:space="0" w:color="auto"/>
                                <w:left w:val="none" w:sz="0" w:space="0" w:color="auto"/>
                                <w:bottom w:val="none" w:sz="0" w:space="0" w:color="auto"/>
                                <w:right w:val="none" w:sz="0" w:space="0" w:color="auto"/>
                              </w:divBdr>
                              <w:divsChild>
                                <w:div w:id="5334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0794">
                      <w:marLeft w:val="-225"/>
                      <w:marRight w:val="-225"/>
                      <w:marTop w:val="0"/>
                      <w:marBottom w:val="0"/>
                      <w:divBdr>
                        <w:top w:val="none" w:sz="0" w:space="0" w:color="auto"/>
                        <w:left w:val="none" w:sz="0" w:space="0" w:color="auto"/>
                        <w:bottom w:val="none" w:sz="0" w:space="0" w:color="auto"/>
                        <w:right w:val="none" w:sz="0" w:space="0" w:color="auto"/>
                      </w:divBdr>
                      <w:divsChild>
                        <w:div w:id="1656646112">
                          <w:marLeft w:val="0"/>
                          <w:marRight w:val="0"/>
                          <w:marTop w:val="0"/>
                          <w:marBottom w:val="0"/>
                          <w:divBdr>
                            <w:top w:val="none" w:sz="0" w:space="0" w:color="auto"/>
                            <w:left w:val="none" w:sz="0" w:space="0" w:color="auto"/>
                            <w:bottom w:val="none" w:sz="0" w:space="0" w:color="auto"/>
                            <w:right w:val="none" w:sz="0" w:space="0" w:color="auto"/>
                          </w:divBdr>
                          <w:divsChild>
                            <w:div w:id="565918793">
                              <w:marLeft w:val="0"/>
                              <w:marRight w:val="0"/>
                              <w:marTop w:val="300"/>
                              <w:marBottom w:val="0"/>
                              <w:divBdr>
                                <w:top w:val="none" w:sz="0" w:space="0" w:color="auto"/>
                                <w:left w:val="none" w:sz="0" w:space="0" w:color="auto"/>
                                <w:bottom w:val="none" w:sz="0" w:space="0" w:color="auto"/>
                                <w:right w:val="none" w:sz="0" w:space="0" w:color="auto"/>
                              </w:divBdr>
                              <w:divsChild>
                                <w:div w:id="102893778">
                                  <w:marLeft w:val="-225"/>
                                  <w:marRight w:val="-225"/>
                                  <w:marTop w:val="0"/>
                                  <w:marBottom w:val="0"/>
                                  <w:divBdr>
                                    <w:top w:val="none" w:sz="0" w:space="0" w:color="auto"/>
                                    <w:left w:val="none" w:sz="0" w:space="0" w:color="auto"/>
                                    <w:bottom w:val="none" w:sz="0" w:space="0" w:color="auto"/>
                                    <w:right w:val="none" w:sz="0" w:space="0" w:color="auto"/>
                                  </w:divBdr>
                                  <w:divsChild>
                                    <w:div w:id="1968511970">
                                      <w:marLeft w:val="0"/>
                                      <w:marRight w:val="0"/>
                                      <w:marTop w:val="0"/>
                                      <w:marBottom w:val="0"/>
                                      <w:divBdr>
                                        <w:top w:val="none" w:sz="0" w:space="0" w:color="auto"/>
                                        <w:left w:val="none" w:sz="0" w:space="0" w:color="auto"/>
                                        <w:bottom w:val="none" w:sz="0" w:space="0" w:color="auto"/>
                                        <w:right w:val="none" w:sz="0" w:space="0" w:color="auto"/>
                                      </w:divBdr>
                                    </w:div>
                                    <w:div w:id="1238126116">
                                      <w:marLeft w:val="0"/>
                                      <w:marRight w:val="0"/>
                                      <w:marTop w:val="0"/>
                                      <w:marBottom w:val="0"/>
                                      <w:divBdr>
                                        <w:top w:val="none" w:sz="0" w:space="0" w:color="auto"/>
                                        <w:left w:val="none" w:sz="0" w:space="0" w:color="auto"/>
                                        <w:bottom w:val="none" w:sz="0" w:space="0" w:color="auto"/>
                                        <w:right w:val="none" w:sz="0" w:space="0" w:color="auto"/>
                                      </w:divBdr>
                                    </w:div>
                                    <w:div w:id="1419210740">
                                      <w:marLeft w:val="0"/>
                                      <w:marRight w:val="0"/>
                                      <w:marTop w:val="0"/>
                                      <w:marBottom w:val="0"/>
                                      <w:divBdr>
                                        <w:top w:val="none" w:sz="0" w:space="0" w:color="auto"/>
                                        <w:left w:val="none" w:sz="0" w:space="0" w:color="auto"/>
                                        <w:bottom w:val="none" w:sz="0" w:space="0" w:color="auto"/>
                                        <w:right w:val="none" w:sz="0" w:space="0" w:color="auto"/>
                                      </w:divBdr>
                                    </w:div>
                                    <w:div w:id="295528395">
                                      <w:marLeft w:val="0"/>
                                      <w:marRight w:val="0"/>
                                      <w:marTop w:val="0"/>
                                      <w:marBottom w:val="0"/>
                                      <w:divBdr>
                                        <w:top w:val="none" w:sz="0" w:space="0" w:color="auto"/>
                                        <w:left w:val="none" w:sz="0" w:space="0" w:color="auto"/>
                                        <w:bottom w:val="none" w:sz="0" w:space="0" w:color="auto"/>
                                        <w:right w:val="none" w:sz="0" w:space="0" w:color="auto"/>
                                      </w:divBdr>
                                    </w:div>
                                  </w:divsChild>
                                </w:div>
                                <w:div w:id="805121854">
                                  <w:marLeft w:val="0"/>
                                  <w:marRight w:val="0"/>
                                  <w:marTop w:val="0"/>
                                  <w:marBottom w:val="0"/>
                                  <w:divBdr>
                                    <w:top w:val="none" w:sz="0" w:space="0" w:color="auto"/>
                                    <w:left w:val="none" w:sz="0" w:space="0" w:color="auto"/>
                                    <w:bottom w:val="none" w:sz="0" w:space="0" w:color="auto"/>
                                    <w:right w:val="none" w:sz="0" w:space="0" w:color="auto"/>
                                  </w:divBdr>
                                  <w:divsChild>
                                    <w:div w:id="1543397594">
                                      <w:marLeft w:val="0"/>
                                      <w:marRight w:val="0"/>
                                      <w:marTop w:val="0"/>
                                      <w:marBottom w:val="225"/>
                                      <w:divBdr>
                                        <w:top w:val="none" w:sz="0" w:space="0" w:color="auto"/>
                                        <w:left w:val="none" w:sz="0" w:space="0" w:color="auto"/>
                                        <w:bottom w:val="none" w:sz="0" w:space="0" w:color="auto"/>
                                        <w:right w:val="none" w:sz="0" w:space="0" w:color="auto"/>
                                      </w:divBdr>
                                    </w:div>
                                    <w:div w:id="1038624581">
                                      <w:marLeft w:val="0"/>
                                      <w:marRight w:val="0"/>
                                      <w:marTop w:val="0"/>
                                      <w:marBottom w:val="225"/>
                                      <w:divBdr>
                                        <w:top w:val="none" w:sz="0" w:space="0" w:color="auto"/>
                                        <w:left w:val="none" w:sz="0" w:space="0" w:color="auto"/>
                                        <w:bottom w:val="none" w:sz="0" w:space="0" w:color="auto"/>
                                        <w:right w:val="none" w:sz="0" w:space="0" w:color="auto"/>
                                      </w:divBdr>
                                    </w:div>
                                    <w:div w:id="644432982">
                                      <w:marLeft w:val="0"/>
                                      <w:marRight w:val="0"/>
                                      <w:marTop w:val="0"/>
                                      <w:marBottom w:val="225"/>
                                      <w:divBdr>
                                        <w:top w:val="none" w:sz="0" w:space="0" w:color="auto"/>
                                        <w:left w:val="none" w:sz="0" w:space="0" w:color="auto"/>
                                        <w:bottom w:val="none" w:sz="0" w:space="0" w:color="auto"/>
                                        <w:right w:val="none" w:sz="0" w:space="0" w:color="auto"/>
                                      </w:divBdr>
                                    </w:div>
                                    <w:div w:id="968587330">
                                      <w:marLeft w:val="0"/>
                                      <w:marRight w:val="0"/>
                                      <w:marTop w:val="0"/>
                                      <w:marBottom w:val="225"/>
                                      <w:divBdr>
                                        <w:top w:val="none" w:sz="0" w:space="0" w:color="auto"/>
                                        <w:left w:val="none" w:sz="0" w:space="0" w:color="auto"/>
                                        <w:bottom w:val="none" w:sz="0" w:space="0" w:color="auto"/>
                                        <w:right w:val="none" w:sz="0" w:space="0" w:color="auto"/>
                                      </w:divBdr>
                                    </w:div>
                                  </w:divsChild>
                                </w:div>
                                <w:div w:id="2074959574">
                                  <w:marLeft w:val="0"/>
                                  <w:marRight w:val="0"/>
                                  <w:marTop w:val="0"/>
                                  <w:marBottom w:val="0"/>
                                  <w:divBdr>
                                    <w:top w:val="none" w:sz="0" w:space="0" w:color="auto"/>
                                    <w:left w:val="none" w:sz="0" w:space="0" w:color="auto"/>
                                    <w:bottom w:val="none" w:sz="0" w:space="0" w:color="auto"/>
                                    <w:right w:val="none" w:sz="0" w:space="0" w:color="auto"/>
                                  </w:divBdr>
                                </w:div>
                                <w:div w:id="676925939">
                                  <w:marLeft w:val="-225"/>
                                  <w:marRight w:val="-225"/>
                                  <w:marTop w:val="0"/>
                                  <w:marBottom w:val="0"/>
                                  <w:divBdr>
                                    <w:top w:val="none" w:sz="0" w:space="0" w:color="auto"/>
                                    <w:left w:val="none" w:sz="0" w:space="0" w:color="auto"/>
                                    <w:bottom w:val="none" w:sz="0" w:space="0" w:color="auto"/>
                                    <w:right w:val="none" w:sz="0" w:space="0" w:color="auto"/>
                                  </w:divBdr>
                                  <w:divsChild>
                                    <w:div w:id="1711225158">
                                      <w:marLeft w:val="0"/>
                                      <w:marRight w:val="0"/>
                                      <w:marTop w:val="0"/>
                                      <w:marBottom w:val="0"/>
                                      <w:divBdr>
                                        <w:top w:val="none" w:sz="0" w:space="0" w:color="auto"/>
                                        <w:left w:val="none" w:sz="0" w:space="0" w:color="auto"/>
                                        <w:bottom w:val="none" w:sz="0" w:space="0" w:color="auto"/>
                                        <w:right w:val="none" w:sz="0" w:space="0" w:color="auto"/>
                                      </w:divBdr>
                                    </w:div>
                                    <w:div w:id="1244531483">
                                      <w:marLeft w:val="0"/>
                                      <w:marRight w:val="0"/>
                                      <w:marTop w:val="0"/>
                                      <w:marBottom w:val="0"/>
                                      <w:divBdr>
                                        <w:top w:val="none" w:sz="0" w:space="0" w:color="auto"/>
                                        <w:left w:val="none" w:sz="0" w:space="0" w:color="auto"/>
                                        <w:bottom w:val="none" w:sz="0" w:space="0" w:color="auto"/>
                                        <w:right w:val="none" w:sz="0" w:space="0" w:color="auto"/>
                                      </w:divBdr>
                                    </w:div>
                                    <w:div w:id="454249991">
                                      <w:marLeft w:val="0"/>
                                      <w:marRight w:val="0"/>
                                      <w:marTop w:val="0"/>
                                      <w:marBottom w:val="0"/>
                                      <w:divBdr>
                                        <w:top w:val="none" w:sz="0" w:space="0" w:color="auto"/>
                                        <w:left w:val="none" w:sz="0" w:space="0" w:color="auto"/>
                                        <w:bottom w:val="none" w:sz="0" w:space="0" w:color="auto"/>
                                        <w:right w:val="none" w:sz="0" w:space="0" w:color="auto"/>
                                      </w:divBdr>
                                    </w:div>
                                    <w:div w:id="20025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71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3159">
          <w:marLeft w:val="0"/>
          <w:marRight w:val="0"/>
          <w:marTop w:val="570"/>
          <w:marBottom w:val="0"/>
          <w:divBdr>
            <w:top w:val="single" w:sz="6" w:space="0" w:color="AAAAAA"/>
            <w:left w:val="single" w:sz="6" w:space="0" w:color="5F5F5F"/>
            <w:bottom w:val="single" w:sz="6" w:space="0" w:color="5F5F5F"/>
            <w:right w:val="single" w:sz="6" w:space="0" w:color="5F5F5F"/>
          </w:divBdr>
          <w:divsChild>
            <w:div w:id="352074629">
              <w:marLeft w:val="0"/>
              <w:marRight w:val="0"/>
              <w:marTop w:val="0"/>
              <w:marBottom w:val="0"/>
              <w:divBdr>
                <w:top w:val="none" w:sz="0" w:space="0" w:color="auto"/>
                <w:left w:val="none" w:sz="0" w:space="0" w:color="auto"/>
                <w:bottom w:val="none" w:sz="0" w:space="0" w:color="auto"/>
                <w:right w:val="none" w:sz="0" w:space="0" w:color="auto"/>
              </w:divBdr>
              <w:divsChild>
                <w:div w:id="1584414201">
                  <w:marLeft w:val="0"/>
                  <w:marRight w:val="0"/>
                  <w:marTop w:val="0"/>
                  <w:marBottom w:val="0"/>
                  <w:divBdr>
                    <w:top w:val="none" w:sz="0" w:space="0" w:color="auto"/>
                    <w:left w:val="none" w:sz="0" w:space="0" w:color="auto"/>
                    <w:bottom w:val="none" w:sz="0" w:space="0" w:color="auto"/>
                    <w:right w:val="none" w:sz="0" w:space="0" w:color="auto"/>
                  </w:divBdr>
                </w:div>
                <w:div w:id="377901001">
                  <w:marLeft w:val="0"/>
                  <w:marRight w:val="0"/>
                  <w:marTop w:val="0"/>
                  <w:marBottom w:val="0"/>
                  <w:divBdr>
                    <w:top w:val="none" w:sz="0" w:space="0" w:color="auto"/>
                    <w:left w:val="none" w:sz="0" w:space="0" w:color="auto"/>
                    <w:bottom w:val="none" w:sz="0" w:space="0" w:color="auto"/>
                    <w:right w:val="none" w:sz="0" w:space="0" w:color="auto"/>
                  </w:divBdr>
                </w:div>
                <w:div w:id="1808667909">
                  <w:marLeft w:val="0"/>
                  <w:marRight w:val="0"/>
                  <w:marTop w:val="0"/>
                  <w:marBottom w:val="0"/>
                  <w:divBdr>
                    <w:top w:val="none" w:sz="0" w:space="0" w:color="auto"/>
                    <w:left w:val="none" w:sz="0" w:space="0" w:color="auto"/>
                    <w:bottom w:val="none" w:sz="0" w:space="0" w:color="auto"/>
                    <w:right w:val="none" w:sz="0" w:space="0" w:color="auto"/>
                  </w:divBdr>
                </w:div>
                <w:div w:id="1679043369">
                  <w:marLeft w:val="0"/>
                  <w:marRight w:val="0"/>
                  <w:marTop w:val="0"/>
                  <w:marBottom w:val="0"/>
                  <w:divBdr>
                    <w:top w:val="none" w:sz="0" w:space="0" w:color="auto"/>
                    <w:left w:val="none" w:sz="0" w:space="0" w:color="auto"/>
                    <w:bottom w:val="none" w:sz="0" w:space="0" w:color="auto"/>
                    <w:right w:val="none" w:sz="0" w:space="0" w:color="auto"/>
                  </w:divBdr>
                </w:div>
                <w:div w:id="1713184959">
                  <w:marLeft w:val="0"/>
                  <w:marRight w:val="0"/>
                  <w:marTop w:val="0"/>
                  <w:marBottom w:val="0"/>
                  <w:divBdr>
                    <w:top w:val="none" w:sz="0" w:space="0" w:color="auto"/>
                    <w:left w:val="none" w:sz="0" w:space="0" w:color="auto"/>
                    <w:bottom w:val="none" w:sz="0" w:space="0" w:color="auto"/>
                    <w:right w:val="none" w:sz="0" w:space="0" w:color="auto"/>
                  </w:divBdr>
                </w:div>
                <w:div w:id="13625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017">
          <w:marLeft w:val="0"/>
          <w:marRight w:val="0"/>
          <w:marTop w:val="570"/>
          <w:marBottom w:val="0"/>
          <w:divBdr>
            <w:top w:val="single" w:sz="6" w:space="0" w:color="AAAAAA"/>
            <w:left w:val="single" w:sz="6" w:space="0" w:color="5F5F5F"/>
            <w:bottom w:val="single" w:sz="6" w:space="0" w:color="5F5F5F"/>
            <w:right w:val="single" w:sz="6" w:space="0" w:color="5F5F5F"/>
          </w:divBdr>
          <w:divsChild>
            <w:div w:id="1592202592">
              <w:marLeft w:val="0"/>
              <w:marRight w:val="0"/>
              <w:marTop w:val="0"/>
              <w:marBottom w:val="0"/>
              <w:divBdr>
                <w:top w:val="none" w:sz="0" w:space="0" w:color="auto"/>
                <w:left w:val="none" w:sz="0" w:space="0" w:color="auto"/>
                <w:bottom w:val="none" w:sz="0" w:space="0" w:color="auto"/>
                <w:right w:val="none" w:sz="0" w:space="0" w:color="auto"/>
              </w:divBdr>
              <w:divsChild>
                <w:div w:id="264579964">
                  <w:marLeft w:val="0"/>
                  <w:marRight w:val="0"/>
                  <w:marTop w:val="0"/>
                  <w:marBottom w:val="0"/>
                  <w:divBdr>
                    <w:top w:val="none" w:sz="0" w:space="0" w:color="auto"/>
                    <w:left w:val="none" w:sz="0" w:space="0" w:color="auto"/>
                    <w:bottom w:val="none" w:sz="0" w:space="0" w:color="auto"/>
                    <w:right w:val="none" w:sz="0" w:space="0" w:color="auto"/>
                  </w:divBdr>
                </w:div>
                <w:div w:id="1175454838">
                  <w:marLeft w:val="0"/>
                  <w:marRight w:val="0"/>
                  <w:marTop w:val="0"/>
                  <w:marBottom w:val="0"/>
                  <w:divBdr>
                    <w:top w:val="none" w:sz="0" w:space="0" w:color="auto"/>
                    <w:left w:val="none" w:sz="0" w:space="0" w:color="auto"/>
                    <w:bottom w:val="none" w:sz="0" w:space="0" w:color="auto"/>
                    <w:right w:val="none" w:sz="0" w:space="0" w:color="auto"/>
                  </w:divBdr>
                </w:div>
                <w:div w:id="632294060">
                  <w:marLeft w:val="0"/>
                  <w:marRight w:val="0"/>
                  <w:marTop w:val="0"/>
                  <w:marBottom w:val="0"/>
                  <w:divBdr>
                    <w:top w:val="none" w:sz="0" w:space="0" w:color="auto"/>
                    <w:left w:val="none" w:sz="0" w:space="0" w:color="auto"/>
                    <w:bottom w:val="none" w:sz="0" w:space="0" w:color="auto"/>
                    <w:right w:val="none" w:sz="0" w:space="0" w:color="auto"/>
                  </w:divBdr>
                </w:div>
                <w:div w:id="2098205572">
                  <w:marLeft w:val="0"/>
                  <w:marRight w:val="0"/>
                  <w:marTop w:val="0"/>
                  <w:marBottom w:val="0"/>
                  <w:divBdr>
                    <w:top w:val="none" w:sz="0" w:space="0" w:color="auto"/>
                    <w:left w:val="none" w:sz="0" w:space="0" w:color="auto"/>
                    <w:bottom w:val="none" w:sz="0" w:space="0" w:color="auto"/>
                    <w:right w:val="none" w:sz="0" w:space="0" w:color="auto"/>
                  </w:divBdr>
                </w:div>
                <w:div w:id="10569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896">
          <w:marLeft w:val="0"/>
          <w:marRight w:val="0"/>
          <w:marTop w:val="570"/>
          <w:marBottom w:val="0"/>
          <w:divBdr>
            <w:top w:val="single" w:sz="6" w:space="0" w:color="AAAAAA"/>
            <w:left w:val="single" w:sz="6" w:space="0" w:color="5F5F5F"/>
            <w:bottom w:val="single" w:sz="6" w:space="0" w:color="5F5F5F"/>
            <w:right w:val="single" w:sz="6" w:space="0" w:color="5F5F5F"/>
          </w:divBdr>
          <w:divsChild>
            <w:div w:id="1677340194">
              <w:marLeft w:val="0"/>
              <w:marRight w:val="0"/>
              <w:marTop w:val="0"/>
              <w:marBottom w:val="0"/>
              <w:divBdr>
                <w:top w:val="none" w:sz="0" w:space="0" w:color="auto"/>
                <w:left w:val="none" w:sz="0" w:space="0" w:color="auto"/>
                <w:bottom w:val="none" w:sz="0" w:space="0" w:color="auto"/>
                <w:right w:val="none" w:sz="0" w:space="0" w:color="auto"/>
              </w:divBdr>
              <w:divsChild>
                <w:div w:id="1704477571">
                  <w:marLeft w:val="0"/>
                  <w:marRight w:val="0"/>
                  <w:marTop w:val="0"/>
                  <w:marBottom w:val="0"/>
                  <w:divBdr>
                    <w:top w:val="none" w:sz="0" w:space="0" w:color="auto"/>
                    <w:left w:val="none" w:sz="0" w:space="0" w:color="auto"/>
                    <w:bottom w:val="none" w:sz="0" w:space="0" w:color="auto"/>
                    <w:right w:val="none" w:sz="0" w:space="0" w:color="auto"/>
                  </w:divBdr>
                </w:div>
                <w:div w:id="383990832">
                  <w:marLeft w:val="0"/>
                  <w:marRight w:val="0"/>
                  <w:marTop w:val="0"/>
                  <w:marBottom w:val="0"/>
                  <w:divBdr>
                    <w:top w:val="none" w:sz="0" w:space="0" w:color="auto"/>
                    <w:left w:val="none" w:sz="0" w:space="0" w:color="auto"/>
                    <w:bottom w:val="none" w:sz="0" w:space="0" w:color="auto"/>
                    <w:right w:val="none" w:sz="0" w:space="0" w:color="auto"/>
                  </w:divBdr>
                </w:div>
                <w:div w:id="688063879">
                  <w:marLeft w:val="0"/>
                  <w:marRight w:val="0"/>
                  <w:marTop w:val="0"/>
                  <w:marBottom w:val="0"/>
                  <w:divBdr>
                    <w:top w:val="none" w:sz="0" w:space="0" w:color="auto"/>
                    <w:left w:val="none" w:sz="0" w:space="0" w:color="auto"/>
                    <w:bottom w:val="none" w:sz="0" w:space="0" w:color="auto"/>
                    <w:right w:val="none" w:sz="0" w:space="0" w:color="auto"/>
                  </w:divBdr>
                </w:div>
                <w:div w:id="609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5670">
          <w:marLeft w:val="0"/>
          <w:marRight w:val="0"/>
          <w:marTop w:val="570"/>
          <w:marBottom w:val="0"/>
          <w:divBdr>
            <w:top w:val="single" w:sz="6" w:space="0" w:color="AAAAAA"/>
            <w:left w:val="single" w:sz="6" w:space="0" w:color="5F5F5F"/>
            <w:bottom w:val="single" w:sz="6" w:space="0" w:color="5F5F5F"/>
            <w:right w:val="single" w:sz="6" w:space="0" w:color="5F5F5F"/>
          </w:divBdr>
          <w:divsChild>
            <w:div w:id="229387279">
              <w:marLeft w:val="0"/>
              <w:marRight w:val="0"/>
              <w:marTop w:val="0"/>
              <w:marBottom w:val="0"/>
              <w:divBdr>
                <w:top w:val="none" w:sz="0" w:space="0" w:color="auto"/>
                <w:left w:val="none" w:sz="0" w:space="0" w:color="auto"/>
                <w:bottom w:val="none" w:sz="0" w:space="0" w:color="auto"/>
                <w:right w:val="none" w:sz="0" w:space="0" w:color="auto"/>
              </w:divBdr>
              <w:divsChild>
                <w:div w:id="372576861">
                  <w:marLeft w:val="0"/>
                  <w:marRight w:val="0"/>
                  <w:marTop w:val="0"/>
                  <w:marBottom w:val="0"/>
                  <w:divBdr>
                    <w:top w:val="none" w:sz="0" w:space="0" w:color="auto"/>
                    <w:left w:val="none" w:sz="0" w:space="0" w:color="auto"/>
                    <w:bottom w:val="none" w:sz="0" w:space="0" w:color="auto"/>
                    <w:right w:val="none" w:sz="0" w:space="0" w:color="auto"/>
                  </w:divBdr>
                  <w:divsChild>
                    <w:div w:id="1074087564">
                      <w:marLeft w:val="0"/>
                      <w:marRight w:val="0"/>
                      <w:marTop w:val="0"/>
                      <w:marBottom w:val="0"/>
                      <w:divBdr>
                        <w:top w:val="none" w:sz="0" w:space="0" w:color="auto"/>
                        <w:left w:val="none" w:sz="0" w:space="0" w:color="auto"/>
                        <w:bottom w:val="none" w:sz="0" w:space="0" w:color="auto"/>
                        <w:right w:val="none" w:sz="0" w:space="0" w:color="auto"/>
                      </w:divBdr>
                      <w:divsChild>
                        <w:div w:id="1367289134">
                          <w:marLeft w:val="0"/>
                          <w:marRight w:val="0"/>
                          <w:marTop w:val="0"/>
                          <w:marBottom w:val="0"/>
                          <w:divBdr>
                            <w:top w:val="none" w:sz="0" w:space="0" w:color="auto"/>
                            <w:left w:val="none" w:sz="0" w:space="0" w:color="auto"/>
                            <w:bottom w:val="none" w:sz="0" w:space="0" w:color="auto"/>
                            <w:right w:val="none" w:sz="0" w:space="0" w:color="auto"/>
                          </w:divBdr>
                          <w:divsChild>
                            <w:div w:id="1775128837">
                              <w:marLeft w:val="0"/>
                              <w:marRight w:val="0"/>
                              <w:marTop w:val="0"/>
                              <w:marBottom w:val="0"/>
                              <w:divBdr>
                                <w:top w:val="none" w:sz="0" w:space="0" w:color="auto"/>
                                <w:left w:val="none" w:sz="0" w:space="0" w:color="auto"/>
                                <w:bottom w:val="none" w:sz="0" w:space="0" w:color="auto"/>
                                <w:right w:val="none" w:sz="0" w:space="0" w:color="auto"/>
                              </w:divBdr>
                              <w:divsChild>
                                <w:div w:id="801966330">
                                  <w:marLeft w:val="0"/>
                                  <w:marRight w:val="0"/>
                                  <w:marTop w:val="0"/>
                                  <w:marBottom w:val="0"/>
                                  <w:divBdr>
                                    <w:top w:val="none" w:sz="0" w:space="0" w:color="auto"/>
                                    <w:left w:val="none" w:sz="0" w:space="0" w:color="auto"/>
                                    <w:bottom w:val="none" w:sz="0" w:space="0" w:color="auto"/>
                                    <w:right w:val="none" w:sz="0" w:space="0" w:color="auto"/>
                                  </w:divBdr>
                                  <w:divsChild>
                                    <w:div w:id="423722601">
                                      <w:marLeft w:val="0"/>
                                      <w:marRight w:val="0"/>
                                      <w:marTop w:val="0"/>
                                      <w:marBottom w:val="0"/>
                                      <w:divBdr>
                                        <w:top w:val="single" w:sz="6" w:space="0" w:color="555555"/>
                                        <w:left w:val="single" w:sz="6" w:space="0" w:color="555555"/>
                                        <w:bottom w:val="single" w:sz="6" w:space="0" w:color="555555"/>
                                        <w:right w:val="single" w:sz="6" w:space="0" w:color="555555"/>
                                      </w:divBdr>
                                      <w:divsChild>
                                        <w:div w:id="1770075714">
                                          <w:marLeft w:val="0"/>
                                          <w:marRight w:val="0"/>
                                          <w:marTop w:val="0"/>
                                          <w:marBottom w:val="0"/>
                                          <w:divBdr>
                                            <w:top w:val="none" w:sz="0" w:space="0" w:color="auto"/>
                                            <w:left w:val="none" w:sz="0" w:space="0" w:color="auto"/>
                                            <w:bottom w:val="none" w:sz="0" w:space="0" w:color="auto"/>
                                            <w:right w:val="none" w:sz="0" w:space="0" w:color="auto"/>
                                          </w:divBdr>
                                        </w:div>
                                      </w:divsChild>
                                    </w:div>
                                    <w:div w:id="841121074">
                                      <w:marLeft w:val="60"/>
                                      <w:marRight w:val="60"/>
                                      <w:marTop w:val="0"/>
                                      <w:marBottom w:val="0"/>
                                      <w:divBdr>
                                        <w:top w:val="none" w:sz="0" w:space="0" w:color="auto"/>
                                        <w:left w:val="none" w:sz="0" w:space="0" w:color="auto"/>
                                        <w:bottom w:val="none" w:sz="0" w:space="0" w:color="auto"/>
                                        <w:right w:val="none" w:sz="0" w:space="0" w:color="auto"/>
                                      </w:divBdr>
                                    </w:div>
                                    <w:div w:id="663362754">
                                      <w:marLeft w:val="0"/>
                                      <w:marRight w:val="30"/>
                                      <w:marTop w:val="0"/>
                                      <w:marBottom w:val="0"/>
                                      <w:divBdr>
                                        <w:top w:val="none" w:sz="0" w:space="0" w:color="auto"/>
                                        <w:left w:val="none" w:sz="0" w:space="0" w:color="auto"/>
                                        <w:bottom w:val="none" w:sz="0" w:space="0" w:color="auto"/>
                                        <w:right w:val="none" w:sz="0" w:space="0" w:color="auto"/>
                                      </w:divBdr>
                                    </w:div>
                                    <w:div w:id="1299725698">
                                      <w:marLeft w:val="0"/>
                                      <w:marRight w:val="0"/>
                                      <w:marTop w:val="100"/>
                                      <w:marBottom w:val="100"/>
                                      <w:divBdr>
                                        <w:top w:val="none" w:sz="0" w:space="0" w:color="auto"/>
                                        <w:left w:val="none" w:sz="0" w:space="0" w:color="auto"/>
                                        <w:bottom w:val="none" w:sz="0" w:space="0" w:color="auto"/>
                                        <w:right w:val="none" w:sz="0" w:space="0" w:color="auto"/>
                                      </w:divBdr>
                                      <w:divsChild>
                                        <w:div w:id="1198082333">
                                          <w:marLeft w:val="0"/>
                                          <w:marRight w:val="0"/>
                                          <w:marTop w:val="0"/>
                                          <w:marBottom w:val="0"/>
                                          <w:divBdr>
                                            <w:top w:val="none" w:sz="0" w:space="0" w:color="auto"/>
                                            <w:left w:val="none" w:sz="0" w:space="0" w:color="auto"/>
                                            <w:bottom w:val="none" w:sz="0" w:space="0" w:color="auto"/>
                                            <w:right w:val="none" w:sz="0" w:space="0" w:color="auto"/>
                                          </w:divBdr>
                                        </w:div>
                                        <w:div w:id="2121605984">
                                          <w:marLeft w:val="0"/>
                                          <w:marRight w:val="0"/>
                                          <w:marTop w:val="0"/>
                                          <w:marBottom w:val="0"/>
                                          <w:divBdr>
                                            <w:top w:val="none" w:sz="0" w:space="0" w:color="auto"/>
                                            <w:left w:val="none" w:sz="0" w:space="0" w:color="auto"/>
                                            <w:bottom w:val="none" w:sz="0" w:space="0" w:color="auto"/>
                                            <w:right w:val="none" w:sz="0" w:space="0" w:color="auto"/>
                                          </w:divBdr>
                                        </w:div>
                                        <w:div w:id="464347620">
                                          <w:marLeft w:val="0"/>
                                          <w:marRight w:val="0"/>
                                          <w:marTop w:val="60"/>
                                          <w:marBottom w:val="0"/>
                                          <w:divBdr>
                                            <w:top w:val="none" w:sz="0" w:space="0" w:color="auto"/>
                                            <w:left w:val="none" w:sz="0" w:space="0" w:color="auto"/>
                                            <w:bottom w:val="none" w:sz="0" w:space="0" w:color="auto"/>
                                            <w:right w:val="none" w:sz="0" w:space="0" w:color="auto"/>
                                          </w:divBdr>
                                          <w:divsChild>
                                            <w:div w:id="704869245">
                                              <w:marLeft w:val="0"/>
                                              <w:marRight w:val="150"/>
                                              <w:marTop w:val="0"/>
                                              <w:marBottom w:val="0"/>
                                              <w:divBdr>
                                                <w:top w:val="none" w:sz="0" w:space="0" w:color="auto"/>
                                                <w:left w:val="none" w:sz="0" w:space="0" w:color="auto"/>
                                                <w:bottom w:val="none" w:sz="0" w:space="0" w:color="auto"/>
                                                <w:right w:val="none" w:sz="0" w:space="0" w:color="auto"/>
                                              </w:divBdr>
                                            </w:div>
                                          </w:divsChild>
                                        </w:div>
                                        <w:div w:id="1224951978">
                                          <w:marLeft w:val="0"/>
                                          <w:marRight w:val="0"/>
                                          <w:marTop w:val="0"/>
                                          <w:marBottom w:val="0"/>
                                          <w:divBdr>
                                            <w:top w:val="none" w:sz="0" w:space="0" w:color="auto"/>
                                            <w:left w:val="none" w:sz="0" w:space="0" w:color="auto"/>
                                            <w:bottom w:val="none" w:sz="0" w:space="0" w:color="auto"/>
                                            <w:right w:val="none" w:sz="0" w:space="0" w:color="auto"/>
                                          </w:divBdr>
                                          <w:divsChild>
                                            <w:div w:id="143855727">
                                              <w:marLeft w:val="0"/>
                                              <w:marRight w:val="0"/>
                                              <w:marTop w:val="0"/>
                                              <w:marBottom w:val="0"/>
                                              <w:divBdr>
                                                <w:top w:val="none" w:sz="0" w:space="0" w:color="auto"/>
                                                <w:left w:val="none" w:sz="0" w:space="0" w:color="auto"/>
                                                <w:bottom w:val="none" w:sz="0" w:space="0" w:color="auto"/>
                                                <w:right w:val="none" w:sz="0" w:space="0" w:color="auto"/>
                                              </w:divBdr>
                                            </w:div>
                                            <w:div w:id="1868366547">
                                              <w:marLeft w:val="0"/>
                                              <w:marRight w:val="0"/>
                                              <w:marTop w:val="0"/>
                                              <w:marBottom w:val="0"/>
                                              <w:divBdr>
                                                <w:top w:val="none" w:sz="0" w:space="0" w:color="auto"/>
                                                <w:left w:val="none" w:sz="0" w:space="0" w:color="auto"/>
                                                <w:bottom w:val="none" w:sz="0" w:space="0" w:color="auto"/>
                                                <w:right w:val="none" w:sz="0" w:space="0" w:color="auto"/>
                                              </w:divBdr>
                                            </w:div>
                                            <w:div w:id="18740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281014">
          <w:marLeft w:val="0"/>
          <w:marRight w:val="0"/>
          <w:marTop w:val="570"/>
          <w:marBottom w:val="0"/>
          <w:divBdr>
            <w:top w:val="single" w:sz="6" w:space="0" w:color="AAAAAA"/>
            <w:left w:val="single" w:sz="6" w:space="0" w:color="5F5F5F"/>
            <w:bottom w:val="single" w:sz="6" w:space="0" w:color="5F5F5F"/>
            <w:right w:val="single" w:sz="6" w:space="0" w:color="5F5F5F"/>
          </w:divBdr>
          <w:divsChild>
            <w:div w:id="391079344">
              <w:marLeft w:val="0"/>
              <w:marRight w:val="0"/>
              <w:marTop w:val="0"/>
              <w:marBottom w:val="0"/>
              <w:divBdr>
                <w:top w:val="none" w:sz="0" w:space="0" w:color="auto"/>
                <w:left w:val="none" w:sz="0" w:space="0" w:color="auto"/>
                <w:bottom w:val="none" w:sz="0" w:space="0" w:color="auto"/>
                <w:right w:val="none" w:sz="0" w:space="0" w:color="auto"/>
              </w:divBdr>
              <w:divsChild>
                <w:div w:id="624888767">
                  <w:marLeft w:val="0"/>
                  <w:marRight w:val="0"/>
                  <w:marTop w:val="0"/>
                  <w:marBottom w:val="0"/>
                  <w:divBdr>
                    <w:top w:val="none" w:sz="0" w:space="0" w:color="auto"/>
                    <w:left w:val="none" w:sz="0" w:space="0" w:color="auto"/>
                    <w:bottom w:val="none" w:sz="0" w:space="0" w:color="auto"/>
                    <w:right w:val="none" w:sz="0" w:space="0" w:color="auto"/>
                  </w:divBdr>
                  <w:divsChild>
                    <w:div w:id="1557469340">
                      <w:marLeft w:val="0"/>
                      <w:marRight w:val="0"/>
                      <w:marTop w:val="0"/>
                      <w:marBottom w:val="0"/>
                      <w:divBdr>
                        <w:top w:val="none" w:sz="0" w:space="0" w:color="auto"/>
                        <w:left w:val="none" w:sz="0" w:space="0" w:color="auto"/>
                        <w:bottom w:val="none" w:sz="0" w:space="0" w:color="auto"/>
                        <w:right w:val="none" w:sz="0" w:space="0" w:color="auto"/>
                      </w:divBdr>
                      <w:divsChild>
                        <w:div w:id="1578710352">
                          <w:marLeft w:val="0"/>
                          <w:marRight w:val="0"/>
                          <w:marTop w:val="0"/>
                          <w:marBottom w:val="0"/>
                          <w:divBdr>
                            <w:top w:val="none" w:sz="0" w:space="0" w:color="auto"/>
                            <w:left w:val="none" w:sz="0" w:space="0" w:color="auto"/>
                            <w:bottom w:val="none" w:sz="0" w:space="0" w:color="auto"/>
                            <w:right w:val="none" w:sz="0" w:space="0" w:color="auto"/>
                          </w:divBdr>
                          <w:divsChild>
                            <w:div w:id="1081289970">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306081182">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979113818">
      <w:bodyDiv w:val="1"/>
      <w:marLeft w:val="0"/>
      <w:marRight w:val="0"/>
      <w:marTop w:val="0"/>
      <w:marBottom w:val="0"/>
      <w:divBdr>
        <w:top w:val="none" w:sz="0" w:space="0" w:color="auto"/>
        <w:left w:val="none" w:sz="0" w:space="0" w:color="auto"/>
        <w:bottom w:val="none" w:sz="0" w:space="0" w:color="auto"/>
        <w:right w:val="none" w:sz="0" w:space="0" w:color="auto"/>
      </w:divBdr>
      <w:divsChild>
        <w:div w:id="1334726342">
          <w:marLeft w:val="0"/>
          <w:marRight w:val="0"/>
          <w:marTop w:val="0"/>
          <w:marBottom w:val="0"/>
          <w:divBdr>
            <w:top w:val="none" w:sz="0" w:space="0" w:color="auto"/>
            <w:left w:val="none" w:sz="0" w:space="0" w:color="auto"/>
            <w:bottom w:val="none" w:sz="0" w:space="0" w:color="auto"/>
            <w:right w:val="none" w:sz="0" w:space="0" w:color="auto"/>
          </w:divBdr>
          <w:divsChild>
            <w:div w:id="21906305">
              <w:marLeft w:val="0"/>
              <w:marRight w:val="0"/>
              <w:marTop w:val="0"/>
              <w:marBottom w:val="0"/>
              <w:divBdr>
                <w:top w:val="none" w:sz="0" w:space="0" w:color="auto"/>
                <w:left w:val="none" w:sz="0" w:space="0" w:color="auto"/>
                <w:bottom w:val="none" w:sz="0" w:space="0" w:color="auto"/>
                <w:right w:val="none" w:sz="0" w:space="0" w:color="auto"/>
              </w:divBdr>
            </w:div>
          </w:divsChild>
        </w:div>
        <w:div w:id="187106830">
          <w:marLeft w:val="0"/>
          <w:marRight w:val="0"/>
          <w:marTop w:val="0"/>
          <w:marBottom w:val="0"/>
          <w:divBdr>
            <w:top w:val="none" w:sz="0" w:space="0" w:color="auto"/>
            <w:left w:val="none" w:sz="0" w:space="0" w:color="auto"/>
            <w:bottom w:val="none" w:sz="0" w:space="0" w:color="auto"/>
            <w:right w:val="none" w:sz="0" w:space="0" w:color="auto"/>
          </w:divBdr>
          <w:divsChild>
            <w:div w:id="1836416182">
              <w:marLeft w:val="0"/>
              <w:marRight w:val="0"/>
              <w:marTop w:val="0"/>
              <w:marBottom w:val="0"/>
              <w:divBdr>
                <w:top w:val="none" w:sz="0" w:space="0" w:color="auto"/>
                <w:left w:val="none" w:sz="0" w:space="0" w:color="auto"/>
                <w:bottom w:val="none" w:sz="0" w:space="0" w:color="auto"/>
                <w:right w:val="none" w:sz="0" w:space="0" w:color="auto"/>
              </w:divBdr>
            </w:div>
          </w:divsChild>
        </w:div>
        <w:div w:id="301080479">
          <w:marLeft w:val="0"/>
          <w:marRight w:val="0"/>
          <w:marTop w:val="0"/>
          <w:marBottom w:val="0"/>
          <w:divBdr>
            <w:top w:val="none" w:sz="0" w:space="0" w:color="auto"/>
            <w:left w:val="none" w:sz="0" w:space="0" w:color="auto"/>
            <w:bottom w:val="none" w:sz="0" w:space="0" w:color="auto"/>
            <w:right w:val="none" w:sz="0" w:space="0" w:color="auto"/>
          </w:divBdr>
          <w:divsChild>
            <w:div w:id="1066103790">
              <w:marLeft w:val="-225"/>
              <w:marRight w:val="-225"/>
              <w:marTop w:val="0"/>
              <w:marBottom w:val="0"/>
              <w:divBdr>
                <w:top w:val="none" w:sz="0" w:space="0" w:color="auto"/>
                <w:left w:val="none" w:sz="0" w:space="0" w:color="auto"/>
                <w:bottom w:val="none" w:sz="0" w:space="0" w:color="auto"/>
                <w:right w:val="none" w:sz="0" w:space="0" w:color="auto"/>
              </w:divBdr>
              <w:divsChild>
                <w:div w:id="180362989">
                  <w:marLeft w:val="0"/>
                  <w:marRight w:val="0"/>
                  <w:marTop w:val="0"/>
                  <w:marBottom w:val="0"/>
                  <w:divBdr>
                    <w:top w:val="none" w:sz="0" w:space="0" w:color="auto"/>
                    <w:left w:val="none" w:sz="0" w:space="0" w:color="auto"/>
                    <w:bottom w:val="none" w:sz="0" w:space="0" w:color="auto"/>
                    <w:right w:val="none" w:sz="0" w:space="0" w:color="auto"/>
                  </w:divBdr>
                  <w:divsChild>
                    <w:div w:id="1312248254">
                      <w:marLeft w:val="0"/>
                      <w:marRight w:val="0"/>
                      <w:marTop w:val="0"/>
                      <w:marBottom w:val="0"/>
                      <w:divBdr>
                        <w:top w:val="none" w:sz="0" w:space="0" w:color="auto"/>
                        <w:left w:val="none" w:sz="0" w:space="0" w:color="auto"/>
                        <w:bottom w:val="none" w:sz="0" w:space="0" w:color="auto"/>
                        <w:right w:val="none" w:sz="0" w:space="0" w:color="auto"/>
                      </w:divBdr>
                    </w:div>
                  </w:divsChild>
                </w:div>
                <w:div w:id="1340351579">
                  <w:marLeft w:val="0"/>
                  <w:marRight w:val="0"/>
                  <w:marTop w:val="0"/>
                  <w:marBottom w:val="0"/>
                  <w:divBdr>
                    <w:top w:val="none" w:sz="0" w:space="0" w:color="auto"/>
                    <w:left w:val="none" w:sz="0" w:space="0" w:color="auto"/>
                    <w:bottom w:val="none" w:sz="0" w:space="0" w:color="auto"/>
                    <w:right w:val="none" w:sz="0" w:space="0" w:color="auto"/>
                  </w:divBdr>
                  <w:divsChild>
                    <w:div w:id="1879853093">
                      <w:marLeft w:val="-225"/>
                      <w:marRight w:val="-225"/>
                      <w:marTop w:val="0"/>
                      <w:marBottom w:val="0"/>
                      <w:divBdr>
                        <w:top w:val="none" w:sz="0" w:space="0" w:color="auto"/>
                        <w:left w:val="none" w:sz="0" w:space="0" w:color="auto"/>
                        <w:bottom w:val="none" w:sz="0" w:space="0" w:color="auto"/>
                        <w:right w:val="none" w:sz="0" w:space="0" w:color="auto"/>
                      </w:divBdr>
                      <w:divsChild>
                        <w:div w:id="390347314">
                          <w:marLeft w:val="0"/>
                          <w:marRight w:val="0"/>
                          <w:marTop w:val="0"/>
                          <w:marBottom w:val="0"/>
                          <w:divBdr>
                            <w:top w:val="none" w:sz="0" w:space="0" w:color="auto"/>
                            <w:left w:val="none" w:sz="0" w:space="0" w:color="auto"/>
                            <w:bottom w:val="none" w:sz="0" w:space="0" w:color="auto"/>
                            <w:right w:val="none" w:sz="0" w:space="0" w:color="auto"/>
                          </w:divBdr>
                          <w:divsChild>
                            <w:div w:id="2123575477">
                              <w:marLeft w:val="0"/>
                              <w:marRight w:val="0"/>
                              <w:marTop w:val="0"/>
                              <w:marBottom w:val="0"/>
                              <w:divBdr>
                                <w:top w:val="none" w:sz="0" w:space="0" w:color="auto"/>
                                <w:left w:val="none" w:sz="0" w:space="0" w:color="auto"/>
                                <w:bottom w:val="none" w:sz="0" w:space="0" w:color="auto"/>
                                <w:right w:val="none" w:sz="0" w:space="0" w:color="auto"/>
                              </w:divBdr>
                              <w:divsChild>
                                <w:div w:id="658071305">
                                  <w:marLeft w:val="0"/>
                                  <w:marRight w:val="0"/>
                                  <w:marTop w:val="0"/>
                                  <w:marBottom w:val="0"/>
                                  <w:divBdr>
                                    <w:top w:val="none" w:sz="0" w:space="0" w:color="auto"/>
                                    <w:left w:val="none" w:sz="0" w:space="0" w:color="auto"/>
                                    <w:bottom w:val="none" w:sz="0" w:space="0" w:color="auto"/>
                                    <w:right w:val="none" w:sz="0" w:space="0" w:color="auto"/>
                                  </w:divBdr>
                                </w:div>
                                <w:div w:id="800149440">
                                  <w:marLeft w:val="0"/>
                                  <w:marRight w:val="0"/>
                                  <w:marTop w:val="180"/>
                                  <w:marBottom w:val="180"/>
                                  <w:divBdr>
                                    <w:top w:val="single" w:sz="6" w:space="7" w:color="EBEBEB"/>
                                    <w:left w:val="single" w:sz="6" w:space="7" w:color="EBEBEB"/>
                                    <w:bottom w:val="single" w:sz="6" w:space="7" w:color="EBEBEB"/>
                                    <w:right w:val="single" w:sz="6" w:space="7" w:color="EBEBEB"/>
                                  </w:divBdr>
                                  <w:divsChild>
                                    <w:div w:id="160707909">
                                      <w:marLeft w:val="0"/>
                                      <w:marRight w:val="0"/>
                                      <w:marTop w:val="0"/>
                                      <w:marBottom w:val="0"/>
                                      <w:divBdr>
                                        <w:top w:val="none" w:sz="0" w:space="0" w:color="auto"/>
                                        <w:left w:val="single" w:sz="24" w:space="7" w:color="8AC007"/>
                                        <w:bottom w:val="none" w:sz="0" w:space="0" w:color="auto"/>
                                        <w:right w:val="none" w:sz="0" w:space="0" w:color="auto"/>
                                      </w:divBdr>
                                    </w:div>
                                  </w:divsChild>
                                </w:div>
                                <w:div w:id="1137531671">
                                  <w:marLeft w:val="0"/>
                                  <w:marRight w:val="0"/>
                                  <w:marTop w:val="0"/>
                                  <w:marBottom w:val="180"/>
                                  <w:divBdr>
                                    <w:top w:val="single" w:sz="6" w:space="7" w:color="DDDDDD"/>
                                    <w:left w:val="single" w:sz="6" w:space="7" w:color="DDDDDD"/>
                                    <w:bottom w:val="single" w:sz="6" w:space="7" w:color="DDDDDD"/>
                                    <w:right w:val="single" w:sz="6" w:space="7" w:color="DDDDDD"/>
                                  </w:divBdr>
                                  <w:divsChild>
                                    <w:div w:id="596333479">
                                      <w:marLeft w:val="0"/>
                                      <w:marRight w:val="0"/>
                                      <w:marTop w:val="0"/>
                                      <w:marBottom w:val="0"/>
                                      <w:divBdr>
                                        <w:top w:val="none" w:sz="0" w:space="0" w:color="auto"/>
                                        <w:left w:val="none" w:sz="0" w:space="0" w:color="auto"/>
                                        <w:bottom w:val="none" w:sz="0" w:space="0" w:color="auto"/>
                                        <w:right w:val="none" w:sz="0" w:space="0" w:color="auto"/>
                                      </w:divBdr>
                                    </w:div>
                                  </w:divsChild>
                                </w:div>
                                <w:div w:id="533815219">
                                  <w:marLeft w:val="0"/>
                                  <w:marRight w:val="0"/>
                                  <w:marTop w:val="0"/>
                                  <w:marBottom w:val="180"/>
                                  <w:divBdr>
                                    <w:top w:val="single" w:sz="6" w:space="7" w:color="DDDDDD"/>
                                    <w:left w:val="single" w:sz="6" w:space="7" w:color="DDDDDD"/>
                                    <w:bottom w:val="single" w:sz="6" w:space="7" w:color="DDDDDD"/>
                                    <w:right w:val="single" w:sz="6" w:space="7" w:color="DDDDDD"/>
                                  </w:divBdr>
                                  <w:divsChild>
                                    <w:div w:id="850410110">
                                      <w:marLeft w:val="0"/>
                                      <w:marRight w:val="0"/>
                                      <w:marTop w:val="0"/>
                                      <w:marBottom w:val="0"/>
                                      <w:divBdr>
                                        <w:top w:val="none" w:sz="0" w:space="0" w:color="auto"/>
                                        <w:left w:val="none" w:sz="0" w:space="0" w:color="auto"/>
                                        <w:bottom w:val="none" w:sz="0" w:space="0" w:color="auto"/>
                                        <w:right w:val="none" w:sz="0" w:space="0" w:color="auto"/>
                                      </w:divBdr>
                                    </w:div>
                                  </w:divsChild>
                                </w:div>
                                <w:div w:id="708795980">
                                  <w:marLeft w:val="0"/>
                                  <w:marRight w:val="0"/>
                                  <w:marTop w:val="0"/>
                                  <w:marBottom w:val="180"/>
                                  <w:divBdr>
                                    <w:top w:val="single" w:sz="6" w:space="7" w:color="DDDDDD"/>
                                    <w:left w:val="single" w:sz="6" w:space="7" w:color="DDDDDD"/>
                                    <w:bottom w:val="single" w:sz="6" w:space="7" w:color="DDDDDD"/>
                                    <w:right w:val="single" w:sz="6" w:space="7" w:color="DDDDDD"/>
                                  </w:divBdr>
                                  <w:divsChild>
                                    <w:div w:id="1904221661">
                                      <w:marLeft w:val="0"/>
                                      <w:marRight w:val="0"/>
                                      <w:marTop w:val="0"/>
                                      <w:marBottom w:val="0"/>
                                      <w:divBdr>
                                        <w:top w:val="none" w:sz="0" w:space="0" w:color="auto"/>
                                        <w:left w:val="none" w:sz="0" w:space="0" w:color="auto"/>
                                        <w:bottom w:val="none" w:sz="0" w:space="0" w:color="auto"/>
                                        <w:right w:val="none" w:sz="0" w:space="0" w:color="auto"/>
                                      </w:divBdr>
                                    </w:div>
                                  </w:divsChild>
                                </w:div>
                                <w:div w:id="1550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8304">
                          <w:marLeft w:val="0"/>
                          <w:marRight w:val="0"/>
                          <w:marTop w:val="0"/>
                          <w:marBottom w:val="0"/>
                          <w:divBdr>
                            <w:top w:val="none" w:sz="0" w:space="0" w:color="auto"/>
                            <w:left w:val="none" w:sz="0" w:space="0" w:color="auto"/>
                            <w:bottom w:val="none" w:sz="0" w:space="0" w:color="auto"/>
                            <w:right w:val="none" w:sz="0" w:space="0" w:color="auto"/>
                          </w:divBdr>
                          <w:divsChild>
                            <w:div w:id="55015763">
                              <w:marLeft w:val="-225"/>
                              <w:marRight w:val="-225"/>
                              <w:marTop w:val="0"/>
                              <w:marBottom w:val="0"/>
                              <w:divBdr>
                                <w:top w:val="none" w:sz="0" w:space="0" w:color="auto"/>
                                <w:left w:val="none" w:sz="0" w:space="0" w:color="auto"/>
                                <w:bottom w:val="none" w:sz="0" w:space="0" w:color="auto"/>
                                <w:right w:val="none" w:sz="0" w:space="0" w:color="auto"/>
                              </w:divBdr>
                            </w:div>
                            <w:div w:id="409084341">
                              <w:marLeft w:val="-225"/>
                              <w:marRight w:val="-225"/>
                              <w:marTop w:val="0"/>
                              <w:marBottom w:val="0"/>
                              <w:divBdr>
                                <w:top w:val="none" w:sz="0" w:space="0" w:color="auto"/>
                                <w:left w:val="none" w:sz="0" w:space="0" w:color="auto"/>
                                <w:bottom w:val="none" w:sz="0" w:space="0" w:color="auto"/>
                                <w:right w:val="none" w:sz="0" w:space="0" w:color="auto"/>
                              </w:divBdr>
                            </w:div>
                            <w:div w:id="1646741166">
                              <w:marLeft w:val="-225"/>
                              <w:marRight w:val="-225"/>
                              <w:marTop w:val="0"/>
                              <w:marBottom w:val="0"/>
                              <w:divBdr>
                                <w:top w:val="none" w:sz="0" w:space="0" w:color="auto"/>
                                <w:left w:val="none" w:sz="0" w:space="0" w:color="auto"/>
                                <w:bottom w:val="none" w:sz="0" w:space="0" w:color="auto"/>
                                <w:right w:val="none" w:sz="0" w:space="0" w:color="auto"/>
                              </w:divBdr>
                              <w:divsChild>
                                <w:div w:id="6272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8477">
                      <w:marLeft w:val="-225"/>
                      <w:marRight w:val="-225"/>
                      <w:marTop w:val="0"/>
                      <w:marBottom w:val="0"/>
                      <w:divBdr>
                        <w:top w:val="none" w:sz="0" w:space="0" w:color="auto"/>
                        <w:left w:val="none" w:sz="0" w:space="0" w:color="auto"/>
                        <w:bottom w:val="none" w:sz="0" w:space="0" w:color="auto"/>
                        <w:right w:val="none" w:sz="0" w:space="0" w:color="auto"/>
                      </w:divBdr>
                      <w:divsChild>
                        <w:div w:id="1722316861">
                          <w:marLeft w:val="0"/>
                          <w:marRight w:val="0"/>
                          <w:marTop w:val="0"/>
                          <w:marBottom w:val="0"/>
                          <w:divBdr>
                            <w:top w:val="none" w:sz="0" w:space="0" w:color="auto"/>
                            <w:left w:val="none" w:sz="0" w:space="0" w:color="auto"/>
                            <w:bottom w:val="none" w:sz="0" w:space="0" w:color="auto"/>
                            <w:right w:val="none" w:sz="0" w:space="0" w:color="auto"/>
                          </w:divBdr>
                          <w:divsChild>
                            <w:div w:id="951984159">
                              <w:marLeft w:val="0"/>
                              <w:marRight w:val="0"/>
                              <w:marTop w:val="300"/>
                              <w:marBottom w:val="0"/>
                              <w:divBdr>
                                <w:top w:val="none" w:sz="0" w:space="0" w:color="auto"/>
                                <w:left w:val="none" w:sz="0" w:space="0" w:color="auto"/>
                                <w:bottom w:val="none" w:sz="0" w:space="0" w:color="auto"/>
                                <w:right w:val="none" w:sz="0" w:space="0" w:color="auto"/>
                              </w:divBdr>
                              <w:divsChild>
                                <w:div w:id="20472506">
                                  <w:marLeft w:val="-225"/>
                                  <w:marRight w:val="-225"/>
                                  <w:marTop w:val="0"/>
                                  <w:marBottom w:val="0"/>
                                  <w:divBdr>
                                    <w:top w:val="none" w:sz="0" w:space="0" w:color="auto"/>
                                    <w:left w:val="none" w:sz="0" w:space="0" w:color="auto"/>
                                    <w:bottom w:val="none" w:sz="0" w:space="0" w:color="auto"/>
                                    <w:right w:val="none" w:sz="0" w:space="0" w:color="auto"/>
                                  </w:divBdr>
                                  <w:divsChild>
                                    <w:div w:id="1750499303">
                                      <w:marLeft w:val="0"/>
                                      <w:marRight w:val="0"/>
                                      <w:marTop w:val="0"/>
                                      <w:marBottom w:val="0"/>
                                      <w:divBdr>
                                        <w:top w:val="none" w:sz="0" w:space="0" w:color="auto"/>
                                        <w:left w:val="none" w:sz="0" w:space="0" w:color="auto"/>
                                        <w:bottom w:val="none" w:sz="0" w:space="0" w:color="auto"/>
                                        <w:right w:val="none" w:sz="0" w:space="0" w:color="auto"/>
                                      </w:divBdr>
                                    </w:div>
                                    <w:div w:id="2008551336">
                                      <w:marLeft w:val="0"/>
                                      <w:marRight w:val="0"/>
                                      <w:marTop w:val="0"/>
                                      <w:marBottom w:val="0"/>
                                      <w:divBdr>
                                        <w:top w:val="none" w:sz="0" w:space="0" w:color="auto"/>
                                        <w:left w:val="none" w:sz="0" w:space="0" w:color="auto"/>
                                        <w:bottom w:val="none" w:sz="0" w:space="0" w:color="auto"/>
                                        <w:right w:val="none" w:sz="0" w:space="0" w:color="auto"/>
                                      </w:divBdr>
                                    </w:div>
                                    <w:div w:id="443303697">
                                      <w:marLeft w:val="0"/>
                                      <w:marRight w:val="0"/>
                                      <w:marTop w:val="0"/>
                                      <w:marBottom w:val="0"/>
                                      <w:divBdr>
                                        <w:top w:val="none" w:sz="0" w:space="0" w:color="auto"/>
                                        <w:left w:val="none" w:sz="0" w:space="0" w:color="auto"/>
                                        <w:bottom w:val="none" w:sz="0" w:space="0" w:color="auto"/>
                                        <w:right w:val="none" w:sz="0" w:space="0" w:color="auto"/>
                                      </w:divBdr>
                                    </w:div>
                                    <w:div w:id="1867865988">
                                      <w:marLeft w:val="0"/>
                                      <w:marRight w:val="0"/>
                                      <w:marTop w:val="0"/>
                                      <w:marBottom w:val="0"/>
                                      <w:divBdr>
                                        <w:top w:val="none" w:sz="0" w:space="0" w:color="auto"/>
                                        <w:left w:val="none" w:sz="0" w:space="0" w:color="auto"/>
                                        <w:bottom w:val="none" w:sz="0" w:space="0" w:color="auto"/>
                                        <w:right w:val="none" w:sz="0" w:space="0" w:color="auto"/>
                                      </w:divBdr>
                                    </w:div>
                                  </w:divsChild>
                                </w:div>
                                <w:div w:id="1688556338">
                                  <w:marLeft w:val="0"/>
                                  <w:marRight w:val="0"/>
                                  <w:marTop w:val="0"/>
                                  <w:marBottom w:val="0"/>
                                  <w:divBdr>
                                    <w:top w:val="none" w:sz="0" w:space="0" w:color="auto"/>
                                    <w:left w:val="none" w:sz="0" w:space="0" w:color="auto"/>
                                    <w:bottom w:val="none" w:sz="0" w:space="0" w:color="auto"/>
                                    <w:right w:val="none" w:sz="0" w:space="0" w:color="auto"/>
                                  </w:divBdr>
                                  <w:divsChild>
                                    <w:div w:id="550966208">
                                      <w:marLeft w:val="0"/>
                                      <w:marRight w:val="0"/>
                                      <w:marTop w:val="0"/>
                                      <w:marBottom w:val="225"/>
                                      <w:divBdr>
                                        <w:top w:val="none" w:sz="0" w:space="0" w:color="auto"/>
                                        <w:left w:val="none" w:sz="0" w:space="0" w:color="auto"/>
                                        <w:bottom w:val="none" w:sz="0" w:space="0" w:color="auto"/>
                                        <w:right w:val="none" w:sz="0" w:space="0" w:color="auto"/>
                                      </w:divBdr>
                                    </w:div>
                                    <w:div w:id="1222521414">
                                      <w:marLeft w:val="0"/>
                                      <w:marRight w:val="0"/>
                                      <w:marTop w:val="0"/>
                                      <w:marBottom w:val="225"/>
                                      <w:divBdr>
                                        <w:top w:val="none" w:sz="0" w:space="0" w:color="auto"/>
                                        <w:left w:val="none" w:sz="0" w:space="0" w:color="auto"/>
                                        <w:bottom w:val="none" w:sz="0" w:space="0" w:color="auto"/>
                                        <w:right w:val="none" w:sz="0" w:space="0" w:color="auto"/>
                                      </w:divBdr>
                                    </w:div>
                                    <w:div w:id="1357079291">
                                      <w:marLeft w:val="0"/>
                                      <w:marRight w:val="0"/>
                                      <w:marTop w:val="0"/>
                                      <w:marBottom w:val="225"/>
                                      <w:divBdr>
                                        <w:top w:val="none" w:sz="0" w:space="0" w:color="auto"/>
                                        <w:left w:val="none" w:sz="0" w:space="0" w:color="auto"/>
                                        <w:bottom w:val="none" w:sz="0" w:space="0" w:color="auto"/>
                                        <w:right w:val="none" w:sz="0" w:space="0" w:color="auto"/>
                                      </w:divBdr>
                                    </w:div>
                                    <w:div w:id="1670256340">
                                      <w:marLeft w:val="0"/>
                                      <w:marRight w:val="0"/>
                                      <w:marTop w:val="0"/>
                                      <w:marBottom w:val="225"/>
                                      <w:divBdr>
                                        <w:top w:val="none" w:sz="0" w:space="0" w:color="auto"/>
                                        <w:left w:val="none" w:sz="0" w:space="0" w:color="auto"/>
                                        <w:bottom w:val="none" w:sz="0" w:space="0" w:color="auto"/>
                                        <w:right w:val="none" w:sz="0" w:space="0" w:color="auto"/>
                                      </w:divBdr>
                                    </w:div>
                                  </w:divsChild>
                                </w:div>
                                <w:div w:id="1246569475">
                                  <w:marLeft w:val="0"/>
                                  <w:marRight w:val="0"/>
                                  <w:marTop w:val="0"/>
                                  <w:marBottom w:val="0"/>
                                  <w:divBdr>
                                    <w:top w:val="none" w:sz="0" w:space="0" w:color="auto"/>
                                    <w:left w:val="none" w:sz="0" w:space="0" w:color="auto"/>
                                    <w:bottom w:val="none" w:sz="0" w:space="0" w:color="auto"/>
                                    <w:right w:val="none" w:sz="0" w:space="0" w:color="auto"/>
                                  </w:divBdr>
                                </w:div>
                                <w:div w:id="2096323829">
                                  <w:marLeft w:val="-225"/>
                                  <w:marRight w:val="-225"/>
                                  <w:marTop w:val="0"/>
                                  <w:marBottom w:val="0"/>
                                  <w:divBdr>
                                    <w:top w:val="none" w:sz="0" w:space="0" w:color="auto"/>
                                    <w:left w:val="none" w:sz="0" w:space="0" w:color="auto"/>
                                    <w:bottom w:val="none" w:sz="0" w:space="0" w:color="auto"/>
                                    <w:right w:val="none" w:sz="0" w:space="0" w:color="auto"/>
                                  </w:divBdr>
                                  <w:divsChild>
                                    <w:div w:id="356392166">
                                      <w:marLeft w:val="0"/>
                                      <w:marRight w:val="0"/>
                                      <w:marTop w:val="0"/>
                                      <w:marBottom w:val="0"/>
                                      <w:divBdr>
                                        <w:top w:val="none" w:sz="0" w:space="0" w:color="auto"/>
                                        <w:left w:val="none" w:sz="0" w:space="0" w:color="auto"/>
                                        <w:bottom w:val="none" w:sz="0" w:space="0" w:color="auto"/>
                                        <w:right w:val="none" w:sz="0" w:space="0" w:color="auto"/>
                                      </w:divBdr>
                                    </w:div>
                                    <w:div w:id="709232912">
                                      <w:marLeft w:val="0"/>
                                      <w:marRight w:val="0"/>
                                      <w:marTop w:val="0"/>
                                      <w:marBottom w:val="0"/>
                                      <w:divBdr>
                                        <w:top w:val="none" w:sz="0" w:space="0" w:color="auto"/>
                                        <w:left w:val="none" w:sz="0" w:space="0" w:color="auto"/>
                                        <w:bottom w:val="none" w:sz="0" w:space="0" w:color="auto"/>
                                        <w:right w:val="none" w:sz="0" w:space="0" w:color="auto"/>
                                      </w:divBdr>
                                    </w:div>
                                    <w:div w:id="977537409">
                                      <w:marLeft w:val="0"/>
                                      <w:marRight w:val="0"/>
                                      <w:marTop w:val="0"/>
                                      <w:marBottom w:val="0"/>
                                      <w:divBdr>
                                        <w:top w:val="none" w:sz="0" w:space="0" w:color="auto"/>
                                        <w:left w:val="none" w:sz="0" w:space="0" w:color="auto"/>
                                        <w:bottom w:val="none" w:sz="0" w:space="0" w:color="auto"/>
                                        <w:right w:val="none" w:sz="0" w:space="0" w:color="auto"/>
                                      </w:divBdr>
                                    </w:div>
                                    <w:div w:id="4048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13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04010">
          <w:marLeft w:val="0"/>
          <w:marRight w:val="0"/>
          <w:marTop w:val="570"/>
          <w:marBottom w:val="0"/>
          <w:divBdr>
            <w:top w:val="single" w:sz="6" w:space="0" w:color="AAAAAA"/>
            <w:left w:val="single" w:sz="6" w:space="0" w:color="5F5F5F"/>
            <w:bottom w:val="single" w:sz="6" w:space="0" w:color="5F5F5F"/>
            <w:right w:val="single" w:sz="6" w:space="0" w:color="5F5F5F"/>
          </w:divBdr>
          <w:divsChild>
            <w:div w:id="571475587">
              <w:marLeft w:val="0"/>
              <w:marRight w:val="0"/>
              <w:marTop w:val="0"/>
              <w:marBottom w:val="0"/>
              <w:divBdr>
                <w:top w:val="none" w:sz="0" w:space="0" w:color="auto"/>
                <w:left w:val="none" w:sz="0" w:space="0" w:color="auto"/>
                <w:bottom w:val="none" w:sz="0" w:space="0" w:color="auto"/>
                <w:right w:val="none" w:sz="0" w:space="0" w:color="auto"/>
              </w:divBdr>
              <w:divsChild>
                <w:div w:id="832254523">
                  <w:marLeft w:val="0"/>
                  <w:marRight w:val="0"/>
                  <w:marTop w:val="0"/>
                  <w:marBottom w:val="0"/>
                  <w:divBdr>
                    <w:top w:val="none" w:sz="0" w:space="0" w:color="auto"/>
                    <w:left w:val="none" w:sz="0" w:space="0" w:color="auto"/>
                    <w:bottom w:val="none" w:sz="0" w:space="0" w:color="auto"/>
                    <w:right w:val="none" w:sz="0" w:space="0" w:color="auto"/>
                  </w:divBdr>
                </w:div>
                <w:div w:id="478884901">
                  <w:marLeft w:val="0"/>
                  <w:marRight w:val="0"/>
                  <w:marTop w:val="0"/>
                  <w:marBottom w:val="0"/>
                  <w:divBdr>
                    <w:top w:val="none" w:sz="0" w:space="0" w:color="auto"/>
                    <w:left w:val="none" w:sz="0" w:space="0" w:color="auto"/>
                    <w:bottom w:val="none" w:sz="0" w:space="0" w:color="auto"/>
                    <w:right w:val="none" w:sz="0" w:space="0" w:color="auto"/>
                  </w:divBdr>
                </w:div>
                <w:div w:id="170414111">
                  <w:marLeft w:val="0"/>
                  <w:marRight w:val="0"/>
                  <w:marTop w:val="0"/>
                  <w:marBottom w:val="0"/>
                  <w:divBdr>
                    <w:top w:val="none" w:sz="0" w:space="0" w:color="auto"/>
                    <w:left w:val="none" w:sz="0" w:space="0" w:color="auto"/>
                    <w:bottom w:val="none" w:sz="0" w:space="0" w:color="auto"/>
                    <w:right w:val="none" w:sz="0" w:space="0" w:color="auto"/>
                  </w:divBdr>
                </w:div>
                <w:div w:id="1507863938">
                  <w:marLeft w:val="0"/>
                  <w:marRight w:val="0"/>
                  <w:marTop w:val="0"/>
                  <w:marBottom w:val="0"/>
                  <w:divBdr>
                    <w:top w:val="none" w:sz="0" w:space="0" w:color="auto"/>
                    <w:left w:val="none" w:sz="0" w:space="0" w:color="auto"/>
                    <w:bottom w:val="none" w:sz="0" w:space="0" w:color="auto"/>
                    <w:right w:val="none" w:sz="0" w:space="0" w:color="auto"/>
                  </w:divBdr>
                </w:div>
                <w:div w:id="2039351615">
                  <w:marLeft w:val="0"/>
                  <w:marRight w:val="0"/>
                  <w:marTop w:val="0"/>
                  <w:marBottom w:val="0"/>
                  <w:divBdr>
                    <w:top w:val="none" w:sz="0" w:space="0" w:color="auto"/>
                    <w:left w:val="none" w:sz="0" w:space="0" w:color="auto"/>
                    <w:bottom w:val="none" w:sz="0" w:space="0" w:color="auto"/>
                    <w:right w:val="none" w:sz="0" w:space="0" w:color="auto"/>
                  </w:divBdr>
                </w:div>
                <w:div w:id="13013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7131">
          <w:marLeft w:val="0"/>
          <w:marRight w:val="0"/>
          <w:marTop w:val="570"/>
          <w:marBottom w:val="0"/>
          <w:divBdr>
            <w:top w:val="single" w:sz="6" w:space="0" w:color="AAAAAA"/>
            <w:left w:val="single" w:sz="6" w:space="0" w:color="5F5F5F"/>
            <w:bottom w:val="single" w:sz="6" w:space="0" w:color="5F5F5F"/>
            <w:right w:val="single" w:sz="6" w:space="0" w:color="5F5F5F"/>
          </w:divBdr>
          <w:divsChild>
            <w:div w:id="1993093224">
              <w:marLeft w:val="0"/>
              <w:marRight w:val="0"/>
              <w:marTop w:val="0"/>
              <w:marBottom w:val="0"/>
              <w:divBdr>
                <w:top w:val="none" w:sz="0" w:space="0" w:color="auto"/>
                <w:left w:val="none" w:sz="0" w:space="0" w:color="auto"/>
                <w:bottom w:val="none" w:sz="0" w:space="0" w:color="auto"/>
                <w:right w:val="none" w:sz="0" w:space="0" w:color="auto"/>
              </w:divBdr>
              <w:divsChild>
                <w:div w:id="1173715922">
                  <w:marLeft w:val="0"/>
                  <w:marRight w:val="0"/>
                  <w:marTop w:val="0"/>
                  <w:marBottom w:val="0"/>
                  <w:divBdr>
                    <w:top w:val="none" w:sz="0" w:space="0" w:color="auto"/>
                    <w:left w:val="none" w:sz="0" w:space="0" w:color="auto"/>
                    <w:bottom w:val="none" w:sz="0" w:space="0" w:color="auto"/>
                    <w:right w:val="none" w:sz="0" w:space="0" w:color="auto"/>
                  </w:divBdr>
                </w:div>
                <w:div w:id="1552182212">
                  <w:marLeft w:val="0"/>
                  <w:marRight w:val="0"/>
                  <w:marTop w:val="0"/>
                  <w:marBottom w:val="0"/>
                  <w:divBdr>
                    <w:top w:val="none" w:sz="0" w:space="0" w:color="auto"/>
                    <w:left w:val="none" w:sz="0" w:space="0" w:color="auto"/>
                    <w:bottom w:val="none" w:sz="0" w:space="0" w:color="auto"/>
                    <w:right w:val="none" w:sz="0" w:space="0" w:color="auto"/>
                  </w:divBdr>
                </w:div>
                <w:div w:id="1931429977">
                  <w:marLeft w:val="0"/>
                  <w:marRight w:val="0"/>
                  <w:marTop w:val="0"/>
                  <w:marBottom w:val="0"/>
                  <w:divBdr>
                    <w:top w:val="none" w:sz="0" w:space="0" w:color="auto"/>
                    <w:left w:val="none" w:sz="0" w:space="0" w:color="auto"/>
                    <w:bottom w:val="none" w:sz="0" w:space="0" w:color="auto"/>
                    <w:right w:val="none" w:sz="0" w:space="0" w:color="auto"/>
                  </w:divBdr>
                </w:div>
                <w:div w:id="761030751">
                  <w:marLeft w:val="0"/>
                  <w:marRight w:val="0"/>
                  <w:marTop w:val="0"/>
                  <w:marBottom w:val="0"/>
                  <w:divBdr>
                    <w:top w:val="none" w:sz="0" w:space="0" w:color="auto"/>
                    <w:left w:val="none" w:sz="0" w:space="0" w:color="auto"/>
                    <w:bottom w:val="none" w:sz="0" w:space="0" w:color="auto"/>
                    <w:right w:val="none" w:sz="0" w:space="0" w:color="auto"/>
                  </w:divBdr>
                </w:div>
                <w:div w:id="492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2980">
          <w:marLeft w:val="0"/>
          <w:marRight w:val="0"/>
          <w:marTop w:val="570"/>
          <w:marBottom w:val="0"/>
          <w:divBdr>
            <w:top w:val="single" w:sz="6" w:space="0" w:color="AAAAAA"/>
            <w:left w:val="single" w:sz="6" w:space="0" w:color="5F5F5F"/>
            <w:bottom w:val="single" w:sz="6" w:space="0" w:color="5F5F5F"/>
            <w:right w:val="single" w:sz="6" w:space="0" w:color="5F5F5F"/>
          </w:divBdr>
          <w:divsChild>
            <w:div w:id="1746339395">
              <w:marLeft w:val="0"/>
              <w:marRight w:val="0"/>
              <w:marTop w:val="0"/>
              <w:marBottom w:val="0"/>
              <w:divBdr>
                <w:top w:val="none" w:sz="0" w:space="0" w:color="auto"/>
                <w:left w:val="none" w:sz="0" w:space="0" w:color="auto"/>
                <w:bottom w:val="none" w:sz="0" w:space="0" w:color="auto"/>
                <w:right w:val="none" w:sz="0" w:space="0" w:color="auto"/>
              </w:divBdr>
              <w:divsChild>
                <w:div w:id="1420637343">
                  <w:marLeft w:val="0"/>
                  <w:marRight w:val="0"/>
                  <w:marTop w:val="0"/>
                  <w:marBottom w:val="0"/>
                  <w:divBdr>
                    <w:top w:val="none" w:sz="0" w:space="0" w:color="auto"/>
                    <w:left w:val="none" w:sz="0" w:space="0" w:color="auto"/>
                    <w:bottom w:val="none" w:sz="0" w:space="0" w:color="auto"/>
                    <w:right w:val="none" w:sz="0" w:space="0" w:color="auto"/>
                  </w:divBdr>
                </w:div>
                <w:div w:id="1278753137">
                  <w:marLeft w:val="0"/>
                  <w:marRight w:val="0"/>
                  <w:marTop w:val="0"/>
                  <w:marBottom w:val="0"/>
                  <w:divBdr>
                    <w:top w:val="none" w:sz="0" w:space="0" w:color="auto"/>
                    <w:left w:val="none" w:sz="0" w:space="0" w:color="auto"/>
                    <w:bottom w:val="none" w:sz="0" w:space="0" w:color="auto"/>
                    <w:right w:val="none" w:sz="0" w:space="0" w:color="auto"/>
                  </w:divBdr>
                </w:div>
                <w:div w:id="1213808239">
                  <w:marLeft w:val="0"/>
                  <w:marRight w:val="0"/>
                  <w:marTop w:val="0"/>
                  <w:marBottom w:val="0"/>
                  <w:divBdr>
                    <w:top w:val="none" w:sz="0" w:space="0" w:color="auto"/>
                    <w:left w:val="none" w:sz="0" w:space="0" w:color="auto"/>
                    <w:bottom w:val="none" w:sz="0" w:space="0" w:color="auto"/>
                    <w:right w:val="none" w:sz="0" w:space="0" w:color="auto"/>
                  </w:divBdr>
                </w:div>
                <w:div w:id="979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542">
          <w:marLeft w:val="0"/>
          <w:marRight w:val="0"/>
          <w:marTop w:val="570"/>
          <w:marBottom w:val="0"/>
          <w:divBdr>
            <w:top w:val="single" w:sz="6" w:space="0" w:color="AAAAAA"/>
            <w:left w:val="single" w:sz="6" w:space="0" w:color="5F5F5F"/>
            <w:bottom w:val="single" w:sz="6" w:space="0" w:color="5F5F5F"/>
            <w:right w:val="single" w:sz="6" w:space="0" w:color="5F5F5F"/>
          </w:divBdr>
          <w:divsChild>
            <w:div w:id="237784467">
              <w:marLeft w:val="0"/>
              <w:marRight w:val="0"/>
              <w:marTop w:val="0"/>
              <w:marBottom w:val="0"/>
              <w:divBdr>
                <w:top w:val="none" w:sz="0" w:space="0" w:color="auto"/>
                <w:left w:val="none" w:sz="0" w:space="0" w:color="auto"/>
                <w:bottom w:val="none" w:sz="0" w:space="0" w:color="auto"/>
                <w:right w:val="none" w:sz="0" w:space="0" w:color="auto"/>
              </w:divBdr>
              <w:divsChild>
                <w:div w:id="1823545626">
                  <w:marLeft w:val="0"/>
                  <w:marRight w:val="0"/>
                  <w:marTop w:val="0"/>
                  <w:marBottom w:val="0"/>
                  <w:divBdr>
                    <w:top w:val="none" w:sz="0" w:space="0" w:color="auto"/>
                    <w:left w:val="none" w:sz="0" w:space="0" w:color="auto"/>
                    <w:bottom w:val="none" w:sz="0" w:space="0" w:color="auto"/>
                    <w:right w:val="none" w:sz="0" w:space="0" w:color="auto"/>
                  </w:divBdr>
                  <w:divsChild>
                    <w:div w:id="1229657506">
                      <w:marLeft w:val="0"/>
                      <w:marRight w:val="0"/>
                      <w:marTop w:val="0"/>
                      <w:marBottom w:val="0"/>
                      <w:divBdr>
                        <w:top w:val="none" w:sz="0" w:space="0" w:color="auto"/>
                        <w:left w:val="none" w:sz="0" w:space="0" w:color="auto"/>
                        <w:bottom w:val="none" w:sz="0" w:space="0" w:color="auto"/>
                        <w:right w:val="none" w:sz="0" w:space="0" w:color="auto"/>
                      </w:divBdr>
                      <w:divsChild>
                        <w:div w:id="81529325">
                          <w:marLeft w:val="0"/>
                          <w:marRight w:val="0"/>
                          <w:marTop w:val="0"/>
                          <w:marBottom w:val="0"/>
                          <w:divBdr>
                            <w:top w:val="none" w:sz="0" w:space="0" w:color="auto"/>
                            <w:left w:val="none" w:sz="0" w:space="0" w:color="auto"/>
                            <w:bottom w:val="none" w:sz="0" w:space="0" w:color="auto"/>
                            <w:right w:val="none" w:sz="0" w:space="0" w:color="auto"/>
                          </w:divBdr>
                          <w:divsChild>
                            <w:div w:id="1982690562">
                              <w:marLeft w:val="0"/>
                              <w:marRight w:val="0"/>
                              <w:marTop w:val="0"/>
                              <w:marBottom w:val="0"/>
                              <w:divBdr>
                                <w:top w:val="none" w:sz="0" w:space="0" w:color="auto"/>
                                <w:left w:val="none" w:sz="0" w:space="0" w:color="auto"/>
                                <w:bottom w:val="none" w:sz="0" w:space="0" w:color="auto"/>
                                <w:right w:val="none" w:sz="0" w:space="0" w:color="auto"/>
                              </w:divBdr>
                              <w:divsChild>
                                <w:div w:id="921833513">
                                  <w:marLeft w:val="0"/>
                                  <w:marRight w:val="0"/>
                                  <w:marTop w:val="0"/>
                                  <w:marBottom w:val="0"/>
                                  <w:divBdr>
                                    <w:top w:val="none" w:sz="0" w:space="0" w:color="auto"/>
                                    <w:left w:val="none" w:sz="0" w:space="0" w:color="auto"/>
                                    <w:bottom w:val="none" w:sz="0" w:space="0" w:color="auto"/>
                                    <w:right w:val="none" w:sz="0" w:space="0" w:color="auto"/>
                                  </w:divBdr>
                                  <w:divsChild>
                                    <w:div w:id="1787043262">
                                      <w:marLeft w:val="0"/>
                                      <w:marRight w:val="0"/>
                                      <w:marTop w:val="0"/>
                                      <w:marBottom w:val="0"/>
                                      <w:divBdr>
                                        <w:top w:val="single" w:sz="6" w:space="0" w:color="555555"/>
                                        <w:left w:val="single" w:sz="6" w:space="0" w:color="555555"/>
                                        <w:bottom w:val="single" w:sz="6" w:space="0" w:color="555555"/>
                                        <w:right w:val="single" w:sz="6" w:space="0" w:color="555555"/>
                                      </w:divBdr>
                                      <w:divsChild>
                                        <w:div w:id="670841699">
                                          <w:marLeft w:val="0"/>
                                          <w:marRight w:val="0"/>
                                          <w:marTop w:val="0"/>
                                          <w:marBottom w:val="0"/>
                                          <w:divBdr>
                                            <w:top w:val="none" w:sz="0" w:space="0" w:color="auto"/>
                                            <w:left w:val="none" w:sz="0" w:space="0" w:color="auto"/>
                                            <w:bottom w:val="none" w:sz="0" w:space="0" w:color="auto"/>
                                            <w:right w:val="none" w:sz="0" w:space="0" w:color="auto"/>
                                          </w:divBdr>
                                        </w:div>
                                      </w:divsChild>
                                    </w:div>
                                    <w:div w:id="220528887">
                                      <w:marLeft w:val="60"/>
                                      <w:marRight w:val="60"/>
                                      <w:marTop w:val="0"/>
                                      <w:marBottom w:val="0"/>
                                      <w:divBdr>
                                        <w:top w:val="none" w:sz="0" w:space="0" w:color="auto"/>
                                        <w:left w:val="none" w:sz="0" w:space="0" w:color="auto"/>
                                        <w:bottom w:val="none" w:sz="0" w:space="0" w:color="auto"/>
                                        <w:right w:val="none" w:sz="0" w:space="0" w:color="auto"/>
                                      </w:divBdr>
                                    </w:div>
                                    <w:div w:id="172651716">
                                      <w:marLeft w:val="0"/>
                                      <w:marRight w:val="30"/>
                                      <w:marTop w:val="0"/>
                                      <w:marBottom w:val="0"/>
                                      <w:divBdr>
                                        <w:top w:val="none" w:sz="0" w:space="0" w:color="auto"/>
                                        <w:left w:val="none" w:sz="0" w:space="0" w:color="auto"/>
                                        <w:bottom w:val="none" w:sz="0" w:space="0" w:color="auto"/>
                                        <w:right w:val="none" w:sz="0" w:space="0" w:color="auto"/>
                                      </w:divBdr>
                                    </w:div>
                                    <w:div w:id="81533642">
                                      <w:marLeft w:val="0"/>
                                      <w:marRight w:val="0"/>
                                      <w:marTop w:val="100"/>
                                      <w:marBottom w:val="100"/>
                                      <w:divBdr>
                                        <w:top w:val="none" w:sz="0" w:space="0" w:color="auto"/>
                                        <w:left w:val="none" w:sz="0" w:space="0" w:color="auto"/>
                                        <w:bottom w:val="none" w:sz="0" w:space="0" w:color="auto"/>
                                        <w:right w:val="none" w:sz="0" w:space="0" w:color="auto"/>
                                      </w:divBdr>
                                      <w:divsChild>
                                        <w:div w:id="640884289">
                                          <w:marLeft w:val="0"/>
                                          <w:marRight w:val="0"/>
                                          <w:marTop w:val="0"/>
                                          <w:marBottom w:val="0"/>
                                          <w:divBdr>
                                            <w:top w:val="none" w:sz="0" w:space="0" w:color="auto"/>
                                            <w:left w:val="none" w:sz="0" w:space="0" w:color="auto"/>
                                            <w:bottom w:val="none" w:sz="0" w:space="0" w:color="auto"/>
                                            <w:right w:val="none" w:sz="0" w:space="0" w:color="auto"/>
                                          </w:divBdr>
                                        </w:div>
                                        <w:div w:id="891116456">
                                          <w:marLeft w:val="0"/>
                                          <w:marRight w:val="0"/>
                                          <w:marTop w:val="0"/>
                                          <w:marBottom w:val="0"/>
                                          <w:divBdr>
                                            <w:top w:val="none" w:sz="0" w:space="0" w:color="auto"/>
                                            <w:left w:val="none" w:sz="0" w:space="0" w:color="auto"/>
                                            <w:bottom w:val="none" w:sz="0" w:space="0" w:color="auto"/>
                                            <w:right w:val="none" w:sz="0" w:space="0" w:color="auto"/>
                                          </w:divBdr>
                                        </w:div>
                                        <w:div w:id="1100641833">
                                          <w:marLeft w:val="0"/>
                                          <w:marRight w:val="0"/>
                                          <w:marTop w:val="60"/>
                                          <w:marBottom w:val="0"/>
                                          <w:divBdr>
                                            <w:top w:val="none" w:sz="0" w:space="0" w:color="auto"/>
                                            <w:left w:val="none" w:sz="0" w:space="0" w:color="auto"/>
                                            <w:bottom w:val="none" w:sz="0" w:space="0" w:color="auto"/>
                                            <w:right w:val="none" w:sz="0" w:space="0" w:color="auto"/>
                                          </w:divBdr>
                                          <w:divsChild>
                                            <w:div w:id="1324898168">
                                              <w:marLeft w:val="0"/>
                                              <w:marRight w:val="150"/>
                                              <w:marTop w:val="0"/>
                                              <w:marBottom w:val="0"/>
                                              <w:divBdr>
                                                <w:top w:val="none" w:sz="0" w:space="0" w:color="auto"/>
                                                <w:left w:val="none" w:sz="0" w:space="0" w:color="auto"/>
                                                <w:bottom w:val="none" w:sz="0" w:space="0" w:color="auto"/>
                                                <w:right w:val="none" w:sz="0" w:space="0" w:color="auto"/>
                                              </w:divBdr>
                                            </w:div>
                                          </w:divsChild>
                                        </w:div>
                                        <w:div w:id="1941792490">
                                          <w:marLeft w:val="0"/>
                                          <w:marRight w:val="0"/>
                                          <w:marTop w:val="0"/>
                                          <w:marBottom w:val="0"/>
                                          <w:divBdr>
                                            <w:top w:val="none" w:sz="0" w:space="0" w:color="auto"/>
                                            <w:left w:val="none" w:sz="0" w:space="0" w:color="auto"/>
                                            <w:bottom w:val="none" w:sz="0" w:space="0" w:color="auto"/>
                                            <w:right w:val="none" w:sz="0" w:space="0" w:color="auto"/>
                                          </w:divBdr>
                                          <w:divsChild>
                                            <w:div w:id="759761933">
                                              <w:marLeft w:val="0"/>
                                              <w:marRight w:val="0"/>
                                              <w:marTop w:val="0"/>
                                              <w:marBottom w:val="0"/>
                                              <w:divBdr>
                                                <w:top w:val="none" w:sz="0" w:space="0" w:color="auto"/>
                                                <w:left w:val="none" w:sz="0" w:space="0" w:color="auto"/>
                                                <w:bottom w:val="none" w:sz="0" w:space="0" w:color="auto"/>
                                                <w:right w:val="none" w:sz="0" w:space="0" w:color="auto"/>
                                              </w:divBdr>
                                            </w:div>
                                            <w:div w:id="1760785477">
                                              <w:marLeft w:val="0"/>
                                              <w:marRight w:val="0"/>
                                              <w:marTop w:val="0"/>
                                              <w:marBottom w:val="0"/>
                                              <w:divBdr>
                                                <w:top w:val="none" w:sz="0" w:space="0" w:color="auto"/>
                                                <w:left w:val="none" w:sz="0" w:space="0" w:color="auto"/>
                                                <w:bottom w:val="none" w:sz="0" w:space="0" w:color="auto"/>
                                                <w:right w:val="none" w:sz="0" w:space="0" w:color="auto"/>
                                              </w:divBdr>
                                            </w:div>
                                            <w:div w:id="8027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863602">
          <w:marLeft w:val="0"/>
          <w:marRight w:val="0"/>
          <w:marTop w:val="570"/>
          <w:marBottom w:val="0"/>
          <w:divBdr>
            <w:top w:val="single" w:sz="6" w:space="0" w:color="AAAAAA"/>
            <w:left w:val="single" w:sz="6" w:space="0" w:color="5F5F5F"/>
            <w:bottom w:val="single" w:sz="6" w:space="0" w:color="5F5F5F"/>
            <w:right w:val="single" w:sz="6" w:space="0" w:color="5F5F5F"/>
          </w:divBdr>
          <w:divsChild>
            <w:div w:id="216013085">
              <w:marLeft w:val="0"/>
              <w:marRight w:val="0"/>
              <w:marTop w:val="0"/>
              <w:marBottom w:val="0"/>
              <w:divBdr>
                <w:top w:val="none" w:sz="0" w:space="0" w:color="auto"/>
                <w:left w:val="none" w:sz="0" w:space="0" w:color="auto"/>
                <w:bottom w:val="none" w:sz="0" w:space="0" w:color="auto"/>
                <w:right w:val="none" w:sz="0" w:space="0" w:color="auto"/>
              </w:divBdr>
              <w:divsChild>
                <w:div w:id="430903998">
                  <w:marLeft w:val="0"/>
                  <w:marRight w:val="0"/>
                  <w:marTop w:val="0"/>
                  <w:marBottom w:val="0"/>
                  <w:divBdr>
                    <w:top w:val="none" w:sz="0" w:space="0" w:color="auto"/>
                    <w:left w:val="none" w:sz="0" w:space="0" w:color="auto"/>
                    <w:bottom w:val="none" w:sz="0" w:space="0" w:color="auto"/>
                    <w:right w:val="none" w:sz="0" w:space="0" w:color="auto"/>
                  </w:divBdr>
                  <w:divsChild>
                    <w:div w:id="852841375">
                      <w:marLeft w:val="0"/>
                      <w:marRight w:val="0"/>
                      <w:marTop w:val="0"/>
                      <w:marBottom w:val="0"/>
                      <w:divBdr>
                        <w:top w:val="none" w:sz="0" w:space="0" w:color="auto"/>
                        <w:left w:val="none" w:sz="0" w:space="0" w:color="auto"/>
                        <w:bottom w:val="none" w:sz="0" w:space="0" w:color="auto"/>
                        <w:right w:val="none" w:sz="0" w:space="0" w:color="auto"/>
                      </w:divBdr>
                      <w:divsChild>
                        <w:div w:id="257563367">
                          <w:marLeft w:val="0"/>
                          <w:marRight w:val="0"/>
                          <w:marTop w:val="0"/>
                          <w:marBottom w:val="0"/>
                          <w:divBdr>
                            <w:top w:val="none" w:sz="0" w:space="0" w:color="auto"/>
                            <w:left w:val="none" w:sz="0" w:space="0" w:color="auto"/>
                            <w:bottom w:val="none" w:sz="0" w:space="0" w:color="auto"/>
                            <w:right w:val="none" w:sz="0" w:space="0" w:color="auto"/>
                          </w:divBdr>
                          <w:divsChild>
                            <w:div w:id="1780947737">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838500279">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011179547">
      <w:bodyDiv w:val="1"/>
      <w:marLeft w:val="0"/>
      <w:marRight w:val="0"/>
      <w:marTop w:val="0"/>
      <w:marBottom w:val="0"/>
      <w:divBdr>
        <w:top w:val="none" w:sz="0" w:space="0" w:color="auto"/>
        <w:left w:val="none" w:sz="0" w:space="0" w:color="auto"/>
        <w:bottom w:val="none" w:sz="0" w:space="0" w:color="auto"/>
        <w:right w:val="none" w:sz="0" w:space="0" w:color="auto"/>
      </w:divBdr>
      <w:divsChild>
        <w:div w:id="1107308969">
          <w:marLeft w:val="0"/>
          <w:marRight w:val="0"/>
          <w:marTop w:val="0"/>
          <w:marBottom w:val="0"/>
          <w:divBdr>
            <w:top w:val="none" w:sz="0" w:space="0" w:color="auto"/>
            <w:left w:val="none" w:sz="0" w:space="0" w:color="auto"/>
            <w:bottom w:val="none" w:sz="0" w:space="0" w:color="auto"/>
            <w:right w:val="none" w:sz="0" w:space="0" w:color="auto"/>
          </w:divBdr>
          <w:divsChild>
            <w:div w:id="1235432690">
              <w:marLeft w:val="-225"/>
              <w:marRight w:val="-225"/>
              <w:marTop w:val="0"/>
              <w:marBottom w:val="0"/>
              <w:divBdr>
                <w:top w:val="none" w:sz="0" w:space="0" w:color="auto"/>
                <w:left w:val="none" w:sz="0" w:space="0" w:color="auto"/>
                <w:bottom w:val="none" w:sz="0" w:space="0" w:color="auto"/>
                <w:right w:val="none" w:sz="0" w:space="0" w:color="auto"/>
              </w:divBdr>
              <w:divsChild>
                <w:div w:id="1412267179">
                  <w:marLeft w:val="0"/>
                  <w:marRight w:val="0"/>
                  <w:marTop w:val="0"/>
                  <w:marBottom w:val="0"/>
                  <w:divBdr>
                    <w:top w:val="none" w:sz="0" w:space="0" w:color="auto"/>
                    <w:left w:val="none" w:sz="0" w:space="0" w:color="auto"/>
                    <w:bottom w:val="none" w:sz="0" w:space="0" w:color="auto"/>
                    <w:right w:val="none" w:sz="0" w:space="0" w:color="auto"/>
                  </w:divBdr>
                  <w:divsChild>
                    <w:div w:id="1080637970">
                      <w:marLeft w:val="-225"/>
                      <w:marRight w:val="-225"/>
                      <w:marTop w:val="0"/>
                      <w:marBottom w:val="0"/>
                      <w:divBdr>
                        <w:top w:val="none" w:sz="0" w:space="0" w:color="auto"/>
                        <w:left w:val="none" w:sz="0" w:space="0" w:color="auto"/>
                        <w:bottom w:val="none" w:sz="0" w:space="0" w:color="auto"/>
                        <w:right w:val="none" w:sz="0" w:space="0" w:color="auto"/>
                      </w:divBdr>
                      <w:divsChild>
                        <w:div w:id="87233719">
                          <w:marLeft w:val="0"/>
                          <w:marRight w:val="0"/>
                          <w:marTop w:val="0"/>
                          <w:marBottom w:val="0"/>
                          <w:divBdr>
                            <w:top w:val="none" w:sz="0" w:space="0" w:color="auto"/>
                            <w:left w:val="none" w:sz="0" w:space="0" w:color="auto"/>
                            <w:bottom w:val="none" w:sz="0" w:space="0" w:color="auto"/>
                            <w:right w:val="none" w:sz="0" w:space="0" w:color="auto"/>
                          </w:divBdr>
                          <w:divsChild>
                            <w:div w:id="205870436">
                              <w:marLeft w:val="0"/>
                              <w:marRight w:val="0"/>
                              <w:marTop w:val="0"/>
                              <w:marBottom w:val="0"/>
                              <w:divBdr>
                                <w:top w:val="none" w:sz="0" w:space="0" w:color="auto"/>
                                <w:left w:val="none" w:sz="0" w:space="0" w:color="auto"/>
                                <w:bottom w:val="none" w:sz="0" w:space="0" w:color="auto"/>
                                <w:right w:val="none" w:sz="0" w:space="0" w:color="auto"/>
                              </w:divBdr>
                              <w:divsChild>
                                <w:div w:id="469328969">
                                  <w:marLeft w:val="0"/>
                                  <w:marRight w:val="0"/>
                                  <w:marTop w:val="0"/>
                                  <w:marBottom w:val="0"/>
                                  <w:divBdr>
                                    <w:top w:val="none" w:sz="0" w:space="0" w:color="auto"/>
                                    <w:left w:val="none" w:sz="0" w:space="0" w:color="auto"/>
                                    <w:bottom w:val="none" w:sz="0" w:space="0" w:color="auto"/>
                                    <w:right w:val="none" w:sz="0" w:space="0" w:color="auto"/>
                                  </w:divBdr>
                                </w:div>
                                <w:div w:id="1392926192">
                                  <w:marLeft w:val="0"/>
                                  <w:marRight w:val="0"/>
                                  <w:marTop w:val="180"/>
                                  <w:marBottom w:val="180"/>
                                  <w:divBdr>
                                    <w:top w:val="none" w:sz="0" w:space="0" w:color="auto"/>
                                    <w:left w:val="none" w:sz="0" w:space="0" w:color="auto"/>
                                    <w:bottom w:val="none" w:sz="0" w:space="0" w:color="auto"/>
                                    <w:right w:val="none" w:sz="0" w:space="0" w:color="auto"/>
                                  </w:divBdr>
                                  <w:divsChild>
                                    <w:div w:id="1697266674">
                                      <w:marLeft w:val="0"/>
                                      <w:marRight w:val="0"/>
                                      <w:marTop w:val="0"/>
                                      <w:marBottom w:val="0"/>
                                      <w:divBdr>
                                        <w:top w:val="none" w:sz="0" w:space="0" w:color="auto"/>
                                        <w:left w:val="single" w:sz="24" w:space="7" w:color="8AC007"/>
                                        <w:bottom w:val="none" w:sz="0" w:space="0" w:color="auto"/>
                                        <w:right w:val="none" w:sz="0" w:space="0" w:color="auto"/>
                                      </w:divBdr>
                                    </w:div>
                                  </w:divsChild>
                                </w:div>
                                <w:div w:id="508452698">
                                  <w:marLeft w:val="0"/>
                                  <w:marRight w:val="0"/>
                                  <w:marTop w:val="0"/>
                                  <w:marBottom w:val="150"/>
                                  <w:divBdr>
                                    <w:top w:val="none" w:sz="0" w:space="0" w:color="auto"/>
                                    <w:left w:val="none" w:sz="0" w:space="0" w:color="auto"/>
                                    <w:bottom w:val="none" w:sz="0" w:space="0" w:color="auto"/>
                                    <w:right w:val="none" w:sz="0" w:space="0" w:color="auto"/>
                                  </w:divBdr>
                                </w:div>
                                <w:div w:id="1621453540">
                                  <w:marLeft w:val="0"/>
                                  <w:marRight w:val="0"/>
                                  <w:marTop w:val="0"/>
                                  <w:marBottom w:val="0"/>
                                  <w:divBdr>
                                    <w:top w:val="none" w:sz="0" w:space="0" w:color="auto"/>
                                    <w:left w:val="none" w:sz="0" w:space="0" w:color="auto"/>
                                    <w:bottom w:val="none" w:sz="0" w:space="0" w:color="auto"/>
                                    <w:right w:val="none" w:sz="0" w:space="0" w:color="auto"/>
                                  </w:divBdr>
                                  <w:divsChild>
                                    <w:div w:id="1665468644">
                                      <w:marLeft w:val="300"/>
                                      <w:marRight w:val="300"/>
                                      <w:marTop w:val="300"/>
                                      <w:marBottom w:val="300"/>
                                      <w:divBdr>
                                        <w:top w:val="none" w:sz="0" w:space="0" w:color="auto"/>
                                        <w:left w:val="none" w:sz="0" w:space="0" w:color="auto"/>
                                        <w:bottom w:val="none" w:sz="0" w:space="0" w:color="auto"/>
                                        <w:right w:val="none" w:sz="0" w:space="0" w:color="auto"/>
                                      </w:divBdr>
                                      <w:divsChild>
                                        <w:div w:id="736367820">
                                          <w:marLeft w:val="300"/>
                                          <w:marRight w:val="300"/>
                                          <w:marTop w:val="300"/>
                                          <w:marBottom w:val="300"/>
                                          <w:divBdr>
                                            <w:top w:val="none" w:sz="0" w:space="0" w:color="auto"/>
                                            <w:left w:val="none" w:sz="0" w:space="0" w:color="auto"/>
                                            <w:bottom w:val="none" w:sz="0" w:space="0" w:color="auto"/>
                                            <w:right w:val="none" w:sz="0" w:space="0" w:color="auto"/>
                                          </w:divBdr>
                                        </w:div>
                                      </w:divsChild>
                                    </w:div>
                                    <w:div w:id="234321504">
                                      <w:marLeft w:val="300"/>
                                      <w:marRight w:val="300"/>
                                      <w:marTop w:val="300"/>
                                      <w:marBottom w:val="300"/>
                                      <w:divBdr>
                                        <w:top w:val="none" w:sz="0" w:space="0" w:color="auto"/>
                                        <w:left w:val="none" w:sz="0" w:space="0" w:color="auto"/>
                                        <w:bottom w:val="none" w:sz="0" w:space="0" w:color="auto"/>
                                        <w:right w:val="none" w:sz="0" w:space="0" w:color="auto"/>
                                      </w:divBdr>
                                      <w:divsChild>
                                        <w:div w:id="333845237">
                                          <w:marLeft w:val="300"/>
                                          <w:marRight w:val="300"/>
                                          <w:marTop w:val="300"/>
                                          <w:marBottom w:val="300"/>
                                          <w:divBdr>
                                            <w:top w:val="none" w:sz="0" w:space="0" w:color="auto"/>
                                            <w:left w:val="none" w:sz="0" w:space="0" w:color="auto"/>
                                            <w:bottom w:val="none" w:sz="0" w:space="0" w:color="auto"/>
                                            <w:right w:val="none" w:sz="0" w:space="0" w:color="auto"/>
                                          </w:divBdr>
                                        </w:div>
                                        <w:div w:id="1104958636">
                                          <w:marLeft w:val="300"/>
                                          <w:marRight w:val="300"/>
                                          <w:marTop w:val="300"/>
                                          <w:marBottom w:val="300"/>
                                          <w:divBdr>
                                            <w:top w:val="none" w:sz="0" w:space="0" w:color="auto"/>
                                            <w:left w:val="none" w:sz="0" w:space="0" w:color="auto"/>
                                            <w:bottom w:val="none" w:sz="0" w:space="0" w:color="auto"/>
                                            <w:right w:val="none" w:sz="0" w:space="0" w:color="auto"/>
                                          </w:divBdr>
                                        </w:div>
                                        <w:div w:id="201637844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267203481">
                                  <w:marLeft w:val="0"/>
                                  <w:marRight w:val="0"/>
                                  <w:marTop w:val="180"/>
                                  <w:marBottom w:val="180"/>
                                  <w:divBdr>
                                    <w:top w:val="none" w:sz="0" w:space="0" w:color="auto"/>
                                    <w:left w:val="none" w:sz="0" w:space="0" w:color="auto"/>
                                    <w:bottom w:val="none" w:sz="0" w:space="0" w:color="auto"/>
                                    <w:right w:val="none" w:sz="0" w:space="0" w:color="auto"/>
                                  </w:divBdr>
                                  <w:divsChild>
                                    <w:div w:id="1727875534">
                                      <w:marLeft w:val="0"/>
                                      <w:marRight w:val="0"/>
                                      <w:marTop w:val="0"/>
                                      <w:marBottom w:val="0"/>
                                      <w:divBdr>
                                        <w:top w:val="none" w:sz="0" w:space="0" w:color="auto"/>
                                        <w:left w:val="single" w:sz="24" w:space="7" w:color="8AC007"/>
                                        <w:bottom w:val="none" w:sz="0" w:space="0" w:color="auto"/>
                                        <w:right w:val="none" w:sz="0" w:space="0" w:color="auto"/>
                                      </w:divBdr>
                                    </w:div>
                                  </w:divsChild>
                                </w:div>
                                <w:div w:id="937253576">
                                  <w:marLeft w:val="0"/>
                                  <w:marRight w:val="0"/>
                                  <w:marTop w:val="0"/>
                                  <w:marBottom w:val="180"/>
                                  <w:divBdr>
                                    <w:top w:val="single" w:sz="6" w:space="7" w:color="DDDDDD"/>
                                    <w:left w:val="single" w:sz="6" w:space="7" w:color="DDDDDD"/>
                                    <w:bottom w:val="single" w:sz="6" w:space="7" w:color="DDDDDD"/>
                                    <w:right w:val="single" w:sz="6" w:space="7" w:color="DDDDDD"/>
                                  </w:divBdr>
                                  <w:divsChild>
                                    <w:div w:id="224534795">
                                      <w:marLeft w:val="0"/>
                                      <w:marRight w:val="0"/>
                                      <w:marTop w:val="0"/>
                                      <w:marBottom w:val="0"/>
                                      <w:divBdr>
                                        <w:top w:val="none" w:sz="0" w:space="0" w:color="auto"/>
                                        <w:left w:val="none" w:sz="0" w:space="0" w:color="auto"/>
                                        <w:bottom w:val="none" w:sz="0" w:space="0" w:color="auto"/>
                                        <w:right w:val="none" w:sz="0" w:space="0" w:color="auto"/>
                                      </w:divBdr>
                                    </w:div>
                                  </w:divsChild>
                                </w:div>
                                <w:div w:id="1134179963">
                                  <w:marLeft w:val="0"/>
                                  <w:marRight w:val="0"/>
                                  <w:marTop w:val="0"/>
                                  <w:marBottom w:val="180"/>
                                  <w:divBdr>
                                    <w:top w:val="single" w:sz="6" w:space="7" w:color="DDDDDD"/>
                                    <w:left w:val="single" w:sz="6" w:space="7" w:color="DDDDDD"/>
                                    <w:bottom w:val="single" w:sz="6" w:space="7" w:color="DDDDDD"/>
                                    <w:right w:val="single" w:sz="6" w:space="7" w:color="DDDDDD"/>
                                  </w:divBdr>
                                  <w:divsChild>
                                    <w:div w:id="1335958385">
                                      <w:marLeft w:val="0"/>
                                      <w:marRight w:val="0"/>
                                      <w:marTop w:val="0"/>
                                      <w:marBottom w:val="0"/>
                                      <w:divBdr>
                                        <w:top w:val="none" w:sz="0" w:space="0" w:color="auto"/>
                                        <w:left w:val="none" w:sz="0" w:space="0" w:color="auto"/>
                                        <w:bottom w:val="none" w:sz="0" w:space="0" w:color="auto"/>
                                        <w:right w:val="none" w:sz="0" w:space="0" w:color="auto"/>
                                      </w:divBdr>
                                    </w:div>
                                  </w:divsChild>
                                </w:div>
                                <w:div w:id="654140146">
                                  <w:marLeft w:val="0"/>
                                  <w:marRight w:val="0"/>
                                  <w:marTop w:val="0"/>
                                  <w:marBottom w:val="180"/>
                                  <w:divBdr>
                                    <w:top w:val="single" w:sz="6" w:space="7" w:color="DDDDDD"/>
                                    <w:left w:val="single" w:sz="6" w:space="7" w:color="DDDDDD"/>
                                    <w:bottom w:val="single" w:sz="6" w:space="7" w:color="DDDDDD"/>
                                    <w:right w:val="single" w:sz="6" w:space="7" w:color="DDDDDD"/>
                                  </w:divBdr>
                                  <w:divsChild>
                                    <w:div w:id="624653224">
                                      <w:marLeft w:val="0"/>
                                      <w:marRight w:val="0"/>
                                      <w:marTop w:val="0"/>
                                      <w:marBottom w:val="0"/>
                                      <w:divBdr>
                                        <w:top w:val="none" w:sz="0" w:space="0" w:color="auto"/>
                                        <w:left w:val="none" w:sz="0" w:space="0" w:color="auto"/>
                                        <w:bottom w:val="none" w:sz="0" w:space="0" w:color="auto"/>
                                        <w:right w:val="none" w:sz="0" w:space="0" w:color="auto"/>
                                      </w:divBdr>
                                    </w:div>
                                  </w:divsChild>
                                </w:div>
                                <w:div w:id="19830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270038">
      <w:bodyDiv w:val="1"/>
      <w:marLeft w:val="0"/>
      <w:marRight w:val="0"/>
      <w:marTop w:val="0"/>
      <w:marBottom w:val="0"/>
      <w:divBdr>
        <w:top w:val="none" w:sz="0" w:space="0" w:color="auto"/>
        <w:left w:val="none" w:sz="0" w:space="0" w:color="auto"/>
        <w:bottom w:val="none" w:sz="0" w:space="0" w:color="auto"/>
        <w:right w:val="none" w:sz="0" w:space="0" w:color="auto"/>
      </w:divBdr>
      <w:divsChild>
        <w:div w:id="1572230482">
          <w:marLeft w:val="0"/>
          <w:marRight w:val="0"/>
          <w:marTop w:val="0"/>
          <w:marBottom w:val="0"/>
          <w:divBdr>
            <w:top w:val="none" w:sz="0" w:space="0" w:color="auto"/>
            <w:left w:val="none" w:sz="0" w:space="0" w:color="auto"/>
            <w:bottom w:val="none" w:sz="0" w:space="0" w:color="auto"/>
            <w:right w:val="none" w:sz="0" w:space="0" w:color="auto"/>
          </w:divBdr>
          <w:divsChild>
            <w:div w:id="973363966">
              <w:marLeft w:val="0"/>
              <w:marRight w:val="0"/>
              <w:marTop w:val="0"/>
              <w:marBottom w:val="0"/>
              <w:divBdr>
                <w:top w:val="none" w:sz="0" w:space="0" w:color="auto"/>
                <w:left w:val="none" w:sz="0" w:space="0" w:color="auto"/>
                <w:bottom w:val="none" w:sz="0" w:space="0" w:color="auto"/>
                <w:right w:val="none" w:sz="0" w:space="0" w:color="auto"/>
              </w:divBdr>
            </w:div>
          </w:divsChild>
        </w:div>
        <w:div w:id="1299074244">
          <w:marLeft w:val="0"/>
          <w:marRight w:val="0"/>
          <w:marTop w:val="0"/>
          <w:marBottom w:val="0"/>
          <w:divBdr>
            <w:top w:val="none" w:sz="0" w:space="0" w:color="auto"/>
            <w:left w:val="none" w:sz="0" w:space="0" w:color="auto"/>
            <w:bottom w:val="none" w:sz="0" w:space="0" w:color="auto"/>
            <w:right w:val="none" w:sz="0" w:space="0" w:color="auto"/>
          </w:divBdr>
          <w:divsChild>
            <w:div w:id="1080904554">
              <w:marLeft w:val="0"/>
              <w:marRight w:val="0"/>
              <w:marTop w:val="0"/>
              <w:marBottom w:val="0"/>
              <w:divBdr>
                <w:top w:val="none" w:sz="0" w:space="0" w:color="auto"/>
                <w:left w:val="none" w:sz="0" w:space="0" w:color="auto"/>
                <w:bottom w:val="none" w:sz="0" w:space="0" w:color="auto"/>
                <w:right w:val="none" w:sz="0" w:space="0" w:color="auto"/>
              </w:divBdr>
            </w:div>
          </w:divsChild>
        </w:div>
        <w:div w:id="1936329606">
          <w:marLeft w:val="0"/>
          <w:marRight w:val="0"/>
          <w:marTop w:val="0"/>
          <w:marBottom w:val="0"/>
          <w:divBdr>
            <w:top w:val="none" w:sz="0" w:space="0" w:color="auto"/>
            <w:left w:val="none" w:sz="0" w:space="0" w:color="auto"/>
            <w:bottom w:val="none" w:sz="0" w:space="0" w:color="auto"/>
            <w:right w:val="none" w:sz="0" w:space="0" w:color="auto"/>
          </w:divBdr>
          <w:divsChild>
            <w:div w:id="1998151039">
              <w:marLeft w:val="-225"/>
              <w:marRight w:val="-225"/>
              <w:marTop w:val="0"/>
              <w:marBottom w:val="0"/>
              <w:divBdr>
                <w:top w:val="none" w:sz="0" w:space="0" w:color="auto"/>
                <w:left w:val="none" w:sz="0" w:space="0" w:color="auto"/>
                <w:bottom w:val="none" w:sz="0" w:space="0" w:color="auto"/>
                <w:right w:val="none" w:sz="0" w:space="0" w:color="auto"/>
              </w:divBdr>
              <w:divsChild>
                <w:div w:id="1631207543">
                  <w:marLeft w:val="0"/>
                  <w:marRight w:val="0"/>
                  <w:marTop w:val="0"/>
                  <w:marBottom w:val="0"/>
                  <w:divBdr>
                    <w:top w:val="none" w:sz="0" w:space="0" w:color="auto"/>
                    <w:left w:val="none" w:sz="0" w:space="0" w:color="auto"/>
                    <w:bottom w:val="none" w:sz="0" w:space="0" w:color="auto"/>
                    <w:right w:val="none" w:sz="0" w:space="0" w:color="auto"/>
                  </w:divBdr>
                  <w:divsChild>
                    <w:div w:id="489640318">
                      <w:marLeft w:val="0"/>
                      <w:marRight w:val="0"/>
                      <w:marTop w:val="0"/>
                      <w:marBottom w:val="0"/>
                      <w:divBdr>
                        <w:top w:val="none" w:sz="0" w:space="0" w:color="auto"/>
                        <w:left w:val="none" w:sz="0" w:space="0" w:color="auto"/>
                        <w:bottom w:val="none" w:sz="0" w:space="0" w:color="auto"/>
                        <w:right w:val="none" w:sz="0" w:space="0" w:color="auto"/>
                      </w:divBdr>
                    </w:div>
                  </w:divsChild>
                </w:div>
                <w:div w:id="1852908296">
                  <w:marLeft w:val="0"/>
                  <w:marRight w:val="0"/>
                  <w:marTop w:val="0"/>
                  <w:marBottom w:val="0"/>
                  <w:divBdr>
                    <w:top w:val="none" w:sz="0" w:space="0" w:color="auto"/>
                    <w:left w:val="none" w:sz="0" w:space="0" w:color="auto"/>
                    <w:bottom w:val="none" w:sz="0" w:space="0" w:color="auto"/>
                    <w:right w:val="none" w:sz="0" w:space="0" w:color="auto"/>
                  </w:divBdr>
                  <w:divsChild>
                    <w:div w:id="1433667246">
                      <w:marLeft w:val="-225"/>
                      <w:marRight w:val="-225"/>
                      <w:marTop w:val="0"/>
                      <w:marBottom w:val="0"/>
                      <w:divBdr>
                        <w:top w:val="none" w:sz="0" w:space="0" w:color="auto"/>
                        <w:left w:val="none" w:sz="0" w:space="0" w:color="auto"/>
                        <w:bottom w:val="none" w:sz="0" w:space="0" w:color="auto"/>
                        <w:right w:val="none" w:sz="0" w:space="0" w:color="auto"/>
                      </w:divBdr>
                      <w:divsChild>
                        <w:div w:id="1049644348">
                          <w:marLeft w:val="0"/>
                          <w:marRight w:val="0"/>
                          <w:marTop w:val="0"/>
                          <w:marBottom w:val="0"/>
                          <w:divBdr>
                            <w:top w:val="none" w:sz="0" w:space="0" w:color="auto"/>
                            <w:left w:val="none" w:sz="0" w:space="0" w:color="auto"/>
                            <w:bottom w:val="none" w:sz="0" w:space="0" w:color="auto"/>
                            <w:right w:val="none" w:sz="0" w:space="0" w:color="auto"/>
                          </w:divBdr>
                          <w:divsChild>
                            <w:div w:id="1233850064">
                              <w:marLeft w:val="0"/>
                              <w:marRight w:val="0"/>
                              <w:marTop w:val="0"/>
                              <w:marBottom w:val="0"/>
                              <w:divBdr>
                                <w:top w:val="none" w:sz="0" w:space="0" w:color="auto"/>
                                <w:left w:val="none" w:sz="0" w:space="0" w:color="auto"/>
                                <w:bottom w:val="none" w:sz="0" w:space="0" w:color="auto"/>
                                <w:right w:val="none" w:sz="0" w:space="0" w:color="auto"/>
                              </w:divBdr>
                              <w:divsChild>
                                <w:div w:id="134611660">
                                  <w:marLeft w:val="0"/>
                                  <w:marRight w:val="0"/>
                                  <w:marTop w:val="0"/>
                                  <w:marBottom w:val="0"/>
                                  <w:divBdr>
                                    <w:top w:val="none" w:sz="0" w:space="0" w:color="auto"/>
                                    <w:left w:val="none" w:sz="0" w:space="0" w:color="auto"/>
                                    <w:bottom w:val="none" w:sz="0" w:space="0" w:color="auto"/>
                                    <w:right w:val="none" w:sz="0" w:space="0" w:color="auto"/>
                                  </w:divBdr>
                                </w:div>
                                <w:div w:id="1648509111">
                                  <w:marLeft w:val="0"/>
                                  <w:marRight w:val="0"/>
                                  <w:marTop w:val="180"/>
                                  <w:marBottom w:val="180"/>
                                  <w:divBdr>
                                    <w:top w:val="single" w:sz="6" w:space="7" w:color="EBEBEB"/>
                                    <w:left w:val="single" w:sz="6" w:space="7" w:color="EBEBEB"/>
                                    <w:bottom w:val="single" w:sz="6" w:space="7" w:color="EBEBEB"/>
                                    <w:right w:val="single" w:sz="6" w:space="7" w:color="EBEBEB"/>
                                  </w:divBdr>
                                  <w:divsChild>
                                    <w:div w:id="1617523142">
                                      <w:marLeft w:val="0"/>
                                      <w:marRight w:val="0"/>
                                      <w:marTop w:val="0"/>
                                      <w:marBottom w:val="0"/>
                                      <w:divBdr>
                                        <w:top w:val="none" w:sz="0" w:space="0" w:color="auto"/>
                                        <w:left w:val="single" w:sz="24" w:space="7" w:color="8AC007"/>
                                        <w:bottom w:val="none" w:sz="0" w:space="0" w:color="auto"/>
                                        <w:right w:val="none" w:sz="0" w:space="0" w:color="auto"/>
                                      </w:divBdr>
                                    </w:div>
                                  </w:divsChild>
                                </w:div>
                                <w:div w:id="1247417384">
                                  <w:marLeft w:val="0"/>
                                  <w:marRight w:val="0"/>
                                  <w:marTop w:val="180"/>
                                  <w:marBottom w:val="180"/>
                                  <w:divBdr>
                                    <w:top w:val="single" w:sz="6" w:space="7" w:color="EBEBEB"/>
                                    <w:left w:val="single" w:sz="6" w:space="7" w:color="EBEBEB"/>
                                    <w:bottom w:val="single" w:sz="6" w:space="7" w:color="EBEBEB"/>
                                    <w:right w:val="single" w:sz="6" w:space="7" w:color="EBEBEB"/>
                                  </w:divBdr>
                                  <w:divsChild>
                                    <w:div w:id="919947995">
                                      <w:marLeft w:val="0"/>
                                      <w:marRight w:val="0"/>
                                      <w:marTop w:val="0"/>
                                      <w:marBottom w:val="0"/>
                                      <w:divBdr>
                                        <w:top w:val="none" w:sz="0" w:space="0" w:color="auto"/>
                                        <w:left w:val="single" w:sz="24" w:space="7" w:color="8AC007"/>
                                        <w:bottom w:val="none" w:sz="0" w:space="0" w:color="auto"/>
                                        <w:right w:val="none" w:sz="0" w:space="0" w:color="auto"/>
                                      </w:divBdr>
                                    </w:div>
                                  </w:divsChild>
                                </w:div>
                                <w:div w:id="452749550">
                                  <w:marLeft w:val="0"/>
                                  <w:marRight w:val="0"/>
                                  <w:marTop w:val="180"/>
                                  <w:marBottom w:val="180"/>
                                  <w:divBdr>
                                    <w:top w:val="single" w:sz="6" w:space="7" w:color="EBEBEB"/>
                                    <w:left w:val="single" w:sz="6" w:space="7" w:color="EBEBEB"/>
                                    <w:bottom w:val="single" w:sz="6" w:space="7" w:color="EBEBEB"/>
                                    <w:right w:val="single" w:sz="6" w:space="7" w:color="EBEBEB"/>
                                  </w:divBdr>
                                  <w:divsChild>
                                    <w:div w:id="1495687048">
                                      <w:marLeft w:val="0"/>
                                      <w:marRight w:val="0"/>
                                      <w:marTop w:val="0"/>
                                      <w:marBottom w:val="0"/>
                                      <w:divBdr>
                                        <w:top w:val="none" w:sz="0" w:space="0" w:color="auto"/>
                                        <w:left w:val="single" w:sz="24" w:space="7" w:color="8AC007"/>
                                        <w:bottom w:val="none" w:sz="0" w:space="0" w:color="auto"/>
                                        <w:right w:val="none" w:sz="0" w:space="0" w:color="auto"/>
                                      </w:divBdr>
                                    </w:div>
                                  </w:divsChild>
                                </w:div>
                                <w:div w:id="742023701">
                                  <w:marLeft w:val="0"/>
                                  <w:marRight w:val="0"/>
                                  <w:marTop w:val="180"/>
                                  <w:marBottom w:val="180"/>
                                  <w:divBdr>
                                    <w:top w:val="single" w:sz="6" w:space="7" w:color="EBEBEB"/>
                                    <w:left w:val="single" w:sz="6" w:space="7" w:color="EBEBEB"/>
                                    <w:bottom w:val="single" w:sz="6" w:space="7" w:color="EBEBEB"/>
                                    <w:right w:val="single" w:sz="6" w:space="7" w:color="EBEBEB"/>
                                  </w:divBdr>
                                  <w:divsChild>
                                    <w:div w:id="261501086">
                                      <w:marLeft w:val="0"/>
                                      <w:marRight w:val="0"/>
                                      <w:marTop w:val="0"/>
                                      <w:marBottom w:val="0"/>
                                      <w:divBdr>
                                        <w:top w:val="none" w:sz="0" w:space="0" w:color="auto"/>
                                        <w:left w:val="single" w:sz="24" w:space="7" w:color="8AC007"/>
                                        <w:bottom w:val="none" w:sz="0" w:space="0" w:color="auto"/>
                                        <w:right w:val="none" w:sz="0" w:space="0" w:color="auto"/>
                                      </w:divBdr>
                                    </w:div>
                                  </w:divsChild>
                                </w:div>
                                <w:div w:id="2143232703">
                                  <w:marLeft w:val="0"/>
                                  <w:marRight w:val="0"/>
                                  <w:marTop w:val="180"/>
                                  <w:marBottom w:val="180"/>
                                  <w:divBdr>
                                    <w:top w:val="single" w:sz="6" w:space="7" w:color="EBEBEB"/>
                                    <w:left w:val="single" w:sz="6" w:space="7" w:color="EBEBEB"/>
                                    <w:bottom w:val="single" w:sz="6" w:space="7" w:color="EBEBEB"/>
                                    <w:right w:val="single" w:sz="6" w:space="7" w:color="EBEBEB"/>
                                  </w:divBdr>
                                  <w:divsChild>
                                    <w:div w:id="1655915274">
                                      <w:marLeft w:val="0"/>
                                      <w:marRight w:val="0"/>
                                      <w:marTop w:val="0"/>
                                      <w:marBottom w:val="0"/>
                                      <w:divBdr>
                                        <w:top w:val="none" w:sz="0" w:space="0" w:color="auto"/>
                                        <w:left w:val="single" w:sz="24" w:space="7" w:color="8AC007"/>
                                        <w:bottom w:val="none" w:sz="0" w:space="0" w:color="auto"/>
                                        <w:right w:val="none" w:sz="0" w:space="0" w:color="auto"/>
                                      </w:divBdr>
                                    </w:div>
                                  </w:divsChild>
                                </w:div>
                                <w:div w:id="445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2412">
                          <w:marLeft w:val="0"/>
                          <w:marRight w:val="0"/>
                          <w:marTop w:val="0"/>
                          <w:marBottom w:val="0"/>
                          <w:divBdr>
                            <w:top w:val="none" w:sz="0" w:space="0" w:color="auto"/>
                            <w:left w:val="none" w:sz="0" w:space="0" w:color="auto"/>
                            <w:bottom w:val="none" w:sz="0" w:space="0" w:color="auto"/>
                            <w:right w:val="none" w:sz="0" w:space="0" w:color="auto"/>
                          </w:divBdr>
                          <w:divsChild>
                            <w:div w:id="1814786695">
                              <w:marLeft w:val="-225"/>
                              <w:marRight w:val="-225"/>
                              <w:marTop w:val="0"/>
                              <w:marBottom w:val="0"/>
                              <w:divBdr>
                                <w:top w:val="none" w:sz="0" w:space="0" w:color="auto"/>
                                <w:left w:val="none" w:sz="0" w:space="0" w:color="auto"/>
                                <w:bottom w:val="none" w:sz="0" w:space="0" w:color="auto"/>
                                <w:right w:val="none" w:sz="0" w:space="0" w:color="auto"/>
                              </w:divBdr>
                            </w:div>
                            <w:div w:id="1410543255">
                              <w:marLeft w:val="-225"/>
                              <w:marRight w:val="-225"/>
                              <w:marTop w:val="0"/>
                              <w:marBottom w:val="0"/>
                              <w:divBdr>
                                <w:top w:val="none" w:sz="0" w:space="0" w:color="auto"/>
                                <w:left w:val="none" w:sz="0" w:space="0" w:color="auto"/>
                                <w:bottom w:val="none" w:sz="0" w:space="0" w:color="auto"/>
                                <w:right w:val="none" w:sz="0" w:space="0" w:color="auto"/>
                              </w:divBdr>
                            </w:div>
                            <w:div w:id="1444420588">
                              <w:marLeft w:val="-225"/>
                              <w:marRight w:val="-225"/>
                              <w:marTop w:val="0"/>
                              <w:marBottom w:val="0"/>
                              <w:divBdr>
                                <w:top w:val="none" w:sz="0" w:space="0" w:color="auto"/>
                                <w:left w:val="none" w:sz="0" w:space="0" w:color="auto"/>
                                <w:bottom w:val="none" w:sz="0" w:space="0" w:color="auto"/>
                                <w:right w:val="none" w:sz="0" w:space="0" w:color="auto"/>
                              </w:divBdr>
                              <w:divsChild>
                                <w:div w:id="18717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9410">
                      <w:marLeft w:val="-225"/>
                      <w:marRight w:val="-225"/>
                      <w:marTop w:val="0"/>
                      <w:marBottom w:val="0"/>
                      <w:divBdr>
                        <w:top w:val="none" w:sz="0" w:space="0" w:color="auto"/>
                        <w:left w:val="none" w:sz="0" w:space="0" w:color="auto"/>
                        <w:bottom w:val="none" w:sz="0" w:space="0" w:color="auto"/>
                        <w:right w:val="none" w:sz="0" w:space="0" w:color="auto"/>
                      </w:divBdr>
                      <w:divsChild>
                        <w:div w:id="1434474435">
                          <w:marLeft w:val="0"/>
                          <w:marRight w:val="0"/>
                          <w:marTop w:val="0"/>
                          <w:marBottom w:val="0"/>
                          <w:divBdr>
                            <w:top w:val="none" w:sz="0" w:space="0" w:color="auto"/>
                            <w:left w:val="none" w:sz="0" w:space="0" w:color="auto"/>
                            <w:bottom w:val="none" w:sz="0" w:space="0" w:color="auto"/>
                            <w:right w:val="none" w:sz="0" w:space="0" w:color="auto"/>
                          </w:divBdr>
                          <w:divsChild>
                            <w:div w:id="584195075">
                              <w:marLeft w:val="0"/>
                              <w:marRight w:val="0"/>
                              <w:marTop w:val="300"/>
                              <w:marBottom w:val="0"/>
                              <w:divBdr>
                                <w:top w:val="none" w:sz="0" w:space="0" w:color="auto"/>
                                <w:left w:val="none" w:sz="0" w:space="0" w:color="auto"/>
                                <w:bottom w:val="none" w:sz="0" w:space="0" w:color="auto"/>
                                <w:right w:val="none" w:sz="0" w:space="0" w:color="auto"/>
                              </w:divBdr>
                              <w:divsChild>
                                <w:div w:id="522746184">
                                  <w:marLeft w:val="-225"/>
                                  <w:marRight w:val="-225"/>
                                  <w:marTop w:val="0"/>
                                  <w:marBottom w:val="0"/>
                                  <w:divBdr>
                                    <w:top w:val="none" w:sz="0" w:space="0" w:color="auto"/>
                                    <w:left w:val="none" w:sz="0" w:space="0" w:color="auto"/>
                                    <w:bottom w:val="none" w:sz="0" w:space="0" w:color="auto"/>
                                    <w:right w:val="none" w:sz="0" w:space="0" w:color="auto"/>
                                  </w:divBdr>
                                  <w:divsChild>
                                    <w:div w:id="20664842">
                                      <w:marLeft w:val="0"/>
                                      <w:marRight w:val="0"/>
                                      <w:marTop w:val="0"/>
                                      <w:marBottom w:val="0"/>
                                      <w:divBdr>
                                        <w:top w:val="none" w:sz="0" w:space="0" w:color="auto"/>
                                        <w:left w:val="none" w:sz="0" w:space="0" w:color="auto"/>
                                        <w:bottom w:val="none" w:sz="0" w:space="0" w:color="auto"/>
                                        <w:right w:val="none" w:sz="0" w:space="0" w:color="auto"/>
                                      </w:divBdr>
                                    </w:div>
                                    <w:div w:id="2029747276">
                                      <w:marLeft w:val="0"/>
                                      <w:marRight w:val="0"/>
                                      <w:marTop w:val="0"/>
                                      <w:marBottom w:val="0"/>
                                      <w:divBdr>
                                        <w:top w:val="none" w:sz="0" w:space="0" w:color="auto"/>
                                        <w:left w:val="none" w:sz="0" w:space="0" w:color="auto"/>
                                        <w:bottom w:val="none" w:sz="0" w:space="0" w:color="auto"/>
                                        <w:right w:val="none" w:sz="0" w:space="0" w:color="auto"/>
                                      </w:divBdr>
                                    </w:div>
                                    <w:div w:id="358091249">
                                      <w:marLeft w:val="0"/>
                                      <w:marRight w:val="0"/>
                                      <w:marTop w:val="0"/>
                                      <w:marBottom w:val="0"/>
                                      <w:divBdr>
                                        <w:top w:val="none" w:sz="0" w:space="0" w:color="auto"/>
                                        <w:left w:val="none" w:sz="0" w:space="0" w:color="auto"/>
                                        <w:bottom w:val="none" w:sz="0" w:space="0" w:color="auto"/>
                                        <w:right w:val="none" w:sz="0" w:space="0" w:color="auto"/>
                                      </w:divBdr>
                                    </w:div>
                                    <w:div w:id="1894658382">
                                      <w:marLeft w:val="0"/>
                                      <w:marRight w:val="0"/>
                                      <w:marTop w:val="0"/>
                                      <w:marBottom w:val="0"/>
                                      <w:divBdr>
                                        <w:top w:val="none" w:sz="0" w:space="0" w:color="auto"/>
                                        <w:left w:val="none" w:sz="0" w:space="0" w:color="auto"/>
                                        <w:bottom w:val="none" w:sz="0" w:space="0" w:color="auto"/>
                                        <w:right w:val="none" w:sz="0" w:space="0" w:color="auto"/>
                                      </w:divBdr>
                                    </w:div>
                                  </w:divsChild>
                                </w:div>
                                <w:div w:id="306789655">
                                  <w:marLeft w:val="0"/>
                                  <w:marRight w:val="0"/>
                                  <w:marTop w:val="0"/>
                                  <w:marBottom w:val="0"/>
                                  <w:divBdr>
                                    <w:top w:val="none" w:sz="0" w:space="0" w:color="auto"/>
                                    <w:left w:val="none" w:sz="0" w:space="0" w:color="auto"/>
                                    <w:bottom w:val="none" w:sz="0" w:space="0" w:color="auto"/>
                                    <w:right w:val="none" w:sz="0" w:space="0" w:color="auto"/>
                                  </w:divBdr>
                                  <w:divsChild>
                                    <w:div w:id="2106534889">
                                      <w:marLeft w:val="0"/>
                                      <w:marRight w:val="0"/>
                                      <w:marTop w:val="0"/>
                                      <w:marBottom w:val="225"/>
                                      <w:divBdr>
                                        <w:top w:val="none" w:sz="0" w:space="0" w:color="auto"/>
                                        <w:left w:val="none" w:sz="0" w:space="0" w:color="auto"/>
                                        <w:bottom w:val="none" w:sz="0" w:space="0" w:color="auto"/>
                                        <w:right w:val="none" w:sz="0" w:space="0" w:color="auto"/>
                                      </w:divBdr>
                                    </w:div>
                                    <w:div w:id="776565626">
                                      <w:marLeft w:val="0"/>
                                      <w:marRight w:val="0"/>
                                      <w:marTop w:val="0"/>
                                      <w:marBottom w:val="225"/>
                                      <w:divBdr>
                                        <w:top w:val="none" w:sz="0" w:space="0" w:color="auto"/>
                                        <w:left w:val="none" w:sz="0" w:space="0" w:color="auto"/>
                                        <w:bottom w:val="none" w:sz="0" w:space="0" w:color="auto"/>
                                        <w:right w:val="none" w:sz="0" w:space="0" w:color="auto"/>
                                      </w:divBdr>
                                    </w:div>
                                    <w:div w:id="1064111157">
                                      <w:marLeft w:val="0"/>
                                      <w:marRight w:val="0"/>
                                      <w:marTop w:val="0"/>
                                      <w:marBottom w:val="225"/>
                                      <w:divBdr>
                                        <w:top w:val="none" w:sz="0" w:space="0" w:color="auto"/>
                                        <w:left w:val="none" w:sz="0" w:space="0" w:color="auto"/>
                                        <w:bottom w:val="none" w:sz="0" w:space="0" w:color="auto"/>
                                        <w:right w:val="none" w:sz="0" w:space="0" w:color="auto"/>
                                      </w:divBdr>
                                    </w:div>
                                    <w:div w:id="1237516595">
                                      <w:marLeft w:val="0"/>
                                      <w:marRight w:val="0"/>
                                      <w:marTop w:val="0"/>
                                      <w:marBottom w:val="225"/>
                                      <w:divBdr>
                                        <w:top w:val="none" w:sz="0" w:space="0" w:color="auto"/>
                                        <w:left w:val="none" w:sz="0" w:space="0" w:color="auto"/>
                                        <w:bottom w:val="none" w:sz="0" w:space="0" w:color="auto"/>
                                        <w:right w:val="none" w:sz="0" w:space="0" w:color="auto"/>
                                      </w:divBdr>
                                    </w:div>
                                  </w:divsChild>
                                </w:div>
                                <w:div w:id="885413033">
                                  <w:marLeft w:val="0"/>
                                  <w:marRight w:val="0"/>
                                  <w:marTop w:val="0"/>
                                  <w:marBottom w:val="0"/>
                                  <w:divBdr>
                                    <w:top w:val="none" w:sz="0" w:space="0" w:color="auto"/>
                                    <w:left w:val="none" w:sz="0" w:space="0" w:color="auto"/>
                                    <w:bottom w:val="none" w:sz="0" w:space="0" w:color="auto"/>
                                    <w:right w:val="none" w:sz="0" w:space="0" w:color="auto"/>
                                  </w:divBdr>
                                </w:div>
                                <w:div w:id="312028351">
                                  <w:marLeft w:val="-225"/>
                                  <w:marRight w:val="-225"/>
                                  <w:marTop w:val="0"/>
                                  <w:marBottom w:val="0"/>
                                  <w:divBdr>
                                    <w:top w:val="none" w:sz="0" w:space="0" w:color="auto"/>
                                    <w:left w:val="none" w:sz="0" w:space="0" w:color="auto"/>
                                    <w:bottom w:val="none" w:sz="0" w:space="0" w:color="auto"/>
                                    <w:right w:val="none" w:sz="0" w:space="0" w:color="auto"/>
                                  </w:divBdr>
                                  <w:divsChild>
                                    <w:div w:id="24253663">
                                      <w:marLeft w:val="0"/>
                                      <w:marRight w:val="0"/>
                                      <w:marTop w:val="0"/>
                                      <w:marBottom w:val="0"/>
                                      <w:divBdr>
                                        <w:top w:val="none" w:sz="0" w:space="0" w:color="auto"/>
                                        <w:left w:val="none" w:sz="0" w:space="0" w:color="auto"/>
                                        <w:bottom w:val="none" w:sz="0" w:space="0" w:color="auto"/>
                                        <w:right w:val="none" w:sz="0" w:space="0" w:color="auto"/>
                                      </w:divBdr>
                                    </w:div>
                                    <w:div w:id="732658553">
                                      <w:marLeft w:val="0"/>
                                      <w:marRight w:val="0"/>
                                      <w:marTop w:val="0"/>
                                      <w:marBottom w:val="0"/>
                                      <w:divBdr>
                                        <w:top w:val="none" w:sz="0" w:space="0" w:color="auto"/>
                                        <w:left w:val="none" w:sz="0" w:space="0" w:color="auto"/>
                                        <w:bottom w:val="none" w:sz="0" w:space="0" w:color="auto"/>
                                        <w:right w:val="none" w:sz="0" w:space="0" w:color="auto"/>
                                      </w:divBdr>
                                    </w:div>
                                    <w:div w:id="69430925">
                                      <w:marLeft w:val="0"/>
                                      <w:marRight w:val="0"/>
                                      <w:marTop w:val="0"/>
                                      <w:marBottom w:val="0"/>
                                      <w:divBdr>
                                        <w:top w:val="none" w:sz="0" w:space="0" w:color="auto"/>
                                        <w:left w:val="none" w:sz="0" w:space="0" w:color="auto"/>
                                        <w:bottom w:val="none" w:sz="0" w:space="0" w:color="auto"/>
                                        <w:right w:val="none" w:sz="0" w:space="0" w:color="auto"/>
                                      </w:divBdr>
                                    </w:div>
                                    <w:div w:id="8290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75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575055">
          <w:marLeft w:val="0"/>
          <w:marRight w:val="0"/>
          <w:marTop w:val="570"/>
          <w:marBottom w:val="0"/>
          <w:divBdr>
            <w:top w:val="single" w:sz="6" w:space="0" w:color="AAAAAA"/>
            <w:left w:val="single" w:sz="6" w:space="0" w:color="5F5F5F"/>
            <w:bottom w:val="single" w:sz="6" w:space="0" w:color="5F5F5F"/>
            <w:right w:val="single" w:sz="6" w:space="0" w:color="5F5F5F"/>
          </w:divBdr>
          <w:divsChild>
            <w:div w:id="1007903882">
              <w:marLeft w:val="0"/>
              <w:marRight w:val="0"/>
              <w:marTop w:val="0"/>
              <w:marBottom w:val="0"/>
              <w:divBdr>
                <w:top w:val="none" w:sz="0" w:space="0" w:color="auto"/>
                <w:left w:val="none" w:sz="0" w:space="0" w:color="auto"/>
                <w:bottom w:val="none" w:sz="0" w:space="0" w:color="auto"/>
                <w:right w:val="none" w:sz="0" w:space="0" w:color="auto"/>
              </w:divBdr>
              <w:divsChild>
                <w:div w:id="673802647">
                  <w:marLeft w:val="0"/>
                  <w:marRight w:val="0"/>
                  <w:marTop w:val="0"/>
                  <w:marBottom w:val="0"/>
                  <w:divBdr>
                    <w:top w:val="none" w:sz="0" w:space="0" w:color="auto"/>
                    <w:left w:val="none" w:sz="0" w:space="0" w:color="auto"/>
                    <w:bottom w:val="none" w:sz="0" w:space="0" w:color="auto"/>
                    <w:right w:val="none" w:sz="0" w:space="0" w:color="auto"/>
                  </w:divBdr>
                </w:div>
                <w:div w:id="1769495664">
                  <w:marLeft w:val="0"/>
                  <w:marRight w:val="0"/>
                  <w:marTop w:val="0"/>
                  <w:marBottom w:val="0"/>
                  <w:divBdr>
                    <w:top w:val="none" w:sz="0" w:space="0" w:color="auto"/>
                    <w:left w:val="none" w:sz="0" w:space="0" w:color="auto"/>
                    <w:bottom w:val="none" w:sz="0" w:space="0" w:color="auto"/>
                    <w:right w:val="none" w:sz="0" w:space="0" w:color="auto"/>
                  </w:divBdr>
                </w:div>
                <w:div w:id="1663197059">
                  <w:marLeft w:val="0"/>
                  <w:marRight w:val="0"/>
                  <w:marTop w:val="0"/>
                  <w:marBottom w:val="0"/>
                  <w:divBdr>
                    <w:top w:val="none" w:sz="0" w:space="0" w:color="auto"/>
                    <w:left w:val="none" w:sz="0" w:space="0" w:color="auto"/>
                    <w:bottom w:val="none" w:sz="0" w:space="0" w:color="auto"/>
                    <w:right w:val="none" w:sz="0" w:space="0" w:color="auto"/>
                  </w:divBdr>
                </w:div>
                <w:div w:id="1168518245">
                  <w:marLeft w:val="0"/>
                  <w:marRight w:val="0"/>
                  <w:marTop w:val="0"/>
                  <w:marBottom w:val="0"/>
                  <w:divBdr>
                    <w:top w:val="none" w:sz="0" w:space="0" w:color="auto"/>
                    <w:left w:val="none" w:sz="0" w:space="0" w:color="auto"/>
                    <w:bottom w:val="none" w:sz="0" w:space="0" w:color="auto"/>
                    <w:right w:val="none" w:sz="0" w:space="0" w:color="auto"/>
                  </w:divBdr>
                </w:div>
                <w:div w:id="866142276">
                  <w:marLeft w:val="0"/>
                  <w:marRight w:val="0"/>
                  <w:marTop w:val="0"/>
                  <w:marBottom w:val="0"/>
                  <w:divBdr>
                    <w:top w:val="none" w:sz="0" w:space="0" w:color="auto"/>
                    <w:left w:val="none" w:sz="0" w:space="0" w:color="auto"/>
                    <w:bottom w:val="none" w:sz="0" w:space="0" w:color="auto"/>
                    <w:right w:val="none" w:sz="0" w:space="0" w:color="auto"/>
                  </w:divBdr>
                </w:div>
                <w:div w:id="1406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5738">
          <w:marLeft w:val="0"/>
          <w:marRight w:val="0"/>
          <w:marTop w:val="570"/>
          <w:marBottom w:val="0"/>
          <w:divBdr>
            <w:top w:val="single" w:sz="6" w:space="0" w:color="AAAAAA"/>
            <w:left w:val="single" w:sz="6" w:space="0" w:color="5F5F5F"/>
            <w:bottom w:val="single" w:sz="6" w:space="0" w:color="5F5F5F"/>
            <w:right w:val="single" w:sz="6" w:space="0" w:color="5F5F5F"/>
          </w:divBdr>
          <w:divsChild>
            <w:div w:id="2121291421">
              <w:marLeft w:val="0"/>
              <w:marRight w:val="0"/>
              <w:marTop w:val="0"/>
              <w:marBottom w:val="0"/>
              <w:divBdr>
                <w:top w:val="none" w:sz="0" w:space="0" w:color="auto"/>
                <w:left w:val="none" w:sz="0" w:space="0" w:color="auto"/>
                <w:bottom w:val="none" w:sz="0" w:space="0" w:color="auto"/>
                <w:right w:val="none" w:sz="0" w:space="0" w:color="auto"/>
              </w:divBdr>
              <w:divsChild>
                <w:div w:id="89661513">
                  <w:marLeft w:val="0"/>
                  <w:marRight w:val="0"/>
                  <w:marTop w:val="0"/>
                  <w:marBottom w:val="0"/>
                  <w:divBdr>
                    <w:top w:val="none" w:sz="0" w:space="0" w:color="auto"/>
                    <w:left w:val="none" w:sz="0" w:space="0" w:color="auto"/>
                    <w:bottom w:val="none" w:sz="0" w:space="0" w:color="auto"/>
                    <w:right w:val="none" w:sz="0" w:space="0" w:color="auto"/>
                  </w:divBdr>
                </w:div>
                <w:div w:id="503015932">
                  <w:marLeft w:val="0"/>
                  <w:marRight w:val="0"/>
                  <w:marTop w:val="0"/>
                  <w:marBottom w:val="0"/>
                  <w:divBdr>
                    <w:top w:val="none" w:sz="0" w:space="0" w:color="auto"/>
                    <w:left w:val="none" w:sz="0" w:space="0" w:color="auto"/>
                    <w:bottom w:val="none" w:sz="0" w:space="0" w:color="auto"/>
                    <w:right w:val="none" w:sz="0" w:space="0" w:color="auto"/>
                  </w:divBdr>
                </w:div>
                <w:div w:id="232281784">
                  <w:marLeft w:val="0"/>
                  <w:marRight w:val="0"/>
                  <w:marTop w:val="0"/>
                  <w:marBottom w:val="0"/>
                  <w:divBdr>
                    <w:top w:val="none" w:sz="0" w:space="0" w:color="auto"/>
                    <w:left w:val="none" w:sz="0" w:space="0" w:color="auto"/>
                    <w:bottom w:val="none" w:sz="0" w:space="0" w:color="auto"/>
                    <w:right w:val="none" w:sz="0" w:space="0" w:color="auto"/>
                  </w:divBdr>
                </w:div>
                <w:div w:id="1937863722">
                  <w:marLeft w:val="0"/>
                  <w:marRight w:val="0"/>
                  <w:marTop w:val="0"/>
                  <w:marBottom w:val="0"/>
                  <w:divBdr>
                    <w:top w:val="none" w:sz="0" w:space="0" w:color="auto"/>
                    <w:left w:val="none" w:sz="0" w:space="0" w:color="auto"/>
                    <w:bottom w:val="none" w:sz="0" w:space="0" w:color="auto"/>
                    <w:right w:val="none" w:sz="0" w:space="0" w:color="auto"/>
                  </w:divBdr>
                </w:div>
                <w:div w:id="7317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4525">
          <w:marLeft w:val="0"/>
          <w:marRight w:val="0"/>
          <w:marTop w:val="570"/>
          <w:marBottom w:val="0"/>
          <w:divBdr>
            <w:top w:val="single" w:sz="6" w:space="0" w:color="AAAAAA"/>
            <w:left w:val="single" w:sz="6" w:space="0" w:color="5F5F5F"/>
            <w:bottom w:val="single" w:sz="6" w:space="0" w:color="5F5F5F"/>
            <w:right w:val="single" w:sz="6" w:space="0" w:color="5F5F5F"/>
          </w:divBdr>
          <w:divsChild>
            <w:div w:id="1215115717">
              <w:marLeft w:val="0"/>
              <w:marRight w:val="0"/>
              <w:marTop w:val="0"/>
              <w:marBottom w:val="0"/>
              <w:divBdr>
                <w:top w:val="none" w:sz="0" w:space="0" w:color="auto"/>
                <w:left w:val="none" w:sz="0" w:space="0" w:color="auto"/>
                <w:bottom w:val="none" w:sz="0" w:space="0" w:color="auto"/>
                <w:right w:val="none" w:sz="0" w:space="0" w:color="auto"/>
              </w:divBdr>
              <w:divsChild>
                <w:div w:id="1671058960">
                  <w:marLeft w:val="0"/>
                  <w:marRight w:val="0"/>
                  <w:marTop w:val="0"/>
                  <w:marBottom w:val="0"/>
                  <w:divBdr>
                    <w:top w:val="none" w:sz="0" w:space="0" w:color="auto"/>
                    <w:left w:val="none" w:sz="0" w:space="0" w:color="auto"/>
                    <w:bottom w:val="none" w:sz="0" w:space="0" w:color="auto"/>
                    <w:right w:val="none" w:sz="0" w:space="0" w:color="auto"/>
                  </w:divBdr>
                </w:div>
                <w:div w:id="870649702">
                  <w:marLeft w:val="0"/>
                  <w:marRight w:val="0"/>
                  <w:marTop w:val="0"/>
                  <w:marBottom w:val="0"/>
                  <w:divBdr>
                    <w:top w:val="none" w:sz="0" w:space="0" w:color="auto"/>
                    <w:left w:val="none" w:sz="0" w:space="0" w:color="auto"/>
                    <w:bottom w:val="none" w:sz="0" w:space="0" w:color="auto"/>
                    <w:right w:val="none" w:sz="0" w:space="0" w:color="auto"/>
                  </w:divBdr>
                </w:div>
                <w:div w:id="1182013142">
                  <w:marLeft w:val="0"/>
                  <w:marRight w:val="0"/>
                  <w:marTop w:val="0"/>
                  <w:marBottom w:val="0"/>
                  <w:divBdr>
                    <w:top w:val="none" w:sz="0" w:space="0" w:color="auto"/>
                    <w:left w:val="none" w:sz="0" w:space="0" w:color="auto"/>
                    <w:bottom w:val="none" w:sz="0" w:space="0" w:color="auto"/>
                    <w:right w:val="none" w:sz="0" w:space="0" w:color="auto"/>
                  </w:divBdr>
                </w:div>
                <w:div w:id="6808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877">
          <w:marLeft w:val="0"/>
          <w:marRight w:val="0"/>
          <w:marTop w:val="570"/>
          <w:marBottom w:val="0"/>
          <w:divBdr>
            <w:top w:val="single" w:sz="6" w:space="0" w:color="AAAAAA"/>
            <w:left w:val="single" w:sz="6" w:space="0" w:color="5F5F5F"/>
            <w:bottom w:val="single" w:sz="6" w:space="0" w:color="5F5F5F"/>
            <w:right w:val="single" w:sz="6" w:space="0" w:color="5F5F5F"/>
          </w:divBdr>
          <w:divsChild>
            <w:div w:id="196089824">
              <w:marLeft w:val="0"/>
              <w:marRight w:val="0"/>
              <w:marTop w:val="0"/>
              <w:marBottom w:val="0"/>
              <w:divBdr>
                <w:top w:val="none" w:sz="0" w:space="0" w:color="auto"/>
                <w:left w:val="none" w:sz="0" w:space="0" w:color="auto"/>
                <w:bottom w:val="none" w:sz="0" w:space="0" w:color="auto"/>
                <w:right w:val="none" w:sz="0" w:space="0" w:color="auto"/>
              </w:divBdr>
              <w:divsChild>
                <w:div w:id="1987857997">
                  <w:marLeft w:val="0"/>
                  <w:marRight w:val="0"/>
                  <w:marTop w:val="0"/>
                  <w:marBottom w:val="0"/>
                  <w:divBdr>
                    <w:top w:val="none" w:sz="0" w:space="0" w:color="auto"/>
                    <w:left w:val="none" w:sz="0" w:space="0" w:color="auto"/>
                    <w:bottom w:val="none" w:sz="0" w:space="0" w:color="auto"/>
                    <w:right w:val="none" w:sz="0" w:space="0" w:color="auto"/>
                  </w:divBdr>
                  <w:divsChild>
                    <w:div w:id="2102068367">
                      <w:marLeft w:val="0"/>
                      <w:marRight w:val="0"/>
                      <w:marTop w:val="0"/>
                      <w:marBottom w:val="0"/>
                      <w:divBdr>
                        <w:top w:val="none" w:sz="0" w:space="0" w:color="auto"/>
                        <w:left w:val="none" w:sz="0" w:space="0" w:color="auto"/>
                        <w:bottom w:val="none" w:sz="0" w:space="0" w:color="auto"/>
                        <w:right w:val="none" w:sz="0" w:space="0" w:color="auto"/>
                      </w:divBdr>
                      <w:divsChild>
                        <w:div w:id="1504706603">
                          <w:marLeft w:val="0"/>
                          <w:marRight w:val="0"/>
                          <w:marTop w:val="0"/>
                          <w:marBottom w:val="0"/>
                          <w:divBdr>
                            <w:top w:val="none" w:sz="0" w:space="0" w:color="auto"/>
                            <w:left w:val="none" w:sz="0" w:space="0" w:color="auto"/>
                            <w:bottom w:val="none" w:sz="0" w:space="0" w:color="auto"/>
                            <w:right w:val="none" w:sz="0" w:space="0" w:color="auto"/>
                          </w:divBdr>
                          <w:divsChild>
                            <w:div w:id="2103142700">
                              <w:marLeft w:val="0"/>
                              <w:marRight w:val="0"/>
                              <w:marTop w:val="0"/>
                              <w:marBottom w:val="0"/>
                              <w:divBdr>
                                <w:top w:val="none" w:sz="0" w:space="0" w:color="auto"/>
                                <w:left w:val="none" w:sz="0" w:space="0" w:color="auto"/>
                                <w:bottom w:val="none" w:sz="0" w:space="0" w:color="auto"/>
                                <w:right w:val="none" w:sz="0" w:space="0" w:color="auto"/>
                              </w:divBdr>
                              <w:divsChild>
                                <w:div w:id="270743609">
                                  <w:marLeft w:val="0"/>
                                  <w:marRight w:val="0"/>
                                  <w:marTop w:val="0"/>
                                  <w:marBottom w:val="0"/>
                                  <w:divBdr>
                                    <w:top w:val="none" w:sz="0" w:space="0" w:color="auto"/>
                                    <w:left w:val="none" w:sz="0" w:space="0" w:color="auto"/>
                                    <w:bottom w:val="none" w:sz="0" w:space="0" w:color="auto"/>
                                    <w:right w:val="none" w:sz="0" w:space="0" w:color="auto"/>
                                  </w:divBdr>
                                  <w:divsChild>
                                    <w:div w:id="1564289629">
                                      <w:marLeft w:val="0"/>
                                      <w:marRight w:val="0"/>
                                      <w:marTop w:val="0"/>
                                      <w:marBottom w:val="0"/>
                                      <w:divBdr>
                                        <w:top w:val="single" w:sz="6" w:space="0" w:color="555555"/>
                                        <w:left w:val="single" w:sz="6" w:space="0" w:color="555555"/>
                                        <w:bottom w:val="single" w:sz="6" w:space="0" w:color="555555"/>
                                        <w:right w:val="single" w:sz="6" w:space="0" w:color="555555"/>
                                      </w:divBdr>
                                      <w:divsChild>
                                        <w:div w:id="1770851308">
                                          <w:marLeft w:val="0"/>
                                          <w:marRight w:val="0"/>
                                          <w:marTop w:val="0"/>
                                          <w:marBottom w:val="0"/>
                                          <w:divBdr>
                                            <w:top w:val="none" w:sz="0" w:space="0" w:color="auto"/>
                                            <w:left w:val="none" w:sz="0" w:space="0" w:color="auto"/>
                                            <w:bottom w:val="none" w:sz="0" w:space="0" w:color="auto"/>
                                            <w:right w:val="none" w:sz="0" w:space="0" w:color="auto"/>
                                          </w:divBdr>
                                        </w:div>
                                      </w:divsChild>
                                    </w:div>
                                    <w:div w:id="1331180207">
                                      <w:marLeft w:val="60"/>
                                      <w:marRight w:val="60"/>
                                      <w:marTop w:val="0"/>
                                      <w:marBottom w:val="0"/>
                                      <w:divBdr>
                                        <w:top w:val="none" w:sz="0" w:space="0" w:color="auto"/>
                                        <w:left w:val="none" w:sz="0" w:space="0" w:color="auto"/>
                                        <w:bottom w:val="none" w:sz="0" w:space="0" w:color="auto"/>
                                        <w:right w:val="none" w:sz="0" w:space="0" w:color="auto"/>
                                      </w:divBdr>
                                    </w:div>
                                    <w:div w:id="2143306945">
                                      <w:marLeft w:val="0"/>
                                      <w:marRight w:val="30"/>
                                      <w:marTop w:val="0"/>
                                      <w:marBottom w:val="0"/>
                                      <w:divBdr>
                                        <w:top w:val="none" w:sz="0" w:space="0" w:color="auto"/>
                                        <w:left w:val="none" w:sz="0" w:space="0" w:color="auto"/>
                                        <w:bottom w:val="none" w:sz="0" w:space="0" w:color="auto"/>
                                        <w:right w:val="none" w:sz="0" w:space="0" w:color="auto"/>
                                      </w:divBdr>
                                    </w:div>
                                    <w:div w:id="425418092">
                                      <w:marLeft w:val="0"/>
                                      <w:marRight w:val="0"/>
                                      <w:marTop w:val="100"/>
                                      <w:marBottom w:val="100"/>
                                      <w:divBdr>
                                        <w:top w:val="none" w:sz="0" w:space="0" w:color="auto"/>
                                        <w:left w:val="none" w:sz="0" w:space="0" w:color="auto"/>
                                        <w:bottom w:val="none" w:sz="0" w:space="0" w:color="auto"/>
                                        <w:right w:val="none" w:sz="0" w:space="0" w:color="auto"/>
                                      </w:divBdr>
                                      <w:divsChild>
                                        <w:div w:id="1139882622">
                                          <w:marLeft w:val="0"/>
                                          <w:marRight w:val="0"/>
                                          <w:marTop w:val="0"/>
                                          <w:marBottom w:val="0"/>
                                          <w:divBdr>
                                            <w:top w:val="none" w:sz="0" w:space="0" w:color="auto"/>
                                            <w:left w:val="none" w:sz="0" w:space="0" w:color="auto"/>
                                            <w:bottom w:val="none" w:sz="0" w:space="0" w:color="auto"/>
                                            <w:right w:val="none" w:sz="0" w:space="0" w:color="auto"/>
                                          </w:divBdr>
                                        </w:div>
                                        <w:div w:id="5256047">
                                          <w:marLeft w:val="0"/>
                                          <w:marRight w:val="0"/>
                                          <w:marTop w:val="0"/>
                                          <w:marBottom w:val="0"/>
                                          <w:divBdr>
                                            <w:top w:val="none" w:sz="0" w:space="0" w:color="auto"/>
                                            <w:left w:val="none" w:sz="0" w:space="0" w:color="auto"/>
                                            <w:bottom w:val="none" w:sz="0" w:space="0" w:color="auto"/>
                                            <w:right w:val="none" w:sz="0" w:space="0" w:color="auto"/>
                                          </w:divBdr>
                                        </w:div>
                                        <w:div w:id="851800036">
                                          <w:marLeft w:val="0"/>
                                          <w:marRight w:val="0"/>
                                          <w:marTop w:val="60"/>
                                          <w:marBottom w:val="0"/>
                                          <w:divBdr>
                                            <w:top w:val="none" w:sz="0" w:space="0" w:color="auto"/>
                                            <w:left w:val="none" w:sz="0" w:space="0" w:color="auto"/>
                                            <w:bottom w:val="none" w:sz="0" w:space="0" w:color="auto"/>
                                            <w:right w:val="none" w:sz="0" w:space="0" w:color="auto"/>
                                          </w:divBdr>
                                          <w:divsChild>
                                            <w:div w:id="797258250">
                                              <w:marLeft w:val="0"/>
                                              <w:marRight w:val="150"/>
                                              <w:marTop w:val="0"/>
                                              <w:marBottom w:val="0"/>
                                              <w:divBdr>
                                                <w:top w:val="none" w:sz="0" w:space="0" w:color="auto"/>
                                                <w:left w:val="none" w:sz="0" w:space="0" w:color="auto"/>
                                                <w:bottom w:val="none" w:sz="0" w:space="0" w:color="auto"/>
                                                <w:right w:val="none" w:sz="0" w:space="0" w:color="auto"/>
                                              </w:divBdr>
                                            </w:div>
                                          </w:divsChild>
                                        </w:div>
                                        <w:div w:id="912469958">
                                          <w:marLeft w:val="0"/>
                                          <w:marRight w:val="0"/>
                                          <w:marTop w:val="0"/>
                                          <w:marBottom w:val="0"/>
                                          <w:divBdr>
                                            <w:top w:val="none" w:sz="0" w:space="0" w:color="auto"/>
                                            <w:left w:val="none" w:sz="0" w:space="0" w:color="auto"/>
                                            <w:bottom w:val="none" w:sz="0" w:space="0" w:color="auto"/>
                                            <w:right w:val="none" w:sz="0" w:space="0" w:color="auto"/>
                                          </w:divBdr>
                                          <w:divsChild>
                                            <w:div w:id="964655042">
                                              <w:marLeft w:val="0"/>
                                              <w:marRight w:val="0"/>
                                              <w:marTop w:val="0"/>
                                              <w:marBottom w:val="0"/>
                                              <w:divBdr>
                                                <w:top w:val="none" w:sz="0" w:space="0" w:color="auto"/>
                                                <w:left w:val="none" w:sz="0" w:space="0" w:color="auto"/>
                                                <w:bottom w:val="none" w:sz="0" w:space="0" w:color="auto"/>
                                                <w:right w:val="none" w:sz="0" w:space="0" w:color="auto"/>
                                              </w:divBdr>
                                            </w:div>
                                            <w:div w:id="1999379569">
                                              <w:marLeft w:val="0"/>
                                              <w:marRight w:val="0"/>
                                              <w:marTop w:val="0"/>
                                              <w:marBottom w:val="0"/>
                                              <w:divBdr>
                                                <w:top w:val="none" w:sz="0" w:space="0" w:color="auto"/>
                                                <w:left w:val="none" w:sz="0" w:space="0" w:color="auto"/>
                                                <w:bottom w:val="none" w:sz="0" w:space="0" w:color="auto"/>
                                                <w:right w:val="none" w:sz="0" w:space="0" w:color="auto"/>
                                              </w:divBdr>
                                            </w:div>
                                            <w:div w:id="10000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671933">
          <w:marLeft w:val="0"/>
          <w:marRight w:val="0"/>
          <w:marTop w:val="570"/>
          <w:marBottom w:val="0"/>
          <w:divBdr>
            <w:top w:val="single" w:sz="6" w:space="0" w:color="AAAAAA"/>
            <w:left w:val="single" w:sz="6" w:space="0" w:color="5F5F5F"/>
            <w:bottom w:val="single" w:sz="6" w:space="0" w:color="5F5F5F"/>
            <w:right w:val="single" w:sz="6" w:space="0" w:color="5F5F5F"/>
          </w:divBdr>
          <w:divsChild>
            <w:div w:id="1424570134">
              <w:marLeft w:val="0"/>
              <w:marRight w:val="0"/>
              <w:marTop w:val="0"/>
              <w:marBottom w:val="0"/>
              <w:divBdr>
                <w:top w:val="none" w:sz="0" w:space="0" w:color="auto"/>
                <w:left w:val="none" w:sz="0" w:space="0" w:color="auto"/>
                <w:bottom w:val="none" w:sz="0" w:space="0" w:color="auto"/>
                <w:right w:val="none" w:sz="0" w:space="0" w:color="auto"/>
              </w:divBdr>
              <w:divsChild>
                <w:div w:id="1811747073">
                  <w:marLeft w:val="0"/>
                  <w:marRight w:val="0"/>
                  <w:marTop w:val="0"/>
                  <w:marBottom w:val="0"/>
                  <w:divBdr>
                    <w:top w:val="none" w:sz="0" w:space="0" w:color="auto"/>
                    <w:left w:val="none" w:sz="0" w:space="0" w:color="auto"/>
                    <w:bottom w:val="none" w:sz="0" w:space="0" w:color="auto"/>
                    <w:right w:val="none" w:sz="0" w:space="0" w:color="auto"/>
                  </w:divBdr>
                  <w:divsChild>
                    <w:div w:id="1403337324">
                      <w:marLeft w:val="0"/>
                      <w:marRight w:val="0"/>
                      <w:marTop w:val="0"/>
                      <w:marBottom w:val="0"/>
                      <w:divBdr>
                        <w:top w:val="none" w:sz="0" w:space="0" w:color="auto"/>
                        <w:left w:val="none" w:sz="0" w:space="0" w:color="auto"/>
                        <w:bottom w:val="none" w:sz="0" w:space="0" w:color="auto"/>
                        <w:right w:val="none" w:sz="0" w:space="0" w:color="auto"/>
                      </w:divBdr>
                      <w:divsChild>
                        <w:div w:id="1042363151">
                          <w:marLeft w:val="0"/>
                          <w:marRight w:val="0"/>
                          <w:marTop w:val="0"/>
                          <w:marBottom w:val="0"/>
                          <w:divBdr>
                            <w:top w:val="none" w:sz="0" w:space="0" w:color="auto"/>
                            <w:left w:val="none" w:sz="0" w:space="0" w:color="auto"/>
                            <w:bottom w:val="none" w:sz="0" w:space="0" w:color="auto"/>
                            <w:right w:val="none" w:sz="0" w:space="0" w:color="auto"/>
                          </w:divBdr>
                          <w:divsChild>
                            <w:div w:id="438646936">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374886505">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061755268">
      <w:marLeft w:val="-225"/>
      <w:marRight w:val="-225"/>
      <w:marTop w:val="0"/>
      <w:marBottom w:val="0"/>
      <w:divBdr>
        <w:top w:val="none" w:sz="0" w:space="0" w:color="auto"/>
        <w:left w:val="none" w:sz="0" w:space="0" w:color="auto"/>
        <w:bottom w:val="none" w:sz="0" w:space="0" w:color="auto"/>
        <w:right w:val="none" w:sz="0" w:space="0" w:color="auto"/>
      </w:divBdr>
      <w:divsChild>
        <w:div w:id="1270506720">
          <w:marLeft w:val="0"/>
          <w:marRight w:val="0"/>
          <w:marTop w:val="0"/>
          <w:marBottom w:val="0"/>
          <w:divBdr>
            <w:top w:val="none" w:sz="0" w:space="0" w:color="auto"/>
            <w:left w:val="none" w:sz="0" w:space="0" w:color="auto"/>
            <w:bottom w:val="none" w:sz="0" w:space="0" w:color="auto"/>
            <w:right w:val="none" w:sz="0" w:space="0" w:color="auto"/>
          </w:divBdr>
          <w:divsChild>
            <w:div w:id="306281673">
              <w:marLeft w:val="0"/>
              <w:marRight w:val="0"/>
              <w:marTop w:val="0"/>
              <w:marBottom w:val="0"/>
              <w:divBdr>
                <w:top w:val="none" w:sz="0" w:space="0" w:color="auto"/>
                <w:left w:val="none" w:sz="0" w:space="0" w:color="auto"/>
                <w:bottom w:val="none" w:sz="0" w:space="0" w:color="auto"/>
                <w:right w:val="none" w:sz="0" w:space="0" w:color="auto"/>
              </w:divBdr>
              <w:divsChild>
                <w:div w:id="1874462886">
                  <w:marLeft w:val="0"/>
                  <w:marRight w:val="0"/>
                  <w:marTop w:val="0"/>
                  <w:marBottom w:val="0"/>
                  <w:divBdr>
                    <w:top w:val="none" w:sz="0" w:space="0" w:color="auto"/>
                    <w:left w:val="none" w:sz="0" w:space="0" w:color="auto"/>
                    <w:bottom w:val="none" w:sz="0" w:space="0" w:color="auto"/>
                    <w:right w:val="none" w:sz="0" w:space="0" w:color="auto"/>
                  </w:divBdr>
                </w:div>
                <w:div w:id="1847476502">
                  <w:marLeft w:val="0"/>
                  <w:marRight w:val="0"/>
                  <w:marTop w:val="180"/>
                  <w:marBottom w:val="180"/>
                  <w:divBdr>
                    <w:top w:val="none" w:sz="0" w:space="0" w:color="auto"/>
                    <w:left w:val="none" w:sz="0" w:space="0" w:color="auto"/>
                    <w:bottom w:val="none" w:sz="0" w:space="0" w:color="auto"/>
                    <w:right w:val="none" w:sz="0" w:space="0" w:color="auto"/>
                  </w:divBdr>
                  <w:divsChild>
                    <w:div w:id="1459571283">
                      <w:marLeft w:val="0"/>
                      <w:marRight w:val="0"/>
                      <w:marTop w:val="0"/>
                      <w:marBottom w:val="0"/>
                      <w:divBdr>
                        <w:top w:val="none" w:sz="0" w:space="0" w:color="auto"/>
                        <w:left w:val="single" w:sz="24" w:space="7" w:color="8AC007"/>
                        <w:bottom w:val="none" w:sz="0" w:space="0" w:color="auto"/>
                        <w:right w:val="none" w:sz="0" w:space="0" w:color="auto"/>
                      </w:divBdr>
                    </w:div>
                  </w:divsChild>
                </w:div>
                <w:div w:id="2102288853">
                  <w:marLeft w:val="0"/>
                  <w:marRight w:val="0"/>
                  <w:marTop w:val="180"/>
                  <w:marBottom w:val="180"/>
                  <w:divBdr>
                    <w:top w:val="none" w:sz="0" w:space="0" w:color="auto"/>
                    <w:left w:val="none" w:sz="0" w:space="0" w:color="auto"/>
                    <w:bottom w:val="none" w:sz="0" w:space="0" w:color="auto"/>
                    <w:right w:val="none" w:sz="0" w:space="0" w:color="auto"/>
                  </w:divBdr>
                  <w:divsChild>
                    <w:div w:id="241137232">
                      <w:marLeft w:val="0"/>
                      <w:marRight w:val="0"/>
                      <w:marTop w:val="0"/>
                      <w:marBottom w:val="0"/>
                      <w:divBdr>
                        <w:top w:val="none" w:sz="0" w:space="0" w:color="auto"/>
                        <w:left w:val="single" w:sz="24" w:space="7" w:color="8AC007"/>
                        <w:bottom w:val="none" w:sz="0" w:space="0" w:color="auto"/>
                        <w:right w:val="none" w:sz="0" w:space="0" w:color="auto"/>
                      </w:divBdr>
                    </w:div>
                  </w:divsChild>
                </w:div>
                <w:div w:id="1958028612">
                  <w:marLeft w:val="0"/>
                  <w:marRight w:val="0"/>
                  <w:marTop w:val="180"/>
                  <w:marBottom w:val="180"/>
                  <w:divBdr>
                    <w:top w:val="none" w:sz="0" w:space="0" w:color="auto"/>
                    <w:left w:val="none" w:sz="0" w:space="0" w:color="auto"/>
                    <w:bottom w:val="none" w:sz="0" w:space="0" w:color="auto"/>
                    <w:right w:val="none" w:sz="0" w:space="0" w:color="auto"/>
                  </w:divBdr>
                  <w:divsChild>
                    <w:div w:id="1299334058">
                      <w:marLeft w:val="0"/>
                      <w:marRight w:val="0"/>
                      <w:marTop w:val="0"/>
                      <w:marBottom w:val="0"/>
                      <w:divBdr>
                        <w:top w:val="none" w:sz="0" w:space="0" w:color="auto"/>
                        <w:left w:val="single" w:sz="24" w:space="7" w:color="8AC007"/>
                        <w:bottom w:val="none" w:sz="0" w:space="0" w:color="auto"/>
                        <w:right w:val="none" w:sz="0" w:space="0" w:color="auto"/>
                      </w:divBdr>
                    </w:div>
                  </w:divsChild>
                </w:div>
                <w:div w:id="153687730">
                  <w:marLeft w:val="0"/>
                  <w:marRight w:val="0"/>
                  <w:marTop w:val="180"/>
                  <w:marBottom w:val="180"/>
                  <w:divBdr>
                    <w:top w:val="none" w:sz="0" w:space="0" w:color="auto"/>
                    <w:left w:val="none" w:sz="0" w:space="0" w:color="auto"/>
                    <w:bottom w:val="none" w:sz="0" w:space="0" w:color="auto"/>
                    <w:right w:val="none" w:sz="0" w:space="0" w:color="auto"/>
                  </w:divBdr>
                  <w:divsChild>
                    <w:div w:id="778253733">
                      <w:marLeft w:val="0"/>
                      <w:marRight w:val="0"/>
                      <w:marTop w:val="0"/>
                      <w:marBottom w:val="0"/>
                      <w:divBdr>
                        <w:top w:val="none" w:sz="0" w:space="0" w:color="auto"/>
                        <w:left w:val="single" w:sz="24" w:space="7" w:color="8AC007"/>
                        <w:bottom w:val="none" w:sz="0" w:space="0" w:color="auto"/>
                        <w:right w:val="none" w:sz="0" w:space="0" w:color="auto"/>
                      </w:divBdr>
                    </w:div>
                  </w:divsChild>
                </w:div>
                <w:div w:id="1403484437">
                  <w:marLeft w:val="0"/>
                  <w:marRight w:val="0"/>
                  <w:marTop w:val="180"/>
                  <w:marBottom w:val="180"/>
                  <w:divBdr>
                    <w:top w:val="none" w:sz="0" w:space="0" w:color="auto"/>
                    <w:left w:val="none" w:sz="0" w:space="0" w:color="auto"/>
                    <w:bottom w:val="none" w:sz="0" w:space="0" w:color="auto"/>
                    <w:right w:val="none" w:sz="0" w:space="0" w:color="auto"/>
                  </w:divBdr>
                  <w:divsChild>
                    <w:div w:id="1143154219">
                      <w:marLeft w:val="0"/>
                      <w:marRight w:val="0"/>
                      <w:marTop w:val="0"/>
                      <w:marBottom w:val="0"/>
                      <w:divBdr>
                        <w:top w:val="none" w:sz="0" w:space="0" w:color="auto"/>
                        <w:left w:val="single" w:sz="24" w:space="7" w:color="8AC007"/>
                        <w:bottom w:val="none" w:sz="0" w:space="0" w:color="auto"/>
                        <w:right w:val="none" w:sz="0" w:space="0" w:color="auto"/>
                      </w:divBdr>
                    </w:div>
                  </w:divsChild>
                </w:div>
                <w:div w:id="14157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0709">
          <w:marLeft w:val="0"/>
          <w:marRight w:val="0"/>
          <w:marTop w:val="0"/>
          <w:marBottom w:val="0"/>
          <w:divBdr>
            <w:top w:val="none" w:sz="0" w:space="0" w:color="auto"/>
            <w:left w:val="none" w:sz="0" w:space="0" w:color="auto"/>
            <w:bottom w:val="none" w:sz="0" w:space="0" w:color="auto"/>
            <w:right w:val="none" w:sz="0" w:space="0" w:color="auto"/>
          </w:divBdr>
          <w:divsChild>
            <w:div w:id="195317474">
              <w:marLeft w:val="-225"/>
              <w:marRight w:val="-225"/>
              <w:marTop w:val="0"/>
              <w:marBottom w:val="0"/>
              <w:divBdr>
                <w:top w:val="none" w:sz="0" w:space="0" w:color="auto"/>
                <w:left w:val="none" w:sz="0" w:space="0" w:color="auto"/>
                <w:bottom w:val="none" w:sz="0" w:space="0" w:color="auto"/>
                <w:right w:val="none" w:sz="0" w:space="0" w:color="auto"/>
              </w:divBdr>
            </w:div>
            <w:div w:id="1406802055">
              <w:marLeft w:val="-225"/>
              <w:marRight w:val="-225"/>
              <w:marTop w:val="0"/>
              <w:marBottom w:val="0"/>
              <w:divBdr>
                <w:top w:val="none" w:sz="0" w:space="0" w:color="auto"/>
                <w:left w:val="none" w:sz="0" w:space="0" w:color="auto"/>
                <w:bottom w:val="none" w:sz="0" w:space="0" w:color="auto"/>
                <w:right w:val="none" w:sz="0" w:space="0" w:color="auto"/>
              </w:divBdr>
            </w:div>
            <w:div w:id="608781484">
              <w:marLeft w:val="-225"/>
              <w:marRight w:val="-225"/>
              <w:marTop w:val="0"/>
              <w:marBottom w:val="0"/>
              <w:divBdr>
                <w:top w:val="none" w:sz="0" w:space="0" w:color="auto"/>
                <w:left w:val="none" w:sz="0" w:space="0" w:color="auto"/>
                <w:bottom w:val="none" w:sz="0" w:space="0" w:color="auto"/>
                <w:right w:val="none" w:sz="0" w:space="0" w:color="auto"/>
              </w:divBdr>
              <w:divsChild>
                <w:div w:id="20899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2129">
      <w:bodyDiv w:val="1"/>
      <w:marLeft w:val="0"/>
      <w:marRight w:val="0"/>
      <w:marTop w:val="0"/>
      <w:marBottom w:val="0"/>
      <w:divBdr>
        <w:top w:val="none" w:sz="0" w:space="0" w:color="auto"/>
        <w:left w:val="none" w:sz="0" w:space="0" w:color="auto"/>
        <w:bottom w:val="none" w:sz="0" w:space="0" w:color="auto"/>
        <w:right w:val="none" w:sz="0" w:space="0" w:color="auto"/>
      </w:divBdr>
      <w:divsChild>
        <w:div w:id="748429969">
          <w:marLeft w:val="0"/>
          <w:marRight w:val="0"/>
          <w:marTop w:val="0"/>
          <w:marBottom w:val="0"/>
          <w:divBdr>
            <w:top w:val="none" w:sz="0" w:space="0" w:color="auto"/>
            <w:left w:val="none" w:sz="0" w:space="0" w:color="auto"/>
            <w:bottom w:val="none" w:sz="0" w:space="0" w:color="auto"/>
            <w:right w:val="none" w:sz="0" w:space="0" w:color="auto"/>
          </w:divBdr>
          <w:divsChild>
            <w:div w:id="1071462792">
              <w:marLeft w:val="0"/>
              <w:marRight w:val="0"/>
              <w:marTop w:val="0"/>
              <w:marBottom w:val="0"/>
              <w:divBdr>
                <w:top w:val="none" w:sz="0" w:space="0" w:color="auto"/>
                <w:left w:val="none" w:sz="0" w:space="0" w:color="auto"/>
                <w:bottom w:val="none" w:sz="0" w:space="0" w:color="auto"/>
                <w:right w:val="none" w:sz="0" w:space="0" w:color="auto"/>
              </w:divBdr>
            </w:div>
          </w:divsChild>
        </w:div>
        <w:div w:id="753208402">
          <w:marLeft w:val="0"/>
          <w:marRight w:val="0"/>
          <w:marTop w:val="0"/>
          <w:marBottom w:val="0"/>
          <w:divBdr>
            <w:top w:val="none" w:sz="0" w:space="0" w:color="auto"/>
            <w:left w:val="none" w:sz="0" w:space="0" w:color="auto"/>
            <w:bottom w:val="none" w:sz="0" w:space="0" w:color="auto"/>
            <w:right w:val="none" w:sz="0" w:space="0" w:color="auto"/>
          </w:divBdr>
          <w:divsChild>
            <w:div w:id="1519156701">
              <w:marLeft w:val="0"/>
              <w:marRight w:val="0"/>
              <w:marTop w:val="0"/>
              <w:marBottom w:val="0"/>
              <w:divBdr>
                <w:top w:val="none" w:sz="0" w:space="0" w:color="auto"/>
                <w:left w:val="none" w:sz="0" w:space="0" w:color="auto"/>
                <w:bottom w:val="none" w:sz="0" w:space="0" w:color="auto"/>
                <w:right w:val="none" w:sz="0" w:space="0" w:color="auto"/>
              </w:divBdr>
            </w:div>
          </w:divsChild>
        </w:div>
        <w:div w:id="1496342109">
          <w:marLeft w:val="0"/>
          <w:marRight w:val="0"/>
          <w:marTop w:val="0"/>
          <w:marBottom w:val="0"/>
          <w:divBdr>
            <w:top w:val="none" w:sz="0" w:space="0" w:color="auto"/>
            <w:left w:val="none" w:sz="0" w:space="0" w:color="auto"/>
            <w:bottom w:val="none" w:sz="0" w:space="0" w:color="auto"/>
            <w:right w:val="none" w:sz="0" w:space="0" w:color="auto"/>
          </w:divBdr>
          <w:divsChild>
            <w:div w:id="337125337">
              <w:marLeft w:val="-225"/>
              <w:marRight w:val="-225"/>
              <w:marTop w:val="0"/>
              <w:marBottom w:val="0"/>
              <w:divBdr>
                <w:top w:val="none" w:sz="0" w:space="0" w:color="auto"/>
                <w:left w:val="none" w:sz="0" w:space="0" w:color="auto"/>
                <w:bottom w:val="none" w:sz="0" w:space="0" w:color="auto"/>
                <w:right w:val="none" w:sz="0" w:space="0" w:color="auto"/>
              </w:divBdr>
              <w:divsChild>
                <w:div w:id="1983542149">
                  <w:marLeft w:val="0"/>
                  <w:marRight w:val="0"/>
                  <w:marTop w:val="0"/>
                  <w:marBottom w:val="0"/>
                  <w:divBdr>
                    <w:top w:val="none" w:sz="0" w:space="0" w:color="auto"/>
                    <w:left w:val="none" w:sz="0" w:space="0" w:color="auto"/>
                    <w:bottom w:val="none" w:sz="0" w:space="0" w:color="auto"/>
                    <w:right w:val="none" w:sz="0" w:space="0" w:color="auto"/>
                  </w:divBdr>
                  <w:divsChild>
                    <w:div w:id="765618260">
                      <w:marLeft w:val="0"/>
                      <w:marRight w:val="0"/>
                      <w:marTop w:val="0"/>
                      <w:marBottom w:val="0"/>
                      <w:divBdr>
                        <w:top w:val="none" w:sz="0" w:space="0" w:color="auto"/>
                        <w:left w:val="none" w:sz="0" w:space="0" w:color="auto"/>
                        <w:bottom w:val="none" w:sz="0" w:space="0" w:color="auto"/>
                        <w:right w:val="none" w:sz="0" w:space="0" w:color="auto"/>
                      </w:divBdr>
                    </w:div>
                  </w:divsChild>
                </w:div>
                <w:div w:id="213464582">
                  <w:marLeft w:val="0"/>
                  <w:marRight w:val="0"/>
                  <w:marTop w:val="0"/>
                  <w:marBottom w:val="0"/>
                  <w:divBdr>
                    <w:top w:val="none" w:sz="0" w:space="0" w:color="auto"/>
                    <w:left w:val="none" w:sz="0" w:space="0" w:color="auto"/>
                    <w:bottom w:val="none" w:sz="0" w:space="0" w:color="auto"/>
                    <w:right w:val="none" w:sz="0" w:space="0" w:color="auto"/>
                  </w:divBdr>
                  <w:divsChild>
                    <w:div w:id="1891649792">
                      <w:marLeft w:val="-225"/>
                      <w:marRight w:val="-225"/>
                      <w:marTop w:val="0"/>
                      <w:marBottom w:val="0"/>
                      <w:divBdr>
                        <w:top w:val="none" w:sz="0" w:space="0" w:color="auto"/>
                        <w:left w:val="none" w:sz="0" w:space="0" w:color="auto"/>
                        <w:bottom w:val="none" w:sz="0" w:space="0" w:color="auto"/>
                        <w:right w:val="none" w:sz="0" w:space="0" w:color="auto"/>
                      </w:divBdr>
                      <w:divsChild>
                        <w:div w:id="1728643304">
                          <w:marLeft w:val="0"/>
                          <w:marRight w:val="0"/>
                          <w:marTop w:val="0"/>
                          <w:marBottom w:val="0"/>
                          <w:divBdr>
                            <w:top w:val="none" w:sz="0" w:space="0" w:color="auto"/>
                            <w:left w:val="none" w:sz="0" w:space="0" w:color="auto"/>
                            <w:bottom w:val="none" w:sz="0" w:space="0" w:color="auto"/>
                            <w:right w:val="none" w:sz="0" w:space="0" w:color="auto"/>
                          </w:divBdr>
                          <w:divsChild>
                            <w:div w:id="1392920283">
                              <w:marLeft w:val="0"/>
                              <w:marRight w:val="0"/>
                              <w:marTop w:val="0"/>
                              <w:marBottom w:val="0"/>
                              <w:divBdr>
                                <w:top w:val="none" w:sz="0" w:space="0" w:color="auto"/>
                                <w:left w:val="none" w:sz="0" w:space="0" w:color="auto"/>
                                <w:bottom w:val="none" w:sz="0" w:space="0" w:color="auto"/>
                                <w:right w:val="none" w:sz="0" w:space="0" w:color="auto"/>
                              </w:divBdr>
                              <w:divsChild>
                                <w:div w:id="250235932">
                                  <w:marLeft w:val="0"/>
                                  <w:marRight w:val="0"/>
                                  <w:marTop w:val="0"/>
                                  <w:marBottom w:val="0"/>
                                  <w:divBdr>
                                    <w:top w:val="none" w:sz="0" w:space="0" w:color="auto"/>
                                    <w:left w:val="none" w:sz="0" w:space="0" w:color="auto"/>
                                    <w:bottom w:val="none" w:sz="0" w:space="0" w:color="auto"/>
                                    <w:right w:val="none" w:sz="0" w:space="0" w:color="auto"/>
                                  </w:divBdr>
                                </w:div>
                                <w:div w:id="1177113518">
                                  <w:marLeft w:val="0"/>
                                  <w:marRight w:val="0"/>
                                  <w:marTop w:val="180"/>
                                  <w:marBottom w:val="180"/>
                                  <w:divBdr>
                                    <w:top w:val="single" w:sz="6" w:space="7" w:color="EBEBEB"/>
                                    <w:left w:val="single" w:sz="6" w:space="7" w:color="EBEBEB"/>
                                    <w:bottom w:val="single" w:sz="6" w:space="7" w:color="EBEBEB"/>
                                    <w:right w:val="single" w:sz="6" w:space="7" w:color="EBEBEB"/>
                                  </w:divBdr>
                                  <w:divsChild>
                                    <w:div w:id="1659654508">
                                      <w:marLeft w:val="0"/>
                                      <w:marRight w:val="0"/>
                                      <w:marTop w:val="0"/>
                                      <w:marBottom w:val="0"/>
                                      <w:divBdr>
                                        <w:top w:val="none" w:sz="0" w:space="0" w:color="auto"/>
                                        <w:left w:val="single" w:sz="24" w:space="7" w:color="8AC007"/>
                                        <w:bottom w:val="none" w:sz="0" w:space="0" w:color="auto"/>
                                        <w:right w:val="none" w:sz="0" w:space="0" w:color="auto"/>
                                      </w:divBdr>
                                    </w:div>
                                  </w:divsChild>
                                </w:div>
                                <w:div w:id="1623612447">
                                  <w:marLeft w:val="0"/>
                                  <w:marRight w:val="0"/>
                                  <w:marTop w:val="180"/>
                                  <w:marBottom w:val="180"/>
                                  <w:divBdr>
                                    <w:top w:val="single" w:sz="6" w:space="7" w:color="EBEBEB"/>
                                    <w:left w:val="single" w:sz="6" w:space="7" w:color="EBEBEB"/>
                                    <w:bottom w:val="single" w:sz="6" w:space="7" w:color="EBEBEB"/>
                                    <w:right w:val="single" w:sz="6" w:space="7" w:color="EBEBEB"/>
                                  </w:divBdr>
                                  <w:divsChild>
                                    <w:div w:id="1317801831">
                                      <w:marLeft w:val="0"/>
                                      <w:marRight w:val="0"/>
                                      <w:marTop w:val="0"/>
                                      <w:marBottom w:val="0"/>
                                      <w:divBdr>
                                        <w:top w:val="none" w:sz="0" w:space="0" w:color="auto"/>
                                        <w:left w:val="single" w:sz="24" w:space="7" w:color="8AC007"/>
                                        <w:bottom w:val="none" w:sz="0" w:space="0" w:color="auto"/>
                                        <w:right w:val="none" w:sz="0" w:space="0" w:color="auto"/>
                                      </w:divBdr>
                                    </w:div>
                                  </w:divsChild>
                                </w:div>
                                <w:div w:id="1635405047">
                                  <w:marLeft w:val="0"/>
                                  <w:marRight w:val="0"/>
                                  <w:marTop w:val="180"/>
                                  <w:marBottom w:val="180"/>
                                  <w:divBdr>
                                    <w:top w:val="single" w:sz="6" w:space="7" w:color="EBEBEB"/>
                                    <w:left w:val="single" w:sz="6" w:space="7" w:color="EBEBEB"/>
                                    <w:bottom w:val="single" w:sz="6" w:space="7" w:color="EBEBEB"/>
                                    <w:right w:val="single" w:sz="6" w:space="7" w:color="EBEBEB"/>
                                  </w:divBdr>
                                  <w:divsChild>
                                    <w:div w:id="990256076">
                                      <w:marLeft w:val="0"/>
                                      <w:marRight w:val="0"/>
                                      <w:marTop w:val="0"/>
                                      <w:marBottom w:val="0"/>
                                      <w:divBdr>
                                        <w:top w:val="none" w:sz="0" w:space="0" w:color="auto"/>
                                        <w:left w:val="single" w:sz="24" w:space="7" w:color="8AC007"/>
                                        <w:bottom w:val="none" w:sz="0" w:space="0" w:color="auto"/>
                                        <w:right w:val="none" w:sz="0" w:space="0" w:color="auto"/>
                                      </w:divBdr>
                                    </w:div>
                                  </w:divsChild>
                                </w:div>
                                <w:div w:id="492180862">
                                  <w:marLeft w:val="0"/>
                                  <w:marRight w:val="0"/>
                                  <w:marTop w:val="180"/>
                                  <w:marBottom w:val="180"/>
                                  <w:divBdr>
                                    <w:top w:val="single" w:sz="6" w:space="7" w:color="EBEBEB"/>
                                    <w:left w:val="single" w:sz="6" w:space="7" w:color="EBEBEB"/>
                                    <w:bottom w:val="single" w:sz="6" w:space="7" w:color="EBEBEB"/>
                                    <w:right w:val="single" w:sz="6" w:space="7" w:color="EBEBEB"/>
                                  </w:divBdr>
                                  <w:divsChild>
                                    <w:div w:id="1231039959">
                                      <w:marLeft w:val="0"/>
                                      <w:marRight w:val="0"/>
                                      <w:marTop w:val="0"/>
                                      <w:marBottom w:val="0"/>
                                      <w:divBdr>
                                        <w:top w:val="none" w:sz="0" w:space="0" w:color="auto"/>
                                        <w:left w:val="single" w:sz="24" w:space="7" w:color="8AC007"/>
                                        <w:bottom w:val="none" w:sz="0" w:space="0" w:color="auto"/>
                                        <w:right w:val="none" w:sz="0" w:space="0" w:color="auto"/>
                                      </w:divBdr>
                                    </w:div>
                                  </w:divsChild>
                                </w:div>
                                <w:div w:id="439030167">
                                  <w:marLeft w:val="0"/>
                                  <w:marRight w:val="0"/>
                                  <w:marTop w:val="180"/>
                                  <w:marBottom w:val="180"/>
                                  <w:divBdr>
                                    <w:top w:val="single" w:sz="6" w:space="7" w:color="EBEBEB"/>
                                    <w:left w:val="single" w:sz="6" w:space="7" w:color="EBEBEB"/>
                                    <w:bottom w:val="single" w:sz="6" w:space="7" w:color="EBEBEB"/>
                                    <w:right w:val="single" w:sz="6" w:space="7" w:color="EBEBEB"/>
                                  </w:divBdr>
                                  <w:divsChild>
                                    <w:div w:id="114445331">
                                      <w:marLeft w:val="0"/>
                                      <w:marRight w:val="0"/>
                                      <w:marTop w:val="0"/>
                                      <w:marBottom w:val="0"/>
                                      <w:divBdr>
                                        <w:top w:val="none" w:sz="0" w:space="0" w:color="auto"/>
                                        <w:left w:val="single" w:sz="24" w:space="7" w:color="8AC007"/>
                                        <w:bottom w:val="none" w:sz="0" w:space="0" w:color="auto"/>
                                        <w:right w:val="none" w:sz="0" w:space="0" w:color="auto"/>
                                      </w:divBdr>
                                    </w:div>
                                  </w:divsChild>
                                </w:div>
                                <w:div w:id="16209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4924">
                          <w:marLeft w:val="0"/>
                          <w:marRight w:val="0"/>
                          <w:marTop w:val="0"/>
                          <w:marBottom w:val="0"/>
                          <w:divBdr>
                            <w:top w:val="none" w:sz="0" w:space="0" w:color="auto"/>
                            <w:left w:val="none" w:sz="0" w:space="0" w:color="auto"/>
                            <w:bottom w:val="none" w:sz="0" w:space="0" w:color="auto"/>
                            <w:right w:val="none" w:sz="0" w:space="0" w:color="auto"/>
                          </w:divBdr>
                          <w:divsChild>
                            <w:div w:id="154691561">
                              <w:marLeft w:val="-225"/>
                              <w:marRight w:val="-225"/>
                              <w:marTop w:val="0"/>
                              <w:marBottom w:val="0"/>
                              <w:divBdr>
                                <w:top w:val="none" w:sz="0" w:space="0" w:color="auto"/>
                                <w:left w:val="none" w:sz="0" w:space="0" w:color="auto"/>
                                <w:bottom w:val="none" w:sz="0" w:space="0" w:color="auto"/>
                                <w:right w:val="none" w:sz="0" w:space="0" w:color="auto"/>
                              </w:divBdr>
                            </w:div>
                            <w:div w:id="1911037579">
                              <w:marLeft w:val="-225"/>
                              <w:marRight w:val="-225"/>
                              <w:marTop w:val="0"/>
                              <w:marBottom w:val="0"/>
                              <w:divBdr>
                                <w:top w:val="none" w:sz="0" w:space="0" w:color="auto"/>
                                <w:left w:val="none" w:sz="0" w:space="0" w:color="auto"/>
                                <w:bottom w:val="none" w:sz="0" w:space="0" w:color="auto"/>
                                <w:right w:val="none" w:sz="0" w:space="0" w:color="auto"/>
                              </w:divBdr>
                            </w:div>
                            <w:div w:id="120922854">
                              <w:marLeft w:val="-225"/>
                              <w:marRight w:val="-225"/>
                              <w:marTop w:val="0"/>
                              <w:marBottom w:val="0"/>
                              <w:divBdr>
                                <w:top w:val="none" w:sz="0" w:space="0" w:color="auto"/>
                                <w:left w:val="none" w:sz="0" w:space="0" w:color="auto"/>
                                <w:bottom w:val="none" w:sz="0" w:space="0" w:color="auto"/>
                                <w:right w:val="none" w:sz="0" w:space="0" w:color="auto"/>
                              </w:divBdr>
                              <w:divsChild>
                                <w:div w:id="10621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6184">
                      <w:marLeft w:val="-225"/>
                      <w:marRight w:val="-225"/>
                      <w:marTop w:val="0"/>
                      <w:marBottom w:val="0"/>
                      <w:divBdr>
                        <w:top w:val="none" w:sz="0" w:space="0" w:color="auto"/>
                        <w:left w:val="none" w:sz="0" w:space="0" w:color="auto"/>
                        <w:bottom w:val="none" w:sz="0" w:space="0" w:color="auto"/>
                        <w:right w:val="none" w:sz="0" w:space="0" w:color="auto"/>
                      </w:divBdr>
                      <w:divsChild>
                        <w:div w:id="1522088996">
                          <w:marLeft w:val="0"/>
                          <w:marRight w:val="0"/>
                          <w:marTop w:val="0"/>
                          <w:marBottom w:val="0"/>
                          <w:divBdr>
                            <w:top w:val="none" w:sz="0" w:space="0" w:color="auto"/>
                            <w:left w:val="none" w:sz="0" w:space="0" w:color="auto"/>
                            <w:bottom w:val="none" w:sz="0" w:space="0" w:color="auto"/>
                            <w:right w:val="none" w:sz="0" w:space="0" w:color="auto"/>
                          </w:divBdr>
                          <w:divsChild>
                            <w:div w:id="1663582995">
                              <w:marLeft w:val="0"/>
                              <w:marRight w:val="0"/>
                              <w:marTop w:val="300"/>
                              <w:marBottom w:val="0"/>
                              <w:divBdr>
                                <w:top w:val="none" w:sz="0" w:space="0" w:color="auto"/>
                                <w:left w:val="none" w:sz="0" w:space="0" w:color="auto"/>
                                <w:bottom w:val="none" w:sz="0" w:space="0" w:color="auto"/>
                                <w:right w:val="none" w:sz="0" w:space="0" w:color="auto"/>
                              </w:divBdr>
                              <w:divsChild>
                                <w:div w:id="2107386897">
                                  <w:marLeft w:val="-225"/>
                                  <w:marRight w:val="-225"/>
                                  <w:marTop w:val="0"/>
                                  <w:marBottom w:val="0"/>
                                  <w:divBdr>
                                    <w:top w:val="none" w:sz="0" w:space="0" w:color="auto"/>
                                    <w:left w:val="none" w:sz="0" w:space="0" w:color="auto"/>
                                    <w:bottom w:val="none" w:sz="0" w:space="0" w:color="auto"/>
                                    <w:right w:val="none" w:sz="0" w:space="0" w:color="auto"/>
                                  </w:divBdr>
                                  <w:divsChild>
                                    <w:div w:id="1618759569">
                                      <w:marLeft w:val="0"/>
                                      <w:marRight w:val="0"/>
                                      <w:marTop w:val="0"/>
                                      <w:marBottom w:val="0"/>
                                      <w:divBdr>
                                        <w:top w:val="none" w:sz="0" w:space="0" w:color="auto"/>
                                        <w:left w:val="none" w:sz="0" w:space="0" w:color="auto"/>
                                        <w:bottom w:val="none" w:sz="0" w:space="0" w:color="auto"/>
                                        <w:right w:val="none" w:sz="0" w:space="0" w:color="auto"/>
                                      </w:divBdr>
                                    </w:div>
                                    <w:div w:id="445389240">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147022925">
                                      <w:marLeft w:val="0"/>
                                      <w:marRight w:val="0"/>
                                      <w:marTop w:val="0"/>
                                      <w:marBottom w:val="0"/>
                                      <w:divBdr>
                                        <w:top w:val="none" w:sz="0" w:space="0" w:color="auto"/>
                                        <w:left w:val="none" w:sz="0" w:space="0" w:color="auto"/>
                                        <w:bottom w:val="none" w:sz="0" w:space="0" w:color="auto"/>
                                        <w:right w:val="none" w:sz="0" w:space="0" w:color="auto"/>
                                      </w:divBdr>
                                    </w:div>
                                  </w:divsChild>
                                </w:div>
                                <w:div w:id="64687888">
                                  <w:marLeft w:val="0"/>
                                  <w:marRight w:val="0"/>
                                  <w:marTop w:val="0"/>
                                  <w:marBottom w:val="0"/>
                                  <w:divBdr>
                                    <w:top w:val="none" w:sz="0" w:space="0" w:color="auto"/>
                                    <w:left w:val="none" w:sz="0" w:space="0" w:color="auto"/>
                                    <w:bottom w:val="none" w:sz="0" w:space="0" w:color="auto"/>
                                    <w:right w:val="none" w:sz="0" w:space="0" w:color="auto"/>
                                  </w:divBdr>
                                  <w:divsChild>
                                    <w:div w:id="645429341">
                                      <w:marLeft w:val="0"/>
                                      <w:marRight w:val="0"/>
                                      <w:marTop w:val="0"/>
                                      <w:marBottom w:val="225"/>
                                      <w:divBdr>
                                        <w:top w:val="none" w:sz="0" w:space="0" w:color="auto"/>
                                        <w:left w:val="none" w:sz="0" w:space="0" w:color="auto"/>
                                        <w:bottom w:val="none" w:sz="0" w:space="0" w:color="auto"/>
                                        <w:right w:val="none" w:sz="0" w:space="0" w:color="auto"/>
                                      </w:divBdr>
                                    </w:div>
                                    <w:div w:id="1002466868">
                                      <w:marLeft w:val="0"/>
                                      <w:marRight w:val="0"/>
                                      <w:marTop w:val="0"/>
                                      <w:marBottom w:val="225"/>
                                      <w:divBdr>
                                        <w:top w:val="none" w:sz="0" w:space="0" w:color="auto"/>
                                        <w:left w:val="none" w:sz="0" w:space="0" w:color="auto"/>
                                        <w:bottom w:val="none" w:sz="0" w:space="0" w:color="auto"/>
                                        <w:right w:val="none" w:sz="0" w:space="0" w:color="auto"/>
                                      </w:divBdr>
                                    </w:div>
                                    <w:div w:id="1605065689">
                                      <w:marLeft w:val="0"/>
                                      <w:marRight w:val="0"/>
                                      <w:marTop w:val="0"/>
                                      <w:marBottom w:val="225"/>
                                      <w:divBdr>
                                        <w:top w:val="none" w:sz="0" w:space="0" w:color="auto"/>
                                        <w:left w:val="none" w:sz="0" w:space="0" w:color="auto"/>
                                        <w:bottom w:val="none" w:sz="0" w:space="0" w:color="auto"/>
                                        <w:right w:val="none" w:sz="0" w:space="0" w:color="auto"/>
                                      </w:divBdr>
                                    </w:div>
                                    <w:div w:id="820773154">
                                      <w:marLeft w:val="0"/>
                                      <w:marRight w:val="0"/>
                                      <w:marTop w:val="0"/>
                                      <w:marBottom w:val="225"/>
                                      <w:divBdr>
                                        <w:top w:val="none" w:sz="0" w:space="0" w:color="auto"/>
                                        <w:left w:val="none" w:sz="0" w:space="0" w:color="auto"/>
                                        <w:bottom w:val="none" w:sz="0" w:space="0" w:color="auto"/>
                                        <w:right w:val="none" w:sz="0" w:space="0" w:color="auto"/>
                                      </w:divBdr>
                                    </w:div>
                                  </w:divsChild>
                                </w:div>
                                <w:div w:id="1859851040">
                                  <w:marLeft w:val="0"/>
                                  <w:marRight w:val="0"/>
                                  <w:marTop w:val="0"/>
                                  <w:marBottom w:val="0"/>
                                  <w:divBdr>
                                    <w:top w:val="none" w:sz="0" w:space="0" w:color="auto"/>
                                    <w:left w:val="none" w:sz="0" w:space="0" w:color="auto"/>
                                    <w:bottom w:val="none" w:sz="0" w:space="0" w:color="auto"/>
                                    <w:right w:val="none" w:sz="0" w:space="0" w:color="auto"/>
                                  </w:divBdr>
                                </w:div>
                                <w:div w:id="2093042672">
                                  <w:marLeft w:val="-225"/>
                                  <w:marRight w:val="-225"/>
                                  <w:marTop w:val="0"/>
                                  <w:marBottom w:val="0"/>
                                  <w:divBdr>
                                    <w:top w:val="none" w:sz="0" w:space="0" w:color="auto"/>
                                    <w:left w:val="none" w:sz="0" w:space="0" w:color="auto"/>
                                    <w:bottom w:val="none" w:sz="0" w:space="0" w:color="auto"/>
                                    <w:right w:val="none" w:sz="0" w:space="0" w:color="auto"/>
                                  </w:divBdr>
                                  <w:divsChild>
                                    <w:div w:id="1247766237">
                                      <w:marLeft w:val="0"/>
                                      <w:marRight w:val="0"/>
                                      <w:marTop w:val="0"/>
                                      <w:marBottom w:val="0"/>
                                      <w:divBdr>
                                        <w:top w:val="none" w:sz="0" w:space="0" w:color="auto"/>
                                        <w:left w:val="none" w:sz="0" w:space="0" w:color="auto"/>
                                        <w:bottom w:val="none" w:sz="0" w:space="0" w:color="auto"/>
                                        <w:right w:val="none" w:sz="0" w:space="0" w:color="auto"/>
                                      </w:divBdr>
                                    </w:div>
                                    <w:div w:id="1368483233">
                                      <w:marLeft w:val="0"/>
                                      <w:marRight w:val="0"/>
                                      <w:marTop w:val="0"/>
                                      <w:marBottom w:val="0"/>
                                      <w:divBdr>
                                        <w:top w:val="none" w:sz="0" w:space="0" w:color="auto"/>
                                        <w:left w:val="none" w:sz="0" w:space="0" w:color="auto"/>
                                        <w:bottom w:val="none" w:sz="0" w:space="0" w:color="auto"/>
                                        <w:right w:val="none" w:sz="0" w:space="0" w:color="auto"/>
                                      </w:divBdr>
                                    </w:div>
                                    <w:div w:id="1763598454">
                                      <w:marLeft w:val="0"/>
                                      <w:marRight w:val="0"/>
                                      <w:marTop w:val="0"/>
                                      <w:marBottom w:val="0"/>
                                      <w:divBdr>
                                        <w:top w:val="none" w:sz="0" w:space="0" w:color="auto"/>
                                        <w:left w:val="none" w:sz="0" w:space="0" w:color="auto"/>
                                        <w:bottom w:val="none" w:sz="0" w:space="0" w:color="auto"/>
                                        <w:right w:val="none" w:sz="0" w:space="0" w:color="auto"/>
                                      </w:divBdr>
                                    </w:div>
                                    <w:div w:id="7528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5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63978">
          <w:marLeft w:val="0"/>
          <w:marRight w:val="0"/>
          <w:marTop w:val="570"/>
          <w:marBottom w:val="0"/>
          <w:divBdr>
            <w:top w:val="single" w:sz="6" w:space="0" w:color="AAAAAA"/>
            <w:left w:val="single" w:sz="6" w:space="0" w:color="5F5F5F"/>
            <w:bottom w:val="single" w:sz="6" w:space="0" w:color="5F5F5F"/>
            <w:right w:val="single" w:sz="6" w:space="0" w:color="5F5F5F"/>
          </w:divBdr>
          <w:divsChild>
            <w:div w:id="1546017205">
              <w:marLeft w:val="0"/>
              <w:marRight w:val="0"/>
              <w:marTop w:val="0"/>
              <w:marBottom w:val="0"/>
              <w:divBdr>
                <w:top w:val="none" w:sz="0" w:space="0" w:color="auto"/>
                <w:left w:val="none" w:sz="0" w:space="0" w:color="auto"/>
                <w:bottom w:val="none" w:sz="0" w:space="0" w:color="auto"/>
                <w:right w:val="none" w:sz="0" w:space="0" w:color="auto"/>
              </w:divBdr>
              <w:divsChild>
                <w:div w:id="1250046876">
                  <w:marLeft w:val="0"/>
                  <w:marRight w:val="0"/>
                  <w:marTop w:val="0"/>
                  <w:marBottom w:val="0"/>
                  <w:divBdr>
                    <w:top w:val="none" w:sz="0" w:space="0" w:color="auto"/>
                    <w:left w:val="none" w:sz="0" w:space="0" w:color="auto"/>
                    <w:bottom w:val="none" w:sz="0" w:space="0" w:color="auto"/>
                    <w:right w:val="none" w:sz="0" w:space="0" w:color="auto"/>
                  </w:divBdr>
                </w:div>
                <w:div w:id="256255134">
                  <w:marLeft w:val="0"/>
                  <w:marRight w:val="0"/>
                  <w:marTop w:val="0"/>
                  <w:marBottom w:val="0"/>
                  <w:divBdr>
                    <w:top w:val="none" w:sz="0" w:space="0" w:color="auto"/>
                    <w:left w:val="none" w:sz="0" w:space="0" w:color="auto"/>
                    <w:bottom w:val="none" w:sz="0" w:space="0" w:color="auto"/>
                    <w:right w:val="none" w:sz="0" w:space="0" w:color="auto"/>
                  </w:divBdr>
                </w:div>
                <w:div w:id="1701584623">
                  <w:marLeft w:val="0"/>
                  <w:marRight w:val="0"/>
                  <w:marTop w:val="0"/>
                  <w:marBottom w:val="0"/>
                  <w:divBdr>
                    <w:top w:val="none" w:sz="0" w:space="0" w:color="auto"/>
                    <w:left w:val="none" w:sz="0" w:space="0" w:color="auto"/>
                    <w:bottom w:val="none" w:sz="0" w:space="0" w:color="auto"/>
                    <w:right w:val="none" w:sz="0" w:space="0" w:color="auto"/>
                  </w:divBdr>
                </w:div>
                <w:div w:id="1066494157">
                  <w:marLeft w:val="0"/>
                  <w:marRight w:val="0"/>
                  <w:marTop w:val="0"/>
                  <w:marBottom w:val="0"/>
                  <w:divBdr>
                    <w:top w:val="none" w:sz="0" w:space="0" w:color="auto"/>
                    <w:left w:val="none" w:sz="0" w:space="0" w:color="auto"/>
                    <w:bottom w:val="none" w:sz="0" w:space="0" w:color="auto"/>
                    <w:right w:val="none" w:sz="0" w:space="0" w:color="auto"/>
                  </w:divBdr>
                </w:div>
                <w:div w:id="503592051">
                  <w:marLeft w:val="0"/>
                  <w:marRight w:val="0"/>
                  <w:marTop w:val="0"/>
                  <w:marBottom w:val="0"/>
                  <w:divBdr>
                    <w:top w:val="none" w:sz="0" w:space="0" w:color="auto"/>
                    <w:left w:val="none" w:sz="0" w:space="0" w:color="auto"/>
                    <w:bottom w:val="none" w:sz="0" w:space="0" w:color="auto"/>
                    <w:right w:val="none" w:sz="0" w:space="0" w:color="auto"/>
                  </w:divBdr>
                </w:div>
                <w:div w:id="9133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0255">
          <w:marLeft w:val="0"/>
          <w:marRight w:val="0"/>
          <w:marTop w:val="570"/>
          <w:marBottom w:val="0"/>
          <w:divBdr>
            <w:top w:val="single" w:sz="6" w:space="0" w:color="AAAAAA"/>
            <w:left w:val="single" w:sz="6" w:space="0" w:color="5F5F5F"/>
            <w:bottom w:val="single" w:sz="6" w:space="0" w:color="5F5F5F"/>
            <w:right w:val="single" w:sz="6" w:space="0" w:color="5F5F5F"/>
          </w:divBdr>
          <w:divsChild>
            <w:div w:id="1842037009">
              <w:marLeft w:val="0"/>
              <w:marRight w:val="0"/>
              <w:marTop w:val="0"/>
              <w:marBottom w:val="0"/>
              <w:divBdr>
                <w:top w:val="none" w:sz="0" w:space="0" w:color="auto"/>
                <w:left w:val="none" w:sz="0" w:space="0" w:color="auto"/>
                <w:bottom w:val="none" w:sz="0" w:space="0" w:color="auto"/>
                <w:right w:val="none" w:sz="0" w:space="0" w:color="auto"/>
              </w:divBdr>
              <w:divsChild>
                <w:div w:id="382220969">
                  <w:marLeft w:val="0"/>
                  <w:marRight w:val="0"/>
                  <w:marTop w:val="0"/>
                  <w:marBottom w:val="0"/>
                  <w:divBdr>
                    <w:top w:val="none" w:sz="0" w:space="0" w:color="auto"/>
                    <w:left w:val="none" w:sz="0" w:space="0" w:color="auto"/>
                    <w:bottom w:val="none" w:sz="0" w:space="0" w:color="auto"/>
                    <w:right w:val="none" w:sz="0" w:space="0" w:color="auto"/>
                  </w:divBdr>
                </w:div>
                <w:div w:id="2000885676">
                  <w:marLeft w:val="0"/>
                  <w:marRight w:val="0"/>
                  <w:marTop w:val="0"/>
                  <w:marBottom w:val="0"/>
                  <w:divBdr>
                    <w:top w:val="none" w:sz="0" w:space="0" w:color="auto"/>
                    <w:left w:val="none" w:sz="0" w:space="0" w:color="auto"/>
                    <w:bottom w:val="none" w:sz="0" w:space="0" w:color="auto"/>
                    <w:right w:val="none" w:sz="0" w:space="0" w:color="auto"/>
                  </w:divBdr>
                </w:div>
                <w:div w:id="575212609">
                  <w:marLeft w:val="0"/>
                  <w:marRight w:val="0"/>
                  <w:marTop w:val="0"/>
                  <w:marBottom w:val="0"/>
                  <w:divBdr>
                    <w:top w:val="none" w:sz="0" w:space="0" w:color="auto"/>
                    <w:left w:val="none" w:sz="0" w:space="0" w:color="auto"/>
                    <w:bottom w:val="none" w:sz="0" w:space="0" w:color="auto"/>
                    <w:right w:val="none" w:sz="0" w:space="0" w:color="auto"/>
                  </w:divBdr>
                </w:div>
                <w:div w:id="601031296">
                  <w:marLeft w:val="0"/>
                  <w:marRight w:val="0"/>
                  <w:marTop w:val="0"/>
                  <w:marBottom w:val="0"/>
                  <w:divBdr>
                    <w:top w:val="none" w:sz="0" w:space="0" w:color="auto"/>
                    <w:left w:val="none" w:sz="0" w:space="0" w:color="auto"/>
                    <w:bottom w:val="none" w:sz="0" w:space="0" w:color="auto"/>
                    <w:right w:val="none" w:sz="0" w:space="0" w:color="auto"/>
                  </w:divBdr>
                </w:div>
                <w:div w:id="17745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7271">
          <w:marLeft w:val="0"/>
          <w:marRight w:val="0"/>
          <w:marTop w:val="570"/>
          <w:marBottom w:val="0"/>
          <w:divBdr>
            <w:top w:val="single" w:sz="6" w:space="0" w:color="AAAAAA"/>
            <w:left w:val="single" w:sz="6" w:space="0" w:color="5F5F5F"/>
            <w:bottom w:val="single" w:sz="6" w:space="0" w:color="5F5F5F"/>
            <w:right w:val="single" w:sz="6" w:space="0" w:color="5F5F5F"/>
          </w:divBdr>
          <w:divsChild>
            <w:div w:id="300694865">
              <w:marLeft w:val="0"/>
              <w:marRight w:val="0"/>
              <w:marTop w:val="0"/>
              <w:marBottom w:val="0"/>
              <w:divBdr>
                <w:top w:val="none" w:sz="0" w:space="0" w:color="auto"/>
                <w:left w:val="none" w:sz="0" w:space="0" w:color="auto"/>
                <w:bottom w:val="none" w:sz="0" w:space="0" w:color="auto"/>
                <w:right w:val="none" w:sz="0" w:space="0" w:color="auto"/>
              </w:divBdr>
              <w:divsChild>
                <w:div w:id="114493752">
                  <w:marLeft w:val="0"/>
                  <w:marRight w:val="0"/>
                  <w:marTop w:val="0"/>
                  <w:marBottom w:val="0"/>
                  <w:divBdr>
                    <w:top w:val="none" w:sz="0" w:space="0" w:color="auto"/>
                    <w:left w:val="none" w:sz="0" w:space="0" w:color="auto"/>
                    <w:bottom w:val="none" w:sz="0" w:space="0" w:color="auto"/>
                    <w:right w:val="none" w:sz="0" w:space="0" w:color="auto"/>
                  </w:divBdr>
                </w:div>
                <w:div w:id="833305005">
                  <w:marLeft w:val="0"/>
                  <w:marRight w:val="0"/>
                  <w:marTop w:val="0"/>
                  <w:marBottom w:val="0"/>
                  <w:divBdr>
                    <w:top w:val="none" w:sz="0" w:space="0" w:color="auto"/>
                    <w:left w:val="none" w:sz="0" w:space="0" w:color="auto"/>
                    <w:bottom w:val="none" w:sz="0" w:space="0" w:color="auto"/>
                    <w:right w:val="none" w:sz="0" w:space="0" w:color="auto"/>
                  </w:divBdr>
                </w:div>
                <w:div w:id="897593892">
                  <w:marLeft w:val="0"/>
                  <w:marRight w:val="0"/>
                  <w:marTop w:val="0"/>
                  <w:marBottom w:val="0"/>
                  <w:divBdr>
                    <w:top w:val="none" w:sz="0" w:space="0" w:color="auto"/>
                    <w:left w:val="none" w:sz="0" w:space="0" w:color="auto"/>
                    <w:bottom w:val="none" w:sz="0" w:space="0" w:color="auto"/>
                    <w:right w:val="none" w:sz="0" w:space="0" w:color="auto"/>
                  </w:divBdr>
                </w:div>
                <w:div w:id="4601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922">
          <w:marLeft w:val="0"/>
          <w:marRight w:val="0"/>
          <w:marTop w:val="570"/>
          <w:marBottom w:val="0"/>
          <w:divBdr>
            <w:top w:val="single" w:sz="6" w:space="0" w:color="AAAAAA"/>
            <w:left w:val="single" w:sz="6" w:space="0" w:color="5F5F5F"/>
            <w:bottom w:val="single" w:sz="6" w:space="0" w:color="5F5F5F"/>
            <w:right w:val="single" w:sz="6" w:space="0" w:color="5F5F5F"/>
          </w:divBdr>
          <w:divsChild>
            <w:div w:id="346061222">
              <w:marLeft w:val="0"/>
              <w:marRight w:val="0"/>
              <w:marTop w:val="0"/>
              <w:marBottom w:val="0"/>
              <w:divBdr>
                <w:top w:val="none" w:sz="0" w:space="0" w:color="auto"/>
                <w:left w:val="none" w:sz="0" w:space="0" w:color="auto"/>
                <w:bottom w:val="none" w:sz="0" w:space="0" w:color="auto"/>
                <w:right w:val="none" w:sz="0" w:space="0" w:color="auto"/>
              </w:divBdr>
              <w:divsChild>
                <w:div w:id="1710374200">
                  <w:marLeft w:val="0"/>
                  <w:marRight w:val="0"/>
                  <w:marTop w:val="0"/>
                  <w:marBottom w:val="0"/>
                  <w:divBdr>
                    <w:top w:val="none" w:sz="0" w:space="0" w:color="auto"/>
                    <w:left w:val="none" w:sz="0" w:space="0" w:color="auto"/>
                    <w:bottom w:val="none" w:sz="0" w:space="0" w:color="auto"/>
                    <w:right w:val="none" w:sz="0" w:space="0" w:color="auto"/>
                  </w:divBdr>
                  <w:divsChild>
                    <w:div w:id="347176895">
                      <w:marLeft w:val="0"/>
                      <w:marRight w:val="0"/>
                      <w:marTop w:val="0"/>
                      <w:marBottom w:val="0"/>
                      <w:divBdr>
                        <w:top w:val="none" w:sz="0" w:space="0" w:color="auto"/>
                        <w:left w:val="none" w:sz="0" w:space="0" w:color="auto"/>
                        <w:bottom w:val="none" w:sz="0" w:space="0" w:color="auto"/>
                        <w:right w:val="none" w:sz="0" w:space="0" w:color="auto"/>
                      </w:divBdr>
                      <w:divsChild>
                        <w:div w:id="1126662080">
                          <w:marLeft w:val="0"/>
                          <w:marRight w:val="0"/>
                          <w:marTop w:val="0"/>
                          <w:marBottom w:val="0"/>
                          <w:divBdr>
                            <w:top w:val="none" w:sz="0" w:space="0" w:color="auto"/>
                            <w:left w:val="none" w:sz="0" w:space="0" w:color="auto"/>
                            <w:bottom w:val="none" w:sz="0" w:space="0" w:color="auto"/>
                            <w:right w:val="none" w:sz="0" w:space="0" w:color="auto"/>
                          </w:divBdr>
                          <w:divsChild>
                            <w:div w:id="1436947472">
                              <w:marLeft w:val="0"/>
                              <w:marRight w:val="0"/>
                              <w:marTop w:val="0"/>
                              <w:marBottom w:val="0"/>
                              <w:divBdr>
                                <w:top w:val="none" w:sz="0" w:space="0" w:color="auto"/>
                                <w:left w:val="none" w:sz="0" w:space="0" w:color="auto"/>
                                <w:bottom w:val="none" w:sz="0" w:space="0" w:color="auto"/>
                                <w:right w:val="none" w:sz="0" w:space="0" w:color="auto"/>
                              </w:divBdr>
                              <w:divsChild>
                                <w:div w:id="1192258119">
                                  <w:marLeft w:val="0"/>
                                  <w:marRight w:val="0"/>
                                  <w:marTop w:val="0"/>
                                  <w:marBottom w:val="0"/>
                                  <w:divBdr>
                                    <w:top w:val="none" w:sz="0" w:space="0" w:color="auto"/>
                                    <w:left w:val="none" w:sz="0" w:space="0" w:color="auto"/>
                                    <w:bottom w:val="none" w:sz="0" w:space="0" w:color="auto"/>
                                    <w:right w:val="none" w:sz="0" w:space="0" w:color="auto"/>
                                  </w:divBdr>
                                  <w:divsChild>
                                    <w:div w:id="1972246159">
                                      <w:marLeft w:val="0"/>
                                      <w:marRight w:val="0"/>
                                      <w:marTop w:val="0"/>
                                      <w:marBottom w:val="0"/>
                                      <w:divBdr>
                                        <w:top w:val="single" w:sz="6" w:space="0" w:color="555555"/>
                                        <w:left w:val="single" w:sz="6" w:space="0" w:color="555555"/>
                                        <w:bottom w:val="single" w:sz="6" w:space="0" w:color="555555"/>
                                        <w:right w:val="single" w:sz="6" w:space="0" w:color="555555"/>
                                      </w:divBdr>
                                      <w:divsChild>
                                        <w:div w:id="871696197">
                                          <w:marLeft w:val="0"/>
                                          <w:marRight w:val="0"/>
                                          <w:marTop w:val="0"/>
                                          <w:marBottom w:val="0"/>
                                          <w:divBdr>
                                            <w:top w:val="none" w:sz="0" w:space="0" w:color="auto"/>
                                            <w:left w:val="none" w:sz="0" w:space="0" w:color="auto"/>
                                            <w:bottom w:val="none" w:sz="0" w:space="0" w:color="auto"/>
                                            <w:right w:val="none" w:sz="0" w:space="0" w:color="auto"/>
                                          </w:divBdr>
                                        </w:div>
                                      </w:divsChild>
                                    </w:div>
                                    <w:div w:id="2006666737">
                                      <w:marLeft w:val="60"/>
                                      <w:marRight w:val="60"/>
                                      <w:marTop w:val="0"/>
                                      <w:marBottom w:val="0"/>
                                      <w:divBdr>
                                        <w:top w:val="none" w:sz="0" w:space="0" w:color="auto"/>
                                        <w:left w:val="none" w:sz="0" w:space="0" w:color="auto"/>
                                        <w:bottom w:val="none" w:sz="0" w:space="0" w:color="auto"/>
                                        <w:right w:val="none" w:sz="0" w:space="0" w:color="auto"/>
                                      </w:divBdr>
                                    </w:div>
                                    <w:div w:id="1147353895">
                                      <w:marLeft w:val="0"/>
                                      <w:marRight w:val="30"/>
                                      <w:marTop w:val="0"/>
                                      <w:marBottom w:val="0"/>
                                      <w:divBdr>
                                        <w:top w:val="none" w:sz="0" w:space="0" w:color="auto"/>
                                        <w:left w:val="none" w:sz="0" w:space="0" w:color="auto"/>
                                        <w:bottom w:val="none" w:sz="0" w:space="0" w:color="auto"/>
                                        <w:right w:val="none" w:sz="0" w:space="0" w:color="auto"/>
                                      </w:divBdr>
                                    </w:div>
                                    <w:div w:id="29502789">
                                      <w:marLeft w:val="0"/>
                                      <w:marRight w:val="0"/>
                                      <w:marTop w:val="100"/>
                                      <w:marBottom w:val="100"/>
                                      <w:divBdr>
                                        <w:top w:val="none" w:sz="0" w:space="0" w:color="auto"/>
                                        <w:left w:val="none" w:sz="0" w:space="0" w:color="auto"/>
                                        <w:bottom w:val="none" w:sz="0" w:space="0" w:color="auto"/>
                                        <w:right w:val="none" w:sz="0" w:space="0" w:color="auto"/>
                                      </w:divBdr>
                                      <w:divsChild>
                                        <w:div w:id="1844320225">
                                          <w:marLeft w:val="0"/>
                                          <w:marRight w:val="0"/>
                                          <w:marTop w:val="0"/>
                                          <w:marBottom w:val="0"/>
                                          <w:divBdr>
                                            <w:top w:val="none" w:sz="0" w:space="0" w:color="auto"/>
                                            <w:left w:val="none" w:sz="0" w:space="0" w:color="auto"/>
                                            <w:bottom w:val="none" w:sz="0" w:space="0" w:color="auto"/>
                                            <w:right w:val="none" w:sz="0" w:space="0" w:color="auto"/>
                                          </w:divBdr>
                                        </w:div>
                                        <w:div w:id="284234962">
                                          <w:marLeft w:val="0"/>
                                          <w:marRight w:val="0"/>
                                          <w:marTop w:val="0"/>
                                          <w:marBottom w:val="0"/>
                                          <w:divBdr>
                                            <w:top w:val="none" w:sz="0" w:space="0" w:color="auto"/>
                                            <w:left w:val="none" w:sz="0" w:space="0" w:color="auto"/>
                                            <w:bottom w:val="none" w:sz="0" w:space="0" w:color="auto"/>
                                            <w:right w:val="none" w:sz="0" w:space="0" w:color="auto"/>
                                          </w:divBdr>
                                        </w:div>
                                        <w:div w:id="1930380856">
                                          <w:marLeft w:val="0"/>
                                          <w:marRight w:val="0"/>
                                          <w:marTop w:val="60"/>
                                          <w:marBottom w:val="0"/>
                                          <w:divBdr>
                                            <w:top w:val="none" w:sz="0" w:space="0" w:color="auto"/>
                                            <w:left w:val="none" w:sz="0" w:space="0" w:color="auto"/>
                                            <w:bottom w:val="none" w:sz="0" w:space="0" w:color="auto"/>
                                            <w:right w:val="none" w:sz="0" w:space="0" w:color="auto"/>
                                          </w:divBdr>
                                          <w:divsChild>
                                            <w:div w:id="1490092559">
                                              <w:marLeft w:val="0"/>
                                              <w:marRight w:val="150"/>
                                              <w:marTop w:val="0"/>
                                              <w:marBottom w:val="0"/>
                                              <w:divBdr>
                                                <w:top w:val="none" w:sz="0" w:space="0" w:color="auto"/>
                                                <w:left w:val="none" w:sz="0" w:space="0" w:color="auto"/>
                                                <w:bottom w:val="none" w:sz="0" w:space="0" w:color="auto"/>
                                                <w:right w:val="none" w:sz="0" w:space="0" w:color="auto"/>
                                              </w:divBdr>
                                            </w:div>
                                          </w:divsChild>
                                        </w:div>
                                        <w:div w:id="1296326641">
                                          <w:marLeft w:val="0"/>
                                          <w:marRight w:val="0"/>
                                          <w:marTop w:val="0"/>
                                          <w:marBottom w:val="0"/>
                                          <w:divBdr>
                                            <w:top w:val="none" w:sz="0" w:space="0" w:color="auto"/>
                                            <w:left w:val="none" w:sz="0" w:space="0" w:color="auto"/>
                                            <w:bottom w:val="none" w:sz="0" w:space="0" w:color="auto"/>
                                            <w:right w:val="none" w:sz="0" w:space="0" w:color="auto"/>
                                          </w:divBdr>
                                          <w:divsChild>
                                            <w:div w:id="1968317390">
                                              <w:marLeft w:val="0"/>
                                              <w:marRight w:val="0"/>
                                              <w:marTop w:val="0"/>
                                              <w:marBottom w:val="0"/>
                                              <w:divBdr>
                                                <w:top w:val="none" w:sz="0" w:space="0" w:color="auto"/>
                                                <w:left w:val="none" w:sz="0" w:space="0" w:color="auto"/>
                                                <w:bottom w:val="none" w:sz="0" w:space="0" w:color="auto"/>
                                                <w:right w:val="none" w:sz="0" w:space="0" w:color="auto"/>
                                              </w:divBdr>
                                            </w:div>
                                            <w:div w:id="839779176">
                                              <w:marLeft w:val="0"/>
                                              <w:marRight w:val="0"/>
                                              <w:marTop w:val="0"/>
                                              <w:marBottom w:val="0"/>
                                              <w:divBdr>
                                                <w:top w:val="none" w:sz="0" w:space="0" w:color="auto"/>
                                                <w:left w:val="none" w:sz="0" w:space="0" w:color="auto"/>
                                                <w:bottom w:val="none" w:sz="0" w:space="0" w:color="auto"/>
                                                <w:right w:val="none" w:sz="0" w:space="0" w:color="auto"/>
                                              </w:divBdr>
                                            </w:div>
                                            <w:div w:id="11172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362542">
          <w:marLeft w:val="0"/>
          <w:marRight w:val="0"/>
          <w:marTop w:val="570"/>
          <w:marBottom w:val="0"/>
          <w:divBdr>
            <w:top w:val="single" w:sz="6" w:space="0" w:color="AAAAAA"/>
            <w:left w:val="single" w:sz="6" w:space="0" w:color="5F5F5F"/>
            <w:bottom w:val="single" w:sz="6" w:space="0" w:color="5F5F5F"/>
            <w:right w:val="single" w:sz="6" w:space="0" w:color="5F5F5F"/>
          </w:divBdr>
          <w:divsChild>
            <w:div w:id="1528323973">
              <w:marLeft w:val="0"/>
              <w:marRight w:val="0"/>
              <w:marTop w:val="0"/>
              <w:marBottom w:val="0"/>
              <w:divBdr>
                <w:top w:val="none" w:sz="0" w:space="0" w:color="auto"/>
                <w:left w:val="none" w:sz="0" w:space="0" w:color="auto"/>
                <w:bottom w:val="none" w:sz="0" w:space="0" w:color="auto"/>
                <w:right w:val="none" w:sz="0" w:space="0" w:color="auto"/>
              </w:divBdr>
              <w:divsChild>
                <w:div w:id="971207710">
                  <w:marLeft w:val="0"/>
                  <w:marRight w:val="0"/>
                  <w:marTop w:val="0"/>
                  <w:marBottom w:val="0"/>
                  <w:divBdr>
                    <w:top w:val="none" w:sz="0" w:space="0" w:color="auto"/>
                    <w:left w:val="none" w:sz="0" w:space="0" w:color="auto"/>
                    <w:bottom w:val="none" w:sz="0" w:space="0" w:color="auto"/>
                    <w:right w:val="none" w:sz="0" w:space="0" w:color="auto"/>
                  </w:divBdr>
                  <w:divsChild>
                    <w:div w:id="631638095">
                      <w:marLeft w:val="0"/>
                      <w:marRight w:val="0"/>
                      <w:marTop w:val="0"/>
                      <w:marBottom w:val="0"/>
                      <w:divBdr>
                        <w:top w:val="none" w:sz="0" w:space="0" w:color="auto"/>
                        <w:left w:val="none" w:sz="0" w:space="0" w:color="auto"/>
                        <w:bottom w:val="none" w:sz="0" w:space="0" w:color="auto"/>
                        <w:right w:val="none" w:sz="0" w:space="0" w:color="auto"/>
                      </w:divBdr>
                      <w:divsChild>
                        <w:div w:id="459767454">
                          <w:marLeft w:val="0"/>
                          <w:marRight w:val="0"/>
                          <w:marTop w:val="0"/>
                          <w:marBottom w:val="0"/>
                          <w:divBdr>
                            <w:top w:val="none" w:sz="0" w:space="0" w:color="auto"/>
                            <w:left w:val="none" w:sz="0" w:space="0" w:color="auto"/>
                            <w:bottom w:val="none" w:sz="0" w:space="0" w:color="auto"/>
                            <w:right w:val="none" w:sz="0" w:space="0" w:color="auto"/>
                          </w:divBdr>
                          <w:divsChild>
                            <w:div w:id="830103459">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006178523">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104037606">
      <w:bodyDiv w:val="1"/>
      <w:marLeft w:val="0"/>
      <w:marRight w:val="0"/>
      <w:marTop w:val="0"/>
      <w:marBottom w:val="0"/>
      <w:divBdr>
        <w:top w:val="none" w:sz="0" w:space="0" w:color="auto"/>
        <w:left w:val="none" w:sz="0" w:space="0" w:color="auto"/>
        <w:bottom w:val="none" w:sz="0" w:space="0" w:color="auto"/>
        <w:right w:val="none" w:sz="0" w:space="0" w:color="auto"/>
      </w:divBdr>
      <w:divsChild>
        <w:div w:id="946429751">
          <w:marLeft w:val="0"/>
          <w:marRight w:val="0"/>
          <w:marTop w:val="0"/>
          <w:marBottom w:val="0"/>
          <w:divBdr>
            <w:top w:val="none" w:sz="0" w:space="0" w:color="auto"/>
            <w:left w:val="none" w:sz="0" w:space="0" w:color="auto"/>
            <w:bottom w:val="none" w:sz="0" w:space="0" w:color="auto"/>
            <w:right w:val="none" w:sz="0" w:space="0" w:color="auto"/>
          </w:divBdr>
          <w:divsChild>
            <w:div w:id="467433181">
              <w:marLeft w:val="0"/>
              <w:marRight w:val="0"/>
              <w:marTop w:val="0"/>
              <w:marBottom w:val="0"/>
              <w:divBdr>
                <w:top w:val="none" w:sz="0" w:space="0" w:color="auto"/>
                <w:left w:val="none" w:sz="0" w:space="0" w:color="auto"/>
                <w:bottom w:val="none" w:sz="0" w:space="0" w:color="auto"/>
                <w:right w:val="none" w:sz="0" w:space="0" w:color="auto"/>
              </w:divBdr>
            </w:div>
          </w:divsChild>
        </w:div>
        <w:div w:id="429937125">
          <w:marLeft w:val="0"/>
          <w:marRight w:val="0"/>
          <w:marTop w:val="0"/>
          <w:marBottom w:val="0"/>
          <w:divBdr>
            <w:top w:val="none" w:sz="0" w:space="0" w:color="auto"/>
            <w:left w:val="none" w:sz="0" w:space="0" w:color="auto"/>
            <w:bottom w:val="none" w:sz="0" w:space="0" w:color="auto"/>
            <w:right w:val="none" w:sz="0" w:space="0" w:color="auto"/>
          </w:divBdr>
          <w:divsChild>
            <w:div w:id="1590312922">
              <w:marLeft w:val="0"/>
              <w:marRight w:val="0"/>
              <w:marTop w:val="0"/>
              <w:marBottom w:val="0"/>
              <w:divBdr>
                <w:top w:val="none" w:sz="0" w:space="0" w:color="auto"/>
                <w:left w:val="none" w:sz="0" w:space="0" w:color="auto"/>
                <w:bottom w:val="none" w:sz="0" w:space="0" w:color="auto"/>
                <w:right w:val="none" w:sz="0" w:space="0" w:color="auto"/>
              </w:divBdr>
            </w:div>
          </w:divsChild>
        </w:div>
        <w:div w:id="316611958">
          <w:marLeft w:val="0"/>
          <w:marRight w:val="0"/>
          <w:marTop w:val="0"/>
          <w:marBottom w:val="0"/>
          <w:divBdr>
            <w:top w:val="none" w:sz="0" w:space="0" w:color="auto"/>
            <w:left w:val="none" w:sz="0" w:space="0" w:color="auto"/>
            <w:bottom w:val="none" w:sz="0" w:space="0" w:color="auto"/>
            <w:right w:val="none" w:sz="0" w:space="0" w:color="auto"/>
          </w:divBdr>
          <w:divsChild>
            <w:div w:id="550003069">
              <w:marLeft w:val="-225"/>
              <w:marRight w:val="-225"/>
              <w:marTop w:val="0"/>
              <w:marBottom w:val="0"/>
              <w:divBdr>
                <w:top w:val="none" w:sz="0" w:space="0" w:color="auto"/>
                <w:left w:val="none" w:sz="0" w:space="0" w:color="auto"/>
                <w:bottom w:val="none" w:sz="0" w:space="0" w:color="auto"/>
                <w:right w:val="none" w:sz="0" w:space="0" w:color="auto"/>
              </w:divBdr>
              <w:divsChild>
                <w:div w:id="762534395">
                  <w:marLeft w:val="0"/>
                  <w:marRight w:val="0"/>
                  <w:marTop w:val="0"/>
                  <w:marBottom w:val="0"/>
                  <w:divBdr>
                    <w:top w:val="none" w:sz="0" w:space="0" w:color="auto"/>
                    <w:left w:val="none" w:sz="0" w:space="0" w:color="auto"/>
                    <w:bottom w:val="none" w:sz="0" w:space="0" w:color="auto"/>
                    <w:right w:val="none" w:sz="0" w:space="0" w:color="auto"/>
                  </w:divBdr>
                  <w:divsChild>
                    <w:div w:id="1710297040">
                      <w:marLeft w:val="0"/>
                      <w:marRight w:val="0"/>
                      <w:marTop w:val="0"/>
                      <w:marBottom w:val="0"/>
                      <w:divBdr>
                        <w:top w:val="none" w:sz="0" w:space="0" w:color="auto"/>
                        <w:left w:val="none" w:sz="0" w:space="0" w:color="auto"/>
                        <w:bottom w:val="none" w:sz="0" w:space="0" w:color="auto"/>
                        <w:right w:val="none" w:sz="0" w:space="0" w:color="auto"/>
                      </w:divBdr>
                    </w:div>
                  </w:divsChild>
                </w:div>
                <w:div w:id="318269445">
                  <w:marLeft w:val="0"/>
                  <w:marRight w:val="0"/>
                  <w:marTop w:val="0"/>
                  <w:marBottom w:val="0"/>
                  <w:divBdr>
                    <w:top w:val="none" w:sz="0" w:space="0" w:color="auto"/>
                    <w:left w:val="none" w:sz="0" w:space="0" w:color="auto"/>
                    <w:bottom w:val="none" w:sz="0" w:space="0" w:color="auto"/>
                    <w:right w:val="none" w:sz="0" w:space="0" w:color="auto"/>
                  </w:divBdr>
                  <w:divsChild>
                    <w:div w:id="1712416117">
                      <w:marLeft w:val="-225"/>
                      <w:marRight w:val="-225"/>
                      <w:marTop w:val="0"/>
                      <w:marBottom w:val="0"/>
                      <w:divBdr>
                        <w:top w:val="none" w:sz="0" w:space="0" w:color="auto"/>
                        <w:left w:val="none" w:sz="0" w:space="0" w:color="auto"/>
                        <w:bottom w:val="none" w:sz="0" w:space="0" w:color="auto"/>
                        <w:right w:val="none" w:sz="0" w:space="0" w:color="auto"/>
                      </w:divBdr>
                      <w:divsChild>
                        <w:div w:id="256140373">
                          <w:marLeft w:val="0"/>
                          <w:marRight w:val="0"/>
                          <w:marTop w:val="0"/>
                          <w:marBottom w:val="0"/>
                          <w:divBdr>
                            <w:top w:val="none" w:sz="0" w:space="0" w:color="auto"/>
                            <w:left w:val="none" w:sz="0" w:space="0" w:color="auto"/>
                            <w:bottom w:val="none" w:sz="0" w:space="0" w:color="auto"/>
                            <w:right w:val="none" w:sz="0" w:space="0" w:color="auto"/>
                          </w:divBdr>
                          <w:divsChild>
                            <w:div w:id="1785077712">
                              <w:marLeft w:val="0"/>
                              <w:marRight w:val="0"/>
                              <w:marTop w:val="0"/>
                              <w:marBottom w:val="0"/>
                              <w:divBdr>
                                <w:top w:val="none" w:sz="0" w:space="0" w:color="auto"/>
                                <w:left w:val="none" w:sz="0" w:space="0" w:color="auto"/>
                                <w:bottom w:val="none" w:sz="0" w:space="0" w:color="auto"/>
                                <w:right w:val="none" w:sz="0" w:space="0" w:color="auto"/>
                              </w:divBdr>
                              <w:divsChild>
                                <w:div w:id="43066509">
                                  <w:marLeft w:val="0"/>
                                  <w:marRight w:val="0"/>
                                  <w:marTop w:val="0"/>
                                  <w:marBottom w:val="0"/>
                                  <w:divBdr>
                                    <w:top w:val="none" w:sz="0" w:space="0" w:color="auto"/>
                                    <w:left w:val="none" w:sz="0" w:space="0" w:color="auto"/>
                                    <w:bottom w:val="none" w:sz="0" w:space="0" w:color="auto"/>
                                    <w:right w:val="none" w:sz="0" w:space="0" w:color="auto"/>
                                  </w:divBdr>
                                </w:div>
                                <w:div w:id="957299906">
                                  <w:marLeft w:val="0"/>
                                  <w:marRight w:val="0"/>
                                  <w:marTop w:val="180"/>
                                  <w:marBottom w:val="180"/>
                                  <w:divBdr>
                                    <w:top w:val="single" w:sz="6" w:space="7" w:color="EBEBEB"/>
                                    <w:left w:val="single" w:sz="6" w:space="7" w:color="EBEBEB"/>
                                    <w:bottom w:val="single" w:sz="6" w:space="7" w:color="EBEBEB"/>
                                    <w:right w:val="single" w:sz="6" w:space="7" w:color="EBEBEB"/>
                                  </w:divBdr>
                                  <w:divsChild>
                                    <w:div w:id="1119183497">
                                      <w:marLeft w:val="0"/>
                                      <w:marRight w:val="0"/>
                                      <w:marTop w:val="0"/>
                                      <w:marBottom w:val="0"/>
                                      <w:divBdr>
                                        <w:top w:val="none" w:sz="0" w:space="0" w:color="auto"/>
                                        <w:left w:val="single" w:sz="24" w:space="7" w:color="8AC007"/>
                                        <w:bottom w:val="none" w:sz="0" w:space="0" w:color="auto"/>
                                        <w:right w:val="none" w:sz="0" w:space="0" w:color="auto"/>
                                      </w:divBdr>
                                    </w:div>
                                  </w:divsChild>
                                </w:div>
                                <w:div w:id="1875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7344">
                          <w:marLeft w:val="0"/>
                          <w:marRight w:val="0"/>
                          <w:marTop w:val="0"/>
                          <w:marBottom w:val="0"/>
                          <w:divBdr>
                            <w:top w:val="none" w:sz="0" w:space="0" w:color="auto"/>
                            <w:left w:val="none" w:sz="0" w:space="0" w:color="auto"/>
                            <w:bottom w:val="none" w:sz="0" w:space="0" w:color="auto"/>
                            <w:right w:val="none" w:sz="0" w:space="0" w:color="auto"/>
                          </w:divBdr>
                          <w:divsChild>
                            <w:div w:id="1778329290">
                              <w:marLeft w:val="-225"/>
                              <w:marRight w:val="-225"/>
                              <w:marTop w:val="0"/>
                              <w:marBottom w:val="0"/>
                              <w:divBdr>
                                <w:top w:val="none" w:sz="0" w:space="0" w:color="auto"/>
                                <w:left w:val="none" w:sz="0" w:space="0" w:color="auto"/>
                                <w:bottom w:val="none" w:sz="0" w:space="0" w:color="auto"/>
                                <w:right w:val="none" w:sz="0" w:space="0" w:color="auto"/>
                              </w:divBdr>
                            </w:div>
                            <w:div w:id="655383878">
                              <w:marLeft w:val="-225"/>
                              <w:marRight w:val="-225"/>
                              <w:marTop w:val="0"/>
                              <w:marBottom w:val="0"/>
                              <w:divBdr>
                                <w:top w:val="none" w:sz="0" w:space="0" w:color="auto"/>
                                <w:left w:val="none" w:sz="0" w:space="0" w:color="auto"/>
                                <w:bottom w:val="none" w:sz="0" w:space="0" w:color="auto"/>
                                <w:right w:val="none" w:sz="0" w:space="0" w:color="auto"/>
                              </w:divBdr>
                            </w:div>
                            <w:div w:id="1134369824">
                              <w:marLeft w:val="-225"/>
                              <w:marRight w:val="-225"/>
                              <w:marTop w:val="0"/>
                              <w:marBottom w:val="0"/>
                              <w:divBdr>
                                <w:top w:val="none" w:sz="0" w:space="0" w:color="auto"/>
                                <w:left w:val="none" w:sz="0" w:space="0" w:color="auto"/>
                                <w:bottom w:val="none" w:sz="0" w:space="0" w:color="auto"/>
                                <w:right w:val="none" w:sz="0" w:space="0" w:color="auto"/>
                              </w:divBdr>
                              <w:divsChild>
                                <w:div w:id="1775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56215">
                      <w:marLeft w:val="-225"/>
                      <w:marRight w:val="-225"/>
                      <w:marTop w:val="0"/>
                      <w:marBottom w:val="0"/>
                      <w:divBdr>
                        <w:top w:val="none" w:sz="0" w:space="0" w:color="auto"/>
                        <w:left w:val="none" w:sz="0" w:space="0" w:color="auto"/>
                        <w:bottom w:val="none" w:sz="0" w:space="0" w:color="auto"/>
                        <w:right w:val="none" w:sz="0" w:space="0" w:color="auto"/>
                      </w:divBdr>
                      <w:divsChild>
                        <w:div w:id="5597014">
                          <w:marLeft w:val="0"/>
                          <w:marRight w:val="0"/>
                          <w:marTop w:val="0"/>
                          <w:marBottom w:val="0"/>
                          <w:divBdr>
                            <w:top w:val="none" w:sz="0" w:space="0" w:color="auto"/>
                            <w:left w:val="none" w:sz="0" w:space="0" w:color="auto"/>
                            <w:bottom w:val="none" w:sz="0" w:space="0" w:color="auto"/>
                            <w:right w:val="none" w:sz="0" w:space="0" w:color="auto"/>
                          </w:divBdr>
                          <w:divsChild>
                            <w:div w:id="941913944">
                              <w:marLeft w:val="0"/>
                              <w:marRight w:val="0"/>
                              <w:marTop w:val="300"/>
                              <w:marBottom w:val="0"/>
                              <w:divBdr>
                                <w:top w:val="none" w:sz="0" w:space="0" w:color="auto"/>
                                <w:left w:val="none" w:sz="0" w:space="0" w:color="auto"/>
                                <w:bottom w:val="none" w:sz="0" w:space="0" w:color="auto"/>
                                <w:right w:val="none" w:sz="0" w:space="0" w:color="auto"/>
                              </w:divBdr>
                              <w:divsChild>
                                <w:div w:id="2107463270">
                                  <w:marLeft w:val="-225"/>
                                  <w:marRight w:val="-225"/>
                                  <w:marTop w:val="0"/>
                                  <w:marBottom w:val="0"/>
                                  <w:divBdr>
                                    <w:top w:val="none" w:sz="0" w:space="0" w:color="auto"/>
                                    <w:left w:val="none" w:sz="0" w:space="0" w:color="auto"/>
                                    <w:bottom w:val="none" w:sz="0" w:space="0" w:color="auto"/>
                                    <w:right w:val="none" w:sz="0" w:space="0" w:color="auto"/>
                                  </w:divBdr>
                                  <w:divsChild>
                                    <w:div w:id="1852839099">
                                      <w:marLeft w:val="0"/>
                                      <w:marRight w:val="0"/>
                                      <w:marTop w:val="0"/>
                                      <w:marBottom w:val="0"/>
                                      <w:divBdr>
                                        <w:top w:val="none" w:sz="0" w:space="0" w:color="auto"/>
                                        <w:left w:val="none" w:sz="0" w:space="0" w:color="auto"/>
                                        <w:bottom w:val="none" w:sz="0" w:space="0" w:color="auto"/>
                                        <w:right w:val="none" w:sz="0" w:space="0" w:color="auto"/>
                                      </w:divBdr>
                                    </w:div>
                                    <w:div w:id="1267347345">
                                      <w:marLeft w:val="0"/>
                                      <w:marRight w:val="0"/>
                                      <w:marTop w:val="0"/>
                                      <w:marBottom w:val="0"/>
                                      <w:divBdr>
                                        <w:top w:val="none" w:sz="0" w:space="0" w:color="auto"/>
                                        <w:left w:val="none" w:sz="0" w:space="0" w:color="auto"/>
                                        <w:bottom w:val="none" w:sz="0" w:space="0" w:color="auto"/>
                                        <w:right w:val="none" w:sz="0" w:space="0" w:color="auto"/>
                                      </w:divBdr>
                                    </w:div>
                                    <w:div w:id="1579705631">
                                      <w:marLeft w:val="0"/>
                                      <w:marRight w:val="0"/>
                                      <w:marTop w:val="0"/>
                                      <w:marBottom w:val="0"/>
                                      <w:divBdr>
                                        <w:top w:val="none" w:sz="0" w:space="0" w:color="auto"/>
                                        <w:left w:val="none" w:sz="0" w:space="0" w:color="auto"/>
                                        <w:bottom w:val="none" w:sz="0" w:space="0" w:color="auto"/>
                                        <w:right w:val="none" w:sz="0" w:space="0" w:color="auto"/>
                                      </w:divBdr>
                                    </w:div>
                                    <w:div w:id="1879968181">
                                      <w:marLeft w:val="0"/>
                                      <w:marRight w:val="0"/>
                                      <w:marTop w:val="0"/>
                                      <w:marBottom w:val="0"/>
                                      <w:divBdr>
                                        <w:top w:val="none" w:sz="0" w:space="0" w:color="auto"/>
                                        <w:left w:val="none" w:sz="0" w:space="0" w:color="auto"/>
                                        <w:bottom w:val="none" w:sz="0" w:space="0" w:color="auto"/>
                                        <w:right w:val="none" w:sz="0" w:space="0" w:color="auto"/>
                                      </w:divBdr>
                                    </w:div>
                                  </w:divsChild>
                                </w:div>
                                <w:div w:id="108818649">
                                  <w:marLeft w:val="0"/>
                                  <w:marRight w:val="0"/>
                                  <w:marTop w:val="0"/>
                                  <w:marBottom w:val="0"/>
                                  <w:divBdr>
                                    <w:top w:val="none" w:sz="0" w:space="0" w:color="auto"/>
                                    <w:left w:val="none" w:sz="0" w:space="0" w:color="auto"/>
                                    <w:bottom w:val="none" w:sz="0" w:space="0" w:color="auto"/>
                                    <w:right w:val="none" w:sz="0" w:space="0" w:color="auto"/>
                                  </w:divBdr>
                                  <w:divsChild>
                                    <w:div w:id="898981159">
                                      <w:marLeft w:val="0"/>
                                      <w:marRight w:val="0"/>
                                      <w:marTop w:val="0"/>
                                      <w:marBottom w:val="225"/>
                                      <w:divBdr>
                                        <w:top w:val="none" w:sz="0" w:space="0" w:color="auto"/>
                                        <w:left w:val="none" w:sz="0" w:space="0" w:color="auto"/>
                                        <w:bottom w:val="none" w:sz="0" w:space="0" w:color="auto"/>
                                        <w:right w:val="none" w:sz="0" w:space="0" w:color="auto"/>
                                      </w:divBdr>
                                    </w:div>
                                    <w:div w:id="1188445286">
                                      <w:marLeft w:val="0"/>
                                      <w:marRight w:val="0"/>
                                      <w:marTop w:val="0"/>
                                      <w:marBottom w:val="225"/>
                                      <w:divBdr>
                                        <w:top w:val="none" w:sz="0" w:space="0" w:color="auto"/>
                                        <w:left w:val="none" w:sz="0" w:space="0" w:color="auto"/>
                                        <w:bottom w:val="none" w:sz="0" w:space="0" w:color="auto"/>
                                        <w:right w:val="none" w:sz="0" w:space="0" w:color="auto"/>
                                      </w:divBdr>
                                    </w:div>
                                    <w:div w:id="868639853">
                                      <w:marLeft w:val="0"/>
                                      <w:marRight w:val="0"/>
                                      <w:marTop w:val="0"/>
                                      <w:marBottom w:val="225"/>
                                      <w:divBdr>
                                        <w:top w:val="none" w:sz="0" w:space="0" w:color="auto"/>
                                        <w:left w:val="none" w:sz="0" w:space="0" w:color="auto"/>
                                        <w:bottom w:val="none" w:sz="0" w:space="0" w:color="auto"/>
                                        <w:right w:val="none" w:sz="0" w:space="0" w:color="auto"/>
                                      </w:divBdr>
                                    </w:div>
                                    <w:div w:id="1083140534">
                                      <w:marLeft w:val="0"/>
                                      <w:marRight w:val="0"/>
                                      <w:marTop w:val="0"/>
                                      <w:marBottom w:val="225"/>
                                      <w:divBdr>
                                        <w:top w:val="none" w:sz="0" w:space="0" w:color="auto"/>
                                        <w:left w:val="none" w:sz="0" w:space="0" w:color="auto"/>
                                        <w:bottom w:val="none" w:sz="0" w:space="0" w:color="auto"/>
                                        <w:right w:val="none" w:sz="0" w:space="0" w:color="auto"/>
                                      </w:divBdr>
                                    </w:div>
                                  </w:divsChild>
                                </w:div>
                                <w:div w:id="1638563409">
                                  <w:marLeft w:val="0"/>
                                  <w:marRight w:val="0"/>
                                  <w:marTop w:val="0"/>
                                  <w:marBottom w:val="0"/>
                                  <w:divBdr>
                                    <w:top w:val="none" w:sz="0" w:space="0" w:color="auto"/>
                                    <w:left w:val="none" w:sz="0" w:space="0" w:color="auto"/>
                                    <w:bottom w:val="none" w:sz="0" w:space="0" w:color="auto"/>
                                    <w:right w:val="none" w:sz="0" w:space="0" w:color="auto"/>
                                  </w:divBdr>
                                </w:div>
                                <w:div w:id="243730207">
                                  <w:marLeft w:val="-225"/>
                                  <w:marRight w:val="-225"/>
                                  <w:marTop w:val="0"/>
                                  <w:marBottom w:val="0"/>
                                  <w:divBdr>
                                    <w:top w:val="none" w:sz="0" w:space="0" w:color="auto"/>
                                    <w:left w:val="none" w:sz="0" w:space="0" w:color="auto"/>
                                    <w:bottom w:val="none" w:sz="0" w:space="0" w:color="auto"/>
                                    <w:right w:val="none" w:sz="0" w:space="0" w:color="auto"/>
                                  </w:divBdr>
                                  <w:divsChild>
                                    <w:div w:id="158808820">
                                      <w:marLeft w:val="0"/>
                                      <w:marRight w:val="0"/>
                                      <w:marTop w:val="0"/>
                                      <w:marBottom w:val="0"/>
                                      <w:divBdr>
                                        <w:top w:val="none" w:sz="0" w:space="0" w:color="auto"/>
                                        <w:left w:val="none" w:sz="0" w:space="0" w:color="auto"/>
                                        <w:bottom w:val="none" w:sz="0" w:space="0" w:color="auto"/>
                                        <w:right w:val="none" w:sz="0" w:space="0" w:color="auto"/>
                                      </w:divBdr>
                                    </w:div>
                                    <w:div w:id="801190138">
                                      <w:marLeft w:val="0"/>
                                      <w:marRight w:val="0"/>
                                      <w:marTop w:val="0"/>
                                      <w:marBottom w:val="0"/>
                                      <w:divBdr>
                                        <w:top w:val="none" w:sz="0" w:space="0" w:color="auto"/>
                                        <w:left w:val="none" w:sz="0" w:space="0" w:color="auto"/>
                                        <w:bottom w:val="none" w:sz="0" w:space="0" w:color="auto"/>
                                        <w:right w:val="none" w:sz="0" w:space="0" w:color="auto"/>
                                      </w:divBdr>
                                    </w:div>
                                    <w:div w:id="71784185">
                                      <w:marLeft w:val="0"/>
                                      <w:marRight w:val="0"/>
                                      <w:marTop w:val="0"/>
                                      <w:marBottom w:val="0"/>
                                      <w:divBdr>
                                        <w:top w:val="none" w:sz="0" w:space="0" w:color="auto"/>
                                        <w:left w:val="none" w:sz="0" w:space="0" w:color="auto"/>
                                        <w:bottom w:val="none" w:sz="0" w:space="0" w:color="auto"/>
                                        <w:right w:val="none" w:sz="0" w:space="0" w:color="auto"/>
                                      </w:divBdr>
                                    </w:div>
                                    <w:div w:id="11142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70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166686">
          <w:marLeft w:val="0"/>
          <w:marRight w:val="0"/>
          <w:marTop w:val="570"/>
          <w:marBottom w:val="0"/>
          <w:divBdr>
            <w:top w:val="single" w:sz="6" w:space="0" w:color="AAAAAA"/>
            <w:left w:val="single" w:sz="6" w:space="0" w:color="5F5F5F"/>
            <w:bottom w:val="single" w:sz="6" w:space="0" w:color="5F5F5F"/>
            <w:right w:val="single" w:sz="6" w:space="0" w:color="5F5F5F"/>
          </w:divBdr>
          <w:divsChild>
            <w:div w:id="1121340259">
              <w:marLeft w:val="0"/>
              <w:marRight w:val="0"/>
              <w:marTop w:val="0"/>
              <w:marBottom w:val="0"/>
              <w:divBdr>
                <w:top w:val="none" w:sz="0" w:space="0" w:color="auto"/>
                <w:left w:val="none" w:sz="0" w:space="0" w:color="auto"/>
                <w:bottom w:val="none" w:sz="0" w:space="0" w:color="auto"/>
                <w:right w:val="none" w:sz="0" w:space="0" w:color="auto"/>
              </w:divBdr>
              <w:divsChild>
                <w:div w:id="1478185543">
                  <w:marLeft w:val="0"/>
                  <w:marRight w:val="0"/>
                  <w:marTop w:val="0"/>
                  <w:marBottom w:val="0"/>
                  <w:divBdr>
                    <w:top w:val="none" w:sz="0" w:space="0" w:color="auto"/>
                    <w:left w:val="none" w:sz="0" w:space="0" w:color="auto"/>
                    <w:bottom w:val="none" w:sz="0" w:space="0" w:color="auto"/>
                    <w:right w:val="none" w:sz="0" w:space="0" w:color="auto"/>
                  </w:divBdr>
                </w:div>
                <w:div w:id="423647605">
                  <w:marLeft w:val="0"/>
                  <w:marRight w:val="0"/>
                  <w:marTop w:val="0"/>
                  <w:marBottom w:val="0"/>
                  <w:divBdr>
                    <w:top w:val="none" w:sz="0" w:space="0" w:color="auto"/>
                    <w:left w:val="none" w:sz="0" w:space="0" w:color="auto"/>
                    <w:bottom w:val="none" w:sz="0" w:space="0" w:color="auto"/>
                    <w:right w:val="none" w:sz="0" w:space="0" w:color="auto"/>
                  </w:divBdr>
                </w:div>
                <w:div w:id="271284585">
                  <w:marLeft w:val="0"/>
                  <w:marRight w:val="0"/>
                  <w:marTop w:val="0"/>
                  <w:marBottom w:val="0"/>
                  <w:divBdr>
                    <w:top w:val="none" w:sz="0" w:space="0" w:color="auto"/>
                    <w:left w:val="none" w:sz="0" w:space="0" w:color="auto"/>
                    <w:bottom w:val="none" w:sz="0" w:space="0" w:color="auto"/>
                    <w:right w:val="none" w:sz="0" w:space="0" w:color="auto"/>
                  </w:divBdr>
                </w:div>
                <w:div w:id="1553882803">
                  <w:marLeft w:val="0"/>
                  <w:marRight w:val="0"/>
                  <w:marTop w:val="0"/>
                  <w:marBottom w:val="0"/>
                  <w:divBdr>
                    <w:top w:val="none" w:sz="0" w:space="0" w:color="auto"/>
                    <w:left w:val="none" w:sz="0" w:space="0" w:color="auto"/>
                    <w:bottom w:val="none" w:sz="0" w:space="0" w:color="auto"/>
                    <w:right w:val="none" w:sz="0" w:space="0" w:color="auto"/>
                  </w:divBdr>
                </w:div>
                <w:div w:id="419184124">
                  <w:marLeft w:val="0"/>
                  <w:marRight w:val="0"/>
                  <w:marTop w:val="0"/>
                  <w:marBottom w:val="0"/>
                  <w:divBdr>
                    <w:top w:val="none" w:sz="0" w:space="0" w:color="auto"/>
                    <w:left w:val="none" w:sz="0" w:space="0" w:color="auto"/>
                    <w:bottom w:val="none" w:sz="0" w:space="0" w:color="auto"/>
                    <w:right w:val="none" w:sz="0" w:space="0" w:color="auto"/>
                  </w:divBdr>
                </w:div>
                <w:div w:id="20275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4655">
          <w:marLeft w:val="0"/>
          <w:marRight w:val="0"/>
          <w:marTop w:val="570"/>
          <w:marBottom w:val="0"/>
          <w:divBdr>
            <w:top w:val="single" w:sz="6" w:space="0" w:color="AAAAAA"/>
            <w:left w:val="single" w:sz="6" w:space="0" w:color="5F5F5F"/>
            <w:bottom w:val="single" w:sz="6" w:space="0" w:color="5F5F5F"/>
            <w:right w:val="single" w:sz="6" w:space="0" w:color="5F5F5F"/>
          </w:divBdr>
          <w:divsChild>
            <w:div w:id="388304782">
              <w:marLeft w:val="0"/>
              <w:marRight w:val="0"/>
              <w:marTop w:val="0"/>
              <w:marBottom w:val="0"/>
              <w:divBdr>
                <w:top w:val="none" w:sz="0" w:space="0" w:color="auto"/>
                <w:left w:val="none" w:sz="0" w:space="0" w:color="auto"/>
                <w:bottom w:val="none" w:sz="0" w:space="0" w:color="auto"/>
                <w:right w:val="none" w:sz="0" w:space="0" w:color="auto"/>
              </w:divBdr>
              <w:divsChild>
                <w:div w:id="1918594859">
                  <w:marLeft w:val="0"/>
                  <w:marRight w:val="0"/>
                  <w:marTop w:val="0"/>
                  <w:marBottom w:val="0"/>
                  <w:divBdr>
                    <w:top w:val="none" w:sz="0" w:space="0" w:color="auto"/>
                    <w:left w:val="none" w:sz="0" w:space="0" w:color="auto"/>
                    <w:bottom w:val="none" w:sz="0" w:space="0" w:color="auto"/>
                    <w:right w:val="none" w:sz="0" w:space="0" w:color="auto"/>
                  </w:divBdr>
                </w:div>
                <w:div w:id="1686588958">
                  <w:marLeft w:val="0"/>
                  <w:marRight w:val="0"/>
                  <w:marTop w:val="0"/>
                  <w:marBottom w:val="0"/>
                  <w:divBdr>
                    <w:top w:val="none" w:sz="0" w:space="0" w:color="auto"/>
                    <w:left w:val="none" w:sz="0" w:space="0" w:color="auto"/>
                    <w:bottom w:val="none" w:sz="0" w:space="0" w:color="auto"/>
                    <w:right w:val="none" w:sz="0" w:space="0" w:color="auto"/>
                  </w:divBdr>
                </w:div>
                <w:div w:id="104085924">
                  <w:marLeft w:val="0"/>
                  <w:marRight w:val="0"/>
                  <w:marTop w:val="0"/>
                  <w:marBottom w:val="0"/>
                  <w:divBdr>
                    <w:top w:val="none" w:sz="0" w:space="0" w:color="auto"/>
                    <w:left w:val="none" w:sz="0" w:space="0" w:color="auto"/>
                    <w:bottom w:val="none" w:sz="0" w:space="0" w:color="auto"/>
                    <w:right w:val="none" w:sz="0" w:space="0" w:color="auto"/>
                  </w:divBdr>
                </w:div>
                <w:div w:id="1701318641">
                  <w:marLeft w:val="0"/>
                  <w:marRight w:val="0"/>
                  <w:marTop w:val="0"/>
                  <w:marBottom w:val="0"/>
                  <w:divBdr>
                    <w:top w:val="none" w:sz="0" w:space="0" w:color="auto"/>
                    <w:left w:val="none" w:sz="0" w:space="0" w:color="auto"/>
                    <w:bottom w:val="none" w:sz="0" w:space="0" w:color="auto"/>
                    <w:right w:val="none" w:sz="0" w:space="0" w:color="auto"/>
                  </w:divBdr>
                </w:div>
                <w:div w:id="7865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9017">
          <w:marLeft w:val="0"/>
          <w:marRight w:val="0"/>
          <w:marTop w:val="570"/>
          <w:marBottom w:val="0"/>
          <w:divBdr>
            <w:top w:val="single" w:sz="6" w:space="0" w:color="AAAAAA"/>
            <w:left w:val="single" w:sz="6" w:space="0" w:color="5F5F5F"/>
            <w:bottom w:val="single" w:sz="6" w:space="0" w:color="5F5F5F"/>
            <w:right w:val="single" w:sz="6" w:space="0" w:color="5F5F5F"/>
          </w:divBdr>
          <w:divsChild>
            <w:div w:id="724717161">
              <w:marLeft w:val="0"/>
              <w:marRight w:val="0"/>
              <w:marTop w:val="0"/>
              <w:marBottom w:val="0"/>
              <w:divBdr>
                <w:top w:val="none" w:sz="0" w:space="0" w:color="auto"/>
                <w:left w:val="none" w:sz="0" w:space="0" w:color="auto"/>
                <w:bottom w:val="none" w:sz="0" w:space="0" w:color="auto"/>
                <w:right w:val="none" w:sz="0" w:space="0" w:color="auto"/>
              </w:divBdr>
              <w:divsChild>
                <w:div w:id="1279021447">
                  <w:marLeft w:val="0"/>
                  <w:marRight w:val="0"/>
                  <w:marTop w:val="0"/>
                  <w:marBottom w:val="0"/>
                  <w:divBdr>
                    <w:top w:val="none" w:sz="0" w:space="0" w:color="auto"/>
                    <w:left w:val="none" w:sz="0" w:space="0" w:color="auto"/>
                    <w:bottom w:val="none" w:sz="0" w:space="0" w:color="auto"/>
                    <w:right w:val="none" w:sz="0" w:space="0" w:color="auto"/>
                  </w:divBdr>
                </w:div>
                <w:div w:id="894048355">
                  <w:marLeft w:val="0"/>
                  <w:marRight w:val="0"/>
                  <w:marTop w:val="0"/>
                  <w:marBottom w:val="0"/>
                  <w:divBdr>
                    <w:top w:val="none" w:sz="0" w:space="0" w:color="auto"/>
                    <w:left w:val="none" w:sz="0" w:space="0" w:color="auto"/>
                    <w:bottom w:val="none" w:sz="0" w:space="0" w:color="auto"/>
                    <w:right w:val="none" w:sz="0" w:space="0" w:color="auto"/>
                  </w:divBdr>
                </w:div>
                <w:div w:id="186337038">
                  <w:marLeft w:val="0"/>
                  <w:marRight w:val="0"/>
                  <w:marTop w:val="0"/>
                  <w:marBottom w:val="0"/>
                  <w:divBdr>
                    <w:top w:val="none" w:sz="0" w:space="0" w:color="auto"/>
                    <w:left w:val="none" w:sz="0" w:space="0" w:color="auto"/>
                    <w:bottom w:val="none" w:sz="0" w:space="0" w:color="auto"/>
                    <w:right w:val="none" w:sz="0" w:space="0" w:color="auto"/>
                  </w:divBdr>
                </w:div>
                <w:div w:id="2689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8735">
          <w:marLeft w:val="0"/>
          <w:marRight w:val="0"/>
          <w:marTop w:val="570"/>
          <w:marBottom w:val="0"/>
          <w:divBdr>
            <w:top w:val="single" w:sz="6" w:space="0" w:color="AAAAAA"/>
            <w:left w:val="single" w:sz="6" w:space="0" w:color="5F5F5F"/>
            <w:bottom w:val="single" w:sz="6" w:space="0" w:color="5F5F5F"/>
            <w:right w:val="single" w:sz="6" w:space="0" w:color="5F5F5F"/>
          </w:divBdr>
          <w:divsChild>
            <w:div w:id="1255826402">
              <w:marLeft w:val="0"/>
              <w:marRight w:val="0"/>
              <w:marTop w:val="0"/>
              <w:marBottom w:val="0"/>
              <w:divBdr>
                <w:top w:val="none" w:sz="0" w:space="0" w:color="auto"/>
                <w:left w:val="none" w:sz="0" w:space="0" w:color="auto"/>
                <w:bottom w:val="none" w:sz="0" w:space="0" w:color="auto"/>
                <w:right w:val="none" w:sz="0" w:space="0" w:color="auto"/>
              </w:divBdr>
              <w:divsChild>
                <w:div w:id="1913732399">
                  <w:marLeft w:val="0"/>
                  <w:marRight w:val="0"/>
                  <w:marTop w:val="0"/>
                  <w:marBottom w:val="0"/>
                  <w:divBdr>
                    <w:top w:val="none" w:sz="0" w:space="0" w:color="auto"/>
                    <w:left w:val="none" w:sz="0" w:space="0" w:color="auto"/>
                    <w:bottom w:val="none" w:sz="0" w:space="0" w:color="auto"/>
                    <w:right w:val="none" w:sz="0" w:space="0" w:color="auto"/>
                  </w:divBdr>
                  <w:divsChild>
                    <w:div w:id="1358769845">
                      <w:marLeft w:val="0"/>
                      <w:marRight w:val="0"/>
                      <w:marTop w:val="0"/>
                      <w:marBottom w:val="0"/>
                      <w:divBdr>
                        <w:top w:val="none" w:sz="0" w:space="0" w:color="auto"/>
                        <w:left w:val="none" w:sz="0" w:space="0" w:color="auto"/>
                        <w:bottom w:val="none" w:sz="0" w:space="0" w:color="auto"/>
                        <w:right w:val="none" w:sz="0" w:space="0" w:color="auto"/>
                      </w:divBdr>
                      <w:divsChild>
                        <w:div w:id="1801652310">
                          <w:marLeft w:val="0"/>
                          <w:marRight w:val="0"/>
                          <w:marTop w:val="0"/>
                          <w:marBottom w:val="0"/>
                          <w:divBdr>
                            <w:top w:val="none" w:sz="0" w:space="0" w:color="auto"/>
                            <w:left w:val="none" w:sz="0" w:space="0" w:color="auto"/>
                            <w:bottom w:val="none" w:sz="0" w:space="0" w:color="auto"/>
                            <w:right w:val="none" w:sz="0" w:space="0" w:color="auto"/>
                          </w:divBdr>
                          <w:divsChild>
                            <w:div w:id="1042511036">
                              <w:marLeft w:val="0"/>
                              <w:marRight w:val="0"/>
                              <w:marTop w:val="0"/>
                              <w:marBottom w:val="0"/>
                              <w:divBdr>
                                <w:top w:val="none" w:sz="0" w:space="0" w:color="auto"/>
                                <w:left w:val="none" w:sz="0" w:space="0" w:color="auto"/>
                                <w:bottom w:val="none" w:sz="0" w:space="0" w:color="auto"/>
                                <w:right w:val="none" w:sz="0" w:space="0" w:color="auto"/>
                              </w:divBdr>
                              <w:divsChild>
                                <w:div w:id="1178042065">
                                  <w:marLeft w:val="0"/>
                                  <w:marRight w:val="0"/>
                                  <w:marTop w:val="0"/>
                                  <w:marBottom w:val="0"/>
                                  <w:divBdr>
                                    <w:top w:val="none" w:sz="0" w:space="0" w:color="auto"/>
                                    <w:left w:val="none" w:sz="0" w:space="0" w:color="auto"/>
                                    <w:bottom w:val="none" w:sz="0" w:space="0" w:color="auto"/>
                                    <w:right w:val="none" w:sz="0" w:space="0" w:color="auto"/>
                                  </w:divBdr>
                                  <w:divsChild>
                                    <w:div w:id="2020738913">
                                      <w:marLeft w:val="0"/>
                                      <w:marRight w:val="0"/>
                                      <w:marTop w:val="0"/>
                                      <w:marBottom w:val="0"/>
                                      <w:divBdr>
                                        <w:top w:val="single" w:sz="6" w:space="0" w:color="555555"/>
                                        <w:left w:val="single" w:sz="6" w:space="0" w:color="555555"/>
                                        <w:bottom w:val="single" w:sz="6" w:space="0" w:color="555555"/>
                                        <w:right w:val="single" w:sz="6" w:space="0" w:color="555555"/>
                                      </w:divBdr>
                                      <w:divsChild>
                                        <w:div w:id="595868239">
                                          <w:marLeft w:val="0"/>
                                          <w:marRight w:val="0"/>
                                          <w:marTop w:val="0"/>
                                          <w:marBottom w:val="0"/>
                                          <w:divBdr>
                                            <w:top w:val="none" w:sz="0" w:space="0" w:color="auto"/>
                                            <w:left w:val="none" w:sz="0" w:space="0" w:color="auto"/>
                                            <w:bottom w:val="none" w:sz="0" w:space="0" w:color="auto"/>
                                            <w:right w:val="none" w:sz="0" w:space="0" w:color="auto"/>
                                          </w:divBdr>
                                        </w:div>
                                      </w:divsChild>
                                    </w:div>
                                    <w:div w:id="753285228">
                                      <w:marLeft w:val="60"/>
                                      <w:marRight w:val="60"/>
                                      <w:marTop w:val="0"/>
                                      <w:marBottom w:val="0"/>
                                      <w:divBdr>
                                        <w:top w:val="none" w:sz="0" w:space="0" w:color="auto"/>
                                        <w:left w:val="none" w:sz="0" w:space="0" w:color="auto"/>
                                        <w:bottom w:val="none" w:sz="0" w:space="0" w:color="auto"/>
                                        <w:right w:val="none" w:sz="0" w:space="0" w:color="auto"/>
                                      </w:divBdr>
                                    </w:div>
                                    <w:div w:id="440492161">
                                      <w:marLeft w:val="0"/>
                                      <w:marRight w:val="30"/>
                                      <w:marTop w:val="0"/>
                                      <w:marBottom w:val="0"/>
                                      <w:divBdr>
                                        <w:top w:val="none" w:sz="0" w:space="0" w:color="auto"/>
                                        <w:left w:val="none" w:sz="0" w:space="0" w:color="auto"/>
                                        <w:bottom w:val="none" w:sz="0" w:space="0" w:color="auto"/>
                                        <w:right w:val="none" w:sz="0" w:space="0" w:color="auto"/>
                                      </w:divBdr>
                                    </w:div>
                                    <w:div w:id="1107507920">
                                      <w:marLeft w:val="0"/>
                                      <w:marRight w:val="0"/>
                                      <w:marTop w:val="100"/>
                                      <w:marBottom w:val="100"/>
                                      <w:divBdr>
                                        <w:top w:val="none" w:sz="0" w:space="0" w:color="auto"/>
                                        <w:left w:val="none" w:sz="0" w:space="0" w:color="auto"/>
                                        <w:bottom w:val="none" w:sz="0" w:space="0" w:color="auto"/>
                                        <w:right w:val="none" w:sz="0" w:space="0" w:color="auto"/>
                                      </w:divBdr>
                                      <w:divsChild>
                                        <w:div w:id="1196965782">
                                          <w:marLeft w:val="0"/>
                                          <w:marRight w:val="0"/>
                                          <w:marTop w:val="0"/>
                                          <w:marBottom w:val="0"/>
                                          <w:divBdr>
                                            <w:top w:val="none" w:sz="0" w:space="0" w:color="auto"/>
                                            <w:left w:val="none" w:sz="0" w:space="0" w:color="auto"/>
                                            <w:bottom w:val="none" w:sz="0" w:space="0" w:color="auto"/>
                                            <w:right w:val="none" w:sz="0" w:space="0" w:color="auto"/>
                                          </w:divBdr>
                                        </w:div>
                                        <w:div w:id="1910652567">
                                          <w:marLeft w:val="0"/>
                                          <w:marRight w:val="0"/>
                                          <w:marTop w:val="0"/>
                                          <w:marBottom w:val="0"/>
                                          <w:divBdr>
                                            <w:top w:val="none" w:sz="0" w:space="0" w:color="auto"/>
                                            <w:left w:val="none" w:sz="0" w:space="0" w:color="auto"/>
                                            <w:bottom w:val="none" w:sz="0" w:space="0" w:color="auto"/>
                                            <w:right w:val="none" w:sz="0" w:space="0" w:color="auto"/>
                                          </w:divBdr>
                                        </w:div>
                                        <w:div w:id="569198677">
                                          <w:marLeft w:val="0"/>
                                          <w:marRight w:val="0"/>
                                          <w:marTop w:val="60"/>
                                          <w:marBottom w:val="0"/>
                                          <w:divBdr>
                                            <w:top w:val="none" w:sz="0" w:space="0" w:color="auto"/>
                                            <w:left w:val="none" w:sz="0" w:space="0" w:color="auto"/>
                                            <w:bottom w:val="none" w:sz="0" w:space="0" w:color="auto"/>
                                            <w:right w:val="none" w:sz="0" w:space="0" w:color="auto"/>
                                          </w:divBdr>
                                          <w:divsChild>
                                            <w:div w:id="1038553463">
                                              <w:marLeft w:val="0"/>
                                              <w:marRight w:val="150"/>
                                              <w:marTop w:val="0"/>
                                              <w:marBottom w:val="0"/>
                                              <w:divBdr>
                                                <w:top w:val="none" w:sz="0" w:space="0" w:color="auto"/>
                                                <w:left w:val="none" w:sz="0" w:space="0" w:color="auto"/>
                                                <w:bottom w:val="none" w:sz="0" w:space="0" w:color="auto"/>
                                                <w:right w:val="none" w:sz="0" w:space="0" w:color="auto"/>
                                              </w:divBdr>
                                            </w:div>
                                          </w:divsChild>
                                        </w:div>
                                        <w:div w:id="1236932684">
                                          <w:marLeft w:val="0"/>
                                          <w:marRight w:val="0"/>
                                          <w:marTop w:val="0"/>
                                          <w:marBottom w:val="0"/>
                                          <w:divBdr>
                                            <w:top w:val="none" w:sz="0" w:space="0" w:color="auto"/>
                                            <w:left w:val="none" w:sz="0" w:space="0" w:color="auto"/>
                                            <w:bottom w:val="none" w:sz="0" w:space="0" w:color="auto"/>
                                            <w:right w:val="none" w:sz="0" w:space="0" w:color="auto"/>
                                          </w:divBdr>
                                          <w:divsChild>
                                            <w:div w:id="1931695052">
                                              <w:marLeft w:val="0"/>
                                              <w:marRight w:val="0"/>
                                              <w:marTop w:val="0"/>
                                              <w:marBottom w:val="0"/>
                                              <w:divBdr>
                                                <w:top w:val="none" w:sz="0" w:space="0" w:color="auto"/>
                                                <w:left w:val="none" w:sz="0" w:space="0" w:color="auto"/>
                                                <w:bottom w:val="none" w:sz="0" w:space="0" w:color="auto"/>
                                                <w:right w:val="none" w:sz="0" w:space="0" w:color="auto"/>
                                              </w:divBdr>
                                            </w:div>
                                            <w:div w:id="1380782665">
                                              <w:marLeft w:val="0"/>
                                              <w:marRight w:val="0"/>
                                              <w:marTop w:val="0"/>
                                              <w:marBottom w:val="0"/>
                                              <w:divBdr>
                                                <w:top w:val="none" w:sz="0" w:space="0" w:color="auto"/>
                                                <w:left w:val="none" w:sz="0" w:space="0" w:color="auto"/>
                                                <w:bottom w:val="none" w:sz="0" w:space="0" w:color="auto"/>
                                                <w:right w:val="none" w:sz="0" w:space="0" w:color="auto"/>
                                              </w:divBdr>
                                            </w:div>
                                            <w:div w:id="4263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075198">
          <w:marLeft w:val="0"/>
          <w:marRight w:val="0"/>
          <w:marTop w:val="570"/>
          <w:marBottom w:val="0"/>
          <w:divBdr>
            <w:top w:val="single" w:sz="6" w:space="0" w:color="AAAAAA"/>
            <w:left w:val="single" w:sz="6" w:space="0" w:color="5F5F5F"/>
            <w:bottom w:val="single" w:sz="6" w:space="0" w:color="5F5F5F"/>
            <w:right w:val="single" w:sz="6" w:space="0" w:color="5F5F5F"/>
          </w:divBdr>
          <w:divsChild>
            <w:div w:id="1261915972">
              <w:marLeft w:val="0"/>
              <w:marRight w:val="0"/>
              <w:marTop w:val="0"/>
              <w:marBottom w:val="0"/>
              <w:divBdr>
                <w:top w:val="none" w:sz="0" w:space="0" w:color="auto"/>
                <w:left w:val="none" w:sz="0" w:space="0" w:color="auto"/>
                <w:bottom w:val="none" w:sz="0" w:space="0" w:color="auto"/>
                <w:right w:val="none" w:sz="0" w:space="0" w:color="auto"/>
              </w:divBdr>
              <w:divsChild>
                <w:div w:id="1547983673">
                  <w:marLeft w:val="0"/>
                  <w:marRight w:val="0"/>
                  <w:marTop w:val="0"/>
                  <w:marBottom w:val="0"/>
                  <w:divBdr>
                    <w:top w:val="none" w:sz="0" w:space="0" w:color="auto"/>
                    <w:left w:val="none" w:sz="0" w:space="0" w:color="auto"/>
                    <w:bottom w:val="none" w:sz="0" w:space="0" w:color="auto"/>
                    <w:right w:val="none" w:sz="0" w:space="0" w:color="auto"/>
                  </w:divBdr>
                  <w:divsChild>
                    <w:div w:id="1776173216">
                      <w:marLeft w:val="0"/>
                      <w:marRight w:val="0"/>
                      <w:marTop w:val="0"/>
                      <w:marBottom w:val="0"/>
                      <w:divBdr>
                        <w:top w:val="none" w:sz="0" w:space="0" w:color="auto"/>
                        <w:left w:val="none" w:sz="0" w:space="0" w:color="auto"/>
                        <w:bottom w:val="none" w:sz="0" w:space="0" w:color="auto"/>
                        <w:right w:val="none" w:sz="0" w:space="0" w:color="auto"/>
                      </w:divBdr>
                      <w:divsChild>
                        <w:div w:id="395974357">
                          <w:marLeft w:val="0"/>
                          <w:marRight w:val="0"/>
                          <w:marTop w:val="0"/>
                          <w:marBottom w:val="0"/>
                          <w:divBdr>
                            <w:top w:val="none" w:sz="0" w:space="0" w:color="auto"/>
                            <w:left w:val="none" w:sz="0" w:space="0" w:color="auto"/>
                            <w:bottom w:val="none" w:sz="0" w:space="0" w:color="auto"/>
                            <w:right w:val="none" w:sz="0" w:space="0" w:color="auto"/>
                          </w:divBdr>
                          <w:divsChild>
                            <w:div w:id="1773159970">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393941168">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186947811">
      <w:bodyDiv w:val="1"/>
      <w:marLeft w:val="0"/>
      <w:marRight w:val="0"/>
      <w:marTop w:val="0"/>
      <w:marBottom w:val="0"/>
      <w:divBdr>
        <w:top w:val="none" w:sz="0" w:space="0" w:color="auto"/>
        <w:left w:val="none" w:sz="0" w:space="0" w:color="auto"/>
        <w:bottom w:val="none" w:sz="0" w:space="0" w:color="auto"/>
        <w:right w:val="none" w:sz="0" w:space="0" w:color="auto"/>
      </w:divBdr>
      <w:divsChild>
        <w:div w:id="1446122724">
          <w:marLeft w:val="0"/>
          <w:marRight w:val="0"/>
          <w:marTop w:val="0"/>
          <w:marBottom w:val="0"/>
          <w:divBdr>
            <w:top w:val="none" w:sz="0" w:space="0" w:color="auto"/>
            <w:left w:val="none" w:sz="0" w:space="0" w:color="auto"/>
            <w:bottom w:val="none" w:sz="0" w:space="0" w:color="auto"/>
            <w:right w:val="none" w:sz="0" w:space="0" w:color="auto"/>
          </w:divBdr>
          <w:divsChild>
            <w:div w:id="196967458">
              <w:marLeft w:val="0"/>
              <w:marRight w:val="0"/>
              <w:marTop w:val="0"/>
              <w:marBottom w:val="0"/>
              <w:divBdr>
                <w:top w:val="none" w:sz="0" w:space="0" w:color="auto"/>
                <w:left w:val="none" w:sz="0" w:space="0" w:color="auto"/>
                <w:bottom w:val="none" w:sz="0" w:space="0" w:color="auto"/>
                <w:right w:val="none" w:sz="0" w:space="0" w:color="auto"/>
              </w:divBdr>
            </w:div>
          </w:divsChild>
        </w:div>
        <w:div w:id="1837382266">
          <w:marLeft w:val="0"/>
          <w:marRight w:val="0"/>
          <w:marTop w:val="0"/>
          <w:marBottom w:val="0"/>
          <w:divBdr>
            <w:top w:val="none" w:sz="0" w:space="0" w:color="auto"/>
            <w:left w:val="none" w:sz="0" w:space="0" w:color="auto"/>
            <w:bottom w:val="none" w:sz="0" w:space="0" w:color="auto"/>
            <w:right w:val="none" w:sz="0" w:space="0" w:color="auto"/>
          </w:divBdr>
          <w:divsChild>
            <w:div w:id="2088258201">
              <w:marLeft w:val="0"/>
              <w:marRight w:val="0"/>
              <w:marTop w:val="0"/>
              <w:marBottom w:val="0"/>
              <w:divBdr>
                <w:top w:val="none" w:sz="0" w:space="0" w:color="auto"/>
                <w:left w:val="none" w:sz="0" w:space="0" w:color="auto"/>
                <w:bottom w:val="none" w:sz="0" w:space="0" w:color="auto"/>
                <w:right w:val="none" w:sz="0" w:space="0" w:color="auto"/>
              </w:divBdr>
            </w:div>
          </w:divsChild>
        </w:div>
        <w:div w:id="1564827210">
          <w:marLeft w:val="0"/>
          <w:marRight w:val="0"/>
          <w:marTop w:val="0"/>
          <w:marBottom w:val="0"/>
          <w:divBdr>
            <w:top w:val="none" w:sz="0" w:space="0" w:color="auto"/>
            <w:left w:val="none" w:sz="0" w:space="0" w:color="auto"/>
            <w:bottom w:val="none" w:sz="0" w:space="0" w:color="auto"/>
            <w:right w:val="none" w:sz="0" w:space="0" w:color="auto"/>
          </w:divBdr>
          <w:divsChild>
            <w:div w:id="2113667101">
              <w:marLeft w:val="-225"/>
              <w:marRight w:val="-225"/>
              <w:marTop w:val="0"/>
              <w:marBottom w:val="0"/>
              <w:divBdr>
                <w:top w:val="none" w:sz="0" w:space="0" w:color="auto"/>
                <w:left w:val="none" w:sz="0" w:space="0" w:color="auto"/>
                <w:bottom w:val="none" w:sz="0" w:space="0" w:color="auto"/>
                <w:right w:val="none" w:sz="0" w:space="0" w:color="auto"/>
              </w:divBdr>
              <w:divsChild>
                <w:div w:id="2024286112">
                  <w:marLeft w:val="0"/>
                  <w:marRight w:val="0"/>
                  <w:marTop w:val="0"/>
                  <w:marBottom w:val="0"/>
                  <w:divBdr>
                    <w:top w:val="none" w:sz="0" w:space="0" w:color="auto"/>
                    <w:left w:val="none" w:sz="0" w:space="0" w:color="auto"/>
                    <w:bottom w:val="none" w:sz="0" w:space="0" w:color="auto"/>
                    <w:right w:val="none" w:sz="0" w:space="0" w:color="auto"/>
                  </w:divBdr>
                  <w:divsChild>
                    <w:div w:id="1658656159">
                      <w:marLeft w:val="0"/>
                      <w:marRight w:val="0"/>
                      <w:marTop w:val="0"/>
                      <w:marBottom w:val="0"/>
                      <w:divBdr>
                        <w:top w:val="none" w:sz="0" w:space="0" w:color="auto"/>
                        <w:left w:val="none" w:sz="0" w:space="0" w:color="auto"/>
                        <w:bottom w:val="none" w:sz="0" w:space="0" w:color="auto"/>
                        <w:right w:val="none" w:sz="0" w:space="0" w:color="auto"/>
                      </w:divBdr>
                    </w:div>
                  </w:divsChild>
                </w:div>
                <w:div w:id="1365014256">
                  <w:marLeft w:val="0"/>
                  <w:marRight w:val="0"/>
                  <w:marTop w:val="0"/>
                  <w:marBottom w:val="0"/>
                  <w:divBdr>
                    <w:top w:val="none" w:sz="0" w:space="0" w:color="auto"/>
                    <w:left w:val="none" w:sz="0" w:space="0" w:color="auto"/>
                    <w:bottom w:val="none" w:sz="0" w:space="0" w:color="auto"/>
                    <w:right w:val="none" w:sz="0" w:space="0" w:color="auto"/>
                  </w:divBdr>
                  <w:divsChild>
                    <w:div w:id="1544292933">
                      <w:marLeft w:val="-225"/>
                      <w:marRight w:val="-225"/>
                      <w:marTop w:val="0"/>
                      <w:marBottom w:val="0"/>
                      <w:divBdr>
                        <w:top w:val="none" w:sz="0" w:space="0" w:color="auto"/>
                        <w:left w:val="none" w:sz="0" w:space="0" w:color="auto"/>
                        <w:bottom w:val="none" w:sz="0" w:space="0" w:color="auto"/>
                        <w:right w:val="none" w:sz="0" w:space="0" w:color="auto"/>
                      </w:divBdr>
                      <w:divsChild>
                        <w:div w:id="328800728">
                          <w:marLeft w:val="0"/>
                          <w:marRight w:val="0"/>
                          <w:marTop w:val="0"/>
                          <w:marBottom w:val="0"/>
                          <w:divBdr>
                            <w:top w:val="none" w:sz="0" w:space="0" w:color="auto"/>
                            <w:left w:val="none" w:sz="0" w:space="0" w:color="auto"/>
                            <w:bottom w:val="none" w:sz="0" w:space="0" w:color="auto"/>
                            <w:right w:val="none" w:sz="0" w:space="0" w:color="auto"/>
                          </w:divBdr>
                          <w:divsChild>
                            <w:div w:id="1980333912">
                              <w:marLeft w:val="0"/>
                              <w:marRight w:val="0"/>
                              <w:marTop w:val="0"/>
                              <w:marBottom w:val="0"/>
                              <w:divBdr>
                                <w:top w:val="none" w:sz="0" w:space="0" w:color="auto"/>
                                <w:left w:val="none" w:sz="0" w:space="0" w:color="auto"/>
                                <w:bottom w:val="none" w:sz="0" w:space="0" w:color="auto"/>
                                <w:right w:val="none" w:sz="0" w:space="0" w:color="auto"/>
                              </w:divBdr>
                              <w:divsChild>
                                <w:div w:id="458034328">
                                  <w:marLeft w:val="0"/>
                                  <w:marRight w:val="0"/>
                                  <w:marTop w:val="0"/>
                                  <w:marBottom w:val="0"/>
                                  <w:divBdr>
                                    <w:top w:val="none" w:sz="0" w:space="0" w:color="auto"/>
                                    <w:left w:val="none" w:sz="0" w:space="0" w:color="auto"/>
                                    <w:bottom w:val="none" w:sz="0" w:space="0" w:color="auto"/>
                                    <w:right w:val="none" w:sz="0" w:space="0" w:color="auto"/>
                                  </w:divBdr>
                                </w:div>
                                <w:div w:id="1376589219">
                                  <w:marLeft w:val="0"/>
                                  <w:marRight w:val="0"/>
                                  <w:marTop w:val="180"/>
                                  <w:marBottom w:val="180"/>
                                  <w:divBdr>
                                    <w:top w:val="single" w:sz="6" w:space="7" w:color="EBEBEB"/>
                                    <w:left w:val="single" w:sz="6" w:space="7" w:color="EBEBEB"/>
                                    <w:bottom w:val="single" w:sz="6" w:space="7" w:color="EBEBEB"/>
                                    <w:right w:val="single" w:sz="6" w:space="7" w:color="EBEBEB"/>
                                  </w:divBdr>
                                  <w:divsChild>
                                    <w:div w:id="630357727">
                                      <w:marLeft w:val="0"/>
                                      <w:marRight w:val="0"/>
                                      <w:marTop w:val="0"/>
                                      <w:marBottom w:val="0"/>
                                      <w:divBdr>
                                        <w:top w:val="none" w:sz="0" w:space="0" w:color="auto"/>
                                        <w:left w:val="single" w:sz="24" w:space="7" w:color="8AC007"/>
                                        <w:bottom w:val="none" w:sz="0" w:space="0" w:color="auto"/>
                                        <w:right w:val="none" w:sz="0" w:space="0" w:color="auto"/>
                                      </w:divBdr>
                                    </w:div>
                                  </w:divsChild>
                                </w:div>
                                <w:div w:id="484318026">
                                  <w:marLeft w:val="0"/>
                                  <w:marRight w:val="0"/>
                                  <w:marTop w:val="180"/>
                                  <w:marBottom w:val="180"/>
                                  <w:divBdr>
                                    <w:top w:val="single" w:sz="6" w:space="7" w:color="EBEBEB"/>
                                    <w:left w:val="single" w:sz="6" w:space="7" w:color="EBEBEB"/>
                                    <w:bottom w:val="single" w:sz="6" w:space="7" w:color="EBEBEB"/>
                                    <w:right w:val="single" w:sz="6" w:space="7" w:color="EBEBEB"/>
                                  </w:divBdr>
                                  <w:divsChild>
                                    <w:div w:id="373384513">
                                      <w:marLeft w:val="0"/>
                                      <w:marRight w:val="0"/>
                                      <w:marTop w:val="0"/>
                                      <w:marBottom w:val="0"/>
                                      <w:divBdr>
                                        <w:top w:val="none" w:sz="0" w:space="0" w:color="auto"/>
                                        <w:left w:val="single" w:sz="24" w:space="7" w:color="8AC007"/>
                                        <w:bottom w:val="none" w:sz="0" w:space="0" w:color="auto"/>
                                        <w:right w:val="none" w:sz="0" w:space="0" w:color="auto"/>
                                      </w:divBdr>
                                    </w:div>
                                  </w:divsChild>
                                </w:div>
                                <w:div w:id="873999147">
                                  <w:marLeft w:val="0"/>
                                  <w:marRight w:val="0"/>
                                  <w:marTop w:val="180"/>
                                  <w:marBottom w:val="180"/>
                                  <w:divBdr>
                                    <w:top w:val="single" w:sz="6" w:space="7" w:color="EBEBEB"/>
                                    <w:left w:val="single" w:sz="6" w:space="7" w:color="EBEBEB"/>
                                    <w:bottom w:val="single" w:sz="6" w:space="7" w:color="EBEBEB"/>
                                    <w:right w:val="single" w:sz="6" w:space="7" w:color="EBEBEB"/>
                                  </w:divBdr>
                                  <w:divsChild>
                                    <w:div w:id="2030180138">
                                      <w:marLeft w:val="0"/>
                                      <w:marRight w:val="0"/>
                                      <w:marTop w:val="0"/>
                                      <w:marBottom w:val="0"/>
                                      <w:divBdr>
                                        <w:top w:val="none" w:sz="0" w:space="0" w:color="auto"/>
                                        <w:left w:val="single" w:sz="24" w:space="7" w:color="8AC007"/>
                                        <w:bottom w:val="none" w:sz="0" w:space="0" w:color="auto"/>
                                        <w:right w:val="none" w:sz="0" w:space="0" w:color="auto"/>
                                      </w:divBdr>
                                    </w:div>
                                  </w:divsChild>
                                </w:div>
                                <w:div w:id="1424954453">
                                  <w:marLeft w:val="0"/>
                                  <w:marRight w:val="0"/>
                                  <w:marTop w:val="180"/>
                                  <w:marBottom w:val="180"/>
                                  <w:divBdr>
                                    <w:top w:val="single" w:sz="6" w:space="7" w:color="EBEBEB"/>
                                    <w:left w:val="single" w:sz="6" w:space="7" w:color="EBEBEB"/>
                                    <w:bottom w:val="single" w:sz="6" w:space="7" w:color="EBEBEB"/>
                                    <w:right w:val="single" w:sz="6" w:space="7" w:color="EBEBEB"/>
                                  </w:divBdr>
                                  <w:divsChild>
                                    <w:div w:id="753403660">
                                      <w:marLeft w:val="0"/>
                                      <w:marRight w:val="0"/>
                                      <w:marTop w:val="0"/>
                                      <w:marBottom w:val="0"/>
                                      <w:divBdr>
                                        <w:top w:val="none" w:sz="0" w:space="0" w:color="auto"/>
                                        <w:left w:val="single" w:sz="24" w:space="7" w:color="8AC007"/>
                                        <w:bottom w:val="none" w:sz="0" w:space="0" w:color="auto"/>
                                        <w:right w:val="none" w:sz="0" w:space="0" w:color="auto"/>
                                      </w:divBdr>
                                    </w:div>
                                  </w:divsChild>
                                </w:div>
                                <w:div w:id="2131119248">
                                  <w:marLeft w:val="0"/>
                                  <w:marRight w:val="0"/>
                                  <w:marTop w:val="180"/>
                                  <w:marBottom w:val="180"/>
                                  <w:divBdr>
                                    <w:top w:val="single" w:sz="6" w:space="7" w:color="EBEBEB"/>
                                    <w:left w:val="single" w:sz="6" w:space="7" w:color="EBEBEB"/>
                                    <w:bottom w:val="single" w:sz="6" w:space="7" w:color="EBEBEB"/>
                                    <w:right w:val="single" w:sz="6" w:space="7" w:color="EBEBEB"/>
                                  </w:divBdr>
                                  <w:divsChild>
                                    <w:div w:id="522137256">
                                      <w:marLeft w:val="0"/>
                                      <w:marRight w:val="0"/>
                                      <w:marTop w:val="0"/>
                                      <w:marBottom w:val="0"/>
                                      <w:divBdr>
                                        <w:top w:val="none" w:sz="0" w:space="0" w:color="auto"/>
                                        <w:left w:val="single" w:sz="24" w:space="7" w:color="8AC007"/>
                                        <w:bottom w:val="none" w:sz="0" w:space="0" w:color="auto"/>
                                        <w:right w:val="none" w:sz="0" w:space="0" w:color="auto"/>
                                      </w:divBdr>
                                    </w:div>
                                  </w:divsChild>
                                </w:div>
                                <w:div w:id="964965992">
                                  <w:marLeft w:val="0"/>
                                  <w:marRight w:val="0"/>
                                  <w:marTop w:val="180"/>
                                  <w:marBottom w:val="180"/>
                                  <w:divBdr>
                                    <w:top w:val="single" w:sz="6" w:space="7" w:color="EBEBEB"/>
                                    <w:left w:val="single" w:sz="6" w:space="7" w:color="EBEBEB"/>
                                    <w:bottom w:val="single" w:sz="6" w:space="7" w:color="EBEBEB"/>
                                    <w:right w:val="single" w:sz="6" w:space="7" w:color="EBEBEB"/>
                                  </w:divBdr>
                                  <w:divsChild>
                                    <w:div w:id="1318000213">
                                      <w:marLeft w:val="0"/>
                                      <w:marRight w:val="0"/>
                                      <w:marTop w:val="0"/>
                                      <w:marBottom w:val="0"/>
                                      <w:divBdr>
                                        <w:top w:val="none" w:sz="0" w:space="0" w:color="auto"/>
                                        <w:left w:val="single" w:sz="24" w:space="7" w:color="8AC007"/>
                                        <w:bottom w:val="none" w:sz="0" w:space="0" w:color="auto"/>
                                        <w:right w:val="none" w:sz="0" w:space="0" w:color="auto"/>
                                      </w:divBdr>
                                    </w:div>
                                  </w:divsChild>
                                </w:div>
                                <w:div w:id="1657805332">
                                  <w:marLeft w:val="0"/>
                                  <w:marRight w:val="0"/>
                                  <w:marTop w:val="180"/>
                                  <w:marBottom w:val="180"/>
                                  <w:divBdr>
                                    <w:top w:val="single" w:sz="6" w:space="7" w:color="EBEBEB"/>
                                    <w:left w:val="single" w:sz="6" w:space="7" w:color="EBEBEB"/>
                                    <w:bottom w:val="single" w:sz="6" w:space="7" w:color="EBEBEB"/>
                                    <w:right w:val="single" w:sz="6" w:space="7" w:color="EBEBEB"/>
                                  </w:divBdr>
                                  <w:divsChild>
                                    <w:div w:id="1248535363">
                                      <w:marLeft w:val="0"/>
                                      <w:marRight w:val="0"/>
                                      <w:marTop w:val="0"/>
                                      <w:marBottom w:val="0"/>
                                      <w:divBdr>
                                        <w:top w:val="none" w:sz="0" w:space="0" w:color="auto"/>
                                        <w:left w:val="single" w:sz="24" w:space="7" w:color="8AC007"/>
                                        <w:bottom w:val="none" w:sz="0" w:space="0" w:color="auto"/>
                                        <w:right w:val="none" w:sz="0" w:space="0" w:color="auto"/>
                                      </w:divBdr>
                                    </w:div>
                                  </w:divsChild>
                                </w:div>
                                <w:div w:id="89156750">
                                  <w:marLeft w:val="0"/>
                                  <w:marRight w:val="0"/>
                                  <w:marTop w:val="180"/>
                                  <w:marBottom w:val="180"/>
                                  <w:divBdr>
                                    <w:top w:val="single" w:sz="6" w:space="7" w:color="EBEBEB"/>
                                    <w:left w:val="single" w:sz="6" w:space="7" w:color="EBEBEB"/>
                                    <w:bottom w:val="single" w:sz="6" w:space="7" w:color="EBEBEB"/>
                                    <w:right w:val="single" w:sz="6" w:space="7" w:color="EBEBEB"/>
                                  </w:divBdr>
                                  <w:divsChild>
                                    <w:div w:id="1231503685">
                                      <w:marLeft w:val="0"/>
                                      <w:marRight w:val="0"/>
                                      <w:marTop w:val="0"/>
                                      <w:marBottom w:val="0"/>
                                      <w:divBdr>
                                        <w:top w:val="none" w:sz="0" w:space="0" w:color="auto"/>
                                        <w:left w:val="single" w:sz="24" w:space="7" w:color="8AC007"/>
                                        <w:bottom w:val="none" w:sz="0" w:space="0" w:color="auto"/>
                                        <w:right w:val="none" w:sz="0" w:space="0" w:color="auto"/>
                                      </w:divBdr>
                                    </w:div>
                                  </w:divsChild>
                                </w:div>
                                <w:div w:id="1905681228">
                                  <w:marLeft w:val="0"/>
                                  <w:marRight w:val="0"/>
                                  <w:marTop w:val="180"/>
                                  <w:marBottom w:val="180"/>
                                  <w:divBdr>
                                    <w:top w:val="single" w:sz="6" w:space="7" w:color="EBEBEB"/>
                                    <w:left w:val="single" w:sz="6" w:space="7" w:color="EBEBEB"/>
                                    <w:bottom w:val="single" w:sz="6" w:space="7" w:color="EBEBEB"/>
                                    <w:right w:val="single" w:sz="6" w:space="7" w:color="EBEBEB"/>
                                  </w:divBdr>
                                  <w:divsChild>
                                    <w:div w:id="566301283">
                                      <w:marLeft w:val="0"/>
                                      <w:marRight w:val="0"/>
                                      <w:marTop w:val="0"/>
                                      <w:marBottom w:val="0"/>
                                      <w:divBdr>
                                        <w:top w:val="none" w:sz="0" w:space="0" w:color="auto"/>
                                        <w:left w:val="single" w:sz="24" w:space="7" w:color="8AC007"/>
                                        <w:bottom w:val="none" w:sz="0" w:space="0" w:color="auto"/>
                                        <w:right w:val="none" w:sz="0" w:space="0" w:color="auto"/>
                                      </w:divBdr>
                                    </w:div>
                                  </w:divsChild>
                                </w:div>
                                <w:div w:id="892278523">
                                  <w:marLeft w:val="0"/>
                                  <w:marRight w:val="0"/>
                                  <w:marTop w:val="180"/>
                                  <w:marBottom w:val="180"/>
                                  <w:divBdr>
                                    <w:top w:val="single" w:sz="6" w:space="7" w:color="EBEBEB"/>
                                    <w:left w:val="single" w:sz="6" w:space="7" w:color="EBEBEB"/>
                                    <w:bottom w:val="single" w:sz="6" w:space="7" w:color="EBEBEB"/>
                                    <w:right w:val="single" w:sz="6" w:space="7" w:color="EBEBEB"/>
                                  </w:divBdr>
                                  <w:divsChild>
                                    <w:div w:id="1894928928">
                                      <w:marLeft w:val="0"/>
                                      <w:marRight w:val="0"/>
                                      <w:marTop w:val="0"/>
                                      <w:marBottom w:val="0"/>
                                      <w:divBdr>
                                        <w:top w:val="none" w:sz="0" w:space="0" w:color="auto"/>
                                        <w:left w:val="single" w:sz="24" w:space="7" w:color="8AC007"/>
                                        <w:bottom w:val="none" w:sz="0" w:space="0" w:color="auto"/>
                                        <w:right w:val="none" w:sz="0" w:space="0" w:color="auto"/>
                                      </w:divBdr>
                                    </w:div>
                                  </w:divsChild>
                                </w:div>
                                <w:div w:id="421293505">
                                  <w:marLeft w:val="0"/>
                                  <w:marRight w:val="0"/>
                                  <w:marTop w:val="180"/>
                                  <w:marBottom w:val="180"/>
                                  <w:divBdr>
                                    <w:top w:val="single" w:sz="6" w:space="7" w:color="EBEBEB"/>
                                    <w:left w:val="single" w:sz="6" w:space="7" w:color="EBEBEB"/>
                                    <w:bottom w:val="single" w:sz="6" w:space="7" w:color="EBEBEB"/>
                                    <w:right w:val="single" w:sz="6" w:space="7" w:color="EBEBEB"/>
                                  </w:divBdr>
                                  <w:divsChild>
                                    <w:div w:id="691879244">
                                      <w:marLeft w:val="0"/>
                                      <w:marRight w:val="0"/>
                                      <w:marTop w:val="0"/>
                                      <w:marBottom w:val="0"/>
                                      <w:divBdr>
                                        <w:top w:val="none" w:sz="0" w:space="0" w:color="auto"/>
                                        <w:left w:val="single" w:sz="24" w:space="7" w:color="8AC007"/>
                                        <w:bottom w:val="none" w:sz="0" w:space="0" w:color="auto"/>
                                        <w:right w:val="none" w:sz="0" w:space="0" w:color="auto"/>
                                      </w:divBdr>
                                    </w:div>
                                  </w:divsChild>
                                </w:div>
                                <w:div w:id="200289777">
                                  <w:marLeft w:val="0"/>
                                  <w:marRight w:val="0"/>
                                  <w:marTop w:val="180"/>
                                  <w:marBottom w:val="180"/>
                                  <w:divBdr>
                                    <w:top w:val="single" w:sz="6" w:space="7" w:color="EBEBEB"/>
                                    <w:left w:val="single" w:sz="6" w:space="7" w:color="EBEBEB"/>
                                    <w:bottom w:val="single" w:sz="6" w:space="7" w:color="EBEBEB"/>
                                    <w:right w:val="single" w:sz="6" w:space="7" w:color="EBEBEB"/>
                                  </w:divBdr>
                                  <w:divsChild>
                                    <w:div w:id="492377663">
                                      <w:marLeft w:val="0"/>
                                      <w:marRight w:val="0"/>
                                      <w:marTop w:val="0"/>
                                      <w:marBottom w:val="0"/>
                                      <w:divBdr>
                                        <w:top w:val="none" w:sz="0" w:space="0" w:color="auto"/>
                                        <w:left w:val="single" w:sz="24" w:space="7" w:color="8AC007"/>
                                        <w:bottom w:val="none" w:sz="0" w:space="0" w:color="auto"/>
                                        <w:right w:val="none" w:sz="0" w:space="0" w:color="auto"/>
                                      </w:divBdr>
                                    </w:div>
                                  </w:divsChild>
                                </w:div>
                                <w:div w:id="1426612341">
                                  <w:marLeft w:val="0"/>
                                  <w:marRight w:val="0"/>
                                  <w:marTop w:val="180"/>
                                  <w:marBottom w:val="180"/>
                                  <w:divBdr>
                                    <w:top w:val="single" w:sz="6" w:space="7" w:color="EBEBEB"/>
                                    <w:left w:val="single" w:sz="6" w:space="7" w:color="EBEBEB"/>
                                    <w:bottom w:val="single" w:sz="6" w:space="7" w:color="EBEBEB"/>
                                    <w:right w:val="single" w:sz="6" w:space="7" w:color="EBEBEB"/>
                                  </w:divBdr>
                                  <w:divsChild>
                                    <w:div w:id="286858024">
                                      <w:marLeft w:val="0"/>
                                      <w:marRight w:val="0"/>
                                      <w:marTop w:val="0"/>
                                      <w:marBottom w:val="0"/>
                                      <w:divBdr>
                                        <w:top w:val="none" w:sz="0" w:space="0" w:color="auto"/>
                                        <w:left w:val="single" w:sz="24" w:space="7" w:color="8AC007"/>
                                        <w:bottom w:val="none" w:sz="0" w:space="0" w:color="auto"/>
                                        <w:right w:val="none" w:sz="0" w:space="0" w:color="auto"/>
                                      </w:divBdr>
                                    </w:div>
                                  </w:divsChild>
                                </w:div>
                                <w:div w:id="120153608">
                                  <w:marLeft w:val="0"/>
                                  <w:marRight w:val="0"/>
                                  <w:marTop w:val="180"/>
                                  <w:marBottom w:val="180"/>
                                  <w:divBdr>
                                    <w:top w:val="single" w:sz="6" w:space="7" w:color="EBEBEB"/>
                                    <w:left w:val="single" w:sz="6" w:space="7" w:color="EBEBEB"/>
                                    <w:bottom w:val="single" w:sz="6" w:space="7" w:color="EBEBEB"/>
                                    <w:right w:val="single" w:sz="6" w:space="7" w:color="EBEBEB"/>
                                  </w:divBdr>
                                  <w:divsChild>
                                    <w:div w:id="2121752002">
                                      <w:marLeft w:val="0"/>
                                      <w:marRight w:val="0"/>
                                      <w:marTop w:val="0"/>
                                      <w:marBottom w:val="0"/>
                                      <w:divBdr>
                                        <w:top w:val="none" w:sz="0" w:space="0" w:color="auto"/>
                                        <w:left w:val="single" w:sz="24" w:space="7" w:color="8AC007"/>
                                        <w:bottom w:val="none" w:sz="0" w:space="0" w:color="auto"/>
                                        <w:right w:val="none" w:sz="0" w:space="0" w:color="auto"/>
                                      </w:divBdr>
                                    </w:div>
                                  </w:divsChild>
                                </w:div>
                                <w:div w:id="806506792">
                                  <w:marLeft w:val="0"/>
                                  <w:marRight w:val="0"/>
                                  <w:marTop w:val="180"/>
                                  <w:marBottom w:val="180"/>
                                  <w:divBdr>
                                    <w:top w:val="single" w:sz="6" w:space="7" w:color="EBEBEB"/>
                                    <w:left w:val="single" w:sz="6" w:space="7" w:color="EBEBEB"/>
                                    <w:bottom w:val="single" w:sz="6" w:space="7" w:color="EBEBEB"/>
                                    <w:right w:val="single" w:sz="6" w:space="7" w:color="EBEBEB"/>
                                  </w:divBdr>
                                  <w:divsChild>
                                    <w:div w:id="1771900153">
                                      <w:marLeft w:val="0"/>
                                      <w:marRight w:val="0"/>
                                      <w:marTop w:val="0"/>
                                      <w:marBottom w:val="0"/>
                                      <w:divBdr>
                                        <w:top w:val="none" w:sz="0" w:space="0" w:color="auto"/>
                                        <w:left w:val="single" w:sz="24" w:space="7" w:color="8AC007"/>
                                        <w:bottom w:val="none" w:sz="0" w:space="0" w:color="auto"/>
                                        <w:right w:val="none" w:sz="0" w:space="0" w:color="auto"/>
                                      </w:divBdr>
                                    </w:div>
                                  </w:divsChild>
                                </w:div>
                                <w:div w:id="1858544849">
                                  <w:marLeft w:val="0"/>
                                  <w:marRight w:val="0"/>
                                  <w:marTop w:val="180"/>
                                  <w:marBottom w:val="180"/>
                                  <w:divBdr>
                                    <w:top w:val="single" w:sz="6" w:space="7" w:color="EBEBEB"/>
                                    <w:left w:val="single" w:sz="6" w:space="7" w:color="EBEBEB"/>
                                    <w:bottom w:val="single" w:sz="6" w:space="7" w:color="EBEBEB"/>
                                    <w:right w:val="single" w:sz="6" w:space="7" w:color="EBEBEB"/>
                                  </w:divBdr>
                                  <w:divsChild>
                                    <w:div w:id="402874554">
                                      <w:marLeft w:val="0"/>
                                      <w:marRight w:val="0"/>
                                      <w:marTop w:val="0"/>
                                      <w:marBottom w:val="0"/>
                                      <w:divBdr>
                                        <w:top w:val="none" w:sz="0" w:space="0" w:color="auto"/>
                                        <w:left w:val="single" w:sz="24" w:space="7" w:color="8AC007"/>
                                        <w:bottom w:val="none" w:sz="0" w:space="0" w:color="auto"/>
                                        <w:right w:val="none" w:sz="0" w:space="0" w:color="auto"/>
                                      </w:divBdr>
                                    </w:div>
                                  </w:divsChild>
                                </w:div>
                                <w:div w:id="259027275">
                                  <w:marLeft w:val="0"/>
                                  <w:marRight w:val="0"/>
                                  <w:marTop w:val="180"/>
                                  <w:marBottom w:val="180"/>
                                  <w:divBdr>
                                    <w:top w:val="single" w:sz="6" w:space="7" w:color="EBEBEB"/>
                                    <w:left w:val="single" w:sz="6" w:space="7" w:color="EBEBEB"/>
                                    <w:bottom w:val="single" w:sz="6" w:space="7" w:color="EBEBEB"/>
                                    <w:right w:val="single" w:sz="6" w:space="7" w:color="EBEBEB"/>
                                  </w:divBdr>
                                  <w:divsChild>
                                    <w:div w:id="2023122294">
                                      <w:marLeft w:val="0"/>
                                      <w:marRight w:val="0"/>
                                      <w:marTop w:val="0"/>
                                      <w:marBottom w:val="0"/>
                                      <w:divBdr>
                                        <w:top w:val="none" w:sz="0" w:space="0" w:color="auto"/>
                                        <w:left w:val="single" w:sz="24" w:space="7" w:color="8AC007"/>
                                        <w:bottom w:val="none" w:sz="0" w:space="0" w:color="auto"/>
                                        <w:right w:val="none" w:sz="0" w:space="0" w:color="auto"/>
                                      </w:divBdr>
                                    </w:div>
                                  </w:divsChild>
                                </w:div>
                                <w:div w:id="906767081">
                                  <w:marLeft w:val="0"/>
                                  <w:marRight w:val="0"/>
                                  <w:marTop w:val="180"/>
                                  <w:marBottom w:val="180"/>
                                  <w:divBdr>
                                    <w:top w:val="single" w:sz="6" w:space="7" w:color="EBEBEB"/>
                                    <w:left w:val="single" w:sz="6" w:space="7" w:color="EBEBEB"/>
                                    <w:bottom w:val="single" w:sz="6" w:space="7" w:color="EBEBEB"/>
                                    <w:right w:val="single" w:sz="6" w:space="7" w:color="EBEBEB"/>
                                  </w:divBdr>
                                  <w:divsChild>
                                    <w:div w:id="1869827799">
                                      <w:marLeft w:val="0"/>
                                      <w:marRight w:val="0"/>
                                      <w:marTop w:val="0"/>
                                      <w:marBottom w:val="0"/>
                                      <w:divBdr>
                                        <w:top w:val="none" w:sz="0" w:space="0" w:color="auto"/>
                                        <w:left w:val="single" w:sz="24" w:space="7" w:color="8AC007"/>
                                        <w:bottom w:val="none" w:sz="0" w:space="0" w:color="auto"/>
                                        <w:right w:val="none" w:sz="0" w:space="0" w:color="auto"/>
                                      </w:divBdr>
                                    </w:div>
                                  </w:divsChild>
                                </w:div>
                                <w:div w:id="1967198716">
                                  <w:marLeft w:val="0"/>
                                  <w:marRight w:val="0"/>
                                  <w:marTop w:val="180"/>
                                  <w:marBottom w:val="180"/>
                                  <w:divBdr>
                                    <w:top w:val="single" w:sz="6" w:space="7" w:color="EBEBEB"/>
                                    <w:left w:val="single" w:sz="6" w:space="7" w:color="EBEBEB"/>
                                    <w:bottom w:val="single" w:sz="6" w:space="7" w:color="EBEBEB"/>
                                    <w:right w:val="single" w:sz="6" w:space="7" w:color="EBEBEB"/>
                                  </w:divBdr>
                                  <w:divsChild>
                                    <w:div w:id="811022947">
                                      <w:marLeft w:val="0"/>
                                      <w:marRight w:val="0"/>
                                      <w:marTop w:val="0"/>
                                      <w:marBottom w:val="0"/>
                                      <w:divBdr>
                                        <w:top w:val="none" w:sz="0" w:space="0" w:color="auto"/>
                                        <w:left w:val="single" w:sz="24" w:space="7" w:color="8AC007"/>
                                        <w:bottom w:val="none" w:sz="0" w:space="0" w:color="auto"/>
                                        <w:right w:val="none" w:sz="0" w:space="0" w:color="auto"/>
                                      </w:divBdr>
                                    </w:div>
                                  </w:divsChild>
                                </w:div>
                                <w:div w:id="1243297740">
                                  <w:marLeft w:val="0"/>
                                  <w:marRight w:val="0"/>
                                  <w:marTop w:val="180"/>
                                  <w:marBottom w:val="180"/>
                                  <w:divBdr>
                                    <w:top w:val="single" w:sz="6" w:space="7" w:color="EBEBEB"/>
                                    <w:left w:val="single" w:sz="6" w:space="7" w:color="EBEBEB"/>
                                    <w:bottom w:val="single" w:sz="6" w:space="7" w:color="EBEBEB"/>
                                    <w:right w:val="single" w:sz="6" w:space="7" w:color="EBEBEB"/>
                                  </w:divBdr>
                                  <w:divsChild>
                                    <w:div w:id="2026978283">
                                      <w:marLeft w:val="0"/>
                                      <w:marRight w:val="0"/>
                                      <w:marTop w:val="0"/>
                                      <w:marBottom w:val="0"/>
                                      <w:divBdr>
                                        <w:top w:val="none" w:sz="0" w:space="0" w:color="auto"/>
                                        <w:left w:val="single" w:sz="24" w:space="7" w:color="8AC007"/>
                                        <w:bottom w:val="none" w:sz="0" w:space="0" w:color="auto"/>
                                        <w:right w:val="none" w:sz="0" w:space="0" w:color="auto"/>
                                      </w:divBdr>
                                    </w:div>
                                  </w:divsChild>
                                </w:div>
                                <w:div w:id="425615911">
                                  <w:marLeft w:val="0"/>
                                  <w:marRight w:val="0"/>
                                  <w:marTop w:val="180"/>
                                  <w:marBottom w:val="180"/>
                                  <w:divBdr>
                                    <w:top w:val="single" w:sz="6" w:space="7" w:color="EBEBEB"/>
                                    <w:left w:val="single" w:sz="6" w:space="7" w:color="EBEBEB"/>
                                    <w:bottom w:val="single" w:sz="6" w:space="7" w:color="EBEBEB"/>
                                    <w:right w:val="single" w:sz="6" w:space="7" w:color="EBEBEB"/>
                                  </w:divBdr>
                                  <w:divsChild>
                                    <w:div w:id="425074824">
                                      <w:marLeft w:val="0"/>
                                      <w:marRight w:val="0"/>
                                      <w:marTop w:val="0"/>
                                      <w:marBottom w:val="0"/>
                                      <w:divBdr>
                                        <w:top w:val="none" w:sz="0" w:space="0" w:color="auto"/>
                                        <w:left w:val="single" w:sz="24" w:space="7" w:color="8AC007"/>
                                        <w:bottom w:val="none" w:sz="0" w:space="0" w:color="auto"/>
                                        <w:right w:val="none" w:sz="0" w:space="0" w:color="auto"/>
                                      </w:divBdr>
                                    </w:div>
                                  </w:divsChild>
                                </w:div>
                                <w:div w:id="383483361">
                                  <w:marLeft w:val="0"/>
                                  <w:marRight w:val="0"/>
                                  <w:marTop w:val="180"/>
                                  <w:marBottom w:val="180"/>
                                  <w:divBdr>
                                    <w:top w:val="single" w:sz="6" w:space="7" w:color="EBEBEB"/>
                                    <w:left w:val="single" w:sz="6" w:space="7" w:color="EBEBEB"/>
                                    <w:bottom w:val="single" w:sz="6" w:space="7" w:color="EBEBEB"/>
                                    <w:right w:val="single" w:sz="6" w:space="7" w:color="EBEBEB"/>
                                  </w:divBdr>
                                  <w:divsChild>
                                    <w:div w:id="297415581">
                                      <w:marLeft w:val="0"/>
                                      <w:marRight w:val="0"/>
                                      <w:marTop w:val="0"/>
                                      <w:marBottom w:val="0"/>
                                      <w:divBdr>
                                        <w:top w:val="none" w:sz="0" w:space="0" w:color="auto"/>
                                        <w:left w:val="single" w:sz="24" w:space="7" w:color="8AC007"/>
                                        <w:bottom w:val="none" w:sz="0" w:space="0" w:color="auto"/>
                                        <w:right w:val="none" w:sz="0" w:space="0" w:color="auto"/>
                                      </w:divBdr>
                                    </w:div>
                                  </w:divsChild>
                                </w:div>
                                <w:div w:id="16247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2074">
                          <w:marLeft w:val="0"/>
                          <w:marRight w:val="0"/>
                          <w:marTop w:val="0"/>
                          <w:marBottom w:val="0"/>
                          <w:divBdr>
                            <w:top w:val="none" w:sz="0" w:space="0" w:color="auto"/>
                            <w:left w:val="none" w:sz="0" w:space="0" w:color="auto"/>
                            <w:bottom w:val="none" w:sz="0" w:space="0" w:color="auto"/>
                            <w:right w:val="none" w:sz="0" w:space="0" w:color="auto"/>
                          </w:divBdr>
                          <w:divsChild>
                            <w:div w:id="1405295811">
                              <w:marLeft w:val="-225"/>
                              <w:marRight w:val="-225"/>
                              <w:marTop w:val="0"/>
                              <w:marBottom w:val="0"/>
                              <w:divBdr>
                                <w:top w:val="none" w:sz="0" w:space="0" w:color="auto"/>
                                <w:left w:val="none" w:sz="0" w:space="0" w:color="auto"/>
                                <w:bottom w:val="none" w:sz="0" w:space="0" w:color="auto"/>
                                <w:right w:val="none" w:sz="0" w:space="0" w:color="auto"/>
                              </w:divBdr>
                            </w:div>
                            <w:div w:id="1652564006">
                              <w:marLeft w:val="-225"/>
                              <w:marRight w:val="-225"/>
                              <w:marTop w:val="0"/>
                              <w:marBottom w:val="0"/>
                              <w:divBdr>
                                <w:top w:val="none" w:sz="0" w:space="0" w:color="auto"/>
                                <w:left w:val="none" w:sz="0" w:space="0" w:color="auto"/>
                                <w:bottom w:val="none" w:sz="0" w:space="0" w:color="auto"/>
                                <w:right w:val="none" w:sz="0" w:space="0" w:color="auto"/>
                              </w:divBdr>
                            </w:div>
                            <w:div w:id="1332025232">
                              <w:marLeft w:val="-225"/>
                              <w:marRight w:val="-225"/>
                              <w:marTop w:val="0"/>
                              <w:marBottom w:val="0"/>
                              <w:divBdr>
                                <w:top w:val="none" w:sz="0" w:space="0" w:color="auto"/>
                                <w:left w:val="none" w:sz="0" w:space="0" w:color="auto"/>
                                <w:bottom w:val="none" w:sz="0" w:space="0" w:color="auto"/>
                                <w:right w:val="none" w:sz="0" w:space="0" w:color="auto"/>
                              </w:divBdr>
                              <w:divsChild>
                                <w:div w:id="16011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87664">
                      <w:marLeft w:val="-225"/>
                      <w:marRight w:val="-225"/>
                      <w:marTop w:val="0"/>
                      <w:marBottom w:val="0"/>
                      <w:divBdr>
                        <w:top w:val="none" w:sz="0" w:space="0" w:color="auto"/>
                        <w:left w:val="none" w:sz="0" w:space="0" w:color="auto"/>
                        <w:bottom w:val="none" w:sz="0" w:space="0" w:color="auto"/>
                        <w:right w:val="none" w:sz="0" w:space="0" w:color="auto"/>
                      </w:divBdr>
                      <w:divsChild>
                        <w:div w:id="709113345">
                          <w:marLeft w:val="0"/>
                          <w:marRight w:val="0"/>
                          <w:marTop w:val="0"/>
                          <w:marBottom w:val="0"/>
                          <w:divBdr>
                            <w:top w:val="none" w:sz="0" w:space="0" w:color="auto"/>
                            <w:left w:val="none" w:sz="0" w:space="0" w:color="auto"/>
                            <w:bottom w:val="none" w:sz="0" w:space="0" w:color="auto"/>
                            <w:right w:val="none" w:sz="0" w:space="0" w:color="auto"/>
                          </w:divBdr>
                          <w:divsChild>
                            <w:div w:id="641353769">
                              <w:marLeft w:val="0"/>
                              <w:marRight w:val="0"/>
                              <w:marTop w:val="300"/>
                              <w:marBottom w:val="0"/>
                              <w:divBdr>
                                <w:top w:val="none" w:sz="0" w:space="0" w:color="auto"/>
                                <w:left w:val="none" w:sz="0" w:space="0" w:color="auto"/>
                                <w:bottom w:val="none" w:sz="0" w:space="0" w:color="auto"/>
                                <w:right w:val="none" w:sz="0" w:space="0" w:color="auto"/>
                              </w:divBdr>
                              <w:divsChild>
                                <w:div w:id="117845575">
                                  <w:marLeft w:val="-225"/>
                                  <w:marRight w:val="-225"/>
                                  <w:marTop w:val="0"/>
                                  <w:marBottom w:val="0"/>
                                  <w:divBdr>
                                    <w:top w:val="none" w:sz="0" w:space="0" w:color="auto"/>
                                    <w:left w:val="none" w:sz="0" w:space="0" w:color="auto"/>
                                    <w:bottom w:val="none" w:sz="0" w:space="0" w:color="auto"/>
                                    <w:right w:val="none" w:sz="0" w:space="0" w:color="auto"/>
                                  </w:divBdr>
                                  <w:divsChild>
                                    <w:div w:id="1475610390">
                                      <w:marLeft w:val="0"/>
                                      <w:marRight w:val="0"/>
                                      <w:marTop w:val="0"/>
                                      <w:marBottom w:val="0"/>
                                      <w:divBdr>
                                        <w:top w:val="none" w:sz="0" w:space="0" w:color="auto"/>
                                        <w:left w:val="none" w:sz="0" w:space="0" w:color="auto"/>
                                        <w:bottom w:val="none" w:sz="0" w:space="0" w:color="auto"/>
                                        <w:right w:val="none" w:sz="0" w:space="0" w:color="auto"/>
                                      </w:divBdr>
                                    </w:div>
                                    <w:div w:id="1418556989">
                                      <w:marLeft w:val="0"/>
                                      <w:marRight w:val="0"/>
                                      <w:marTop w:val="0"/>
                                      <w:marBottom w:val="0"/>
                                      <w:divBdr>
                                        <w:top w:val="none" w:sz="0" w:space="0" w:color="auto"/>
                                        <w:left w:val="none" w:sz="0" w:space="0" w:color="auto"/>
                                        <w:bottom w:val="none" w:sz="0" w:space="0" w:color="auto"/>
                                        <w:right w:val="none" w:sz="0" w:space="0" w:color="auto"/>
                                      </w:divBdr>
                                    </w:div>
                                    <w:div w:id="859783869">
                                      <w:marLeft w:val="0"/>
                                      <w:marRight w:val="0"/>
                                      <w:marTop w:val="0"/>
                                      <w:marBottom w:val="0"/>
                                      <w:divBdr>
                                        <w:top w:val="none" w:sz="0" w:space="0" w:color="auto"/>
                                        <w:left w:val="none" w:sz="0" w:space="0" w:color="auto"/>
                                        <w:bottom w:val="none" w:sz="0" w:space="0" w:color="auto"/>
                                        <w:right w:val="none" w:sz="0" w:space="0" w:color="auto"/>
                                      </w:divBdr>
                                    </w:div>
                                    <w:div w:id="1738436939">
                                      <w:marLeft w:val="0"/>
                                      <w:marRight w:val="0"/>
                                      <w:marTop w:val="0"/>
                                      <w:marBottom w:val="0"/>
                                      <w:divBdr>
                                        <w:top w:val="none" w:sz="0" w:space="0" w:color="auto"/>
                                        <w:left w:val="none" w:sz="0" w:space="0" w:color="auto"/>
                                        <w:bottom w:val="none" w:sz="0" w:space="0" w:color="auto"/>
                                        <w:right w:val="none" w:sz="0" w:space="0" w:color="auto"/>
                                      </w:divBdr>
                                    </w:div>
                                  </w:divsChild>
                                </w:div>
                                <w:div w:id="2071003499">
                                  <w:marLeft w:val="0"/>
                                  <w:marRight w:val="0"/>
                                  <w:marTop w:val="0"/>
                                  <w:marBottom w:val="0"/>
                                  <w:divBdr>
                                    <w:top w:val="none" w:sz="0" w:space="0" w:color="auto"/>
                                    <w:left w:val="none" w:sz="0" w:space="0" w:color="auto"/>
                                    <w:bottom w:val="none" w:sz="0" w:space="0" w:color="auto"/>
                                    <w:right w:val="none" w:sz="0" w:space="0" w:color="auto"/>
                                  </w:divBdr>
                                  <w:divsChild>
                                    <w:div w:id="2096979090">
                                      <w:marLeft w:val="0"/>
                                      <w:marRight w:val="0"/>
                                      <w:marTop w:val="0"/>
                                      <w:marBottom w:val="225"/>
                                      <w:divBdr>
                                        <w:top w:val="none" w:sz="0" w:space="0" w:color="auto"/>
                                        <w:left w:val="none" w:sz="0" w:space="0" w:color="auto"/>
                                        <w:bottom w:val="none" w:sz="0" w:space="0" w:color="auto"/>
                                        <w:right w:val="none" w:sz="0" w:space="0" w:color="auto"/>
                                      </w:divBdr>
                                    </w:div>
                                    <w:div w:id="8067353">
                                      <w:marLeft w:val="0"/>
                                      <w:marRight w:val="0"/>
                                      <w:marTop w:val="0"/>
                                      <w:marBottom w:val="225"/>
                                      <w:divBdr>
                                        <w:top w:val="none" w:sz="0" w:space="0" w:color="auto"/>
                                        <w:left w:val="none" w:sz="0" w:space="0" w:color="auto"/>
                                        <w:bottom w:val="none" w:sz="0" w:space="0" w:color="auto"/>
                                        <w:right w:val="none" w:sz="0" w:space="0" w:color="auto"/>
                                      </w:divBdr>
                                    </w:div>
                                    <w:div w:id="1579290524">
                                      <w:marLeft w:val="0"/>
                                      <w:marRight w:val="0"/>
                                      <w:marTop w:val="0"/>
                                      <w:marBottom w:val="225"/>
                                      <w:divBdr>
                                        <w:top w:val="none" w:sz="0" w:space="0" w:color="auto"/>
                                        <w:left w:val="none" w:sz="0" w:space="0" w:color="auto"/>
                                        <w:bottom w:val="none" w:sz="0" w:space="0" w:color="auto"/>
                                        <w:right w:val="none" w:sz="0" w:space="0" w:color="auto"/>
                                      </w:divBdr>
                                    </w:div>
                                    <w:div w:id="1375345145">
                                      <w:marLeft w:val="0"/>
                                      <w:marRight w:val="0"/>
                                      <w:marTop w:val="0"/>
                                      <w:marBottom w:val="225"/>
                                      <w:divBdr>
                                        <w:top w:val="none" w:sz="0" w:space="0" w:color="auto"/>
                                        <w:left w:val="none" w:sz="0" w:space="0" w:color="auto"/>
                                        <w:bottom w:val="none" w:sz="0" w:space="0" w:color="auto"/>
                                        <w:right w:val="none" w:sz="0" w:space="0" w:color="auto"/>
                                      </w:divBdr>
                                    </w:div>
                                  </w:divsChild>
                                </w:div>
                                <w:div w:id="1905606007">
                                  <w:marLeft w:val="0"/>
                                  <w:marRight w:val="0"/>
                                  <w:marTop w:val="0"/>
                                  <w:marBottom w:val="0"/>
                                  <w:divBdr>
                                    <w:top w:val="none" w:sz="0" w:space="0" w:color="auto"/>
                                    <w:left w:val="none" w:sz="0" w:space="0" w:color="auto"/>
                                    <w:bottom w:val="none" w:sz="0" w:space="0" w:color="auto"/>
                                    <w:right w:val="none" w:sz="0" w:space="0" w:color="auto"/>
                                  </w:divBdr>
                                </w:div>
                                <w:div w:id="691079249">
                                  <w:marLeft w:val="-225"/>
                                  <w:marRight w:val="-225"/>
                                  <w:marTop w:val="0"/>
                                  <w:marBottom w:val="0"/>
                                  <w:divBdr>
                                    <w:top w:val="none" w:sz="0" w:space="0" w:color="auto"/>
                                    <w:left w:val="none" w:sz="0" w:space="0" w:color="auto"/>
                                    <w:bottom w:val="none" w:sz="0" w:space="0" w:color="auto"/>
                                    <w:right w:val="none" w:sz="0" w:space="0" w:color="auto"/>
                                  </w:divBdr>
                                  <w:divsChild>
                                    <w:div w:id="365721985">
                                      <w:marLeft w:val="0"/>
                                      <w:marRight w:val="0"/>
                                      <w:marTop w:val="0"/>
                                      <w:marBottom w:val="0"/>
                                      <w:divBdr>
                                        <w:top w:val="none" w:sz="0" w:space="0" w:color="auto"/>
                                        <w:left w:val="none" w:sz="0" w:space="0" w:color="auto"/>
                                        <w:bottom w:val="none" w:sz="0" w:space="0" w:color="auto"/>
                                        <w:right w:val="none" w:sz="0" w:space="0" w:color="auto"/>
                                      </w:divBdr>
                                    </w:div>
                                    <w:div w:id="1693414243">
                                      <w:marLeft w:val="0"/>
                                      <w:marRight w:val="0"/>
                                      <w:marTop w:val="0"/>
                                      <w:marBottom w:val="0"/>
                                      <w:divBdr>
                                        <w:top w:val="none" w:sz="0" w:space="0" w:color="auto"/>
                                        <w:left w:val="none" w:sz="0" w:space="0" w:color="auto"/>
                                        <w:bottom w:val="none" w:sz="0" w:space="0" w:color="auto"/>
                                        <w:right w:val="none" w:sz="0" w:space="0" w:color="auto"/>
                                      </w:divBdr>
                                    </w:div>
                                    <w:div w:id="1046368063">
                                      <w:marLeft w:val="0"/>
                                      <w:marRight w:val="0"/>
                                      <w:marTop w:val="0"/>
                                      <w:marBottom w:val="0"/>
                                      <w:divBdr>
                                        <w:top w:val="none" w:sz="0" w:space="0" w:color="auto"/>
                                        <w:left w:val="none" w:sz="0" w:space="0" w:color="auto"/>
                                        <w:bottom w:val="none" w:sz="0" w:space="0" w:color="auto"/>
                                        <w:right w:val="none" w:sz="0" w:space="0" w:color="auto"/>
                                      </w:divBdr>
                                    </w:div>
                                    <w:div w:id="8552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08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198208">
          <w:marLeft w:val="0"/>
          <w:marRight w:val="0"/>
          <w:marTop w:val="570"/>
          <w:marBottom w:val="0"/>
          <w:divBdr>
            <w:top w:val="single" w:sz="6" w:space="0" w:color="AAAAAA"/>
            <w:left w:val="single" w:sz="6" w:space="0" w:color="5F5F5F"/>
            <w:bottom w:val="single" w:sz="6" w:space="0" w:color="5F5F5F"/>
            <w:right w:val="single" w:sz="6" w:space="0" w:color="5F5F5F"/>
          </w:divBdr>
          <w:divsChild>
            <w:div w:id="1055083948">
              <w:marLeft w:val="0"/>
              <w:marRight w:val="0"/>
              <w:marTop w:val="0"/>
              <w:marBottom w:val="0"/>
              <w:divBdr>
                <w:top w:val="none" w:sz="0" w:space="0" w:color="auto"/>
                <w:left w:val="none" w:sz="0" w:space="0" w:color="auto"/>
                <w:bottom w:val="none" w:sz="0" w:space="0" w:color="auto"/>
                <w:right w:val="none" w:sz="0" w:space="0" w:color="auto"/>
              </w:divBdr>
              <w:divsChild>
                <w:div w:id="1566381205">
                  <w:marLeft w:val="0"/>
                  <w:marRight w:val="0"/>
                  <w:marTop w:val="0"/>
                  <w:marBottom w:val="0"/>
                  <w:divBdr>
                    <w:top w:val="none" w:sz="0" w:space="0" w:color="auto"/>
                    <w:left w:val="none" w:sz="0" w:space="0" w:color="auto"/>
                    <w:bottom w:val="none" w:sz="0" w:space="0" w:color="auto"/>
                    <w:right w:val="none" w:sz="0" w:space="0" w:color="auto"/>
                  </w:divBdr>
                </w:div>
                <w:div w:id="740517466">
                  <w:marLeft w:val="0"/>
                  <w:marRight w:val="0"/>
                  <w:marTop w:val="0"/>
                  <w:marBottom w:val="0"/>
                  <w:divBdr>
                    <w:top w:val="none" w:sz="0" w:space="0" w:color="auto"/>
                    <w:left w:val="none" w:sz="0" w:space="0" w:color="auto"/>
                    <w:bottom w:val="none" w:sz="0" w:space="0" w:color="auto"/>
                    <w:right w:val="none" w:sz="0" w:space="0" w:color="auto"/>
                  </w:divBdr>
                </w:div>
                <w:div w:id="527839526">
                  <w:marLeft w:val="0"/>
                  <w:marRight w:val="0"/>
                  <w:marTop w:val="0"/>
                  <w:marBottom w:val="0"/>
                  <w:divBdr>
                    <w:top w:val="none" w:sz="0" w:space="0" w:color="auto"/>
                    <w:left w:val="none" w:sz="0" w:space="0" w:color="auto"/>
                    <w:bottom w:val="none" w:sz="0" w:space="0" w:color="auto"/>
                    <w:right w:val="none" w:sz="0" w:space="0" w:color="auto"/>
                  </w:divBdr>
                </w:div>
                <w:div w:id="343244671">
                  <w:marLeft w:val="0"/>
                  <w:marRight w:val="0"/>
                  <w:marTop w:val="0"/>
                  <w:marBottom w:val="0"/>
                  <w:divBdr>
                    <w:top w:val="none" w:sz="0" w:space="0" w:color="auto"/>
                    <w:left w:val="none" w:sz="0" w:space="0" w:color="auto"/>
                    <w:bottom w:val="none" w:sz="0" w:space="0" w:color="auto"/>
                    <w:right w:val="none" w:sz="0" w:space="0" w:color="auto"/>
                  </w:divBdr>
                </w:div>
                <w:div w:id="1409963984">
                  <w:marLeft w:val="0"/>
                  <w:marRight w:val="0"/>
                  <w:marTop w:val="0"/>
                  <w:marBottom w:val="0"/>
                  <w:divBdr>
                    <w:top w:val="none" w:sz="0" w:space="0" w:color="auto"/>
                    <w:left w:val="none" w:sz="0" w:space="0" w:color="auto"/>
                    <w:bottom w:val="none" w:sz="0" w:space="0" w:color="auto"/>
                    <w:right w:val="none" w:sz="0" w:space="0" w:color="auto"/>
                  </w:divBdr>
                </w:div>
                <w:div w:id="15819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3009">
          <w:marLeft w:val="0"/>
          <w:marRight w:val="0"/>
          <w:marTop w:val="570"/>
          <w:marBottom w:val="0"/>
          <w:divBdr>
            <w:top w:val="single" w:sz="6" w:space="0" w:color="AAAAAA"/>
            <w:left w:val="single" w:sz="6" w:space="0" w:color="5F5F5F"/>
            <w:bottom w:val="single" w:sz="6" w:space="0" w:color="5F5F5F"/>
            <w:right w:val="single" w:sz="6" w:space="0" w:color="5F5F5F"/>
          </w:divBdr>
          <w:divsChild>
            <w:div w:id="1913153514">
              <w:marLeft w:val="0"/>
              <w:marRight w:val="0"/>
              <w:marTop w:val="0"/>
              <w:marBottom w:val="0"/>
              <w:divBdr>
                <w:top w:val="none" w:sz="0" w:space="0" w:color="auto"/>
                <w:left w:val="none" w:sz="0" w:space="0" w:color="auto"/>
                <w:bottom w:val="none" w:sz="0" w:space="0" w:color="auto"/>
                <w:right w:val="none" w:sz="0" w:space="0" w:color="auto"/>
              </w:divBdr>
              <w:divsChild>
                <w:div w:id="898588675">
                  <w:marLeft w:val="0"/>
                  <w:marRight w:val="0"/>
                  <w:marTop w:val="0"/>
                  <w:marBottom w:val="0"/>
                  <w:divBdr>
                    <w:top w:val="none" w:sz="0" w:space="0" w:color="auto"/>
                    <w:left w:val="none" w:sz="0" w:space="0" w:color="auto"/>
                    <w:bottom w:val="none" w:sz="0" w:space="0" w:color="auto"/>
                    <w:right w:val="none" w:sz="0" w:space="0" w:color="auto"/>
                  </w:divBdr>
                </w:div>
                <w:div w:id="2071340344">
                  <w:marLeft w:val="0"/>
                  <w:marRight w:val="0"/>
                  <w:marTop w:val="0"/>
                  <w:marBottom w:val="0"/>
                  <w:divBdr>
                    <w:top w:val="none" w:sz="0" w:space="0" w:color="auto"/>
                    <w:left w:val="none" w:sz="0" w:space="0" w:color="auto"/>
                    <w:bottom w:val="none" w:sz="0" w:space="0" w:color="auto"/>
                    <w:right w:val="none" w:sz="0" w:space="0" w:color="auto"/>
                  </w:divBdr>
                </w:div>
                <w:div w:id="2030836028">
                  <w:marLeft w:val="0"/>
                  <w:marRight w:val="0"/>
                  <w:marTop w:val="0"/>
                  <w:marBottom w:val="0"/>
                  <w:divBdr>
                    <w:top w:val="none" w:sz="0" w:space="0" w:color="auto"/>
                    <w:left w:val="none" w:sz="0" w:space="0" w:color="auto"/>
                    <w:bottom w:val="none" w:sz="0" w:space="0" w:color="auto"/>
                    <w:right w:val="none" w:sz="0" w:space="0" w:color="auto"/>
                  </w:divBdr>
                </w:div>
                <w:div w:id="638345275">
                  <w:marLeft w:val="0"/>
                  <w:marRight w:val="0"/>
                  <w:marTop w:val="0"/>
                  <w:marBottom w:val="0"/>
                  <w:divBdr>
                    <w:top w:val="none" w:sz="0" w:space="0" w:color="auto"/>
                    <w:left w:val="none" w:sz="0" w:space="0" w:color="auto"/>
                    <w:bottom w:val="none" w:sz="0" w:space="0" w:color="auto"/>
                    <w:right w:val="none" w:sz="0" w:space="0" w:color="auto"/>
                  </w:divBdr>
                </w:div>
                <w:div w:id="13831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8133">
          <w:marLeft w:val="0"/>
          <w:marRight w:val="0"/>
          <w:marTop w:val="570"/>
          <w:marBottom w:val="0"/>
          <w:divBdr>
            <w:top w:val="single" w:sz="6" w:space="0" w:color="AAAAAA"/>
            <w:left w:val="single" w:sz="6" w:space="0" w:color="5F5F5F"/>
            <w:bottom w:val="single" w:sz="6" w:space="0" w:color="5F5F5F"/>
            <w:right w:val="single" w:sz="6" w:space="0" w:color="5F5F5F"/>
          </w:divBdr>
          <w:divsChild>
            <w:div w:id="1082484885">
              <w:marLeft w:val="0"/>
              <w:marRight w:val="0"/>
              <w:marTop w:val="0"/>
              <w:marBottom w:val="0"/>
              <w:divBdr>
                <w:top w:val="none" w:sz="0" w:space="0" w:color="auto"/>
                <w:left w:val="none" w:sz="0" w:space="0" w:color="auto"/>
                <w:bottom w:val="none" w:sz="0" w:space="0" w:color="auto"/>
                <w:right w:val="none" w:sz="0" w:space="0" w:color="auto"/>
              </w:divBdr>
              <w:divsChild>
                <w:div w:id="184445905">
                  <w:marLeft w:val="0"/>
                  <w:marRight w:val="0"/>
                  <w:marTop w:val="0"/>
                  <w:marBottom w:val="0"/>
                  <w:divBdr>
                    <w:top w:val="none" w:sz="0" w:space="0" w:color="auto"/>
                    <w:left w:val="none" w:sz="0" w:space="0" w:color="auto"/>
                    <w:bottom w:val="none" w:sz="0" w:space="0" w:color="auto"/>
                    <w:right w:val="none" w:sz="0" w:space="0" w:color="auto"/>
                  </w:divBdr>
                </w:div>
                <w:div w:id="1344938899">
                  <w:marLeft w:val="0"/>
                  <w:marRight w:val="0"/>
                  <w:marTop w:val="0"/>
                  <w:marBottom w:val="0"/>
                  <w:divBdr>
                    <w:top w:val="none" w:sz="0" w:space="0" w:color="auto"/>
                    <w:left w:val="none" w:sz="0" w:space="0" w:color="auto"/>
                    <w:bottom w:val="none" w:sz="0" w:space="0" w:color="auto"/>
                    <w:right w:val="none" w:sz="0" w:space="0" w:color="auto"/>
                  </w:divBdr>
                </w:div>
                <w:div w:id="1056441231">
                  <w:marLeft w:val="0"/>
                  <w:marRight w:val="0"/>
                  <w:marTop w:val="0"/>
                  <w:marBottom w:val="0"/>
                  <w:divBdr>
                    <w:top w:val="none" w:sz="0" w:space="0" w:color="auto"/>
                    <w:left w:val="none" w:sz="0" w:space="0" w:color="auto"/>
                    <w:bottom w:val="none" w:sz="0" w:space="0" w:color="auto"/>
                    <w:right w:val="none" w:sz="0" w:space="0" w:color="auto"/>
                  </w:divBdr>
                </w:div>
                <w:div w:id="1816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036">
          <w:marLeft w:val="0"/>
          <w:marRight w:val="0"/>
          <w:marTop w:val="570"/>
          <w:marBottom w:val="0"/>
          <w:divBdr>
            <w:top w:val="single" w:sz="6" w:space="0" w:color="AAAAAA"/>
            <w:left w:val="single" w:sz="6" w:space="0" w:color="5F5F5F"/>
            <w:bottom w:val="single" w:sz="6" w:space="0" w:color="5F5F5F"/>
            <w:right w:val="single" w:sz="6" w:space="0" w:color="5F5F5F"/>
          </w:divBdr>
          <w:divsChild>
            <w:div w:id="369038040">
              <w:marLeft w:val="0"/>
              <w:marRight w:val="0"/>
              <w:marTop w:val="0"/>
              <w:marBottom w:val="0"/>
              <w:divBdr>
                <w:top w:val="none" w:sz="0" w:space="0" w:color="auto"/>
                <w:left w:val="none" w:sz="0" w:space="0" w:color="auto"/>
                <w:bottom w:val="none" w:sz="0" w:space="0" w:color="auto"/>
                <w:right w:val="none" w:sz="0" w:space="0" w:color="auto"/>
              </w:divBdr>
              <w:divsChild>
                <w:div w:id="630483669">
                  <w:marLeft w:val="0"/>
                  <w:marRight w:val="0"/>
                  <w:marTop w:val="0"/>
                  <w:marBottom w:val="0"/>
                  <w:divBdr>
                    <w:top w:val="none" w:sz="0" w:space="0" w:color="auto"/>
                    <w:left w:val="none" w:sz="0" w:space="0" w:color="auto"/>
                    <w:bottom w:val="none" w:sz="0" w:space="0" w:color="auto"/>
                    <w:right w:val="none" w:sz="0" w:space="0" w:color="auto"/>
                  </w:divBdr>
                  <w:divsChild>
                    <w:div w:id="1916278086">
                      <w:marLeft w:val="0"/>
                      <w:marRight w:val="0"/>
                      <w:marTop w:val="0"/>
                      <w:marBottom w:val="0"/>
                      <w:divBdr>
                        <w:top w:val="none" w:sz="0" w:space="0" w:color="auto"/>
                        <w:left w:val="none" w:sz="0" w:space="0" w:color="auto"/>
                        <w:bottom w:val="none" w:sz="0" w:space="0" w:color="auto"/>
                        <w:right w:val="none" w:sz="0" w:space="0" w:color="auto"/>
                      </w:divBdr>
                      <w:divsChild>
                        <w:div w:id="1297566711">
                          <w:marLeft w:val="0"/>
                          <w:marRight w:val="0"/>
                          <w:marTop w:val="0"/>
                          <w:marBottom w:val="0"/>
                          <w:divBdr>
                            <w:top w:val="none" w:sz="0" w:space="0" w:color="auto"/>
                            <w:left w:val="none" w:sz="0" w:space="0" w:color="auto"/>
                            <w:bottom w:val="none" w:sz="0" w:space="0" w:color="auto"/>
                            <w:right w:val="none" w:sz="0" w:space="0" w:color="auto"/>
                          </w:divBdr>
                          <w:divsChild>
                            <w:div w:id="1695694604">
                              <w:marLeft w:val="0"/>
                              <w:marRight w:val="0"/>
                              <w:marTop w:val="0"/>
                              <w:marBottom w:val="0"/>
                              <w:divBdr>
                                <w:top w:val="none" w:sz="0" w:space="0" w:color="auto"/>
                                <w:left w:val="none" w:sz="0" w:space="0" w:color="auto"/>
                                <w:bottom w:val="none" w:sz="0" w:space="0" w:color="auto"/>
                                <w:right w:val="none" w:sz="0" w:space="0" w:color="auto"/>
                              </w:divBdr>
                              <w:divsChild>
                                <w:div w:id="663246727">
                                  <w:marLeft w:val="0"/>
                                  <w:marRight w:val="0"/>
                                  <w:marTop w:val="0"/>
                                  <w:marBottom w:val="0"/>
                                  <w:divBdr>
                                    <w:top w:val="none" w:sz="0" w:space="0" w:color="auto"/>
                                    <w:left w:val="none" w:sz="0" w:space="0" w:color="auto"/>
                                    <w:bottom w:val="none" w:sz="0" w:space="0" w:color="auto"/>
                                    <w:right w:val="none" w:sz="0" w:space="0" w:color="auto"/>
                                  </w:divBdr>
                                  <w:divsChild>
                                    <w:div w:id="1446002624">
                                      <w:marLeft w:val="0"/>
                                      <w:marRight w:val="0"/>
                                      <w:marTop w:val="0"/>
                                      <w:marBottom w:val="0"/>
                                      <w:divBdr>
                                        <w:top w:val="single" w:sz="6" w:space="0" w:color="555555"/>
                                        <w:left w:val="single" w:sz="6" w:space="0" w:color="555555"/>
                                        <w:bottom w:val="single" w:sz="6" w:space="0" w:color="555555"/>
                                        <w:right w:val="single" w:sz="6" w:space="0" w:color="555555"/>
                                      </w:divBdr>
                                      <w:divsChild>
                                        <w:div w:id="294138492">
                                          <w:marLeft w:val="0"/>
                                          <w:marRight w:val="0"/>
                                          <w:marTop w:val="0"/>
                                          <w:marBottom w:val="0"/>
                                          <w:divBdr>
                                            <w:top w:val="none" w:sz="0" w:space="0" w:color="auto"/>
                                            <w:left w:val="none" w:sz="0" w:space="0" w:color="auto"/>
                                            <w:bottom w:val="none" w:sz="0" w:space="0" w:color="auto"/>
                                            <w:right w:val="none" w:sz="0" w:space="0" w:color="auto"/>
                                          </w:divBdr>
                                        </w:div>
                                      </w:divsChild>
                                    </w:div>
                                    <w:div w:id="1419251204">
                                      <w:marLeft w:val="60"/>
                                      <w:marRight w:val="60"/>
                                      <w:marTop w:val="0"/>
                                      <w:marBottom w:val="0"/>
                                      <w:divBdr>
                                        <w:top w:val="none" w:sz="0" w:space="0" w:color="auto"/>
                                        <w:left w:val="none" w:sz="0" w:space="0" w:color="auto"/>
                                        <w:bottom w:val="none" w:sz="0" w:space="0" w:color="auto"/>
                                        <w:right w:val="none" w:sz="0" w:space="0" w:color="auto"/>
                                      </w:divBdr>
                                    </w:div>
                                    <w:div w:id="1263301957">
                                      <w:marLeft w:val="0"/>
                                      <w:marRight w:val="30"/>
                                      <w:marTop w:val="0"/>
                                      <w:marBottom w:val="0"/>
                                      <w:divBdr>
                                        <w:top w:val="none" w:sz="0" w:space="0" w:color="auto"/>
                                        <w:left w:val="none" w:sz="0" w:space="0" w:color="auto"/>
                                        <w:bottom w:val="none" w:sz="0" w:space="0" w:color="auto"/>
                                        <w:right w:val="none" w:sz="0" w:space="0" w:color="auto"/>
                                      </w:divBdr>
                                    </w:div>
                                    <w:div w:id="502400725">
                                      <w:marLeft w:val="0"/>
                                      <w:marRight w:val="0"/>
                                      <w:marTop w:val="100"/>
                                      <w:marBottom w:val="100"/>
                                      <w:divBdr>
                                        <w:top w:val="none" w:sz="0" w:space="0" w:color="auto"/>
                                        <w:left w:val="none" w:sz="0" w:space="0" w:color="auto"/>
                                        <w:bottom w:val="none" w:sz="0" w:space="0" w:color="auto"/>
                                        <w:right w:val="none" w:sz="0" w:space="0" w:color="auto"/>
                                      </w:divBdr>
                                      <w:divsChild>
                                        <w:div w:id="256137647">
                                          <w:marLeft w:val="0"/>
                                          <w:marRight w:val="0"/>
                                          <w:marTop w:val="0"/>
                                          <w:marBottom w:val="0"/>
                                          <w:divBdr>
                                            <w:top w:val="none" w:sz="0" w:space="0" w:color="auto"/>
                                            <w:left w:val="none" w:sz="0" w:space="0" w:color="auto"/>
                                            <w:bottom w:val="none" w:sz="0" w:space="0" w:color="auto"/>
                                            <w:right w:val="none" w:sz="0" w:space="0" w:color="auto"/>
                                          </w:divBdr>
                                        </w:div>
                                        <w:div w:id="1103302207">
                                          <w:marLeft w:val="0"/>
                                          <w:marRight w:val="0"/>
                                          <w:marTop w:val="0"/>
                                          <w:marBottom w:val="0"/>
                                          <w:divBdr>
                                            <w:top w:val="none" w:sz="0" w:space="0" w:color="auto"/>
                                            <w:left w:val="none" w:sz="0" w:space="0" w:color="auto"/>
                                            <w:bottom w:val="none" w:sz="0" w:space="0" w:color="auto"/>
                                            <w:right w:val="none" w:sz="0" w:space="0" w:color="auto"/>
                                          </w:divBdr>
                                        </w:div>
                                        <w:div w:id="801268989">
                                          <w:marLeft w:val="0"/>
                                          <w:marRight w:val="0"/>
                                          <w:marTop w:val="60"/>
                                          <w:marBottom w:val="0"/>
                                          <w:divBdr>
                                            <w:top w:val="none" w:sz="0" w:space="0" w:color="auto"/>
                                            <w:left w:val="none" w:sz="0" w:space="0" w:color="auto"/>
                                            <w:bottom w:val="none" w:sz="0" w:space="0" w:color="auto"/>
                                            <w:right w:val="none" w:sz="0" w:space="0" w:color="auto"/>
                                          </w:divBdr>
                                          <w:divsChild>
                                            <w:div w:id="81679931">
                                              <w:marLeft w:val="0"/>
                                              <w:marRight w:val="150"/>
                                              <w:marTop w:val="0"/>
                                              <w:marBottom w:val="0"/>
                                              <w:divBdr>
                                                <w:top w:val="none" w:sz="0" w:space="0" w:color="auto"/>
                                                <w:left w:val="none" w:sz="0" w:space="0" w:color="auto"/>
                                                <w:bottom w:val="none" w:sz="0" w:space="0" w:color="auto"/>
                                                <w:right w:val="none" w:sz="0" w:space="0" w:color="auto"/>
                                              </w:divBdr>
                                            </w:div>
                                          </w:divsChild>
                                        </w:div>
                                        <w:div w:id="1829128772">
                                          <w:marLeft w:val="0"/>
                                          <w:marRight w:val="0"/>
                                          <w:marTop w:val="0"/>
                                          <w:marBottom w:val="0"/>
                                          <w:divBdr>
                                            <w:top w:val="none" w:sz="0" w:space="0" w:color="auto"/>
                                            <w:left w:val="none" w:sz="0" w:space="0" w:color="auto"/>
                                            <w:bottom w:val="none" w:sz="0" w:space="0" w:color="auto"/>
                                            <w:right w:val="none" w:sz="0" w:space="0" w:color="auto"/>
                                          </w:divBdr>
                                          <w:divsChild>
                                            <w:div w:id="1738699709">
                                              <w:marLeft w:val="0"/>
                                              <w:marRight w:val="0"/>
                                              <w:marTop w:val="0"/>
                                              <w:marBottom w:val="0"/>
                                              <w:divBdr>
                                                <w:top w:val="none" w:sz="0" w:space="0" w:color="auto"/>
                                                <w:left w:val="none" w:sz="0" w:space="0" w:color="auto"/>
                                                <w:bottom w:val="none" w:sz="0" w:space="0" w:color="auto"/>
                                                <w:right w:val="none" w:sz="0" w:space="0" w:color="auto"/>
                                              </w:divBdr>
                                            </w:div>
                                            <w:div w:id="982271198">
                                              <w:marLeft w:val="0"/>
                                              <w:marRight w:val="0"/>
                                              <w:marTop w:val="0"/>
                                              <w:marBottom w:val="0"/>
                                              <w:divBdr>
                                                <w:top w:val="none" w:sz="0" w:space="0" w:color="auto"/>
                                                <w:left w:val="none" w:sz="0" w:space="0" w:color="auto"/>
                                                <w:bottom w:val="none" w:sz="0" w:space="0" w:color="auto"/>
                                                <w:right w:val="none" w:sz="0" w:space="0" w:color="auto"/>
                                              </w:divBdr>
                                            </w:div>
                                            <w:div w:id="396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463786">
          <w:marLeft w:val="0"/>
          <w:marRight w:val="0"/>
          <w:marTop w:val="570"/>
          <w:marBottom w:val="0"/>
          <w:divBdr>
            <w:top w:val="single" w:sz="6" w:space="0" w:color="AAAAAA"/>
            <w:left w:val="single" w:sz="6" w:space="0" w:color="5F5F5F"/>
            <w:bottom w:val="single" w:sz="6" w:space="0" w:color="5F5F5F"/>
            <w:right w:val="single" w:sz="6" w:space="0" w:color="5F5F5F"/>
          </w:divBdr>
          <w:divsChild>
            <w:div w:id="799343508">
              <w:marLeft w:val="0"/>
              <w:marRight w:val="0"/>
              <w:marTop w:val="0"/>
              <w:marBottom w:val="0"/>
              <w:divBdr>
                <w:top w:val="none" w:sz="0" w:space="0" w:color="auto"/>
                <w:left w:val="none" w:sz="0" w:space="0" w:color="auto"/>
                <w:bottom w:val="none" w:sz="0" w:space="0" w:color="auto"/>
                <w:right w:val="none" w:sz="0" w:space="0" w:color="auto"/>
              </w:divBdr>
              <w:divsChild>
                <w:div w:id="140317251">
                  <w:marLeft w:val="0"/>
                  <w:marRight w:val="0"/>
                  <w:marTop w:val="0"/>
                  <w:marBottom w:val="0"/>
                  <w:divBdr>
                    <w:top w:val="none" w:sz="0" w:space="0" w:color="auto"/>
                    <w:left w:val="none" w:sz="0" w:space="0" w:color="auto"/>
                    <w:bottom w:val="none" w:sz="0" w:space="0" w:color="auto"/>
                    <w:right w:val="none" w:sz="0" w:space="0" w:color="auto"/>
                  </w:divBdr>
                  <w:divsChild>
                    <w:div w:id="347605697">
                      <w:marLeft w:val="0"/>
                      <w:marRight w:val="0"/>
                      <w:marTop w:val="0"/>
                      <w:marBottom w:val="0"/>
                      <w:divBdr>
                        <w:top w:val="none" w:sz="0" w:space="0" w:color="auto"/>
                        <w:left w:val="none" w:sz="0" w:space="0" w:color="auto"/>
                        <w:bottom w:val="none" w:sz="0" w:space="0" w:color="auto"/>
                        <w:right w:val="none" w:sz="0" w:space="0" w:color="auto"/>
                      </w:divBdr>
                      <w:divsChild>
                        <w:div w:id="1229849320">
                          <w:marLeft w:val="0"/>
                          <w:marRight w:val="0"/>
                          <w:marTop w:val="0"/>
                          <w:marBottom w:val="0"/>
                          <w:divBdr>
                            <w:top w:val="none" w:sz="0" w:space="0" w:color="auto"/>
                            <w:left w:val="none" w:sz="0" w:space="0" w:color="auto"/>
                            <w:bottom w:val="none" w:sz="0" w:space="0" w:color="auto"/>
                            <w:right w:val="none" w:sz="0" w:space="0" w:color="auto"/>
                          </w:divBdr>
                          <w:divsChild>
                            <w:div w:id="2047828727">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445466631">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224098657">
      <w:bodyDiv w:val="1"/>
      <w:marLeft w:val="0"/>
      <w:marRight w:val="0"/>
      <w:marTop w:val="0"/>
      <w:marBottom w:val="0"/>
      <w:divBdr>
        <w:top w:val="none" w:sz="0" w:space="0" w:color="auto"/>
        <w:left w:val="none" w:sz="0" w:space="0" w:color="auto"/>
        <w:bottom w:val="none" w:sz="0" w:space="0" w:color="auto"/>
        <w:right w:val="none" w:sz="0" w:space="0" w:color="auto"/>
      </w:divBdr>
      <w:divsChild>
        <w:div w:id="156844012">
          <w:marLeft w:val="0"/>
          <w:marRight w:val="0"/>
          <w:marTop w:val="0"/>
          <w:marBottom w:val="0"/>
          <w:divBdr>
            <w:top w:val="none" w:sz="0" w:space="0" w:color="auto"/>
            <w:left w:val="none" w:sz="0" w:space="0" w:color="auto"/>
            <w:bottom w:val="none" w:sz="0" w:space="0" w:color="auto"/>
            <w:right w:val="none" w:sz="0" w:space="0" w:color="auto"/>
          </w:divBdr>
          <w:divsChild>
            <w:div w:id="155583755">
              <w:marLeft w:val="0"/>
              <w:marRight w:val="0"/>
              <w:marTop w:val="0"/>
              <w:marBottom w:val="0"/>
              <w:divBdr>
                <w:top w:val="none" w:sz="0" w:space="0" w:color="auto"/>
                <w:left w:val="none" w:sz="0" w:space="0" w:color="auto"/>
                <w:bottom w:val="none" w:sz="0" w:space="0" w:color="auto"/>
                <w:right w:val="none" w:sz="0" w:space="0" w:color="auto"/>
              </w:divBdr>
            </w:div>
          </w:divsChild>
        </w:div>
        <w:div w:id="1345018044">
          <w:marLeft w:val="0"/>
          <w:marRight w:val="0"/>
          <w:marTop w:val="0"/>
          <w:marBottom w:val="0"/>
          <w:divBdr>
            <w:top w:val="none" w:sz="0" w:space="0" w:color="auto"/>
            <w:left w:val="none" w:sz="0" w:space="0" w:color="auto"/>
            <w:bottom w:val="none" w:sz="0" w:space="0" w:color="auto"/>
            <w:right w:val="none" w:sz="0" w:space="0" w:color="auto"/>
          </w:divBdr>
          <w:divsChild>
            <w:div w:id="276911632">
              <w:marLeft w:val="0"/>
              <w:marRight w:val="0"/>
              <w:marTop w:val="0"/>
              <w:marBottom w:val="0"/>
              <w:divBdr>
                <w:top w:val="none" w:sz="0" w:space="0" w:color="auto"/>
                <w:left w:val="none" w:sz="0" w:space="0" w:color="auto"/>
                <w:bottom w:val="none" w:sz="0" w:space="0" w:color="auto"/>
                <w:right w:val="none" w:sz="0" w:space="0" w:color="auto"/>
              </w:divBdr>
            </w:div>
          </w:divsChild>
        </w:div>
        <w:div w:id="1200705442">
          <w:marLeft w:val="0"/>
          <w:marRight w:val="0"/>
          <w:marTop w:val="0"/>
          <w:marBottom w:val="0"/>
          <w:divBdr>
            <w:top w:val="none" w:sz="0" w:space="0" w:color="auto"/>
            <w:left w:val="none" w:sz="0" w:space="0" w:color="auto"/>
            <w:bottom w:val="none" w:sz="0" w:space="0" w:color="auto"/>
            <w:right w:val="none" w:sz="0" w:space="0" w:color="auto"/>
          </w:divBdr>
          <w:divsChild>
            <w:div w:id="77529940">
              <w:marLeft w:val="-225"/>
              <w:marRight w:val="-225"/>
              <w:marTop w:val="0"/>
              <w:marBottom w:val="0"/>
              <w:divBdr>
                <w:top w:val="none" w:sz="0" w:space="0" w:color="auto"/>
                <w:left w:val="none" w:sz="0" w:space="0" w:color="auto"/>
                <w:bottom w:val="none" w:sz="0" w:space="0" w:color="auto"/>
                <w:right w:val="none" w:sz="0" w:space="0" w:color="auto"/>
              </w:divBdr>
              <w:divsChild>
                <w:div w:id="1293974967">
                  <w:marLeft w:val="0"/>
                  <w:marRight w:val="0"/>
                  <w:marTop w:val="0"/>
                  <w:marBottom w:val="0"/>
                  <w:divBdr>
                    <w:top w:val="none" w:sz="0" w:space="0" w:color="auto"/>
                    <w:left w:val="none" w:sz="0" w:space="0" w:color="auto"/>
                    <w:bottom w:val="none" w:sz="0" w:space="0" w:color="auto"/>
                    <w:right w:val="none" w:sz="0" w:space="0" w:color="auto"/>
                  </w:divBdr>
                  <w:divsChild>
                    <w:div w:id="1063673194">
                      <w:marLeft w:val="0"/>
                      <w:marRight w:val="0"/>
                      <w:marTop w:val="0"/>
                      <w:marBottom w:val="0"/>
                      <w:divBdr>
                        <w:top w:val="none" w:sz="0" w:space="0" w:color="auto"/>
                        <w:left w:val="none" w:sz="0" w:space="0" w:color="auto"/>
                        <w:bottom w:val="none" w:sz="0" w:space="0" w:color="auto"/>
                        <w:right w:val="none" w:sz="0" w:space="0" w:color="auto"/>
                      </w:divBdr>
                    </w:div>
                  </w:divsChild>
                </w:div>
                <w:div w:id="703481868">
                  <w:marLeft w:val="0"/>
                  <w:marRight w:val="0"/>
                  <w:marTop w:val="0"/>
                  <w:marBottom w:val="0"/>
                  <w:divBdr>
                    <w:top w:val="none" w:sz="0" w:space="0" w:color="auto"/>
                    <w:left w:val="none" w:sz="0" w:space="0" w:color="auto"/>
                    <w:bottom w:val="none" w:sz="0" w:space="0" w:color="auto"/>
                    <w:right w:val="none" w:sz="0" w:space="0" w:color="auto"/>
                  </w:divBdr>
                  <w:divsChild>
                    <w:div w:id="1825271683">
                      <w:marLeft w:val="-225"/>
                      <w:marRight w:val="-225"/>
                      <w:marTop w:val="0"/>
                      <w:marBottom w:val="0"/>
                      <w:divBdr>
                        <w:top w:val="none" w:sz="0" w:space="0" w:color="auto"/>
                        <w:left w:val="none" w:sz="0" w:space="0" w:color="auto"/>
                        <w:bottom w:val="none" w:sz="0" w:space="0" w:color="auto"/>
                        <w:right w:val="none" w:sz="0" w:space="0" w:color="auto"/>
                      </w:divBdr>
                      <w:divsChild>
                        <w:div w:id="473834048">
                          <w:marLeft w:val="0"/>
                          <w:marRight w:val="0"/>
                          <w:marTop w:val="0"/>
                          <w:marBottom w:val="0"/>
                          <w:divBdr>
                            <w:top w:val="none" w:sz="0" w:space="0" w:color="auto"/>
                            <w:left w:val="none" w:sz="0" w:space="0" w:color="auto"/>
                            <w:bottom w:val="none" w:sz="0" w:space="0" w:color="auto"/>
                            <w:right w:val="none" w:sz="0" w:space="0" w:color="auto"/>
                          </w:divBdr>
                          <w:divsChild>
                            <w:div w:id="2096197527">
                              <w:marLeft w:val="0"/>
                              <w:marRight w:val="0"/>
                              <w:marTop w:val="0"/>
                              <w:marBottom w:val="0"/>
                              <w:divBdr>
                                <w:top w:val="none" w:sz="0" w:space="0" w:color="auto"/>
                                <w:left w:val="none" w:sz="0" w:space="0" w:color="auto"/>
                                <w:bottom w:val="none" w:sz="0" w:space="0" w:color="auto"/>
                                <w:right w:val="none" w:sz="0" w:space="0" w:color="auto"/>
                              </w:divBdr>
                              <w:divsChild>
                                <w:div w:id="23095480">
                                  <w:marLeft w:val="0"/>
                                  <w:marRight w:val="0"/>
                                  <w:marTop w:val="0"/>
                                  <w:marBottom w:val="0"/>
                                  <w:divBdr>
                                    <w:top w:val="none" w:sz="0" w:space="0" w:color="auto"/>
                                    <w:left w:val="none" w:sz="0" w:space="0" w:color="auto"/>
                                    <w:bottom w:val="none" w:sz="0" w:space="0" w:color="auto"/>
                                    <w:right w:val="none" w:sz="0" w:space="0" w:color="auto"/>
                                  </w:divBdr>
                                </w:div>
                                <w:div w:id="546916480">
                                  <w:marLeft w:val="0"/>
                                  <w:marRight w:val="0"/>
                                  <w:marTop w:val="180"/>
                                  <w:marBottom w:val="180"/>
                                  <w:divBdr>
                                    <w:top w:val="single" w:sz="6" w:space="7" w:color="EBEBEB"/>
                                    <w:left w:val="single" w:sz="6" w:space="7" w:color="EBEBEB"/>
                                    <w:bottom w:val="single" w:sz="6" w:space="7" w:color="EBEBEB"/>
                                    <w:right w:val="single" w:sz="6" w:space="7" w:color="EBEBEB"/>
                                  </w:divBdr>
                                  <w:divsChild>
                                    <w:div w:id="1958443948">
                                      <w:marLeft w:val="0"/>
                                      <w:marRight w:val="0"/>
                                      <w:marTop w:val="0"/>
                                      <w:marBottom w:val="0"/>
                                      <w:divBdr>
                                        <w:top w:val="none" w:sz="0" w:space="0" w:color="auto"/>
                                        <w:left w:val="single" w:sz="24" w:space="7" w:color="8AC007"/>
                                        <w:bottom w:val="none" w:sz="0" w:space="0" w:color="auto"/>
                                        <w:right w:val="none" w:sz="0" w:space="0" w:color="auto"/>
                                      </w:divBdr>
                                    </w:div>
                                  </w:divsChild>
                                </w:div>
                                <w:div w:id="1482768992">
                                  <w:marLeft w:val="0"/>
                                  <w:marRight w:val="0"/>
                                  <w:marTop w:val="180"/>
                                  <w:marBottom w:val="180"/>
                                  <w:divBdr>
                                    <w:top w:val="single" w:sz="6" w:space="7" w:color="EBEBEB"/>
                                    <w:left w:val="single" w:sz="6" w:space="7" w:color="EBEBEB"/>
                                    <w:bottom w:val="single" w:sz="6" w:space="7" w:color="EBEBEB"/>
                                    <w:right w:val="single" w:sz="6" w:space="7" w:color="EBEBEB"/>
                                  </w:divBdr>
                                  <w:divsChild>
                                    <w:div w:id="1832064881">
                                      <w:marLeft w:val="0"/>
                                      <w:marRight w:val="0"/>
                                      <w:marTop w:val="0"/>
                                      <w:marBottom w:val="0"/>
                                      <w:divBdr>
                                        <w:top w:val="none" w:sz="0" w:space="0" w:color="auto"/>
                                        <w:left w:val="single" w:sz="24" w:space="7" w:color="8AC007"/>
                                        <w:bottom w:val="none" w:sz="0" w:space="0" w:color="auto"/>
                                        <w:right w:val="none" w:sz="0" w:space="0" w:color="auto"/>
                                      </w:divBdr>
                                    </w:div>
                                  </w:divsChild>
                                </w:div>
                                <w:div w:id="5865373">
                                  <w:marLeft w:val="0"/>
                                  <w:marRight w:val="0"/>
                                  <w:marTop w:val="180"/>
                                  <w:marBottom w:val="180"/>
                                  <w:divBdr>
                                    <w:top w:val="single" w:sz="6" w:space="7" w:color="EBEBEB"/>
                                    <w:left w:val="single" w:sz="6" w:space="7" w:color="EBEBEB"/>
                                    <w:bottom w:val="single" w:sz="6" w:space="7" w:color="EBEBEB"/>
                                    <w:right w:val="single" w:sz="6" w:space="7" w:color="EBEBEB"/>
                                  </w:divBdr>
                                  <w:divsChild>
                                    <w:div w:id="3628849">
                                      <w:marLeft w:val="0"/>
                                      <w:marRight w:val="0"/>
                                      <w:marTop w:val="0"/>
                                      <w:marBottom w:val="0"/>
                                      <w:divBdr>
                                        <w:top w:val="none" w:sz="0" w:space="0" w:color="auto"/>
                                        <w:left w:val="single" w:sz="24" w:space="7" w:color="8AC007"/>
                                        <w:bottom w:val="none" w:sz="0" w:space="0" w:color="auto"/>
                                        <w:right w:val="none" w:sz="0" w:space="0" w:color="auto"/>
                                      </w:divBdr>
                                    </w:div>
                                  </w:divsChild>
                                </w:div>
                                <w:div w:id="2054890164">
                                  <w:marLeft w:val="0"/>
                                  <w:marRight w:val="0"/>
                                  <w:marTop w:val="180"/>
                                  <w:marBottom w:val="180"/>
                                  <w:divBdr>
                                    <w:top w:val="single" w:sz="6" w:space="7" w:color="EBEBEB"/>
                                    <w:left w:val="single" w:sz="6" w:space="7" w:color="EBEBEB"/>
                                    <w:bottom w:val="single" w:sz="6" w:space="7" w:color="EBEBEB"/>
                                    <w:right w:val="single" w:sz="6" w:space="7" w:color="EBEBEB"/>
                                  </w:divBdr>
                                  <w:divsChild>
                                    <w:div w:id="1499728396">
                                      <w:marLeft w:val="0"/>
                                      <w:marRight w:val="0"/>
                                      <w:marTop w:val="0"/>
                                      <w:marBottom w:val="0"/>
                                      <w:divBdr>
                                        <w:top w:val="none" w:sz="0" w:space="0" w:color="auto"/>
                                        <w:left w:val="single" w:sz="24" w:space="7" w:color="8AC007"/>
                                        <w:bottom w:val="none" w:sz="0" w:space="0" w:color="auto"/>
                                        <w:right w:val="none" w:sz="0" w:space="0" w:color="auto"/>
                                      </w:divBdr>
                                    </w:div>
                                  </w:divsChild>
                                </w:div>
                                <w:div w:id="1260288905">
                                  <w:marLeft w:val="0"/>
                                  <w:marRight w:val="0"/>
                                  <w:marTop w:val="180"/>
                                  <w:marBottom w:val="180"/>
                                  <w:divBdr>
                                    <w:top w:val="single" w:sz="6" w:space="7" w:color="EBEBEB"/>
                                    <w:left w:val="single" w:sz="6" w:space="7" w:color="EBEBEB"/>
                                    <w:bottom w:val="single" w:sz="6" w:space="7" w:color="EBEBEB"/>
                                    <w:right w:val="single" w:sz="6" w:space="7" w:color="EBEBEB"/>
                                  </w:divBdr>
                                  <w:divsChild>
                                    <w:div w:id="1401753836">
                                      <w:marLeft w:val="0"/>
                                      <w:marRight w:val="0"/>
                                      <w:marTop w:val="0"/>
                                      <w:marBottom w:val="0"/>
                                      <w:divBdr>
                                        <w:top w:val="none" w:sz="0" w:space="0" w:color="auto"/>
                                        <w:left w:val="single" w:sz="24" w:space="7" w:color="8AC007"/>
                                        <w:bottom w:val="none" w:sz="0" w:space="0" w:color="auto"/>
                                        <w:right w:val="none" w:sz="0" w:space="0" w:color="auto"/>
                                      </w:divBdr>
                                    </w:div>
                                  </w:divsChild>
                                </w:div>
                                <w:div w:id="1135299087">
                                  <w:marLeft w:val="0"/>
                                  <w:marRight w:val="0"/>
                                  <w:marTop w:val="180"/>
                                  <w:marBottom w:val="180"/>
                                  <w:divBdr>
                                    <w:top w:val="single" w:sz="6" w:space="7" w:color="EBEBEB"/>
                                    <w:left w:val="single" w:sz="6" w:space="7" w:color="EBEBEB"/>
                                    <w:bottom w:val="single" w:sz="6" w:space="7" w:color="EBEBEB"/>
                                    <w:right w:val="single" w:sz="6" w:space="7" w:color="EBEBEB"/>
                                  </w:divBdr>
                                  <w:divsChild>
                                    <w:div w:id="1461193157">
                                      <w:marLeft w:val="0"/>
                                      <w:marRight w:val="0"/>
                                      <w:marTop w:val="0"/>
                                      <w:marBottom w:val="0"/>
                                      <w:divBdr>
                                        <w:top w:val="none" w:sz="0" w:space="0" w:color="auto"/>
                                        <w:left w:val="single" w:sz="24" w:space="7" w:color="8AC007"/>
                                        <w:bottom w:val="none" w:sz="0" w:space="0" w:color="auto"/>
                                        <w:right w:val="none" w:sz="0" w:space="0" w:color="auto"/>
                                      </w:divBdr>
                                    </w:div>
                                  </w:divsChild>
                                </w:div>
                                <w:div w:id="10785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5445">
                          <w:marLeft w:val="0"/>
                          <w:marRight w:val="0"/>
                          <w:marTop w:val="0"/>
                          <w:marBottom w:val="0"/>
                          <w:divBdr>
                            <w:top w:val="none" w:sz="0" w:space="0" w:color="auto"/>
                            <w:left w:val="none" w:sz="0" w:space="0" w:color="auto"/>
                            <w:bottom w:val="none" w:sz="0" w:space="0" w:color="auto"/>
                            <w:right w:val="none" w:sz="0" w:space="0" w:color="auto"/>
                          </w:divBdr>
                          <w:divsChild>
                            <w:div w:id="1302080010">
                              <w:marLeft w:val="-225"/>
                              <w:marRight w:val="-225"/>
                              <w:marTop w:val="0"/>
                              <w:marBottom w:val="0"/>
                              <w:divBdr>
                                <w:top w:val="none" w:sz="0" w:space="0" w:color="auto"/>
                                <w:left w:val="none" w:sz="0" w:space="0" w:color="auto"/>
                                <w:bottom w:val="none" w:sz="0" w:space="0" w:color="auto"/>
                                <w:right w:val="none" w:sz="0" w:space="0" w:color="auto"/>
                              </w:divBdr>
                            </w:div>
                            <w:div w:id="1322192462">
                              <w:marLeft w:val="-225"/>
                              <w:marRight w:val="-225"/>
                              <w:marTop w:val="0"/>
                              <w:marBottom w:val="0"/>
                              <w:divBdr>
                                <w:top w:val="none" w:sz="0" w:space="0" w:color="auto"/>
                                <w:left w:val="none" w:sz="0" w:space="0" w:color="auto"/>
                                <w:bottom w:val="none" w:sz="0" w:space="0" w:color="auto"/>
                                <w:right w:val="none" w:sz="0" w:space="0" w:color="auto"/>
                              </w:divBdr>
                            </w:div>
                            <w:div w:id="13197388">
                              <w:marLeft w:val="-225"/>
                              <w:marRight w:val="-225"/>
                              <w:marTop w:val="0"/>
                              <w:marBottom w:val="0"/>
                              <w:divBdr>
                                <w:top w:val="none" w:sz="0" w:space="0" w:color="auto"/>
                                <w:left w:val="none" w:sz="0" w:space="0" w:color="auto"/>
                                <w:bottom w:val="none" w:sz="0" w:space="0" w:color="auto"/>
                                <w:right w:val="none" w:sz="0" w:space="0" w:color="auto"/>
                              </w:divBdr>
                              <w:divsChild>
                                <w:div w:id="12419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5781">
                      <w:marLeft w:val="-225"/>
                      <w:marRight w:val="-225"/>
                      <w:marTop w:val="0"/>
                      <w:marBottom w:val="0"/>
                      <w:divBdr>
                        <w:top w:val="none" w:sz="0" w:space="0" w:color="auto"/>
                        <w:left w:val="none" w:sz="0" w:space="0" w:color="auto"/>
                        <w:bottom w:val="none" w:sz="0" w:space="0" w:color="auto"/>
                        <w:right w:val="none" w:sz="0" w:space="0" w:color="auto"/>
                      </w:divBdr>
                      <w:divsChild>
                        <w:div w:id="1768189522">
                          <w:marLeft w:val="0"/>
                          <w:marRight w:val="0"/>
                          <w:marTop w:val="0"/>
                          <w:marBottom w:val="0"/>
                          <w:divBdr>
                            <w:top w:val="none" w:sz="0" w:space="0" w:color="auto"/>
                            <w:left w:val="none" w:sz="0" w:space="0" w:color="auto"/>
                            <w:bottom w:val="none" w:sz="0" w:space="0" w:color="auto"/>
                            <w:right w:val="none" w:sz="0" w:space="0" w:color="auto"/>
                          </w:divBdr>
                          <w:divsChild>
                            <w:div w:id="1306620416">
                              <w:marLeft w:val="0"/>
                              <w:marRight w:val="0"/>
                              <w:marTop w:val="300"/>
                              <w:marBottom w:val="0"/>
                              <w:divBdr>
                                <w:top w:val="none" w:sz="0" w:space="0" w:color="auto"/>
                                <w:left w:val="none" w:sz="0" w:space="0" w:color="auto"/>
                                <w:bottom w:val="none" w:sz="0" w:space="0" w:color="auto"/>
                                <w:right w:val="none" w:sz="0" w:space="0" w:color="auto"/>
                              </w:divBdr>
                              <w:divsChild>
                                <w:div w:id="572740209">
                                  <w:marLeft w:val="-225"/>
                                  <w:marRight w:val="-225"/>
                                  <w:marTop w:val="0"/>
                                  <w:marBottom w:val="0"/>
                                  <w:divBdr>
                                    <w:top w:val="none" w:sz="0" w:space="0" w:color="auto"/>
                                    <w:left w:val="none" w:sz="0" w:space="0" w:color="auto"/>
                                    <w:bottom w:val="none" w:sz="0" w:space="0" w:color="auto"/>
                                    <w:right w:val="none" w:sz="0" w:space="0" w:color="auto"/>
                                  </w:divBdr>
                                  <w:divsChild>
                                    <w:div w:id="957956138">
                                      <w:marLeft w:val="0"/>
                                      <w:marRight w:val="0"/>
                                      <w:marTop w:val="0"/>
                                      <w:marBottom w:val="0"/>
                                      <w:divBdr>
                                        <w:top w:val="none" w:sz="0" w:space="0" w:color="auto"/>
                                        <w:left w:val="none" w:sz="0" w:space="0" w:color="auto"/>
                                        <w:bottom w:val="none" w:sz="0" w:space="0" w:color="auto"/>
                                        <w:right w:val="none" w:sz="0" w:space="0" w:color="auto"/>
                                      </w:divBdr>
                                    </w:div>
                                    <w:div w:id="590510301">
                                      <w:marLeft w:val="0"/>
                                      <w:marRight w:val="0"/>
                                      <w:marTop w:val="0"/>
                                      <w:marBottom w:val="0"/>
                                      <w:divBdr>
                                        <w:top w:val="none" w:sz="0" w:space="0" w:color="auto"/>
                                        <w:left w:val="none" w:sz="0" w:space="0" w:color="auto"/>
                                        <w:bottom w:val="none" w:sz="0" w:space="0" w:color="auto"/>
                                        <w:right w:val="none" w:sz="0" w:space="0" w:color="auto"/>
                                      </w:divBdr>
                                    </w:div>
                                    <w:div w:id="1382099967">
                                      <w:marLeft w:val="0"/>
                                      <w:marRight w:val="0"/>
                                      <w:marTop w:val="0"/>
                                      <w:marBottom w:val="0"/>
                                      <w:divBdr>
                                        <w:top w:val="none" w:sz="0" w:space="0" w:color="auto"/>
                                        <w:left w:val="none" w:sz="0" w:space="0" w:color="auto"/>
                                        <w:bottom w:val="none" w:sz="0" w:space="0" w:color="auto"/>
                                        <w:right w:val="none" w:sz="0" w:space="0" w:color="auto"/>
                                      </w:divBdr>
                                    </w:div>
                                    <w:div w:id="1485665175">
                                      <w:marLeft w:val="0"/>
                                      <w:marRight w:val="0"/>
                                      <w:marTop w:val="0"/>
                                      <w:marBottom w:val="0"/>
                                      <w:divBdr>
                                        <w:top w:val="none" w:sz="0" w:space="0" w:color="auto"/>
                                        <w:left w:val="none" w:sz="0" w:space="0" w:color="auto"/>
                                        <w:bottom w:val="none" w:sz="0" w:space="0" w:color="auto"/>
                                        <w:right w:val="none" w:sz="0" w:space="0" w:color="auto"/>
                                      </w:divBdr>
                                    </w:div>
                                  </w:divsChild>
                                </w:div>
                                <w:div w:id="553929461">
                                  <w:marLeft w:val="0"/>
                                  <w:marRight w:val="0"/>
                                  <w:marTop w:val="0"/>
                                  <w:marBottom w:val="0"/>
                                  <w:divBdr>
                                    <w:top w:val="none" w:sz="0" w:space="0" w:color="auto"/>
                                    <w:left w:val="none" w:sz="0" w:space="0" w:color="auto"/>
                                    <w:bottom w:val="none" w:sz="0" w:space="0" w:color="auto"/>
                                    <w:right w:val="none" w:sz="0" w:space="0" w:color="auto"/>
                                  </w:divBdr>
                                  <w:divsChild>
                                    <w:div w:id="1266302851">
                                      <w:marLeft w:val="0"/>
                                      <w:marRight w:val="0"/>
                                      <w:marTop w:val="0"/>
                                      <w:marBottom w:val="225"/>
                                      <w:divBdr>
                                        <w:top w:val="none" w:sz="0" w:space="0" w:color="auto"/>
                                        <w:left w:val="none" w:sz="0" w:space="0" w:color="auto"/>
                                        <w:bottom w:val="none" w:sz="0" w:space="0" w:color="auto"/>
                                        <w:right w:val="none" w:sz="0" w:space="0" w:color="auto"/>
                                      </w:divBdr>
                                    </w:div>
                                    <w:div w:id="482235871">
                                      <w:marLeft w:val="0"/>
                                      <w:marRight w:val="0"/>
                                      <w:marTop w:val="0"/>
                                      <w:marBottom w:val="225"/>
                                      <w:divBdr>
                                        <w:top w:val="none" w:sz="0" w:space="0" w:color="auto"/>
                                        <w:left w:val="none" w:sz="0" w:space="0" w:color="auto"/>
                                        <w:bottom w:val="none" w:sz="0" w:space="0" w:color="auto"/>
                                        <w:right w:val="none" w:sz="0" w:space="0" w:color="auto"/>
                                      </w:divBdr>
                                    </w:div>
                                    <w:div w:id="1533230281">
                                      <w:marLeft w:val="0"/>
                                      <w:marRight w:val="0"/>
                                      <w:marTop w:val="0"/>
                                      <w:marBottom w:val="225"/>
                                      <w:divBdr>
                                        <w:top w:val="none" w:sz="0" w:space="0" w:color="auto"/>
                                        <w:left w:val="none" w:sz="0" w:space="0" w:color="auto"/>
                                        <w:bottom w:val="none" w:sz="0" w:space="0" w:color="auto"/>
                                        <w:right w:val="none" w:sz="0" w:space="0" w:color="auto"/>
                                      </w:divBdr>
                                    </w:div>
                                    <w:div w:id="104274950">
                                      <w:marLeft w:val="0"/>
                                      <w:marRight w:val="0"/>
                                      <w:marTop w:val="0"/>
                                      <w:marBottom w:val="225"/>
                                      <w:divBdr>
                                        <w:top w:val="none" w:sz="0" w:space="0" w:color="auto"/>
                                        <w:left w:val="none" w:sz="0" w:space="0" w:color="auto"/>
                                        <w:bottom w:val="none" w:sz="0" w:space="0" w:color="auto"/>
                                        <w:right w:val="none" w:sz="0" w:space="0" w:color="auto"/>
                                      </w:divBdr>
                                    </w:div>
                                  </w:divsChild>
                                </w:div>
                                <w:div w:id="1053507185">
                                  <w:marLeft w:val="0"/>
                                  <w:marRight w:val="0"/>
                                  <w:marTop w:val="0"/>
                                  <w:marBottom w:val="0"/>
                                  <w:divBdr>
                                    <w:top w:val="none" w:sz="0" w:space="0" w:color="auto"/>
                                    <w:left w:val="none" w:sz="0" w:space="0" w:color="auto"/>
                                    <w:bottom w:val="none" w:sz="0" w:space="0" w:color="auto"/>
                                    <w:right w:val="none" w:sz="0" w:space="0" w:color="auto"/>
                                  </w:divBdr>
                                </w:div>
                                <w:div w:id="2086680121">
                                  <w:marLeft w:val="-225"/>
                                  <w:marRight w:val="-225"/>
                                  <w:marTop w:val="0"/>
                                  <w:marBottom w:val="0"/>
                                  <w:divBdr>
                                    <w:top w:val="none" w:sz="0" w:space="0" w:color="auto"/>
                                    <w:left w:val="none" w:sz="0" w:space="0" w:color="auto"/>
                                    <w:bottom w:val="none" w:sz="0" w:space="0" w:color="auto"/>
                                    <w:right w:val="none" w:sz="0" w:space="0" w:color="auto"/>
                                  </w:divBdr>
                                  <w:divsChild>
                                    <w:div w:id="265770860">
                                      <w:marLeft w:val="0"/>
                                      <w:marRight w:val="0"/>
                                      <w:marTop w:val="0"/>
                                      <w:marBottom w:val="0"/>
                                      <w:divBdr>
                                        <w:top w:val="none" w:sz="0" w:space="0" w:color="auto"/>
                                        <w:left w:val="none" w:sz="0" w:space="0" w:color="auto"/>
                                        <w:bottom w:val="none" w:sz="0" w:space="0" w:color="auto"/>
                                        <w:right w:val="none" w:sz="0" w:space="0" w:color="auto"/>
                                      </w:divBdr>
                                    </w:div>
                                    <w:div w:id="2087074277">
                                      <w:marLeft w:val="0"/>
                                      <w:marRight w:val="0"/>
                                      <w:marTop w:val="0"/>
                                      <w:marBottom w:val="0"/>
                                      <w:divBdr>
                                        <w:top w:val="none" w:sz="0" w:space="0" w:color="auto"/>
                                        <w:left w:val="none" w:sz="0" w:space="0" w:color="auto"/>
                                        <w:bottom w:val="none" w:sz="0" w:space="0" w:color="auto"/>
                                        <w:right w:val="none" w:sz="0" w:space="0" w:color="auto"/>
                                      </w:divBdr>
                                    </w:div>
                                    <w:div w:id="206184776">
                                      <w:marLeft w:val="0"/>
                                      <w:marRight w:val="0"/>
                                      <w:marTop w:val="0"/>
                                      <w:marBottom w:val="0"/>
                                      <w:divBdr>
                                        <w:top w:val="none" w:sz="0" w:space="0" w:color="auto"/>
                                        <w:left w:val="none" w:sz="0" w:space="0" w:color="auto"/>
                                        <w:bottom w:val="none" w:sz="0" w:space="0" w:color="auto"/>
                                        <w:right w:val="none" w:sz="0" w:space="0" w:color="auto"/>
                                      </w:divBdr>
                                    </w:div>
                                    <w:div w:id="13138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4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635867">
          <w:marLeft w:val="0"/>
          <w:marRight w:val="0"/>
          <w:marTop w:val="570"/>
          <w:marBottom w:val="0"/>
          <w:divBdr>
            <w:top w:val="single" w:sz="6" w:space="0" w:color="AAAAAA"/>
            <w:left w:val="single" w:sz="6" w:space="0" w:color="5F5F5F"/>
            <w:bottom w:val="single" w:sz="6" w:space="0" w:color="5F5F5F"/>
            <w:right w:val="single" w:sz="6" w:space="0" w:color="5F5F5F"/>
          </w:divBdr>
          <w:divsChild>
            <w:div w:id="1702363520">
              <w:marLeft w:val="0"/>
              <w:marRight w:val="0"/>
              <w:marTop w:val="0"/>
              <w:marBottom w:val="0"/>
              <w:divBdr>
                <w:top w:val="none" w:sz="0" w:space="0" w:color="auto"/>
                <w:left w:val="none" w:sz="0" w:space="0" w:color="auto"/>
                <w:bottom w:val="none" w:sz="0" w:space="0" w:color="auto"/>
                <w:right w:val="none" w:sz="0" w:space="0" w:color="auto"/>
              </w:divBdr>
              <w:divsChild>
                <w:div w:id="178398957">
                  <w:marLeft w:val="0"/>
                  <w:marRight w:val="0"/>
                  <w:marTop w:val="0"/>
                  <w:marBottom w:val="0"/>
                  <w:divBdr>
                    <w:top w:val="none" w:sz="0" w:space="0" w:color="auto"/>
                    <w:left w:val="none" w:sz="0" w:space="0" w:color="auto"/>
                    <w:bottom w:val="none" w:sz="0" w:space="0" w:color="auto"/>
                    <w:right w:val="none" w:sz="0" w:space="0" w:color="auto"/>
                  </w:divBdr>
                </w:div>
                <w:div w:id="1463645452">
                  <w:marLeft w:val="0"/>
                  <w:marRight w:val="0"/>
                  <w:marTop w:val="0"/>
                  <w:marBottom w:val="0"/>
                  <w:divBdr>
                    <w:top w:val="none" w:sz="0" w:space="0" w:color="auto"/>
                    <w:left w:val="none" w:sz="0" w:space="0" w:color="auto"/>
                    <w:bottom w:val="none" w:sz="0" w:space="0" w:color="auto"/>
                    <w:right w:val="none" w:sz="0" w:space="0" w:color="auto"/>
                  </w:divBdr>
                </w:div>
                <w:div w:id="1760173902">
                  <w:marLeft w:val="0"/>
                  <w:marRight w:val="0"/>
                  <w:marTop w:val="0"/>
                  <w:marBottom w:val="0"/>
                  <w:divBdr>
                    <w:top w:val="none" w:sz="0" w:space="0" w:color="auto"/>
                    <w:left w:val="none" w:sz="0" w:space="0" w:color="auto"/>
                    <w:bottom w:val="none" w:sz="0" w:space="0" w:color="auto"/>
                    <w:right w:val="none" w:sz="0" w:space="0" w:color="auto"/>
                  </w:divBdr>
                </w:div>
                <w:div w:id="1915236164">
                  <w:marLeft w:val="0"/>
                  <w:marRight w:val="0"/>
                  <w:marTop w:val="0"/>
                  <w:marBottom w:val="0"/>
                  <w:divBdr>
                    <w:top w:val="none" w:sz="0" w:space="0" w:color="auto"/>
                    <w:left w:val="none" w:sz="0" w:space="0" w:color="auto"/>
                    <w:bottom w:val="none" w:sz="0" w:space="0" w:color="auto"/>
                    <w:right w:val="none" w:sz="0" w:space="0" w:color="auto"/>
                  </w:divBdr>
                </w:div>
                <w:div w:id="1454910442">
                  <w:marLeft w:val="0"/>
                  <w:marRight w:val="0"/>
                  <w:marTop w:val="0"/>
                  <w:marBottom w:val="0"/>
                  <w:divBdr>
                    <w:top w:val="none" w:sz="0" w:space="0" w:color="auto"/>
                    <w:left w:val="none" w:sz="0" w:space="0" w:color="auto"/>
                    <w:bottom w:val="none" w:sz="0" w:space="0" w:color="auto"/>
                    <w:right w:val="none" w:sz="0" w:space="0" w:color="auto"/>
                  </w:divBdr>
                </w:div>
                <w:div w:id="1326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8841">
          <w:marLeft w:val="0"/>
          <w:marRight w:val="0"/>
          <w:marTop w:val="570"/>
          <w:marBottom w:val="0"/>
          <w:divBdr>
            <w:top w:val="single" w:sz="6" w:space="0" w:color="AAAAAA"/>
            <w:left w:val="single" w:sz="6" w:space="0" w:color="5F5F5F"/>
            <w:bottom w:val="single" w:sz="6" w:space="0" w:color="5F5F5F"/>
            <w:right w:val="single" w:sz="6" w:space="0" w:color="5F5F5F"/>
          </w:divBdr>
          <w:divsChild>
            <w:div w:id="839395151">
              <w:marLeft w:val="0"/>
              <w:marRight w:val="0"/>
              <w:marTop w:val="0"/>
              <w:marBottom w:val="0"/>
              <w:divBdr>
                <w:top w:val="none" w:sz="0" w:space="0" w:color="auto"/>
                <w:left w:val="none" w:sz="0" w:space="0" w:color="auto"/>
                <w:bottom w:val="none" w:sz="0" w:space="0" w:color="auto"/>
                <w:right w:val="none" w:sz="0" w:space="0" w:color="auto"/>
              </w:divBdr>
              <w:divsChild>
                <w:div w:id="1748576761">
                  <w:marLeft w:val="0"/>
                  <w:marRight w:val="0"/>
                  <w:marTop w:val="0"/>
                  <w:marBottom w:val="0"/>
                  <w:divBdr>
                    <w:top w:val="none" w:sz="0" w:space="0" w:color="auto"/>
                    <w:left w:val="none" w:sz="0" w:space="0" w:color="auto"/>
                    <w:bottom w:val="none" w:sz="0" w:space="0" w:color="auto"/>
                    <w:right w:val="none" w:sz="0" w:space="0" w:color="auto"/>
                  </w:divBdr>
                </w:div>
                <w:div w:id="1250308098">
                  <w:marLeft w:val="0"/>
                  <w:marRight w:val="0"/>
                  <w:marTop w:val="0"/>
                  <w:marBottom w:val="0"/>
                  <w:divBdr>
                    <w:top w:val="none" w:sz="0" w:space="0" w:color="auto"/>
                    <w:left w:val="none" w:sz="0" w:space="0" w:color="auto"/>
                    <w:bottom w:val="none" w:sz="0" w:space="0" w:color="auto"/>
                    <w:right w:val="none" w:sz="0" w:space="0" w:color="auto"/>
                  </w:divBdr>
                </w:div>
                <w:div w:id="1295983245">
                  <w:marLeft w:val="0"/>
                  <w:marRight w:val="0"/>
                  <w:marTop w:val="0"/>
                  <w:marBottom w:val="0"/>
                  <w:divBdr>
                    <w:top w:val="none" w:sz="0" w:space="0" w:color="auto"/>
                    <w:left w:val="none" w:sz="0" w:space="0" w:color="auto"/>
                    <w:bottom w:val="none" w:sz="0" w:space="0" w:color="auto"/>
                    <w:right w:val="none" w:sz="0" w:space="0" w:color="auto"/>
                  </w:divBdr>
                </w:div>
                <w:div w:id="93089624">
                  <w:marLeft w:val="0"/>
                  <w:marRight w:val="0"/>
                  <w:marTop w:val="0"/>
                  <w:marBottom w:val="0"/>
                  <w:divBdr>
                    <w:top w:val="none" w:sz="0" w:space="0" w:color="auto"/>
                    <w:left w:val="none" w:sz="0" w:space="0" w:color="auto"/>
                    <w:bottom w:val="none" w:sz="0" w:space="0" w:color="auto"/>
                    <w:right w:val="none" w:sz="0" w:space="0" w:color="auto"/>
                  </w:divBdr>
                </w:div>
                <w:div w:id="9510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8912">
          <w:marLeft w:val="0"/>
          <w:marRight w:val="0"/>
          <w:marTop w:val="570"/>
          <w:marBottom w:val="0"/>
          <w:divBdr>
            <w:top w:val="single" w:sz="6" w:space="0" w:color="AAAAAA"/>
            <w:left w:val="single" w:sz="6" w:space="0" w:color="5F5F5F"/>
            <w:bottom w:val="single" w:sz="6" w:space="0" w:color="5F5F5F"/>
            <w:right w:val="single" w:sz="6" w:space="0" w:color="5F5F5F"/>
          </w:divBdr>
          <w:divsChild>
            <w:div w:id="1564826371">
              <w:marLeft w:val="0"/>
              <w:marRight w:val="0"/>
              <w:marTop w:val="0"/>
              <w:marBottom w:val="0"/>
              <w:divBdr>
                <w:top w:val="none" w:sz="0" w:space="0" w:color="auto"/>
                <w:left w:val="none" w:sz="0" w:space="0" w:color="auto"/>
                <w:bottom w:val="none" w:sz="0" w:space="0" w:color="auto"/>
                <w:right w:val="none" w:sz="0" w:space="0" w:color="auto"/>
              </w:divBdr>
              <w:divsChild>
                <w:div w:id="1972130347">
                  <w:marLeft w:val="0"/>
                  <w:marRight w:val="0"/>
                  <w:marTop w:val="0"/>
                  <w:marBottom w:val="0"/>
                  <w:divBdr>
                    <w:top w:val="none" w:sz="0" w:space="0" w:color="auto"/>
                    <w:left w:val="none" w:sz="0" w:space="0" w:color="auto"/>
                    <w:bottom w:val="none" w:sz="0" w:space="0" w:color="auto"/>
                    <w:right w:val="none" w:sz="0" w:space="0" w:color="auto"/>
                  </w:divBdr>
                </w:div>
                <w:div w:id="1803158104">
                  <w:marLeft w:val="0"/>
                  <w:marRight w:val="0"/>
                  <w:marTop w:val="0"/>
                  <w:marBottom w:val="0"/>
                  <w:divBdr>
                    <w:top w:val="none" w:sz="0" w:space="0" w:color="auto"/>
                    <w:left w:val="none" w:sz="0" w:space="0" w:color="auto"/>
                    <w:bottom w:val="none" w:sz="0" w:space="0" w:color="auto"/>
                    <w:right w:val="none" w:sz="0" w:space="0" w:color="auto"/>
                  </w:divBdr>
                </w:div>
                <w:div w:id="1963657297">
                  <w:marLeft w:val="0"/>
                  <w:marRight w:val="0"/>
                  <w:marTop w:val="0"/>
                  <w:marBottom w:val="0"/>
                  <w:divBdr>
                    <w:top w:val="none" w:sz="0" w:space="0" w:color="auto"/>
                    <w:left w:val="none" w:sz="0" w:space="0" w:color="auto"/>
                    <w:bottom w:val="none" w:sz="0" w:space="0" w:color="auto"/>
                    <w:right w:val="none" w:sz="0" w:space="0" w:color="auto"/>
                  </w:divBdr>
                </w:div>
                <w:div w:id="498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3519">
          <w:marLeft w:val="0"/>
          <w:marRight w:val="0"/>
          <w:marTop w:val="570"/>
          <w:marBottom w:val="0"/>
          <w:divBdr>
            <w:top w:val="single" w:sz="6" w:space="0" w:color="AAAAAA"/>
            <w:left w:val="single" w:sz="6" w:space="0" w:color="5F5F5F"/>
            <w:bottom w:val="single" w:sz="6" w:space="0" w:color="5F5F5F"/>
            <w:right w:val="single" w:sz="6" w:space="0" w:color="5F5F5F"/>
          </w:divBdr>
          <w:divsChild>
            <w:div w:id="694620623">
              <w:marLeft w:val="0"/>
              <w:marRight w:val="0"/>
              <w:marTop w:val="0"/>
              <w:marBottom w:val="0"/>
              <w:divBdr>
                <w:top w:val="none" w:sz="0" w:space="0" w:color="auto"/>
                <w:left w:val="none" w:sz="0" w:space="0" w:color="auto"/>
                <w:bottom w:val="none" w:sz="0" w:space="0" w:color="auto"/>
                <w:right w:val="none" w:sz="0" w:space="0" w:color="auto"/>
              </w:divBdr>
              <w:divsChild>
                <w:div w:id="295112149">
                  <w:marLeft w:val="0"/>
                  <w:marRight w:val="0"/>
                  <w:marTop w:val="0"/>
                  <w:marBottom w:val="0"/>
                  <w:divBdr>
                    <w:top w:val="none" w:sz="0" w:space="0" w:color="auto"/>
                    <w:left w:val="none" w:sz="0" w:space="0" w:color="auto"/>
                    <w:bottom w:val="none" w:sz="0" w:space="0" w:color="auto"/>
                    <w:right w:val="none" w:sz="0" w:space="0" w:color="auto"/>
                  </w:divBdr>
                  <w:divsChild>
                    <w:div w:id="1266226154">
                      <w:marLeft w:val="0"/>
                      <w:marRight w:val="0"/>
                      <w:marTop w:val="0"/>
                      <w:marBottom w:val="0"/>
                      <w:divBdr>
                        <w:top w:val="none" w:sz="0" w:space="0" w:color="auto"/>
                        <w:left w:val="none" w:sz="0" w:space="0" w:color="auto"/>
                        <w:bottom w:val="none" w:sz="0" w:space="0" w:color="auto"/>
                        <w:right w:val="none" w:sz="0" w:space="0" w:color="auto"/>
                      </w:divBdr>
                      <w:divsChild>
                        <w:div w:id="1475487912">
                          <w:marLeft w:val="0"/>
                          <w:marRight w:val="0"/>
                          <w:marTop w:val="0"/>
                          <w:marBottom w:val="0"/>
                          <w:divBdr>
                            <w:top w:val="none" w:sz="0" w:space="0" w:color="auto"/>
                            <w:left w:val="none" w:sz="0" w:space="0" w:color="auto"/>
                            <w:bottom w:val="none" w:sz="0" w:space="0" w:color="auto"/>
                            <w:right w:val="none" w:sz="0" w:space="0" w:color="auto"/>
                          </w:divBdr>
                          <w:divsChild>
                            <w:div w:id="1734158965">
                              <w:marLeft w:val="0"/>
                              <w:marRight w:val="0"/>
                              <w:marTop w:val="0"/>
                              <w:marBottom w:val="0"/>
                              <w:divBdr>
                                <w:top w:val="none" w:sz="0" w:space="0" w:color="auto"/>
                                <w:left w:val="none" w:sz="0" w:space="0" w:color="auto"/>
                                <w:bottom w:val="none" w:sz="0" w:space="0" w:color="auto"/>
                                <w:right w:val="none" w:sz="0" w:space="0" w:color="auto"/>
                              </w:divBdr>
                              <w:divsChild>
                                <w:div w:id="1446536929">
                                  <w:marLeft w:val="0"/>
                                  <w:marRight w:val="0"/>
                                  <w:marTop w:val="0"/>
                                  <w:marBottom w:val="0"/>
                                  <w:divBdr>
                                    <w:top w:val="none" w:sz="0" w:space="0" w:color="auto"/>
                                    <w:left w:val="none" w:sz="0" w:space="0" w:color="auto"/>
                                    <w:bottom w:val="none" w:sz="0" w:space="0" w:color="auto"/>
                                    <w:right w:val="none" w:sz="0" w:space="0" w:color="auto"/>
                                  </w:divBdr>
                                  <w:divsChild>
                                    <w:div w:id="1810635706">
                                      <w:marLeft w:val="0"/>
                                      <w:marRight w:val="0"/>
                                      <w:marTop w:val="0"/>
                                      <w:marBottom w:val="0"/>
                                      <w:divBdr>
                                        <w:top w:val="single" w:sz="6" w:space="0" w:color="555555"/>
                                        <w:left w:val="single" w:sz="6" w:space="0" w:color="555555"/>
                                        <w:bottom w:val="single" w:sz="6" w:space="0" w:color="555555"/>
                                        <w:right w:val="single" w:sz="6" w:space="0" w:color="555555"/>
                                      </w:divBdr>
                                      <w:divsChild>
                                        <w:div w:id="1277252236">
                                          <w:marLeft w:val="0"/>
                                          <w:marRight w:val="0"/>
                                          <w:marTop w:val="0"/>
                                          <w:marBottom w:val="0"/>
                                          <w:divBdr>
                                            <w:top w:val="none" w:sz="0" w:space="0" w:color="auto"/>
                                            <w:left w:val="none" w:sz="0" w:space="0" w:color="auto"/>
                                            <w:bottom w:val="none" w:sz="0" w:space="0" w:color="auto"/>
                                            <w:right w:val="none" w:sz="0" w:space="0" w:color="auto"/>
                                          </w:divBdr>
                                        </w:div>
                                      </w:divsChild>
                                    </w:div>
                                    <w:div w:id="830029138">
                                      <w:marLeft w:val="60"/>
                                      <w:marRight w:val="60"/>
                                      <w:marTop w:val="0"/>
                                      <w:marBottom w:val="0"/>
                                      <w:divBdr>
                                        <w:top w:val="none" w:sz="0" w:space="0" w:color="auto"/>
                                        <w:left w:val="none" w:sz="0" w:space="0" w:color="auto"/>
                                        <w:bottom w:val="none" w:sz="0" w:space="0" w:color="auto"/>
                                        <w:right w:val="none" w:sz="0" w:space="0" w:color="auto"/>
                                      </w:divBdr>
                                    </w:div>
                                    <w:div w:id="494302189">
                                      <w:marLeft w:val="0"/>
                                      <w:marRight w:val="30"/>
                                      <w:marTop w:val="0"/>
                                      <w:marBottom w:val="0"/>
                                      <w:divBdr>
                                        <w:top w:val="none" w:sz="0" w:space="0" w:color="auto"/>
                                        <w:left w:val="none" w:sz="0" w:space="0" w:color="auto"/>
                                        <w:bottom w:val="none" w:sz="0" w:space="0" w:color="auto"/>
                                        <w:right w:val="none" w:sz="0" w:space="0" w:color="auto"/>
                                      </w:divBdr>
                                    </w:div>
                                    <w:div w:id="2131629366">
                                      <w:marLeft w:val="0"/>
                                      <w:marRight w:val="0"/>
                                      <w:marTop w:val="100"/>
                                      <w:marBottom w:val="100"/>
                                      <w:divBdr>
                                        <w:top w:val="none" w:sz="0" w:space="0" w:color="auto"/>
                                        <w:left w:val="none" w:sz="0" w:space="0" w:color="auto"/>
                                        <w:bottom w:val="none" w:sz="0" w:space="0" w:color="auto"/>
                                        <w:right w:val="none" w:sz="0" w:space="0" w:color="auto"/>
                                      </w:divBdr>
                                      <w:divsChild>
                                        <w:div w:id="2114352973">
                                          <w:marLeft w:val="0"/>
                                          <w:marRight w:val="0"/>
                                          <w:marTop w:val="0"/>
                                          <w:marBottom w:val="0"/>
                                          <w:divBdr>
                                            <w:top w:val="none" w:sz="0" w:space="0" w:color="auto"/>
                                            <w:left w:val="none" w:sz="0" w:space="0" w:color="auto"/>
                                            <w:bottom w:val="none" w:sz="0" w:space="0" w:color="auto"/>
                                            <w:right w:val="none" w:sz="0" w:space="0" w:color="auto"/>
                                          </w:divBdr>
                                        </w:div>
                                        <w:div w:id="2040233644">
                                          <w:marLeft w:val="0"/>
                                          <w:marRight w:val="0"/>
                                          <w:marTop w:val="0"/>
                                          <w:marBottom w:val="0"/>
                                          <w:divBdr>
                                            <w:top w:val="none" w:sz="0" w:space="0" w:color="auto"/>
                                            <w:left w:val="none" w:sz="0" w:space="0" w:color="auto"/>
                                            <w:bottom w:val="none" w:sz="0" w:space="0" w:color="auto"/>
                                            <w:right w:val="none" w:sz="0" w:space="0" w:color="auto"/>
                                          </w:divBdr>
                                        </w:div>
                                        <w:div w:id="1585870507">
                                          <w:marLeft w:val="0"/>
                                          <w:marRight w:val="0"/>
                                          <w:marTop w:val="60"/>
                                          <w:marBottom w:val="0"/>
                                          <w:divBdr>
                                            <w:top w:val="none" w:sz="0" w:space="0" w:color="auto"/>
                                            <w:left w:val="none" w:sz="0" w:space="0" w:color="auto"/>
                                            <w:bottom w:val="none" w:sz="0" w:space="0" w:color="auto"/>
                                            <w:right w:val="none" w:sz="0" w:space="0" w:color="auto"/>
                                          </w:divBdr>
                                          <w:divsChild>
                                            <w:div w:id="802426453">
                                              <w:marLeft w:val="0"/>
                                              <w:marRight w:val="150"/>
                                              <w:marTop w:val="0"/>
                                              <w:marBottom w:val="0"/>
                                              <w:divBdr>
                                                <w:top w:val="none" w:sz="0" w:space="0" w:color="auto"/>
                                                <w:left w:val="none" w:sz="0" w:space="0" w:color="auto"/>
                                                <w:bottom w:val="none" w:sz="0" w:space="0" w:color="auto"/>
                                                <w:right w:val="none" w:sz="0" w:space="0" w:color="auto"/>
                                              </w:divBdr>
                                            </w:div>
                                          </w:divsChild>
                                        </w:div>
                                        <w:div w:id="526217125">
                                          <w:marLeft w:val="0"/>
                                          <w:marRight w:val="0"/>
                                          <w:marTop w:val="0"/>
                                          <w:marBottom w:val="0"/>
                                          <w:divBdr>
                                            <w:top w:val="none" w:sz="0" w:space="0" w:color="auto"/>
                                            <w:left w:val="none" w:sz="0" w:space="0" w:color="auto"/>
                                            <w:bottom w:val="none" w:sz="0" w:space="0" w:color="auto"/>
                                            <w:right w:val="none" w:sz="0" w:space="0" w:color="auto"/>
                                          </w:divBdr>
                                          <w:divsChild>
                                            <w:div w:id="474759889">
                                              <w:marLeft w:val="0"/>
                                              <w:marRight w:val="0"/>
                                              <w:marTop w:val="0"/>
                                              <w:marBottom w:val="0"/>
                                              <w:divBdr>
                                                <w:top w:val="none" w:sz="0" w:space="0" w:color="auto"/>
                                                <w:left w:val="none" w:sz="0" w:space="0" w:color="auto"/>
                                                <w:bottom w:val="none" w:sz="0" w:space="0" w:color="auto"/>
                                                <w:right w:val="none" w:sz="0" w:space="0" w:color="auto"/>
                                              </w:divBdr>
                                            </w:div>
                                            <w:div w:id="1795056166">
                                              <w:marLeft w:val="0"/>
                                              <w:marRight w:val="0"/>
                                              <w:marTop w:val="0"/>
                                              <w:marBottom w:val="0"/>
                                              <w:divBdr>
                                                <w:top w:val="none" w:sz="0" w:space="0" w:color="auto"/>
                                                <w:left w:val="none" w:sz="0" w:space="0" w:color="auto"/>
                                                <w:bottom w:val="none" w:sz="0" w:space="0" w:color="auto"/>
                                                <w:right w:val="none" w:sz="0" w:space="0" w:color="auto"/>
                                              </w:divBdr>
                                            </w:div>
                                            <w:div w:id="1750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866924">
          <w:marLeft w:val="0"/>
          <w:marRight w:val="0"/>
          <w:marTop w:val="570"/>
          <w:marBottom w:val="0"/>
          <w:divBdr>
            <w:top w:val="single" w:sz="6" w:space="0" w:color="AAAAAA"/>
            <w:left w:val="single" w:sz="6" w:space="0" w:color="5F5F5F"/>
            <w:bottom w:val="single" w:sz="6" w:space="0" w:color="5F5F5F"/>
            <w:right w:val="single" w:sz="6" w:space="0" w:color="5F5F5F"/>
          </w:divBdr>
          <w:divsChild>
            <w:div w:id="229387017">
              <w:marLeft w:val="0"/>
              <w:marRight w:val="0"/>
              <w:marTop w:val="0"/>
              <w:marBottom w:val="0"/>
              <w:divBdr>
                <w:top w:val="none" w:sz="0" w:space="0" w:color="auto"/>
                <w:left w:val="none" w:sz="0" w:space="0" w:color="auto"/>
                <w:bottom w:val="none" w:sz="0" w:space="0" w:color="auto"/>
                <w:right w:val="none" w:sz="0" w:space="0" w:color="auto"/>
              </w:divBdr>
              <w:divsChild>
                <w:div w:id="354383363">
                  <w:marLeft w:val="0"/>
                  <w:marRight w:val="0"/>
                  <w:marTop w:val="0"/>
                  <w:marBottom w:val="0"/>
                  <w:divBdr>
                    <w:top w:val="none" w:sz="0" w:space="0" w:color="auto"/>
                    <w:left w:val="none" w:sz="0" w:space="0" w:color="auto"/>
                    <w:bottom w:val="none" w:sz="0" w:space="0" w:color="auto"/>
                    <w:right w:val="none" w:sz="0" w:space="0" w:color="auto"/>
                  </w:divBdr>
                  <w:divsChild>
                    <w:div w:id="796485116">
                      <w:marLeft w:val="0"/>
                      <w:marRight w:val="0"/>
                      <w:marTop w:val="0"/>
                      <w:marBottom w:val="0"/>
                      <w:divBdr>
                        <w:top w:val="none" w:sz="0" w:space="0" w:color="auto"/>
                        <w:left w:val="none" w:sz="0" w:space="0" w:color="auto"/>
                        <w:bottom w:val="none" w:sz="0" w:space="0" w:color="auto"/>
                        <w:right w:val="none" w:sz="0" w:space="0" w:color="auto"/>
                      </w:divBdr>
                      <w:divsChild>
                        <w:div w:id="2087337956">
                          <w:marLeft w:val="0"/>
                          <w:marRight w:val="0"/>
                          <w:marTop w:val="0"/>
                          <w:marBottom w:val="0"/>
                          <w:divBdr>
                            <w:top w:val="none" w:sz="0" w:space="0" w:color="auto"/>
                            <w:left w:val="none" w:sz="0" w:space="0" w:color="auto"/>
                            <w:bottom w:val="none" w:sz="0" w:space="0" w:color="auto"/>
                            <w:right w:val="none" w:sz="0" w:space="0" w:color="auto"/>
                          </w:divBdr>
                          <w:divsChild>
                            <w:div w:id="143276236">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945570780">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270242095">
      <w:bodyDiv w:val="1"/>
      <w:marLeft w:val="0"/>
      <w:marRight w:val="0"/>
      <w:marTop w:val="0"/>
      <w:marBottom w:val="0"/>
      <w:divBdr>
        <w:top w:val="none" w:sz="0" w:space="0" w:color="auto"/>
        <w:left w:val="none" w:sz="0" w:space="0" w:color="auto"/>
        <w:bottom w:val="none" w:sz="0" w:space="0" w:color="auto"/>
        <w:right w:val="none" w:sz="0" w:space="0" w:color="auto"/>
      </w:divBdr>
      <w:divsChild>
        <w:div w:id="513571085">
          <w:marLeft w:val="0"/>
          <w:marRight w:val="0"/>
          <w:marTop w:val="0"/>
          <w:marBottom w:val="0"/>
          <w:divBdr>
            <w:top w:val="none" w:sz="0" w:space="0" w:color="auto"/>
            <w:left w:val="none" w:sz="0" w:space="0" w:color="auto"/>
            <w:bottom w:val="none" w:sz="0" w:space="0" w:color="auto"/>
            <w:right w:val="none" w:sz="0" w:space="0" w:color="auto"/>
          </w:divBdr>
          <w:divsChild>
            <w:div w:id="2043940145">
              <w:marLeft w:val="0"/>
              <w:marRight w:val="0"/>
              <w:marTop w:val="0"/>
              <w:marBottom w:val="0"/>
              <w:divBdr>
                <w:top w:val="none" w:sz="0" w:space="0" w:color="auto"/>
                <w:left w:val="none" w:sz="0" w:space="0" w:color="auto"/>
                <w:bottom w:val="none" w:sz="0" w:space="0" w:color="auto"/>
                <w:right w:val="none" w:sz="0" w:space="0" w:color="auto"/>
              </w:divBdr>
            </w:div>
          </w:divsChild>
        </w:div>
        <w:div w:id="1496146435">
          <w:marLeft w:val="0"/>
          <w:marRight w:val="0"/>
          <w:marTop w:val="0"/>
          <w:marBottom w:val="0"/>
          <w:divBdr>
            <w:top w:val="none" w:sz="0" w:space="0" w:color="auto"/>
            <w:left w:val="none" w:sz="0" w:space="0" w:color="auto"/>
            <w:bottom w:val="none" w:sz="0" w:space="0" w:color="auto"/>
            <w:right w:val="none" w:sz="0" w:space="0" w:color="auto"/>
          </w:divBdr>
          <w:divsChild>
            <w:div w:id="1238244016">
              <w:marLeft w:val="0"/>
              <w:marRight w:val="0"/>
              <w:marTop w:val="0"/>
              <w:marBottom w:val="0"/>
              <w:divBdr>
                <w:top w:val="none" w:sz="0" w:space="0" w:color="auto"/>
                <w:left w:val="none" w:sz="0" w:space="0" w:color="auto"/>
                <w:bottom w:val="none" w:sz="0" w:space="0" w:color="auto"/>
                <w:right w:val="none" w:sz="0" w:space="0" w:color="auto"/>
              </w:divBdr>
            </w:div>
          </w:divsChild>
        </w:div>
        <w:div w:id="454065104">
          <w:marLeft w:val="0"/>
          <w:marRight w:val="0"/>
          <w:marTop w:val="0"/>
          <w:marBottom w:val="0"/>
          <w:divBdr>
            <w:top w:val="none" w:sz="0" w:space="0" w:color="auto"/>
            <w:left w:val="none" w:sz="0" w:space="0" w:color="auto"/>
            <w:bottom w:val="none" w:sz="0" w:space="0" w:color="auto"/>
            <w:right w:val="none" w:sz="0" w:space="0" w:color="auto"/>
          </w:divBdr>
          <w:divsChild>
            <w:div w:id="1536189307">
              <w:marLeft w:val="-225"/>
              <w:marRight w:val="-225"/>
              <w:marTop w:val="0"/>
              <w:marBottom w:val="0"/>
              <w:divBdr>
                <w:top w:val="none" w:sz="0" w:space="0" w:color="auto"/>
                <w:left w:val="none" w:sz="0" w:space="0" w:color="auto"/>
                <w:bottom w:val="none" w:sz="0" w:space="0" w:color="auto"/>
                <w:right w:val="none" w:sz="0" w:space="0" w:color="auto"/>
              </w:divBdr>
              <w:divsChild>
                <w:div w:id="1743410324">
                  <w:marLeft w:val="0"/>
                  <w:marRight w:val="0"/>
                  <w:marTop w:val="0"/>
                  <w:marBottom w:val="0"/>
                  <w:divBdr>
                    <w:top w:val="none" w:sz="0" w:space="0" w:color="auto"/>
                    <w:left w:val="none" w:sz="0" w:space="0" w:color="auto"/>
                    <w:bottom w:val="none" w:sz="0" w:space="0" w:color="auto"/>
                    <w:right w:val="none" w:sz="0" w:space="0" w:color="auto"/>
                  </w:divBdr>
                  <w:divsChild>
                    <w:div w:id="618070386">
                      <w:marLeft w:val="0"/>
                      <w:marRight w:val="0"/>
                      <w:marTop w:val="0"/>
                      <w:marBottom w:val="0"/>
                      <w:divBdr>
                        <w:top w:val="none" w:sz="0" w:space="0" w:color="auto"/>
                        <w:left w:val="none" w:sz="0" w:space="0" w:color="auto"/>
                        <w:bottom w:val="none" w:sz="0" w:space="0" w:color="auto"/>
                        <w:right w:val="none" w:sz="0" w:space="0" w:color="auto"/>
                      </w:divBdr>
                    </w:div>
                  </w:divsChild>
                </w:div>
                <w:div w:id="1747653005">
                  <w:marLeft w:val="0"/>
                  <w:marRight w:val="0"/>
                  <w:marTop w:val="0"/>
                  <w:marBottom w:val="0"/>
                  <w:divBdr>
                    <w:top w:val="none" w:sz="0" w:space="0" w:color="auto"/>
                    <w:left w:val="none" w:sz="0" w:space="0" w:color="auto"/>
                    <w:bottom w:val="none" w:sz="0" w:space="0" w:color="auto"/>
                    <w:right w:val="none" w:sz="0" w:space="0" w:color="auto"/>
                  </w:divBdr>
                  <w:divsChild>
                    <w:div w:id="1444497049">
                      <w:marLeft w:val="-225"/>
                      <w:marRight w:val="-225"/>
                      <w:marTop w:val="0"/>
                      <w:marBottom w:val="0"/>
                      <w:divBdr>
                        <w:top w:val="none" w:sz="0" w:space="0" w:color="auto"/>
                        <w:left w:val="none" w:sz="0" w:space="0" w:color="auto"/>
                        <w:bottom w:val="none" w:sz="0" w:space="0" w:color="auto"/>
                        <w:right w:val="none" w:sz="0" w:space="0" w:color="auto"/>
                      </w:divBdr>
                      <w:divsChild>
                        <w:div w:id="1652245733">
                          <w:marLeft w:val="0"/>
                          <w:marRight w:val="0"/>
                          <w:marTop w:val="0"/>
                          <w:marBottom w:val="0"/>
                          <w:divBdr>
                            <w:top w:val="none" w:sz="0" w:space="0" w:color="auto"/>
                            <w:left w:val="none" w:sz="0" w:space="0" w:color="auto"/>
                            <w:bottom w:val="none" w:sz="0" w:space="0" w:color="auto"/>
                            <w:right w:val="none" w:sz="0" w:space="0" w:color="auto"/>
                          </w:divBdr>
                          <w:divsChild>
                            <w:div w:id="1923445580">
                              <w:marLeft w:val="0"/>
                              <w:marRight w:val="0"/>
                              <w:marTop w:val="0"/>
                              <w:marBottom w:val="0"/>
                              <w:divBdr>
                                <w:top w:val="none" w:sz="0" w:space="0" w:color="auto"/>
                                <w:left w:val="none" w:sz="0" w:space="0" w:color="auto"/>
                                <w:bottom w:val="none" w:sz="0" w:space="0" w:color="auto"/>
                                <w:right w:val="none" w:sz="0" w:space="0" w:color="auto"/>
                              </w:divBdr>
                              <w:divsChild>
                                <w:div w:id="1492716839">
                                  <w:marLeft w:val="0"/>
                                  <w:marRight w:val="0"/>
                                  <w:marTop w:val="0"/>
                                  <w:marBottom w:val="0"/>
                                  <w:divBdr>
                                    <w:top w:val="none" w:sz="0" w:space="0" w:color="auto"/>
                                    <w:left w:val="none" w:sz="0" w:space="0" w:color="auto"/>
                                    <w:bottom w:val="none" w:sz="0" w:space="0" w:color="auto"/>
                                    <w:right w:val="none" w:sz="0" w:space="0" w:color="auto"/>
                                  </w:divBdr>
                                </w:div>
                                <w:div w:id="543056101">
                                  <w:marLeft w:val="0"/>
                                  <w:marRight w:val="0"/>
                                  <w:marTop w:val="180"/>
                                  <w:marBottom w:val="180"/>
                                  <w:divBdr>
                                    <w:top w:val="single" w:sz="6" w:space="7" w:color="EBEBEB"/>
                                    <w:left w:val="single" w:sz="6" w:space="7" w:color="EBEBEB"/>
                                    <w:bottom w:val="single" w:sz="6" w:space="7" w:color="EBEBEB"/>
                                    <w:right w:val="single" w:sz="6" w:space="7" w:color="EBEBEB"/>
                                  </w:divBdr>
                                  <w:divsChild>
                                    <w:div w:id="270205452">
                                      <w:marLeft w:val="0"/>
                                      <w:marRight w:val="0"/>
                                      <w:marTop w:val="0"/>
                                      <w:marBottom w:val="0"/>
                                      <w:divBdr>
                                        <w:top w:val="none" w:sz="0" w:space="0" w:color="auto"/>
                                        <w:left w:val="single" w:sz="24" w:space="7" w:color="8AC007"/>
                                        <w:bottom w:val="none" w:sz="0" w:space="0" w:color="auto"/>
                                        <w:right w:val="none" w:sz="0" w:space="0" w:color="auto"/>
                                      </w:divBdr>
                                    </w:div>
                                  </w:divsChild>
                                </w:div>
                                <w:div w:id="1018235412">
                                  <w:marLeft w:val="0"/>
                                  <w:marRight w:val="0"/>
                                  <w:marTop w:val="180"/>
                                  <w:marBottom w:val="180"/>
                                  <w:divBdr>
                                    <w:top w:val="single" w:sz="6" w:space="7" w:color="EBEBEB"/>
                                    <w:left w:val="single" w:sz="6" w:space="7" w:color="EBEBEB"/>
                                    <w:bottom w:val="single" w:sz="6" w:space="7" w:color="EBEBEB"/>
                                    <w:right w:val="single" w:sz="6" w:space="7" w:color="EBEBEB"/>
                                  </w:divBdr>
                                  <w:divsChild>
                                    <w:div w:id="1518806344">
                                      <w:marLeft w:val="0"/>
                                      <w:marRight w:val="0"/>
                                      <w:marTop w:val="0"/>
                                      <w:marBottom w:val="0"/>
                                      <w:divBdr>
                                        <w:top w:val="none" w:sz="0" w:space="0" w:color="auto"/>
                                        <w:left w:val="single" w:sz="24" w:space="7" w:color="8AC007"/>
                                        <w:bottom w:val="none" w:sz="0" w:space="0" w:color="auto"/>
                                        <w:right w:val="none" w:sz="0" w:space="0" w:color="auto"/>
                                      </w:divBdr>
                                    </w:div>
                                  </w:divsChild>
                                </w:div>
                                <w:div w:id="1801340441">
                                  <w:marLeft w:val="0"/>
                                  <w:marRight w:val="0"/>
                                  <w:marTop w:val="180"/>
                                  <w:marBottom w:val="180"/>
                                  <w:divBdr>
                                    <w:top w:val="single" w:sz="6" w:space="7" w:color="EBEBEB"/>
                                    <w:left w:val="single" w:sz="6" w:space="7" w:color="EBEBEB"/>
                                    <w:bottom w:val="single" w:sz="6" w:space="7" w:color="EBEBEB"/>
                                    <w:right w:val="single" w:sz="6" w:space="7" w:color="EBEBEB"/>
                                  </w:divBdr>
                                  <w:divsChild>
                                    <w:div w:id="543366032">
                                      <w:marLeft w:val="0"/>
                                      <w:marRight w:val="0"/>
                                      <w:marTop w:val="0"/>
                                      <w:marBottom w:val="0"/>
                                      <w:divBdr>
                                        <w:top w:val="none" w:sz="0" w:space="0" w:color="auto"/>
                                        <w:left w:val="single" w:sz="24" w:space="7" w:color="8AC007"/>
                                        <w:bottom w:val="none" w:sz="0" w:space="0" w:color="auto"/>
                                        <w:right w:val="none" w:sz="0" w:space="0" w:color="auto"/>
                                      </w:divBdr>
                                    </w:div>
                                  </w:divsChild>
                                </w:div>
                                <w:div w:id="2100640975">
                                  <w:marLeft w:val="0"/>
                                  <w:marRight w:val="0"/>
                                  <w:marTop w:val="180"/>
                                  <w:marBottom w:val="180"/>
                                  <w:divBdr>
                                    <w:top w:val="single" w:sz="6" w:space="7" w:color="EBEBEB"/>
                                    <w:left w:val="single" w:sz="6" w:space="7" w:color="EBEBEB"/>
                                    <w:bottom w:val="single" w:sz="6" w:space="7" w:color="EBEBEB"/>
                                    <w:right w:val="single" w:sz="6" w:space="7" w:color="EBEBEB"/>
                                  </w:divBdr>
                                  <w:divsChild>
                                    <w:div w:id="1180006205">
                                      <w:marLeft w:val="0"/>
                                      <w:marRight w:val="0"/>
                                      <w:marTop w:val="0"/>
                                      <w:marBottom w:val="0"/>
                                      <w:divBdr>
                                        <w:top w:val="none" w:sz="0" w:space="0" w:color="auto"/>
                                        <w:left w:val="single" w:sz="24" w:space="7" w:color="8AC007"/>
                                        <w:bottom w:val="none" w:sz="0" w:space="0" w:color="auto"/>
                                        <w:right w:val="none" w:sz="0" w:space="0" w:color="auto"/>
                                      </w:divBdr>
                                    </w:div>
                                  </w:divsChild>
                                </w:div>
                                <w:div w:id="176427846">
                                  <w:marLeft w:val="0"/>
                                  <w:marRight w:val="0"/>
                                  <w:marTop w:val="180"/>
                                  <w:marBottom w:val="180"/>
                                  <w:divBdr>
                                    <w:top w:val="single" w:sz="6" w:space="7" w:color="EBEBEB"/>
                                    <w:left w:val="single" w:sz="6" w:space="7" w:color="EBEBEB"/>
                                    <w:bottom w:val="single" w:sz="6" w:space="7" w:color="EBEBEB"/>
                                    <w:right w:val="single" w:sz="6" w:space="7" w:color="EBEBEB"/>
                                  </w:divBdr>
                                  <w:divsChild>
                                    <w:div w:id="2014137259">
                                      <w:marLeft w:val="0"/>
                                      <w:marRight w:val="0"/>
                                      <w:marTop w:val="0"/>
                                      <w:marBottom w:val="0"/>
                                      <w:divBdr>
                                        <w:top w:val="none" w:sz="0" w:space="0" w:color="auto"/>
                                        <w:left w:val="single" w:sz="24" w:space="7" w:color="8AC007"/>
                                        <w:bottom w:val="none" w:sz="0" w:space="0" w:color="auto"/>
                                        <w:right w:val="none" w:sz="0" w:space="0" w:color="auto"/>
                                      </w:divBdr>
                                    </w:div>
                                  </w:divsChild>
                                </w:div>
                                <w:div w:id="1391002230">
                                  <w:marLeft w:val="0"/>
                                  <w:marRight w:val="0"/>
                                  <w:marTop w:val="180"/>
                                  <w:marBottom w:val="180"/>
                                  <w:divBdr>
                                    <w:top w:val="single" w:sz="6" w:space="7" w:color="EBEBEB"/>
                                    <w:left w:val="single" w:sz="6" w:space="7" w:color="EBEBEB"/>
                                    <w:bottom w:val="single" w:sz="6" w:space="7" w:color="EBEBEB"/>
                                    <w:right w:val="single" w:sz="6" w:space="7" w:color="EBEBEB"/>
                                  </w:divBdr>
                                  <w:divsChild>
                                    <w:div w:id="2078479627">
                                      <w:marLeft w:val="0"/>
                                      <w:marRight w:val="0"/>
                                      <w:marTop w:val="0"/>
                                      <w:marBottom w:val="0"/>
                                      <w:divBdr>
                                        <w:top w:val="none" w:sz="0" w:space="0" w:color="auto"/>
                                        <w:left w:val="single" w:sz="24" w:space="7" w:color="8AC007"/>
                                        <w:bottom w:val="none" w:sz="0" w:space="0" w:color="auto"/>
                                        <w:right w:val="none" w:sz="0" w:space="0" w:color="auto"/>
                                      </w:divBdr>
                                    </w:div>
                                  </w:divsChild>
                                </w:div>
                                <w:div w:id="1082993163">
                                  <w:marLeft w:val="0"/>
                                  <w:marRight w:val="0"/>
                                  <w:marTop w:val="180"/>
                                  <w:marBottom w:val="180"/>
                                  <w:divBdr>
                                    <w:top w:val="single" w:sz="6" w:space="7" w:color="EBEBEB"/>
                                    <w:left w:val="single" w:sz="6" w:space="7" w:color="EBEBEB"/>
                                    <w:bottom w:val="single" w:sz="6" w:space="7" w:color="EBEBEB"/>
                                    <w:right w:val="single" w:sz="6" w:space="7" w:color="EBEBEB"/>
                                  </w:divBdr>
                                  <w:divsChild>
                                    <w:div w:id="1930498838">
                                      <w:marLeft w:val="0"/>
                                      <w:marRight w:val="0"/>
                                      <w:marTop w:val="0"/>
                                      <w:marBottom w:val="0"/>
                                      <w:divBdr>
                                        <w:top w:val="none" w:sz="0" w:space="0" w:color="auto"/>
                                        <w:left w:val="single" w:sz="24" w:space="7" w:color="8AC007"/>
                                        <w:bottom w:val="none" w:sz="0" w:space="0" w:color="auto"/>
                                        <w:right w:val="none" w:sz="0" w:space="0" w:color="auto"/>
                                      </w:divBdr>
                                    </w:div>
                                  </w:divsChild>
                                </w:div>
                                <w:div w:id="1697997948">
                                  <w:marLeft w:val="0"/>
                                  <w:marRight w:val="0"/>
                                  <w:marTop w:val="180"/>
                                  <w:marBottom w:val="180"/>
                                  <w:divBdr>
                                    <w:top w:val="single" w:sz="6" w:space="7" w:color="EBEBEB"/>
                                    <w:left w:val="single" w:sz="6" w:space="7" w:color="EBEBEB"/>
                                    <w:bottom w:val="single" w:sz="6" w:space="7" w:color="EBEBEB"/>
                                    <w:right w:val="single" w:sz="6" w:space="7" w:color="EBEBEB"/>
                                  </w:divBdr>
                                  <w:divsChild>
                                    <w:div w:id="142162033">
                                      <w:marLeft w:val="0"/>
                                      <w:marRight w:val="0"/>
                                      <w:marTop w:val="0"/>
                                      <w:marBottom w:val="0"/>
                                      <w:divBdr>
                                        <w:top w:val="none" w:sz="0" w:space="0" w:color="auto"/>
                                        <w:left w:val="single" w:sz="24" w:space="7" w:color="8AC007"/>
                                        <w:bottom w:val="none" w:sz="0" w:space="0" w:color="auto"/>
                                        <w:right w:val="none" w:sz="0" w:space="0" w:color="auto"/>
                                      </w:divBdr>
                                    </w:div>
                                  </w:divsChild>
                                </w:div>
                                <w:div w:id="172064658">
                                  <w:marLeft w:val="0"/>
                                  <w:marRight w:val="0"/>
                                  <w:marTop w:val="180"/>
                                  <w:marBottom w:val="180"/>
                                  <w:divBdr>
                                    <w:top w:val="single" w:sz="6" w:space="7" w:color="EBEBEB"/>
                                    <w:left w:val="single" w:sz="6" w:space="7" w:color="EBEBEB"/>
                                    <w:bottom w:val="single" w:sz="6" w:space="7" w:color="EBEBEB"/>
                                    <w:right w:val="single" w:sz="6" w:space="7" w:color="EBEBEB"/>
                                  </w:divBdr>
                                  <w:divsChild>
                                    <w:div w:id="187065915">
                                      <w:marLeft w:val="0"/>
                                      <w:marRight w:val="0"/>
                                      <w:marTop w:val="0"/>
                                      <w:marBottom w:val="0"/>
                                      <w:divBdr>
                                        <w:top w:val="none" w:sz="0" w:space="0" w:color="auto"/>
                                        <w:left w:val="single" w:sz="24" w:space="7" w:color="8AC007"/>
                                        <w:bottom w:val="none" w:sz="0" w:space="0" w:color="auto"/>
                                        <w:right w:val="none" w:sz="0" w:space="0" w:color="auto"/>
                                      </w:divBdr>
                                    </w:div>
                                  </w:divsChild>
                                </w:div>
                                <w:div w:id="2038197928">
                                  <w:marLeft w:val="0"/>
                                  <w:marRight w:val="0"/>
                                  <w:marTop w:val="180"/>
                                  <w:marBottom w:val="180"/>
                                  <w:divBdr>
                                    <w:top w:val="single" w:sz="6" w:space="7" w:color="EBEBEB"/>
                                    <w:left w:val="single" w:sz="6" w:space="7" w:color="EBEBEB"/>
                                    <w:bottom w:val="single" w:sz="6" w:space="7" w:color="EBEBEB"/>
                                    <w:right w:val="single" w:sz="6" w:space="7" w:color="EBEBEB"/>
                                  </w:divBdr>
                                  <w:divsChild>
                                    <w:div w:id="957762245">
                                      <w:marLeft w:val="0"/>
                                      <w:marRight w:val="0"/>
                                      <w:marTop w:val="0"/>
                                      <w:marBottom w:val="0"/>
                                      <w:divBdr>
                                        <w:top w:val="none" w:sz="0" w:space="0" w:color="auto"/>
                                        <w:left w:val="single" w:sz="24" w:space="7" w:color="8AC007"/>
                                        <w:bottom w:val="none" w:sz="0" w:space="0" w:color="auto"/>
                                        <w:right w:val="none" w:sz="0" w:space="0" w:color="auto"/>
                                      </w:divBdr>
                                    </w:div>
                                  </w:divsChild>
                                </w:div>
                                <w:div w:id="1183939627">
                                  <w:marLeft w:val="0"/>
                                  <w:marRight w:val="0"/>
                                  <w:marTop w:val="180"/>
                                  <w:marBottom w:val="180"/>
                                  <w:divBdr>
                                    <w:top w:val="single" w:sz="6" w:space="7" w:color="EBEBEB"/>
                                    <w:left w:val="single" w:sz="6" w:space="7" w:color="EBEBEB"/>
                                    <w:bottom w:val="single" w:sz="6" w:space="7" w:color="EBEBEB"/>
                                    <w:right w:val="single" w:sz="6" w:space="7" w:color="EBEBEB"/>
                                  </w:divBdr>
                                  <w:divsChild>
                                    <w:div w:id="1398941894">
                                      <w:marLeft w:val="0"/>
                                      <w:marRight w:val="0"/>
                                      <w:marTop w:val="0"/>
                                      <w:marBottom w:val="0"/>
                                      <w:divBdr>
                                        <w:top w:val="none" w:sz="0" w:space="0" w:color="auto"/>
                                        <w:left w:val="single" w:sz="24" w:space="7" w:color="8AC007"/>
                                        <w:bottom w:val="none" w:sz="0" w:space="0" w:color="auto"/>
                                        <w:right w:val="none" w:sz="0" w:space="0" w:color="auto"/>
                                      </w:divBdr>
                                    </w:div>
                                  </w:divsChild>
                                </w:div>
                                <w:div w:id="409037068">
                                  <w:marLeft w:val="0"/>
                                  <w:marRight w:val="0"/>
                                  <w:marTop w:val="180"/>
                                  <w:marBottom w:val="180"/>
                                  <w:divBdr>
                                    <w:top w:val="single" w:sz="6" w:space="7" w:color="EBEBEB"/>
                                    <w:left w:val="single" w:sz="6" w:space="7" w:color="EBEBEB"/>
                                    <w:bottom w:val="single" w:sz="6" w:space="7" w:color="EBEBEB"/>
                                    <w:right w:val="single" w:sz="6" w:space="7" w:color="EBEBEB"/>
                                  </w:divBdr>
                                  <w:divsChild>
                                    <w:div w:id="730808135">
                                      <w:marLeft w:val="0"/>
                                      <w:marRight w:val="0"/>
                                      <w:marTop w:val="0"/>
                                      <w:marBottom w:val="0"/>
                                      <w:divBdr>
                                        <w:top w:val="none" w:sz="0" w:space="0" w:color="auto"/>
                                        <w:left w:val="single" w:sz="24" w:space="7" w:color="8AC007"/>
                                        <w:bottom w:val="none" w:sz="0" w:space="0" w:color="auto"/>
                                        <w:right w:val="none" w:sz="0" w:space="0" w:color="auto"/>
                                      </w:divBdr>
                                    </w:div>
                                  </w:divsChild>
                                </w:div>
                                <w:div w:id="959996187">
                                  <w:marLeft w:val="0"/>
                                  <w:marRight w:val="0"/>
                                  <w:marTop w:val="180"/>
                                  <w:marBottom w:val="180"/>
                                  <w:divBdr>
                                    <w:top w:val="single" w:sz="6" w:space="7" w:color="EBEBEB"/>
                                    <w:left w:val="single" w:sz="6" w:space="7" w:color="EBEBEB"/>
                                    <w:bottom w:val="single" w:sz="6" w:space="7" w:color="EBEBEB"/>
                                    <w:right w:val="single" w:sz="6" w:space="7" w:color="EBEBEB"/>
                                  </w:divBdr>
                                  <w:divsChild>
                                    <w:div w:id="369452421">
                                      <w:marLeft w:val="0"/>
                                      <w:marRight w:val="0"/>
                                      <w:marTop w:val="0"/>
                                      <w:marBottom w:val="0"/>
                                      <w:divBdr>
                                        <w:top w:val="none" w:sz="0" w:space="0" w:color="auto"/>
                                        <w:left w:val="single" w:sz="24" w:space="7" w:color="8AC007"/>
                                        <w:bottom w:val="none" w:sz="0" w:space="0" w:color="auto"/>
                                        <w:right w:val="none" w:sz="0" w:space="0" w:color="auto"/>
                                      </w:divBdr>
                                    </w:div>
                                  </w:divsChild>
                                </w:div>
                                <w:div w:id="1654403929">
                                  <w:marLeft w:val="0"/>
                                  <w:marRight w:val="0"/>
                                  <w:marTop w:val="180"/>
                                  <w:marBottom w:val="180"/>
                                  <w:divBdr>
                                    <w:top w:val="single" w:sz="6" w:space="7" w:color="EBEBEB"/>
                                    <w:left w:val="single" w:sz="6" w:space="7" w:color="EBEBEB"/>
                                    <w:bottom w:val="single" w:sz="6" w:space="7" w:color="EBEBEB"/>
                                    <w:right w:val="single" w:sz="6" w:space="7" w:color="EBEBEB"/>
                                  </w:divBdr>
                                  <w:divsChild>
                                    <w:div w:id="2105761251">
                                      <w:marLeft w:val="0"/>
                                      <w:marRight w:val="0"/>
                                      <w:marTop w:val="0"/>
                                      <w:marBottom w:val="0"/>
                                      <w:divBdr>
                                        <w:top w:val="none" w:sz="0" w:space="0" w:color="auto"/>
                                        <w:left w:val="single" w:sz="24" w:space="7" w:color="8AC007"/>
                                        <w:bottom w:val="none" w:sz="0" w:space="0" w:color="auto"/>
                                        <w:right w:val="none" w:sz="0" w:space="0" w:color="auto"/>
                                      </w:divBdr>
                                    </w:div>
                                  </w:divsChild>
                                </w:div>
                                <w:div w:id="1425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1470">
                          <w:marLeft w:val="0"/>
                          <w:marRight w:val="0"/>
                          <w:marTop w:val="0"/>
                          <w:marBottom w:val="0"/>
                          <w:divBdr>
                            <w:top w:val="none" w:sz="0" w:space="0" w:color="auto"/>
                            <w:left w:val="none" w:sz="0" w:space="0" w:color="auto"/>
                            <w:bottom w:val="none" w:sz="0" w:space="0" w:color="auto"/>
                            <w:right w:val="none" w:sz="0" w:space="0" w:color="auto"/>
                          </w:divBdr>
                          <w:divsChild>
                            <w:div w:id="1881699889">
                              <w:marLeft w:val="-225"/>
                              <w:marRight w:val="-225"/>
                              <w:marTop w:val="0"/>
                              <w:marBottom w:val="0"/>
                              <w:divBdr>
                                <w:top w:val="none" w:sz="0" w:space="0" w:color="auto"/>
                                <w:left w:val="none" w:sz="0" w:space="0" w:color="auto"/>
                                <w:bottom w:val="none" w:sz="0" w:space="0" w:color="auto"/>
                                <w:right w:val="none" w:sz="0" w:space="0" w:color="auto"/>
                              </w:divBdr>
                            </w:div>
                            <w:div w:id="1786197053">
                              <w:marLeft w:val="-225"/>
                              <w:marRight w:val="-225"/>
                              <w:marTop w:val="0"/>
                              <w:marBottom w:val="0"/>
                              <w:divBdr>
                                <w:top w:val="none" w:sz="0" w:space="0" w:color="auto"/>
                                <w:left w:val="none" w:sz="0" w:space="0" w:color="auto"/>
                                <w:bottom w:val="none" w:sz="0" w:space="0" w:color="auto"/>
                                <w:right w:val="none" w:sz="0" w:space="0" w:color="auto"/>
                              </w:divBdr>
                            </w:div>
                            <w:div w:id="27415833">
                              <w:marLeft w:val="-225"/>
                              <w:marRight w:val="-225"/>
                              <w:marTop w:val="0"/>
                              <w:marBottom w:val="0"/>
                              <w:divBdr>
                                <w:top w:val="none" w:sz="0" w:space="0" w:color="auto"/>
                                <w:left w:val="none" w:sz="0" w:space="0" w:color="auto"/>
                                <w:bottom w:val="none" w:sz="0" w:space="0" w:color="auto"/>
                                <w:right w:val="none" w:sz="0" w:space="0" w:color="auto"/>
                              </w:divBdr>
                              <w:divsChild>
                                <w:div w:id="7801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01095">
                      <w:marLeft w:val="-225"/>
                      <w:marRight w:val="-225"/>
                      <w:marTop w:val="0"/>
                      <w:marBottom w:val="0"/>
                      <w:divBdr>
                        <w:top w:val="none" w:sz="0" w:space="0" w:color="auto"/>
                        <w:left w:val="none" w:sz="0" w:space="0" w:color="auto"/>
                        <w:bottom w:val="none" w:sz="0" w:space="0" w:color="auto"/>
                        <w:right w:val="none" w:sz="0" w:space="0" w:color="auto"/>
                      </w:divBdr>
                      <w:divsChild>
                        <w:div w:id="1142234463">
                          <w:marLeft w:val="0"/>
                          <w:marRight w:val="0"/>
                          <w:marTop w:val="0"/>
                          <w:marBottom w:val="0"/>
                          <w:divBdr>
                            <w:top w:val="none" w:sz="0" w:space="0" w:color="auto"/>
                            <w:left w:val="none" w:sz="0" w:space="0" w:color="auto"/>
                            <w:bottom w:val="none" w:sz="0" w:space="0" w:color="auto"/>
                            <w:right w:val="none" w:sz="0" w:space="0" w:color="auto"/>
                          </w:divBdr>
                          <w:divsChild>
                            <w:div w:id="960574709">
                              <w:marLeft w:val="0"/>
                              <w:marRight w:val="0"/>
                              <w:marTop w:val="300"/>
                              <w:marBottom w:val="0"/>
                              <w:divBdr>
                                <w:top w:val="none" w:sz="0" w:space="0" w:color="auto"/>
                                <w:left w:val="none" w:sz="0" w:space="0" w:color="auto"/>
                                <w:bottom w:val="none" w:sz="0" w:space="0" w:color="auto"/>
                                <w:right w:val="none" w:sz="0" w:space="0" w:color="auto"/>
                              </w:divBdr>
                              <w:divsChild>
                                <w:div w:id="367990080">
                                  <w:marLeft w:val="-225"/>
                                  <w:marRight w:val="-225"/>
                                  <w:marTop w:val="0"/>
                                  <w:marBottom w:val="0"/>
                                  <w:divBdr>
                                    <w:top w:val="none" w:sz="0" w:space="0" w:color="auto"/>
                                    <w:left w:val="none" w:sz="0" w:space="0" w:color="auto"/>
                                    <w:bottom w:val="none" w:sz="0" w:space="0" w:color="auto"/>
                                    <w:right w:val="none" w:sz="0" w:space="0" w:color="auto"/>
                                  </w:divBdr>
                                  <w:divsChild>
                                    <w:div w:id="944314652">
                                      <w:marLeft w:val="0"/>
                                      <w:marRight w:val="0"/>
                                      <w:marTop w:val="0"/>
                                      <w:marBottom w:val="0"/>
                                      <w:divBdr>
                                        <w:top w:val="none" w:sz="0" w:space="0" w:color="auto"/>
                                        <w:left w:val="none" w:sz="0" w:space="0" w:color="auto"/>
                                        <w:bottom w:val="none" w:sz="0" w:space="0" w:color="auto"/>
                                        <w:right w:val="none" w:sz="0" w:space="0" w:color="auto"/>
                                      </w:divBdr>
                                    </w:div>
                                    <w:div w:id="1470629977">
                                      <w:marLeft w:val="0"/>
                                      <w:marRight w:val="0"/>
                                      <w:marTop w:val="0"/>
                                      <w:marBottom w:val="0"/>
                                      <w:divBdr>
                                        <w:top w:val="none" w:sz="0" w:space="0" w:color="auto"/>
                                        <w:left w:val="none" w:sz="0" w:space="0" w:color="auto"/>
                                        <w:bottom w:val="none" w:sz="0" w:space="0" w:color="auto"/>
                                        <w:right w:val="none" w:sz="0" w:space="0" w:color="auto"/>
                                      </w:divBdr>
                                    </w:div>
                                    <w:div w:id="1019237462">
                                      <w:marLeft w:val="0"/>
                                      <w:marRight w:val="0"/>
                                      <w:marTop w:val="0"/>
                                      <w:marBottom w:val="0"/>
                                      <w:divBdr>
                                        <w:top w:val="none" w:sz="0" w:space="0" w:color="auto"/>
                                        <w:left w:val="none" w:sz="0" w:space="0" w:color="auto"/>
                                        <w:bottom w:val="none" w:sz="0" w:space="0" w:color="auto"/>
                                        <w:right w:val="none" w:sz="0" w:space="0" w:color="auto"/>
                                      </w:divBdr>
                                    </w:div>
                                    <w:div w:id="443768816">
                                      <w:marLeft w:val="0"/>
                                      <w:marRight w:val="0"/>
                                      <w:marTop w:val="0"/>
                                      <w:marBottom w:val="0"/>
                                      <w:divBdr>
                                        <w:top w:val="none" w:sz="0" w:space="0" w:color="auto"/>
                                        <w:left w:val="none" w:sz="0" w:space="0" w:color="auto"/>
                                        <w:bottom w:val="none" w:sz="0" w:space="0" w:color="auto"/>
                                        <w:right w:val="none" w:sz="0" w:space="0" w:color="auto"/>
                                      </w:divBdr>
                                    </w:div>
                                  </w:divsChild>
                                </w:div>
                                <w:div w:id="630551764">
                                  <w:marLeft w:val="0"/>
                                  <w:marRight w:val="0"/>
                                  <w:marTop w:val="0"/>
                                  <w:marBottom w:val="0"/>
                                  <w:divBdr>
                                    <w:top w:val="none" w:sz="0" w:space="0" w:color="auto"/>
                                    <w:left w:val="none" w:sz="0" w:space="0" w:color="auto"/>
                                    <w:bottom w:val="none" w:sz="0" w:space="0" w:color="auto"/>
                                    <w:right w:val="none" w:sz="0" w:space="0" w:color="auto"/>
                                  </w:divBdr>
                                  <w:divsChild>
                                    <w:div w:id="1242370342">
                                      <w:marLeft w:val="0"/>
                                      <w:marRight w:val="0"/>
                                      <w:marTop w:val="0"/>
                                      <w:marBottom w:val="225"/>
                                      <w:divBdr>
                                        <w:top w:val="none" w:sz="0" w:space="0" w:color="auto"/>
                                        <w:left w:val="none" w:sz="0" w:space="0" w:color="auto"/>
                                        <w:bottom w:val="none" w:sz="0" w:space="0" w:color="auto"/>
                                        <w:right w:val="none" w:sz="0" w:space="0" w:color="auto"/>
                                      </w:divBdr>
                                    </w:div>
                                    <w:div w:id="1895192513">
                                      <w:marLeft w:val="0"/>
                                      <w:marRight w:val="0"/>
                                      <w:marTop w:val="0"/>
                                      <w:marBottom w:val="225"/>
                                      <w:divBdr>
                                        <w:top w:val="none" w:sz="0" w:space="0" w:color="auto"/>
                                        <w:left w:val="none" w:sz="0" w:space="0" w:color="auto"/>
                                        <w:bottom w:val="none" w:sz="0" w:space="0" w:color="auto"/>
                                        <w:right w:val="none" w:sz="0" w:space="0" w:color="auto"/>
                                      </w:divBdr>
                                    </w:div>
                                    <w:div w:id="460198723">
                                      <w:marLeft w:val="0"/>
                                      <w:marRight w:val="0"/>
                                      <w:marTop w:val="0"/>
                                      <w:marBottom w:val="225"/>
                                      <w:divBdr>
                                        <w:top w:val="none" w:sz="0" w:space="0" w:color="auto"/>
                                        <w:left w:val="none" w:sz="0" w:space="0" w:color="auto"/>
                                        <w:bottom w:val="none" w:sz="0" w:space="0" w:color="auto"/>
                                        <w:right w:val="none" w:sz="0" w:space="0" w:color="auto"/>
                                      </w:divBdr>
                                    </w:div>
                                    <w:div w:id="1835954498">
                                      <w:marLeft w:val="0"/>
                                      <w:marRight w:val="0"/>
                                      <w:marTop w:val="0"/>
                                      <w:marBottom w:val="225"/>
                                      <w:divBdr>
                                        <w:top w:val="none" w:sz="0" w:space="0" w:color="auto"/>
                                        <w:left w:val="none" w:sz="0" w:space="0" w:color="auto"/>
                                        <w:bottom w:val="none" w:sz="0" w:space="0" w:color="auto"/>
                                        <w:right w:val="none" w:sz="0" w:space="0" w:color="auto"/>
                                      </w:divBdr>
                                    </w:div>
                                  </w:divsChild>
                                </w:div>
                                <w:div w:id="533348447">
                                  <w:marLeft w:val="0"/>
                                  <w:marRight w:val="0"/>
                                  <w:marTop w:val="0"/>
                                  <w:marBottom w:val="0"/>
                                  <w:divBdr>
                                    <w:top w:val="none" w:sz="0" w:space="0" w:color="auto"/>
                                    <w:left w:val="none" w:sz="0" w:space="0" w:color="auto"/>
                                    <w:bottom w:val="none" w:sz="0" w:space="0" w:color="auto"/>
                                    <w:right w:val="none" w:sz="0" w:space="0" w:color="auto"/>
                                  </w:divBdr>
                                </w:div>
                                <w:div w:id="1271203628">
                                  <w:marLeft w:val="-225"/>
                                  <w:marRight w:val="-225"/>
                                  <w:marTop w:val="0"/>
                                  <w:marBottom w:val="0"/>
                                  <w:divBdr>
                                    <w:top w:val="none" w:sz="0" w:space="0" w:color="auto"/>
                                    <w:left w:val="none" w:sz="0" w:space="0" w:color="auto"/>
                                    <w:bottom w:val="none" w:sz="0" w:space="0" w:color="auto"/>
                                    <w:right w:val="none" w:sz="0" w:space="0" w:color="auto"/>
                                  </w:divBdr>
                                  <w:divsChild>
                                    <w:div w:id="104276647">
                                      <w:marLeft w:val="0"/>
                                      <w:marRight w:val="0"/>
                                      <w:marTop w:val="0"/>
                                      <w:marBottom w:val="0"/>
                                      <w:divBdr>
                                        <w:top w:val="none" w:sz="0" w:space="0" w:color="auto"/>
                                        <w:left w:val="none" w:sz="0" w:space="0" w:color="auto"/>
                                        <w:bottom w:val="none" w:sz="0" w:space="0" w:color="auto"/>
                                        <w:right w:val="none" w:sz="0" w:space="0" w:color="auto"/>
                                      </w:divBdr>
                                    </w:div>
                                    <w:div w:id="1844197125">
                                      <w:marLeft w:val="0"/>
                                      <w:marRight w:val="0"/>
                                      <w:marTop w:val="0"/>
                                      <w:marBottom w:val="0"/>
                                      <w:divBdr>
                                        <w:top w:val="none" w:sz="0" w:space="0" w:color="auto"/>
                                        <w:left w:val="none" w:sz="0" w:space="0" w:color="auto"/>
                                        <w:bottom w:val="none" w:sz="0" w:space="0" w:color="auto"/>
                                        <w:right w:val="none" w:sz="0" w:space="0" w:color="auto"/>
                                      </w:divBdr>
                                    </w:div>
                                    <w:div w:id="1458645872">
                                      <w:marLeft w:val="0"/>
                                      <w:marRight w:val="0"/>
                                      <w:marTop w:val="0"/>
                                      <w:marBottom w:val="0"/>
                                      <w:divBdr>
                                        <w:top w:val="none" w:sz="0" w:space="0" w:color="auto"/>
                                        <w:left w:val="none" w:sz="0" w:space="0" w:color="auto"/>
                                        <w:bottom w:val="none" w:sz="0" w:space="0" w:color="auto"/>
                                        <w:right w:val="none" w:sz="0" w:space="0" w:color="auto"/>
                                      </w:divBdr>
                                    </w:div>
                                    <w:div w:id="1019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56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56984">
          <w:marLeft w:val="0"/>
          <w:marRight w:val="0"/>
          <w:marTop w:val="570"/>
          <w:marBottom w:val="0"/>
          <w:divBdr>
            <w:top w:val="single" w:sz="6" w:space="0" w:color="AAAAAA"/>
            <w:left w:val="single" w:sz="6" w:space="0" w:color="5F5F5F"/>
            <w:bottom w:val="single" w:sz="6" w:space="0" w:color="5F5F5F"/>
            <w:right w:val="single" w:sz="6" w:space="0" w:color="5F5F5F"/>
          </w:divBdr>
          <w:divsChild>
            <w:div w:id="79260741">
              <w:marLeft w:val="0"/>
              <w:marRight w:val="0"/>
              <w:marTop w:val="0"/>
              <w:marBottom w:val="0"/>
              <w:divBdr>
                <w:top w:val="none" w:sz="0" w:space="0" w:color="auto"/>
                <w:left w:val="none" w:sz="0" w:space="0" w:color="auto"/>
                <w:bottom w:val="none" w:sz="0" w:space="0" w:color="auto"/>
                <w:right w:val="none" w:sz="0" w:space="0" w:color="auto"/>
              </w:divBdr>
              <w:divsChild>
                <w:div w:id="261492262">
                  <w:marLeft w:val="0"/>
                  <w:marRight w:val="0"/>
                  <w:marTop w:val="0"/>
                  <w:marBottom w:val="0"/>
                  <w:divBdr>
                    <w:top w:val="none" w:sz="0" w:space="0" w:color="auto"/>
                    <w:left w:val="none" w:sz="0" w:space="0" w:color="auto"/>
                    <w:bottom w:val="none" w:sz="0" w:space="0" w:color="auto"/>
                    <w:right w:val="none" w:sz="0" w:space="0" w:color="auto"/>
                  </w:divBdr>
                </w:div>
                <w:div w:id="1155335837">
                  <w:marLeft w:val="0"/>
                  <w:marRight w:val="0"/>
                  <w:marTop w:val="0"/>
                  <w:marBottom w:val="0"/>
                  <w:divBdr>
                    <w:top w:val="none" w:sz="0" w:space="0" w:color="auto"/>
                    <w:left w:val="none" w:sz="0" w:space="0" w:color="auto"/>
                    <w:bottom w:val="none" w:sz="0" w:space="0" w:color="auto"/>
                    <w:right w:val="none" w:sz="0" w:space="0" w:color="auto"/>
                  </w:divBdr>
                </w:div>
                <w:div w:id="1210148634">
                  <w:marLeft w:val="0"/>
                  <w:marRight w:val="0"/>
                  <w:marTop w:val="0"/>
                  <w:marBottom w:val="0"/>
                  <w:divBdr>
                    <w:top w:val="none" w:sz="0" w:space="0" w:color="auto"/>
                    <w:left w:val="none" w:sz="0" w:space="0" w:color="auto"/>
                    <w:bottom w:val="none" w:sz="0" w:space="0" w:color="auto"/>
                    <w:right w:val="none" w:sz="0" w:space="0" w:color="auto"/>
                  </w:divBdr>
                </w:div>
                <w:div w:id="1860042776">
                  <w:marLeft w:val="0"/>
                  <w:marRight w:val="0"/>
                  <w:marTop w:val="0"/>
                  <w:marBottom w:val="0"/>
                  <w:divBdr>
                    <w:top w:val="none" w:sz="0" w:space="0" w:color="auto"/>
                    <w:left w:val="none" w:sz="0" w:space="0" w:color="auto"/>
                    <w:bottom w:val="none" w:sz="0" w:space="0" w:color="auto"/>
                    <w:right w:val="none" w:sz="0" w:space="0" w:color="auto"/>
                  </w:divBdr>
                </w:div>
                <w:div w:id="737628279">
                  <w:marLeft w:val="0"/>
                  <w:marRight w:val="0"/>
                  <w:marTop w:val="0"/>
                  <w:marBottom w:val="0"/>
                  <w:divBdr>
                    <w:top w:val="none" w:sz="0" w:space="0" w:color="auto"/>
                    <w:left w:val="none" w:sz="0" w:space="0" w:color="auto"/>
                    <w:bottom w:val="none" w:sz="0" w:space="0" w:color="auto"/>
                    <w:right w:val="none" w:sz="0" w:space="0" w:color="auto"/>
                  </w:divBdr>
                </w:div>
                <w:div w:id="3656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8930">
          <w:marLeft w:val="0"/>
          <w:marRight w:val="0"/>
          <w:marTop w:val="570"/>
          <w:marBottom w:val="0"/>
          <w:divBdr>
            <w:top w:val="single" w:sz="6" w:space="0" w:color="AAAAAA"/>
            <w:left w:val="single" w:sz="6" w:space="0" w:color="5F5F5F"/>
            <w:bottom w:val="single" w:sz="6" w:space="0" w:color="5F5F5F"/>
            <w:right w:val="single" w:sz="6" w:space="0" w:color="5F5F5F"/>
          </w:divBdr>
          <w:divsChild>
            <w:div w:id="1528642922">
              <w:marLeft w:val="0"/>
              <w:marRight w:val="0"/>
              <w:marTop w:val="0"/>
              <w:marBottom w:val="0"/>
              <w:divBdr>
                <w:top w:val="none" w:sz="0" w:space="0" w:color="auto"/>
                <w:left w:val="none" w:sz="0" w:space="0" w:color="auto"/>
                <w:bottom w:val="none" w:sz="0" w:space="0" w:color="auto"/>
                <w:right w:val="none" w:sz="0" w:space="0" w:color="auto"/>
              </w:divBdr>
              <w:divsChild>
                <w:div w:id="1423183864">
                  <w:marLeft w:val="0"/>
                  <w:marRight w:val="0"/>
                  <w:marTop w:val="0"/>
                  <w:marBottom w:val="0"/>
                  <w:divBdr>
                    <w:top w:val="none" w:sz="0" w:space="0" w:color="auto"/>
                    <w:left w:val="none" w:sz="0" w:space="0" w:color="auto"/>
                    <w:bottom w:val="none" w:sz="0" w:space="0" w:color="auto"/>
                    <w:right w:val="none" w:sz="0" w:space="0" w:color="auto"/>
                  </w:divBdr>
                </w:div>
                <w:div w:id="1000545641">
                  <w:marLeft w:val="0"/>
                  <w:marRight w:val="0"/>
                  <w:marTop w:val="0"/>
                  <w:marBottom w:val="0"/>
                  <w:divBdr>
                    <w:top w:val="none" w:sz="0" w:space="0" w:color="auto"/>
                    <w:left w:val="none" w:sz="0" w:space="0" w:color="auto"/>
                    <w:bottom w:val="none" w:sz="0" w:space="0" w:color="auto"/>
                    <w:right w:val="none" w:sz="0" w:space="0" w:color="auto"/>
                  </w:divBdr>
                </w:div>
                <w:div w:id="1280451546">
                  <w:marLeft w:val="0"/>
                  <w:marRight w:val="0"/>
                  <w:marTop w:val="0"/>
                  <w:marBottom w:val="0"/>
                  <w:divBdr>
                    <w:top w:val="none" w:sz="0" w:space="0" w:color="auto"/>
                    <w:left w:val="none" w:sz="0" w:space="0" w:color="auto"/>
                    <w:bottom w:val="none" w:sz="0" w:space="0" w:color="auto"/>
                    <w:right w:val="none" w:sz="0" w:space="0" w:color="auto"/>
                  </w:divBdr>
                </w:div>
                <w:div w:id="131946756">
                  <w:marLeft w:val="0"/>
                  <w:marRight w:val="0"/>
                  <w:marTop w:val="0"/>
                  <w:marBottom w:val="0"/>
                  <w:divBdr>
                    <w:top w:val="none" w:sz="0" w:space="0" w:color="auto"/>
                    <w:left w:val="none" w:sz="0" w:space="0" w:color="auto"/>
                    <w:bottom w:val="none" w:sz="0" w:space="0" w:color="auto"/>
                    <w:right w:val="none" w:sz="0" w:space="0" w:color="auto"/>
                  </w:divBdr>
                </w:div>
                <w:div w:id="5148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1157">
          <w:marLeft w:val="0"/>
          <w:marRight w:val="0"/>
          <w:marTop w:val="570"/>
          <w:marBottom w:val="0"/>
          <w:divBdr>
            <w:top w:val="single" w:sz="6" w:space="0" w:color="AAAAAA"/>
            <w:left w:val="single" w:sz="6" w:space="0" w:color="5F5F5F"/>
            <w:bottom w:val="single" w:sz="6" w:space="0" w:color="5F5F5F"/>
            <w:right w:val="single" w:sz="6" w:space="0" w:color="5F5F5F"/>
          </w:divBdr>
          <w:divsChild>
            <w:div w:id="331834646">
              <w:marLeft w:val="0"/>
              <w:marRight w:val="0"/>
              <w:marTop w:val="0"/>
              <w:marBottom w:val="0"/>
              <w:divBdr>
                <w:top w:val="none" w:sz="0" w:space="0" w:color="auto"/>
                <w:left w:val="none" w:sz="0" w:space="0" w:color="auto"/>
                <w:bottom w:val="none" w:sz="0" w:space="0" w:color="auto"/>
                <w:right w:val="none" w:sz="0" w:space="0" w:color="auto"/>
              </w:divBdr>
              <w:divsChild>
                <w:div w:id="627322240">
                  <w:marLeft w:val="0"/>
                  <w:marRight w:val="0"/>
                  <w:marTop w:val="0"/>
                  <w:marBottom w:val="0"/>
                  <w:divBdr>
                    <w:top w:val="none" w:sz="0" w:space="0" w:color="auto"/>
                    <w:left w:val="none" w:sz="0" w:space="0" w:color="auto"/>
                    <w:bottom w:val="none" w:sz="0" w:space="0" w:color="auto"/>
                    <w:right w:val="none" w:sz="0" w:space="0" w:color="auto"/>
                  </w:divBdr>
                </w:div>
                <w:div w:id="444275725">
                  <w:marLeft w:val="0"/>
                  <w:marRight w:val="0"/>
                  <w:marTop w:val="0"/>
                  <w:marBottom w:val="0"/>
                  <w:divBdr>
                    <w:top w:val="none" w:sz="0" w:space="0" w:color="auto"/>
                    <w:left w:val="none" w:sz="0" w:space="0" w:color="auto"/>
                    <w:bottom w:val="none" w:sz="0" w:space="0" w:color="auto"/>
                    <w:right w:val="none" w:sz="0" w:space="0" w:color="auto"/>
                  </w:divBdr>
                </w:div>
                <w:div w:id="769932082">
                  <w:marLeft w:val="0"/>
                  <w:marRight w:val="0"/>
                  <w:marTop w:val="0"/>
                  <w:marBottom w:val="0"/>
                  <w:divBdr>
                    <w:top w:val="none" w:sz="0" w:space="0" w:color="auto"/>
                    <w:left w:val="none" w:sz="0" w:space="0" w:color="auto"/>
                    <w:bottom w:val="none" w:sz="0" w:space="0" w:color="auto"/>
                    <w:right w:val="none" w:sz="0" w:space="0" w:color="auto"/>
                  </w:divBdr>
                </w:div>
                <w:div w:id="261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975">
          <w:marLeft w:val="0"/>
          <w:marRight w:val="0"/>
          <w:marTop w:val="570"/>
          <w:marBottom w:val="0"/>
          <w:divBdr>
            <w:top w:val="single" w:sz="6" w:space="0" w:color="AAAAAA"/>
            <w:left w:val="single" w:sz="6" w:space="0" w:color="5F5F5F"/>
            <w:bottom w:val="single" w:sz="6" w:space="0" w:color="5F5F5F"/>
            <w:right w:val="single" w:sz="6" w:space="0" w:color="5F5F5F"/>
          </w:divBdr>
          <w:divsChild>
            <w:div w:id="673188901">
              <w:marLeft w:val="0"/>
              <w:marRight w:val="0"/>
              <w:marTop w:val="0"/>
              <w:marBottom w:val="0"/>
              <w:divBdr>
                <w:top w:val="none" w:sz="0" w:space="0" w:color="auto"/>
                <w:left w:val="none" w:sz="0" w:space="0" w:color="auto"/>
                <w:bottom w:val="none" w:sz="0" w:space="0" w:color="auto"/>
                <w:right w:val="none" w:sz="0" w:space="0" w:color="auto"/>
              </w:divBdr>
              <w:divsChild>
                <w:div w:id="1469668539">
                  <w:marLeft w:val="0"/>
                  <w:marRight w:val="0"/>
                  <w:marTop w:val="0"/>
                  <w:marBottom w:val="0"/>
                  <w:divBdr>
                    <w:top w:val="none" w:sz="0" w:space="0" w:color="auto"/>
                    <w:left w:val="none" w:sz="0" w:space="0" w:color="auto"/>
                    <w:bottom w:val="none" w:sz="0" w:space="0" w:color="auto"/>
                    <w:right w:val="none" w:sz="0" w:space="0" w:color="auto"/>
                  </w:divBdr>
                  <w:divsChild>
                    <w:div w:id="692533237">
                      <w:marLeft w:val="0"/>
                      <w:marRight w:val="0"/>
                      <w:marTop w:val="0"/>
                      <w:marBottom w:val="0"/>
                      <w:divBdr>
                        <w:top w:val="none" w:sz="0" w:space="0" w:color="auto"/>
                        <w:left w:val="none" w:sz="0" w:space="0" w:color="auto"/>
                        <w:bottom w:val="none" w:sz="0" w:space="0" w:color="auto"/>
                        <w:right w:val="none" w:sz="0" w:space="0" w:color="auto"/>
                      </w:divBdr>
                      <w:divsChild>
                        <w:div w:id="580916053">
                          <w:marLeft w:val="0"/>
                          <w:marRight w:val="0"/>
                          <w:marTop w:val="0"/>
                          <w:marBottom w:val="0"/>
                          <w:divBdr>
                            <w:top w:val="none" w:sz="0" w:space="0" w:color="auto"/>
                            <w:left w:val="none" w:sz="0" w:space="0" w:color="auto"/>
                            <w:bottom w:val="none" w:sz="0" w:space="0" w:color="auto"/>
                            <w:right w:val="none" w:sz="0" w:space="0" w:color="auto"/>
                          </w:divBdr>
                          <w:divsChild>
                            <w:div w:id="200091168">
                              <w:marLeft w:val="0"/>
                              <w:marRight w:val="0"/>
                              <w:marTop w:val="0"/>
                              <w:marBottom w:val="0"/>
                              <w:divBdr>
                                <w:top w:val="none" w:sz="0" w:space="0" w:color="auto"/>
                                <w:left w:val="none" w:sz="0" w:space="0" w:color="auto"/>
                                <w:bottom w:val="none" w:sz="0" w:space="0" w:color="auto"/>
                                <w:right w:val="none" w:sz="0" w:space="0" w:color="auto"/>
                              </w:divBdr>
                              <w:divsChild>
                                <w:div w:id="307319824">
                                  <w:marLeft w:val="0"/>
                                  <w:marRight w:val="0"/>
                                  <w:marTop w:val="0"/>
                                  <w:marBottom w:val="0"/>
                                  <w:divBdr>
                                    <w:top w:val="none" w:sz="0" w:space="0" w:color="auto"/>
                                    <w:left w:val="none" w:sz="0" w:space="0" w:color="auto"/>
                                    <w:bottom w:val="none" w:sz="0" w:space="0" w:color="auto"/>
                                    <w:right w:val="none" w:sz="0" w:space="0" w:color="auto"/>
                                  </w:divBdr>
                                  <w:divsChild>
                                    <w:div w:id="1491869291">
                                      <w:marLeft w:val="0"/>
                                      <w:marRight w:val="0"/>
                                      <w:marTop w:val="0"/>
                                      <w:marBottom w:val="0"/>
                                      <w:divBdr>
                                        <w:top w:val="single" w:sz="6" w:space="0" w:color="555555"/>
                                        <w:left w:val="single" w:sz="6" w:space="0" w:color="555555"/>
                                        <w:bottom w:val="single" w:sz="6" w:space="0" w:color="555555"/>
                                        <w:right w:val="single" w:sz="6" w:space="0" w:color="555555"/>
                                      </w:divBdr>
                                      <w:divsChild>
                                        <w:div w:id="754983350">
                                          <w:marLeft w:val="0"/>
                                          <w:marRight w:val="0"/>
                                          <w:marTop w:val="0"/>
                                          <w:marBottom w:val="0"/>
                                          <w:divBdr>
                                            <w:top w:val="none" w:sz="0" w:space="0" w:color="auto"/>
                                            <w:left w:val="none" w:sz="0" w:space="0" w:color="auto"/>
                                            <w:bottom w:val="none" w:sz="0" w:space="0" w:color="auto"/>
                                            <w:right w:val="none" w:sz="0" w:space="0" w:color="auto"/>
                                          </w:divBdr>
                                        </w:div>
                                      </w:divsChild>
                                    </w:div>
                                    <w:div w:id="2118596370">
                                      <w:marLeft w:val="60"/>
                                      <w:marRight w:val="60"/>
                                      <w:marTop w:val="0"/>
                                      <w:marBottom w:val="0"/>
                                      <w:divBdr>
                                        <w:top w:val="none" w:sz="0" w:space="0" w:color="auto"/>
                                        <w:left w:val="none" w:sz="0" w:space="0" w:color="auto"/>
                                        <w:bottom w:val="none" w:sz="0" w:space="0" w:color="auto"/>
                                        <w:right w:val="none" w:sz="0" w:space="0" w:color="auto"/>
                                      </w:divBdr>
                                    </w:div>
                                    <w:div w:id="1488204890">
                                      <w:marLeft w:val="0"/>
                                      <w:marRight w:val="30"/>
                                      <w:marTop w:val="0"/>
                                      <w:marBottom w:val="0"/>
                                      <w:divBdr>
                                        <w:top w:val="none" w:sz="0" w:space="0" w:color="auto"/>
                                        <w:left w:val="none" w:sz="0" w:space="0" w:color="auto"/>
                                        <w:bottom w:val="none" w:sz="0" w:space="0" w:color="auto"/>
                                        <w:right w:val="none" w:sz="0" w:space="0" w:color="auto"/>
                                      </w:divBdr>
                                    </w:div>
                                    <w:div w:id="1797063330">
                                      <w:marLeft w:val="0"/>
                                      <w:marRight w:val="0"/>
                                      <w:marTop w:val="100"/>
                                      <w:marBottom w:val="100"/>
                                      <w:divBdr>
                                        <w:top w:val="none" w:sz="0" w:space="0" w:color="auto"/>
                                        <w:left w:val="none" w:sz="0" w:space="0" w:color="auto"/>
                                        <w:bottom w:val="none" w:sz="0" w:space="0" w:color="auto"/>
                                        <w:right w:val="none" w:sz="0" w:space="0" w:color="auto"/>
                                      </w:divBdr>
                                      <w:divsChild>
                                        <w:div w:id="1810047804">
                                          <w:marLeft w:val="0"/>
                                          <w:marRight w:val="0"/>
                                          <w:marTop w:val="0"/>
                                          <w:marBottom w:val="0"/>
                                          <w:divBdr>
                                            <w:top w:val="none" w:sz="0" w:space="0" w:color="auto"/>
                                            <w:left w:val="none" w:sz="0" w:space="0" w:color="auto"/>
                                            <w:bottom w:val="none" w:sz="0" w:space="0" w:color="auto"/>
                                            <w:right w:val="none" w:sz="0" w:space="0" w:color="auto"/>
                                          </w:divBdr>
                                        </w:div>
                                        <w:div w:id="1179923726">
                                          <w:marLeft w:val="0"/>
                                          <w:marRight w:val="0"/>
                                          <w:marTop w:val="0"/>
                                          <w:marBottom w:val="0"/>
                                          <w:divBdr>
                                            <w:top w:val="none" w:sz="0" w:space="0" w:color="auto"/>
                                            <w:left w:val="none" w:sz="0" w:space="0" w:color="auto"/>
                                            <w:bottom w:val="none" w:sz="0" w:space="0" w:color="auto"/>
                                            <w:right w:val="none" w:sz="0" w:space="0" w:color="auto"/>
                                          </w:divBdr>
                                        </w:div>
                                        <w:div w:id="1493569413">
                                          <w:marLeft w:val="0"/>
                                          <w:marRight w:val="0"/>
                                          <w:marTop w:val="60"/>
                                          <w:marBottom w:val="0"/>
                                          <w:divBdr>
                                            <w:top w:val="none" w:sz="0" w:space="0" w:color="auto"/>
                                            <w:left w:val="none" w:sz="0" w:space="0" w:color="auto"/>
                                            <w:bottom w:val="none" w:sz="0" w:space="0" w:color="auto"/>
                                            <w:right w:val="none" w:sz="0" w:space="0" w:color="auto"/>
                                          </w:divBdr>
                                          <w:divsChild>
                                            <w:div w:id="1898666880">
                                              <w:marLeft w:val="0"/>
                                              <w:marRight w:val="150"/>
                                              <w:marTop w:val="0"/>
                                              <w:marBottom w:val="0"/>
                                              <w:divBdr>
                                                <w:top w:val="none" w:sz="0" w:space="0" w:color="auto"/>
                                                <w:left w:val="none" w:sz="0" w:space="0" w:color="auto"/>
                                                <w:bottom w:val="none" w:sz="0" w:space="0" w:color="auto"/>
                                                <w:right w:val="none" w:sz="0" w:space="0" w:color="auto"/>
                                              </w:divBdr>
                                            </w:div>
                                          </w:divsChild>
                                        </w:div>
                                        <w:div w:id="1371497114">
                                          <w:marLeft w:val="0"/>
                                          <w:marRight w:val="0"/>
                                          <w:marTop w:val="0"/>
                                          <w:marBottom w:val="0"/>
                                          <w:divBdr>
                                            <w:top w:val="none" w:sz="0" w:space="0" w:color="auto"/>
                                            <w:left w:val="none" w:sz="0" w:space="0" w:color="auto"/>
                                            <w:bottom w:val="none" w:sz="0" w:space="0" w:color="auto"/>
                                            <w:right w:val="none" w:sz="0" w:space="0" w:color="auto"/>
                                          </w:divBdr>
                                          <w:divsChild>
                                            <w:div w:id="1886915758">
                                              <w:marLeft w:val="0"/>
                                              <w:marRight w:val="0"/>
                                              <w:marTop w:val="0"/>
                                              <w:marBottom w:val="0"/>
                                              <w:divBdr>
                                                <w:top w:val="none" w:sz="0" w:space="0" w:color="auto"/>
                                                <w:left w:val="none" w:sz="0" w:space="0" w:color="auto"/>
                                                <w:bottom w:val="none" w:sz="0" w:space="0" w:color="auto"/>
                                                <w:right w:val="none" w:sz="0" w:space="0" w:color="auto"/>
                                              </w:divBdr>
                                            </w:div>
                                            <w:div w:id="232399854">
                                              <w:marLeft w:val="0"/>
                                              <w:marRight w:val="0"/>
                                              <w:marTop w:val="0"/>
                                              <w:marBottom w:val="0"/>
                                              <w:divBdr>
                                                <w:top w:val="none" w:sz="0" w:space="0" w:color="auto"/>
                                                <w:left w:val="none" w:sz="0" w:space="0" w:color="auto"/>
                                                <w:bottom w:val="none" w:sz="0" w:space="0" w:color="auto"/>
                                                <w:right w:val="none" w:sz="0" w:space="0" w:color="auto"/>
                                              </w:divBdr>
                                            </w:div>
                                            <w:div w:id="19426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185180">
          <w:marLeft w:val="0"/>
          <w:marRight w:val="0"/>
          <w:marTop w:val="570"/>
          <w:marBottom w:val="0"/>
          <w:divBdr>
            <w:top w:val="single" w:sz="6" w:space="0" w:color="AAAAAA"/>
            <w:left w:val="single" w:sz="6" w:space="0" w:color="5F5F5F"/>
            <w:bottom w:val="single" w:sz="6" w:space="0" w:color="5F5F5F"/>
            <w:right w:val="single" w:sz="6" w:space="0" w:color="5F5F5F"/>
          </w:divBdr>
          <w:divsChild>
            <w:div w:id="419646548">
              <w:marLeft w:val="0"/>
              <w:marRight w:val="0"/>
              <w:marTop w:val="0"/>
              <w:marBottom w:val="0"/>
              <w:divBdr>
                <w:top w:val="none" w:sz="0" w:space="0" w:color="auto"/>
                <w:left w:val="none" w:sz="0" w:space="0" w:color="auto"/>
                <w:bottom w:val="none" w:sz="0" w:space="0" w:color="auto"/>
                <w:right w:val="none" w:sz="0" w:space="0" w:color="auto"/>
              </w:divBdr>
              <w:divsChild>
                <w:div w:id="376201377">
                  <w:marLeft w:val="0"/>
                  <w:marRight w:val="0"/>
                  <w:marTop w:val="0"/>
                  <w:marBottom w:val="0"/>
                  <w:divBdr>
                    <w:top w:val="none" w:sz="0" w:space="0" w:color="auto"/>
                    <w:left w:val="none" w:sz="0" w:space="0" w:color="auto"/>
                    <w:bottom w:val="none" w:sz="0" w:space="0" w:color="auto"/>
                    <w:right w:val="none" w:sz="0" w:space="0" w:color="auto"/>
                  </w:divBdr>
                  <w:divsChild>
                    <w:div w:id="1671712213">
                      <w:marLeft w:val="0"/>
                      <w:marRight w:val="0"/>
                      <w:marTop w:val="0"/>
                      <w:marBottom w:val="0"/>
                      <w:divBdr>
                        <w:top w:val="none" w:sz="0" w:space="0" w:color="auto"/>
                        <w:left w:val="none" w:sz="0" w:space="0" w:color="auto"/>
                        <w:bottom w:val="none" w:sz="0" w:space="0" w:color="auto"/>
                        <w:right w:val="none" w:sz="0" w:space="0" w:color="auto"/>
                      </w:divBdr>
                      <w:divsChild>
                        <w:div w:id="1420565992">
                          <w:marLeft w:val="0"/>
                          <w:marRight w:val="0"/>
                          <w:marTop w:val="0"/>
                          <w:marBottom w:val="0"/>
                          <w:divBdr>
                            <w:top w:val="none" w:sz="0" w:space="0" w:color="auto"/>
                            <w:left w:val="none" w:sz="0" w:space="0" w:color="auto"/>
                            <w:bottom w:val="none" w:sz="0" w:space="0" w:color="auto"/>
                            <w:right w:val="none" w:sz="0" w:space="0" w:color="auto"/>
                          </w:divBdr>
                          <w:divsChild>
                            <w:div w:id="706947227">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263493332">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409693100">
      <w:bodyDiv w:val="1"/>
      <w:marLeft w:val="0"/>
      <w:marRight w:val="0"/>
      <w:marTop w:val="0"/>
      <w:marBottom w:val="0"/>
      <w:divBdr>
        <w:top w:val="none" w:sz="0" w:space="0" w:color="auto"/>
        <w:left w:val="none" w:sz="0" w:space="0" w:color="auto"/>
        <w:bottom w:val="none" w:sz="0" w:space="0" w:color="auto"/>
        <w:right w:val="none" w:sz="0" w:space="0" w:color="auto"/>
      </w:divBdr>
      <w:divsChild>
        <w:div w:id="1006517439">
          <w:marLeft w:val="0"/>
          <w:marRight w:val="0"/>
          <w:marTop w:val="0"/>
          <w:marBottom w:val="0"/>
          <w:divBdr>
            <w:top w:val="none" w:sz="0" w:space="0" w:color="auto"/>
            <w:left w:val="none" w:sz="0" w:space="0" w:color="auto"/>
            <w:bottom w:val="none" w:sz="0" w:space="0" w:color="auto"/>
            <w:right w:val="none" w:sz="0" w:space="0" w:color="auto"/>
          </w:divBdr>
          <w:divsChild>
            <w:div w:id="1626085743">
              <w:marLeft w:val="0"/>
              <w:marRight w:val="0"/>
              <w:marTop w:val="0"/>
              <w:marBottom w:val="0"/>
              <w:divBdr>
                <w:top w:val="none" w:sz="0" w:space="0" w:color="auto"/>
                <w:left w:val="none" w:sz="0" w:space="0" w:color="auto"/>
                <w:bottom w:val="none" w:sz="0" w:space="0" w:color="auto"/>
                <w:right w:val="none" w:sz="0" w:space="0" w:color="auto"/>
              </w:divBdr>
            </w:div>
          </w:divsChild>
        </w:div>
        <w:div w:id="1824347979">
          <w:marLeft w:val="0"/>
          <w:marRight w:val="0"/>
          <w:marTop w:val="0"/>
          <w:marBottom w:val="0"/>
          <w:divBdr>
            <w:top w:val="none" w:sz="0" w:space="0" w:color="auto"/>
            <w:left w:val="none" w:sz="0" w:space="0" w:color="auto"/>
            <w:bottom w:val="none" w:sz="0" w:space="0" w:color="auto"/>
            <w:right w:val="none" w:sz="0" w:space="0" w:color="auto"/>
          </w:divBdr>
          <w:divsChild>
            <w:div w:id="1479229804">
              <w:marLeft w:val="0"/>
              <w:marRight w:val="0"/>
              <w:marTop w:val="0"/>
              <w:marBottom w:val="0"/>
              <w:divBdr>
                <w:top w:val="none" w:sz="0" w:space="0" w:color="auto"/>
                <w:left w:val="none" w:sz="0" w:space="0" w:color="auto"/>
                <w:bottom w:val="none" w:sz="0" w:space="0" w:color="auto"/>
                <w:right w:val="none" w:sz="0" w:space="0" w:color="auto"/>
              </w:divBdr>
            </w:div>
          </w:divsChild>
        </w:div>
        <w:div w:id="1815641082">
          <w:marLeft w:val="0"/>
          <w:marRight w:val="0"/>
          <w:marTop w:val="0"/>
          <w:marBottom w:val="0"/>
          <w:divBdr>
            <w:top w:val="none" w:sz="0" w:space="0" w:color="auto"/>
            <w:left w:val="none" w:sz="0" w:space="0" w:color="auto"/>
            <w:bottom w:val="none" w:sz="0" w:space="0" w:color="auto"/>
            <w:right w:val="none" w:sz="0" w:space="0" w:color="auto"/>
          </w:divBdr>
          <w:divsChild>
            <w:div w:id="338385635">
              <w:marLeft w:val="-225"/>
              <w:marRight w:val="-225"/>
              <w:marTop w:val="0"/>
              <w:marBottom w:val="0"/>
              <w:divBdr>
                <w:top w:val="none" w:sz="0" w:space="0" w:color="auto"/>
                <w:left w:val="none" w:sz="0" w:space="0" w:color="auto"/>
                <w:bottom w:val="none" w:sz="0" w:space="0" w:color="auto"/>
                <w:right w:val="none" w:sz="0" w:space="0" w:color="auto"/>
              </w:divBdr>
              <w:divsChild>
                <w:div w:id="1637375434">
                  <w:marLeft w:val="0"/>
                  <w:marRight w:val="0"/>
                  <w:marTop w:val="0"/>
                  <w:marBottom w:val="0"/>
                  <w:divBdr>
                    <w:top w:val="none" w:sz="0" w:space="0" w:color="auto"/>
                    <w:left w:val="none" w:sz="0" w:space="0" w:color="auto"/>
                    <w:bottom w:val="none" w:sz="0" w:space="0" w:color="auto"/>
                    <w:right w:val="none" w:sz="0" w:space="0" w:color="auto"/>
                  </w:divBdr>
                  <w:divsChild>
                    <w:div w:id="2061443147">
                      <w:marLeft w:val="0"/>
                      <w:marRight w:val="0"/>
                      <w:marTop w:val="0"/>
                      <w:marBottom w:val="0"/>
                      <w:divBdr>
                        <w:top w:val="none" w:sz="0" w:space="0" w:color="auto"/>
                        <w:left w:val="none" w:sz="0" w:space="0" w:color="auto"/>
                        <w:bottom w:val="none" w:sz="0" w:space="0" w:color="auto"/>
                        <w:right w:val="none" w:sz="0" w:space="0" w:color="auto"/>
                      </w:divBdr>
                    </w:div>
                  </w:divsChild>
                </w:div>
                <w:div w:id="1723208062">
                  <w:marLeft w:val="0"/>
                  <w:marRight w:val="0"/>
                  <w:marTop w:val="0"/>
                  <w:marBottom w:val="0"/>
                  <w:divBdr>
                    <w:top w:val="none" w:sz="0" w:space="0" w:color="auto"/>
                    <w:left w:val="none" w:sz="0" w:space="0" w:color="auto"/>
                    <w:bottom w:val="none" w:sz="0" w:space="0" w:color="auto"/>
                    <w:right w:val="none" w:sz="0" w:space="0" w:color="auto"/>
                  </w:divBdr>
                  <w:divsChild>
                    <w:div w:id="394473901">
                      <w:marLeft w:val="-225"/>
                      <w:marRight w:val="-225"/>
                      <w:marTop w:val="0"/>
                      <w:marBottom w:val="0"/>
                      <w:divBdr>
                        <w:top w:val="none" w:sz="0" w:space="0" w:color="auto"/>
                        <w:left w:val="none" w:sz="0" w:space="0" w:color="auto"/>
                        <w:bottom w:val="none" w:sz="0" w:space="0" w:color="auto"/>
                        <w:right w:val="none" w:sz="0" w:space="0" w:color="auto"/>
                      </w:divBdr>
                      <w:divsChild>
                        <w:div w:id="116798830">
                          <w:marLeft w:val="0"/>
                          <w:marRight w:val="0"/>
                          <w:marTop w:val="0"/>
                          <w:marBottom w:val="0"/>
                          <w:divBdr>
                            <w:top w:val="none" w:sz="0" w:space="0" w:color="auto"/>
                            <w:left w:val="none" w:sz="0" w:space="0" w:color="auto"/>
                            <w:bottom w:val="none" w:sz="0" w:space="0" w:color="auto"/>
                            <w:right w:val="none" w:sz="0" w:space="0" w:color="auto"/>
                          </w:divBdr>
                          <w:divsChild>
                            <w:div w:id="1290434488">
                              <w:marLeft w:val="0"/>
                              <w:marRight w:val="0"/>
                              <w:marTop w:val="0"/>
                              <w:marBottom w:val="0"/>
                              <w:divBdr>
                                <w:top w:val="none" w:sz="0" w:space="0" w:color="auto"/>
                                <w:left w:val="none" w:sz="0" w:space="0" w:color="auto"/>
                                <w:bottom w:val="none" w:sz="0" w:space="0" w:color="auto"/>
                                <w:right w:val="none" w:sz="0" w:space="0" w:color="auto"/>
                              </w:divBdr>
                              <w:divsChild>
                                <w:div w:id="1222671845">
                                  <w:marLeft w:val="0"/>
                                  <w:marRight w:val="0"/>
                                  <w:marTop w:val="0"/>
                                  <w:marBottom w:val="0"/>
                                  <w:divBdr>
                                    <w:top w:val="none" w:sz="0" w:space="0" w:color="auto"/>
                                    <w:left w:val="none" w:sz="0" w:space="0" w:color="auto"/>
                                    <w:bottom w:val="none" w:sz="0" w:space="0" w:color="auto"/>
                                    <w:right w:val="none" w:sz="0" w:space="0" w:color="auto"/>
                                  </w:divBdr>
                                </w:div>
                                <w:div w:id="17279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519">
                          <w:marLeft w:val="0"/>
                          <w:marRight w:val="0"/>
                          <w:marTop w:val="0"/>
                          <w:marBottom w:val="0"/>
                          <w:divBdr>
                            <w:top w:val="none" w:sz="0" w:space="0" w:color="auto"/>
                            <w:left w:val="none" w:sz="0" w:space="0" w:color="auto"/>
                            <w:bottom w:val="none" w:sz="0" w:space="0" w:color="auto"/>
                            <w:right w:val="none" w:sz="0" w:space="0" w:color="auto"/>
                          </w:divBdr>
                          <w:divsChild>
                            <w:div w:id="1083458083">
                              <w:marLeft w:val="-225"/>
                              <w:marRight w:val="-225"/>
                              <w:marTop w:val="0"/>
                              <w:marBottom w:val="0"/>
                              <w:divBdr>
                                <w:top w:val="none" w:sz="0" w:space="0" w:color="auto"/>
                                <w:left w:val="none" w:sz="0" w:space="0" w:color="auto"/>
                                <w:bottom w:val="none" w:sz="0" w:space="0" w:color="auto"/>
                                <w:right w:val="none" w:sz="0" w:space="0" w:color="auto"/>
                              </w:divBdr>
                            </w:div>
                            <w:div w:id="1229924785">
                              <w:marLeft w:val="-225"/>
                              <w:marRight w:val="-225"/>
                              <w:marTop w:val="0"/>
                              <w:marBottom w:val="0"/>
                              <w:divBdr>
                                <w:top w:val="none" w:sz="0" w:space="0" w:color="auto"/>
                                <w:left w:val="none" w:sz="0" w:space="0" w:color="auto"/>
                                <w:bottom w:val="none" w:sz="0" w:space="0" w:color="auto"/>
                                <w:right w:val="none" w:sz="0" w:space="0" w:color="auto"/>
                              </w:divBdr>
                            </w:div>
                            <w:div w:id="842012250">
                              <w:marLeft w:val="-225"/>
                              <w:marRight w:val="-225"/>
                              <w:marTop w:val="0"/>
                              <w:marBottom w:val="0"/>
                              <w:divBdr>
                                <w:top w:val="none" w:sz="0" w:space="0" w:color="auto"/>
                                <w:left w:val="none" w:sz="0" w:space="0" w:color="auto"/>
                                <w:bottom w:val="none" w:sz="0" w:space="0" w:color="auto"/>
                                <w:right w:val="none" w:sz="0" w:space="0" w:color="auto"/>
                              </w:divBdr>
                              <w:divsChild>
                                <w:div w:id="650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11740">
                      <w:marLeft w:val="-225"/>
                      <w:marRight w:val="-225"/>
                      <w:marTop w:val="0"/>
                      <w:marBottom w:val="0"/>
                      <w:divBdr>
                        <w:top w:val="none" w:sz="0" w:space="0" w:color="auto"/>
                        <w:left w:val="none" w:sz="0" w:space="0" w:color="auto"/>
                        <w:bottom w:val="none" w:sz="0" w:space="0" w:color="auto"/>
                        <w:right w:val="none" w:sz="0" w:space="0" w:color="auto"/>
                      </w:divBdr>
                      <w:divsChild>
                        <w:div w:id="412896616">
                          <w:marLeft w:val="0"/>
                          <w:marRight w:val="0"/>
                          <w:marTop w:val="0"/>
                          <w:marBottom w:val="0"/>
                          <w:divBdr>
                            <w:top w:val="none" w:sz="0" w:space="0" w:color="auto"/>
                            <w:left w:val="none" w:sz="0" w:space="0" w:color="auto"/>
                            <w:bottom w:val="none" w:sz="0" w:space="0" w:color="auto"/>
                            <w:right w:val="none" w:sz="0" w:space="0" w:color="auto"/>
                          </w:divBdr>
                          <w:divsChild>
                            <w:div w:id="1051687776">
                              <w:marLeft w:val="0"/>
                              <w:marRight w:val="0"/>
                              <w:marTop w:val="300"/>
                              <w:marBottom w:val="0"/>
                              <w:divBdr>
                                <w:top w:val="none" w:sz="0" w:space="0" w:color="auto"/>
                                <w:left w:val="none" w:sz="0" w:space="0" w:color="auto"/>
                                <w:bottom w:val="none" w:sz="0" w:space="0" w:color="auto"/>
                                <w:right w:val="none" w:sz="0" w:space="0" w:color="auto"/>
                              </w:divBdr>
                              <w:divsChild>
                                <w:div w:id="1981180973">
                                  <w:marLeft w:val="-225"/>
                                  <w:marRight w:val="-225"/>
                                  <w:marTop w:val="0"/>
                                  <w:marBottom w:val="0"/>
                                  <w:divBdr>
                                    <w:top w:val="none" w:sz="0" w:space="0" w:color="auto"/>
                                    <w:left w:val="none" w:sz="0" w:space="0" w:color="auto"/>
                                    <w:bottom w:val="none" w:sz="0" w:space="0" w:color="auto"/>
                                    <w:right w:val="none" w:sz="0" w:space="0" w:color="auto"/>
                                  </w:divBdr>
                                  <w:divsChild>
                                    <w:div w:id="1945114550">
                                      <w:marLeft w:val="0"/>
                                      <w:marRight w:val="0"/>
                                      <w:marTop w:val="0"/>
                                      <w:marBottom w:val="0"/>
                                      <w:divBdr>
                                        <w:top w:val="none" w:sz="0" w:space="0" w:color="auto"/>
                                        <w:left w:val="none" w:sz="0" w:space="0" w:color="auto"/>
                                        <w:bottom w:val="none" w:sz="0" w:space="0" w:color="auto"/>
                                        <w:right w:val="none" w:sz="0" w:space="0" w:color="auto"/>
                                      </w:divBdr>
                                    </w:div>
                                    <w:div w:id="539249788">
                                      <w:marLeft w:val="0"/>
                                      <w:marRight w:val="0"/>
                                      <w:marTop w:val="0"/>
                                      <w:marBottom w:val="0"/>
                                      <w:divBdr>
                                        <w:top w:val="none" w:sz="0" w:space="0" w:color="auto"/>
                                        <w:left w:val="none" w:sz="0" w:space="0" w:color="auto"/>
                                        <w:bottom w:val="none" w:sz="0" w:space="0" w:color="auto"/>
                                        <w:right w:val="none" w:sz="0" w:space="0" w:color="auto"/>
                                      </w:divBdr>
                                    </w:div>
                                    <w:div w:id="1040938194">
                                      <w:marLeft w:val="0"/>
                                      <w:marRight w:val="0"/>
                                      <w:marTop w:val="0"/>
                                      <w:marBottom w:val="0"/>
                                      <w:divBdr>
                                        <w:top w:val="none" w:sz="0" w:space="0" w:color="auto"/>
                                        <w:left w:val="none" w:sz="0" w:space="0" w:color="auto"/>
                                        <w:bottom w:val="none" w:sz="0" w:space="0" w:color="auto"/>
                                        <w:right w:val="none" w:sz="0" w:space="0" w:color="auto"/>
                                      </w:divBdr>
                                    </w:div>
                                    <w:div w:id="1208104727">
                                      <w:marLeft w:val="0"/>
                                      <w:marRight w:val="0"/>
                                      <w:marTop w:val="0"/>
                                      <w:marBottom w:val="0"/>
                                      <w:divBdr>
                                        <w:top w:val="none" w:sz="0" w:space="0" w:color="auto"/>
                                        <w:left w:val="none" w:sz="0" w:space="0" w:color="auto"/>
                                        <w:bottom w:val="none" w:sz="0" w:space="0" w:color="auto"/>
                                        <w:right w:val="none" w:sz="0" w:space="0" w:color="auto"/>
                                      </w:divBdr>
                                    </w:div>
                                  </w:divsChild>
                                </w:div>
                                <w:div w:id="1934164172">
                                  <w:marLeft w:val="0"/>
                                  <w:marRight w:val="0"/>
                                  <w:marTop w:val="0"/>
                                  <w:marBottom w:val="0"/>
                                  <w:divBdr>
                                    <w:top w:val="none" w:sz="0" w:space="0" w:color="auto"/>
                                    <w:left w:val="none" w:sz="0" w:space="0" w:color="auto"/>
                                    <w:bottom w:val="none" w:sz="0" w:space="0" w:color="auto"/>
                                    <w:right w:val="none" w:sz="0" w:space="0" w:color="auto"/>
                                  </w:divBdr>
                                  <w:divsChild>
                                    <w:div w:id="613365329">
                                      <w:marLeft w:val="0"/>
                                      <w:marRight w:val="0"/>
                                      <w:marTop w:val="0"/>
                                      <w:marBottom w:val="225"/>
                                      <w:divBdr>
                                        <w:top w:val="none" w:sz="0" w:space="0" w:color="auto"/>
                                        <w:left w:val="none" w:sz="0" w:space="0" w:color="auto"/>
                                        <w:bottom w:val="none" w:sz="0" w:space="0" w:color="auto"/>
                                        <w:right w:val="none" w:sz="0" w:space="0" w:color="auto"/>
                                      </w:divBdr>
                                    </w:div>
                                    <w:div w:id="1639216630">
                                      <w:marLeft w:val="0"/>
                                      <w:marRight w:val="0"/>
                                      <w:marTop w:val="0"/>
                                      <w:marBottom w:val="225"/>
                                      <w:divBdr>
                                        <w:top w:val="none" w:sz="0" w:space="0" w:color="auto"/>
                                        <w:left w:val="none" w:sz="0" w:space="0" w:color="auto"/>
                                        <w:bottom w:val="none" w:sz="0" w:space="0" w:color="auto"/>
                                        <w:right w:val="none" w:sz="0" w:space="0" w:color="auto"/>
                                      </w:divBdr>
                                    </w:div>
                                    <w:div w:id="2013221765">
                                      <w:marLeft w:val="0"/>
                                      <w:marRight w:val="0"/>
                                      <w:marTop w:val="0"/>
                                      <w:marBottom w:val="225"/>
                                      <w:divBdr>
                                        <w:top w:val="none" w:sz="0" w:space="0" w:color="auto"/>
                                        <w:left w:val="none" w:sz="0" w:space="0" w:color="auto"/>
                                        <w:bottom w:val="none" w:sz="0" w:space="0" w:color="auto"/>
                                        <w:right w:val="none" w:sz="0" w:space="0" w:color="auto"/>
                                      </w:divBdr>
                                    </w:div>
                                    <w:div w:id="691759404">
                                      <w:marLeft w:val="0"/>
                                      <w:marRight w:val="0"/>
                                      <w:marTop w:val="0"/>
                                      <w:marBottom w:val="225"/>
                                      <w:divBdr>
                                        <w:top w:val="none" w:sz="0" w:space="0" w:color="auto"/>
                                        <w:left w:val="none" w:sz="0" w:space="0" w:color="auto"/>
                                        <w:bottom w:val="none" w:sz="0" w:space="0" w:color="auto"/>
                                        <w:right w:val="none" w:sz="0" w:space="0" w:color="auto"/>
                                      </w:divBdr>
                                    </w:div>
                                  </w:divsChild>
                                </w:div>
                                <w:div w:id="268466506">
                                  <w:marLeft w:val="0"/>
                                  <w:marRight w:val="0"/>
                                  <w:marTop w:val="0"/>
                                  <w:marBottom w:val="0"/>
                                  <w:divBdr>
                                    <w:top w:val="none" w:sz="0" w:space="0" w:color="auto"/>
                                    <w:left w:val="none" w:sz="0" w:space="0" w:color="auto"/>
                                    <w:bottom w:val="none" w:sz="0" w:space="0" w:color="auto"/>
                                    <w:right w:val="none" w:sz="0" w:space="0" w:color="auto"/>
                                  </w:divBdr>
                                </w:div>
                                <w:div w:id="298268050">
                                  <w:marLeft w:val="-225"/>
                                  <w:marRight w:val="-225"/>
                                  <w:marTop w:val="0"/>
                                  <w:marBottom w:val="0"/>
                                  <w:divBdr>
                                    <w:top w:val="none" w:sz="0" w:space="0" w:color="auto"/>
                                    <w:left w:val="none" w:sz="0" w:space="0" w:color="auto"/>
                                    <w:bottom w:val="none" w:sz="0" w:space="0" w:color="auto"/>
                                    <w:right w:val="none" w:sz="0" w:space="0" w:color="auto"/>
                                  </w:divBdr>
                                  <w:divsChild>
                                    <w:div w:id="992490379">
                                      <w:marLeft w:val="0"/>
                                      <w:marRight w:val="0"/>
                                      <w:marTop w:val="0"/>
                                      <w:marBottom w:val="0"/>
                                      <w:divBdr>
                                        <w:top w:val="none" w:sz="0" w:space="0" w:color="auto"/>
                                        <w:left w:val="none" w:sz="0" w:space="0" w:color="auto"/>
                                        <w:bottom w:val="none" w:sz="0" w:space="0" w:color="auto"/>
                                        <w:right w:val="none" w:sz="0" w:space="0" w:color="auto"/>
                                      </w:divBdr>
                                    </w:div>
                                    <w:div w:id="12074387">
                                      <w:marLeft w:val="0"/>
                                      <w:marRight w:val="0"/>
                                      <w:marTop w:val="0"/>
                                      <w:marBottom w:val="0"/>
                                      <w:divBdr>
                                        <w:top w:val="none" w:sz="0" w:space="0" w:color="auto"/>
                                        <w:left w:val="none" w:sz="0" w:space="0" w:color="auto"/>
                                        <w:bottom w:val="none" w:sz="0" w:space="0" w:color="auto"/>
                                        <w:right w:val="none" w:sz="0" w:space="0" w:color="auto"/>
                                      </w:divBdr>
                                    </w:div>
                                    <w:div w:id="1131097576">
                                      <w:marLeft w:val="0"/>
                                      <w:marRight w:val="0"/>
                                      <w:marTop w:val="0"/>
                                      <w:marBottom w:val="0"/>
                                      <w:divBdr>
                                        <w:top w:val="none" w:sz="0" w:space="0" w:color="auto"/>
                                        <w:left w:val="none" w:sz="0" w:space="0" w:color="auto"/>
                                        <w:bottom w:val="none" w:sz="0" w:space="0" w:color="auto"/>
                                        <w:right w:val="none" w:sz="0" w:space="0" w:color="auto"/>
                                      </w:divBdr>
                                    </w:div>
                                    <w:div w:id="8557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73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21910">
          <w:marLeft w:val="0"/>
          <w:marRight w:val="0"/>
          <w:marTop w:val="570"/>
          <w:marBottom w:val="0"/>
          <w:divBdr>
            <w:top w:val="single" w:sz="6" w:space="0" w:color="AAAAAA"/>
            <w:left w:val="single" w:sz="6" w:space="0" w:color="5F5F5F"/>
            <w:bottom w:val="single" w:sz="6" w:space="0" w:color="5F5F5F"/>
            <w:right w:val="single" w:sz="6" w:space="0" w:color="5F5F5F"/>
          </w:divBdr>
          <w:divsChild>
            <w:div w:id="1419450078">
              <w:marLeft w:val="0"/>
              <w:marRight w:val="0"/>
              <w:marTop w:val="0"/>
              <w:marBottom w:val="0"/>
              <w:divBdr>
                <w:top w:val="none" w:sz="0" w:space="0" w:color="auto"/>
                <w:left w:val="none" w:sz="0" w:space="0" w:color="auto"/>
                <w:bottom w:val="none" w:sz="0" w:space="0" w:color="auto"/>
                <w:right w:val="none" w:sz="0" w:space="0" w:color="auto"/>
              </w:divBdr>
              <w:divsChild>
                <w:div w:id="1203054922">
                  <w:marLeft w:val="0"/>
                  <w:marRight w:val="0"/>
                  <w:marTop w:val="0"/>
                  <w:marBottom w:val="0"/>
                  <w:divBdr>
                    <w:top w:val="none" w:sz="0" w:space="0" w:color="auto"/>
                    <w:left w:val="none" w:sz="0" w:space="0" w:color="auto"/>
                    <w:bottom w:val="none" w:sz="0" w:space="0" w:color="auto"/>
                    <w:right w:val="none" w:sz="0" w:space="0" w:color="auto"/>
                  </w:divBdr>
                </w:div>
                <w:div w:id="78992597">
                  <w:marLeft w:val="0"/>
                  <w:marRight w:val="0"/>
                  <w:marTop w:val="0"/>
                  <w:marBottom w:val="0"/>
                  <w:divBdr>
                    <w:top w:val="none" w:sz="0" w:space="0" w:color="auto"/>
                    <w:left w:val="none" w:sz="0" w:space="0" w:color="auto"/>
                    <w:bottom w:val="none" w:sz="0" w:space="0" w:color="auto"/>
                    <w:right w:val="none" w:sz="0" w:space="0" w:color="auto"/>
                  </w:divBdr>
                </w:div>
                <w:div w:id="510335292">
                  <w:marLeft w:val="0"/>
                  <w:marRight w:val="0"/>
                  <w:marTop w:val="0"/>
                  <w:marBottom w:val="0"/>
                  <w:divBdr>
                    <w:top w:val="none" w:sz="0" w:space="0" w:color="auto"/>
                    <w:left w:val="none" w:sz="0" w:space="0" w:color="auto"/>
                    <w:bottom w:val="none" w:sz="0" w:space="0" w:color="auto"/>
                    <w:right w:val="none" w:sz="0" w:space="0" w:color="auto"/>
                  </w:divBdr>
                </w:div>
                <w:div w:id="692537091">
                  <w:marLeft w:val="0"/>
                  <w:marRight w:val="0"/>
                  <w:marTop w:val="0"/>
                  <w:marBottom w:val="0"/>
                  <w:divBdr>
                    <w:top w:val="none" w:sz="0" w:space="0" w:color="auto"/>
                    <w:left w:val="none" w:sz="0" w:space="0" w:color="auto"/>
                    <w:bottom w:val="none" w:sz="0" w:space="0" w:color="auto"/>
                    <w:right w:val="none" w:sz="0" w:space="0" w:color="auto"/>
                  </w:divBdr>
                </w:div>
                <w:div w:id="1540626815">
                  <w:marLeft w:val="0"/>
                  <w:marRight w:val="0"/>
                  <w:marTop w:val="0"/>
                  <w:marBottom w:val="0"/>
                  <w:divBdr>
                    <w:top w:val="none" w:sz="0" w:space="0" w:color="auto"/>
                    <w:left w:val="none" w:sz="0" w:space="0" w:color="auto"/>
                    <w:bottom w:val="none" w:sz="0" w:space="0" w:color="auto"/>
                    <w:right w:val="none" w:sz="0" w:space="0" w:color="auto"/>
                  </w:divBdr>
                </w:div>
                <w:div w:id="6814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748">
          <w:marLeft w:val="0"/>
          <w:marRight w:val="0"/>
          <w:marTop w:val="570"/>
          <w:marBottom w:val="0"/>
          <w:divBdr>
            <w:top w:val="single" w:sz="6" w:space="0" w:color="AAAAAA"/>
            <w:left w:val="single" w:sz="6" w:space="0" w:color="5F5F5F"/>
            <w:bottom w:val="single" w:sz="6" w:space="0" w:color="5F5F5F"/>
            <w:right w:val="single" w:sz="6" w:space="0" w:color="5F5F5F"/>
          </w:divBdr>
          <w:divsChild>
            <w:div w:id="409693895">
              <w:marLeft w:val="0"/>
              <w:marRight w:val="0"/>
              <w:marTop w:val="0"/>
              <w:marBottom w:val="0"/>
              <w:divBdr>
                <w:top w:val="none" w:sz="0" w:space="0" w:color="auto"/>
                <w:left w:val="none" w:sz="0" w:space="0" w:color="auto"/>
                <w:bottom w:val="none" w:sz="0" w:space="0" w:color="auto"/>
                <w:right w:val="none" w:sz="0" w:space="0" w:color="auto"/>
              </w:divBdr>
              <w:divsChild>
                <w:div w:id="1390762992">
                  <w:marLeft w:val="0"/>
                  <w:marRight w:val="0"/>
                  <w:marTop w:val="0"/>
                  <w:marBottom w:val="0"/>
                  <w:divBdr>
                    <w:top w:val="none" w:sz="0" w:space="0" w:color="auto"/>
                    <w:left w:val="none" w:sz="0" w:space="0" w:color="auto"/>
                    <w:bottom w:val="none" w:sz="0" w:space="0" w:color="auto"/>
                    <w:right w:val="none" w:sz="0" w:space="0" w:color="auto"/>
                  </w:divBdr>
                </w:div>
                <w:div w:id="1007711535">
                  <w:marLeft w:val="0"/>
                  <w:marRight w:val="0"/>
                  <w:marTop w:val="0"/>
                  <w:marBottom w:val="0"/>
                  <w:divBdr>
                    <w:top w:val="none" w:sz="0" w:space="0" w:color="auto"/>
                    <w:left w:val="none" w:sz="0" w:space="0" w:color="auto"/>
                    <w:bottom w:val="none" w:sz="0" w:space="0" w:color="auto"/>
                    <w:right w:val="none" w:sz="0" w:space="0" w:color="auto"/>
                  </w:divBdr>
                </w:div>
                <w:div w:id="987131605">
                  <w:marLeft w:val="0"/>
                  <w:marRight w:val="0"/>
                  <w:marTop w:val="0"/>
                  <w:marBottom w:val="0"/>
                  <w:divBdr>
                    <w:top w:val="none" w:sz="0" w:space="0" w:color="auto"/>
                    <w:left w:val="none" w:sz="0" w:space="0" w:color="auto"/>
                    <w:bottom w:val="none" w:sz="0" w:space="0" w:color="auto"/>
                    <w:right w:val="none" w:sz="0" w:space="0" w:color="auto"/>
                  </w:divBdr>
                </w:div>
                <w:div w:id="2058044144">
                  <w:marLeft w:val="0"/>
                  <w:marRight w:val="0"/>
                  <w:marTop w:val="0"/>
                  <w:marBottom w:val="0"/>
                  <w:divBdr>
                    <w:top w:val="none" w:sz="0" w:space="0" w:color="auto"/>
                    <w:left w:val="none" w:sz="0" w:space="0" w:color="auto"/>
                    <w:bottom w:val="none" w:sz="0" w:space="0" w:color="auto"/>
                    <w:right w:val="none" w:sz="0" w:space="0" w:color="auto"/>
                  </w:divBdr>
                </w:div>
                <w:div w:id="3619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1604">
          <w:marLeft w:val="0"/>
          <w:marRight w:val="0"/>
          <w:marTop w:val="570"/>
          <w:marBottom w:val="0"/>
          <w:divBdr>
            <w:top w:val="single" w:sz="6" w:space="0" w:color="AAAAAA"/>
            <w:left w:val="single" w:sz="6" w:space="0" w:color="5F5F5F"/>
            <w:bottom w:val="single" w:sz="6" w:space="0" w:color="5F5F5F"/>
            <w:right w:val="single" w:sz="6" w:space="0" w:color="5F5F5F"/>
          </w:divBdr>
          <w:divsChild>
            <w:div w:id="1915432545">
              <w:marLeft w:val="0"/>
              <w:marRight w:val="0"/>
              <w:marTop w:val="0"/>
              <w:marBottom w:val="0"/>
              <w:divBdr>
                <w:top w:val="none" w:sz="0" w:space="0" w:color="auto"/>
                <w:left w:val="none" w:sz="0" w:space="0" w:color="auto"/>
                <w:bottom w:val="none" w:sz="0" w:space="0" w:color="auto"/>
                <w:right w:val="none" w:sz="0" w:space="0" w:color="auto"/>
              </w:divBdr>
              <w:divsChild>
                <w:div w:id="136722726">
                  <w:marLeft w:val="0"/>
                  <w:marRight w:val="0"/>
                  <w:marTop w:val="0"/>
                  <w:marBottom w:val="0"/>
                  <w:divBdr>
                    <w:top w:val="none" w:sz="0" w:space="0" w:color="auto"/>
                    <w:left w:val="none" w:sz="0" w:space="0" w:color="auto"/>
                    <w:bottom w:val="none" w:sz="0" w:space="0" w:color="auto"/>
                    <w:right w:val="none" w:sz="0" w:space="0" w:color="auto"/>
                  </w:divBdr>
                </w:div>
                <w:div w:id="2132900975">
                  <w:marLeft w:val="0"/>
                  <w:marRight w:val="0"/>
                  <w:marTop w:val="0"/>
                  <w:marBottom w:val="0"/>
                  <w:divBdr>
                    <w:top w:val="none" w:sz="0" w:space="0" w:color="auto"/>
                    <w:left w:val="none" w:sz="0" w:space="0" w:color="auto"/>
                    <w:bottom w:val="none" w:sz="0" w:space="0" w:color="auto"/>
                    <w:right w:val="none" w:sz="0" w:space="0" w:color="auto"/>
                  </w:divBdr>
                </w:div>
                <w:div w:id="1340735925">
                  <w:marLeft w:val="0"/>
                  <w:marRight w:val="0"/>
                  <w:marTop w:val="0"/>
                  <w:marBottom w:val="0"/>
                  <w:divBdr>
                    <w:top w:val="none" w:sz="0" w:space="0" w:color="auto"/>
                    <w:left w:val="none" w:sz="0" w:space="0" w:color="auto"/>
                    <w:bottom w:val="none" w:sz="0" w:space="0" w:color="auto"/>
                    <w:right w:val="none" w:sz="0" w:space="0" w:color="auto"/>
                  </w:divBdr>
                </w:div>
                <w:div w:id="2308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1877">
          <w:marLeft w:val="0"/>
          <w:marRight w:val="0"/>
          <w:marTop w:val="570"/>
          <w:marBottom w:val="0"/>
          <w:divBdr>
            <w:top w:val="single" w:sz="6" w:space="0" w:color="AAAAAA"/>
            <w:left w:val="single" w:sz="6" w:space="0" w:color="5F5F5F"/>
            <w:bottom w:val="single" w:sz="6" w:space="0" w:color="5F5F5F"/>
            <w:right w:val="single" w:sz="6" w:space="0" w:color="5F5F5F"/>
          </w:divBdr>
          <w:divsChild>
            <w:div w:id="497229023">
              <w:marLeft w:val="0"/>
              <w:marRight w:val="0"/>
              <w:marTop w:val="0"/>
              <w:marBottom w:val="0"/>
              <w:divBdr>
                <w:top w:val="none" w:sz="0" w:space="0" w:color="auto"/>
                <w:left w:val="none" w:sz="0" w:space="0" w:color="auto"/>
                <w:bottom w:val="none" w:sz="0" w:space="0" w:color="auto"/>
                <w:right w:val="none" w:sz="0" w:space="0" w:color="auto"/>
              </w:divBdr>
              <w:divsChild>
                <w:div w:id="1963533766">
                  <w:marLeft w:val="0"/>
                  <w:marRight w:val="0"/>
                  <w:marTop w:val="0"/>
                  <w:marBottom w:val="0"/>
                  <w:divBdr>
                    <w:top w:val="none" w:sz="0" w:space="0" w:color="auto"/>
                    <w:left w:val="none" w:sz="0" w:space="0" w:color="auto"/>
                    <w:bottom w:val="none" w:sz="0" w:space="0" w:color="auto"/>
                    <w:right w:val="none" w:sz="0" w:space="0" w:color="auto"/>
                  </w:divBdr>
                  <w:divsChild>
                    <w:div w:id="1112749009">
                      <w:marLeft w:val="0"/>
                      <w:marRight w:val="0"/>
                      <w:marTop w:val="0"/>
                      <w:marBottom w:val="0"/>
                      <w:divBdr>
                        <w:top w:val="none" w:sz="0" w:space="0" w:color="auto"/>
                        <w:left w:val="none" w:sz="0" w:space="0" w:color="auto"/>
                        <w:bottom w:val="none" w:sz="0" w:space="0" w:color="auto"/>
                        <w:right w:val="none" w:sz="0" w:space="0" w:color="auto"/>
                      </w:divBdr>
                      <w:divsChild>
                        <w:div w:id="1813869017">
                          <w:marLeft w:val="0"/>
                          <w:marRight w:val="0"/>
                          <w:marTop w:val="0"/>
                          <w:marBottom w:val="0"/>
                          <w:divBdr>
                            <w:top w:val="none" w:sz="0" w:space="0" w:color="auto"/>
                            <w:left w:val="none" w:sz="0" w:space="0" w:color="auto"/>
                            <w:bottom w:val="none" w:sz="0" w:space="0" w:color="auto"/>
                            <w:right w:val="none" w:sz="0" w:space="0" w:color="auto"/>
                          </w:divBdr>
                          <w:divsChild>
                            <w:div w:id="2008748263">
                              <w:marLeft w:val="0"/>
                              <w:marRight w:val="0"/>
                              <w:marTop w:val="0"/>
                              <w:marBottom w:val="0"/>
                              <w:divBdr>
                                <w:top w:val="none" w:sz="0" w:space="0" w:color="auto"/>
                                <w:left w:val="none" w:sz="0" w:space="0" w:color="auto"/>
                                <w:bottom w:val="none" w:sz="0" w:space="0" w:color="auto"/>
                                <w:right w:val="none" w:sz="0" w:space="0" w:color="auto"/>
                              </w:divBdr>
                              <w:divsChild>
                                <w:div w:id="456459638">
                                  <w:marLeft w:val="0"/>
                                  <w:marRight w:val="0"/>
                                  <w:marTop w:val="0"/>
                                  <w:marBottom w:val="0"/>
                                  <w:divBdr>
                                    <w:top w:val="none" w:sz="0" w:space="0" w:color="auto"/>
                                    <w:left w:val="none" w:sz="0" w:space="0" w:color="auto"/>
                                    <w:bottom w:val="none" w:sz="0" w:space="0" w:color="auto"/>
                                    <w:right w:val="none" w:sz="0" w:space="0" w:color="auto"/>
                                  </w:divBdr>
                                  <w:divsChild>
                                    <w:div w:id="379718120">
                                      <w:marLeft w:val="0"/>
                                      <w:marRight w:val="0"/>
                                      <w:marTop w:val="0"/>
                                      <w:marBottom w:val="0"/>
                                      <w:divBdr>
                                        <w:top w:val="single" w:sz="6" w:space="0" w:color="555555"/>
                                        <w:left w:val="single" w:sz="6" w:space="0" w:color="555555"/>
                                        <w:bottom w:val="single" w:sz="6" w:space="0" w:color="555555"/>
                                        <w:right w:val="single" w:sz="6" w:space="0" w:color="555555"/>
                                      </w:divBdr>
                                      <w:divsChild>
                                        <w:div w:id="1862552395">
                                          <w:marLeft w:val="0"/>
                                          <w:marRight w:val="0"/>
                                          <w:marTop w:val="0"/>
                                          <w:marBottom w:val="0"/>
                                          <w:divBdr>
                                            <w:top w:val="none" w:sz="0" w:space="0" w:color="auto"/>
                                            <w:left w:val="none" w:sz="0" w:space="0" w:color="auto"/>
                                            <w:bottom w:val="none" w:sz="0" w:space="0" w:color="auto"/>
                                            <w:right w:val="none" w:sz="0" w:space="0" w:color="auto"/>
                                          </w:divBdr>
                                        </w:div>
                                      </w:divsChild>
                                    </w:div>
                                    <w:div w:id="379327906">
                                      <w:marLeft w:val="60"/>
                                      <w:marRight w:val="60"/>
                                      <w:marTop w:val="0"/>
                                      <w:marBottom w:val="0"/>
                                      <w:divBdr>
                                        <w:top w:val="none" w:sz="0" w:space="0" w:color="auto"/>
                                        <w:left w:val="none" w:sz="0" w:space="0" w:color="auto"/>
                                        <w:bottom w:val="none" w:sz="0" w:space="0" w:color="auto"/>
                                        <w:right w:val="none" w:sz="0" w:space="0" w:color="auto"/>
                                      </w:divBdr>
                                    </w:div>
                                    <w:div w:id="67190056">
                                      <w:marLeft w:val="0"/>
                                      <w:marRight w:val="30"/>
                                      <w:marTop w:val="0"/>
                                      <w:marBottom w:val="0"/>
                                      <w:divBdr>
                                        <w:top w:val="none" w:sz="0" w:space="0" w:color="auto"/>
                                        <w:left w:val="none" w:sz="0" w:space="0" w:color="auto"/>
                                        <w:bottom w:val="none" w:sz="0" w:space="0" w:color="auto"/>
                                        <w:right w:val="none" w:sz="0" w:space="0" w:color="auto"/>
                                      </w:divBdr>
                                    </w:div>
                                    <w:div w:id="1578514456">
                                      <w:marLeft w:val="0"/>
                                      <w:marRight w:val="0"/>
                                      <w:marTop w:val="100"/>
                                      <w:marBottom w:val="100"/>
                                      <w:divBdr>
                                        <w:top w:val="none" w:sz="0" w:space="0" w:color="auto"/>
                                        <w:left w:val="none" w:sz="0" w:space="0" w:color="auto"/>
                                        <w:bottom w:val="none" w:sz="0" w:space="0" w:color="auto"/>
                                        <w:right w:val="none" w:sz="0" w:space="0" w:color="auto"/>
                                      </w:divBdr>
                                      <w:divsChild>
                                        <w:div w:id="817039623">
                                          <w:marLeft w:val="0"/>
                                          <w:marRight w:val="0"/>
                                          <w:marTop w:val="0"/>
                                          <w:marBottom w:val="0"/>
                                          <w:divBdr>
                                            <w:top w:val="none" w:sz="0" w:space="0" w:color="auto"/>
                                            <w:left w:val="none" w:sz="0" w:space="0" w:color="auto"/>
                                            <w:bottom w:val="none" w:sz="0" w:space="0" w:color="auto"/>
                                            <w:right w:val="none" w:sz="0" w:space="0" w:color="auto"/>
                                          </w:divBdr>
                                        </w:div>
                                        <w:div w:id="1845707194">
                                          <w:marLeft w:val="0"/>
                                          <w:marRight w:val="0"/>
                                          <w:marTop w:val="0"/>
                                          <w:marBottom w:val="0"/>
                                          <w:divBdr>
                                            <w:top w:val="none" w:sz="0" w:space="0" w:color="auto"/>
                                            <w:left w:val="none" w:sz="0" w:space="0" w:color="auto"/>
                                            <w:bottom w:val="none" w:sz="0" w:space="0" w:color="auto"/>
                                            <w:right w:val="none" w:sz="0" w:space="0" w:color="auto"/>
                                          </w:divBdr>
                                        </w:div>
                                        <w:div w:id="1523125429">
                                          <w:marLeft w:val="0"/>
                                          <w:marRight w:val="0"/>
                                          <w:marTop w:val="60"/>
                                          <w:marBottom w:val="0"/>
                                          <w:divBdr>
                                            <w:top w:val="none" w:sz="0" w:space="0" w:color="auto"/>
                                            <w:left w:val="none" w:sz="0" w:space="0" w:color="auto"/>
                                            <w:bottom w:val="none" w:sz="0" w:space="0" w:color="auto"/>
                                            <w:right w:val="none" w:sz="0" w:space="0" w:color="auto"/>
                                          </w:divBdr>
                                          <w:divsChild>
                                            <w:div w:id="271254590">
                                              <w:marLeft w:val="0"/>
                                              <w:marRight w:val="150"/>
                                              <w:marTop w:val="0"/>
                                              <w:marBottom w:val="0"/>
                                              <w:divBdr>
                                                <w:top w:val="none" w:sz="0" w:space="0" w:color="auto"/>
                                                <w:left w:val="none" w:sz="0" w:space="0" w:color="auto"/>
                                                <w:bottom w:val="none" w:sz="0" w:space="0" w:color="auto"/>
                                                <w:right w:val="none" w:sz="0" w:space="0" w:color="auto"/>
                                              </w:divBdr>
                                            </w:div>
                                          </w:divsChild>
                                        </w:div>
                                        <w:div w:id="1341591164">
                                          <w:marLeft w:val="0"/>
                                          <w:marRight w:val="0"/>
                                          <w:marTop w:val="0"/>
                                          <w:marBottom w:val="0"/>
                                          <w:divBdr>
                                            <w:top w:val="none" w:sz="0" w:space="0" w:color="auto"/>
                                            <w:left w:val="none" w:sz="0" w:space="0" w:color="auto"/>
                                            <w:bottom w:val="none" w:sz="0" w:space="0" w:color="auto"/>
                                            <w:right w:val="none" w:sz="0" w:space="0" w:color="auto"/>
                                          </w:divBdr>
                                          <w:divsChild>
                                            <w:div w:id="277029605">
                                              <w:marLeft w:val="0"/>
                                              <w:marRight w:val="0"/>
                                              <w:marTop w:val="0"/>
                                              <w:marBottom w:val="0"/>
                                              <w:divBdr>
                                                <w:top w:val="none" w:sz="0" w:space="0" w:color="auto"/>
                                                <w:left w:val="none" w:sz="0" w:space="0" w:color="auto"/>
                                                <w:bottom w:val="none" w:sz="0" w:space="0" w:color="auto"/>
                                                <w:right w:val="none" w:sz="0" w:space="0" w:color="auto"/>
                                              </w:divBdr>
                                            </w:div>
                                            <w:div w:id="978999999">
                                              <w:marLeft w:val="0"/>
                                              <w:marRight w:val="0"/>
                                              <w:marTop w:val="0"/>
                                              <w:marBottom w:val="0"/>
                                              <w:divBdr>
                                                <w:top w:val="none" w:sz="0" w:space="0" w:color="auto"/>
                                                <w:left w:val="none" w:sz="0" w:space="0" w:color="auto"/>
                                                <w:bottom w:val="none" w:sz="0" w:space="0" w:color="auto"/>
                                                <w:right w:val="none" w:sz="0" w:space="0" w:color="auto"/>
                                              </w:divBdr>
                                            </w:div>
                                            <w:div w:id="502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61984">
          <w:marLeft w:val="0"/>
          <w:marRight w:val="0"/>
          <w:marTop w:val="570"/>
          <w:marBottom w:val="0"/>
          <w:divBdr>
            <w:top w:val="single" w:sz="6" w:space="0" w:color="AAAAAA"/>
            <w:left w:val="single" w:sz="6" w:space="0" w:color="5F5F5F"/>
            <w:bottom w:val="single" w:sz="6" w:space="0" w:color="5F5F5F"/>
            <w:right w:val="single" w:sz="6" w:space="0" w:color="5F5F5F"/>
          </w:divBdr>
          <w:divsChild>
            <w:div w:id="1470438592">
              <w:marLeft w:val="0"/>
              <w:marRight w:val="0"/>
              <w:marTop w:val="0"/>
              <w:marBottom w:val="0"/>
              <w:divBdr>
                <w:top w:val="none" w:sz="0" w:space="0" w:color="auto"/>
                <w:left w:val="none" w:sz="0" w:space="0" w:color="auto"/>
                <w:bottom w:val="none" w:sz="0" w:space="0" w:color="auto"/>
                <w:right w:val="none" w:sz="0" w:space="0" w:color="auto"/>
              </w:divBdr>
              <w:divsChild>
                <w:div w:id="740637796">
                  <w:marLeft w:val="0"/>
                  <w:marRight w:val="0"/>
                  <w:marTop w:val="0"/>
                  <w:marBottom w:val="0"/>
                  <w:divBdr>
                    <w:top w:val="none" w:sz="0" w:space="0" w:color="auto"/>
                    <w:left w:val="none" w:sz="0" w:space="0" w:color="auto"/>
                    <w:bottom w:val="none" w:sz="0" w:space="0" w:color="auto"/>
                    <w:right w:val="none" w:sz="0" w:space="0" w:color="auto"/>
                  </w:divBdr>
                  <w:divsChild>
                    <w:div w:id="2014839876">
                      <w:marLeft w:val="0"/>
                      <w:marRight w:val="0"/>
                      <w:marTop w:val="0"/>
                      <w:marBottom w:val="0"/>
                      <w:divBdr>
                        <w:top w:val="none" w:sz="0" w:space="0" w:color="auto"/>
                        <w:left w:val="none" w:sz="0" w:space="0" w:color="auto"/>
                        <w:bottom w:val="none" w:sz="0" w:space="0" w:color="auto"/>
                        <w:right w:val="none" w:sz="0" w:space="0" w:color="auto"/>
                      </w:divBdr>
                      <w:divsChild>
                        <w:div w:id="65495243">
                          <w:marLeft w:val="0"/>
                          <w:marRight w:val="0"/>
                          <w:marTop w:val="0"/>
                          <w:marBottom w:val="0"/>
                          <w:divBdr>
                            <w:top w:val="none" w:sz="0" w:space="0" w:color="auto"/>
                            <w:left w:val="none" w:sz="0" w:space="0" w:color="auto"/>
                            <w:bottom w:val="none" w:sz="0" w:space="0" w:color="auto"/>
                            <w:right w:val="none" w:sz="0" w:space="0" w:color="auto"/>
                          </w:divBdr>
                          <w:divsChild>
                            <w:div w:id="17114570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563055225">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444154299">
      <w:bodyDiv w:val="1"/>
      <w:marLeft w:val="0"/>
      <w:marRight w:val="0"/>
      <w:marTop w:val="0"/>
      <w:marBottom w:val="0"/>
      <w:divBdr>
        <w:top w:val="none" w:sz="0" w:space="0" w:color="auto"/>
        <w:left w:val="none" w:sz="0" w:space="0" w:color="auto"/>
        <w:bottom w:val="none" w:sz="0" w:space="0" w:color="auto"/>
        <w:right w:val="none" w:sz="0" w:space="0" w:color="auto"/>
      </w:divBdr>
      <w:divsChild>
        <w:div w:id="1115489836">
          <w:marLeft w:val="0"/>
          <w:marRight w:val="0"/>
          <w:marTop w:val="0"/>
          <w:marBottom w:val="0"/>
          <w:divBdr>
            <w:top w:val="none" w:sz="0" w:space="0" w:color="auto"/>
            <w:left w:val="none" w:sz="0" w:space="0" w:color="auto"/>
            <w:bottom w:val="none" w:sz="0" w:space="0" w:color="auto"/>
            <w:right w:val="none" w:sz="0" w:space="0" w:color="auto"/>
          </w:divBdr>
          <w:divsChild>
            <w:div w:id="756024969">
              <w:marLeft w:val="0"/>
              <w:marRight w:val="0"/>
              <w:marTop w:val="0"/>
              <w:marBottom w:val="0"/>
              <w:divBdr>
                <w:top w:val="none" w:sz="0" w:space="0" w:color="auto"/>
                <w:left w:val="none" w:sz="0" w:space="0" w:color="auto"/>
                <w:bottom w:val="none" w:sz="0" w:space="0" w:color="auto"/>
                <w:right w:val="none" w:sz="0" w:space="0" w:color="auto"/>
              </w:divBdr>
            </w:div>
          </w:divsChild>
        </w:div>
        <w:div w:id="1619069709">
          <w:marLeft w:val="0"/>
          <w:marRight w:val="0"/>
          <w:marTop w:val="0"/>
          <w:marBottom w:val="0"/>
          <w:divBdr>
            <w:top w:val="none" w:sz="0" w:space="0" w:color="auto"/>
            <w:left w:val="none" w:sz="0" w:space="0" w:color="auto"/>
            <w:bottom w:val="none" w:sz="0" w:space="0" w:color="auto"/>
            <w:right w:val="none" w:sz="0" w:space="0" w:color="auto"/>
          </w:divBdr>
          <w:divsChild>
            <w:div w:id="1642422134">
              <w:marLeft w:val="0"/>
              <w:marRight w:val="0"/>
              <w:marTop w:val="0"/>
              <w:marBottom w:val="0"/>
              <w:divBdr>
                <w:top w:val="none" w:sz="0" w:space="0" w:color="auto"/>
                <w:left w:val="none" w:sz="0" w:space="0" w:color="auto"/>
                <w:bottom w:val="none" w:sz="0" w:space="0" w:color="auto"/>
                <w:right w:val="none" w:sz="0" w:space="0" w:color="auto"/>
              </w:divBdr>
            </w:div>
          </w:divsChild>
        </w:div>
        <w:div w:id="2119137736">
          <w:marLeft w:val="0"/>
          <w:marRight w:val="0"/>
          <w:marTop w:val="0"/>
          <w:marBottom w:val="0"/>
          <w:divBdr>
            <w:top w:val="none" w:sz="0" w:space="0" w:color="auto"/>
            <w:left w:val="none" w:sz="0" w:space="0" w:color="auto"/>
            <w:bottom w:val="none" w:sz="0" w:space="0" w:color="auto"/>
            <w:right w:val="none" w:sz="0" w:space="0" w:color="auto"/>
          </w:divBdr>
          <w:divsChild>
            <w:div w:id="1779058609">
              <w:marLeft w:val="-225"/>
              <w:marRight w:val="-225"/>
              <w:marTop w:val="0"/>
              <w:marBottom w:val="0"/>
              <w:divBdr>
                <w:top w:val="none" w:sz="0" w:space="0" w:color="auto"/>
                <w:left w:val="none" w:sz="0" w:space="0" w:color="auto"/>
                <w:bottom w:val="none" w:sz="0" w:space="0" w:color="auto"/>
                <w:right w:val="none" w:sz="0" w:space="0" w:color="auto"/>
              </w:divBdr>
              <w:divsChild>
                <w:div w:id="1826387178">
                  <w:marLeft w:val="0"/>
                  <w:marRight w:val="0"/>
                  <w:marTop w:val="0"/>
                  <w:marBottom w:val="0"/>
                  <w:divBdr>
                    <w:top w:val="none" w:sz="0" w:space="0" w:color="auto"/>
                    <w:left w:val="none" w:sz="0" w:space="0" w:color="auto"/>
                    <w:bottom w:val="none" w:sz="0" w:space="0" w:color="auto"/>
                    <w:right w:val="none" w:sz="0" w:space="0" w:color="auto"/>
                  </w:divBdr>
                  <w:divsChild>
                    <w:div w:id="2079672828">
                      <w:marLeft w:val="0"/>
                      <w:marRight w:val="0"/>
                      <w:marTop w:val="0"/>
                      <w:marBottom w:val="0"/>
                      <w:divBdr>
                        <w:top w:val="none" w:sz="0" w:space="0" w:color="auto"/>
                        <w:left w:val="none" w:sz="0" w:space="0" w:color="auto"/>
                        <w:bottom w:val="none" w:sz="0" w:space="0" w:color="auto"/>
                        <w:right w:val="none" w:sz="0" w:space="0" w:color="auto"/>
                      </w:divBdr>
                    </w:div>
                  </w:divsChild>
                </w:div>
                <w:div w:id="411241472">
                  <w:marLeft w:val="0"/>
                  <w:marRight w:val="0"/>
                  <w:marTop w:val="0"/>
                  <w:marBottom w:val="0"/>
                  <w:divBdr>
                    <w:top w:val="none" w:sz="0" w:space="0" w:color="auto"/>
                    <w:left w:val="none" w:sz="0" w:space="0" w:color="auto"/>
                    <w:bottom w:val="none" w:sz="0" w:space="0" w:color="auto"/>
                    <w:right w:val="none" w:sz="0" w:space="0" w:color="auto"/>
                  </w:divBdr>
                  <w:divsChild>
                    <w:div w:id="845246090">
                      <w:marLeft w:val="-225"/>
                      <w:marRight w:val="-225"/>
                      <w:marTop w:val="0"/>
                      <w:marBottom w:val="0"/>
                      <w:divBdr>
                        <w:top w:val="none" w:sz="0" w:space="0" w:color="auto"/>
                        <w:left w:val="none" w:sz="0" w:space="0" w:color="auto"/>
                        <w:bottom w:val="none" w:sz="0" w:space="0" w:color="auto"/>
                        <w:right w:val="none" w:sz="0" w:space="0" w:color="auto"/>
                      </w:divBdr>
                      <w:divsChild>
                        <w:div w:id="532571190">
                          <w:marLeft w:val="0"/>
                          <w:marRight w:val="0"/>
                          <w:marTop w:val="0"/>
                          <w:marBottom w:val="0"/>
                          <w:divBdr>
                            <w:top w:val="none" w:sz="0" w:space="0" w:color="auto"/>
                            <w:left w:val="none" w:sz="0" w:space="0" w:color="auto"/>
                            <w:bottom w:val="none" w:sz="0" w:space="0" w:color="auto"/>
                            <w:right w:val="none" w:sz="0" w:space="0" w:color="auto"/>
                          </w:divBdr>
                          <w:divsChild>
                            <w:div w:id="1386754499">
                              <w:marLeft w:val="0"/>
                              <w:marRight w:val="0"/>
                              <w:marTop w:val="0"/>
                              <w:marBottom w:val="0"/>
                              <w:divBdr>
                                <w:top w:val="none" w:sz="0" w:space="0" w:color="auto"/>
                                <w:left w:val="none" w:sz="0" w:space="0" w:color="auto"/>
                                <w:bottom w:val="none" w:sz="0" w:space="0" w:color="auto"/>
                                <w:right w:val="none" w:sz="0" w:space="0" w:color="auto"/>
                              </w:divBdr>
                              <w:divsChild>
                                <w:div w:id="781612742">
                                  <w:marLeft w:val="0"/>
                                  <w:marRight w:val="0"/>
                                  <w:marTop w:val="0"/>
                                  <w:marBottom w:val="0"/>
                                  <w:divBdr>
                                    <w:top w:val="none" w:sz="0" w:space="0" w:color="auto"/>
                                    <w:left w:val="none" w:sz="0" w:space="0" w:color="auto"/>
                                    <w:bottom w:val="none" w:sz="0" w:space="0" w:color="auto"/>
                                    <w:right w:val="none" w:sz="0" w:space="0" w:color="auto"/>
                                  </w:divBdr>
                                </w:div>
                                <w:div w:id="577594363">
                                  <w:marLeft w:val="0"/>
                                  <w:marRight w:val="0"/>
                                  <w:marTop w:val="750"/>
                                  <w:marBottom w:val="0"/>
                                  <w:divBdr>
                                    <w:top w:val="none" w:sz="0" w:space="0" w:color="auto"/>
                                    <w:left w:val="none" w:sz="0" w:space="0" w:color="auto"/>
                                    <w:bottom w:val="none" w:sz="0" w:space="0" w:color="auto"/>
                                    <w:right w:val="none" w:sz="0" w:space="0" w:color="auto"/>
                                  </w:divBdr>
                                  <w:divsChild>
                                    <w:div w:id="1650746546">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1020081566">
                                          <w:marLeft w:val="0"/>
                                          <w:marRight w:val="0"/>
                                          <w:marTop w:val="0"/>
                                          <w:marBottom w:val="0"/>
                                          <w:divBdr>
                                            <w:top w:val="none" w:sz="0" w:space="0" w:color="auto"/>
                                            <w:left w:val="none" w:sz="0" w:space="0" w:color="auto"/>
                                            <w:bottom w:val="none" w:sz="0" w:space="0" w:color="auto"/>
                                            <w:right w:val="none" w:sz="0" w:space="0" w:color="auto"/>
                                          </w:divBdr>
                                        </w:div>
                                        <w:div w:id="3192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895">
                                  <w:marLeft w:val="0"/>
                                  <w:marRight w:val="0"/>
                                  <w:marTop w:val="180"/>
                                  <w:marBottom w:val="180"/>
                                  <w:divBdr>
                                    <w:top w:val="single" w:sz="6" w:space="7" w:color="EBEBEB"/>
                                    <w:left w:val="single" w:sz="6" w:space="7" w:color="EBEBEB"/>
                                    <w:bottom w:val="single" w:sz="6" w:space="7" w:color="EBEBEB"/>
                                    <w:right w:val="single" w:sz="6" w:space="7" w:color="EBEBEB"/>
                                  </w:divBdr>
                                  <w:divsChild>
                                    <w:div w:id="1170947803">
                                      <w:marLeft w:val="0"/>
                                      <w:marRight w:val="0"/>
                                      <w:marTop w:val="0"/>
                                      <w:marBottom w:val="0"/>
                                      <w:divBdr>
                                        <w:top w:val="none" w:sz="0" w:space="0" w:color="auto"/>
                                        <w:left w:val="single" w:sz="24" w:space="7" w:color="8AC007"/>
                                        <w:bottom w:val="none" w:sz="0" w:space="0" w:color="auto"/>
                                        <w:right w:val="none" w:sz="0" w:space="0" w:color="auto"/>
                                      </w:divBdr>
                                    </w:div>
                                  </w:divsChild>
                                </w:div>
                                <w:div w:id="98575723">
                                  <w:marLeft w:val="0"/>
                                  <w:marRight w:val="0"/>
                                  <w:marTop w:val="180"/>
                                  <w:marBottom w:val="180"/>
                                  <w:divBdr>
                                    <w:top w:val="single" w:sz="6" w:space="7" w:color="EBEBEB"/>
                                    <w:left w:val="single" w:sz="6" w:space="7" w:color="EBEBEB"/>
                                    <w:bottom w:val="single" w:sz="6" w:space="7" w:color="EBEBEB"/>
                                    <w:right w:val="single" w:sz="6" w:space="7" w:color="EBEBEB"/>
                                  </w:divBdr>
                                  <w:divsChild>
                                    <w:div w:id="1291783993">
                                      <w:marLeft w:val="0"/>
                                      <w:marRight w:val="0"/>
                                      <w:marTop w:val="0"/>
                                      <w:marBottom w:val="0"/>
                                      <w:divBdr>
                                        <w:top w:val="none" w:sz="0" w:space="0" w:color="auto"/>
                                        <w:left w:val="single" w:sz="24" w:space="7" w:color="8AC007"/>
                                        <w:bottom w:val="none" w:sz="0" w:space="0" w:color="auto"/>
                                        <w:right w:val="none" w:sz="0" w:space="0" w:color="auto"/>
                                      </w:divBdr>
                                    </w:div>
                                  </w:divsChild>
                                </w:div>
                                <w:div w:id="1399942">
                                  <w:marLeft w:val="0"/>
                                  <w:marRight w:val="0"/>
                                  <w:marTop w:val="180"/>
                                  <w:marBottom w:val="180"/>
                                  <w:divBdr>
                                    <w:top w:val="single" w:sz="6" w:space="7" w:color="EBEBEB"/>
                                    <w:left w:val="single" w:sz="6" w:space="7" w:color="EBEBEB"/>
                                    <w:bottom w:val="single" w:sz="6" w:space="7" w:color="EBEBEB"/>
                                    <w:right w:val="single" w:sz="6" w:space="7" w:color="EBEBEB"/>
                                  </w:divBdr>
                                  <w:divsChild>
                                    <w:div w:id="447507223">
                                      <w:marLeft w:val="0"/>
                                      <w:marRight w:val="0"/>
                                      <w:marTop w:val="0"/>
                                      <w:marBottom w:val="0"/>
                                      <w:divBdr>
                                        <w:top w:val="none" w:sz="0" w:space="0" w:color="auto"/>
                                        <w:left w:val="single" w:sz="24" w:space="7" w:color="8AC007"/>
                                        <w:bottom w:val="none" w:sz="0" w:space="0" w:color="auto"/>
                                        <w:right w:val="none" w:sz="0" w:space="0" w:color="auto"/>
                                      </w:divBdr>
                                    </w:div>
                                  </w:divsChild>
                                </w:div>
                                <w:div w:id="1709796000">
                                  <w:marLeft w:val="0"/>
                                  <w:marRight w:val="0"/>
                                  <w:marTop w:val="180"/>
                                  <w:marBottom w:val="180"/>
                                  <w:divBdr>
                                    <w:top w:val="single" w:sz="6" w:space="7" w:color="EBEBEB"/>
                                    <w:left w:val="single" w:sz="6" w:space="7" w:color="EBEBEB"/>
                                    <w:bottom w:val="single" w:sz="6" w:space="7" w:color="EBEBEB"/>
                                    <w:right w:val="single" w:sz="6" w:space="7" w:color="EBEBEB"/>
                                  </w:divBdr>
                                  <w:divsChild>
                                    <w:div w:id="398789332">
                                      <w:marLeft w:val="0"/>
                                      <w:marRight w:val="0"/>
                                      <w:marTop w:val="0"/>
                                      <w:marBottom w:val="0"/>
                                      <w:divBdr>
                                        <w:top w:val="none" w:sz="0" w:space="0" w:color="auto"/>
                                        <w:left w:val="single" w:sz="24" w:space="7" w:color="8AC007"/>
                                        <w:bottom w:val="none" w:sz="0" w:space="0" w:color="auto"/>
                                        <w:right w:val="none" w:sz="0" w:space="0" w:color="auto"/>
                                      </w:divBdr>
                                    </w:div>
                                  </w:divsChild>
                                </w:div>
                                <w:div w:id="517696644">
                                  <w:marLeft w:val="0"/>
                                  <w:marRight w:val="0"/>
                                  <w:marTop w:val="180"/>
                                  <w:marBottom w:val="180"/>
                                  <w:divBdr>
                                    <w:top w:val="single" w:sz="6" w:space="7" w:color="EBEBEB"/>
                                    <w:left w:val="single" w:sz="6" w:space="7" w:color="EBEBEB"/>
                                    <w:bottom w:val="single" w:sz="6" w:space="7" w:color="EBEBEB"/>
                                    <w:right w:val="single" w:sz="6" w:space="7" w:color="EBEBEB"/>
                                  </w:divBdr>
                                  <w:divsChild>
                                    <w:div w:id="630597245">
                                      <w:marLeft w:val="0"/>
                                      <w:marRight w:val="0"/>
                                      <w:marTop w:val="0"/>
                                      <w:marBottom w:val="0"/>
                                      <w:divBdr>
                                        <w:top w:val="none" w:sz="0" w:space="0" w:color="auto"/>
                                        <w:left w:val="single" w:sz="24" w:space="7" w:color="8AC007"/>
                                        <w:bottom w:val="none" w:sz="0" w:space="0" w:color="auto"/>
                                        <w:right w:val="none" w:sz="0" w:space="0" w:color="auto"/>
                                      </w:divBdr>
                                    </w:div>
                                  </w:divsChild>
                                </w:div>
                                <w:div w:id="1907492189">
                                  <w:marLeft w:val="0"/>
                                  <w:marRight w:val="0"/>
                                  <w:marTop w:val="180"/>
                                  <w:marBottom w:val="180"/>
                                  <w:divBdr>
                                    <w:top w:val="single" w:sz="6" w:space="7" w:color="EBEBEB"/>
                                    <w:left w:val="single" w:sz="6" w:space="7" w:color="EBEBEB"/>
                                    <w:bottom w:val="single" w:sz="6" w:space="7" w:color="EBEBEB"/>
                                    <w:right w:val="single" w:sz="6" w:space="7" w:color="EBEBEB"/>
                                  </w:divBdr>
                                  <w:divsChild>
                                    <w:div w:id="440074823">
                                      <w:marLeft w:val="0"/>
                                      <w:marRight w:val="0"/>
                                      <w:marTop w:val="0"/>
                                      <w:marBottom w:val="0"/>
                                      <w:divBdr>
                                        <w:top w:val="none" w:sz="0" w:space="0" w:color="auto"/>
                                        <w:left w:val="single" w:sz="24" w:space="7" w:color="8AC007"/>
                                        <w:bottom w:val="none" w:sz="0" w:space="0" w:color="auto"/>
                                        <w:right w:val="none" w:sz="0" w:space="0" w:color="auto"/>
                                      </w:divBdr>
                                    </w:div>
                                  </w:divsChild>
                                </w:div>
                                <w:div w:id="239797661">
                                  <w:marLeft w:val="0"/>
                                  <w:marRight w:val="0"/>
                                  <w:marTop w:val="180"/>
                                  <w:marBottom w:val="180"/>
                                  <w:divBdr>
                                    <w:top w:val="single" w:sz="6" w:space="7" w:color="EBEBEB"/>
                                    <w:left w:val="single" w:sz="6" w:space="7" w:color="EBEBEB"/>
                                    <w:bottom w:val="single" w:sz="6" w:space="7" w:color="EBEBEB"/>
                                    <w:right w:val="single" w:sz="6" w:space="7" w:color="EBEBEB"/>
                                  </w:divBdr>
                                  <w:divsChild>
                                    <w:div w:id="974796280">
                                      <w:marLeft w:val="0"/>
                                      <w:marRight w:val="0"/>
                                      <w:marTop w:val="0"/>
                                      <w:marBottom w:val="0"/>
                                      <w:divBdr>
                                        <w:top w:val="none" w:sz="0" w:space="0" w:color="auto"/>
                                        <w:left w:val="single" w:sz="24" w:space="7" w:color="8AC007"/>
                                        <w:bottom w:val="none" w:sz="0" w:space="0" w:color="auto"/>
                                        <w:right w:val="none" w:sz="0" w:space="0" w:color="auto"/>
                                      </w:divBdr>
                                    </w:div>
                                  </w:divsChild>
                                </w:div>
                                <w:div w:id="1761944798">
                                  <w:marLeft w:val="0"/>
                                  <w:marRight w:val="0"/>
                                  <w:marTop w:val="180"/>
                                  <w:marBottom w:val="180"/>
                                  <w:divBdr>
                                    <w:top w:val="single" w:sz="6" w:space="7" w:color="EBEBEB"/>
                                    <w:left w:val="single" w:sz="6" w:space="7" w:color="EBEBEB"/>
                                    <w:bottom w:val="single" w:sz="6" w:space="7" w:color="EBEBEB"/>
                                    <w:right w:val="single" w:sz="6" w:space="7" w:color="EBEBEB"/>
                                  </w:divBdr>
                                  <w:divsChild>
                                    <w:div w:id="1536694950">
                                      <w:marLeft w:val="0"/>
                                      <w:marRight w:val="0"/>
                                      <w:marTop w:val="0"/>
                                      <w:marBottom w:val="0"/>
                                      <w:divBdr>
                                        <w:top w:val="none" w:sz="0" w:space="0" w:color="auto"/>
                                        <w:left w:val="single" w:sz="24" w:space="7" w:color="8AC007"/>
                                        <w:bottom w:val="none" w:sz="0" w:space="0" w:color="auto"/>
                                        <w:right w:val="none" w:sz="0" w:space="0" w:color="auto"/>
                                      </w:divBdr>
                                    </w:div>
                                  </w:divsChild>
                                </w:div>
                                <w:div w:id="1012225191">
                                  <w:marLeft w:val="0"/>
                                  <w:marRight w:val="0"/>
                                  <w:marTop w:val="180"/>
                                  <w:marBottom w:val="180"/>
                                  <w:divBdr>
                                    <w:top w:val="single" w:sz="6" w:space="7" w:color="EBEBEB"/>
                                    <w:left w:val="single" w:sz="6" w:space="7" w:color="EBEBEB"/>
                                    <w:bottom w:val="single" w:sz="6" w:space="7" w:color="EBEBEB"/>
                                    <w:right w:val="single" w:sz="6" w:space="7" w:color="EBEBEB"/>
                                  </w:divBdr>
                                  <w:divsChild>
                                    <w:div w:id="1653408176">
                                      <w:marLeft w:val="0"/>
                                      <w:marRight w:val="0"/>
                                      <w:marTop w:val="0"/>
                                      <w:marBottom w:val="0"/>
                                      <w:divBdr>
                                        <w:top w:val="none" w:sz="0" w:space="0" w:color="auto"/>
                                        <w:left w:val="single" w:sz="24" w:space="7" w:color="8AC007"/>
                                        <w:bottom w:val="none" w:sz="0" w:space="0" w:color="auto"/>
                                        <w:right w:val="none" w:sz="0" w:space="0" w:color="auto"/>
                                      </w:divBdr>
                                    </w:div>
                                  </w:divsChild>
                                </w:div>
                                <w:div w:id="714237803">
                                  <w:marLeft w:val="0"/>
                                  <w:marRight w:val="0"/>
                                  <w:marTop w:val="180"/>
                                  <w:marBottom w:val="180"/>
                                  <w:divBdr>
                                    <w:top w:val="single" w:sz="6" w:space="7" w:color="EBEBEB"/>
                                    <w:left w:val="single" w:sz="6" w:space="7" w:color="EBEBEB"/>
                                    <w:bottom w:val="single" w:sz="6" w:space="7" w:color="EBEBEB"/>
                                    <w:right w:val="single" w:sz="6" w:space="7" w:color="EBEBEB"/>
                                  </w:divBdr>
                                  <w:divsChild>
                                    <w:div w:id="451095896">
                                      <w:marLeft w:val="0"/>
                                      <w:marRight w:val="0"/>
                                      <w:marTop w:val="0"/>
                                      <w:marBottom w:val="0"/>
                                      <w:divBdr>
                                        <w:top w:val="none" w:sz="0" w:space="0" w:color="auto"/>
                                        <w:left w:val="single" w:sz="24" w:space="7" w:color="8AC007"/>
                                        <w:bottom w:val="none" w:sz="0" w:space="0" w:color="auto"/>
                                        <w:right w:val="none" w:sz="0" w:space="0" w:color="auto"/>
                                      </w:divBdr>
                                    </w:div>
                                  </w:divsChild>
                                </w:div>
                                <w:div w:id="509103918">
                                  <w:marLeft w:val="0"/>
                                  <w:marRight w:val="0"/>
                                  <w:marTop w:val="180"/>
                                  <w:marBottom w:val="180"/>
                                  <w:divBdr>
                                    <w:top w:val="single" w:sz="6" w:space="7" w:color="EBEBEB"/>
                                    <w:left w:val="single" w:sz="6" w:space="7" w:color="EBEBEB"/>
                                    <w:bottom w:val="single" w:sz="6" w:space="7" w:color="EBEBEB"/>
                                    <w:right w:val="single" w:sz="6" w:space="7" w:color="EBEBEB"/>
                                  </w:divBdr>
                                  <w:divsChild>
                                    <w:div w:id="658506546">
                                      <w:marLeft w:val="0"/>
                                      <w:marRight w:val="0"/>
                                      <w:marTop w:val="0"/>
                                      <w:marBottom w:val="0"/>
                                      <w:divBdr>
                                        <w:top w:val="none" w:sz="0" w:space="0" w:color="auto"/>
                                        <w:left w:val="single" w:sz="24" w:space="7" w:color="8AC007"/>
                                        <w:bottom w:val="none" w:sz="0" w:space="0" w:color="auto"/>
                                        <w:right w:val="none" w:sz="0" w:space="0" w:color="auto"/>
                                      </w:divBdr>
                                    </w:div>
                                  </w:divsChild>
                                </w:div>
                                <w:div w:id="1680809774">
                                  <w:marLeft w:val="0"/>
                                  <w:marRight w:val="0"/>
                                  <w:marTop w:val="180"/>
                                  <w:marBottom w:val="180"/>
                                  <w:divBdr>
                                    <w:top w:val="single" w:sz="6" w:space="7" w:color="EBEBEB"/>
                                    <w:left w:val="single" w:sz="6" w:space="7" w:color="EBEBEB"/>
                                    <w:bottom w:val="single" w:sz="6" w:space="7" w:color="EBEBEB"/>
                                    <w:right w:val="single" w:sz="6" w:space="7" w:color="EBEBEB"/>
                                  </w:divBdr>
                                  <w:divsChild>
                                    <w:div w:id="1211652688">
                                      <w:marLeft w:val="0"/>
                                      <w:marRight w:val="0"/>
                                      <w:marTop w:val="0"/>
                                      <w:marBottom w:val="0"/>
                                      <w:divBdr>
                                        <w:top w:val="none" w:sz="0" w:space="0" w:color="auto"/>
                                        <w:left w:val="single" w:sz="24" w:space="7" w:color="8AC007"/>
                                        <w:bottom w:val="none" w:sz="0" w:space="0" w:color="auto"/>
                                        <w:right w:val="none" w:sz="0" w:space="0" w:color="auto"/>
                                      </w:divBdr>
                                    </w:div>
                                  </w:divsChild>
                                </w:div>
                                <w:div w:id="1379664281">
                                  <w:marLeft w:val="0"/>
                                  <w:marRight w:val="0"/>
                                  <w:marTop w:val="180"/>
                                  <w:marBottom w:val="180"/>
                                  <w:divBdr>
                                    <w:top w:val="single" w:sz="6" w:space="7" w:color="EBEBEB"/>
                                    <w:left w:val="single" w:sz="6" w:space="7" w:color="EBEBEB"/>
                                    <w:bottom w:val="single" w:sz="6" w:space="7" w:color="EBEBEB"/>
                                    <w:right w:val="single" w:sz="6" w:space="7" w:color="EBEBEB"/>
                                  </w:divBdr>
                                  <w:divsChild>
                                    <w:div w:id="896745452">
                                      <w:marLeft w:val="0"/>
                                      <w:marRight w:val="0"/>
                                      <w:marTop w:val="0"/>
                                      <w:marBottom w:val="0"/>
                                      <w:divBdr>
                                        <w:top w:val="none" w:sz="0" w:space="0" w:color="auto"/>
                                        <w:left w:val="single" w:sz="24" w:space="7" w:color="8AC007"/>
                                        <w:bottom w:val="none" w:sz="0" w:space="0" w:color="auto"/>
                                        <w:right w:val="none" w:sz="0" w:space="0" w:color="auto"/>
                                      </w:divBdr>
                                    </w:div>
                                  </w:divsChild>
                                </w:div>
                                <w:div w:id="15155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5008">
                          <w:marLeft w:val="0"/>
                          <w:marRight w:val="0"/>
                          <w:marTop w:val="0"/>
                          <w:marBottom w:val="0"/>
                          <w:divBdr>
                            <w:top w:val="none" w:sz="0" w:space="0" w:color="auto"/>
                            <w:left w:val="none" w:sz="0" w:space="0" w:color="auto"/>
                            <w:bottom w:val="none" w:sz="0" w:space="0" w:color="auto"/>
                            <w:right w:val="none" w:sz="0" w:space="0" w:color="auto"/>
                          </w:divBdr>
                          <w:divsChild>
                            <w:div w:id="1864049562">
                              <w:marLeft w:val="-225"/>
                              <w:marRight w:val="-225"/>
                              <w:marTop w:val="0"/>
                              <w:marBottom w:val="0"/>
                              <w:divBdr>
                                <w:top w:val="none" w:sz="0" w:space="0" w:color="auto"/>
                                <w:left w:val="none" w:sz="0" w:space="0" w:color="auto"/>
                                <w:bottom w:val="none" w:sz="0" w:space="0" w:color="auto"/>
                                <w:right w:val="none" w:sz="0" w:space="0" w:color="auto"/>
                              </w:divBdr>
                            </w:div>
                            <w:div w:id="1597326299">
                              <w:marLeft w:val="-225"/>
                              <w:marRight w:val="-225"/>
                              <w:marTop w:val="0"/>
                              <w:marBottom w:val="0"/>
                              <w:divBdr>
                                <w:top w:val="none" w:sz="0" w:space="0" w:color="auto"/>
                                <w:left w:val="none" w:sz="0" w:space="0" w:color="auto"/>
                                <w:bottom w:val="none" w:sz="0" w:space="0" w:color="auto"/>
                                <w:right w:val="none" w:sz="0" w:space="0" w:color="auto"/>
                              </w:divBdr>
                            </w:div>
                            <w:div w:id="430710215">
                              <w:marLeft w:val="-225"/>
                              <w:marRight w:val="-225"/>
                              <w:marTop w:val="0"/>
                              <w:marBottom w:val="0"/>
                              <w:divBdr>
                                <w:top w:val="none" w:sz="0" w:space="0" w:color="auto"/>
                                <w:left w:val="none" w:sz="0" w:space="0" w:color="auto"/>
                                <w:bottom w:val="none" w:sz="0" w:space="0" w:color="auto"/>
                                <w:right w:val="none" w:sz="0" w:space="0" w:color="auto"/>
                              </w:divBdr>
                              <w:divsChild>
                                <w:div w:id="991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89213">
                      <w:marLeft w:val="-225"/>
                      <w:marRight w:val="-225"/>
                      <w:marTop w:val="0"/>
                      <w:marBottom w:val="0"/>
                      <w:divBdr>
                        <w:top w:val="none" w:sz="0" w:space="0" w:color="auto"/>
                        <w:left w:val="none" w:sz="0" w:space="0" w:color="auto"/>
                        <w:bottom w:val="none" w:sz="0" w:space="0" w:color="auto"/>
                        <w:right w:val="none" w:sz="0" w:space="0" w:color="auto"/>
                      </w:divBdr>
                      <w:divsChild>
                        <w:div w:id="1107038972">
                          <w:marLeft w:val="0"/>
                          <w:marRight w:val="0"/>
                          <w:marTop w:val="0"/>
                          <w:marBottom w:val="0"/>
                          <w:divBdr>
                            <w:top w:val="none" w:sz="0" w:space="0" w:color="auto"/>
                            <w:left w:val="none" w:sz="0" w:space="0" w:color="auto"/>
                            <w:bottom w:val="none" w:sz="0" w:space="0" w:color="auto"/>
                            <w:right w:val="none" w:sz="0" w:space="0" w:color="auto"/>
                          </w:divBdr>
                          <w:divsChild>
                            <w:div w:id="252203747">
                              <w:marLeft w:val="0"/>
                              <w:marRight w:val="0"/>
                              <w:marTop w:val="300"/>
                              <w:marBottom w:val="0"/>
                              <w:divBdr>
                                <w:top w:val="none" w:sz="0" w:space="0" w:color="auto"/>
                                <w:left w:val="none" w:sz="0" w:space="0" w:color="auto"/>
                                <w:bottom w:val="none" w:sz="0" w:space="0" w:color="auto"/>
                                <w:right w:val="none" w:sz="0" w:space="0" w:color="auto"/>
                              </w:divBdr>
                              <w:divsChild>
                                <w:div w:id="790366230">
                                  <w:marLeft w:val="-225"/>
                                  <w:marRight w:val="-225"/>
                                  <w:marTop w:val="0"/>
                                  <w:marBottom w:val="0"/>
                                  <w:divBdr>
                                    <w:top w:val="none" w:sz="0" w:space="0" w:color="auto"/>
                                    <w:left w:val="none" w:sz="0" w:space="0" w:color="auto"/>
                                    <w:bottom w:val="none" w:sz="0" w:space="0" w:color="auto"/>
                                    <w:right w:val="none" w:sz="0" w:space="0" w:color="auto"/>
                                  </w:divBdr>
                                  <w:divsChild>
                                    <w:div w:id="2036877946">
                                      <w:marLeft w:val="0"/>
                                      <w:marRight w:val="0"/>
                                      <w:marTop w:val="0"/>
                                      <w:marBottom w:val="0"/>
                                      <w:divBdr>
                                        <w:top w:val="none" w:sz="0" w:space="0" w:color="auto"/>
                                        <w:left w:val="none" w:sz="0" w:space="0" w:color="auto"/>
                                        <w:bottom w:val="none" w:sz="0" w:space="0" w:color="auto"/>
                                        <w:right w:val="none" w:sz="0" w:space="0" w:color="auto"/>
                                      </w:divBdr>
                                    </w:div>
                                    <w:div w:id="1039627082">
                                      <w:marLeft w:val="0"/>
                                      <w:marRight w:val="0"/>
                                      <w:marTop w:val="0"/>
                                      <w:marBottom w:val="0"/>
                                      <w:divBdr>
                                        <w:top w:val="none" w:sz="0" w:space="0" w:color="auto"/>
                                        <w:left w:val="none" w:sz="0" w:space="0" w:color="auto"/>
                                        <w:bottom w:val="none" w:sz="0" w:space="0" w:color="auto"/>
                                        <w:right w:val="none" w:sz="0" w:space="0" w:color="auto"/>
                                      </w:divBdr>
                                    </w:div>
                                    <w:div w:id="134031832">
                                      <w:marLeft w:val="0"/>
                                      <w:marRight w:val="0"/>
                                      <w:marTop w:val="0"/>
                                      <w:marBottom w:val="0"/>
                                      <w:divBdr>
                                        <w:top w:val="none" w:sz="0" w:space="0" w:color="auto"/>
                                        <w:left w:val="none" w:sz="0" w:space="0" w:color="auto"/>
                                        <w:bottom w:val="none" w:sz="0" w:space="0" w:color="auto"/>
                                        <w:right w:val="none" w:sz="0" w:space="0" w:color="auto"/>
                                      </w:divBdr>
                                    </w:div>
                                    <w:div w:id="1240015238">
                                      <w:marLeft w:val="0"/>
                                      <w:marRight w:val="0"/>
                                      <w:marTop w:val="0"/>
                                      <w:marBottom w:val="0"/>
                                      <w:divBdr>
                                        <w:top w:val="none" w:sz="0" w:space="0" w:color="auto"/>
                                        <w:left w:val="none" w:sz="0" w:space="0" w:color="auto"/>
                                        <w:bottom w:val="none" w:sz="0" w:space="0" w:color="auto"/>
                                        <w:right w:val="none" w:sz="0" w:space="0" w:color="auto"/>
                                      </w:divBdr>
                                    </w:div>
                                  </w:divsChild>
                                </w:div>
                                <w:div w:id="404111422">
                                  <w:marLeft w:val="0"/>
                                  <w:marRight w:val="0"/>
                                  <w:marTop w:val="0"/>
                                  <w:marBottom w:val="0"/>
                                  <w:divBdr>
                                    <w:top w:val="none" w:sz="0" w:space="0" w:color="auto"/>
                                    <w:left w:val="none" w:sz="0" w:space="0" w:color="auto"/>
                                    <w:bottom w:val="none" w:sz="0" w:space="0" w:color="auto"/>
                                    <w:right w:val="none" w:sz="0" w:space="0" w:color="auto"/>
                                  </w:divBdr>
                                  <w:divsChild>
                                    <w:div w:id="1045057114">
                                      <w:marLeft w:val="0"/>
                                      <w:marRight w:val="0"/>
                                      <w:marTop w:val="0"/>
                                      <w:marBottom w:val="225"/>
                                      <w:divBdr>
                                        <w:top w:val="none" w:sz="0" w:space="0" w:color="auto"/>
                                        <w:left w:val="none" w:sz="0" w:space="0" w:color="auto"/>
                                        <w:bottom w:val="none" w:sz="0" w:space="0" w:color="auto"/>
                                        <w:right w:val="none" w:sz="0" w:space="0" w:color="auto"/>
                                      </w:divBdr>
                                    </w:div>
                                    <w:div w:id="1856075766">
                                      <w:marLeft w:val="0"/>
                                      <w:marRight w:val="0"/>
                                      <w:marTop w:val="0"/>
                                      <w:marBottom w:val="225"/>
                                      <w:divBdr>
                                        <w:top w:val="none" w:sz="0" w:space="0" w:color="auto"/>
                                        <w:left w:val="none" w:sz="0" w:space="0" w:color="auto"/>
                                        <w:bottom w:val="none" w:sz="0" w:space="0" w:color="auto"/>
                                        <w:right w:val="none" w:sz="0" w:space="0" w:color="auto"/>
                                      </w:divBdr>
                                    </w:div>
                                    <w:div w:id="1341741901">
                                      <w:marLeft w:val="0"/>
                                      <w:marRight w:val="0"/>
                                      <w:marTop w:val="0"/>
                                      <w:marBottom w:val="225"/>
                                      <w:divBdr>
                                        <w:top w:val="none" w:sz="0" w:space="0" w:color="auto"/>
                                        <w:left w:val="none" w:sz="0" w:space="0" w:color="auto"/>
                                        <w:bottom w:val="none" w:sz="0" w:space="0" w:color="auto"/>
                                        <w:right w:val="none" w:sz="0" w:space="0" w:color="auto"/>
                                      </w:divBdr>
                                    </w:div>
                                    <w:div w:id="777719569">
                                      <w:marLeft w:val="0"/>
                                      <w:marRight w:val="0"/>
                                      <w:marTop w:val="0"/>
                                      <w:marBottom w:val="225"/>
                                      <w:divBdr>
                                        <w:top w:val="none" w:sz="0" w:space="0" w:color="auto"/>
                                        <w:left w:val="none" w:sz="0" w:space="0" w:color="auto"/>
                                        <w:bottom w:val="none" w:sz="0" w:space="0" w:color="auto"/>
                                        <w:right w:val="none" w:sz="0" w:space="0" w:color="auto"/>
                                      </w:divBdr>
                                    </w:div>
                                  </w:divsChild>
                                </w:div>
                                <w:div w:id="527181422">
                                  <w:marLeft w:val="0"/>
                                  <w:marRight w:val="0"/>
                                  <w:marTop w:val="0"/>
                                  <w:marBottom w:val="0"/>
                                  <w:divBdr>
                                    <w:top w:val="none" w:sz="0" w:space="0" w:color="auto"/>
                                    <w:left w:val="none" w:sz="0" w:space="0" w:color="auto"/>
                                    <w:bottom w:val="none" w:sz="0" w:space="0" w:color="auto"/>
                                    <w:right w:val="none" w:sz="0" w:space="0" w:color="auto"/>
                                  </w:divBdr>
                                </w:div>
                                <w:div w:id="453525185">
                                  <w:marLeft w:val="-225"/>
                                  <w:marRight w:val="-225"/>
                                  <w:marTop w:val="0"/>
                                  <w:marBottom w:val="0"/>
                                  <w:divBdr>
                                    <w:top w:val="none" w:sz="0" w:space="0" w:color="auto"/>
                                    <w:left w:val="none" w:sz="0" w:space="0" w:color="auto"/>
                                    <w:bottom w:val="none" w:sz="0" w:space="0" w:color="auto"/>
                                    <w:right w:val="none" w:sz="0" w:space="0" w:color="auto"/>
                                  </w:divBdr>
                                  <w:divsChild>
                                    <w:div w:id="1404598211">
                                      <w:marLeft w:val="0"/>
                                      <w:marRight w:val="0"/>
                                      <w:marTop w:val="0"/>
                                      <w:marBottom w:val="0"/>
                                      <w:divBdr>
                                        <w:top w:val="none" w:sz="0" w:space="0" w:color="auto"/>
                                        <w:left w:val="none" w:sz="0" w:space="0" w:color="auto"/>
                                        <w:bottom w:val="none" w:sz="0" w:space="0" w:color="auto"/>
                                        <w:right w:val="none" w:sz="0" w:space="0" w:color="auto"/>
                                      </w:divBdr>
                                    </w:div>
                                    <w:div w:id="507453312">
                                      <w:marLeft w:val="0"/>
                                      <w:marRight w:val="0"/>
                                      <w:marTop w:val="0"/>
                                      <w:marBottom w:val="0"/>
                                      <w:divBdr>
                                        <w:top w:val="none" w:sz="0" w:space="0" w:color="auto"/>
                                        <w:left w:val="none" w:sz="0" w:space="0" w:color="auto"/>
                                        <w:bottom w:val="none" w:sz="0" w:space="0" w:color="auto"/>
                                        <w:right w:val="none" w:sz="0" w:space="0" w:color="auto"/>
                                      </w:divBdr>
                                    </w:div>
                                    <w:div w:id="82461795">
                                      <w:marLeft w:val="0"/>
                                      <w:marRight w:val="0"/>
                                      <w:marTop w:val="0"/>
                                      <w:marBottom w:val="0"/>
                                      <w:divBdr>
                                        <w:top w:val="none" w:sz="0" w:space="0" w:color="auto"/>
                                        <w:left w:val="none" w:sz="0" w:space="0" w:color="auto"/>
                                        <w:bottom w:val="none" w:sz="0" w:space="0" w:color="auto"/>
                                        <w:right w:val="none" w:sz="0" w:space="0" w:color="auto"/>
                                      </w:divBdr>
                                    </w:div>
                                    <w:div w:id="572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78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840749">
          <w:marLeft w:val="0"/>
          <w:marRight w:val="0"/>
          <w:marTop w:val="570"/>
          <w:marBottom w:val="0"/>
          <w:divBdr>
            <w:top w:val="single" w:sz="6" w:space="0" w:color="AAAAAA"/>
            <w:left w:val="single" w:sz="6" w:space="0" w:color="5F5F5F"/>
            <w:bottom w:val="single" w:sz="6" w:space="0" w:color="5F5F5F"/>
            <w:right w:val="single" w:sz="6" w:space="0" w:color="5F5F5F"/>
          </w:divBdr>
          <w:divsChild>
            <w:div w:id="1332488193">
              <w:marLeft w:val="0"/>
              <w:marRight w:val="0"/>
              <w:marTop w:val="0"/>
              <w:marBottom w:val="0"/>
              <w:divBdr>
                <w:top w:val="none" w:sz="0" w:space="0" w:color="auto"/>
                <w:left w:val="none" w:sz="0" w:space="0" w:color="auto"/>
                <w:bottom w:val="none" w:sz="0" w:space="0" w:color="auto"/>
                <w:right w:val="none" w:sz="0" w:space="0" w:color="auto"/>
              </w:divBdr>
              <w:divsChild>
                <w:div w:id="462425670">
                  <w:marLeft w:val="0"/>
                  <w:marRight w:val="0"/>
                  <w:marTop w:val="0"/>
                  <w:marBottom w:val="0"/>
                  <w:divBdr>
                    <w:top w:val="none" w:sz="0" w:space="0" w:color="auto"/>
                    <w:left w:val="none" w:sz="0" w:space="0" w:color="auto"/>
                    <w:bottom w:val="none" w:sz="0" w:space="0" w:color="auto"/>
                    <w:right w:val="none" w:sz="0" w:space="0" w:color="auto"/>
                  </w:divBdr>
                </w:div>
                <w:div w:id="469596418">
                  <w:marLeft w:val="0"/>
                  <w:marRight w:val="0"/>
                  <w:marTop w:val="0"/>
                  <w:marBottom w:val="0"/>
                  <w:divBdr>
                    <w:top w:val="none" w:sz="0" w:space="0" w:color="auto"/>
                    <w:left w:val="none" w:sz="0" w:space="0" w:color="auto"/>
                    <w:bottom w:val="none" w:sz="0" w:space="0" w:color="auto"/>
                    <w:right w:val="none" w:sz="0" w:space="0" w:color="auto"/>
                  </w:divBdr>
                </w:div>
                <w:div w:id="9382922">
                  <w:marLeft w:val="0"/>
                  <w:marRight w:val="0"/>
                  <w:marTop w:val="0"/>
                  <w:marBottom w:val="0"/>
                  <w:divBdr>
                    <w:top w:val="none" w:sz="0" w:space="0" w:color="auto"/>
                    <w:left w:val="none" w:sz="0" w:space="0" w:color="auto"/>
                    <w:bottom w:val="none" w:sz="0" w:space="0" w:color="auto"/>
                    <w:right w:val="none" w:sz="0" w:space="0" w:color="auto"/>
                  </w:divBdr>
                </w:div>
                <w:div w:id="248199960">
                  <w:marLeft w:val="0"/>
                  <w:marRight w:val="0"/>
                  <w:marTop w:val="0"/>
                  <w:marBottom w:val="0"/>
                  <w:divBdr>
                    <w:top w:val="none" w:sz="0" w:space="0" w:color="auto"/>
                    <w:left w:val="none" w:sz="0" w:space="0" w:color="auto"/>
                    <w:bottom w:val="none" w:sz="0" w:space="0" w:color="auto"/>
                    <w:right w:val="none" w:sz="0" w:space="0" w:color="auto"/>
                  </w:divBdr>
                </w:div>
                <w:div w:id="860169171">
                  <w:marLeft w:val="0"/>
                  <w:marRight w:val="0"/>
                  <w:marTop w:val="0"/>
                  <w:marBottom w:val="0"/>
                  <w:divBdr>
                    <w:top w:val="none" w:sz="0" w:space="0" w:color="auto"/>
                    <w:left w:val="none" w:sz="0" w:space="0" w:color="auto"/>
                    <w:bottom w:val="none" w:sz="0" w:space="0" w:color="auto"/>
                    <w:right w:val="none" w:sz="0" w:space="0" w:color="auto"/>
                  </w:divBdr>
                </w:div>
                <w:div w:id="15848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6969">
          <w:marLeft w:val="0"/>
          <w:marRight w:val="0"/>
          <w:marTop w:val="570"/>
          <w:marBottom w:val="0"/>
          <w:divBdr>
            <w:top w:val="single" w:sz="6" w:space="0" w:color="AAAAAA"/>
            <w:left w:val="single" w:sz="6" w:space="0" w:color="5F5F5F"/>
            <w:bottom w:val="single" w:sz="6" w:space="0" w:color="5F5F5F"/>
            <w:right w:val="single" w:sz="6" w:space="0" w:color="5F5F5F"/>
          </w:divBdr>
          <w:divsChild>
            <w:div w:id="338122040">
              <w:marLeft w:val="0"/>
              <w:marRight w:val="0"/>
              <w:marTop w:val="0"/>
              <w:marBottom w:val="0"/>
              <w:divBdr>
                <w:top w:val="none" w:sz="0" w:space="0" w:color="auto"/>
                <w:left w:val="none" w:sz="0" w:space="0" w:color="auto"/>
                <w:bottom w:val="none" w:sz="0" w:space="0" w:color="auto"/>
                <w:right w:val="none" w:sz="0" w:space="0" w:color="auto"/>
              </w:divBdr>
              <w:divsChild>
                <w:div w:id="1997611819">
                  <w:marLeft w:val="0"/>
                  <w:marRight w:val="0"/>
                  <w:marTop w:val="0"/>
                  <w:marBottom w:val="0"/>
                  <w:divBdr>
                    <w:top w:val="none" w:sz="0" w:space="0" w:color="auto"/>
                    <w:left w:val="none" w:sz="0" w:space="0" w:color="auto"/>
                    <w:bottom w:val="none" w:sz="0" w:space="0" w:color="auto"/>
                    <w:right w:val="none" w:sz="0" w:space="0" w:color="auto"/>
                  </w:divBdr>
                </w:div>
                <w:div w:id="850292356">
                  <w:marLeft w:val="0"/>
                  <w:marRight w:val="0"/>
                  <w:marTop w:val="0"/>
                  <w:marBottom w:val="0"/>
                  <w:divBdr>
                    <w:top w:val="none" w:sz="0" w:space="0" w:color="auto"/>
                    <w:left w:val="none" w:sz="0" w:space="0" w:color="auto"/>
                    <w:bottom w:val="none" w:sz="0" w:space="0" w:color="auto"/>
                    <w:right w:val="none" w:sz="0" w:space="0" w:color="auto"/>
                  </w:divBdr>
                </w:div>
                <w:div w:id="1938051653">
                  <w:marLeft w:val="0"/>
                  <w:marRight w:val="0"/>
                  <w:marTop w:val="0"/>
                  <w:marBottom w:val="0"/>
                  <w:divBdr>
                    <w:top w:val="none" w:sz="0" w:space="0" w:color="auto"/>
                    <w:left w:val="none" w:sz="0" w:space="0" w:color="auto"/>
                    <w:bottom w:val="none" w:sz="0" w:space="0" w:color="auto"/>
                    <w:right w:val="none" w:sz="0" w:space="0" w:color="auto"/>
                  </w:divBdr>
                </w:div>
                <w:div w:id="1151020213">
                  <w:marLeft w:val="0"/>
                  <w:marRight w:val="0"/>
                  <w:marTop w:val="0"/>
                  <w:marBottom w:val="0"/>
                  <w:divBdr>
                    <w:top w:val="none" w:sz="0" w:space="0" w:color="auto"/>
                    <w:left w:val="none" w:sz="0" w:space="0" w:color="auto"/>
                    <w:bottom w:val="none" w:sz="0" w:space="0" w:color="auto"/>
                    <w:right w:val="none" w:sz="0" w:space="0" w:color="auto"/>
                  </w:divBdr>
                </w:div>
                <w:div w:id="10383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7196">
          <w:marLeft w:val="0"/>
          <w:marRight w:val="0"/>
          <w:marTop w:val="570"/>
          <w:marBottom w:val="0"/>
          <w:divBdr>
            <w:top w:val="single" w:sz="6" w:space="0" w:color="AAAAAA"/>
            <w:left w:val="single" w:sz="6" w:space="0" w:color="5F5F5F"/>
            <w:bottom w:val="single" w:sz="6" w:space="0" w:color="5F5F5F"/>
            <w:right w:val="single" w:sz="6" w:space="0" w:color="5F5F5F"/>
          </w:divBdr>
          <w:divsChild>
            <w:div w:id="1898391195">
              <w:marLeft w:val="0"/>
              <w:marRight w:val="0"/>
              <w:marTop w:val="0"/>
              <w:marBottom w:val="0"/>
              <w:divBdr>
                <w:top w:val="none" w:sz="0" w:space="0" w:color="auto"/>
                <w:left w:val="none" w:sz="0" w:space="0" w:color="auto"/>
                <w:bottom w:val="none" w:sz="0" w:space="0" w:color="auto"/>
                <w:right w:val="none" w:sz="0" w:space="0" w:color="auto"/>
              </w:divBdr>
              <w:divsChild>
                <w:div w:id="1183937702">
                  <w:marLeft w:val="0"/>
                  <w:marRight w:val="0"/>
                  <w:marTop w:val="0"/>
                  <w:marBottom w:val="0"/>
                  <w:divBdr>
                    <w:top w:val="none" w:sz="0" w:space="0" w:color="auto"/>
                    <w:left w:val="none" w:sz="0" w:space="0" w:color="auto"/>
                    <w:bottom w:val="none" w:sz="0" w:space="0" w:color="auto"/>
                    <w:right w:val="none" w:sz="0" w:space="0" w:color="auto"/>
                  </w:divBdr>
                </w:div>
                <w:div w:id="519782490">
                  <w:marLeft w:val="0"/>
                  <w:marRight w:val="0"/>
                  <w:marTop w:val="0"/>
                  <w:marBottom w:val="0"/>
                  <w:divBdr>
                    <w:top w:val="none" w:sz="0" w:space="0" w:color="auto"/>
                    <w:left w:val="none" w:sz="0" w:space="0" w:color="auto"/>
                    <w:bottom w:val="none" w:sz="0" w:space="0" w:color="auto"/>
                    <w:right w:val="none" w:sz="0" w:space="0" w:color="auto"/>
                  </w:divBdr>
                </w:div>
                <w:div w:id="1165628585">
                  <w:marLeft w:val="0"/>
                  <w:marRight w:val="0"/>
                  <w:marTop w:val="0"/>
                  <w:marBottom w:val="0"/>
                  <w:divBdr>
                    <w:top w:val="none" w:sz="0" w:space="0" w:color="auto"/>
                    <w:left w:val="none" w:sz="0" w:space="0" w:color="auto"/>
                    <w:bottom w:val="none" w:sz="0" w:space="0" w:color="auto"/>
                    <w:right w:val="none" w:sz="0" w:space="0" w:color="auto"/>
                  </w:divBdr>
                </w:div>
                <w:div w:id="5343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5195">
          <w:marLeft w:val="0"/>
          <w:marRight w:val="0"/>
          <w:marTop w:val="570"/>
          <w:marBottom w:val="0"/>
          <w:divBdr>
            <w:top w:val="single" w:sz="6" w:space="0" w:color="AAAAAA"/>
            <w:left w:val="single" w:sz="6" w:space="0" w:color="5F5F5F"/>
            <w:bottom w:val="single" w:sz="6" w:space="0" w:color="5F5F5F"/>
            <w:right w:val="single" w:sz="6" w:space="0" w:color="5F5F5F"/>
          </w:divBdr>
          <w:divsChild>
            <w:div w:id="1360013779">
              <w:marLeft w:val="0"/>
              <w:marRight w:val="0"/>
              <w:marTop w:val="0"/>
              <w:marBottom w:val="0"/>
              <w:divBdr>
                <w:top w:val="none" w:sz="0" w:space="0" w:color="auto"/>
                <w:left w:val="none" w:sz="0" w:space="0" w:color="auto"/>
                <w:bottom w:val="none" w:sz="0" w:space="0" w:color="auto"/>
                <w:right w:val="none" w:sz="0" w:space="0" w:color="auto"/>
              </w:divBdr>
              <w:divsChild>
                <w:div w:id="1702625479">
                  <w:marLeft w:val="0"/>
                  <w:marRight w:val="0"/>
                  <w:marTop w:val="0"/>
                  <w:marBottom w:val="0"/>
                  <w:divBdr>
                    <w:top w:val="none" w:sz="0" w:space="0" w:color="auto"/>
                    <w:left w:val="none" w:sz="0" w:space="0" w:color="auto"/>
                    <w:bottom w:val="none" w:sz="0" w:space="0" w:color="auto"/>
                    <w:right w:val="none" w:sz="0" w:space="0" w:color="auto"/>
                  </w:divBdr>
                  <w:divsChild>
                    <w:div w:id="84107750">
                      <w:marLeft w:val="0"/>
                      <w:marRight w:val="0"/>
                      <w:marTop w:val="0"/>
                      <w:marBottom w:val="0"/>
                      <w:divBdr>
                        <w:top w:val="none" w:sz="0" w:space="0" w:color="auto"/>
                        <w:left w:val="none" w:sz="0" w:space="0" w:color="auto"/>
                        <w:bottom w:val="none" w:sz="0" w:space="0" w:color="auto"/>
                        <w:right w:val="none" w:sz="0" w:space="0" w:color="auto"/>
                      </w:divBdr>
                      <w:divsChild>
                        <w:div w:id="1791126232">
                          <w:marLeft w:val="0"/>
                          <w:marRight w:val="0"/>
                          <w:marTop w:val="0"/>
                          <w:marBottom w:val="0"/>
                          <w:divBdr>
                            <w:top w:val="none" w:sz="0" w:space="0" w:color="auto"/>
                            <w:left w:val="none" w:sz="0" w:space="0" w:color="auto"/>
                            <w:bottom w:val="none" w:sz="0" w:space="0" w:color="auto"/>
                            <w:right w:val="none" w:sz="0" w:space="0" w:color="auto"/>
                          </w:divBdr>
                          <w:divsChild>
                            <w:div w:id="585193204">
                              <w:marLeft w:val="0"/>
                              <w:marRight w:val="0"/>
                              <w:marTop w:val="0"/>
                              <w:marBottom w:val="0"/>
                              <w:divBdr>
                                <w:top w:val="none" w:sz="0" w:space="0" w:color="auto"/>
                                <w:left w:val="none" w:sz="0" w:space="0" w:color="auto"/>
                                <w:bottom w:val="none" w:sz="0" w:space="0" w:color="auto"/>
                                <w:right w:val="none" w:sz="0" w:space="0" w:color="auto"/>
                              </w:divBdr>
                              <w:divsChild>
                                <w:div w:id="658777648">
                                  <w:marLeft w:val="0"/>
                                  <w:marRight w:val="0"/>
                                  <w:marTop w:val="0"/>
                                  <w:marBottom w:val="0"/>
                                  <w:divBdr>
                                    <w:top w:val="none" w:sz="0" w:space="0" w:color="auto"/>
                                    <w:left w:val="none" w:sz="0" w:space="0" w:color="auto"/>
                                    <w:bottom w:val="none" w:sz="0" w:space="0" w:color="auto"/>
                                    <w:right w:val="none" w:sz="0" w:space="0" w:color="auto"/>
                                  </w:divBdr>
                                  <w:divsChild>
                                    <w:div w:id="633756422">
                                      <w:marLeft w:val="0"/>
                                      <w:marRight w:val="0"/>
                                      <w:marTop w:val="0"/>
                                      <w:marBottom w:val="0"/>
                                      <w:divBdr>
                                        <w:top w:val="single" w:sz="6" w:space="0" w:color="555555"/>
                                        <w:left w:val="single" w:sz="6" w:space="0" w:color="555555"/>
                                        <w:bottom w:val="single" w:sz="6" w:space="0" w:color="555555"/>
                                        <w:right w:val="single" w:sz="6" w:space="0" w:color="555555"/>
                                      </w:divBdr>
                                      <w:divsChild>
                                        <w:div w:id="169489559">
                                          <w:marLeft w:val="0"/>
                                          <w:marRight w:val="0"/>
                                          <w:marTop w:val="0"/>
                                          <w:marBottom w:val="0"/>
                                          <w:divBdr>
                                            <w:top w:val="none" w:sz="0" w:space="0" w:color="auto"/>
                                            <w:left w:val="none" w:sz="0" w:space="0" w:color="auto"/>
                                            <w:bottom w:val="none" w:sz="0" w:space="0" w:color="auto"/>
                                            <w:right w:val="none" w:sz="0" w:space="0" w:color="auto"/>
                                          </w:divBdr>
                                        </w:div>
                                      </w:divsChild>
                                    </w:div>
                                    <w:div w:id="331031022">
                                      <w:marLeft w:val="60"/>
                                      <w:marRight w:val="60"/>
                                      <w:marTop w:val="0"/>
                                      <w:marBottom w:val="0"/>
                                      <w:divBdr>
                                        <w:top w:val="none" w:sz="0" w:space="0" w:color="auto"/>
                                        <w:left w:val="none" w:sz="0" w:space="0" w:color="auto"/>
                                        <w:bottom w:val="none" w:sz="0" w:space="0" w:color="auto"/>
                                        <w:right w:val="none" w:sz="0" w:space="0" w:color="auto"/>
                                      </w:divBdr>
                                    </w:div>
                                    <w:div w:id="1246959221">
                                      <w:marLeft w:val="0"/>
                                      <w:marRight w:val="30"/>
                                      <w:marTop w:val="0"/>
                                      <w:marBottom w:val="0"/>
                                      <w:divBdr>
                                        <w:top w:val="none" w:sz="0" w:space="0" w:color="auto"/>
                                        <w:left w:val="none" w:sz="0" w:space="0" w:color="auto"/>
                                        <w:bottom w:val="none" w:sz="0" w:space="0" w:color="auto"/>
                                        <w:right w:val="none" w:sz="0" w:space="0" w:color="auto"/>
                                      </w:divBdr>
                                    </w:div>
                                    <w:div w:id="1971741757">
                                      <w:marLeft w:val="0"/>
                                      <w:marRight w:val="0"/>
                                      <w:marTop w:val="100"/>
                                      <w:marBottom w:val="100"/>
                                      <w:divBdr>
                                        <w:top w:val="none" w:sz="0" w:space="0" w:color="auto"/>
                                        <w:left w:val="none" w:sz="0" w:space="0" w:color="auto"/>
                                        <w:bottom w:val="none" w:sz="0" w:space="0" w:color="auto"/>
                                        <w:right w:val="none" w:sz="0" w:space="0" w:color="auto"/>
                                      </w:divBdr>
                                      <w:divsChild>
                                        <w:div w:id="412507410">
                                          <w:marLeft w:val="0"/>
                                          <w:marRight w:val="0"/>
                                          <w:marTop w:val="0"/>
                                          <w:marBottom w:val="0"/>
                                          <w:divBdr>
                                            <w:top w:val="none" w:sz="0" w:space="0" w:color="auto"/>
                                            <w:left w:val="none" w:sz="0" w:space="0" w:color="auto"/>
                                            <w:bottom w:val="none" w:sz="0" w:space="0" w:color="auto"/>
                                            <w:right w:val="none" w:sz="0" w:space="0" w:color="auto"/>
                                          </w:divBdr>
                                        </w:div>
                                        <w:div w:id="732586536">
                                          <w:marLeft w:val="0"/>
                                          <w:marRight w:val="0"/>
                                          <w:marTop w:val="0"/>
                                          <w:marBottom w:val="0"/>
                                          <w:divBdr>
                                            <w:top w:val="none" w:sz="0" w:space="0" w:color="auto"/>
                                            <w:left w:val="none" w:sz="0" w:space="0" w:color="auto"/>
                                            <w:bottom w:val="none" w:sz="0" w:space="0" w:color="auto"/>
                                            <w:right w:val="none" w:sz="0" w:space="0" w:color="auto"/>
                                          </w:divBdr>
                                        </w:div>
                                        <w:div w:id="916206373">
                                          <w:marLeft w:val="0"/>
                                          <w:marRight w:val="0"/>
                                          <w:marTop w:val="60"/>
                                          <w:marBottom w:val="0"/>
                                          <w:divBdr>
                                            <w:top w:val="none" w:sz="0" w:space="0" w:color="auto"/>
                                            <w:left w:val="none" w:sz="0" w:space="0" w:color="auto"/>
                                            <w:bottom w:val="none" w:sz="0" w:space="0" w:color="auto"/>
                                            <w:right w:val="none" w:sz="0" w:space="0" w:color="auto"/>
                                          </w:divBdr>
                                          <w:divsChild>
                                            <w:div w:id="1047416695">
                                              <w:marLeft w:val="0"/>
                                              <w:marRight w:val="150"/>
                                              <w:marTop w:val="0"/>
                                              <w:marBottom w:val="0"/>
                                              <w:divBdr>
                                                <w:top w:val="none" w:sz="0" w:space="0" w:color="auto"/>
                                                <w:left w:val="none" w:sz="0" w:space="0" w:color="auto"/>
                                                <w:bottom w:val="none" w:sz="0" w:space="0" w:color="auto"/>
                                                <w:right w:val="none" w:sz="0" w:space="0" w:color="auto"/>
                                              </w:divBdr>
                                            </w:div>
                                          </w:divsChild>
                                        </w:div>
                                        <w:div w:id="1522473364">
                                          <w:marLeft w:val="0"/>
                                          <w:marRight w:val="0"/>
                                          <w:marTop w:val="0"/>
                                          <w:marBottom w:val="0"/>
                                          <w:divBdr>
                                            <w:top w:val="none" w:sz="0" w:space="0" w:color="auto"/>
                                            <w:left w:val="none" w:sz="0" w:space="0" w:color="auto"/>
                                            <w:bottom w:val="none" w:sz="0" w:space="0" w:color="auto"/>
                                            <w:right w:val="none" w:sz="0" w:space="0" w:color="auto"/>
                                          </w:divBdr>
                                          <w:divsChild>
                                            <w:div w:id="920410322">
                                              <w:marLeft w:val="0"/>
                                              <w:marRight w:val="0"/>
                                              <w:marTop w:val="0"/>
                                              <w:marBottom w:val="0"/>
                                              <w:divBdr>
                                                <w:top w:val="none" w:sz="0" w:space="0" w:color="auto"/>
                                                <w:left w:val="none" w:sz="0" w:space="0" w:color="auto"/>
                                                <w:bottom w:val="none" w:sz="0" w:space="0" w:color="auto"/>
                                                <w:right w:val="none" w:sz="0" w:space="0" w:color="auto"/>
                                              </w:divBdr>
                                            </w:div>
                                            <w:div w:id="597760395">
                                              <w:marLeft w:val="0"/>
                                              <w:marRight w:val="0"/>
                                              <w:marTop w:val="0"/>
                                              <w:marBottom w:val="0"/>
                                              <w:divBdr>
                                                <w:top w:val="none" w:sz="0" w:space="0" w:color="auto"/>
                                                <w:left w:val="none" w:sz="0" w:space="0" w:color="auto"/>
                                                <w:bottom w:val="none" w:sz="0" w:space="0" w:color="auto"/>
                                                <w:right w:val="none" w:sz="0" w:space="0" w:color="auto"/>
                                              </w:divBdr>
                                            </w:div>
                                            <w:div w:id="1529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878054">
          <w:marLeft w:val="0"/>
          <w:marRight w:val="0"/>
          <w:marTop w:val="570"/>
          <w:marBottom w:val="0"/>
          <w:divBdr>
            <w:top w:val="single" w:sz="6" w:space="0" w:color="AAAAAA"/>
            <w:left w:val="single" w:sz="6" w:space="0" w:color="5F5F5F"/>
            <w:bottom w:val="single" w:sz="6" w:space="0" w:color="5F5F5F"/>
            <w:right w:val="single" w:sz="6" w:space="0" w:color="5F5F5F"/>
          </w:divBdr>
          <w:divsChild>
            <w:div w:id="945501602">
              <w:marLeft w:val="0"/>
              <w:marRight w:val="0"/>
              <w:marTop w:val="0"/>
              <w:marBottom w:val="0"/>
              <w:divBdr>
                <w:top w:val="none" w:sz="0" w:space="0" w:color="auto"/>
                <w:left w:val="none" w:sz="0" w:space="0" w:color="auto"/>
                <w:bottom w:val="none" w:sz="0" w:space="0" w:color="auto"/>
                <w:right w:val="none" w:sz="0" w:space="0" w:color="auto"/>
              </w:divBdr>
              <w:divsChild>
                <w:div w:id="707031283">
                  <w:marLeft w:val="0"/>
                  <w:marRight w:val="0"/>
                  <w:marTop w:val="0"/>
                  <w:marBottom w:val="0"/>
                  <w:divBdr>
                    <w:top w:val="none" w:sz="0" w:space="0" w:color="auto"/>
                    <w:left w:val="none" w:sz="0" w:space="0" w:color="auto"/>
                    <w:bottom w:val="none" w:sz="0" w:space="0" w:color="auto"/>
                    <w:right w:val="none" w:sz="0" w:space="0" w:color="auto"/>
                  </w:divBdr>
                  <w:divsChild>
                    <w:div w:id="110252419">
                      <w:marLeft w:val="0"/>
                      <w:marRight w:val="0"/>
                      <w:marTop w:val="0"/>
                      <w:marBottom w:val="0"/>
                      <w:divBdr>
                        <w:top w:val="none" w:sz="0" w:space="0" w:color="auto"/>
                        <w:left w:val="none" w:sz="0" w:space="0" w:color="auto"/>
                        <w:bottom w:val="none" w:sz="0" w:space="0" w:color="auto"/>
                        <w:right w:val="none" w:sz="0" w:space="0" w:color="auto"/>
                      </w:divBdr>
                      <w:divsChild>
                        <w:div w:id="1043556973">
                          <w:marLeft w:val="0"/>
                          <w:marRight w:val="0"/>
                          <w:marTop w:val="0"/>
                          <w:marBottom w:val="0"/>
                          <w:divBdr>
                            <w:top w:val="none" w:sz="0" w:space="0" w:color="auto"/>
                            <w:left w:val="none" w:sz="0" w:space="0" w:color="auto"/>
                            <w:bottom w:val="none" w:sz="0" w:space="0" w:color="auto"/>
                            <w:right w:val="none" w:sz="0" w:space="0" w:color="auto"/>
                          </w:divBdr>
                          <w:divsChild>
                            <w:div w:id="1794514504">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901742764">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546602116">
      <w:bodyDiv w:val="1"/>
      <w:marLeft w:val="0"/>
      <w:marRight w:val="0"/>
      <w:marTop w:val="0"/>
      <w:marBottom w:val="0"/>
      <w:divBdr>
        <w:top w:val="none" w:sz="0" w:space="0" w:color="auto"/>
        <w:left w:val="none" w:sz="0" w:space="0" w:color="auto"/>
        <w:bottom w:val="none" w:sz="0" w:space="0" w:color="auto"/>
        <w:right w:val="none" w:sz="0" w:space="0" w:color="auto"/>
      </w:divBdr>
      <w:divsChild>
        <w:div w:id="801269311">
          <w:marLeft w:val="0"/>
          <w:marRight w:val="0"/>
          <w:marTop w:val="0"/>
          <w:marBottom w:val="0"/>
          <w:divBdr>
            <w:top w:val="none" w:sz="0" w:space="0" w:color="auto"/>
            <w:left w:val="none" w:sz="0" w:space="0" w:color="auto"/>
            <w:bottom w:val="none" w:sz="0" w:space="0" w:color="auto"/>
            <w:right w:val="none" w:sz="0" w:space="0" w:color="auto"/>
          </w:divBdr>
          <w:divsChild>
            <w:div w:id="2063357659">
              <w:marLeft w:val="0"/>
              <w:marRight w:val="0"/>
              <w:marTop w:val="0"/>
              <w:marBottom w:val="0"/>
              <w:divBdr>
                <w:top w:val="none" w:sz="0" w:space="0" w:color="auto"/>
                <w:left w:val="none" w:sz="0" w:space="0" w:color="auto"/>
                <w:bottom w:val="none" w:sz="0" w:space="0" w:color="auto"/>
                <w:right w:val="none" w:sz="0" w:space="0" w:color="auto"/>
              </w:divBdr>
            </w:div>
          </w:divsChild>
        </w:div>
        <w:div w:id="686906723">
          <w:marLeft w:val="0"/>
          <w:marRight w:val="0"/>
          <w:marTop w:val="0"/>
          <w:marBottom w:val="0"/>
          <w:divBdr>
            <w:top w:val="none" w:sz="0" w:space="0" w:color="auto"/>
            <w:left w:val="none" w:sz="0" w:space="0" w:color="auto"/>
            <w:bottom w:val="none" w:sz="0" w:space="0" w:color="auto"/>
            <w:right w:val="none" w:sz="0" w:space="0" w:color="auto"/>
          </w:divBdr>
          <w:divsChild>
            <w:div w:id="27993021">
              <w:marLeft w:val="0"/>
              <w:marRight w:val="0"/>
              <w:marTop w:val="0"/>
              <w:marBottom w:val="0"/>
              <w:divBdr>
                <w:top w:val="none" w:sz="0" w:space="0" w:color="auto"/>
                <w:left w:val="none" w:sz="0" w:space="0" w:color="auto"/>
                <w:bottom w:val="none" w:sz="0" w:space="0" w:color="auto"/>
                <w:right w:val="none" w:sz="0" w:space="0" w:color="auto"/>
              </w:divBdr>
            </w:div>
          </w:divsChild>
        </w:div>
        <w:div w:id="1626617705">
          <w:marLeft w:val="0"/>
          <w:marRight w:val="0"/>
          <w:marTop w:val="0"/>
          <w:marBottom w:val="0"/>
          <w:divBdr>
            <w:top w:val="none" w:sz="0" w:space="0" w:color="auto"/>
            <w:left w:val="none" w:sz="0" w:space="0" w:color="auto"/>
            <w:bottom w:val="none" w:sz="0" w:space="0" w:color="auto"/>
            <w:right w:val="none" w:sz="0" w:space="0" w:color="auto"/>
          </w:divBdr>
          <w:divsChild>
            <w:div w:id="902913263">
              <w:marLeft w:val="-225"/>
              <w:marRight w:val="-225"/>
              <w:marTop w:val="0"/>
              <w:marBottom w:val="0"/>
              <w:divBdr>
                <w:top w:val="none" w:sz="0" w:space="0" w:color="auto"/>
                <w:left w:val="none" w:sz="0" w:space="0" w:color="auto"/>
                <w:bottom w:val="none" w:sz="0" w:space="0" w:color="auto"/>
                <w:right w:val="none" w:sz="0" w:space="0" w:color="auto"/>
              </w:divBdr>
              <w:divsChild>
                <w:div w:id="638998135">
                  <w:marLeft w:val="0"/>
                  <w:marRight w:val="0"/>
                  <w:marTop w:val="0"/>
                  <w:marBottom w:val="0"/>
                  <w:divBdr>
                    <w:top w:val="none" w:sz="0" w:space="0" w:color="auto"/>
                    <w:left w:val="none" w:sz="0" w:space="0" w:color="auto"/>
                    <w:bottom w:val="none" w:sz="0" w:space="0" w:color="auto"/>
                    <w:right w:val="none" w:sz="0" w:space="0" w:color="auto"/>
                  </w:divBdr>
                  <w:divsChild>
                    <w:div w:id="831600188">
                      <w:marLeft w:val="0"/>
                      <w:marRight w:val="0"/>
                      <w:marTop w:val="0"/>
                      <w:marBottom w:val="0"/>
                      <w:divBdr>
                        <w:top w:val="none" w:sz="0" w:space="0" w:color="auto"/>
                        <w:left w:val="none" w:sz="0" w:space="0" w:color="auto"/>
                        <w:bottom w:val="none" w:sz="0" w:space="0" w:color="auto"/>
                        <w:right w:val="none" w:sz="0" w:space="0" w:color="auto"/>
                      </w:divBdr>
                    </w:div>
                  </w:divsChild>
                </w:div>
                <w:div w:id="1061707430">
                  <w:marLeft w:val="0"/>
                  <w:marRight w:val="0"/>
                  <w:marTop w:val="0"/>
                  <w:marBottom w:val="0"/>
                  <w:divBdr>
                    <w:top w:val="none" w:sz="0" w:space="0" w:color="auto"/>
                    <w:left w:val="none" w:sz="0" w:space="0" w:color="auto"/>
                    <w:bottom w:val="none" w:sz="0" w:space="0" w:color="auto"/>
                    <w:right w:val="none" w:sz="0" w:space="0" w:color="auto"/>
                  </w:divBdr>
                  <w:divsChild>
                    <w:div w:id="43330702">
                      <w:marLeft w:val="-225"/>
                      <w:marRight w:val="-225"/>
                      <w:marTop w:val="0"/>
                      <w:marBottom w:val="0"/>
                      <w:divBdr>
                        <w:top w:val="none" w:sz="0" w:space="0" w:color="auto"/>
                        <w:left w:val="none" w:sz="0" w:space="0" w:color="auto"/>
                        <w:bottom w:val="none" w:sz="0" w:space="0" w:color="auto"/>
                        <w:right w:val="none" w:sz="0" w:space="0" w:color="auto"/>
                      </w:divBdr>
                      <w:divsChild>
                        <w:div w:id="565530987">
                          <w:marLeft w:val="0"/>
                          <w:marRight w:val="0"/>
                          <w:marTop w:val="0"/>
                          <w:marBottom w:val="0"/>
                          <w:divBdr>
                            <w:top w:val="none" w:sz="0" w:space="0" w:color="auto"/>
                            <w:left w:val="none" w:sz="0" w:space="0" w:color="auto"/>
                            <w:bottom w:val="none" w:sz="0" w:space="0" w:color="auto"/>
                            <w:right w:val="none" w:sz="0" w:space="0" w:color="auto"/>
                          </w:divBdr>
                          <w:divsChild>
                            <w:div w:id="264963283">
                              <w:marLeft w:val="0"/>
                              <w:marRight w:val="0"/>
                              <w:marTop w:val="0"/>
                              <w:marBottom w:val="0"/>
                              <w:divBdr>
                                <w:top w:val="none" w:sz="0" w:space="0" w:color="auto"/>
                                <w:left w:val="none" w:sz="0" w:space="0" w:color="auto"/>
                                <w:bottom w:val="none" w:sz="0" w:space="0" w:color="auto"/>
                                <w:right w:val="none" w:sz="0" w:space="0" w:color="auto"/>
                              </w:divBdr>
                              <w:divsChild>
                                <w:div w:id="969018880">
                                  <w:marLeft w:val="0"/>
                                  <w:marRight w:val="0"/>
                                  <w:marTop w:val="0"/>
                                  <w:marBottom w:val="0"/>
                                  <w:divBdr>
                                    <w:top w:val="none" w:sz="0" w:space="0" w:color="auto"/>
                                    <w:left w:val="none" w:sz="0" w:space="0" w:color="auto"/>
                                    <w:bottom w:val="none" w:sz="0" w:space="0" w:color="auto"/>
                                    <w:right w:val="none" w:sz="0" w:space="0" w:color="auto"/>
                                  </w:divBdr>
                                </w:div>
                                <w:div w:id="1002511341">
                                  <w:marLeft w:val="0"/>
                                  <w:marRight w:val="0"/>
                                  <w:marTop w:val="180"/>
                                  <w:marBottom w:val="180"/>
                                  <w:divBdr>
                                    <w:top w:val="single" w:sz="6" w:space="7" w:color="EBEBEB"/>
                                    <w:left w:val="single" w:sz="6" w:space="7" w:color="EBEBEB"/>
                                    <w:bottom w:val="single" w:sz="6" w:space="7" w:color="EBEBEB"/>
                                    <w:right w:val="single" w:sz="6" w:space="7" w:color="EBEBEB"/>
                                  </w:divBdr>
                                  <w:divsChild>
                                    <w:div w:id="583534274">
                                      <w:marLeft w:val="0"/>
                                      <w:marRight w:val="0"/>
                                      <w:marTop w:val="0"/>
                                      <w:marBottom w:val="0"/>
                                      <w:divBdr>
                                        <w:top w:val="none" w:sz="0" w:space="0" w:color="auto"/>
                                        <w:left w:val="single" w:sz="24" w:space="7" w:color="8AC007"/>
                                        <w:bottom w:val="none" w:sz="0" w:space="0" w:color="auto"/>
                                        <w:right w:val="none" w:sz="0" w:space="0" w:color="auto"/>
                                      </w:divBdr>
                                    </w:div>
                                  </w:divsChild>
                                </w:div>
                                <w:div w:id="1657301838">
                                  <w:marLeft w:val="0"/>
                                  <w:marRight w:val="0"/>
                                  <w:marTop w:val="180"/>
                                  <w:marBottom w:val="180"/>
                                  <w:divBdr>
                                    <w:top w:val="single" w:sz="6" w:space="7" w:color="EBEBEB"/>
                                    <w:left w:val="single" w:sz="6" w:space="7" w:color="EBEBEB"/>
                                    <w:bottom w:val="single" w:sz="6" w:space="7" w:color="EBEBEB"/>
                                    <w:right w:val="single" w:sz="6" w:space="7" w:color="EBEBEB"/>
                                  </w:divBdr>
                                  <w:divsChild>
                                    <w:div w:id="1548571383">
                                      <w:marLeft w:val="0"/>
                                      <w:marRight w:val="0"/>
                                      <w:marTop w:val="0"/>
                                      <w:marBottom w:val="0"/>
                                      <w:divBdr>
                                        <w:top w:val="none" w:sz="0" w:space="0" w:color="auto"/>
                                        <w:left w:val="single" w:sz="24" w:space="7" w:color="8AC007"/>
                                        <w:bottom w:val="none" w:sz="0" w:space="0" w:color="auto"/>
                                        <w:right w:val="none" w:sz="0" w:space="0" w:color="auto"/>
                                      </w:divBdr>
                                    </w:div>
                                  </w:divsChild>
                                </w:div>
                                <w:div w:id="1624771531">
                                  <w:marLeft w:val="0"/>
                                  <w:marRight w:val="0"/>
                                  <w:marTop w:val="180"/>
                                  <w:marBottom w:val="180"/>
                                  <w:divBdr>
                                    <w:top w:val="single" w:sz="6" w:space="7" w:color="EBEBEB"/>
                                    <w:left w:val="single" w:sz="6" w:space="7" w:color="EBEBEB"/>
                                    <w:bottom w:val="single" w:sz="6" w:space="7" w:color="EBEBEB"/>
                                    <w:right w:val="single" w:sz="6" w:space="7" w:color="EBEBEB"/>
                                  </w:divBdr>
                                  <w:divsChild>
                                    <w:div w:id="611592831">
                                      <w:marLeft w:val="0"/>
                                      <w:marRight w:val="0"/>
                                      <w:marTop w:val="0"/>
                                      <w:marBottom w:val="0"/>
                                      <w:divBdr>
                                        <w:top w:val="none" w:sz="0" w:space="0" w:color="auto"/>
                                        <w:left w:val="single" w:sz="24" w:space="7" w:color="8AC007"/>
                                        <w:bottom w:val="none" w:sz="0" w:space="0" w:color="auto"/>
                                        <w:right w:val="none" w:sz="0" w:space="0" w:color="auto"/>
                                      </w:divBdr>
                                    </w:div>
                                  </w:divsChild>
                                </w:div>
                                <w:div w:id="1942488964">
                                  <w:marLeft w:val="0"/>
                                  <w:marRight w:val="0"/>
                                  <w:marTop w:val="180"/>
                                  <w:marBottom w:val="180"/>
                                  <w:divBdr>
                                    <w:top w:val="single" w:sz="6" w:space="7" w:color="EBEBEB"/>
                                    <w:left w:val="single" w:sz="6" w:space="7" w:color="EBEBEB"/>
                                    <w:bottom w:val="single" w:sz="6" w:space="7" w:color="EBEBEB"/>
                                    <w:right w:val="single" w:sz="6" w:space="7" w:color="EBEBEB"/>
                                  </w:divBdr>
                                  <w:divsChild>
                                    <w:div w:id="2104914761">
                                      <w:marLeft w:val="0"/>
                                      <w:marRight w:val="0"/>
                                      <w:marTop w:val="0"/>
                                      <w:marBottom w:val="0"/>
                                      <w:divBdr>
                                        <w:top w:val="none" w:sz="0" w:space="0" w:color="auto"/>
                                        <w:left w:val="single" w:sz="24" w:space="7" w:color="8AC007"/>
                                        <w:bottom w:val="none" w:sz="0" w:space="0" w:color="auto"/>
                                        <w:right w:val="none" w:sz="0" w:space="0" w:color="auto"/>
                                      </w:divBdr>
                                    </w:div>
                                  </w:divsChild>
                                </w:div>
                                <w:div w:id="782578521">
                                  <w:marLeft w:val="0"/>
                                  <w:marRight w:val="0"/>
                                  <w:marTop w:val="180"/>
                                  <w:marBottom w:val="180"/>
                                  <w:divBdr>
                                    <w:top w:val="single" w:sz="6" w:space="7" w:color="EBEBEB"/>
                                    <w:left w:val="single" w:sz="6" w:space="7" w:color="EBEBEB"/>
                                    <w:bottom w:val="single" w:sz="6" w:space="7" w:color="EBEBEB"/>
                                    <w:right w:val="single" w:sz="6" w:space="7" w:color="EBEBEB"/>
                                  </w:divBdr>
                                  <w:divsChild>
                                    <w:div w:id="1642807278">
                                      <w:marLeft w:val="0"/>
                                      <w:marRight w:val="0"/>
                                      <w:marTop w:val="0"/>
                                      <w:marBottom w:val="0"/>
                                      <w:divBdr>
                                        <w:top w:val="none" w:sz="0" w:space="0" w:color="auto"/>
                                        <w:left w:val="single" w:sz="24" w:space="7" w:color="8AC007"/>
                                        <w:bottom w:val="none" w:sz="0" w:space="0" w:color="auto"/>
                                        <w:right w:val="none" w:sz="0" w:space="0" w:color="auto"/>
                                      </w:divBdr>
                                    </w:div>
                                  </w:divsChild>
                                </w:div>
                                <w:div w:id="1412117675">
                                  <w:marLeft w:val="0"/>
                                  <w:marRight w:val="0"/>
                                  <w:marTop w:val="180"/>
                                  <w:marBottom w:val="180"/>
                                  <w:divBdr>
                                    <w:top w:val="single" w:sz="6" w:space="7" w:color="EBEBEB"/>
                                    <w:left w:val="single" w:sz="6" w:space="7" w:color="EBEBEB"/>
                                    <w:bottom w:val="single" w:sz="6" w:space="7" w:color="EBEBEB"/>
                                    <w:right w:val="single" w:sz="6" w:space="7" w:color="EBEBEB"/>
                                  </w:divBdr>
                                  <w:divsChild>
                                    <w:div w:id="23142644">
                                      <w:marLeft w:val="0"/>
                                      <w:marRight w:val="0"/>
                                      <w:marTop w:val="0"/>
                                      <w:marBottom w:val="0"/>
                                      <w:divBdr>
                                        <w:top w:val="none" w:sz="0" w:space="0" w:color="auto"/>
                                        <w:left w:val="single" w:sz="24" w:space="7" w:color="8AC007"/>
                                        <w:bottom w:val="none" w:sz="0" w:space="0" w:color="auto"/>
                                        <w:right w:val="none" w:sz="0" w:space="0" w:color="auto"/>
                                      </w:divBdr>
                                    </w:div>
                                  </w:divsChild>
                                </w:div>
                                <w:div w:id="7665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152">
                          <w:marLeft w:val="0"/>
                          <w:marRight w:val="0"/>
                          <w:marTop w:val="0"/>
                          <w:marBottom w:val="0"/>
                          <w:divBdr>
                            <w:top w:val="none" w:sz="0" w:space="0" w:color="auto"/>
                            <w:left w:val="none" w:sz="0" w:space="0" w:color="auto"/>
                            <w:bottom w:val="none" w:sz="0" w:space="0" w:color="auto"/>
                            <w:right w:val="none" w:sz="0" w:space="0" w:color="auto"/>
                          </w:divBdr>
                          <w:divsChild>
                            <w:div w:id="731005482">
                              <w:marLeft w:val="-225"/>
                              <w:marRight w:val="-225"/>
                              <w:marTop w:val="0"/>
                              <w:marBottom w:val="0"/>
                              <w:divBdr>
                                <w:top w:val="none" w:sz="0" w:space="0" w:color="auto"/>
                                <w:left w:val="none" w:sz="0" w:space="0" w:color="auto"/>
                                <w:bottom w:val="none" w:sz="0" w:space="0" w:color="auto"/>
                                <w:right w:val="none" w:sz="0" w:space="0" w:color="auto"/>
                              </w:divBdr>
                            </w:div>
                            <w:div w:id="1742210755">
                              <w:marLeft w:val="-225"/>
                              <w:marRight w:val="-225"/>
                              <w:marTop w:val="0"/>
                              <w:marBottom w:val="0"/>
                              <w:divBdr>
                                <w:top w:val="none" w:sz="0" w:space="0" w:color="auto"/>
                                <w:left w:val="none" w:sz="0" w:space="0" w:color="auto"/>
                                <w:bottom w:val="none" w:sz="0" w:space="0" w:color="auto"/>
                                <w:right w:val="none" w:sz="0" w:space="0" w:color="auto"/>
                              </w:divBdr>
                            </w:div>
                            <w:div w:id="538669704">
                              <w:marLeft w:val="-225"/>
                              <w:marRight w:val="-225"/>
                              <w:marTop w:val="0"/>
                              <w:marBottom w:val="0"/>
                              <w:divBdr>
                                <w:top w:val="none" w:sz="0" w:space="0" w:color="auto"/>
                                <w:left w:val="none" w:sz="0" w:space="0" w:color="auto"/>
                                <w:bottom w:val="none" w:sz="0" w:space="0" w:color="auto"/>
                                <w:right w:val="none" w:sz="0" w:space="0" w:color="auto"/>
                              </w:divBdr>
                              <w:divsChild>
                                <w:div w:id="332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6205">
                      <w:marLeft w:val="-225"/>
                      <w:marRight w:val="-225"/>
                      <w:marTop w:val="0"/>
                      <w:marBottom w:val="0"/>
                      <w:divBdr>
                        <w:top w:val="none" w:sz="0" w:space="0" w:color="auto"/>
                        <w:left w:val="none" w:sz="0" w:space="0" w:color="auto"/>
                        <w:bottom w:val="none" w:sz="0" w:space="0" w:color="auto"/>
                        <w:right w:val="none" w:sz="0" w:space="0" w:color="auto"/>
                      </w:divBdr>
                      <w:divsChild>
                        <w:div w:id="973606432">
                          <w:marLeft w:val="0"/>
                          <w:marRight w:val="0"/>
                          <w:marTop w:val="0"/>
                          <w:marBottom w:val="0"/>
                          <w:divBdr>
                            <w:top w:val="none" w:sz="0" w:space="0" w:color="auto"/>
                            <w:left w:val="none" w:sz="0" w:space="0" w:color="auto"/>
                            <w:bottom w:val="none" w:sz="0" w:space="0" w:color="auto"/>
                            <w:right w:val="none" w:sz="0" w:space="0" w:color="auto"/>
                          </w:divBdr>
                          <w:divsChild>
                            <w:div w:id="1953171250">
                              <w:marLeft w:val="0"/>
                              <w:marRight w:val="0"/>
                              <w:marTop w:val="300"/>
                              <w:marBottom w:val="0"/>
                              <w:divBdr>
                                <w:top w:val="none" w:sz="0" w:space="0" w:color="auto"/>
                                <w:left w:val="none" w:sz="0" w:space="0" w:color="auto"/>
                                <w:bottom w:val="none" w:sz="0" w:space="0" w:color="auto"/>
                                <w:right w:val="none" w:sz="0" w:space="0" w:color="auto"/>
                              </w:divBdr>
                              <w:divsChild>
                                <w:div w:id="2124420688">
                                  <w:marLeft w:val="-225"/>
                                  <w:marRight w:val="-225"/>
                                  <w:marTop w:val="0"/>
                                  <w:marBottom w:val="0"/>
                                  <w:divBdr>
                                    <w:top w:val="none" w:sz="0" w:space="0" w:color="auto"/>
                                    <w:left w:val="none" w:sz="0" w:space="0" w:color="auto"/>
                                    <w:bottom w:val="none" w:sz="0" w:space="0" w:color="auto"/>
                                    <w:right w:val="none" w:sz="0" w:space="0" w:color="auto"/>
                                  </w:divBdr>
                                  <w:divsChild>
                                    <w:div w:id="1454136370">
                                      <w:marLeft w:val="0"/>
                                      <w:marRight w:val="0"/>
                                      <w:marTop w:val="0"/>
                                      <w:marBottom w:val="0"/>
                                      <w:divBdr>
                                        <w:top w:val="none" w:sz="0" w:space="0" w:color="auto"/>
                                        <w:left w:val="none" w:sz="0" w:space="0" w:color="auto"/>
                                        <w:bottom w:val="none" w:sz="0" w:space="0" w:color="auto"/>
                                        <w:right w:val="none" w:sz="0" w:space="0" w:color="auto"/>
                                      </w:divBdr>
                                    </w:div>
                                    <w:div w:id="538082772">
                                      <w:marLeft w:val="0"/>
                                      <w:marRight w:val="0"/>
                                      <w:marTop w:val="0"/>
                                      <w:marBottom w:val="0"/>
                                      <w:divBdr>
                                        <w:top w:val="none" w:sz="0" w:space="0" w:color="auto"/>
                                        <w:left w:val="none" w:sz="0" w:space="0" w:color="auto"/>
                                        <w:bottom w:val="none" w:sz="0" w:space="0" w:color="auto"/>
                                        <w:right w:val="none" w:sz="0" w:space="0" w:color="auto"/>
                                      </w:divBdr>
                                    </w:div>
                                    <w:div w:id="1412117306">
                                      <w:marLeft w:val="0"/>
                                      <w:marRight w:val="0"/>
                                      <w:marTop w:val="0"/>
                                      <w:marBottom w:val="0"/>
                                      <w:divBdr>
                                        <w:top w:val="none" w:sz="0" w:space="0" w:color="auto"/>
                                        <w:left w:val="none" w:sz="0" w:space="0" w:color="auto"/>
                                        <w:bottom w:val="none" w:sz="0" w:space="0" w:color="auto"/>
                                        <w:right w:val="none" w:sz="0" w:space="0" w:color="auto"/>
                                      </w:divBdr>
                                    </w:div>
                                    <w:div w:id="1493915377">
                                      <w:marLeft w:val="0"/>
                                      <w:marRight w:val="0"/>
                                      <w:marTop w:val="0"/>
                                      <w:marBottom w:val="0"/>
                                      <w:divBdr>
                                        <w:top w:val="none" w:sz="0" w:space="0" w:color="auto"/>
                                        <w:left w:val="none" w:sz="0" w:space="0" w:color="auto"/>
                                        <w:bottom w:val="none" w:sz="0" w:space="0" w:color="auto"/>
                                        <w:right w:val="none" w:sz="0" w:space="0" w:color="auto"/>
                                      </w:divBdr>
                                    </w:div>
                                  </w:divsChild>
                                </w:div>
                                <w:div w:id="1305356487">
                                  <w:marLeft w:val="0"/>
                                  <w:marRight w:val="0"/>
                                  <w:marTop w:val="0"/>
                                  <w:marBottom w:val="0"/>
                                  <w:divBdr>
                                    <w:top w:val="none" w:sz="0" w:space="0" w:color="auto"/>
                                    <w:left w:val="none" w:sz="0" w:space="0" w:color="auto"/>
                                    <w:bottom w:val="none" w:sz="0" w:space="0" w:color="auto"/>
                                    <w:right w:val="none" w:sz="0" w:space="0" w:color="auto"/>
                                  </w:divBdr>
                                  <w:divsChild>
                                    <w:div w:id="134759793">
                                      <w:marLeft w:val="0"/>
                                      <w:marRight w:val="0"/>
                                      <w:marTop w:val="0"/>
                                      <w:marBottom w:val="225"/>
                                      <w:divBdr>
                                        <w:top w:val="none" w:sz="0" w:space="0" w:color="auto"/>
                                        <w:left w:val="none" w:sz="0" w:space="0" w:color="auto"/>
                                        <w:bottom w:val="none" w:sz="0" w:space="0" w:color="auto"/>
                                        <w:right w:val="none" w:sz="0" w:space="0" w:color="auto"/>
                                      </w:divBdr>
                                    </w:div>
                                    <w:div w:id="216164752">
                                      <w:marLeft w:val="0"/>
                                      <w:marRight w:val="0"/>
                                      <w:marTop w:val="0"/>
                                      <w:marBottom w:val="225"/>
                                      <w:divBdr>
                                        <w:top w:val="none" w:sz="0" w:space="0" w:color="auto"/>
                                        <w:left w:val="none" w:sz="0" w:space="0" w:color="auto"/>
                                        <w:bottom w:val="none" w:sz="0" w:space="0" w:color="auto"/>
                                        <w:right w:val="none" w:sz="0" w:space="0" w:color="auto"/>
                                      </w:divBdr>
                                    </w:div>
                                    <w:div w:id="1780563051">
                                      <w:marLeft w:val="0"/>
                                      <w:marRight w:val="0"/>
                                      <w:marTop w:val="0"/>
                                      <w:marBottom w:val="225"/>
                                      <w:divBdr>
                                        <w:top w:val="none" w:sz="0" w:space="0" w:color="auto"/>
                                        <w:left w:val="none" w:sz="0" w:space="0" w:color="auto"/>
                                        <w:bottom w:val="none" w:sz="0" w:space="0" w:color="auto"/>
                                        <w:right w:val="none" w:sz="0" w:space="0" w:color="auto"/>
                                      </w:divBdr>
                                    </w:div>
                                    <w:div w:id="2086997599">
                                      <w:marLeft w:val="0"/>
                                      <w:marRight w:val="0"/>
                                      <w:marTop w:val="0"/>
                                      <w:marBottom w:val="225"/>
                                      <w:divBdr>
                                        <w:top w:val="none" w:sz="0" w:space="0" w:color="auto"/>
                                        <w:left w:val="none" w:sz="0" w:space="0" w:color="auto"/>
                                        <w:bottom w:val="none" w:sz="0" w:space="0" w:color="auto"/>
                                        <w:right w:val="none" w:sz="0" w:space="0" w:color="auto"/>
                                      </w:divBdr>
                                    </w:div>
                                  </w:divsChild>
                                </w:div>
                                <w:div w:id="1988053075">
                                  <w:marLeft w:val="0"/>
                                  <w:marRight w:val="0"/>
                                  <w:marTop w:val="0"/>
                                  <w:marBottom w:val="0"/>
                                  <w:divBdr>
                                    <w:top w:val="none" w:sz="0" w:space="0" w:color="auto"/>
                                    <w:left w:val="none" w:sz="0" w:space="0" w:color="auto"/>
                                    <w:bottom w:val="none" w:sz="0" w:space="0" w:color="auto"/>
                                    <w:right w:val="none" w:sz="0" w:space="0" w:color="auto"/>
                                  </w:divBdr>
                                </w:div>
                                <w:div w:id="850607902">
                                  <w:marLeft w:val="-225"/>
                                  <w:marRight w:val="-225"/>
                                  <w:marTop w:val="0"/>
                                  <w:marBottom w:val="0"/>
                                  <w:divBdr>
                                    <w:top w:val="none" w:sz="0" w:space="0" w:color="auto"/>
                                    <w:left w:val="none" w:sz="0" w:space="0" w:color="auto"/>
                                    <w:bottom w:val="none" w:sz="0" w:space="0" w:color="auto"/>
                                    <w:right w:val="none" w:sz="0" w:space="0" w:color="auto"/>
                                  </w:divBdr>
                                  <w:divsChild>
                                    <w:div w:id="1176699561">
                                      <w:marLeft w:val="0"/>
                                      <w:marRight w:val="0"/>
                                      <w:marTop w:val="0"/>
                                      <w:marBottom w:val="0"/>
                                      <w:divBdr>
                                        <w:top w:val="none" w:sz="0" w:space="0" w:color="auto"/>
                                        <w:left w:val="none" w:sz="0" w:space="0" w:color="auto"/>
                                        <w:bottom w:val="none" w:sz="0" w:space="0" w:color="auto"/>
                                        <w:right w:val="none" w:sz="0" w:space="0" w:color="auto"/>
                                      </w:divBdr>
                                    </w:div>
                                    <w:div w:id="76103175">
                                      <w:marLeft w:val="0"/>
                                      <w:marRight w:val="0"/>
                                      <w:marTop w:val="0"/>
                                      <w:marBottom w:val="0"/>
                                      <w:divBdr>
                                        <w:top w:val="none" w:sz="0" w:space="0" w:color="auto"/>
                                        <w:left w:val="none" w:sz="0" w:space="0" w:color="auto"/>
                                        <w:bottom w:val="none" w:sz="0" w:space="0" w:color="auto"/>
                                        <w:right w:val="none" w:sz="0" w:space="0" w:color="auto"/>
                                      </w:divBdr>
                                    </w:div>
                                    <w:div w:id="555048281">
                                      <w:marLeft w:val="0"/>
                                      <w:marRight w:val="0"/>
                                      <w:marTop w:val="0"/>
                                      <w:marBottom w:val="0"/>
                                      <w:divBdr>
                                        <w:top w:val="none" w:sz="0" w:space="0" w:color="auto"/>
                                        <w:left w:val="none" w:sz="0" w:space="0" w:color="auto"/>
                                        <w:bottom w:val="none" w:sz="0" w:space="0" w:color="auto"/>
                                        <w:right w:val="none" w:sz="0" w:space="0" w:color="auto"/>
                                      </w:divBdr>
                                    </w:div>
                                    <w:div w:id="11832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702432">
          <w:marLeft w:val="0"/>
          <w:marRight w:val="0"/>
          <w:marTop w:val="570"/>
          <w:marBottom w:val="0"/>
          <w:divBdr>
            <w:top w:val="single" w:sz="6" w:space="0" w:color="AAAAAA"/>
            <w:left w:val="single" w:sz="6" w:space="0" w:color="5F5F5F"/>
            <w:bottom w:val="single" w:sz="6" w:space="0" w:color="5F5F5F"/>
            <w:right w:val="single" w:sz="6" w:space="0" w:color="5F5F5F"/>
          </w:divBdr>
          <w:divsChild>
            <w:div w:id="227813988">
              <w:marLeft w:val="0"/>
              <w:marRight w:val="0"/>
              <w:marTop w:val="0"/>
              <w:marBottom w:val="0"/>
              <w:divBdr>
                <w:top w:val="none" w:sz="0" w:space="0" w:color="auto"/>
                <w:left w:val="none" w:sz="0" w:space="0" w:color="auto"/>
                <w:bottom w:val="none" w:sz="0" w:space="0" w:color="auto"/>
                <w:right w:val="none" w:sz="0" w:space="0" w:color="auto"/>
              </w:divBdr>
              <w:divsChild>
                <w:div w:id="1174876232">
                  <w:marLeft w:val="0"/>
                  <w:marRight w:val="0"/>
                  <w:marTop w:val="0"/>
                  <w:marBottom w:val="0"/>
                  <w:divBdr>
                    <w:top w:val="none" w:sz="0" w:space="0" w:color="auto"/>
                    <w:left w:val="none" w:sz="0" w:space="0" w:color="auto"/>
                    <w:bottom w:val="none" w:sz="0" w:space="0" w:color="auto"/>
                    <w:right w:val="none" w:sz="0" w:space="0" w:color="auto"/>
                  </w:divBdr>
                </w:div>
                <w:div w:id="1357122768">
                  <w:marLeft w:val="0"/>
                  <w:marRight w:val="0"/>
                  <w:marTop w:val="0"/>
                  <w:marBottom w:val="0"/>
                  <w:divBdr>
                    <w:top w:val="none" w:sz="0" w:space="0" w:color="auto"/>
                    <w:left w:val="none" w:sz="0" w:space="0" w:color="auto"/>
                    <w:bottom w:val="none" w:sz="0" w:space="0" w:color="auto"/>
                    <w:right w:val="none" w:sz="0" w:space="0" w:color="auto"/>
                  </w:divBdr>
                </w:div>
                <w:div w:id="11927918">
                  <w:marLeft w:val="0"/>
                  <w:marRight w:val="0"/>
                  <w:marTop w:val="0"/>
                  <w:marBottom w:val="0"/>
                  <w:divBdr>
                    <w:top w:val="none" w:sz="0" w:space="0" w:color="auto"/>
                    <w:left w:val="none" w:sz="0" w:space="0" w:color="auto"/>
                    <w:bottom w:val="none" w:sz="0" w:space="0" w:color="auto"/>
                    <w:right w:val="none" w:sz="0" w:space="0" w:color="auto"/>
                  </w:divBdr>
                </w:div>
                <w:div w:id="1672640346">
                  <w:marLeft w:val="0"/>
                  <w:marRight w:val="0"/>
                  <w:marTop w:val="0"/>
                  <w:marBottom w:val="0"/>
                  <w:divBdr>
                    <w:top w:val="none" w:sz="0" w:space="0" w:color="auto"/>
                    <w:left w:val="none" w:sz="0" w:space="0" w:color="auto"/>
                    <w:bottom w:val="none" w:sz="0" w:space="0" w:color="auto"/>
                    <w:right w:val="none" w:sz="0" w:space="0" w:color="auto"/>
                  </w:divBdr>
                </w:div>
                <w:div w:id="1930113121">
                  <w:marLeft w:val="0"/>
                  <w:marRight w:val="0"/>
                  <w:marTop w:val="0"/>
                  <w:marBottom w:val="0"/>
                  <w:divBdr>
                    <w:top w:val="none" w:sz="0" w:space="0" w:color="auto"/>
                    <w:left w:val="none" w:sz="0" w:space="0" w:color="auto"/>
                    <w:bottom w:val="none" w:sz="0" w:space="0" w:color="auto"/>
                    <w:right w:val="none" w:sz="0" w:space="0" w:color="auto"/>
                  </w:divBdr>
                </w:div>
                <w:div w:id="4330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445">
          <w:marLeft w:val="0"/>
          <w:marRight w:val="0"/>
          <w:marTop w:val="570"/>
          <w:marBottom w:val="0"/>
          <w:divBdr>
            <w:top w:val="single" w:sz="6" w:space="0" w:color="AAAAAA"/>
            <w:left w:val="single" w:sz="6" w:space="0" w:color="5F5F5F"/>
            <w:bottom w:val="single" w:sz="6" w:space="0" w:color="5F5F5F"/>
            <w:right w:val="single" w:sz="6" w:space="0" w:color="5F5F5F"/>
          </w:divBdr>
          <w:divsChild>
            <w:div w:id="1475104859">
              <w:marLeft w:val="0"/>
              <w:marRight w:val="0"/>
              <w:marTop w:val="0"/>
              <w:marBottom w:val="0"/>
              <w:divBdr>
                <w:top w:val="none" w:sz="0" w:space="0" w:color="auto"/>
                <w:left w:val="none" w:sz="0" w:space="0" w:color="auto"/>
                <w:bottom w:val="none" w:sz="0" w:space="0" w:color="auto"/>
                <w:right w:val="none" w:sz="0" w:space="0" w:color="auto"/>
              </w:divBdr>
              <w:divsChild>
                <w:div w:id="1107508563">
                  <w:marLeft w:val="0"/>
                  <w:marRight w:val="0"/>
                  <w:marTop w:val="0"/>
                  <w:marBottom w:val="0"/>
                  <w:divBdr>
                    <w:top w:val="none" w:sz="0" w:space="0" w:color="auto"/>
                    <w:left w:val="none" w:sz="0" w:space="0" w:color="auto"/>
                    <w:bottom w:val="none" w:sz="0" w:space="0" w:color="auto"/>
                    <w:right w:val="none" w:sz="0" w:space="0" w:color="auto"/>
                  </w:divBdr>
                </w:div>
                <w:div w:id="921914395">
                  <w:marLeft w:val="0"/>
                  <w:marRight w:val="0"/>
                  <w:marTop w:val="0"/>
                  <w:marBottom w:val="0"/>
                  <w:divBdr>
                    <w:top w:val="none" w:sz="0" w:space="0" w:color="auto"/>
                    <w:left w:val="none" w:sz="0" w:space="0" w:color="auto"/>
                    <w:bottom w:val="none" w:sz="0" w:space="0" w:color="auto"/>
                    <w:right w:val="none" w:sz="0" w:space="0" w:color="auto"/>
                  </w:divBdr>
                </w:div>
                <w:div w:id="1140071314">
                  <w:marLeft w:val="0"/>
                  <w:marRight w:val="0"/>
                  <w:marTop w:val="0"/>
                  <w:marBottom w:val="0"/>
                  <w:divBdr>
                    <w:top w:val="none" w:sz="0" w:space="0" w:color="auto"/>
                    <w:left w:val="none" w:sz="0" w:space="0" w:color="auto"/>
                    <w:bottom w:val="none" w:sz="0" w:space="0" w:color="auto"/>
                    <w:right w:val="none" w:sz="0" w:space="0" w:color="auto"/>
                  </w:divBdr>
                </w:div>
                <w:div w:id="995840461">
                  <w:marLeft w:val="0"/>
                  <w:marRight w:val="0"/>
                  <w:marTop w:val="0"/>
                  <w:marBottom w:val="0"/>
                  <w:divBdr>
                    <w:top w:val="none" w:sz="0" w:space="0" w:color="auto"/>
                    <w:left w:val="none" w:sz="0" w:space="0" w:color="auto"/>
                    <w:bottom w:val="none" w:sz="0" w:space="0" w:color="auto"/>
                    <w:right w:val="none" w:sz="0" w:space="0" w:color="auto"/>
                  </w:divBdr>
                </w:div>
                <w:div w:id="13374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4">
          <w:marLeft w:val="0"/>
          <w:marRight w:val="0"/>
          <w:marTop w:val="570"/>
          <w:marBottom w:val="0"/>
          <w:divBdr>
            <w:top w:val="single" w:sz="6" w:space="0" w:color="AAAAAA"/>
            <w:left w:val="single" w:sz="6" w:space="0" w:color="5F5F5F"/>
            <w:bottom w:val="single" w:sz="6" w:space="0" w:color="5F5F5F"/>
            <w:right w:val="single" w:sz="6" w:space="0" w:color="5F5F5F"/>
          </w:divBdr>
          <w:divsChild>
            <w:div w:id="948849902">
              <w:marLeft w:val="0"/>
              <w:marRight w:val="0"/>
              <w:marTop w:val="0"/>
              <w:marBottom w:val="0"/>
              <w:divBdr>
                <w:top w:val="none" w:sz="0" w:space="0" w:color="auto"/>
                <w:left w:val="none" w:sz="0" w:space="0" w:color="auto"/>
                <w:bottom w:val="none" w:sz="0" w:space="0" w:color="auto"/>
                <w:right w:val="none" w:sz="0" w:space="0" w:color="auto"/>
              </w:divBdr>
              <w:divsChild>
                <w:div w:id="675809870">
                  <w:marLeft w:val="0"/>
                  <w:marRight w:val="0"/>
                  <w:marTop w:val="0"/>
                  <w:marBottom w:val="0"/>
                  <w:divBdr>
                    <w:top w:val="none" w:sz="0" w:space="0" w:color="auto"/>
                    <w:left w:val="none" w:sz="0" w:space="0" w:color="auto"/>
                    <w:bottom w:val="none" w:sz="0" w:space="0" w:color="auto"/>
                    <w:right w:val="none" w:sz="0" w:space="0" w:color="auto"/>
                  </w:divBdr>
                </w:div>
                <w:div w:id="1624268735">
                  <w:marLeft w:val="0"/>
                  <w:marRight w:val="0"/>
                  <w:marTop w:val="0"/>
                  <w:marBottom w:val="0"/>
                  <w:divBdr>
                    <w:top w:val="none" w:sz="0" w:space="0" w:color="auto"/>
                    <w:left w:val="none" w:sz="0" w:space="0" w:color="auto"/>
                    <w:bottom w:val="none" w:sz="0" w:space="0" w:color="auto"/>
                    <w:right w:val="none" w:sz="0" w:space="0" w:color="auto"/>
                  </w:divBdr>
                </w:div>
                <w:div w:id="963972521">
                  <w:marLeft w:val="0"/>
                  <w:marRight w:val="0"/>
                  <w:marTop w:val="0"/>
                  <w:marBottom w:val="0"/>
                  <w:divBdr>
                    <w:top w:val="none" w:sz="0" w:space="0" w:color="auto"/>
                    <w:left w:val="none" w:sz="0" w:space="0" w:color="auto"/>
                    <w:bottom w:val="none" w:sz="0" w:space="0" w:color="auto"/>
                    <w:right w:val="none" w:sz="0" w:space="0" w:color="auto"/>
                  </w:divBdr>
                </w:div>
                <w:div w:id="428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570">
          <w:marLeft w:val="0"/>
          <w:marRight w:val="0"/>
          <w:marTop w:val="570"/>
          <w:marBottom w:val="0"/>
          <w:divBdr>
            <w:top w:val="single" w:sz="6" w:space="0" w:color="AAAAAA"/>
            <w:left w:val="single" w:sz="6" w:space="0" w:color="5F5F5F"/>
            <w:bottom w:val="single" w:sz="6" w:space="0" w:color="5F5F5F"/>
            <w:right w:val="single" w:sz="6" w:space="0" w:color="5F5F5F"/>
          </w:divBdr>
          <w:divsChild>
            <w:div w:id="351761132">
              <w:marLeft w:val="0"/>
              <w:marRight w:val="0"/>
              <w:marTop w:val="0"/>
              <w:marBottom w:val="0"/>
              <w:divBdr>
                <w:top w:val="none" w:sz="0" w:space="0" w:color="auto"/>
                <w:left w:val="none" w:sz="0" w:space="0" w:color="auto"/>
                <w:bottom w:val="none" w:sz="0" w:space="0" w:color="auto"/>
                <w:right w:val="none" w:sz="0" w:space="0" w:color="auto"/>
              </w:divBdr>
              <w:divsChild>
                <w:div w:id="5391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5547">
          <w:marLeft w:val="0"/>
          <w:marRight w:val="0"/>
          <w:marTop w:val="570"/>
          <w:marBottom w:val="0"/>
          <w:divBdr>
            <w:top w:val="single" w:sz="6" w:space="0" w:color="AAAAAA"/>
            <w:left w:val="single" w:sz="6" w:space="0" w:color="5F5F5F"/>
            <w:bottom w:val="single" w:sz="6" w:space="0" w:color="5F5F5F"/>
            <w:right w:val="single" w:sz="6" w:space="0" w:color="5F5F5F"/>
          </w:divBdr>
          <w:divsChild>
            <w:div w:id="2067990801">
              <w:marLeft w:val="0"/>
              <w:marRight w:val="0"/>
              <w:marTop w:val="0"/>
              <w:marBottom w:val="0"/>
              <w:divBdr>
                <w:top w:val="none" w:sz="0" w:space="0" w:color="auto"/>
                <w:left w:val="none" w:sz="0" w:space="0" w:color="auto"/>
                <w:bottom w:val="none" w:sz="0" w:space="0" w:color="auto"/>
                <w:right w:val="none" w:sz="0" w:space="0" w:color="auto"/>
              </w:divBdr>
              <w:divsChild>
                <w:div w:id="780878335">
                  <w:marLeft w:val="0"/>
                  <w:marRight w:val="0"/>
                  <w:marTop w:val="0"/>
                  <w:marBottom w:val="0"/>
                  <w:divBdr>
                    <w:top w:val="none" w:sz="0" w:space="0" w:color="auto"/>
                    <w:left w:val="none" w:sz="0" w:space="0" w:color="auto"/>
                    <w:bottom w:val="none" w:sz="0" w:space="0" w:color="auto"/>
                    <w:right w:val="none" w:sz="0" w:space="0" w:color="auto"/>
                  </w:divBdr>
                  <w:divsChild>
                    <w:div w:id="405540012">
                      <w:marLeft w:val="0"/>
                      <w:marRight w:val="0"/>
                      <w:marTop w:val="0"/>
                      <w:marBottom w:val="0"/>
                      <w:divBdr>
                        <w:top w:val="none" w:sz="0" w:space="0" w:color="auto"/>
                        <w:left w:val="none" w:sz="0" w:space="0" w:color="auto"/>
                        <w:bottom w:val="none" w:sz="0" w:space="0" w:color="auto"/>
                        <w:right w:val="none" w:sz="0" w:space="0" w:color="auto"/>
                      </w:divBdr>
                      <w:divsChild>
                        <w:div w:id="370808117">
                          <w:marLeft w:val="0"/>
                          <w:marRight w:val="0"/>
                          <w:marTop w:val="0"/>
                          <w:marBottom w:val="0"/>
                          <w:divBdr>
                            <w:top w:val="none" w:sz="0" w:space="0" w:color="auto"/>
                            <w:left w:val="none" w:sz="0" w:space="0" w:color="auto"/>
                            <w:bottom w:val="none" w:sz="0" w:space="0" w:color="auto"/>
                            <w:right w:val="none" w:sz="0" w:space="0" w:color="auto"/>
                          </w:divBdr>
                          <w:divsChild>
                            <w:div w:id="1437680168">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011911203">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559585351">
      <w:bodyDiv w:val="1"/>
      <w:marLeft w:val="0"/>
      <w:marRight w:val="0"/>
      <w:marTop w:val="0"/>
      <w:marBottom w:val="0"/>
      <w:divBdr>
        <w:top w:val="none" w:sz="0" w:space="0" w:color="auto"/>
        <w:left w:val="none" w:sz="0" w:space="0" w:color="auto"/>
        <w:bottom w:val="none" w:sz="0" w:space="0" w:color="auto"/>
        <w:right w:val="none" w:sz="0" w:space="0" w:color="auto"/>
      </w:divBdr>
      <w:divsChild>
        <w:div w:id="499540788">
          <w:marLeft w:val="0"/>
          <w:marRight w:val="0"/>
          <w:marTop w:val="0"/>
          <w:marBottom w:val="0"/>
          <w:divBdr>
            <w:top w:val="none" w:sz="0" w:space="0" w:color="auto"/>
            <w:left w:val="none" w:sz="0" w:space="0" w:color="auto"/>
            <w:bottom w:val="none" w:sz="0" w:space="0" w:color="auto"/>
            <w:right w:val="none" w:sz="0" w:space="0" w:color="auto"/>
          </w:divBdr>
          <w:divsChild>
            <w:div w:id="674308980">
              <w:marLeft w:val="0"/>
              <w:marRight w:val="0"/>
              <w:marTop w:val="0"/>
              <w:marBottom w:val="0"/>
              <w:divBdr>
                <w:top w:val="none" w:sz="0" w:space="0" w:color="auto"/>
                <w:left w:val="none" w:sz="0" w:space="0" w:color="auto"/>
                <w:bottom w:val="none" w:sz="0" w:space="0" w:color="auto"/>
                <w:right w:val="none" w:sz="0" w:space="0" w:color="auto"/>
              </w:divBdr>
            </w:div>
          </w:divsChild>
        </w:div>
        <w:div w:id="530149905">
          <w:marLeft w:val="0"/>
          <w:marRight w:val="0"/>
          <w:marTop w:val="0"/>
          <w:marBottom w:val="0"/>
          <w:divBdr>
            <w:top w:val="none" w:sz="0" w:space="0" w:color="auto"/>
            <w:left w:val="none" w:sz="0" w:space="0" w:color="auto"/>
            <w:bottom w:val="none" w:sz="0" w:space="0" w:color="auto"/>
            <w:right w:val="none" w:sz="0" w:space="0" w:color="auto"/>
          </w:divBdr>
          <w:divsChild>
            <w:div w:id="241724371">
              <w:marLeft w:val="0"/>
              <w:marRight w:val="0"/>
              <w:marTop w:val="0"/>
              <w:marBottom w:val="0"/>
              <w:divBdr>
                <w:top w:val="none" w:sz="0" w:space="0" w:color="auto"/>
                <w:left w:val="none" w:sz="0" w:space="0" w:color="auto"/>
                <w:bottom w:val="none" w:sz="0" w:space="0" w:color="auto"/>
                <w:right w:val="none" w:sz="0" w:space="0" w:color="auto"/>
              </w:divBdr>
            </w:div>
          </w:divsChild>
        </w:div>
        <w:div w:id="550000493">
          <w:marLeft w:val="0"/>
          <w:marRight w:val="0"/>
          <w:marTop w:val="0"/>
          <w:marBottom w:val="0"/>
          <w:divBdr>
            <w:top w:val="none" w:sz="0" w:space="0" w:color="auto"/>
            <w:left w:val="none" w:sz="0" w:space="0" w:color="auto"/>
            <w:bottom w:val="none" w:sz="0" w:space="0" w:color="auto"/>
            <w:right w:val="none" w:sz="0" w:space="0" w:color="auto"/>
          </w:divBdr>
          <w:divsChild>
            <w:div w:id="1340886923">
              <w:marLeft w:val="-225"/>
              <w:marRight w:val="-225"/>
              <w:marTop w:val="0"/>
              <w:marBottom w:val="0"/>
              <w:divBdr>
                <w:top w:val="none" w:sz="0" w:space="0" w:color="auto"/>
                <w:left w:val="none" w:sz="0" w:space="0" w:color="auto"/>
                <w:bottom w:val="none" w:sz="0" w:space="0" w:color="auto"/>
                <w:right w:val="none" w:sz="0" w:space="0" w:color="auto"/>
              </w:divBdr>
              <w:divsChild>
                <w:div w:id="1117606624">
                  <w:marLeft w:val="0"/>
                  <w:marRight w:val="0"/>
                  <w:marTop w:val="0"/>
                  <w:marBottom w:val="0"/>
                  <w:divBdr>
                    <w:top w:val="none" w:sz="0" w:space="0" w:color="auto"/>
                    <w:left w:val="none" w:sz="0" w:space="0" w:color="auto"/>
                    <w:bottom w:val="none" w:sz="0" w:space="0" w:color="auto"/>
                    <w:right w:val="none" w:sz="0" w:space="0" w:color="auto"/>
                  </w:divBdr>
                  <w:divsChild>
                    <w:div w:id="612177833">
                      <w:marLeft w:val="0"/>
                      <w:marRight w:val="0"/>
                      <w:marTop w:val="0"/>
                      <w:marBottom w:val="0"/>
                      <w:divBdr>
                        <w:top w:val="none" w:sz="0" w:space="0" w:color="auto"/>
                        <w:left w:val="none" w:sz="0" w:space="0" w:color="auto"/>
                        <w:bottom w:val="none" w:sz="0" w:space="0" w:color="auto"/>
                        <w:right w:val="none" w:sz="0" w:space="0" w:color="auto"/>
                      </w:divBdr>
                    </w:div>
                  </w:divsChild>
                </w:div>
                <w:div w:id="612979069">
                  <w:marLeft w:val="0"/>
                  <w:marRight w:val="0"/>
                  <w:marTop w:val="0"/>
                  <w:marBottom w:val="0"/>
                  <w:divBdr>
                    <w:top w:val="none" w:sz="0" w:space="0" w:color="auto"/>
                    <w:left w:val="none" w:sz="0" w:space="0" w:color="auto"/>
                    <w:bottom w:val="none" w:sz="0" w:space="0" w:color="auto"/>
                    <w:right w:val="none" w:sz="0" w:space="0" w:color="auto"/>
                  </w:divBdr>
                  <w:divsChild>
                    <w:div w:id="521363198">
                      <w:marLeft w:val="-225"/>
                      <w:marRight w:val="-225"/>
                      <w:marTop w:val="0"/>
                      <w:marBottom w:val="0"/>
                      <w:divBdr>
                        <w:top w:val="none" w:sz="0" w:space="0" w:color="auto"/>
                        <w:left w:val="none" w:sz="0" w:space="0" w:color="auto"/>
                        <w:bottom w:val="none" w:sz="0" w:space="0" w:color="auto"/>
                        <w:right w:val="none" w:sz="0" w:space="0" w:color="auto"/>
                      </w:divBdr>
                      <w:divsChild>
                        <w:div w:id="1785728146">
                          <w:marLeft w:val="0"/>
                          <w:marRight w:val="0"/>
                          <w:marTop w:val="0"/>
                          <w:marBottom w:val="0"/>
                          <w:divBdr>
                            <w:top w:val="none" w:sz="0" w:space="0" w:color="auto"/>
                            <w:left w:val="none" w:sz="0" w:space="0" w:color="auto"/>
                            <w:bottom w:val="none" w:sz="0" w:space="0" w:color="auto"/>
                            <w:right w:val="none" w:sz="0" w:space="0" w:color="auto"/>
                          </w:divBdr>
                          <w:divsChild>
                            <w:div w:id="1601639435">
                              <w:marLeft w:val="0"/>
                              <w:marRight w:val="0"/>
                              <w:marTop w:val="0"/>
                              <w:marBottom w:val="0"/>
                              <w:divBdr>
                                <w:top w:val="none" w:sz="0" w:space="0" w:color="auto"/>
                                <w:left w:val="none" w:sz="0" w:space="0" w:color="auto"/>
                                <w:bottom w:val="none" w:sz="0" w:space="0" w:color="auto"/>
                                <w:right w:val="none" w:sz="0" w:space="0" w:color="auto"/>
                              </w:divBdr>
                              <w:divsChild>
                                <w:div w:id="649362770">
                                  <w:marLeft w:val="0"/>
                                  <w:marRight w:val="0"/>
                                  <w:marTop w:val="0"/>
                                  <w:marBottom w:val="0"/>
                                  <w:divBdr>
                                    <w:top w:val="none" w:sz="0" w:space="0" w:color="auto"/>
                                    <w:left w:val="none" w:sz="0" w:space="0" w:color="auto"/>
                                    <w:bottom w:val="none" w:sz="0" w:space="0" w:color="auto"/>
                                    <w:right w:val="none" w:sz="0" w:space="0" w:color="auto"/>
                                  </w:divBdr>
                                </w:div>
                                <w:div w:id="1697123084">
                                  <w:marLeft w:val="0"/>
                                  <w:marRight w:val="0"/>
                                  <w:marTop w:val="180"/>
                                  <w:marBottom w:val="180"/>
                                  <w:divBdr>
                                    <w:top w:val="single" w:sz="6" w:space="7" w:color="EBEBEB"/>
                                    <w:left w:val="single" w:sz="6" w:space="7" w:color="EBEBEB"/>
                                    <w:bottom w:val="single" w:sz="6" w:space="7" w:color="EBEBEB"/>
                                    <w:right w:val="single" w:sz="6" w:space="7" w:color="EBEBEB"/>
                                  </w:divBdr>
                                  <w:divsChild>
                                    <w:div w:id="1870215004">
                                      <w:marLeft w:val="0"/>
                                      <w:marRight w:val="0"/>
                                      <w:marTop w:val="0"/>
                                      <w:marBottom w:val="0"/>
                                      <w:divBdr>
                                        <w:top w:val="none" w:sz="0" w:space="0" w:color="auto"/>
                                        <w:left w:val="single" w:sz="24" w:space="7" w:color="8AC007"/>
                                        <w:bottom w:val="none" w:sz="0" w:space="0" w:color="auto"/>
                                        <w:right w:val="none" w:sz="0" w:space="0" w:color="auto"/>
                                      </w:divBdr>
                                    </w:div>
                                  </w:divsChild>
                                </w:div>
                                <w:div w:id="714813759">
                                  <w:marLeft w:val="0"/>
                                  <w:marRight w:val="0"/>
                                  <w:marTop w:val="180"/>
                                  <w:marBottom w:val="180"/>
                                  <w:divBdr>
                                    <w:top w:val="single" w:sz="6" w:space="7" w:color="EBEBEB"/>
                                    <w:left w:val="single" w:sz="6" w:space="7" w:color="EBEBEB"/>
                                    <w:bottom w:val="single" w:sz="6" w:space="7" w:color="EBEBEB"/>
                                    <w:right w:val="single" w:sz="6" w:space="7" w:color="EBEBEB"/>
                                  </w:divBdr>
                                  <w:divsChild>
                                    <w:div w:id="1646927892">
                                      <w:marLeft w:val="0"/>
                                      <w:marRight w:val="0"/>
                                      <w:marTop w:val="0"/>
                                      <w:marBottom w:val="0"/>
                                      <w:divBdr>
                                        <w:top w:val="none" w:sz="0" w:space="0" w:color="auto"/>
                                        <w:left w:val="single" w:sz="24" w:space="7" w:color="8AC007"/>
                                        <w:bottom w:val="none" w:sz="0" w:space="0" w:color="auto"/>
                                        <w:right w:val="none" w:sz="0" w:space="0" w:color="auto"/>
                                      </w:divBdr>
                                    </w:div>
                                  </w:divsChild>
                                </w:div>
                                <w:div w:id="1427842374">
                                  <w:marLeft w:val="0"/>
                                  <w:marRight w:val="0"/>
                                  <w:marTop w:val="180"/>
                                  <w:marBottom w:val="180"/>
                                  <w:divBdr>
                                    <w:top w:val="single" w:sz="6" w:space="7" w:color="EBEBEB"/>
                                    <w:left w:val="single" w:sz="6" w:space="7" w:color="EBEBEB"/>
                                    <w:bottom w:val="single" w:sz="6" w:space="7" w:color="EBEBEB"/>
                                    <w:right w:val="single" w:sz="6" w:space="7" w:color="EBEBEB"/>
                                  </w:divBdr>
                                  <w:divsChild>
                                    <w:div w:id="1106850485">
                                      <w:marLeft w:val="0"/>
                                      <w:marRight w:val="0"/>
                                      <w:marTop w:val="0"/>
                                      <w:marBottom w:val="0"/>
                                      <w:divBdr>
                                        <w:top w:val="none" w:sz="0" w:space="0" w:color="auto"/>
                                        <w:left w:val="single" w:sz="24" w:space="7" w:color="8AC007"/>
                                        <w:bottom w:val="none" w:sz="0" w:space="0" w:color="auto"/>
                                        <w:right w:val="none" w:sz="0" w:space="0" w:color="auto"/>
                                      </w:divBdr>
                                    </w:div>
                                  </w:divsChild>
                                </w:div>
                                <w:div w:id="8602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851">
                          <w:marLeft w:val="0"/>
                          <w:marRight w:val="0"/>
                          <w:marTop w:val="0"/>
                          <w:marBottom w:val="0"/>
                          <w:divBdr>
                            <w:top w:val="none" w:sz="0" w:space="0" w:color="auto"/>
                            <w:left w:val="none" w:sz="0" w:space="0" w:color="auto"/>
                            <w:bottom w:val="none" w:sz="0" w:space="0" w:color="auto"/>
                            <w:right w:val="none" w:sz="0" w:space="0" w:color="auto"/>
                          </w:divBdr>
                          <w:divsChild>
                            <w:div w:id="843544803">
                              <w:marLeft w:val="-225"/>
                              <w:marRight w:val="-225"/>
                              <w:marTop w:val="0"/>
                              <w:marBottom w:val="0"/>
                              <w:divBdr>
                                <w:top w:val="none" w:sz="0" w:space="0" w:color="auto"/>
                                <w:left w:val="none" w:sz="0" w:space="0" w:color="auto"/>
                                <w:bottom w:val="none" w:sz="0" w:space="0" w:color="auto"/>
                                <w:right w:val="none" w:sz="0" w:space="0" w:color="auto"/>
                              </w:divBdr>
                            </w:div>
                            <w:div w:id="938173129">
                              <w:marLeft w:val="-225"/>
                              <w:marRight w:val="-225"/>
                              <w:marTop w:val="0"/>
                              <w:marBottom w:val="0"/>
                              <w:divBdr>
                                <w:top w:val="none" w:sz="0" w:space="0" w:color="auto"/>
                                <w:left w:val="none" w:sz="0" w:space="0" w:color="auto"/>
                                <w:bottom w:val="none" w:sz="0" w:space="0" w:color="auto"/>
                                <w:right w:val="none" w:sz="0" w:space="0" w:color="auto"/>
                              </w:divBdr>
                            </w:div>
                            <w:div w:id="1425028372">
                              <w:marLeft w:val="-225"/>
                              <w:marRight w:val="-225"/>
                              <w:marTop w:val="0"/>
                              <w:marBottom w:val="0"/>
                              <w:divBdr>
                                <w:top w:val="none" w:sz="0" w:space="0" w:color="auto"/>
                                <w:left w:val="none" w:sz="0" w:space="0" w:color="auto"/>
                                <w:bottom w:val="none" w:sz="0" w:space="0" w:color="auto"/>
                                <w:right w:val="none" w:sz="0" w:space="0" w:color="auto"/>
                              </w:divBdr>
                              <w:divsChild>
                                <w:div w:id="18122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5526">
                      <w:marLeft w:val="-225"/>
                      <w:marRight w:val="-225"/>
                      <w:marTop w:val="0"/>
                      <w:marBottom w:val="0"/>
                      <w:divBdr>
                        <w:top w:val="none" w:sz="0" w:space="0" w:color="auto"/>
                        <w:left w:val="none" w:sz="0" w:space="0" w:color="auto"/>
                        <w:bottom w:val="none" w:sz="0" w:space="0" w:color="auto"/>
                        <w:right w:val="none" w:sz="0" w:space="0" w:color="auto"/>
                      </w:divBdr>
                      <w:divsChild>
                        <w:div w:id="33190404">
                          <w:marLeft w:val="0"/>
                          <w:marRight w:val="0"/>
                          <w:marTop w:val="0"/>
                          <w:marBottom w:val="0"/>
                          <w:divBdr>
                            <w:top w:val="none" w:sz="0" w:space="0" w:color="auto"/>
                            <w:left w:val="none" w:sz="0" w:space="0" w:color="auto"/>
                            <w:bottom w:val="none" w:sz="0" w:space="0" w:color="auto"/>
                            <w:right w:val="none" w:sz="0" w:space="0" w:color="auto"/>
                          </w:divBdr>
                          <w:divsChild>
                            <w:div w:id="320155308">
                              <w:marLeft w:val="0"/>
                              <w:marRight w:val="0"/>
                              <w:marTop w:val="300"/>
                              <w:marBottom w:val="0"/>
                              <w:divBdr>
                                <w:top w:val="none" w:sz="0" w:space="0" w:color="auto"/>
                                <w:left w:val="none" w:sz="0" w:space="0" w:color="auto"/>
                                <w:bottom w:val="none" w:sz="0" w:space="0" w:color="auto"/>
                                <w:right w:val="none" w:sz="0" w:space="0" w:color="auto"/>
                              </w:divBdr>
                              <w:divsChild>
                                <w:div w:id="445542865">
                                  <w:marLeft w:val="-225"/>
                                  <w:marRight w:val="-225"/>
                                  <w:marTop w:val="0"/>
                                  <w:marBottom w:val="0"/>
                                  <w:divBdr>
                                    <w:top w:val="none" w:sz="0" w:space="0" w:color="auto"/>
                                    <w:left w:val="none" w:sz="0" w:space="0" w:color="auto"/>
                                    <w:bottom w:val="none" w:sz="0" w:space="0" w:color="auto"/>
                                    <w:right w:val="none" w:sz="0" w:space="0" w:color="auto"/>
                                  </w:divBdr>
                                  <w:divsChild>
                                    <w:div w:id="908539339">
                                      <w:marLeft w:val="0"/>
                                      <w:marRight w:val="0"/>
                                      <w:marTop w:val="0"/>
                                      <w:marBottom w:val="0"/>
                                      <w:divBdr>
                                        <w:top w:val="none" w:sz="0" w:space="0" w:color="auto"/>
                                        <w:left w:val="none" w:sz="0" w:space="0" w:color="auto"/>
                                        <w:bottom w:val="none" w:sz="0" w:space="0" w:color="auto"/>
                                        <w:right w:val="none" w:sz="0" w:space="0" w:color="auto"/>
                                      </w:divBdr>
                                    </w:div>
                                    <w:div w:id="1082946908">
                                      <w:marLeft w:val="0"/>
                                      <w:marRight w:val="0"/>
                                      <w:marTop w:val="0"/>
                                      <w:marBottom w:val="0"/>
                                      <w:divBdr>
                                        <w:top w:val="none" w:sz="0" w:space="0" w:color="auto"/>
                                        <w:left w:val="none" w:sz="0" w:space="0" w:color="auto"/>
                                        <w:bottom w:val="none" w:sz="0" w:space="0" w:color="auto"/>
                                        <w:right w:val="none" w:sz="0" w:space="0" w:color="auto"/>
                                      </w:divBdr>
                                    </w:div>
                                    <w:div w:id="1795830576">
                                      <w:marLeft w:val="0"/>
                                      <w:marRight w:val="0"/>
                                      <w:marTop w:val="0"/>
                                      <w:marBottom w:val="0"/>
                                      <w:divBdr>
                                        <w:top w:val="none" w:sz="0" w:space="0" w:color="auto"/>
                                        <w:left w:val="none" w:sz="0" w:space="0" w:color="auto"/>
                                        <w:bottom w:val="none" w:sz="0" w:space="0" w:color="auto"/>
                                        <w:right w:val="none" w:sz="0" w:space="0" w:color="auto"/>
                                      </w:divBdr>
                                    </w:div>
                                    <w:div w:id="1228615427">
                                      <w:marLeft w:val="0"/>
                                      <w:marRight w:val="0"/>
                                      <w:marTop w:val="0"/>
                                      <w:marBottom w:val="0"/>
                                      <w:divBdr>
                                        <w:top w:val="none" w:sz="0" w:space="0" w:color="auto"/>
                                        <w:left w:val="none" w:sz="0" w:space="0" w:color="auto"/>
                                        <w:bottom w:val="none" w:sz="0" w:space="0" w:color="auto"/>
                                        <w:right w:val="none" w:sz="0" w:space="0" w:color="auto"/>
                                      </w:divBdr>
                                    </w:div>
                                  </w:divsChild>
                                </w:div>
                                <w:div w:id="1481724232">
                                  <w:marLeft w:val="0"/>
                                  <w:marRight w:val="0"/>
                                  <w:marTop w:val="0"/>
                                  <w:marBottom w:val="0"/>
                                  <w:divBdr>
                                    <w:top w:val="none" w:sz="0" w:space="0" w:color="auto"/>
                                    <w:left w:val="none" w:sz="0" w:space="0" w:color="auto"/>
                                    <w:bottom w:val="none" w:sz="0" w:space="0" w:color="auto"/>
                                    <w:right w:val="none" w:sz="0" w:space="0" w:color="auto"/>
                                  </w:divBdr>
                                  <w:divsChild>
                                    <w:div w:id="110129159">
                                      <w:marLeft w:val="0"/>
                                      <w:marRight w:val="0"/>
                                      <w:marTop w:val="0"/>
                                      <w:marBottom w:val="225"/>
                                      <w:divBdr>
                                        <w:top w:val="none" w:sz="0" w:space="0" w:color="auto"/>
                                        <w:left w:val="none" w:sz="0" w:space="0" w:color="auto"/>
                                        <w:bottom w:val="none" w:sz="0" w:space="0" w:color="auto"/>
                                        <w:right w:val="none" w:sz="0" w:space="0" w:color="auto"/>
                                      </w:divBdr>
                                    </w:div>
                                    <w:div w:id="1705403139">
                                      <w:marLeft w:val="0"/>
                                      <w:marRight w:val="0"/>
                                      <w:marTop w:val="0"/>
                                      <w:marBottom w:val="225"/>
                                      <w:divBdr>
                                        <w:top w:val="none" w:sz="0" w:space="0" w:color="auto"/>
                                        <w:left w:val="none" w:sz="0" w:space="0" w:color="auto"/>
                                        <w:bottom w:val="none" w:sz="0" w:space="0" w:color="auto"/>
                                        <w:right w:val="none" w:sz="0" w:space="0" w:color="auto"/>
                                      </w:divBdr>
                                    </w:div>
                                    <w:div w:id="20402039">
                                      <w:marLeft w:val="0"/>
                                      <w:marRight w:val="0"/>
                                      <w:marTop w:val="0"/>
                                      <w:marBottom w:val="225"/>
                                      <w:divBdr>
                                        <w:top w:val="none" w:sz="0" w:space="0" w:color="auto"/>
                                        <w:left w:val="none" w:sz="0" w:space="0" w:color="auto"/>
                                        <w:bottom w:val="none" w:sz="0" w:space="0" w:color="auto"/>
                                        <w:right w:val="none" w:sz="0" w:space="0" w:color="auto"/>
                                      </w:divBdr>
                                    </w:div>
                                    <w:div w:id="411008364">
                                      <w:marLeft w:val="0"/>
                                      <w:marRight w:val="0"/>
                                      <w:marTop w:val="0"/>
                                      <w:marBottom w:val="225"/>
                                      <w:divBdr>
                                        <w:top w:val="none" w:sz="0" w:space="0" w:color="auto"/>
                                        <w:left w:val="none" w:sz="0" w:space="0" w:color="auto"/>
                                        <w:bottom w:val="none" w:sz="0" w:space="0" w:color="auto"/>
                                        <w:right w:val="none" w:sz="0" w:space="0" w:color="auto"/>
                                      </w:divBdr>
                                    </w:div>
                                  </w:divsChild>
                                </w:div>
                                <w:div w:id="1682658149">
                                  <w:marLeft w:val="0"/>
                                  <w:marRight w:val="0"/>
                                  <w:marTop w:val="0"/>
                                  <w:marBottom w:val="0"/>
                                  <w:divBdr>
                                    <w:top w:val="none" w:sz="0" w:space="0" w:color="auto"/>
                                    <w:left w:val="none" w:sz="0" w:space="0" w:color="auto"/>
                                    <w:bottom w:val="none" w:sz="0" w:space="0" w:color="auto"/>
                                    <w:right w:val="none" w:sz="0" w:space="0" w:color="auto"/>
                                  </w:divBdr>
                                </w:div>
                                <w:div w:id="2056663261">
                                  <w:marLeft w:val="-225"/>
                                  <w:marRight w:val="-225"/>
                                  <w:marTop w:val="0"/>
                                  <w:marBottom w:val="0"/>
                                  <w:divBdr>
                                    <w:top w:val="none" w:sz="0" w:space="0" w:color="auto"/>
                                    <w:left w:val="none" w:sz="0" w:space="0" w:color="auto"/>
                                    <w:bottom w:val="none" w:sz="0" w:space="0" w:color="auto"/>
                                    <w:right w:val="none" w:sz="0" w:space="0" w:color="auto"/>
                                  </w:divBdr>
                                  <w:divsChild>
                                    <w:div w:id="1767655796">
                                      <w:marLeft w:val="0"/>
                                      <w:marRight w:val="0"/>
                                      <w:marTop w:val="0"/>
                                      <w:marBottom w:val="0"/>
                                      <w:divBdr>
                                        <w:top w:val="none" w:sz="0" w:space="0" w:color="auto"/>
                                        <w:left w:val="none" w:sz="0" w:space="0" w:color="auto"/>
                                        <w:bottom w:val="none" w:sz="0" w:space="0" w:color="auto"/>
                                        <w:right w:val="none" w:sz="0" w:space="0" w:color="auto"/>
                                      </w:divBdr>
                                    </w:div>
                                    <w:div w:id="25756242">
                                      <w:marLeft w:val="0"/>
                                      <w:marRight w:val="0"/>
                                      <w:marTop w:val="0"/>
                                      <w:marBottom w:val="0"/>
                                      <w:divBdr>
                                        <w:top w:val="none" w:sz="0" w:space="0" w:color="auto"/>
                                        <w:left w:val="none" w:sz="0" w:space="0" w:color="auto"/>
                                        <w:bottom w:val="none" w:sz="0" w:space="0" w:color="auto"/>
                                        <w:right w:val="none" w:sz="0" w:space="0" w:color="auto"/>
                                      </w:divBdr>
                                    </w:div>
                                    <w:div w:id="255215950">
                                      <w:marLeft w:val="0"/>
                                      <w:marRight w:val="0"/>
                                      <w:marTop w:val="0"/>
                                      <w:marBottom w:val="0"/>
                                      <w:divBdr>
                                        <w:top w:val="none" w:sz="0" w:space="0" w:color="auto"/>
                                        <w:left w:val="none" w:sz="0" w:space="0" w:color="auto"/>
                                        <w:bottom w:val="none" w:sz="0" w:space="0" w:color="auto"/>
                                        <w:right w:val="none" w:sz="0" w:space="0" w:color="auto"/>
                                      </w:divBdr>
                                    </w:div>
                                    <w:div w:id="11148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419403">
          <w:marLeft w:val="0"/>
          <w:marRight w:val="0"/>
          <w:marTop w:val="570"/>
          <w:marBottom w:val="0"/>
          <w:divBdr>
            <w:top w:val="single" w:sz="6" w:space="0" w:color="AAAAAA"/>
            <w:left w:val="single" w:sz="6" w:space="0" w:color="5F5F5F"/>
            <w:bottom w:val="single" w:sz="6" w:space="0" w:color="5F5F5F"/>
            <w:right w:val="single" w:sz="6" w:space="0" w:color="5F5F5F"/>
          </w:divBdr>
          <w:divsChild>
            <w:div w:id="888417925">
              <w:marLeft w:val="0"/>
              <w:marRight w:val="0"/>
              <w:marTop w:val="0"/>
              <w:marBottom w:val="0"/>
              <w:divBdr>
                <w:top w:val="none" w:sz="0" w:space="0" w:color="auto"/>
                <w:left w:val="none" w:sz="0" w:space="0" w:color="auto"/>
                <w:bottom w:val="none" w:sz="0" w:space="0" w:color="auto"/>
                <w:right w:val="none" w:sz="0" w:space="0" w:color="auto"/>
              </w:divBdr>
              <w:divsChild>
                <w:div w:id="54353771">
                  <w:marLeft w:val="0"/>
                  <w:marRight w:val="0"/>
                  <w:marTop w:val="0"/>
                  <w:marBottom w:val="0"/>
                  <w:divBdr>
                    <w:top w:val="none" w:sz="0" w:space="0" w:color="auto"/>
                    <w:left w:val="none" w:sz="0" w:space="0" w:color="auto"/>
                    <w:bottom w:val="none" w:sz="0" w:space="0" w:color="auto"/>
                    <w:right w:val="none" w:sz="0" w:space="0" w:color="auto"/>
                  </w:divBdr>
                </w:div>
                <w:div w:id="1065834782">
                  <w:marLeft w:val="0"/>
                  <w:marRight w:val="0"/>
                  <w:marTop w:val="0"/>
                  <w:marBottom w:val="0"/>
                  <w:divBdr>
                    <w:top w:val="none" w:sz="0" w:space="0" w:color="auto"/>
                    <w:left w:val="none" w:sz="0" w:space="0" w:color="auto"/>
                    <w:bottom w:val="none" w:sz="0" w:space="0" w:color="auto"/>
                    <w:right w:val="none" w:sz="0" w:space="0" w:color="auto"/>
                  </w:divBdr>
                </w:div>
                <w:div w:id="2081782329">
                  <w:marLeft w:val="0"/>
                  <w:marRight w:val="0"/>
                  <w:marTop w:val="0"/>
                  <w:marBottom w:val="0"/>
                  <w:divBdr>
                    <w:top w:val="none" w:sz="0" w:space="0" w:color="auto"/>
                    <w:left w:val="none" w:sz="0" w:space="0" w:color="auto"/>
                    <w:bottom w:val="none" w:sz="0" w:space="0" w:color="auto"/>
                    <w:right w:val="none" w:sz="0" w:space="0" w:color="auto"/>
                  </w:divBdr>
                </w:div>
                <w:div w:id="355693844">
                  <w:marLeft w:val="0"/>
                  <w:marRight w:val="0"/>
                  <w:marTop w:val="0"/>
                  <w:marBottom w:val="0"/>
                  <w:divBdr>
                    <w:top w:val="none" w:sz="0" w:space="0" w:color="auto"/>
                    <w:left w:val="none" w:sz="0" w:space="0" w:color="auto"/>
                    <w:bottom w:val="none" w:sz="0" w:space="0" w:color="auto"/>
                    <w:right w:val="none" w:sz="0" w:space="0" w:color="auto"/>
                  </w:divBdr>
                </w:div>
                <w:div w:id="692612883">
                  <w:marLeft w:val="0"/>
                  <w:marRight w:val="0"/>
                  <w:marTop w:val="0"/>
                  <w:marBottom w:val="0"/>
                  <w:divBdr>
                    <w:top w:val="none" w:sz="0" w:space="0" w:color="auto"/>
                    <w:left w:val="none" w:sz="0" w:space="0" w:color="auto"/>
                    <w:bottom w:val="none" w:sz="0" w:space="0" w:color="auto"/>
                    <w:right w:val="none" w:sz="0" w:space="0" w:color="auto"/>
                  </w:divBdr>
                </w:div>
                <w:div w:id="12846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380">
          <w:marLeft w:val="0"/>
          <w:marRight w:val="0"/>
          <w:marTop w:val="570"/>
          <w:marBottom w:val="0"/>
          <w:divBdr>
            <w:top w:val="single" w:sz="6" w:space="0" w:color="AAAAAA"/>
            <w:left w:val="single" w:sz="6" w:space="0" w:color="5F5F5F"/>
            <w:bottom w:val="single" w:sz="6" w:space="0" w:color="5F5F5F"/>
            <w:right w:val="single" w:sz="6" w:space="0" w:color="5F5F5F"/>
          </w:divBdr>
          <w:divsChild>
            <w:div w:id="1693921738">
              <w:marLeft w:val="0"/>
              <w:marRight w:val="0"/>
              <w:marTop w:val="0"/>
              <w:marBottom w:val="0"/>
              <w:divBdr>
                <w:top w:val="none" w:sz="0" w:space="0" w:color="auto"/>
                <w:left w:val="none" w:sz="0" w:space="0" w:color="auto"/>
                <w:bottom w:val="none" w:sz="0" w:space="0" w:color="auto"/>
                <w:right w:val="none" w:sz="0" w:space="0" w:color="auto"/>
              </w:divBdr>
              <w:divsChild>
                <w:div w:id="254898069">
                  <w:marLeft w:val="0"/>
                  <w:marRight w:val="0"/>
                  <w:marTop w:val="0"/>
                  <w:marBottom w:val="0"/>
                  <w:divBdr>
                    <w:top w:val="none" w:sz="0" w:space="0" w:color="auto"/>
                    <w:left w:val="none" w:sz="0" w:space="0" w:color="auto"/>
                    <w:bottom w:val="none" w:sz="0" w:space="0" w:color="auto"/>
                    <w:right w:val="none" w:sz="0" w:space="0" w:color="auto"/>
                  </w:divBdr>
                </w:div>
                <w:div w:id="1194883001">
                  <w:marLeft w:val="0"/>
                  <w:marRight w:val="0"/>
                  <w:marTop w:val="0"/>
                  <w:marBottom w:val="0"/>
                  <w:divBdr>
                    <w:top w:val="none" w:sz="0" w:space="0" w:color="auto"/>
                    <w:left w:val="none" w:sz="0" w:space="0" w:color="auto"/>
                    <w:bottom w:val="none" w:sz="0" w:space="0" w:color="auto"/>
                    <w:right w:val="none" w:sz="0" w:space="0" w:color="auto"/>
                  </w:divBdr>
                </w:div>
                <w:div w:id="844512956">
                  <w:marLeft w:val="0"/>
                  <w:marRight w:val="0"/>
                  <w:marTop w:val="0"/>
                  <w:marBottom w:val="0"/>
                  <w:divBdr>
                    <w:top w:val="none" w:sz="0" w:space="0" w:color="auto"/>
                    <w:left w:val="none" w:sz="0" w:space="0" w:color="auto"/>
                    <w:bottom w:val="none" w:sz="0" w:space="0" w:color="auto"/>
                    <w:right w:val="none" w:sz="0" w:space="0" w:color="auto"/>
                  </w:divBdr>
                </w:div>
                <w:div w:id="1163080806">
                  <w:marLeft w:val="0"/>
                  <w:marRight w:val="0"/>
                  <w:marTop w:val="0"/>
                  <w:marBottom w:val="0"/>
                  <w:divBdr>
                    <w:top w:val="none" w:sz="0" w:space="0" w:color="auto"/>
                    <w:left w:val="none" w:sz="0" w:space="0" w:color="auto"/>
                    <w:bottom w:val="none" w:sz="0" w:space="0" w:color="auto"/>
                    <w:right w:val="none" w:sz="0" w:space="0" w:color="auto"/>
                  </w:divBdr>
                </w:div>
                <w:div w:id="11090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916">
          <w:marLeft w:val="0"/>
          <w:marRight w:val="0"/>
          <w:marTop w:val="570"/>
          <w:marBottom w:val="0"/>
          <w:divBdr>
            <w:top w:val="single" w:sz="6" w:space="0" w:color="AAAAAA"/>
            <w:left w:val="single" w:sz="6" w:space="0" w:color="5F5F5F"/>
            <w:bottom w:val="single" w:sz="6" w:space="0" w:color="5F5F5F"/>
            <w:right w:val="single" w:sz="6" w:space="0" w:color="5F5F5F"/>
          </w:divBdr>
          <w:divsChild>
            <w:div w:id="101147294">
              <w:marLeft w:val="0"/>
              <w:marRight w:val="0"/>
              <w:marTop w:val="0"/>
              <w:marBottom w:val="0"/>
              <w:divBdr>
                <w:top w:val="none" w:sz="0" w:space="0" w:color="auto"/>
                <w:left w:val="none" w:sz="0" w:space="0" w:color="auto"/>
                <w:bottom w:val="none" w:sz="0" w:space="0" w:color="auto"/>
                <w:right w:val="none" w:sz="0" w:space="0" w:color="auto"/>
              </w:divBdr>
              <w:divsChild>
                <w:div w:id="506941590">
                  <w:marLeft w:val="0"/>
                  <w:marRight w:val="0"/>
                  <w:marTop w:val="0"/>
                  <w:marBottom w:val="0"/>
                  <w:divBdr>
                    <w:top w:val="none" w:sz="0" w:space="0" w:color="auto"/>
                    <w:left w:val="none" w:sz="0" w:space="0" w:color="auto"/>
                    <w:bottom w:val="none" w:sz="0" w:space="0" w:color="auto"/>
                    <w:right w:val="none" w:sz="0" w:space="0" w:color="auto"/>
                  </w:divBdr>
                </w:div>
                <w:div w:id="958074885">
                  <w:marLeft w:val="0"/>
                  <w:marRight w:val="0"/>
                  <w:marTop w:val="0"/>
                  <w:marBottom w:val="0"/>
                  <w:divBdr>
                    <w:top w:val="none" w:sz="0" w:space="0" w:color="auto"/>
                    <w:left w:val="none" w:sz="0" w:space="0" w:color="auto"/>
                    <w:bottom w:val="none" w:sz="0" w:space="0" w:color="auto"/>
                    <w:right w:val="none" w:sz="0" w:space="0" w:color="auto"/>
                  </w:divBdr>
                </w:div>
                <w:div w:id="305162743">
                  <w:marLeft w:val="0"/>
                  <w:marRight w:val="0"/>
                  <w:marTop w:val="0"/>
                  <w:marBottom w:val="0"/>
                  <w:divBdr>
                    <w:top w:val="none" w:sz="0" w:space="0" w:color="auto"/>
                    <w:left w:val="none" w:sz="0" w:space="0" w:color="auto"/>
                    <w:bottom w:val="none" w:sz="0" w:space="0" w:color="auto"/>
                    <w:right w:val="none" w:sz="0" w:space="0" w:color="auto"/>
                  </w:divBdr>
                </w:div>
                <w:div w:id="12658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188">
          <w:marLeft w:val="0"/>
          <w:marRight w:val="0"/>
          <w:marTop w:val="570"/>
          <w:marBottom w:val="0"/>
          <w:divBdr>
            <w:top w:val="single" w:sz="6" w:space="0" w:color="AAAAAA"/>
            <w:left w:val="single" w:sz="6" w:space="0" w:color="5F5F5F"/>
            <w:bottom w:val="single" w:sz="6" w:space="0" w:color="5F5F5F"/>
            <w:right w:val="single" w:sz="6" w:space="0" w:color="5F5F5F"/>
          </w:divBdr>
          <w:divsChild>
            <w:div w:id="1444035237">
              <w:marLeft w:val="0"/>
              <w:marRight w:val="0"/>
              <w:marTop w:val="0"/>
              <w:marBottom w:val="0"/>
              <w:divBdr>
                <w:top w:val="none" w:sz="0" w:space="0" w:color="auto"/>
                <w:left w:val="none" w:sz="0" w:space="0" w:color="auto"/>
                <w:bottom w:val="none" w:sz="0" w:space="0" w:color="auto"/>
                <w:right w:val="none" w:sz="0" w:space="0" w:color="auto"/>
              </w:divBdr>
              <w:divsChild>
                <w:div w:id="861866334">
                  <w:marLeft w:val="0"/>
                  <w:marRight w:val="0"/>
                  <w:marTop w:val="0"/>
                  <w:marBottom w:val="0"/>
                  <w:divBdr>
                    <w:top w:val="none" w:sz="0" w:space="0" w:color="auto"/>
                    <w:left w:val="none" w:sz="0" w:space="0" w:color="auto"/>
                    <w:bottom w:val="none" w:sz="0" w:space="0" w:color="auto"/>
                    <w:right w:val="none" w:sz="0" w:space="0" w:color="auto"/>
                  </w:divBdr>
                  <w:divsChild>
                    <w:div w:id="1439451519">
                      <w:marLeft w:val="0"/>
                      <w:marRight w:val="0"/>
                      <w:marTop w:val="0"/>
                      <w:marBottom w:val="0"/>
                      <w:divBdr>
                        <w:top w:val="none" w:sz="0" w:space="0" w:color="auto"/>
                        <w:left w:val="none" w:sz="0" w:space="0" w:color="auto"/>
                        <w:bottom w:val="none" w:sz="0" w:space="0" w:color="auto"/>
                        <w:right w:val="none" w:sz="0" w:space="0" w:color="auto"/>
                      </w:divBdr>
                      <w:divsChild>
                        <w:div w:id="1350838020">
                          <w:marLeft w:val="0"/>
                          <w:marRight w:val="0"/>
                          <w:marTop w:val="0"/>
                          <w:marBottom w:val="0"/>
                          <w:divBdr>
                            <w:top w:val="none" w:sz="0" w:space="0" w:color="auto"/>
                            <w:left w:val="none" w:sz="0" w:space="0" w:color="auto"/>
                            <w:bottom w:val="none" w:sz="0" w:space="0" w:color="auto"/>
                            <w:right w:val="none" w:sz="0" w:space="0" w:color="auto"/>
                          </w:divBdr>
                          <w:divsChild>
                            <w:div w:id="826748436">
                              <w:marLeft w:val="0"/>
                              <w:marRight w:val="0"/>
                              <w:marTop w:val="0"/>
                              <w:marBottom w:val="0"/>
                              <w:divBdr>
                                <w:top w:val="none" w:sz="0" w:space="0" w:color="auto"/>
                                <w:left w:val="none" w:sz="0" w:space="0" w:color="auto"/>
                                <w:bottom w:val="none" w:sz="0" w:space="0" w:color="auto"/>
                                <w:right w:val="none" w:sz="0" w:space="0" w:color="auto"/>
                              </w:divBdr>
                              <w:divsChild>
                                <w:div w:id="800729489">
                                  <w:marLeft w:val="0"/>
                                  <w:marRight w:val="0"/>
                                  <w:marTop w:val="0"/>
                                  <w:marBottom w:val="0"/>
                                  <w:divBdr>
                                    <w:top w:val="none" w:sz="0" w:space="0" w:color="auto"/>
                                    <w:left w:val="none" w:sz="0" w:space="0" w:color="auto"/>
                                    <w:bottom w:val="none" w:sz="0" w:space="0" w:color="auto"/>
                                    <w:right w:val="none" w:sz="0" w:space="0" w:color="auto"/>
                                  </w:divBdr>
                                  <w:divsChild>
                                    <w:div w:id="1651979148">
                                      <w:marLeft w:val="0"/>
                                      <w:marRight w:val="0"/>
                                      <w:marTop w:val="0"/>
                                      <w:marBottom w:val="0"/>
                                      <w:divBdr>
                                        <w:top w:val="single" w:sz="6" w:space="0" w:color="555555"/>
                                        <w:left w:val="single" w:sz="6" w:space="0" w:color="555555"/>
                                        <w:bottom w:val="single" w:sz="6" w:space="0" w:color="555555"/>
                                        <w:right w:val="single" w:sz="6" w:space="0" w:color="555555"/>
                                      </w:divBdr>
                                      <w:divsChild>
                                        <w:div w:id="1783956129">
                                          <w:marLeft w:val="0"/>
                                          <w:marRight w:val="0"/>
                                          <w:marTop w:val="0"/>
                                          <w:marBottom w:val="0"/>
                                          <w:divBdr>
                                            <w:top w:val="none" w:sz="0" w:space="0" w:color="auto"/>
                                            <w:left w:val="none" w:sz="0" w:space="0" w:color="auto"/>
                                            <w:bottom w:val="none" w:sz="0" w:space="0" w:color="auto"/>
                                            <w:right w:val="none" w:sz="0" w:space="0" w:color="auto"/>
                                          </w:divBdr>
                                        </w:div>
                                      </w:divsChild>
                                    </w:div>
                                    <w:div w:id="592126596">
                                      <w:marLeft w:val="60"/>
                                      <w:marRight w:val="60"/>
                                      <w:marTop w:val="0"/>
                                      <w:marBottom w:val="0"/>
                                      <w:divBdr>
                                        <w:top w:val="none" w:sz="0" w:space="0" w:color="auto"/>
                                        <w:left w:val="none" w:sz="0" w:space="0" w:color="auto"/>
                                        <w:bottom w:val="none" w:sz="0" w:space="0" w:color="auto"/>
                                        <w:right w:val="none" w:sz="0" w:space="0" w:color="auto"/>
                                      </w:divBdr>
                                    </w:div>
                                    <w:div w:id="1166239949">
                                      <w:marLeft w:val="0"/>
                                      <w:marRight w:val="30"/>
                                      <w:marTop w:val="0"/>
                                      <w:marBottom w:val="0"/>
                                      <w:divBdr>
                                        <w:top w:val="none" w:sz="0" w:space="0" w:color="auto"/>
                                        <w:left w:val="none" w:sz="0" w:space="0" w:color="auto"/>
                                        <w:bottom w:val="none" w:sz="0" w:space="0" w:color="auto"/>
                                        <w:right w:val="none" w:sz="0" w:space="0" w:color="auto"/>
                                      </w:divBdr>
                                    </w:div>
                                    <w:div w:id="1930699639">
                                      <w:marLeft w:val="0"/>
                                      <w:marRight w:val="0"/>
                                      <w:marTop w:val="100"/>
                                      <w:marBottom w:val="100"/>
                                      <w:divBdr>
                                        <w:top w:val="none" w:sz="0" w:space="0" w:color="auto"/>
                                        <w:left w:val="none" w:sz="0" w:space="0" w:color="auto"/>
                                        <w:bottom w:val="none" w:sz="0" w:space="0" w:color="auto"/>
                                        <w:right w:val="none" w:sz="0" w:space="0" w:color="auto"/>
                                      </w:divBdr>
                                      <w:divsChild>
                                        <w:div w:id="894894514">
                                          <w:marLeft w:val="0"/>
                                          <w:marRight w:val="0"/>
                                          <w:marTop w:val="0"/>
                                          <w:marBottom w:val="0"/>
                                          <w:divBdr>
                                            <w:top w:val="none" w:sz="0" w:space="0" w:color="auto"/>
                                            <w:left w:val="none" w:sz="0" w:space="0" w:color="auto"/>
                                            <w:bottom w:val="none" w:sz="0" w:space="0" w:color="auto"/>
                                            <w:right w:val="none" w:sz="0" w:space="0" w:color="auto"/>
                                          </w:divBdr>
                                        </w:div>
                                        <w:div w:id="293171229">
                                          <w:marLeft w:val="0"/>
                                          <w:marRight w:val="0"/>
                                          <w:marTop w:val="0"/>
                                          <w:marBottom w:val="0"/>
                                          <w:divBdr>
                                            <w:top w:val="none" w:sz="0" w:space="0" w:color="auto"/>
                                            <w:left w:val="none" w:sz="0" w:space="0" w:color="auto"/>
                                            <w:bottom w:val="none" w:sz="0" w:space="0" w:color="auto"/>
                                            <w:right w:val="none" w:sz="0" w:space="0" w:color="auto"/>
                                          </w:divBdr>
                                        </w:div>
                                        <w:div w:id="1997101242">
                                          <w:marLeft w:val="0"/>
                                          <w:marRight w:val="0"/>
                                          <w:marTop w:val="60"/>
                                          <w:marBottom w:val="0"/>
                                          <w:divBdr>
                                            <w:top w:val="none" w:sz="0" w:space="0" w:color="auto"/>
                                            <w:left w:val="none" w:sz="0" w:space="0" w:color="auto"/>
                                            <w:bottom w:val="none" w:sz="0" w:space="0" w:color="auto"/>
                                            <w:right w:val="none" w:sz="0" w:space="0" w:color="auto"/>
                                          </w:divBdr>
                                          <w:divsChild>
                                            <w:div w:id="977413930">
                                              <w:marLeft w:val="0"/>
                                              <w:marRight w:val="150"/>
                                              <w:marTop w:val="0"/>
                                              <w:marBottom w:val="0"/>
                                              <w:divBdr>
                                                <w:top w:val="none" w:sz="0" w:space="0" w:color="auto"/>
                                                <w:left w:val="none" w:sz="0" w:space="0" w:color="auto"/>
                                                <w:bottom w:val="none" w:sz="0" w:space="0" w:color="auto"/>
                                                <w:right w:val="none" w:sz="0" w:space="0" w:color="auto"/>
                                              </w:divBdr>
                                            </w:div>
                                          </w:divsChild>
                                        </w:div>
                                        <w:div w:id="407113097">
                                          <w:marLeft w:val="0"/>
                                          <w:marRight w:val="0"/>
                                          <w:marTop w:val="0"/>
                                          <w:marBottom w:val="0"/>
                                          <w:divBdr>
                                            <w:top w:val="none" w:sz="0" w:space="0" w:color="auto"/>
                                            <w:left w:val="none" w:sz="0" w:space="0" w:color="auto"/>
                                            <w:bottom w:val="none" w:sz="0" w:space="0" w:color="auto"/>
                                            <w:right w:val="none" w:sz="0" w:space="0" w:color="auto"/>
                                          </w:divBdr>
                                          <w:divsChild>
                                            <w:div w:id="1871143114">
                                              <w:marLeft w:val="0"/>
                                              <w:marRight w:val="0"/>
                                              <w:marTop w:val="0"/>
                                              <w:marBottom w:val="0"/>
                                              <w:divBdr>
                                                <w:top w:val="none" w:sz="0" w:space="0" w:color="auto"/>
                                                <w:left w:val="none" w:sz="0" w:space="0" w:color="auto"/>
                                                <w:bottom w:val="none" w:sz="0" w:space="0" w:color="auto"/>
                                                <w:right w:val="none" w:sz="0" w:space="0" w:color="auto"/>
                                              </w:divBdr>
                                            </w:div>
                                            <w:div w:id="981467759">
                                              <w:marLeft w:val="0"/>
                                              <w:marRight w:val="0"/>
                                              <w:marTop w:val="0"/>
                                              <w:marBottom w:val="0"/>
                                              <w:divBdr>
                                                <w:top w:val="none" w:sz="0" w:space="0" w:color="auto"/>
                                                <w:left w:val="none" w:sz="0" w:space="0" w:color="auto"/>
                                                <w:bottom w:val="none" w:sz="0" w:space="0" w:color="auto"/>
                                                <w:right w:val="none" w:sz="0" w:space="0" w:color="auto"/>
                                              </w:divBdr>
                                            </w:div>
                                            <w:div w:id="1455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660918">
          <w:marLeft w:val="0"/>
          <w:marRight w:val="0"/>
          <w:marTop w:val="570"/>
          <w:marBottom w:val="0"/>
          <w:divBdr>
            <w:top w:val="single" w:sz="6" w:space="0" w:color="AAAAAA"/>
            <w:left w:val="single" w:sz="6" w:space="0" w:color="5F5F5F"/>
            <w:bottom w:val="single" w:sz="6" w:space="0" w:color="5F5F5F"/>
            <w:right w:val="single" w:sz="6" w:space="0" w:color="5F5F5F"/>
          </w:divBdr>
          <w:divsChild>
            <w:div w:id="633411761">
              <w:marLeft w:val="0"/>
              <w:marRight w:val="0"/>
              <w:marTop w:val="0"/>
              <w:marBottom w:val="0"/>
              <w:divBdr>
                <w:top w:val="none" w:sz="0" w:space="0" w:color="auto"/>
                <w:left w:val="none" w:sz="0" w:space="0" w:color="auto"/>
                <w:bottom w:val="none" w:sz="0" w:space="0" w:color="auto"/>
                <w:right w:val="none" w:sz="0" w:space="0" w:color="auto"/>
              </w:divBdr>
              <w:divsChild>
                <w:div w:id="49305724">
                  <w:marLeft w:val="0"/>
                  <w:marRight w:val="0"/>
                  <w:marTop w:val="0"/>
                  <w:marBottom w:val="0"/>
                  <w:divBdr>
                    <w:top w:val="none" w:sz="0" w:space="0" w:color="auto"/>
                    <w:left w:val="none" w:sz="0" w:space="0" w:color="auto"/>
                    <w:bottom w:val="none" w:sz="0" w:space="0" w:color="auto"/>
                    <w:right w:val="none" w:sz="0" w:space="0" w:color="auto"/>
                  </w:divBdr>
                  <w:divsChild>
                    <w:div w:id="1939944048">
                      <w:marLeft w:val="0"/>
                      <w:marRight w:val="0"/>
                      <w:marTop w:val="0"/>
                      <w:marBottom w:val="0"/>
                      <w:divBdr>
                        <w:top w:val="none" w:sz="0" w:space="0" w:color="auto"/>
                        <w:left w:val="none" w:sz="0" w:space="0" w:color="auto"/>
                        <w:bottom w:val="none" w:sz="0" w:space="0" w:color="auto"/>
                        <w:right w:val="none" w:sz="0" w:space="0" w:color="auto"/>
                      </w:divBdr>
                      <w:divsChild>
                        <w:div w:id="534192767">
                          <w:marLeft w:val="0"/>
                          <w:marRight w:val="0"/>
                          <w:marTop w:val="0"/>
                          <w:marBottom w:val="0"/>
                          <w:divBdr>
                            <w:top w:val="none" w:sz="0" w:space="0" w:color="auto"/>
                            <w:left w:val="none" w:sz="0" w:space="0" w:color="auto"/>
                            <w:bottom w:val="none" w:sz="0" w:space="0" w:color="auto"/>
                            <w:right w:val="none" w:sz="0" w:space="0" w:color="auto"/>
                          </w:divBdr>
                          <w:divsChild>
                            <w:div w:id="117966317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163861286">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568223377">
      <w:bodyDiv w:val="1"/>
      <w:marLeft w:val="0"/>
      <w:marRight w:val="0"/>
      <w:marTop w:val="0"/>
      <w:marBottom w:val="0"/>
      <w:divBdr>
        <w:top w:val="none" w:sz="0" w:space="0" w:color="auto"/>
        <w:left w:val="none" w:sz="0" w:space="0" w:color="auto"/>
        <w:bottom w:val="none" w:sz="0" w:space="0" w:color="auto"/>
        <w:right w:val="none" w:sz="0" w:space="0" w:color="auto"/>
      </w:divBdr>
      <w:divsChild>
        <w:div w:id="653727826">
          <w:marLeft w:val="0"/>
          <w:marRight w:val="0"/>
          <w:marTop w:val="0"/>
          <w:marBottom w:val="0"/>
          <w:divBdr>
            <w:top w:val="none" w:sz="0" w:space="0" w:color="auto"/>
            <w:left w:val="none" w:sz="0" w:space="0" w:color="auto"/>
            <w:bottom w:val="none" w:sz="0" w:space="0" w:color="auto"/>
            <w:right w:val="none" w:sz="0" w:space="0" w:color="auto"/>
          </w:divBdr>
          <w:divsChild>
            <w:div w:id="664013329">
              <w:marLeft w:val="0"/>
              <w:marRight w:val="0"/>
              <w:marTop w:val="0"/>
              <w:marBottom w:val="0"/>
              <w:divBdr>
                <w:top w:val="none" w:sz="0" w:space="0" w:color="auto"/>
                <w:left w:val="none" w:sz="0" w:space="0" w:color="auto"/>
                <w:bottom w:val="none" w:sz="0" w:space="0" w:color="auto"/>
                <w:right w:val="none" w:sz="0" w:space="0" w:color="auto"/>
              </w:divBdr>
            </w:div>
          </w:divsChild>
        </w:div>
        <w:div w:id="1104374534">
          <w:marLeft w:val="0"/>
          <w:marRight w:val="0"/>
          <w:marTop w:val="0"/>
          <w:marBottom w:val="0"/>
          <w:divBdr>
            <w:top w:val="none" w:sz="0" w:space="0" w:color="auto"/>
            <w:left w:val="none" w:sz="0" w:space="0" w:color="auto"/>
            <w:bottom w:val="none" w:sz="0" w:space="0" w:color="auto"/>
            <w:right w:val="none" w:sz="0" w:space="0" w:color="auto"/>
          </w:divBdr>
          <w:divsChild>
            <w:div w:id="208567670">
              <w:marLeft w:val="0"/>
              <w:marRight w:val="0"/>
              <w:marTop w:val="0"/>
              <w:marBottom w:val="0"/>
              <w:divBdr>
                <w:top w:val="none" w:sz="0" w:space="0" w:color="auto"/>
                <w:left w:val="none" w:sz="0" w:space="0" w:color="auto"/>
                <w:bottom w:val="none" w:sz="0" w:space="0" w:color="auto"/>
                <w:right w:val="none" w:sz="0" w:space="0" w:color="auto"/>
              </w:divBdr>
            </w:div>
          </w:divsChild>
        </w:div>
        <w:div w:id="2007781068">
          <w:marLeft w:val="0"/>
          <w:marRight w:val="0"/>
          <w:marTop w:val="0"/>
          <w:marBottom w:val="0"/>
          <w:divBdr>
            <w:top w:val="none" w:sz="0" w:space="0" w:color="auto"/>
            <w:left w:val="none" w:sz="0" w:space="0" w:color="auto"/>
            <w:bottom w:val="none" w:sz="0" w:space="0" w:color="auto"/>
            <w:right w:val="none" w:sz="0" w:space="0" w:color="auto"/>
          </w:divBdr>
          <w:divsChild>
            <w:div w:id="1535076612">
              <w:marLeft w:val="-225"/>
              <w:marRight w:val="-225"/>
              <w:marTop w:val="0"/>
              <w:marBottom w:val="0"/>
              <w:divBdr>
                <w:top w:val="none" w:sz="0" w:space="0" w:color="auto"/>
                <w:left w:val="none" w:sz="0" w:space="0" w:color="auto"/>
                <w:bottom w:val="none" w:sz="0" w:space="0" w:color="auto"/>
                <w:right w:val="none" w:sz="0" w:space="0" w:color="auto"/>
              </w:divBdr>
              <w:divsChild>
                <w:div w:id="198130320">
                  <w:marLeft w:val="0"/>
                  <w:marRight w:val="0"/>
                  <w:marTop w:val="0"/>
                  <w:marBottom w:val="0"/>
                  <w:divBdr>
                    <w:top w:val="none" w:sz="0" w:space="0" w:color="auto"/>
                    <w:left w:val="none" w:sz="0" w:space="0" w:color="auto"/>
                    <w:bottom w:val="none" w:sz="0" w:space="0" w:color="auto"/>
                    <w:right w:val="none" w:sz="0" w:space="0" w:color="auto"/>
                  </w:divBdr>
                  <w:divsChild>
                    <w:div w:id="1647124332">
                      <w:marLeft w:val="0"/>
                      <w:marRight w:val="0"/>
                      <w:marTop w:val="0"/>
                      <w:marBottom w:val="0"/>
                      <w:divBdr>
                        <w:top w:val="none" w:sz="0" w:space="0" w:color="auto"/>
                        <w:left w:val="none" w:sz="0" w:space="0" w:color="auto"/>
                        <w:bottom w:val="none" w:sz="0" w:space="0" w:color="auto"/>
                        <w:right w:val="none" w:sz="0" w:space="0" w:color="auto"/>
                      </w:divBdr>
                    </w:div>
                  </w:divsChild>
                </w:div>
                <w:div w:id="1729255736">
                  <w:marLeft w:val="0"/>
                  <w:marRight w:val="0"/>
                  <w:marTop w:val="0"/>
                  <w:marBottom w:val="0"/>
                  <w:divBdr>
                    <w:top w:val="none" w:sz="0" w:space="0" w:color="auto"/>
                    <w:left w:val="none" w:sz="0" w:space="0" w:color="auto"/>
                    <w:bottom w:val="none" w:sz="0" w:space="0" w:color="auto"/>
                    <w:right w:val="none" w:sz="0" w:space="0" w:color="auto"/>
                  </w:divBdr>
                  <w:divsChild>
                    <w:div w:id="328757712">
                      <w:marLeft w:val="-225"/>
                      <w:marRight w:val="-225"/>
                      <w:marTop w:val="0"/>
                      <w:marBottom w:val="0"/>
                      <w:divBdr>
                        <w:top w:val="none" w:sz="0" w:space="0" w:color="auto"/>
                        <w:left w:val="none" w:sz="0" w:space="0" w:color="auto"/>
                        <w:bottom w:val="none" w:sz="0" w:space="0" w:color="auto"/>
                        <w:right w:val="none" w:sz="0" w:space="0" w:color="auto"/>
                      </w:divBdr>
                      <w:divsChild>
                        <w:div w:id="1625690214">
                          <w:marLeft w:val="0"/>
                          <w:marRight w:val="0"/>
                          <w:marTop w:val="0"/>
                          <w:marBottom w:val="0"/>
                          <w:divBdr>
                            <w:top w:val="none" w:sz="0" w:space="0" w:color="auto"/>
                            <w:left w:val="none" w:sz="0" w:space="0" w:color="auto"/>
                            <w:bottom w:val="none" w:sz="0" w:space="0" w:color="auto"/>
                            <w:right w:val="none" w:sz="0" w:space="0" w:color="auto"/>
                          </w:divBdr>
                          <w:divsChild>
                            <w:div w:id="1145198230">
                              <w:marLeft w:val="0"/>
                              <w:marRight w:val="0"/>
                              <w:marTop w:val="0"/>
                              <w:marBottom w:val="0"/>
                              <w:divBdr>
                                <w:top w:val="none" w:sz="0" w:space="0" w:color="auto"/>
                                <w:left w:val="none" w:sz="0" w:space="0" w:color="auto"/>
                                <w:bottom w:val="none" w:sz="0" w:space="0" w:color="auto"/>
                                <w:right w:val="none" w:sz="0" w:space="0" w:color="auto"/>
                              </w:divBdr>
                              <w:divsChild>
                                <w:div w:id="213080454">
                                  <w:marLeft w:val="0"/>
                                  <w:marRight w:val="0"/>
                                  <w:marTop w:val="0"/>
                                  <w:marBottom w:val="0"/>
                                  <w:divBdr>
                                    <w:top w:val="none" w:sz="0" w:space="0" w:color="auto"/>
                                    <w:left w:val="none" w:sz="0" w:space="0" w:color="auto"/>
                                    <w:bottom w:val="none" w:sz="0" w:space="0" w:color="auto"/>
                                    <w:right w:val="none" w:sz="0" w:space="0" w:color="auto"/>
                                  </w:divBdr>
                                </w:div>
                                <w:div w:id="1417753003">
                                  <w:marLeft w:val="0"/>
                                  <w:marRight w:val="0"/>
                                  <w:marTop w:val="180"/>
                                  <w:marBottom w:val="180"/>
                                  <w:divBdr>
                                    <w:top w:val="single" w:sz="6" w:space="7" w:color="EBEBEB"/>
                                    <w:left w:val="single" w:sz="6" w:space="7" w:color="EBEBEB"/>
                                    <w:bottom w:val="single" w:sz="6" w:space="7" w:color="EBEBEB"/>
                                    <w:right w:val="single" w:sz="6" w:space="7" w:color="EBEBEB"/>
                                  </w:divBdr>
                                  <w:divsChild>
                                    <w:div w:id="2047214471">
                                      <w:marLeft w:val="0"/>
                                      <w:marRight w:val="0"/>
                                      <w:marTop w:val="0"/>
                                      <w:marBottom w:val="0"/>
                                      <w:divBdr>
                                        <w:top w:val="none" w:sz="0" w:space="0" w:color="auto"/>
                                        <w:left w:val="single" w:sz="24" w:space="7" w:color="8AC007"/>
                                        <w:bottom w:val="none" w:sz="0" w:space="0" w:color="auto"/>
                                        <w:right w:val="none" w:sz="0" w:space="0" w:color="auto"/>
                                      </w:divBdr>
                                    </w:div>
                                    <w:div w:id="1681006429">
                                      <w:marLeft w:val="0"/>
                                      <w:marRight w:val="0"/>
                                      <w:marTop w:val="0"/>
                                      <w:marBottom w:val="0"/>
                                      <w:divBdr>
                                        <w:top w:val="none" w:sz="0" w:space="0" w:color="auto"/>
                                        <w:left w:val="single" w:sz="24" w:space="7" w:color="8AC007"/>
                                        <w:bottom w:val="none" w:sz="0" w:space="0" w:color="auto"/>
                                        <w:right w:val="none" w:sz="0" w:space="0" w:color="auto"/>
                                      </w:divBdr>
                                    </w:div>
                                  </w:divsChild>
                                </w:div>
                                <w:div w:id="336923661">
                                  <w:marLeft w:val="0"/>
                                  <w:marRight w:val="0"/>
                                  <w:marTop w:val="0"/>
                                  <w:marBottom w:val="0"/>
                                  <w:divBdr>
                                    <w:top w:val="none" w:sz="0" w:space="0" w:color="auto"/>
                                    <w:left w:val="none" w:sz="0" w:space="0" w:color="auto"/>
                                    <w:bottom w:val="none" w:sz="0" w:space="0" w:color="auto"/>
                                    <w:right w:val="none" w:sz="0" w:space="0" w:color="auto"/>
                                  </w:divBdr>
                                </w:div>
                                <w:div w:id="12735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670">
                          <w:marLeft w:val="0"/>
                          <w:marRight w:val="0"/>
                          <w:marTop w:val="0"/>
                          <w:marBottom w:val="0"/>
                          <w:divBdr>
                            <w:top w:val="none" w:sz="0" w:space="0" w:color="auto"/>
                            <w:left w:val="none" w:sz="0" w:space="0" w:color="auto"/>
                            <w:bottom w:val="none" w:sz="0" w:space="0" w:color="auto"/>
                            <w:right w:val="none" w:sz="0" w:space="0" w:color="auto"/>
                          </w:divBdr>
                          <w:divsChild>
                            <w:div w:id="1129742239">
                              <w:marLeft w:val="-225"/>
                              <w:marRight w:val="-225"/>
                              <w:marTop w:val="0"/>
                              <w:marBottom w:val="0"/>
                              <w:divBdr>
                                <w:top w:val="none" w:sz="0" w:space="0" w:color="auto"/>
                                <w:left w:val="none" w:sz="0" w:space="0" w:color="auto"/>
                                <w:bottom w:val="none" w:sz="0" w:space="0" w:color="auto"/>
                                <w:right w:val="none" w:sz="0" w:space="0" w:color="auto"/>
                              </w:divBdr>
                            </w:div>
                            <w:div w:id="468787307">
                              <w:marLeft w:val="-225"/>
                              <w:marRight w:val="-225"/>
                              <w:marTop w:val="0"/>
                              <w:marBottom w:val="0"/>
                              <w:divBdr>
                                <w:top w:val="none" w:sz="0" w:space="0" w:color="auto"/>
                                <w:left w:val="none" w:sz="0" w:space="0" w:color="auto"/>
                                <w:bottom w:val="none" w:sz="0" w:space="0" w:color="auto"/>
                                <w:right w:val="none" w:sz="0" w:space="0" w:color="auto"/>
                              </w:divBdr>
                            </w:div>
                            <w:div w:id="1336155797">
                              <w:marLeft w:val="-225"/>
                              <w:marRight w:val="-225"/>
                              <w:marTop w:val="0"/>
                              <w:marBottom w:val="0"/>
                              <w:divBdr>
                                <w:top w:val="none" w:sz="0" w:space="0" w:color="auto"/>
                                <w:left w:val="none" w:sz="0" w:space="0" w:color="auto"/>
                                <w:bottom w:val="none" w:sz="0" w:space="0" w:color="auto"/>
                                <w:right w:val="none" w:sz="0" w:space="0" w:color="auto"/>
                              </w:divBdr>
                              <w:divsChild>
                                <w:div w:id="8117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8343">
                      <w:marLeft w:val="-225"/>
                      <w:marRight w:val="-225"/>
                      <w:marTop w:val="0"/>
                      <w:marBottom w:val="0"/>
                      <w:divBdr>
                        <w:top w:val="none" w:sz="0" w:space="0" w:color="auto"/>
                        <w:left w:val="none" w:sz="0" w:space="0" w:color="auto"/>
                        <w:bottom w:val="none" w:sz="0" w:space="0" w:color="auto"/>
                        <w:right w:val="none" w:sz="0" w:space="0" w:color="auto"/>
                      </w:divBdr>
                      <w:divsChild>
                        <w:div w:id="942151147">
                          <w:marLeft w:val="0"/>
                          <w:marRight w:val="0"/>
                          <w:marTop w:val="0"/>
                          <w:marBottom w:val="0"/>
                          <w:divBdr>
                            <w:top w:val="none" w:sz="0" w:space="0" w:color="auto"/>
                            <w:left w:val="none" w:sz="0" w:space="0" w:color="auto"/>
                            <w:bottom w:val="none" w:sz="0" w:space="0" w:color="auto"/>
                            <w:right w:val="none" w:sz="0" w:space="0" w:color="auto"/>
                          </w:divBdr>
                          <w:divsChild>
                            <w:div w:id="1112482661">
                              <w:marLeft w:val="0"/>
                              <w:marRight w:val="0"/>
                              <w:marTop w:val="300"/>
                              <w:marBottom w:val="0"/>
                              <w:divBdr>
                                <w:top w:val="none" w:sz="0" w:space="0" w:color="auto"/>
                                <w:left w:val="none" w:sz="0" w:space="0" w:color="auto"/>
                                <w:bottom w:val="none" w:sz="0" w:space="0" w:color="auto"/>
                                <w:right w:val="none" w:sz="0" w:space="0" w:color="auto"/>
                              </w:divBdr>
                              <w:divsChild>
                                <w:div w:id="1842969271">
                                  <w:marLeft w:val="-225"/>
                                  <w:marRight w:val="-225"/>
                                  <w:marTop w:val="0"/>
                                  <w:marBottom w:val="0"/>
                                  <w:divBdr>
                                    <w:top w:val="none" w:sz="0" w:space="0" w:color="auto"/>
                                    <w:left w:val="none" w:sz="0" w:space="0" w:color="auto"/>
                                    <w:bottom w:val="none" w:sz="0" w:space="0" w:color="auto"/>
                                    <w:right w:val="none" w:sz="0" w:space="0" w:color="auto"/>
                                  </w:divBdr>
                                  <w:divsChild>
                                    <w:div w:id="791171312">
                                      <w:marLeft w:val="0"/>
                                      <w:marRight w:val="0"/>
                                      <w:marTop w:val="0"/>
                                      <w:marBottom w:val="0"/>
                                      <w:divBdr>
                                        <w:top w:val="none" w:sz="0" w:space="0" w:color="auto"/>
                                        <w:left w:val="none" w:sz="0" w:space="0" w:color="auto"/>
                                        <w:bottom w:val="none" w:sz="0" w:space="0" w:color="auto"/>
                                        <w:right w:val="none" w:sz="0" w:space="0" w:color="auto"/>
                                      </w:divBdr>
                                    </w:div>
                                    <w:div w:id="682971278">
                                      <w:marLeft w:val="0"/>
                                      <w:marRight w:val="0"/>
                                      <w:marTop w:val="0"/>
                                      <w:marBottom w:val="0"/>
                                      <w:divBdr>
                                        <w:top w:val="none" w:sz="0" w:space="0" w:color="auto"/>
                                        <w:left w:val="none" w:sz="0" w:space="0" w:color="auto"/>
                                        <w:bottom w:val="none" w:sz="0" w:space="0" w:color="auto"/>
                                        <w:right w:val="none" w:sz="0" w:space="0" w:color="auto"/>
                                      </w:divBdr>
                                    </w:div>
                                    <w:div w:id="1759787742">
                                      <w:marLeft w:val="0"/>
                                      <w:marRight w:val="0"/>
                                      <w:marTop w:val="0"/>
                                      <w:marBottom w:val="0"/>
                                      <w:divBdr>
                                        <w:top w:val="none" w:sz="0" w:space="0" w:color="auto"/>
                                        <w:left w:val="none" w:sz="0" w:space="0" w:color="auto"/>
                                        <w:bottom w:val="none" w:sz="0" w:space="0" w:color="auto"/>
                                        <w:right w:val="none" w:sz="0" w:space="0" w:color="auto"/>
                                      </w:divBdr>
                                    </w:div>
                                    <w:div w:id="1712609079">
                                      <w:marLeft w:val="0"/>
                                      <w:marRight w:val="0"/>
                                      <w:marTop w:val="0"/>
                                      <w:marBottom w:val="0"/>
                                      <w:divBdr>
                                        <w:top w:val="none" w:sz="0" w:space="0" w:color="auto"/>
                                        <w:left w:val="none" w:sz="0" w:space="0" w:color="auto"/>
                                        <w:bottom w:val="none" w:sz="0" w:space="0" w:color="auto"/>
                                        <w:right w:val="none" w:sz="0" w:space="0" w:color="auto"/>
                                      </w:divBdr>
                                    </w:div>
                                  </w:divsChild>
                                </w:div>
                                <w:div w:id="724764206">
                                  <w:marLeft w:val="0"/>
                                  <w:marRight w:val="0"/>
                                  <w:marTop w:val="0"/>
                                  <w:marBottom w:val="0"/>
                                  <w:divBdr>
                                    <w:top w:val="none" w:sz="0" w:space="0" w:color="auto"/>
                                    <w:left w:val="none" w:sz="0" w:space="0" w:color="auto"/>
                                    <w:bottom w:val="none" w:sz="0" w:space="0" w:color="auto"/>
                                    <w:right w:val="none" w:sz="0" w:space="0" w:color="auto"/>
                                  </w:divBdr>
                                  <w:divsChild>
                                    <w:div w:id="1599632748">
                                      <w:marLeft w:val="0"/>
                                      <w:marRight w:val="0"/>
                                      <w:marTop w:val="0"/>
                                      <w:marBottom w:val="225"/>
                                      <w:divBdr>
                                        <w:top w:val="none" w:sz="0" w:space="0" w:color="auto"/>
                                        <w:left w:val="none" w:sz="0" w:space="0" w:color="auto"/>
                                        <w:bottom w:val="none" w:sz="0" w:space="0" w:color="auto"/>
                                        <w:right w:val="none" w:sz="0" w:space="0" w:color="auto"/>
                                      </w:divBdr>
                                    </w:div>
                                    <w:div w:id="1623029076">
                                      <w:marLeft w:val="0"/>
                                      <w:marRight w:val="0"/>
                                      <w:marTop w:val="0"/>
                                      <w:marBottom w:val="225"/>
                                      <w:divBdr>
                                        <w:top w:val="none" w:sz="0" w:space="0" w:color="auto"/>
                                        <w:left w:val="none" w:sz="0" w:space="0" w:color="auto"/>
                                        <w:bottom w:val="none" w:sz="0" w:space="0" w:color="auto"/>
                                        <w:right w:val="none" w:sz="0" w:space="0" w:color="auto"/>
                                      </w:divBdr>
                                    </w:div>
                                    <w:div w:id="1356540635">
                                      <w:marLeft w:val="0"/>
                                      <w:marRight w:val="0"/>
                                      <w:marTop w:val="0"/>
                                      <w:marBottom w:val="225"/>
                                      <w:divBdr>
                                        <w:top w:val="none" w:sz="0" w:space="0" w:color="auto"/>
                                        <w:left w:val="none" w:sz="0" w:space="0" w:color="auto"/>
                                        <w:bottom w:val="none" w:sz="0" w:space="0" w:color="auto"/>
                                        <w:right w:val="none" w:sz="0" w:space="0" w:color="auto"/>
                                      </w:divBdr>
                                    </w:div>
                                    <w:div w:id="646932218">
                                      <w:marLeft w:val="0"/>
                                      <w:marRight w:val="0"/>
                                      <w:marTop w:val="0"/>
                                      <w:marBottom w:val="225"/>
                                      <w:divBdr>
                                        <w:top w:val="none" w:sz="0" w:space="0" w:color="auto"/>
                                        <w:left w:val="none" w:sz="0" w:space="0" w:color="auto"/>
                                        <w:bottom w:val="none" w:sz="0" w:space="0" w:color="auto"/>
                                        <w:right w:val="none" w:sz="0" w:space="0" w:color="auto"/>
                                      </w:divBdr>
                                    </w:div>
                                  </w:divsChild>
                                </w:div>
                                <w:div w:id="329988855">
                                  <w:marLeft w:val="0"/>
                                  <w:marRight w:val="0"/>
                                  <w:marTop w:val="0"/>
                                  <w:marBottom w:val="0"/>
                                  <w:divBdr>
                                    <w:top w:val="none" w:sz="0" w:space="0" w:color="auto"/>
                                    <w:left w:val="none" w:sz="0" w:space="0" w:color="auto"/>
                                    <w:bottom w:val="none" w:sz="0" w:space="0" w:color="auto"/>
                                    <w:right w:val="none" w:sz="0" w:space="0" w:color="auto"/>
                                  </w:divBdr>
                                </w:div>
                                <w:div w:id="591475167">
                                  <w:marLeft w:val="-225"/>
                                  <w:marRight w:val="-225"/>
                                  <w:marTop w:val="0"/>
                                  <w:marBottom w:val="0"/>
                                  <w:divBdr>
                                    <w:top w:val="none" w:sz="0" w:space="0" w:color="auto"/>
                                    <w:left w:val="none" w:sz="0" w:space="0" w:color="auto"/>
                                    <w:bottom w:val="none" w:sz="0" w:space="0" w:color="auto"/>
                                    <w:right w:val="none" w:sz="0" w:space="0" w:color="auto"/>
                                  </w:divBdr>
                                  <w:divsChild>
                                    <w:div w:id="671106113">
                                      <w:marLeft w:val="0"/>
                                      <w:marRight w:val="0"/>
                                      <w:marTop w:val="0"/>
                                      <w:marBottom w:val="0"/>
                                      <w:divBdr>
                                        <w:top w:val="none" w:sz="0" w:space="0" w:color="auto"/>
                                        <w:left w:val="none" w:sz="0" w:space="0" w:color="auto"/>
                                        <w:bottom w:val="none" w:sz="0" w:space="0" w:color="auto"/>
                                        <w:right w:val="none" w:sz="0" w:space="0" w:color="auto"/>
                                      </w:divBdr>
                                    </w:div>
                                    <w:div w:id="554439631">
                                      <w:marLeft w:val="0"/>
                                      <w:marRight w:val="0"/>
                                      <w:marTop w:val="0"/>
                                      <w:marBottom w:val="0"/>
                                      <w:divBdr>
                                        <w:top w:val="none" w:sz="0" w:space="0" w:color="auto"/>
                                        <w:left w:val="none" w:sz="0" w:space="0" w:color="auto"/>
                                        <w:bottom w:val="none" w:sz="0" w:space="0" w:color="auto"/>
                                        <w:right w:val="none" w:sz="0" w:space="0" w:color="auto"/>
                                      </w:divBdr>
                                    </w:div>
                                    <w:div w:id="1858351844">
                                      <w:marLeft w:val="0"/>
                                      <w:marRight w:val="0"/>
                                      <w:marTop w:val="0"/>
                                      <w:marBottom w:val="0"/>
                                      <w:divBdr>
                                        <w:top w:val="none" w:sz="0" w:space="0" w:color="auto"/>
                                        <w:left w:val="none" w:sz="0" w:space="0" w:color="auto"/>
                                        <w:bottom w:val="none" w:sz="0" w:space="0" w:color="auto"/>
                                        <w:right w:val="none" w:sz="0" w:space="0" w:color="auto"/>
                                      </w:divBdr>
                                    </w:div>
                                    <w:div w:id="18952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81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6910">
          <w:marLeft w:val="0"/>
          <w:marRight w:val="0"/>
          <w:marTop w:val="570"/>
          <w:marBottom w:val="0"/>
          <w:divBdr>
            <w:top w:val="single" w:sz="6" w:space="0" w:color="AAAAAA"/>
            <w:left w:val="single" w:sz="6" w:space="0" w:color="5F5F5F"/>
            <w:bottom w:val="single" w:sz="6" w:space="0" w:color="5F5F5F"/>
            <w:right w:val="single" w:sz="6" w:space="0" w:color="5F5F5F"/>
          </w:divBdr>
          <w:divsChild>
            <w:div w:id="576748539">
              <w:marLeft w:val="0"/>
              <w:marRight w:val="0"/>
              <w:marTop w:val="0"/>
              <w:marBottom w:val="0"/>
              <w:divBdr>
                <w:top w:val="none" w:sz="0" w:space="0" w:color="auto"/>
                <w:left w:val="none" w:sz="0" w:space="0" w:color="auto"/>
                <w:bottom w:val="none" w:sz="0" w:space="0" w:color="auto"/>
                <w:right w:val="none" w:sz="0" w:space="0" w:color="auto"/>
              </w:divBdr>
              <w:divsChild>
                <w:div w:id="2032952243">
                  <w:marLeft w:val="0"/>
                  <w:marRight w:val="0"/>
                  <w:marTop w:val="0"/>
                  <w:marBottom w:val="0"/>
                  <w:divBdr>
                    <w:top w:val="none" w:sz="0" w:space="0" w:color="auto"/>
                    <w:left w:val="none" w:sz="0" w:space="0" w:color="auto"/>
                    <w:bottom w:val="none" w:sz="0" w:space="0" w:color="auto"/>
                    <w:right w:val="none" w:sz="0" w:space="0" w:color="auto"/>
                  </w:divBdr>
                </w:div>
                <w:div w:id="1887840128">
                  <w:marLeft w:val="0"/>
                  <w:marRight w:val="0"/>
                  <w:marTop w:val="0"/>
                  <w:marBottom w:val="0"/>
                  <w:divBdr>
                    <w:top w:val="none" w:sz="0" w:space="0" w:color="auto"/>
                    <w:left w:val="none" w:sz="0" w:space="0" w:color="auto"/>
                    <w:bottom w:val="none" w:sz="0" w:space="0" w:color="auto"/>
                    <w:right w:val="none" w:sz="0" w:space="0" w:color="auto"/>
                  </w:divBdr>
                </w:div>
                <w:div w:id="1773627035">
                  <w:marLeft w:val="0"/>
                  <w:marRight w:val="0"/>
                  <w:marTop w:val="0"/>
                  <w:marBottom w:val="0"/>
                  <w:divBdr>
                    <w:top w:val="none" w:sz="0" w:space="0" w:color="auto"/>
                    <w:left w:val="none" w:sz="0" w:space="0" w:color="auto"/>
                    <w:bottom w:val="none" w:sz="0" w:space="0" w:color="auto"/>
                    <w:right w:val="none" w:sz="0" w:space="0" w:color="auto"/>
                  </w:divBdr>
                </w:div>
                <w:div w:id="1609697551">
                  <w:marLeft w:val="0"/>
                  <w:marRight w:val="0"/>
                  <w:marTop w:val="0"/>
                  <w:marBottom w:val="0"/>
                  <w:divBdr>
                    <w:top w:val="none" w:sz="0" w:space="0" w:color="auto"/>
                    <w:left w:val="none" w:sz="0" w:space="0" w:color="auto"/>
                    <w:bottom w:val="none" w:sz="0" w:space="0" w:color="auto"/>
                    <w:right w:val="none" w:sz="0" w:space="0" w:color="auto"/>
                  </w:divBdr>
                </w:div>
                <w:div w:id="2112123283">
                  <w:marLeft w:val="0"/>
                  <w:marRight w:val="0"/>
                  <w:marTop w:val="0"/>
                  <w:marBottom w:val="0"/>
                  <w:divBdr>
                    <w:top w:val="none" w:sz="0" w:space="0" w:color="auto"/>
                    <w:left w:val="none" w:sz="0" w:space="0" w:color="auto"/>
                    <w:bottom w:val="none" w:sz="0" w:space="0" w:color="auto"/>
                    <w:right w:val="none" w:sz="0" w:space="0" w:color="auto"/>
                  </w:divBdr>
                </w:div>
                <w:div w:id="11666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069">
          <w:marLeft w:val="0"/>
          <w:marRight w:val="0"/>
          <w:marTop w:val="570"/>
          <w:marBottom w:val="0"/>
          <w:divBdr>
            <w:top w:val="single" w:sz="6" w:space="0" w:color="AAAAAA"/>
            <w:left w:val="single" w:sz="6" w:space="0" w:color="5F5F5F"/>
            <w:bottom w:val="single" w:sz="6" w:space="0" w:color="5F5F5F"/>
            <w:right w:val="single" w:sz="6" w:space="0" w:color="5F5F5F"/>
          </w:divBdr>
          <w:divsChild>
            <w:div w:id="1981768573">
              <w:marLeft w:val="0"/>
              <w:marRight w:val="0"/>
              <w:marTop w:val="0"/>
              <w:marBottom w:val="0"/>
              <w:divBdr>
                <w:top w:val="none" w:sz="0" w:space="0" w:color="auto"/>
                <w:left w:val="none" w:sz="0" w:space="0" w:color="auto"/>
                <w:bottom w:val="none" w:sz="0" w:space="0" w:color="auto"/>
                <w:right w:val="none" w:sz="0" w:space="0" w:color="auto"/>
              </w:divBdr>
              <w:divsChild>
                <w:div w:id="174350081">
                  <w:marLeft w:val="0"/>
                  <w:marRight w:val="0"/>
                  <w:marTop w:val="0"/>
                  <w:marBottom w:val="0"/>
                  <w:divBdr>
                    <w:top w:val="none" w:sz="0" w:space="0" w:color="auto"/>
                    <w:left w:val="none" w:sz="0" w:space="0" w:color="auto"/>
                    <w:bottom w:val="none" w:sz="0" w:space="0" w:color="auto"/>
                    <w:right w:val="none" w:sz="0" w:space="0" w:color="auto"/>
                  </w:divBdr>
                </w:div>
                <w:div w:id="1038893845">
                  <w:marLeft w:val="0"/>
                  <w:marRight w:val="0"/>
                  <w:marTop w:val="0"/>
                  <w:marBottom w:val="0"/>
                  <w:divBdr>
                    <w:top w:val="none" w:sz="0" w:space="0" w:color="auto"/>
                    <w:left w:val="none" w:sz="0" w:space="0" w:color="auto"/>
                    <w:bottom w:val="none" w:sz="0" w:space="0" w:color="auto"/>
                    <w:right w:val="none" w:sz="0" w:space="0" w:color="auto"/>
                  </w:divBdr>
                </w:div>
                <w:div w:id="457797709">
                  <w:marLeft w:val="0"/>
                  <w:marRight w:val="0"/>
                  <w:marTop w:val="0"/>
                  <w:marBottom w:val="0"/>
                  <w:divBdr>
                    <w:top w:val="none" w:sz="0" w:space="0" w:color="auto"/>
                    <w:left w:val="none" w:sz="0" w:space="0" w:color="auto"/>
                    <w:bottom w:val="none" w:sz="0" w:space="0" w:color="auto"/>
                    <w:right w:val="none" w:sz="0" w:space="0" w:color="auto"/>
                  </w:divBdr>
                </w:div>
                <w:div w:id="1855336943">
                  <w:marLeft w:val="0"/>
                  <w:marRight w:val="0"/>
                  <w:marTop w:val="0"/>
                  <w:marBottom w:val="0"/>
                  <w:divBdr>
                    <w:top w:val="none" w:sz="0" w:space="0" w:color="auto"/>
                    <w:left w:val="none" w:sz="0" w:space="0" w:color="auto"/>
                    <w:bottom w:val="none" w:sz="0" w:space="0" w:color="auto"/>
                    <w:right w:val="none" w:sz="0" w:space="0" w:color="auto"/>
                  </w:divBdr>
                </w:div>
                <w:div w:id="855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792">
          <w:marLeft w:val="0"/>
          <w:marRight w:val="0"/>
          <w:marTop w:val="570"/>
          <w:marBottom w:val="0"/>
          <w:divBdr>
            <w:top w:val="single" w:sz="6" w:space="0" w:color="AAAAAA"/>
            <w:left w:val="single" w:sz="6" w:space="0" w:color="5F5F5F"/>
            <w:bottom w:val="single" w:sz="6" w:space="0" w:color="5F5F5F"/>
            <w:right w:val="single" w:sz="6" w:space="0" w:color="5F5F5F"/>
          </w:divBdr>
          <w:divsChild>
            <w:div w:id="562524818">
              <w:marLeft w:val="0"/>
              <w:marRight w:val="0"/>
              <w:marTop w:val="0"/>
              <w:marBottom w:val="0"/>
              <w:divBdr>
                <w:top w:val="none" w:sz="0" w:space="0" w:color="auto"/>
                <w:left w:val="none" w:sz="0" w:space="0" w:color="auto"/>
                <w:bottom w:val="none" w:sz="0" w:space="0" w:color="auto"/>
                <w:right w:val="none" w:sz="0" w:space="0" w:color="auto"/>
              </w:divBdr>
              <w:divsChild>
                <w:div w:id="729113288">
                  <w:marLeft w:val="0"/>
                  <w:marRight w:val="0"/>
                  <w:marTop w:val="0"/>
                  <w:marBottom w:val="0"/>
                  <w:divBdr>
                    <w:top w:val="none" w:sz="0" w:space="0" w:color="auto"/>
                    <w:left w:val="none" w:sz="0" w:space="0" w:color="auto"/>
                    <w:bottom w:val="none" w:sz="0" w:space="0" w:color="auto"/>
                    <w:right w:val="none" w:sz="0" w:space="0" w:color="auto"/>
                  </w:divBdr>
                </w:div>
                <w:div w:id="909733789">
                  <w:marLeft w:val="0"/>
                  <w:marRight w:val="0"/>
                  <w:marTop w:val="0"/>
                  <w:marBottom w:val="0"/>
                  <w:divBdr>
                    <w:top w:val="none" w:sz="0" w:space="0" w:color="auto"/>
                    <w:left w:val="none" w:sz="0" w:space="0" w:color="auto"/>
                    <w:bottom w:val="none" w:sz="0" w:space="0" w:color="auto"/>
                    <w:right w:val="none" w:sz="0" w:space="0" w:color="auto"/>
                  </w:divBdr>
                </w:div>
                <w:div w:id="119342437">
                  <w:marLeft w:val="0"/>
                  <w:marRight w:val="0"/>
                  <w:marTop w:val="0"/>
                  <w:marBottom w:val="0"/>
                  <w:divBdr>
                    <w:top w:val="none" w:sz="0" w:space="0" w:color="auto"/>
                    <w:left w:val="none" w:sz="0" w:space="0" w:color="auto"/>
                    <w:bottom w:val="none" w:sz="0" w:space="0" w:color="auto"/>
                    <w:right w:val="none" w:sz="0" w:space="0" w:color="auto"/>
                  </w:divBdr>
                </w:div>
                <w:div w:id="18081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870">
          <w:marLeft w:val="0"/>
          <w:marRight w:val="0"/>
          <w:marTop w:val="570"/>
          <w:marBottom w:val="0"/>
          <w:divBdr>
            <w:top w:val="single" w:sz="6" w:space="0" w:color="AAAAAA"/>
            <w:left w:val="single" w:sz="6" w:space="0" w:color="5F5F5F"/>
            <w:bottom w:val="single" w:sz="6" w:space="0" w:color="5F5F5F"/>
            <w:right w:val="single" w:sz="6" w:space="0" w:color="5F5F5F"/>
          </w:divBdr>
          <w:divsChild>
            <w:div w:id="754132420">
              <w:marLeft w:val="0"/>
              <w:marRight w:val="0"/>
              <w:marTop w:val="0"/>
              <w:marBottom w:val="0"/>
              <w:divBdr>
                <w:top w:val="none" w:sz="0" w:space="0" w:color="auto"/>
                <w:left w:val="none" w:sz="0" w:space="0" w:color="auto"/>
                <w:bottom w:val="none" w:sz="0" w:space="0" w:color="auto"/>
                <w:right w:val="none" w:sz="0" w:space="0" w:color="auto"/>
              </w:divBdr>
              <w:divsChild>
                <w:div w:id="759718393">
                  <w:marLeft w:val="0"/>
                  <w:marRight w:val="0"/>
                  <w:marTop w:val="0"/>
                  <w:marBottom w:val="0"/>
                  <w:divBdr>
                    <w:top w:val="none" w:sz="0" w:space="0" w:color="auto"/>
                    <w:left w:val="none" w:sz="0" w:space="0" w:color="auto"/>
                    <w:bottom w:val="none" w:sz="0" w:space="0" w:color="auto"/>
                    <w:right w:val="none" w:sz="0" w:space="0" w:color="auto"/>
                  </w:divBdr>
                  <w:divsChild>
                    <w:div w:id="1027874459">
                      <w:marLeft w:val="0"/>
                      <w:marRight w:val="0"/>
                      <w:marTop w:val="0"/>
                      <w:marBottom w:val="0"/>
                      <w:divBdr>
                        <w:top w:val="none" w:sz="0" w:space="0" w:color="auto"/>
                        <w:left w:val="none" w:sz="0" w:space="0" w:color="auto"/>
                        <w:bottom w:val="none" w:sz="0" w:space="0" w:color="auto"/>
                        <w:right w:val="none" w:sz="0" w:space="0" w:color="auto"/>
                      </w:divBdr>
                      <w:divsChild>
                        <w:div w:id="745149923">
                          <w:marLeft w:val="0"/>
                          <w:marRight w:val="0"/>
                          <w:marTop w:val="0"/>
                          <w:marBottom w:val="0"/>
                          <w:divBdr>
                            <w:top w:val="none" w:sz="0" w:space="0" w:color="auto"/>
                            <w:left w:val="none" w:sz="0" w:space="0" w:color="auto"/>
                            <w:bottom w:val="none" w:sz="0" w:space="0" w:color="auto"/>
                            <w:right w:val="none" w:sz="0" w:space="0" w:color="auto"/>
                          </w:divBdr>
                          <w:divsChild>
                            <w:div w:id="1783726017">
                              <w:marLeft w:val="0"/>
                              <w:marRight w:val="0"/>
                              <w:marTop w:val="0"/>
                              <w:marBottom w:val="0"/>
                              <w:divBdr>
                                <w:top w:val="none" w:sz="0" w:space="0" w:color="auto"/>
                                <w:left w:val="none" w:sz="0" w:space="0" w:color="auto"/>
                                <w:bottom w:val="none" w:sz="0" w:space="0" w:color="auto"/>
                                <w:right w:val="none" w:sz="0" w:space="0" w:color="auto"/>
                              </w:divBdr>
                              <w:divsChild>
                                <w:div w:id="234052407">
                                  <w:marLeft w:val="0"/>
                                  <w:marRight w:val="0"/>
                                  <w:marTop w:val="0"/>
                                  <w:marBottom w:val="0"/>
                                  <w:divBdr>
                                    <w:top w:val="none" w:sz="0" w:space="0" w:color="auto"/>
                                    <w:left w:val="none" w:sz="0" w:space="0" w:color="auto"/>
                                    <w:bottom w:val="none" w:sz="0" w:space="0" w:color="auto"/>
                                    <w:right w:val="none" w:sz="0" w:space="0" w:color="auto"/>
                                  </w:divBdr>
                                  <w:divsChild>
                                    <w:div w:id="1834448228">
                                      <w:marLeft w:val="0"/>
                                      <w:marRight w:val="0"/>
                                      <w:marTop w:val="0"/>
                                      <w:marBottom w:val="0"/>
                                      <w:divBdr>
                                        <w:top w:val="single" w:sz="6" w:space="0" w:color="555555"/>
                                        <w:left w:val="single" w:sz="6" w:space="0" w:color="555555"/>
                                        <w:bottom w:val="single" w:sz="6" w:space="0" w:color="555555"/>
                                        <w:right w:val="single" w:sz="6" w:space="0" w:color="555555"/>
                                      </w:divBdr>
                                      <w:divsChild>
                                        <w:div w:id="1761174568">
                                          <w:marLeft w:val="0"/>
                                          <w:marRight w:val="0"/>
                                          <w:marTop w:val="0"/>
                                          <w:marBottom w:val="0"/>
                                          <w:divBdr>
                                            <w:top w:val="none" w:sz="0" w:space="0" w:color="auto"/>
                                            <w:left w:val="none" w:sz="0" w:space="0" w:color="auto"/>
                                            <w:bottom w:val="none" w:sz="0" w:space="0" w:color="auto"/>
                                            <w:right w:val="none" w:sz="0" w:space="0" w:color="auto"/>
                                          </w:divBdr>
                                        </w:div>
                                      </w:divsChild>
                                    </w:div>
                                    <w:div w:id="806051334">
                                      <w:marLeft w:val="60"/>
                                      <w:marRight w:val="60"/>
                                      <w:marTop w:val="0"/>
                                      <w:marBottom w:val="0"/>
                                      <w:divBdr>
                                        <w:top w:val="none" w:sz="0" w:space="0" w:color="auto"/>
                                        <w:left w:val="none" w:sz="0" w:space="0" w:color="auto"/>
                                        <w:bottom w:val="none" w:sz="0" w:space="0" w:color="auto"/>
                                        <w:right w:val="none" w:sz="0" w:space="0" w:color="auto"/>
                                      </w:divBdr>
                                    </w:div>
                                    <w:div w:id="986324353">
                                      <w:marLeft w:val="0"/>
                                      <w:marRight w:val="30"/>
                                      <w:marTop w:val="0"/>
                                      <w:marBottom w:val="0"/>
                                      <w:divBdr>
                                        <w:top w:val="none" w:sz="0" w:space="0" w:color="auto"/>
                                        <w:left w:val="none" w:sz="0" w:space="0" w:color="auto"/>
                                        <w:bottom w:val="none" w:sz="0" w:space="0" w:color="auto"/>
                                        <w:right w:val="none" w:sz="0" w:space="0" w:color="auto"/>
                                      </w:divBdr>
                                    </w:div>
                                    <w:div w:id="1535270438">
                                      <w:marLeft w:val="0"/>
                                      <w:marRight w:val="0"/>
                                      <w:marTop w:val="100"/>
                                      <w:marBottom w:val="100"/>
                                      <w:divBdr>
                                        <w:top w:val="none" w:sz="0" w:space="0" w:color="auto"/>
                                        <w:left w:val="none" w:sz="0" w:space="0" w:color="auto"/>
                                        <w:bottom w:val="none" w:sz="0" w:space="0" w:color="auto"/>
                                        <w:right w:val="none" w:sz="0" w:space="0" w:color="auto"/>
                                      </w:divBdr>
                                      <w:divsChild>
                                        <w:div w:id="1862205604">
                                          <w:marLeft w:val="0"/>
                                          <w:marRight w:val="0"/>
                                          <w:marTop w:val="0"/>
                                          <w:marBottom w:val="0"/>
                                          <w:divBdr>
                                            <w:top w:val="none" w:sz="0" w:space="0" w:color="auto"/>
                                            <w:left w:val="none" w:sz="0" w:space="0" w:color="auto"/>
                                            <w:bottom w:val="none" w:sz="0" w:space="0" w:color="auto"/>
                                            <w:right w:val="none" w:sz="0" w:space="0" w:color="auto"/>
                                          </w:divBdr>
                                        </w:div>
                                        <w:div w:id="285240293">
                                          <w:marLeft w:val="0"/>
                                          <w:marRight w:val="0"/>
                                          <w:marTop w:val="0"/>
                                          <w:marBottom w:val="0"/>
                                          <w:divBdr>
                                            <w:top w:val="none" w:sz="0" w:space="0" w:color="auto"/>
                                            <w:left w:val="none" w:sz="0" w:space="0" w:color="auto"/>
                                            <w:bottom w:val="none" w:sz="0" w:space="0" w:color="auto"/>
                                            <w:right w:val="none" w:sz="0" w:space="0" w:color="auto"/>
                                          </w:divBdr>
                                        </w:div>
                                        <w:div w:id="1680497529">
                                          <w:marLeft w:val="0"/>
                                          <w:marRight w:val="0"/>
                                          <w:marTop w:val="60"/>
                                          <w:marBottom w:val="0"/>
                                          <w:divBdr>
                                            <w:top w:val="none" w:sz="0" w:space="0" w:color="auto"/>
                                            <w:left w:val="none" w:sz="0" w:space="0" w:color="auto"/>
                                            <w:bottom w:val="none" w:sz="0" w:space="0" w:color="auto"/>
                                            <w:right w:val="none" w:sz="0" w:space="0" w:color="auto"/>
                                          </w:divBdr>
                                          <w:divsChild>
                                            <w:div w:id="1374765647">
                                              <w:marLeft w:val="0"/>
                                              <w:marRight w:val="150"/>
                                              <w:marTop w:val="0"/>
                                              <w:marBottom w:val="0"/>
                                              <w:divBdr>
                                                <w:top w:val="none" w:sz="0" w:space="0" w:color="auto"/>
                                                <w:left w:val="none" w:sz="0" w:space="0" w:color="auto"/>
                                                <w:bottom w:val="none" w:sz="0" w:space="0" w:color="auto"/>
                                                <w:right w:val="none" w:sz="0" w:space="0" w:color="auto"/>
                                              </w:divBdr>
                                            </w:div>
                                          </w:divsChild>
                                        </w:div>
                                        <w:div w:id="1657227168">
                                          <w:marLeft w:val="0"/>
                                          <w:marRight w:val="0"/>
                                          <w:marTop w:val="0"/>
                                          <w:marBottom w:val="0"/>
                                          <w:divBdr>
                                            <w:top w:val="none" w:sz="0" w:space="0" w:color="auto"/>
                                            <w:left w:val="none" w:sz="0" w:space="0" w:color="auto"/>
                                            <w:bottom w:val="none" w:sz="0" w:space="0" w:color="auto"/>
                                            <w:right w:val="none" w:sz="0" w:space="0" w:color="auto"/>
                                          </w:divBdr>
                                          <w:divsChild>
                                            <w:div w:id="1197084106">
                                              <w:marLeft w:val="0"/>
                                              <w:marRight w:val="0"/>
                                              <w:marTop w:val="0"/>
                                              <w:marBottom w:val="0"/>
                                              <w:divBdr>
                                                <w:top w:val="none" w:sz="0" w:space="0" w:color="auto"/>
                                                <w:left w:val="none" w:sz="0" w:space="0" w:color="auto"/>
                                                <w:bottom w:val="none" w:sz="0" w:space="0" w:color="auto"/>
                                                <w:right w:val="none" w:sz="0" w:space="0" w:color="auto"/>
                                              </w:divBdr>
                                            </w:div>
                                            <w:div w:id="225796778">
                                              <w:marLeft w:val="0"/>
                                              <w:marRight w:val="0"/>
                                              <w:marTop w:val="0"/>
                                              <w:marBottom w:val="0"/>
                                              <w:divBdr>
                                                <w:top w:val="none" w:sz="0" w:space="0" w:color="auto"/>
                                                <w:left w:val="none" w:sz="0" w:space="0" w:color="auto"/>
                                                <w:bottom w:val="none" w:sz="0" w:space="0" w:color="auto"/>
                                                <w:right w:val="none" w:sz="0" w:space="0" w:color="auto"/>
                                              </w:divBdr>
                                            </w:div>
                                            <w:div w:id="11808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833056">
          <w:marLeft w:val="0"/>
          <w:marRight w:val="0"/>
          <w:marTop w:val="570"/>
          <w:marBottom w:val="0"/>
          <w:divBdr>
            <w:top w:val="single" w:sz="6" w:space="0" w:color="AAAAAA"/>
            <w:left w:val="single" w:sz="6" w:space="0" w:color="5F5F5F"/>
            <w:bottom w:val="single" w:sz="6" w:space="0" w:color="5F5F5F"/>
            <w:right w:val="single" w:sz="6" w:space="0" w:color="5F5F5F"/>
          </w:divBdr>
          <w:divsChild>
            <w:div w:id="1532451544">
              <w:marLeft w:val="0"/>
              <w:marRight w:val="0"/>
              <w:marTop w:val="0"/>
              <w:marBottom w:val="0"/>
              <w:divBdr>
                <w:top w:val="none" w:sz="0" w:space="0" w:color="auto"/>
                <w:left w:val="none" w:sz="0" w:space="0" w:color="auto"/>
                <w:bottom w:val="none" w:sz="0" w:space="0" w:color="auto"/>
                <w:right w:val="none" w:sz="0" w:space="0" w:color="auto"/>
              </w:divBdr>
              <w:divsChild>
                <w:div w:id="813184393">
                  <w:marLeft w:val="0"/>
                  <w:marRight w:val="0"/>
                  <w:marTop w:val="0"/>
                  <w:marBottom w:val="0"/>
                  <w:divBdr>
                    <w:top w:val="none" w:sz="0" w:space="0" w:color="auto"/>
                    <w:left w:val="none" w:sz="0" w:space="0" w:color="auto"/>
                    <w:bottom w:val="none" w:sz="0" w:space="0" w:color="auto"/>
                    <w:right w:val="none" w:sz="0" w:space="0" w:color="auto"/>
                  </w:divBdr>
                  <w:divsChild>
                    <w:div w:id="1094518148">
                      <w:marLeft w:val="0"/>
                      <w:marRight w:val="0"/>
                      <w:marTop w:val="0"/>
                      <w:marBottom w:val="0"/>
                      <w:divBdr>
                        <w:top w:val="none" w:sz="0" w:space="0" w:color="auto"/>
                        <w:left w:val="none" w:sz="0" w:space="0" w:color="auto"/>
                        <w:bottom w:val="none" w:sz="0" w:space="0" w:color="auto"/>
                        <w:right w:val="none" w:sz="0" w:space="0" w:color="auto"/>
                      </w:divBdr>
                      <w:divsChild>
                        <w:div w:id="1908496885">
                          <w:marLeft w:val="0"/>
                          <w:marRight w:val="0"/>
                          <w:marTop w:val="0"/>
                          <w:marBottom w:val="0"/>
                          <w:divBdr>
                            <w:top w:val="none" w:sz="0" w:space="0" w:color="auto"/>
                            <w:left w:val="none" w:sz="0" w:space="0" w:color="auto"/>
                            <w:bottom w:val="none" w:sz="0" w:space="0" w:color="auto"/>
                            <w:right w:val="none" w:sz="0" w:space="0" w:color="auto"/>
                          </w:divBdr>
                          <w:divsChild>
                            <w:div w:id="1944681050">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031761608">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574923795">
      <w:bodyDiv w:val="1"/>
      <w:marLeft w:val="0"/>
      <w:marRight w:val="0"/>
      <w:marTop w:val="0"/>
      <w:marBottom w:val="0"/>
      <w:divBdr>
        <w:top w:val="none" w:sz="0" w:space="0" w:color="auto"/>
        <w:left w:val="none" w:sz="0" w:space="0" w:color="auto"/>
        <w:bottom w:val="none" w:sz="0" w:space="0" w:color="auto"/>
        <w:right w:val="none" w:sz="0" w:space="0" w:color="auto"/>
      </w:divBdr>
      <w:divsChild>
        <w:div w:id="1117989581">
          <w:marLeft w:val="0"/>
          <w:marRight w:val="0"/>
          <w:marTop w:val="0"/>
          <w:marBottom w:val="0"/>
          <w:divBdr>
            <w:top w:val="none" w:sz="0" w:space="0" w:color="auto"/>
            <w:left w:val="none" w:sz="0" w:space="0" w:color="auto"/>
            <w:bottom w:val="none" w:sz="0" w:space="0" w:color="auto"/>
            <w:right w:val="none" w:sz="0" w:space="0" w:color="auto"/>
          </w:divBdr>
          <w:divsChild>
            <w:div w:id="1432554822">
              <w:marLeft w:val="0"/>
              <w:marRight w:val="0"/>
              <w:marTop w:val="0"/>
              <w:marBottom w:val="0"/>
              <w:divBdr>
                <w:top w:val="none" w:sz="0" w:space="0" w:color="auto"/>
                <w:left w:val="none" w:sz="0" w:space="0" w:color="auto"/>
                <w:bottom w:val="none" w:sz="0" w:space="0" w:color="auto"/>
                <w:right w:val="none" w:sz="0" w:space="0" w:color="auto"/>
              </w:divBdr>
            </w:div>
          </w:divsChild>
        </w:div>
        <w:div w:id="437215171">
          <w:marLeft w:val="0"/>
          <w:marRight w:val="0"/>
          <w:marTop w:val="0"/>
          <w:marBottom w:val="0"/>
          <w:divBdr>
            <w:top w:val="none" w:sz="0" w:space="0" w:color="auto"/>
            <w:left w:val="none" w:sz="0" w:space="0" w:color="auto"/>
            <w:bottom w:val="none" w:sz="0" w:space="0" w:color="auto"/>
            <w:right w:val="none" w:sz="0" w:space="0" w:color="auto"/>
          </w:divBdr>
          <w:divsChild>
            <w:div w:id="1211697337">
              <w:marLeft w:val="0"/>
              <w:marRight w:val="0"/>
              <w:marTop w:val="0"/>
              <w:marBottom w:val="0"/>
              <w:divBdr>
                <w:top w:val="none" w:sz="0" w:space="0" w:color="auto"/>
                <w:left w:val="none" w:sz="0" w:space="0" w:color="auto"/>
                <w:bottom w:val="none" w:sz="0" w:space="0" w:color="auto"/>
                <w:right w:val="none" w:sz="0" w:space="0" w:color="auto"/>
              </w:divBdr>
            </w:div>
          </w:divsChild>
        </w:div>
        <w:div w:id="1150825604">
          <w:marLeft w:val="0"/>
          <w:marRight w:val="0"/>
          <w:marTop w:val="0"/>
          <w:marBottom w:val="0"/>
          <w:divBdr>
            <w:top w:val="none" w:sz="0" w:space="0" w:color="auto"/>
            <w:left w:val="none" w:sz="0" w:space="0" w:color="auto"/>
            <w:bottom w:val="none" w:sz="0" w:space="0" w:color="auto"/>
            <w:right w:val="none" w:sz="0" w:space="0" w:color="auto"/>
          </w:divBdr>
          <w:divsChild>
            <w:div w:id="935793207">
              <w:marLeft w:val="-225"/>
              <w:marRight w:val="-225"/>
              <w:marTop w:val="0"/>
              <w:marBottom w:val="0"/>
              <w:divBdr>
                <w:top w:val="none" w:sz="0" w:space="0" w:color="auto"/>
                <w:left w:val="none" w:sz="0" w:space="0" w:color="auto"/>
                <w:bottom w:val="none" w:sz="0" w:space="0" w:color="auto"/>
                <w:right w:val="none" w:sz="0" w:space="0" w:color="auto"/>
              </w:divBdr>
              <w:divsChild>
                <w:div w:id="889728006">
                  <w:marLeft w:val="0"/>
                  <w:marRight w:val="0"/>
                  <w:marTop w:val="0"/>
                  <w:marBottom w:val="0"/>
                  <w:divBdr>
                    <w:top w:val="none" w:sz="0" w:space="0" w:color="auto"/>
                    <w:left w:val="none" w:sz="0" w:space="0" w:color="auto"/>
                    <w:bottom w:val="none" w:sz="0" w:space="0" w:color="auto"/>
                    <w:right w:val="none" w:sz="0" w:space="0" w:color="auto"/>
                  </w:divBdr>
                  <w:divsChild>
                    <w:div w:id="1914777791">
                      <w:marLeft w:val="0"/>
                      <w:marRight w:val="0"/>
                      <w:marTop w:val="0"/>
                      <w:marBottom w:val="0"/>
                      <w:divBdr>
                        <w:top w:val="none" w:sz="0" w:space="0" w:color="auto"/>
                        <w:left w:val="none" w:sz="0" w:space="0" w:color="auto"/>
                        <w:bottom w:val="none" w:sz="0" w:space="0" w:color="auto"/>
                        <w:right w:val="none" w:sz="0" w:space="0" w:color="auto"/>
                      </w:divBdr>
                    </w:div>
                  </w:divsChild>
                </w:div>
                <w:div w:id="82725454">
                  <w:marLeft w:val="0"/>
                  <w:marRight w:val="0"/>
                  <w:marTop w:val="0"/>
                  <w:marBottom w:val="0"/>
                  <w:divBdr>
                    <w:top w:val="none" w:sz="0" w:space="0" w:color="auto"/>
                    <w:left w:val="none" w:sz="0" w:space="0" w:color="auto"/>
                    <w:bottom w:val="none" w:sz="0" w:space="0" w:color="auto"/>
                    <w:right w:val="none" w:sz="0" w:space="0" w:color="auto"/>
                  </w:divBdr>
                  <w:divsChild>
                    <w:div w:id="1216088931">
                      <w:marLeft w:val="-225"/>
                      <w:marRight w:val="-225"/>
                      <w:marTop w:val="0"/>
                      <w:marBottom w:val="0"/>
                      <w:divBdr>
                        <w:top w:val="none" w:sz="0" w:space="0" w:color="auto"/>
                        <w:left w:val="none" w:sz="0" w:space="0" w:color="auto"/>
                        <w:bottom w:val="none" w:sz="0" w:space="0" w:color="auto"/>
                        <w:right w:val="none" w:sz="0" w:space="0" w:color="auto"/>
                      </w:divBdr>
                      <w:divsChild>
                        <w:div w:id="73472867">
                          <w:marLeft w:val="0"/>
                          <w:marRight w:val="0"/>
                          <w:marTop w:val="0"/>
                          <w:marBottom w:val="0"/>
                          <w:divBdr>
                            <w:top w:val="none" w:sz="0" w:space="0" w:color="auto"/>
                            <w:left w:val="none" w:sz="0" w:space="0" w:color="auto"/>
                            <w:bottom w:val="none" w:sz="0" w:space="0" w:color="auto"/>
                            <w:right w:val="none" w:sz="0" w:space="0" w:color="auto"/>
                          </w:divBdr>
                          <w:divsChild>
                            <w:div w:id="1526559418">
                              <w:marLeft w:val="0"/>
                              <w:marRight w:val="0"/>
                              <w:marTop w:val="0"/>
                              <w:marBottom w:val="0"/>
                              <w:divBdr>
                                <w:top w:val="none" w:sz="0" w:space="0" w:color="auto"/>
                                <w:left w:val="none" w:sz="0" w:space="0" w:color="auto"/>
                                <w:bottom w:val="none" w:sz="0" w:space="0" w:color="auto"/>
                                <w:right w:val="none" w:sz="0" w:space="0" w:color="auto"/>
                              </w:divBdr>
                              <w:divsChild>
                                <w:div w:id="566498086">
                                  <w:marLeft w:val="0"/>
                                  <w:marRight w:val="0"/>
                                  <w:marTop w:val="0"/>
                                  <w:marBottom w:val="0"/>
                                  <w:divBdr>
                                    <w:top w:val="none" w:sz="0" w:space="0" w:color="auto"/>
                                    <w:left w:val="none" w:sz="0" w:space="0" w:color="auto"/>
                                    <w:bottom w:val="none" w:sz="0" w:space="0" w:color="auto"/>
                                    <w:right w:val="none" w:sz="0" w:space="0" w:color="auto"/>
                                  </w:divBdr>
                                </w:div>
                                <w:div w:id="1706983340">
                                  <w:marLeft w:val="0"/>
                                  <w:marRight w:val="0"/>
                                  <w:marTop w:val="180"/>
                                  <w:marBottom w:val="180"/>
                                  <w:divBdr>
                                    <w:top w:val="single" w:sz="6" w:space="7" w:color="EBEBEB"/>
                                    <w:left w:val="single" w:sz="6" w:space="7" w:color="EBEBEB"/>
                                    <w:bottom w:val="single" w:sz="6" w:space="7" w:color="EBEBEB"/>
                                    <w:right w:val="single" w:sz="6" w:space="7" w:color="EBEBEB"/>
                                  </w:divBdr>
                                  <w:divsChild>
                                    <w:div w:id="740256191">
                                      <w:marLeft w:val="0"/>
                                      <w:marRight w:val="0"/>
                                      <w:marTop w:val="0"/>
                                      <w:marBottom w:val="0"/>
                                      <w:divBdr>
                                        <w:top w:val="none" w:sz="0" w:space="0" w:color="auto"/>
                                        <w:left w:val="single" w:sz="24" w:space="7" w:color="8AC007"/>
                                        <w:bottom w:val="none" w:sz="0" w:space="0" w:color="auto"/>
                                        <w:right w:val="none" w:sz="0" w:space="0" w:color="auto"/>
                                      </w:divBdr>
                                    </w:div>
                                  </w:divsChild>
                                </w:div>
                                <w:div w:id="1743481429">
                                  <w:marLeft w:val="0"/>
                                  <w:marRight w:val="0"/>
                                  <w:marTop w:val="180"/>
                                  <w:marBottom w:val="180"/>
                                  <w:divBdr>
                                    <w:top w:val="single" w:sz="6" w:space="7" w:color="EBEBEB"/>
                                    <w:left w:val="single" w:sz="6" w:space="7" w:color="EBEBEB"/>
                                    <w:bottom w:val="single" w:sz="6" w:space="7" w:color="EBEBEB"/>
                                    <w:right w:val="single" w:sz="6" w:space="7" w:color="EBEBEB"/>
                                  </w:divBdr>
                                  <w:divsChild>
                                    <w:div w:id="137233968">
                                      <w:marLeft w:val="0"/>
                                      <w:marRight w:val="0"/>
                                      <w:marTop w:val="0"/>
                                      <w:marBottom w:val="0"/>
                                      <w:divBdr>
                                        <w:top w:val="none" w:sz="0" w:space="0" w:color="auto"/>
                                        <w:left w:val="single" w:sz="24" w:space="7" w:color="8AC007"/>
                                        <w:bottom w:val="none" w:sz="0" w:space="0" w:color="auto"/>
                                        <w:right w:val="none" w:sz="0" w:space="0" w:color="auto"/>
                                      </w:divBdr>
                                    </w:div>
                                  </w:divsChild>
                                </w:div>
                                <w:div w:id="1125344076">
                                  <w:marLeft w:val="0"/>
                                  <w:marRight w:val="0"/>
                                  <w:marTop w:val="180"/>
                                  <w:marBottom w:val="180"/>
                                  <w:divBdr>
                                    <w:top w:val="single" w:sz="6" w:space="7" w:color="EBEBEB"/>
                                    <w:left w:val="single" w:sz="6" w:space="7" w:color="EBEBEB"/>
                                    <w:bottom w:val="single" w:sz="6" w:space="7" w:color="EBEBEB"/>
                                    <w:right w:val="single" w:sz="6" w:space="7" w:color="EBEBEB"/>
                                  </w:divBdr>
                                  <w:divsChild>
                                    <w:div w:id="1135681920">
                                      <w:marLeft w:val="0"/>
                                      <w:marRight w:val="0"/>
                                      <w:marTop w:val="0"/>
                                      <w:marBottom w:val="0"/>
                                      <w:divBdr>
                                        <w:top w:val="none" w:sz="0" w:space="0" w:color="auto"/>
                                        <w:left w:val="single" w:sz="24" w:space="7" w:color="8AC007"/>
                                        <w:bottom w:val="none" w:sz="0" w:space="0" w:color="auto"/>
                                        <w:right w:val="none" w:sz="0" w:space="0" w:color="auto"/>
                                      </w:divBdr>
                                    </w:div>
                                  </w:divsChild>
                                </w:div>
                                <w:div w:id="313877369">
                                  <w:marLeft w:val="0"/>
                                  <w:marRight w:val="0"/>
                                  <w:marTop w:val="180"/>
                                  <w:marBottom w:val="180"/>
                                  <w:divBdr>
                                    <w:top w:val="single" w:sz="6" w:space="7" w:color="EBEBEB"/>
                                    <w:left w:val="single" w:sz="6" w:space="7" w:color="EBEBEB"/>
                                    <w:bottom w:val="single" w:sz="6" w:space="7" w:color="EBEBEB"/>
                                    <w:right w:val="single" w:sz="6" w:space="7" w:color="EBEBEB"/>
                                  </w:divBdr>
                                  <w:divsChild>
                                    <w:div w:id="1831369026">
                                      <w:marLeft w:val="0"/>
                                      <w:marRight w:val="0"/>
                                      <w:marTop w:val="0"/>
                                      <w:marBottom w:val="0"/>
                                      <w:divBdr>
                                        <w:top w:val="none" w:sz="0" w:space="0" w:color="auto"/>
                                        <w:left w:val="single" w:sz="24" w:space="7" w:color="8AC007"/>
                                        <w:bottom w:val="none" w:sz="0" w:space="0" w:color="auto"/>
                                        <w:right w:val="none" w:sz="0" w:space="0" w:color="auto"/>
                                      </w:divBdr>
                                    </w:div>
                                  </w:divsChild>
                                </w:div>
                                <w:div w:id="1444380339">
                                  <w:marLeft w:val="0"/>
                                  <w:marRight w:val="0"/>
                                  <w:marTop w:val="180"/>
                                  <w:marBottom w:val="180"/>
                                  <w:divBdr>
                                    <w:top w:val="single" w:sz="6" w:space="7" w:color="EBEBEB"/>
                                    <w:left w:val="single" w:sz="6" w:space="7" w:color="EBEBEB"/>
                                    <w:bottom w:val="single" w:sz="6" w:space="7" w:color="EBEBEB"/>
                                    <w:right w:val="single" w:sz="6" w:space="7" w:color="EBEBEB"/>
                                  </w:divBdr>
                                  <w:divsChild>
                                    <w:div w:id="1365523963">
                                      <w:marLeft w:val="0"/>
                                      <w:marRight w:val="0"/>
                                      <w:marTop w:val="0"/>
                                      <w:marBottom w:val="0"/>
                                      <w:divBdr>
                                        <w:top w:val="none" w:sz="0" w:space="0" w:color="auto"/>
                                        <w:left w:val="single" w:sz="24" w:space="7" w:color="8AC007"/>
                                        <w:bottom w:val="none" w:sz="0" w:space="0" w:color="auto"/>
                                        <w:right w:val="none" w:sz="0" w:space="0" w:color="auto"/>
                                      </w:divBdr>
                                    </w:div>
                                  </w:divsChild>
                                </w:div>
                                <w:div w:id="116292773">
                                  <w:marLeft w:val="0"/>
                                  <w:marRight w:val="0"/>
                                  <w:marTop w:val="180"/>
                                  <w:marBottom w:val="180"/>
                                  <w:divBdr>
                                    <w:top w:val="single" w:sz="6" w:space="7" w:color="EBEBEB"/>
                                    <w:left w:val="single" w:sz="6" w:space="7" w:color="EBEBEB"/>
                                    <w:bottom w:val="single" w:sz="6" w:space="7" w:color="EBEBEB"/>
                                    <w:right w:val="single" w:sz="6" w:space="7" w:color="EBEBEB"/>
                                  </w:divBdr>
                                  <w:divsChild>
                                    <w:div w:id="1481656135">
                                      <w:marLeft w:val="0"/>
                                      <w:marRight w:val="0"/>
                                      <w:marTop w:val="0"/>
                                      <w:marBottom w:val="0"/>
                                      <w:divBdr>
                                        <w:top w:val="none" w:sz="0" w:space="0" w:color="auto"/>
                                        <w:left w:val="single" w:sz="24" w:space="7" w:color="8AC007"/>
                                        <w:bottom w:val="none" w:sz="0" w:space="0" w:color="auto"/>
                                        <w:right w:val="none" w:sz="0" w:space="0" w:color="auto"/>
                                      </w:divBdr>
                                    </w:div>
                                  </w:divsChild>
                                </w:div>
                                <w:div w:id="466434198">
                                  <w:marLeft w:val="0"/>
                                  <w:marRight w:val="0"/>
                                  <w:marTop w:val="180"/>
                                  <w:marBottom w:val="180"/>
                                  <w:divBdr>
                                    <w:top w:val="single" w:sz="6" w:space="7" w:color="EBEBEB"/>
                                    <w:left w:val="single" w:sz="6" w:space="7" w:color="EBEBEB"/>
                                    <w:bottom w:val="single" w:sz="6" w:space="7" w:color="EBEBEB"/>
                                    <w:right w:val="single" w:sz="6" w:space="7" w:color="EBEBEB"/>
                                  </w:divBdr>
                                  <w:divsChild>
                                    <w:div w:id="1897158586">
                                      <w:marLeft w:val="0"/>
                                      <w:marRight w:val="0"/>
                                      <w:marTop w:val="0"/>
                                      <w:marBottom w:val="0"/>
                                      <w:divBdr>
                                        <w:top w:val="none" w:sz="0" w:space="0" w:color="auto"/>
                                        <w:left w:val="single" w:sz="24" w:space="7" w:color="8AC007"/>
                                        <w:bottom w:val="none" w:sz="0" w:space="0" w:color="auto"/>
                                        <w:right w:val="none" w:sz="0" w:space="0" w:color="auto"/>
                                      </w:divBdr>
                                    </w:div>
                                  </w:divsChild>
                                </w:div>
                                <w:div w:id="128517701">
                                  <w:marLeft w:val="0"/>
                                  <w:marRight w:val="0"/>
                                  <w:marTop w:val="180"/>
                                  <w:marBottom w:val="180"/>
                                  <w:divBdr>
                                    <w:top w:val="single" w:sz="6" w:space="7" w:color="EBEBEB"/>
                                    <w:left w:val="single" w:sz="6" w:space="7" w:color="EBEBEB"/>
                                    <w:bottom w:val="single" w:sz="6" w:space="7" w:color="EBEBEB"/>
                                    <w:right w:val="single" w:sz="6" w:space="7" w:color="EBEBEB"/>
                                  </w:divBdr>
                                  <w:divsChild>
                                    <w:div w:id="1899321510">
                                      <w:marLeft w:val="0"/>
                                      <w:marRight w:val="0"/>
                                      <w:marTop w:val="0"/>
                                      <w:marBottom w:val="0"/>
                                      <w:divBdr>
                                        <w:top w:val="none" w:sz="0" w:space="0" w:color="auto"/>
                                        <w:left w:val="single" w:sz="24" w:space="7" w:color="8AC007"/>
                                        <w:bottom w:val="none" w:sz="0" w:space="0" w:color="auto"/>
                                        <w:right w:val="none" w:sz="0" w:space="0" w:color="auto"/>
                                      </w:divBdr>
                                    </w:div>
                                  </w:divsChild>
                                </w:div>
                                <w:div w:id="166485080">
                                  <w:marLeft w:val="0"/>
                                  <w:marRight w:val="0"/>
                                  <w:marTop w:val="180"/>
                                  <w:marBottom w:val="180"/>
                                  <w:divBdr>
                                    <w:top w:val="single" w:sz="6" w:space="7" w:color="EBEBEB"/>
                                    <w:left w:val="single" w:sz="6" w:space="7" w:color="EBEBEB"/>
                                    <w:bottom w:val="single" w:sz="6" w:space="7" w:color="EBEBEB"/>
                                    <w:right w:val="single" w:sz="6" w:space="7" w:color="EBEBEB"/>
                                  </w:divBdr>
                                  <w:divsChild>
                                    <w:div w:id="418020304">
                                      <w:marLeft w:val="0"/>
                                      <w:marRight w:val="0"/>
                                      <w:marTop w:val="0"/>
                                      <w:marBottom w:val="0"/>
                                      <w:divBdr>
                                        <w:top w:val="none" w:sz="0" w:space="0" w:color="auto"/>
                                        <w:left w:val="single" w:sz="24" w:space="7" w:color="8AC007"/>
                                        <w:bottom w:val="none" w:sz="0" w:space="0" w:color="auto"/>
                                        <w:right w:val="none" w:sz="0" w:space="0" w:color="auto"/>
                                      </w:divBdr>
                                    </w:div>
                                  </w:divsChild>
                                </w:div>
                                <w:div w:id="641664829">
                                  <w:marLeft w:val="0"/>
                                  <w:marRight w:val="0"/>
                                  <w:marTop w:val="180"/>
                                  <w:marBottom w:val="180"/>
                                  <w:divBdr>
                                    <w:top w:val="single" w:sz="6" w:space="7" w:color="EBEBEB"/>
                                    <w:left w:val="single" w:sz="6" w:space="7" w:color="EBEBEB"/>
                                    <w:bottom w:val="single" w:sz="6" w:space="7" w:color="EBEBEB"/>
                                    <w:right w:val="single" w:sz="6" w:space="7" w:color="EBEBEB"/>
                                  </w:divBdr>
                                  <w:divsChild>
                                    <w:div w:id="1353997009">
                                      <w:marLeft w:val="0"/>
                                      <w:marRight w:val="0"/>
                                      <w:marTop w:val="0"/>
                                      <w:marBottom w:val="0"/>
                                      <w:divBdr>
                                        <w:top w:val="none" w:sz="0" w:space="0" w:color="auto"/>
                                        <w:left w:val="single" w:sz="24" w:space="7" w:color="8AC007"/>
                                        <w:bottom w:val="none" w:sz="0" w:space="0" w:color="auto"/>
                                        <w:right w:val="none" w:sz="0" w:space="0" w:color="auto"/>
                                      </w:divBdr>
                                    </w:div>
                                  </w:divsChild>
                                </w:div>
                                <w:div w:id="812912265">
                                  <w:marLeft w:val="0"/>
                                  <w:marRight w:val="0"/>
                                  <w:marTop w:val="180"/>
                                  <w:marBottom w:val="180"/>
                                  <w:divBdr>
                                    <w:top w:val="single" w:sz="6" w:space="7" w:color="EBEBEB"/>
                                    <w:left w:val="single" w:sz="6" w:space="7" w:color="EBEBEB"/>
                                    <w:bottom w:val="single" w:sz="6" w:space="7" w:color="EBEBEB"/>
                                    <w:right w:val="single" w:sz="6" w:space="7" w:color="EBEBEB"/>
                                  </w:divBdr>
                                  <w:divsChild>
                                    <w:div w:id="1162966145">
                                      <w:marLeft w:val="0"/>
                                      <w:marRight w:val="0"/>
                                      <w:marTop w:val="0"/>
                                      <w:marBottom w:val="0"/>
                                      <w:divBdr>
                                        <w:top w:val="none" w:sz="0" w:space="0" w:color="auto"/>
                                        <w:left w:val="single" w:sz="24" w:space="7" w:color="8AC007"/>
                                        <w:bottom w:val="none" w:sz="0" w:space="0" w:color="auto"/>
                                        <w:right w:val="none" w:sz="0" w:space="0" w:color="auto"/>
                                      </w:divBdr>
                                    </w:div>
                                  </w:divsChild>
                                </w:div>
                                <w:div w:id="573246525">
                                  <w:marLeft w:val="0"/>
                                  <w:marRight w:val="0"/>
                                  <w:marTop w:val="180"/>
                                  <w:marBottom w:val="180"/>
                                  <w:divBdr>
                                    <w:top w:val="single" w:sz="6" w:space="7" w:color="EBEBEB"/>
                                    <w:left w:val="single" w:sz="6" w:space="7" w:color="EBEBEB"/>
                                    <w:bottom w:val="single" w:sz="6" w:space="7" w:color="EBEBEB"/>
                                    <w:right w:val="single" w:sz="6" w:space="7" w:color="EBEBEB"/>
                                  </w:divBdr>
                                  <w:divsChild>
                                    <w:div w:id="75786048">
                                      <w:marLeft w:val="0"/>
                                      <w:marRight w:val="0"/>
                                      <w:marTop w:val="0"/>
                                      <w:marBottom w:val="0"/>
                                      <w:divBdr>
                                        <w:top w:val="none" w:sz="0" w:space="0" w:color="auto"/>
                                        <w:left w:val="single" w:sz="24" w:space="7" w:color="8AC007"/>
                                        <w:bottom w:val="none" w:sz="0" w:space="0" w:color="auto"/>
                                        <w:right w:val="none" w:sz="0" w:space="0" w:color="auto"/>
                                      </w:divBdr>
                                    </w:div>
                                  </w:divsChild>
                                </w:div>
                                <w:div w:id="1771004042">
                                  <w:marLeft w:val="0"/>
                                  <w:marRight w:val="0"/>
                                  <w:marTop w:val="180"/>
                                  <w:marBottom w:val="180"/>
                                  <w:divBdr>
                                    <w:top w:val="single" w:sz="6" w:space="7" w:color="EBEBEB"/>
                                    <w:left w:val="single" w:sz="6" w:space="7" w:color="EBEBEB"/>
                                    <w:bottom w:val="single" w:sz="6" w:space="7" w:color="EBEBEB"/>
                                    <w:right w:val="single" w:sz="6" w:space="7" w:color="EBEBEB"/>
                                  </w:divBdr>
                                  <w:divsChild>
                                    <w:div w:id="429201629">
                                      <w:marLeft w:val="0"/>
                                      <w:marRight w:val="0"/>
                                      <w:marTop w:val="0"/>
                                      <w:marBottom w:val="0"/>
                                      <w:divBdr>
                                        <w:top w:val="none" w:sz="0" w:space="0" w:color="auto"/>
                                        <w:left w:val="single" w:sz="24" w:space="7" w:color="8AC007"/>
                                        <w:bottom w:val="none" w:sz="0" w:space="0" w:color="auto"/>
                                        <w:right w:val="none" w:sz="0" w:space="0" w:color="auto"/>
                                      </w:divBdr>
                                    </w:div>
                                  </w:divsChild>
                                </w:div>
                                <w:div w:id="1737823735">
                                  <w:marLeft w:val="0"/>
                                  <w:marRight w:val="0"/>
                                  <w:marTop w:val="180"/>
                                  <w:marBottom w:val="180"/>
                                  <w:divBdr>
                                    <w:top w:val="single" w:sz="6" w:space="7" w:color="EBEBEB"/>
                                    <w:left w:val="single" w:sz="6" w:space="7" w:color="EBEBEB"/>
                                    <w:bottom w:val="single" w:sz="6" w:space="7" w:color="EBEBEB"/>
                                    <w:right w:val="single" w:sz="6" w:space="7" w:color="EBEBEB"/>
                                  </w:divBdr>
                                  <w:divsChild>
                                    <w:div w:id="639924035">
                                      <w:marLeft w:val="0"/>
                                      <w:marRight w:val="0"/>
                                      <w:marTop w:val="0"/>
                                      <w:marBottom w:val="0"/>
                                      <w:divBdr>
                                        <w:top w:val="none" w:sz="0" w:space="0" w:color="auto"/>
                                        <w:left w:val="single" w:sz="24" w:space="7" w:color="8AC007"/>
                                        <w:bottom w:val="none" w:sz="0" w:space="0" w:color="auto"/>
                                        <w:right w:val="none" w:sz="0" w:space="0" w:color="auto"/>
                                      </w:divBdr>
                                    </w:div>
                                  </w:divsChild>
                                </w:div>
                                <w:div w:id="1862620783">
                                  <w:marLeft w:val="0"/>
                                  <w:marRight w:val="0"/>
                                  <w:marTop w:val="180"/>
                                  <w:marBottom w:val="180"/>
                                  <w:divBdr>
                                    <w:top w:val="single" w:sz="6" w:space="7" w:color="EBEBEB"/>
                                    <w:left w:val="single" w:sz="6" w:space="7" w:color="EBEBEB"/>
                                    <w:bottom w:val="single" w:sz="6" w:space="7" w:color="EBEBEB"/>
                                    <w:right w:val="single" w:sz="6" w:space="7" w:color="EBEBEB"/>
                                  </w:divBdr>
                                  <w:divsChild>
                                    <w:div w:id="1064448253">
                                      <w:marLeft w:val="0"/>
                                      <w:marRight w:val="0"/>
                                      <w:marTop w:val="0"/>
                                      <w:marBottom w:val="0"/>
                                      <w:divBdr>
                                        <w:top w:val="none" w:sz="0" w:space="0" w:color="auto"/>
                                        <w:left w:val="single" w:sz="24" w:space="7" w:color="8AC007"/>
                                        <w:bottom w:val="none" w:sz="0" w:space="0" w:color="auto"/>
                                        <w:right w:val="none" w:sz="0" w:space="0" w:color="auto"/>
                                      </w:divBdr>
                                    </w:div>
                                  </w:divsChild>
                                </w:div>
                                <w:div w:id="820661454">
                                  <w:marLeft w:val="0"/>
                                  <w:marRight w:val="0"/>
                                  <w:marTop w:val="180"/>
                                  <w:marBottom w:val="180"/>
                                  <w:divBdr>
                                    <w:top w:val="single" w:sz="6" w:space="7" w:color="EBEBEB"/>
                                    <w:left w:val="single" w:sz="6" w:space="7" w:color="EBEBEB"/>
                                    <w:bottom w:val="single" w:sz="6" w:space="7" w:color="EBEBEB"/>
                                    <w:right w:val="single" w:sz="6" w:space="7" w:color="EBEBEB"/>
                                  </w:divBdr>
                                  <w:divsChild>
                                    <w:div w:id="2006546004">
                                      <w:marLeft w:val="0"/>
                                      <w:marRight w:val="0"/>
                                      <w:marTop w:val="0"/>
                                      <w:marBottom w:val="0"/>
                                      <w:divBdr>
                                        <w:top w:val="none" w:sz="0" w:space="0" w:color="auto"/>
                                        <w:left w:val="single" w:sz="24" w:space="7" w:color="8AC007"/>
                                        <w:bottom w:val="none" w:sz="0" w:space="0" w:color="auto"/>
                                        <w:right w:val="none" w:sz="0" w:space="0" w:color="auto"/>
                                      </w:divBdr>
                                    </w:div>
                                  </w:divsChild>
                                </w:div>
                                <w:div w:id="1697542136">
                                  <w:marLeft w:val="0"/>
                                  <w:marRight w:val="0"/>
                                  <w:marTop w:val="180"/>
                                  <w:marBottom w:val="180"/>
                                  <w:divBdr>
                                    <w:top w:val="single" w:sz="6" w:space="7" w:color="EBEBEB"/>
                                    <w:left w:val="single" w:sz="6" w:space="7" w:color="EBEBEB"/>
                                    <w:bottom w:val="single" w:sz="6" w:space="7" w:color="EBEBEB"/>
                                    <w:right w:val="single" w:sz="6" w:space="7" w:color="EBEBEB"/>
                                  </w:divBdr>
                                  <w:divsChild>
                                    <w:div w:id="752043132">
                                      <w:marLeft w:val="0"/>
                                      <w:marRight w:val="0"/>
                                      <w:marTop w:val="0"/>
                                      <w:marBottom w:val="0"/>
                                      <w:divBdr>
                                        <w:top w:val="none" w:sz="0" w:space="0" w:color="auto"/>
                                        <w:left w:val="single" w:sz="24" w:space="7" w:color="8AC007"/>
                                        <w:bottom w:val="none" w:sz="0" w:space="0" w:color="auto"/>
                                        <w:right w:val="none" w:sz="0" w:space="0" w:color="auto"/>
                                      </w:divBdr>
                                    </w:div>
                                  </w:divsChild>
                                </w:div>
                                <w:div w:id="2123572977">
                                  <w:marLeft w:val="0"/>
                                  <w:marRight w:val="0"/>
                                  <w:marTop w:val="180"/>
                                  <w:marBottom w:val="180"/>
                                  <w:divBdr>
                                    <w:top w:val="single" w:sz="6" w:space="7" w:color="EBEBEB"/>
                                    <w:left w:val="single" w:sz="6" w:space="7" w:color="EBEBEB"/>
                                    <w:bottom w:val="single" w:sz="6" w:space="7" w:color="EBEBEB"/>
                                    <w:right w:val="single" w:sz="6" w:space="7" w:color="EBEBEB"/>
                                  </w:divBdr>
                                  <w:divsChild>
                                    <w:div w:id="754716209">
                                      <w:marLeft w:val="0"/>
                                      <w:marRight w:val="0"/>
                                      <w:marTop w:val="0"/>
                                      <w:marBottom w:val="0"/>
                                      <w:divBdr>
                                        <w:top w:val="none" w:sz="0" w:space="0" w:color="auto"/>
                                        <w:left w:val="single" w:sz="24" w:space="7" w:color="8AC007"/>
                                        <w:bottom w:val="none" w:sz="0" w:space="0" w:color="auto"/>
                                        <w:right w:val="none" w:sz="0" w:space="0" w:color="auto"/>
                                      </w:divBdr>
                                    </w:div>
                                  </w:divsChild>
                                </w:div>
                                <w:div w:id="793329188">
                                  <w:marLeft w:val="0"/>
                                  <w:marRight w:val="0"/>
                                  <w:marTop w:val="180"/>
                                  <w:marBottom w:val="180"/>
                                  <w:divBdr>
                                    <w:top w:val="single" w:sz="6" w:space="7" w:color="EBEBEB"/>
                                    <w:left w:val="single" w:sz="6" w:space="7" w:color="EBEBEB"/>
                                    <w:bottom w:val="single" w:sz="6" w:space="7" w:color="EBEBEB"/>
                                    <w:right w:val="single" w:sz="6" w:space="7" w:color="EBEBEB"/>
                                  </w:divBdr>
                                  <w:divsChild>
                                    <w:div w:id="123735052">
                                      <w:marLeft w:val="0"/>
                                      <w:marRight w:val="0"/>
                                      <w:marTop w:val="0"/>
                                      <w:marBottom w:val="0"/>
                                      <w:divBdr>
                                        <w:top w:val="none" w:sz="0" w:space="0" w:color="auto"/>
                                        <w:left w:val="single" w:sz="24" w:space="7" w:color="8AC007"/>
                                        <w:bottom w:val="none" w:sz="0" w:space="0" w:color="auto"/>
                                        <w:right w:val="none" w:sz="0" w:space="0" w:color="auto"/>
                                      </w:divBdr>
                                    </w:div>
                                  </w:divsChild>
                                </w:div>
                                <w:div w:id="1113478748">
                                  <w:marLeft w:val="0"/>
                                  <w:marRight w:val="0"/>
                                  <w:marTop w:val="180"/>
                                  <w:marBottom w:val="180"/>
                                  <w:divBdr>
                                    <w:top w:val="single" w:sz="6" w:space="7" w:color="EBEBEB"/>
                                    <w:left w:val="single" w:sz="6" w:space="7" w:color="EBEBEB"/>
                                    <w:bottom w:val="single" w:sz="6" w:space="7" w:color="EBEBEB"/>
                                    <w:right w:val="single" w:sz="6" w:space="7" w:color="EBEBEB"/>
                                  </w:divBdr>
                                  <w:divsChild>
                                    <w:div w:id="115948466">
                                      <w:marLeft w:val="0"/>
                                      <w:marRight w:val="0"/>
                                      <w:marTop w:val="0"/>
                                      <w:marBottom w:val="0"/>
                                      <w:divBdr>
                                        <w:top w:val="none" w:sz="0" w:space="0" w:color="auto"/>
                                        <w:left w:val="single" w:sz="24" w:space="7" w:color="8AC007"/>
                                        <w:bottom w:val="none" w:sz="0" w:space="0" w:color="auto"/>
                                        <w:right w:val="none" w:sz="0" w:space="0" w:color="auto"/>
                                      </w:divBdr>
                                    </w:div>
                                  </w:divsChild>
                                </w:div>
                                <w:div w:id="1068334712">
                                  <w:marLeft w:val="0"/>
                                  <w:marRight w:val="0"/>
                                  <w:marTop w:val="180"/>
                                  <w:marBottom w:val="180"/>
                                  <w:divBdr>
                                    <w:top w:val="single" w:sz="6" w:space="7" w:color="EBEBEB"/>
                                    <w:left w:val="single" w:sz="6" w:space="7" w:color="EBEBEB"/>
                                    <w:bottom w:val="single" w:sz="6" w:space="7" w:color="EBEBEB"/>
                                    <w:right w:val="single" w:sz="6" w:space="7" w:color="EBEBEB"/>
                                  </w:divBdr>
                                  <w:divsChild>
                                    <w:div w:id="595748593">
                                      <w:marLeft w:val="0"/>
                                      <w:marRight w:val="0"/>
                                      <w:marTop w:val="0"/>
                                      <w:marBottom w:val="0"/>
                                      <w:divBdr>
                                        <w:top w:val="none" w:sz="0" w:space="0" w:color="auto"/>
                                        <w:left w:val="single" w:sz="24" w:space="7" w:color="8AC007"/>
                                        <w:bottom w:val="none" w:sz="0" w:space="0" w:color="auto"/>
                                        <w:right w:val="none" w:sz="0" w:space="0" w:color="auto"/>
                                      </w:divBdr>
                                    </w:div>
                                  </w:divsChild>
                                </w:div>
                                <w:div w:id="551187126">
                                  <w:marLeft w:val="0"/>
                                  <w:marRight w:val="0"/>
                                  <w:marTop w:val="180"/>
                                  <w:marBottom w:val="180"/>
                                  <w:divBdr>
                                    <w:top w:val="single" w:sz="6" w:space="7" w:color="EBEBEB"/>
                                    <w:left w:val="single" w:sz="6" w:space="7" w:color="EBEBEB"/>
                                    <w:bottom w:val="single" w:sz="6" w:space="7" w:color="EBEBEB"/>
                                    <w:right w:val="single" w:sz="6" w:space="7" w:color="EBEBEB"/>
                                  </w:divBdr>
                                  <w:divsChild>
                                    <w:div w:id="1825857557">
                                      <w:marLeft w:val="0"/>
                                      <w:marRight w:val="0"/>
                                      <w:marTop w:val="0"/>
                                      <w:marBottom w:val="0"/>
                                      <w:divBdr>
                                        <w:top w:val="none" w:sz="0" w:space="0" w:color="auto"/>
                                        <w:left w:val="single" w:sz="24" w:space="7" w:color="8AC007"/>
                                        <w:bottom w:val="none" w:sz="0" w:space="0" w:color="auto"/>
                                        <w:right w:val="none" w:sz="0" w:space="0" w:color="auto"/>
                                      </w:divBdr>
                                    </w:div>
                                  </w:divsChild>
                                </w:div>
                                <w:div w:id="1331980645">
                                  <w:marLeft w:val="0"/>
                                  <w:marRight w:val="0"/>
                                  <w:marTop w:val="180"/>
                                  <w:marBottom w:val="180"/>
                                  <w:divBdr>
                                    <w:top w:val="single" w:sz="6" w:space="7" w:color="EBEBEB"/>
                                    <w:left w:val="single" w:sz="6" w:space="7" w:color="EBEBEB"/>
                                    <w:bottom w:val="single" w:sz="6" w:space="7" w:color="EBEBEB"/>
                                    <w:right w:val="single" w:sz="6" w:space="7" w:color="EBEBEB"/>
                                  </w:divBdr>
                                  <w:divsChild>
                                    <w:div w:id="1491600917">
                                      <w:marLeft w:val="0"/>
                                      <w:marRight w:val="0"/>
                                      <w:marTop w:val="0"/>
                                      <w:marBottom w:val="0"/>
                                      <w:divBdr>
                                        <w:top w:val="none" w:sz="0" w:space="0" w:color="auto"/>
                                        <w:left w:val="single" w:sz="24" w:space="7" w:color="8AC007"/>
                                        <w:bottom w:val="none" w:sz="0" w:space="0" w:color="auto"/>
                                        <w:right w:val="none" w:sz="0" w:space="0" w:color="auto"/>
                                      </w:divBdr>
                                    </w:div>
                                  </w:divsChild>
                                </w:div>
                                <w:div w:id="1814592639">
                                  <w:marLeft w:val="0"/>
                                  <w:marRight w:val="0"/>
                                  <w:marTop w:val="180"/>
                                  <w:marBottom w:val="180"/>
                                  <w:divBdr>
                                    <w:top w:val="single" w:sz="6" w:space="7" w:color="EBEBEB"/>
                                    <w:left w:val="single" w:sz="6" w:space="7" w:color="EBEBEB"/>
                                    <w:bottom w:val="single" w:sz="6" w:space="7" w:color="EBEBEB"/>
                                    <w:right w:val="single" w:sz="6" w:space="7" w:color="EBEBEB"/>
                                  </w:divBdr>
                                  <w:divsChild>
                                    <w:div w:id="2020082127">
                                      <w:marLeft w:val="0"/>
                                      <w:marRight w:val="0"/>
                                      <w:marTop w:val="0"/>
                                      <w:marBottom w:val="0"/>
                                      <w:divBdr>
                                        <w:top w:val="none" w:sz="0" w:space="0" w:color="auto"/>
                                        <w:left w:val="single" w:sz="24" w:space="7" w:color="8AC007"/>
                                        <w:bottom w:val="none" w:sz="0" w:space="0" w:color="auto"/>
                                        <w:right w:val="none" w:sz="0" w:space="0" w:color="auto"/>
                                      </w:divBdr>
                                    </w:div>
                                  </w:divsChild>
                                </w:div>
                                <w:div w:id="1738094242">
                                  <w:marLeft w:val="0"/>
                                  <w:marRight w:val="0"/>
                                  <w:marTop w:val="180"/>
                                  <w:marBottom w:val="180"/>
                                  <w:divBdr>
                                    <w:top w:val="single" w:sz="6" w:space="7" w:color="EBEBEB"/>
                                    <w:left w:val="single" w:sz="6" w:space="7" w:color="EBEBEB"/>
                                    <w:bottom w:val="single" w:sz="6" w:space="7" w:color="EBEBEB"/>
                                    <w:right w:val="single" w:sz="6" w:space="7" w:color="EBEBEB"/>
                                  </w:divBdr>
                                  <w:divsChild>
                                    <w:div w:id="996033353">
                                      <w:marLeft w:val="0"/>
                                      <w:marRight w:val="0"/>
                                      <w:marTop w:val="0"/>
                                      <w:marBottom w:val="0"/>
                                      <w:divBdr>
                                        <w:top w:val="none" w:sz="0" w:space="0" w:color="auto"/>
                                        <w:left w:val="single" w:sz="24" w:space="7" w:color="8AC007"/>
                                        <w:bottom w:val="none" w:sz="0" w:space="0" w:color="auto"/>
                                        <w:right w:val="none" w:sz="0" w:space="0" w:color="auto"/>
                                      </w:divBdr>
                                    </w:div>
                                  </w:divsChild>
                                </w:div>
                                <w:div w:id="127551726">
                                  <w:marLeft w:val="0"/>
                                  <w:marRight w:val="0"/>
                                  <w:marTop w:val="180"/>
                                  <w:marBottom w:val="180"/>
                                  <w:divBdr>
                                    <w:top w:val="single" w:sz="6" w:space="7" w:color="EBEBEB"/>
                                    <w:left w:val="single" w:sz="6" w:space="7" w:color="EBEBEB"/>
                                    <w:bottom w:val="single" w:sz="6" w:space="7" w:color="EBEBEB"/>
                                    <w:right w:val="single" w:sz="6" w:space="7" w:color="EBEBEB"/>
                                  </w:divBdr>
                                  <w:divsChild>
                                    <w:div w:id="74010753">
                                      <w:marLeft w:val="0"/>
                                      <w:marRight w:val="0"/>
                                      <w:marTop w:val="0"/>
                                      <w:marBottom w:val="0"/>
                                      <w:divBdr>
                                        <w:top w:val="none" w:sz="0" w:space="0" w:color="auto"/>
                                        <w:left w:val="single" w:sz="24" w:space="7" w:color="8AC007"/>
                                        <w:bottom w:val="none" w:sz="0" w:space="0" w:color="auto"/>
                                        <w:right w:val="none" w:sz="0" w:space="0" w:color="auto"/>
                                      </w:divBdr>
                                    </w:div>
                                  </w:divsChild>
                                </w:div>
                                <w:div w:id="1206060287">
                                  <w:marLeft w:val="0"/>
                                  <w:marRight w:val="0"/>
                                  <w:marTop w:val="180"/>
                                  <w:marBottom w:val="180"/>
                                  <w:divBdr>
                                    <w:top w:val="single" w:sz="6" w:space="7" w:color="EBEBEB"/>
                                    <w:left w:val="single" w:sz="6" w:space="7" w:color="EBEBEB"/>
                                    <w:bottom w:val="single" w:sz="6" w:space="7" w:color="EBEBEB"/>
                                    <w:right w:val="single" w:sz="6" w:space="7" w:color="EBEBEB"/>
                                  </w:divBdr>
                                  <w:divsChild>
                                    <w:div w:id="48385255">
                                      <w:marLeft w:val="0"/>
                                      <w:marRight w:val="0"/>
                                      <w:marTop w:val="0"/>
                                      <w:marBottom w:val="0"/>
                                      <w:divBdr>
                                        <w:top w:val="none" w:sz="0" w:space="0" w:color="auto"/>
                                        <w:left w:val="single" w:sz="24" w:space="7" w:color="8AC007"/>
                                        <w:bottom w:val="none" w:sz="0" w:space="0" w:color="auto"/>
                                        <w:right w:val="none" w:sz="0" w:space="0" w:color="auto"/>
                                      </w:divBdr>
                                    </w:div>
                                  </w:divsChild>
                                </w:div>
                                <w:div w:id="1545481579">
                                  <w:marLeft w:val="0"/>
                                  <w:marRight w:val="0"/>
                                  <w:marTop w:val="180"/>
                                  <w:marBottom w:val="180"/>
                                  <w:divBdr>
                                    <w:top w:val="single" w:sz="6" w:space="7" w:color="EBEBEB"/>
                                    <w:left w:val="single" w:sz="6" w:space="7" w:color="EBEBEB"/>
                                    <w:bottom w:val="single" w:sz="6" w:space="7" w:color="EBEBEB"/>
                                    <w:right w:val="single" w:sz="6" w:space="7" w:color="EBEBEB"/>
                                  </w:divBdr>
                                  <w:divsChild>
                                    <w:div w:id="1004822844">
                                      <w:marLeft w:val="0"/>
                                      <w:marRight w:val="0"/>
                                      <w:marTop w:val="0"/>
                                      <w:marBottom w:val="0"/>
                                      <w:divBdr>
                                        <w:top w:val="none" w:sz="0" w:space="0" w:color="auto"/>
                                        <w:left w:val="single" w:sz="24" w:space="7" w:color="8AC007"/>
                                        <w:bottom w:val="none" w:sz="0" w:space="0" w:color="auto"/>
                                        <w:right w:val="none" w:sz="0" w:space="0" w:color="auto"/>
                                      </w:divBdr>
                                    </w:div>
                                  </w:divsChild>
                                </w:div>
                                <w:div w:id="249118046">
                                  <w:marLeft w:val="0"/>
                                  <w:marRight w:val="0"/>
                                  <w:marTop w:val="180"/>
                                  <w:marBottom w:val="180"/>
                                  <w:divBdr>
                                    <w:top w:val="single" w:sz="6" w:space="7" w:color="EBEBEB"/>
                                    <w:left w:val="single" w:sz="6" w:space="7" w:color="EBEBEB"/>
                                    <w:bottom w:val="single" w:sz="6" w:space="7" w:color="EBEBEB"/>
                                    <w:right w:val="single" w:sz="6" w:space="7" w:color="EBEBEB"/>
                                  </w:divBdr>
                                  <w:divsChild>
                                    <w:div w:id="22168841">
                                      <w:marLeft w:val="0"/>
                                      <w:marRight w:val="0"/>
                                      <w:marTop w:val="0"/>
                                      <w:marBottom w:val="0"/>
                                      <w:divBdr>
                                        <w:top w:val="none" w:sz="0" w:space="0" w:color="auto"/>
                                        <w:left w:val="single" w:sz="24" w:space="7" w:color="8AC007"/>
                                        <w:bottom w:val="none" w:sz="0" w:space="0" w:color="auto"/>
                                        <w:right w:val="none" w:sz="0" w:space="0" w:color="auto"/>
                                      </w:divBdr>
                                    </w:div>
                                  </w:divsChild>
                                </w:div>
                                <w:div w:id="1298950970">
                                  <w:marLeft w:val="0"/>
                                  <w:marRight w:val="0"/>
                                  <w:marTop w:val="180"/>
                                  <w:marBottom w:val="180"/>
                                  <w:divBdr>
                                    <w:top w:val="single" w:sz="6" w:space="7" w:color="EBEBEB"/>
                                    <w:left w:val="single" w:sz="6" w:space="7" w:color="EBEBEB"/>
                                    <w:bottom w:val="single" w:sz="6" w:space="7" w:color="EBEBEB"/>
                                    <w:right w:val="single" w:sz="6" w:space="7" w:color="EBEBEB"/>
                                  </w:divBdr>
                                  <w:divsChild>
                                    <w:div w:id="1267688787">
                                      <w:marLeft w:val="0"/>
                                      <w:marRight w:val="0"/>
                                      <w:marTop w:val="0"/>
                                      <w:marBottom w:val="0"/>
                                      <w:divBdr>
                                        <w:top w:val="none" w:sz="0" w:space="0" w:color="auto"/>
                                        <w:left w:val="single" w:sz="24" w:space="7" w:color="8AC007"/>
                                        <w:bottom w:val="none" w:sz="0" w:space="0" w:color="auto"/>
                                        <w:right w:val="none" w:sz="0" w:space="0" w:color="auto"/>
                                      </w:divBdr>
                                    </w:div>
                                  </w:divsChild>
                                </w:div>
                                <w:div w:id="354814641">
                                  <w:marLeft w:val="0"/>
                                  <w:marRight w:val="0"/>
                                  <w:marTop w:val="180"/>
                                  <w:marBottom w:val="180"/>
                                  <w:divBdr>
                                    <w:top w:val="single" w:sz="6" w:space="7" w:color="EBEBEB"/>
                                    <w:left w:val="single" w:sz="6" w:space="7" w:color="EBEBEB"/>
                                    <w:bottom w:val="single" w:sz="6" w:space="7" w:color="EBEBEB"/>
                                    <w:right w:val="single" w:sz="6" w:space="7" w:color="EBEBEB"/>
                                  </w:divBdr>
                                  <w:divsChild>
                                    <w:div w:id="1047417939">
                                      <w:marLeft w:val="0"/>
                                      <w:marRight w:val="0"/>
                                      <w:marTop w:val="0"/>
                                      <w:marBottom w:val="0"/>
                                      <w:divBdr>
                                        <w:top w:val="none" w:sz="0" w:space="0" w:color="auto"/>
                                        <w:left w:val="single" w:sz="24" w:space="7" w:color="8AC007"/>
                                        <w:bottom w:val="none" w:sz="0" w:space="0" w:color="auto"/>
                                        <w:right w:val="none" w:sz="0" w:space="0" w:color="auto"/>
                                      </w:divBdr>
                                    </w:div>
                                  </w:divsChild>
                                </w:div>
                                <w:div w:id="640963982">
                                  <w:marLeft w:val="0"/>
                                  <w:marRight w:val="0"/>
                                  <w:marTop w:val="180"/>
                                  <w:marBottom w:val="180"/>
                                  <w:divBdr>
                                    <w:top w:val="single" w:sz="6" w:space="7" w:color="EBEBEB"/>
                                    <w:left w:val="single" w:sz="6" w:space="7" w:color="EBEBEB"/>
                                    <w:bottom w:val="single" w:sz="6" w:space="7" w:color="EBEBEB"/>
                                    <w:right w:val="single" w:sz="6" w:space="7" w:color="EBEBEB"/>
                                  </w:divBdr>
                                  <w:divsChild>
                                    <w:div w:id="1576552851">
                                      <w:marLeft w:val="0"/>
                                      <w:marRight w:val="0"/>
                                      <w:marTop w:val="0"/>
                                      <w:marBottom w:val="0"/>
                                      <w:divBdr>
                                        <w:top w:val="none" w:sz="0" w:space="0" w:color="auto"/>
                                        <w:left w:val="single" w:sz="24" w:space="7" w:color="8AC007"/>
                                        <w:bottom w:val="none" w:sz="0" w:space="0" w:color="auto"/>
                                        <w:right w:val="none" w:sz="0" w:space="0" w:color="auto"/>
                                      </w:divBdr>
                                    </w:div>
                                  </w:divsChild>
                                </w:div>
                                <w:div w:id="853954905">
                                  <w:marLeft w:val="0"/>
                                  <w:marRight w:val="0"/>
                                  <w:marTop w:val="180"/>
                                  <w:marBottom w:val="180"/>
                                  <w:divBdr>
                                    <w:top w:val="single" w:sz="6" w:space="7" w:color="EBEBEB"/>
                                    <w:left w:val="single" w:sz="6" w:space="7" w:color="EBEBEB"/>
                                    <w:bottom w:val="single" w:sz="6" w:space="7" w:color="EBEBEB"/>
                                    <w:right w:val="single" w:sz="6" w:space="7" w:color="EBEBEB"/>
                                  </w:divBdr>
                                  <w:divsChild>
                                    <w:div w:id="1484850197">
                                      <w:marLeft w:val="0"/>
                                      <w:marRight w:val="0"/>
                                      <w:marTop w:val="0"/>
                                      <w:marBottom w:val="0"/>
                                      <w:divBdr>
                                        <w:top w:val="none" w:sz="0" w:space="0" w:color="auto"/>
                                        <w:left w:val="single" w:sz="24" w:space="7" w:color="8AC007"/>
                                        <w:bottom w:val="none" w:sz="0" w:space="0" w:color="auto"/>
                                        <w:right w:val="none" w:sz="0" w:space="0" w:color="auto"/>
                                      </w:divBdr>
                                    </w:div>
                                  </w:divsChild>
                                </w:div>
                                <w:div w:id="18141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6114">
                          <w:marLeft w:val="0"/>
                          <w:marRight w:val="0"/>
                          <w:marTop w:val="0"/>
                          <w:marBottom w:val="0"/>
                          <w:divBdr>
                            <w:top w:val="none" w:sz="0" w:space="0" w:color="auto"/>
                            <w:left w:val="none" w:sz="0" w:space="0" w:color="auto"/>
                            <w:bottom w:val="none" w:sz="0" w:space="0" w:color="auto"/>
                            <w:right w:val="none" w:sz="0" w:space="0" w:color="auto"/>
                          </w:divBdr>
                          <w:divsChild>
                            <w:div w:id="2027826096">
                              <w:marLeft w:val="-225"/>
                              <w:marRight w:val="-225"/>
                              <w:marTop w:val="0"/>
                              <w:marBottom w:val="0"/>
                              <w:divBdr>
                                <w:top w:val="none" w:sz="0" w:space="0" w:color="auto"/>
                                <w:left w:val="none" w:sz="0" w:space="0" w:color="auto"/>
                                <w:bottom w:val="none" w:sz="0" w:space="0" w:color="auto"/>
                                <w:right w:val="none" w:sz="0" w:space="0" w:color="auto"/>
                              </w:divBdr>
                            </w:div>
                            <w:div w:id="576473984">
                              <w:marLeft w:val="-225"/>
                              <w:marRight w:val="-225"/>
                              <w:marTop w:val="0"/>
                              <w:marBottom w:val="0"/>
                              <w:divBdr>
                                <w:top w:val="none" w:sz="0" w:space="0" w:color="auto"/>
                                <w:left w:val="none" w:sz="0" w:space="0" w:color="auto"/>
                                <w:bottom w:val="none" w:sz="0" w:space="0" w:color="auto"/>
                                <w:right w:val="none" w:sz="0" w:space="0" w:color="auto"/>
                              </w:divBdr>
                            </w:div>
                            <w:div w:id="488130268">
                              <w:marLeft w:val="-225"/>
                              <w:marRight w:val="-225"/>
                              <w:marTop w:val="0"/>
                              <w:marBottom w:val="0"/>
                              <w:divBdr>
                                <w:top w:val="none" w:sz="0" w:space="0" w:color="auto"/>
                                <w:left w:val="none" w:sz="0" w:space="0" w:color="auto"/>
                                <w:bottom w:val="none" w:sz="0" w:space="0" w:color="auto"/>
                                <w:right w:val="none" w:sz="0" w:space="0" w:color="auto"/>
                              </w:divBdr>
                              <w:divsChild>
                                <w:div w:id="21099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61409">
                      <w:marLeft w:val="-225"/>
                      <w:marRight w:val="-225"/>
                      <w:marTop w:val="0"/>
                      <w:marBottom w:val="0"/>
                      <w:divBdr>
                        <w:top w:val="none" w:sz="0" w:space="0" w:color="auto"/>
                        <w:left w:val="none" w:sz="0" w:space="0" w:color="auto"/>
                        <w:bottom w:val="none" w:sz="0" w:space="0" w:color="auto"/>
                        <w:right w:val="none" w:sz="0" w:space="0" w:color="auto"/>
                      </w:divBdr>
                      <w:divsChild>
                        <w:div w:id="893736446">
                          <w:marLeft w:val="0"/>
                          <w:marRight w:val="0"/>
                          <w:marTop w:val="0"/>
                          <w:marBottom w:val="0"/>
                          <w:divBdr>
                            <w:top w:val="none" w:sz="0" w:space="0" w:color="auto"/>
                            <w:left w:val="none" w:sz="0" w:space="0" w:color="auto"/>
                            <w:bottom w:val="none" w:sz="0" w:space="0" w:color="auto"/>
                            <w:right w:val="none" w:sz="0" w:space="0" w:color="auto"/>
                          </w:divBdr>
                          <w:divsChild>
                            <w:div w:id="339356000">
                              <w:marLeft w:val="0"/>
                              <w:marRight w:val="0"/>
                              <w:marTop w:val="300"/>
                              <w:marBottom w:val="0"/>
                              <w:divBdr>
                                <w:top w:val="none" w:sz="0" w:space="0" w:color="auto"/>
                                <w:left w:val="none" w:sz="0" w:space="0" w:color="auto"/>
                                <w:bottom w:val="none" w:sz="0" w:space="0" w:color="auto"/>
                                <w:right w:val="none" w:sz="0" w:space="0" w:color="auto"/>
                              </w:divBdr>
                              <w:divsChild>
                                <w:div w:id="557279249">
                                  <w:marLeft w:val="-225"/>
                                  <w:marRight w:val="-225"/>
                                  <w:marTop w:val="0"/>
                                  <w:marBottom w:val="0"/>
                                  <w:divBdr>
                                    <w:top w:val="none" w:sz="0" w:space="0" w:color="auto"/>
                                    <w:left w:val="none" w:sz="0" w:space="0" w:color="auto"/>
                                    <w:bottom w:val="none" w:sz="0" w:space="0" w:color="auto"/>
                                    <w:right w:val="none" w:sz="0" w:space="0" w:color="auto"/>
                                  </w:divBdr>
                                  <w:divsChild>
                                    <w:div w:id="1955554199">
                                      <w:marLeft w:val="0"/>
                                      <w:marRight w:val="0"/>
                                      <w:marTop w:val="0"/>
                                      <w:marBottom w:val="0"/>
                                      <w:divBdr>
                                        <w:top w:val="none" w:sz="0" w:space="0" w:color="auto"/>
                                        <w:left w:val="none" w:sz="0" w:space="0" w:color="auto"/>
                                        <w:bottom w:val="none" w:sz="0" w:space="0" w:color="auto"/>
                                        <w:right w:val="none" w:sz="0" w:space="0" w:color="auto"/>
                                      </w:divBdr>
                                    </w:div>
                                    <w:div w:id="1097142649">
                                      <w:marLeft w:val="0"/>
                                      <w:marRight w:val="0"/>
                                      <w:marTop w:val="0"/>
                                      <w:marBottom w:val="0"/>
                                      <w:divBdr>
                                        <w:top w:val="none" w:sz="0" w:space="0" w:color="auto"/>
                                        <w:left w:val="none" w:sz="0" w:space="0" w:color="auto"/>
                                        <w:bottom w:val="none" w:sz="0" w:space="0" w:color="auto"/>
                                        <w:right w:val="none" w:sz="0" w:space="0" w:color="auto"/>
                                      </w:divBdr>
                                    </w:div>
                                    <w:div w:id="1253247155">
                                      <w:marLeft w:val="0"/>
                                      <w:marRight w:val="0"/>
                                      <w:marTop w:val="0"/>
                                      <w:marBottom w:val="0"/>
                                      <w:divBdr>
                                        <w:top w:val="none" w:sz="0" w:space="0" w:color="auto"/>
                                        <w:left w:val="none" w:sz="0" w:space="0" w:color="auto"/>
                                        <w:bottom w:val="none" w:sz="0" w:space="0" w:color="auto"/>
                                        <w:right w:val="none" w:sz="0" w:space="0" w:color="auto"/>
                                      </w:divBdr>
                                    </w:div>
                                    <w:div w:id="1069503665">
                                      <w:marLeft w:val="0"/>
                                      <w:marRight w:val="0"/>
                                      <w:marTop w:val="0"/>
                                      <w:marBottom w:val="0"/>
                                      <w:divBdr>
                                        <w:top w:val="none" w:sz="0" w:space="0" w:color="auto"/>
                                        <w:left w:val="none" w:sz="0" w:space="0" w:color="auto"/>
                                        <w:bottom w:val="none" w:sz="0" w:space="0" w:color="auto"/>
                                        <w:right w:val="none" w:sz="0" w:space="0" w:color="auto"/>
                                      </w:divBdr>
                                    </w:div>
                                  </w:divsChild>
                                </w:div>
                                <w:div w:id="1451240757">
                                  <w:marLeft w:val="0"/>
                                  <w:marRight w:val="0"/>
                                  <w:marTop w:val="0"/>
                                  <w:marBottom w:val="0"/>
                                  <w:divBdr>
                                    <w:top w:val="none" w:sz="0" w:space="0" w:color="auto"/>
                                    <w:left w:val="none" w:sz="0" w:space="0" w:color="auto"/>
                                    <w:bottom w:val="none" w:sz="0" w:space="0" w:color="auto"/>
                                    <w:right w:val="none" w:sz="0" w:space="0" w:color="auto"/>
                                  </w:divBdr>
                                  <w:divsChild>
                                    <w:div w:id="124349183">
                                      <w:marLeft w:val="0"/>
                                      <w:marRight w:val="0"/>
                                      <w:marTop w:val="0"/>
                                      <w:marBottom w:val="225"/>
                                      <w:divBdr>
                                        <w:top w:val="none" w:sz="0" w:space="0" w:color="auto"/>
                                        <w:left w:val="none" w:sz="0" w:space="0" w:color="auto"/>
                                        <w:bottom w:val="none" w:sz="0" w:space="0" w:color="auto"/>
                                        <w:right w:val="none" w:sz="0" w:space="0" w:color="auto"/>
                                      </w:divBdr>
                                    </w:div>
                                    <w:div w:id="1616257401">
                                      <w:marLeft w:val="0"/>
                                      <w:marRight w:val="0"/>
                                      <w:marTop w:val="0"/>
                                      <w:marBottom w:val="225"/>
                                      <w:divBdr>
                                        <w:top w:val="none" w:sz="0" w:space="0" w:color="auto"/>
                                        <w:left w:val="none" w:sz="0" w:space="0" w:color="auto"/>
                                        <w:bottom w:val="none" w:sz="0" w:space="0" w:color="auto"/>
                                        <w:right w:val="none" w:sz="0" w:space="0" w:color="auto"/>
                                      </w:divBdr>
                                    </w:div>
                                    <w:div w:id="534200633">
                                      <w:marLeft w:val="0"/>
                                      <w:marRight w:val="0"/>
                                      <w:marTop w:val="0"/>
                                      <w:marBottom w:val="225"/>
                                      <w:divBdr>
                                        <w:top w:val="none" w:sz="0" w:space="0" w:color="auto"/>
                                        <w:left w:val="none" w:sz="0" w:space="0" w:color="auto"/>
                                        <w:bottom w:val="none" w:sz="0" w:space="0" w:color="auto"/>
                                        <w:right w:val="none" w:sz="0" w:space="0" w:color="auto"/>
                                      </w:divBdr>
                                    </w:div>
                                    <w:div w:id="954556265">
                                      <w:marLeft w:val="0"/>
                                      <w:marRight w:val="0"/>
                                      <w:marTop w:val="0"/>
                                      <w:marBottom w:val="225"/>
                                      <w:divBdr>
                                        <w:top w:val="none" w:sz="0" w:space="0" w:color="auto"/>
                                        <w:left w:val="none" w:sz="0" w:space="0" w:color="auto"/>
                                        <w:bottom w:val="none" w:sz="0" w:space="0" w:color="auto"/>
                                        <w:right w:val="none" w:sz="0" w:space="0" w:color="auto"/>
                                      </w:divBdr>
                                    </w:div>
                                  </w:divsChild>
                                </w:div>
                                <w:div w:id="1593514441">
                                  <w:marLeft w:val="0"/>
                                  <w:marRight w:val="0"/>
                                  <w:marTop w:val="0"/>
                                  <w:marBottom w:val="0"/>
                                  <w:divBdr>
                                    <w:top w:val="none" w:sz="0" w:space="0" w:color="auto"/>
                                    <w:left w:val="none" w:sz="0" w:space="0" w:color="auto"/>
                                    <w:bottom w:val="none" w:sz="0" w:space="0" w:color="auto"/>
                                    <w:right w:val="none" w:sz="0" w:space="0" w:color="auto"/>
                                  </w:divBdr>
                                </w:div>
                                <w:div w:id="1053234458">
                                  <w:marLeft w:val="-225"/>
                                  <w:marRight w:val="-225"/>
                                  <w:marTop w:val="0"/>
                                  <w:marBottom w:val="0"/>
                                  <w:divBdr>
                                    <w:top w:val="none" w:sz="0" w:space="0" w:color="auto"/>
                                    <w:left w:val="none" w:sz="0" w:space="0" w:color="auto"/>
                                    <w:bottom w:val="none" w:sz="0" w:space="0" w:color="auto"/>
                                    <w:right w:val="none" w:sz="0" w:space="0" w:color="auto"/>
                                  </w:divBdr>
                                  <w:divsChild>
                                    <w:div w:id="1452018842">
                                      <w:marLeft w:val="0"/>
                                      <w:marRight w:val="0"/>
                                      <w:marTop w:val="0"/>
                                      <w:marBottom w:val="0"/>
                                      <w:divBdr>
                                        <w:top w:val="none" w:sz="0" w:space="0" w:color="auto"/>
                                        <w:left w:val="none" w:sz="0" w:space="0" w:color="auto"/>
                                        <w:bottom w:val="none" w:sz="0" w:space="0" w:color="auto"/>
                                        <w:right w:val="none" w:sz="0" w:space="0" w:color="auto"/>
                                      </w:divBdr>
                                    </w:div>
                                    <w:div w:id="1773476091">
                                      <w:marLeft w:val="0"/>
                                      <w:marRight w:val="0"/>
                                      <w:marTop w:val="0"/>
                                      <w:marBottom w:val="0"/>
                                      <w:divBdr>
                                        <w:top w:val="none" w:sz="0" w:space="0" w:color="auto"/>
                                        <w:left w:val="none" w:sz="0" w:space="0" w:color="auto"/>
                                        <w:bottom w:val="none" w:sz="0" w:space="0" w:color="auto"/>
                                        <w:right w:val="none" w:sz="0" w:space="0" w:color="auto"/>
                                      </w:divBdr>
                                    </w:div>
                                    <w:div w:id="1463109564">
                                      <w:marLeft w:val="0"/>
                                      <w:marRight w:val="0"/>
                                      <w:marTop w:val="0"/>
                                      <w:marBottom w:val="0"/>
                                      <w:divBdr>
                                        <w:top w:val="none" w:sz="0" w:space="0" w:color="auto"/>
                                        <w:left w:val="none" w:sz="0" w:space="0" w:color="auto"/>
                                        <w:bottom w:val="none" w:sz="0" w:space="0" w:color="auto"/>
                                        <w:right w:val="none" w:sz="0" w:space="0" w:color="auto"/>
                                      </w:divBdr>
                                    </w:div>
                                    <w:div w:id="1346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2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3792">
          <w:marLeft w:val="0"/>
          <w:marRight w:val="0"/>
          <w:marTop w:val="570"/>
          <w:marBottom w:val="0"/>
          <w:divBdr>
            <w:top w:val="single" w:sz="6" w:space="0" w:color="AAAAAA"/>
            <w:left w:val="single" w:sz="6" w:space="0" w:color="5F5F5F"/>
            <w:bottom w:val="single" w:sz="6" w:space="0" w:color="5F5F5F"/>
            <w:right w:val="single" w:sz="6" w:space="0" w:color="5F5F5F"/>
          </w:divBdr>
          <w:divsChild>
            <w:div w:id="82342045">
              <w:marLeft w:val="0"/>
              <w:marRight w:val="0"/>
              <w:marTop w:val="0"/>
              <w:marBottom w:val="0"/>
              <w:divBdr>
                <w:top w:val="none" w:sz="0" w:space="0" w:color="auto"/>
                <w:left w:val="none" w:sz="0" w:space="0" w:color="auto"/>
                <w:bottom w:val="none" w:sz="0" w:space="0" w:color="auto"/>
                <w:right w:val="none" w:sz="0" w:space="0" w:color="auto"/>
              </w:divBdr>
              <w:divsChild>
                <w:div w:id="922639013">
                  <w:marLeft w:val="0"/>
                  <w:marRight w:val="0"/>
                  <w:marTop w:val="0"/>
                  <w:marBottom w:val="0"/>
                  <w:divBdr>
                    <w:top w:val="none" w:sz="0" w:space="0" w:color="auto"/>
                    <w:left w:val="none" w:sz="0" w:space="0" w:color="auto"/>
                    <w:bottom w:val="none" w:sz="0" w:space="0" w:color="auto"/>
                    <w:right w:val="none" w:sz="0" w:space="0" w:color="auto"/>
                  </w:divBdr>
                </w:div>
                <w:div w:id="2144687221">
                  <w:marLeft w:val="0"/>
                  <w:marRight w:val="0"/>
                  <w:marTop w:val="0"/>
                  <w:marBottom w:val="0"/>
                  <w:divBdr>
                    <w:top w:val="none" w:sz="0" w:space="0" w:color="auto"/>
                    <w:left w:val="none" w:sz="0" w:space="0" w:color="auto"/>
                    <w:bottom w:val="none" w:sz="0" w:space="0" w:color="auto"/>
                    <w:right w:val="none" w:sz="0" w:space="0" w:color="auto"/>
                  </w:divBdr>
                </w:div>
                <w:div w:id="857549495">
                  <w:marLeft w:val="0"/>
                  <w:marRight w:val="0"/>
                  <w:marTop w:val="0"/>
                  <w:marBottom w:val="0"/>
                  <w:divBdr>
                    <w:top w:val="none" w:sz="0" w:space="0" w:color="auto"/>
                    <w:left w:val="none" w:sz="0" w:space="0" w:color="auto"/>
                    <w:bottom w:val="none" w:sz="0" w:space="0" w:color="auto"/>
                    <w:right w:val="none" w:sz="0" w:space="0" w:color="auto"/>
                  </w:divBdr>
                </w:div>
                <w:div w:id="1058168677">
                  <w:marLeft w:val="0"/>
                  <w:marRight w:val="0"/>
                  <w:marTop w:val="0"/>
                  <w:marBottom w:val="0"/>
                  <w:divBdr>
                    <w:top w:val="none" w:sz="0" w:space="0" w:color="auto"/>
                    <w:left w:val="none" w:sz="0" w:space="0" w:color="auto"/>
                    <w:bottom w:val="none" w:sz="0" w:space="0" w:color="auto"/>
                    <w:right w:val="none" w:sz="0" w:space="0" w:color="auto"/>
                  </w:divBdr>
                </w:div>
                <w:div w:id="1068529480">
                  <w:marLeft w:val="0"/>
                  <w:marRight w:val="0"/>
                  <w:marTop w:val="0"/>
                  <w:marBottom w:val="0"/>
                  <w:divBdr>
                    <w:top w:val="none" w:sz="0" w:space="0" w:color="auto"/>
                    <w:left w:val="none" w:sz="0" w:space="0" w:color="auto"/>
                    <w:bottom w:val="none" w:sz="0" w:space="0" w:color="auto"/>
                    <w:right w:val="none" w:sz="0" w:space="0" w:color="auto"/>
                  </w:divBdr>
                </w:div>
                <w:div w:id="8580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6598">
          <w:marLeft w:val="0"/>
          <w:marRight w:val="0"/>
          <w:marTop w:val="570"/>
          <w:marBottom w:val="0"/>
          <w:divBdr>
            <w:top w:val="single" w:sz="6" w:space="0" w:color="AAAAAA"/>
            <w:left w:val="single" w:sz="6" w:space="0" w:color="5F5F5F"/>
            <w:bottom w:val="single" w:sz="6" w:space="0" w:color="5F5F5F"/>
            <w:right w:val="single" w:sz="6" w:space="0" w:color="5F5F5F"/>
          </w:divBdr>
          <w:divsChild>
            <w:div w:id="249697348">
              <w:marLeft w:val="0"/>
              <w:marRight w:val="0"/>
              <w:marTop w:val="0"/>
              <w:marBottom w:val="0"/>
              <w:divBdr>
                <w:top w:val="none" w:sz="0" w:space="0" w:color="auto"/>
                <w:left w:val="none" w:sz="0" w:space="0" w:color="auto"/>
                <w:bottom w:val="none" w:sz="0" w:space="0" w:color="auto"/>
                <w:right w:val="none" w:sz="0" w:space="0" w:color="auto"/>
              </w:divBdr>
              <w:divsChild>
                <w:div w:id="1830249214">
                  <w:marLeft w:val="0"/>
                  <w:marRight w:val="0"/>
                  <w:marTop w:val="0"/>
                  <w:marBottom w:val="0"/>
                  <w:divBdr>
                    <w:top w:val="none" w:sz="0" w:space="0" w:color="auto"/>
                    <w:left w:val="none" w:sz="0" w:space="0" w:color="auto"/>
                    <w:bottom w:val="none" w:sz="0" w:space="0" w:color="auto"/>
                    <w:right w:val="none" w:sz="0" w:space="0" w:color="auto"/>
                  </w:divBdr>
                </w:div>
                <w:div w:id="1208838082">
                  <w:marLeft w:val="0"/>
                  <w:marRight w:val="0"/>
                  <w:marTop w:val="0"/>
                  <w:marBottom w:val="0"/>
                  <w:divBdr>
                    <w:top w:val="none" w:sz="0" w:space="0" w:color="auto"/>
                    <w:left w:val="none" w:sz="0" w:space="0" w:color="auto"/>
                    <w:bottom w:val="none" w:sz="0" w:space="0" w:color="auto"/>
                    <w:right w:val="none" w:sz="0" w:space="0" w:color="auto"/>
                  </w:divBdr>
                </w:div>
                <w:div w:id="488252466">
                  <w:marLeft w:val="0"/>
                  <w:marRight w:val="0"/>
                  <w:marTop w:val="0"/>
                  <w:marBottom w:val="0"/>
                  <w:divBdr>
                    <w:top w:val="none" w:sz="0" w:space="0" w:color="auto"/>
                    <w:left w:val="none" w:sz="0" w:space="0" w:color="auto"/>
                    <w:bottom w:val="none" w:sz="0" w:space="0" w:color="auto"/>
                    <w:right w:val="none" w:sz="0" w:space="0" w:color="auto"/>
                  </w:divBdr>
                </w:div>
                <w:div w:id="450369308">
                  <w:marLeft w:val="0"/>
                  <w:marRight w:val="0"/>
                  <w:marTop w:val="0"/>
                  <w:marBottom w:val="0"/>
                  <w:divBdr>
                    <w:top w:val="none" w:sz="0" w:space="0" w:color="auto"/>
                    <w:left w:val="none" w:sz="0" w:space="0" w:color="auto"/>
                    <w:bottom w:val="none" w:sz="0" w:space="0" w:color="auto"/>
                    <w:right w:val="none" w:sz="0" w:space="0" w:color="auto"/>
                  </w:divBdr>
                </w:div>
                <w:div w:id="6797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20">
          <w:marLeft w:val="0"/>
          <w:marRight w:val="0"/>
          <w:marTop w:val="570"/>
          <w:marBottom w:val="0"/>
          <w:divBdr>
            <w:top w:val="single" w:sz="6" w:space="0" w:color="AAAAAA"/>
            <w:left w:val="single" w:sz="6" w:space="0" w:color="5F5F5F"/>
            <w:bottom w:val="single" w:sz="6" w:space="0" w:color="5F5F5F"/>
            <w:right w:val="single" w:sz="6" w:space="0" w:color="5F5F5F"/>
          </w:divBdr>
          <w:divsChild>
            <w:div w:id="1140728068">
              <w:marLeft w:val="0"/>
              <w:marRight w:val="0"/>
              <w:marTop w:val="0"/>
              <w:marBottom w:val="0"/>
              <w:divBdr>
                <w:top w:val="none" w:sz="0" w:space="0" w:color="auto"/>
                <w:left w:val="none" w:sz="0" w:space="0" w:color="auto"/>
                <w:bottom w:val="none" w:sz="0" w:space="0" w:color="auto"/>
                <w:right w:val="none" w:sz="0" w:space="0" w:color="auto"/>
              </w:divBdr>
              <w:divsChild>
                <w:div w:id="104614995">
                  <w:marLeft w:val="0"/>
                  <w:marRight w:val="0"/>
                  <w:marTop w:val="0"/>
                  <w:marBottom w:val="0"/>
                  <w:divBdr>
                    <w:top w:val="none" w:sz="0" w:space="0" w:color="auto"/>
                    <w:left w:val="none" w:sz="0" w:space="0" w:color="auto"/>
                    <w:bottom w:val="none" w:sz="0" w:space="0" w:color="auto"/>
                    <w:right w:val="none" w:sz="0" w:space="0" w:color="auto"/>
                  </w:divBdr>
                </w:div>
                <w:div w:id="783502477">
                  <w:marLeft w:val="0"/>
                  <w:marRight w:val="0"/>
                  <w:marTop w:val="0"/>
                  <w:marBottom w:val="0"/>
                  <w:divBdr>
                    <w:top w:val="none" w:sz="0" w:space="0" w:color="auto"/>
                    <w:left w:val="none" w:sz="0" w:space="0" w:color="auto"/>
                    <w:bottom w:val="none" w:sz="0" w:space="0" w:color="auto"/>
                    <w:right w:val="none" w:sz="0" w:space="0" w:color="auto"/>
                  </w:divBdr>
                </w:div>
                <w:div w:id="1710644380">
                  <w:marLeft w:val="0"/>
                  <w:marRight w:val="0"/>
                  <w:marTop w:val="0"/>
                  <w:marBottom w:val="0"/>
                  <w:divBdr>
                    <w:top w:val="none" w:sz="0" w:space="0" w:color="auto"/>
                    <w:left w:val="none" w:sz="0" w:space="0" w:color="auto"/>
                    <w:bottom w:val="none" w:sz="0" w:space="0" w:color="auto"/>
                    <w:right w:val="none" w:sz="0" w:space="0" w:color="auto"/>
                  </w:divBdr>
                </w:div>
                <w:div w:id="16899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9986">
          <w:marLeft w:val="0"/>
          <w:marRight w:val="0"/>
          <w:marTop w:val="570"/>
          <w:marBottom w:val="0"/>
          <w:divBdr>
            <w:top w:val="single" w:sz="6" w:space="0" w:color="AAAAAA"/>
            <w:left w:val="single" w:sz="6" w:space="0" w:color="5F5F5F"/>
            <w:bottom w:val="single" w:sz="6" w:space="0" w:color="5F5F5F"/>
            <w:right w:val="single" w:sz="6" w:space="0" w:color="5F5F5F"/>
          </w:divBdr>
          <w:divsChild>
            <w:div w:id="1261833994">
              <w:marLeft w:val="0"/>
              <w:marRight w:val="0"/>
              <w:marTop w:val="0"/>
              <w:marBottom w:val="0"/>
              <w:divBdr>
                <w:top w:val="none" w:sz="0" w:space="0" w:color="auto"/>
                <w:left w:val="none" w:sz="0" w:space="0" w:color="auto"/>
                <w:bottom w:val="none" w:sz="0" w:space="0" w:color="auto"/>
                <w:right w:val="none" w:sz="0" w:space="0" w:color="auto"/>
              </w:divBdr>
              <w:divsChild>
                <w:div w:id="1833569389">
                  <w:marLeft w:val="0"/>
                  <w:marRight w:val="0"/>
                  <w:marTop w:val="0"/>
                  <w:marBottom w:val="0"/>
                  <w:divBdr>
                    <w:top w:val="none" w:sz="0" w:space="0" w:color="auto"/>
                    <w:left w:val="none" w:sz="0" w:space="0" w:color="auto"/>
                    <w:bottom w:val="none" w:sz="0" w:space="0" w:color="auto"/>
                    <w:right w:val="none" w:sz="0" w:space="0" w:color="auto"/>
                  </w:divBdr>
                  <w:divsChild>
                    <w:div w:id="467013956">
                      <w:marLeft w:val="0"/>
                      <w:marRight w:val="0"/>
                      <w:marTop w:val="0"/>
                      <w:marBottom w:val="0"/>
                      <w:divBdr>
                        <w:top w:val="none" w:sz="0" w:space="0" w:color="auto"/>
                        <w:left w:val="none" w:sz="0" w:space="0" w:color="auto"/>
                        <w:bottom w:val="none" w:sz="0" w:space="0" w:color="auto"/>
                        <w:right w:val="none" w:sz="0" w:space="0" w:color="auto"/>
                      </w:divBdr>
                      <w:divsChild>
                        <w:div w:id="405490757">
                          <w:marLeft w:val="0"/>
                          <w:marRight w:val="0"/>
                          <w:marTop w:val="0"/>
                          <w:marBottom w:val="0"/>
                          <w:divBdr>
                            <w:top w:val="none" w:sz="0" w:space="0" w:color="auto"/>
                            <w:left w:val="none" w:sz="0" w:space="0" w:color="auto"/>
                            <w:bottom w:val="none" w:sz="0" w:space="0" w:color="auto"/>
                            <w:right w:val="none" w:sz="0" w:space="0" w:color="auto"/>
                          </w:divBdr>
                          <w:divsChild>
                            <w:div w:id="356194847">
                              <w:marLeft w:val="0"/>
                              <w:marRight w:val="0"/>
                              <w:marTop w:val="0"/>
                              <w:marBottom w:val="0"/>
                              <w:divBdr>
                                <w:top w:val="none" w:sz="0" w:space="0" w:color="auto"/>
                                <w:left w:val="none" w:sz="0" w:space="0" w:color="auto"/>
                                <w:bottom w:val="none" w:sz="0" w:space="0" w:color="auto"/>
                                <w:right w:val="none" w:sz="0" w:space="0" w:color="auto"/>
                              </w:divBdr>
                              <w:divsChild>
                                <w:div w:id="539241509">
                                  <w:marLeft w:val="0"/>
                                  <w:marRight w:val="0"/>
                                  <w:marTop w:val="0"/>
                                  <w:marBottom w:val="0"/>
                                  <w:divBdr>
                                    <w:top w:val="none" w:sz="0" w:space="0" w:color="auto"/>
                                    <w:left w:val="none" w:sz="0" w:space="0" w:color="auto"/>
                                    <w:bottom w:val="none" w:sz="0" w:space="0" w:color="auto"/>
                                    <w:right w:val="none" w:sz="0" w:space="0" w:color="auto"/>
                                  </w:divBdr>
                                  <w:divsChild>
                                    <w:div w:id="1745949593">
                                      <w:marLeft w:val="0"/>
                                      <w:marRight w:val="0"/>
                                      <w:marTop w:val="0"/>
                                      <w:marBottom w:val="0"/>
                                      <w:divBdr>
                                        <w:top w:val="single" w:sz="6" w:space="0" w:color="555555"/>
                                        <w:left w:val="single" w:sz="6" w:space="0" w:color="555555"/>
                                        <w:bottom w:val="single" w:sz="6" w:space="0" w:color="555555"/>
                                        <w:right w:val="single" w:sz="6" w:space="0" w:color="555555"/>
                                      </w:divBdr>
                                      <w:divsChild>
                                        <w:div w:id="1106776902">
                                          <w:marLeft w:val="0"/>
                                          <w:marRight w:val="0"/>
                                          <w:marTop w:val="0"/>
                                          <w:marBottom w:val="0"/>
                                          <w:divBdr>
                                            <w:top w:val="none" w:sz="0" w:space="0" w:color="auto"/>
                                            <w:left w:val="none" w:sz="0" w:space="0" w:color="auto"/>
                                            <w:bottom w:val="none" w:sz="0" w:space="0" w:color="auto"/>
                                            <w:right w:val="none" w:sz="0" w:space="0" w:color="auto"/>
                                          </w:divBdr>
                                        </w:div>
                                      </w:divsChild>
                                    </w:div>
                                    <w:div w:id="1771463058">
                                      <w:marLeft w:val="60"/>
                                      <w:marRight w:val="60"/>
                                      <w:marTop w:val="0"/>
                                      <w:marBottom w:val="0"/>
                                      <w:divBdr>
                                        <w:top w:val="none" w:sz="0" w:space="0" w:color="auto"/>
                                        <w:left w:val="none" w:sz="0" w:space="0" w:color="auto"/>
                                        <w:bottom w:val="none" w:sz="0" w:space="0" w:color="auto"/>
                                        <w:right w:val="none" w:sz="0" w:space="0" w:color="auto"/>
                                      </w:divBdr>
                                    </w:div>
                                    <w:div w:id="1406731475">
                                      <w:marLeft w:val="0"/>
                                      <w:marRight w:val="30"/>
                                      <w:marTop w:val="0"/>
                                      <w:marBottom w:val="0"/>
                                      <w:divBdr>
                                        <w:top w:val="none" w:sz="0" w:space="0" w:color="auto"/>
                                        <w:left w:val="none" w:sz="0" w:space="0" w:color="auto"/>
                                        <w:bottom w:val="none" w:sz="0" w:space="0" w:color="auto"/>
                                        <w:right w:val="none" w:sz="0" w:space="0" w:color="auto"/>
                                      </w:divBdr>
                                    </w:div>
                                    <w:div w:id="2063745173">
                                      <w:marLeft w:val="0"/>
                                      <w:marRight w:val="0"/>
                                      <w:marTop w:val="100"/>
                                      <w:marBottom w:val="100"/>
                                      <w:divBdr>
                                        <w:top w:val="none" w:sz="0" w:space="0" w:color="auto"/>
                                        <w:left w:val="none" w:sz="0" w:space="0" w:color="auto"/>
                                        <w:bottom w:val="none" w:sz="0" w:space="0" w:color="auto"/>
                                        <w:right w:val="none" w:sz="0" w:space="0" w:color="auto"/>
                                      </w:divBdr>
                                      <w:divsChild>
                                        <w:div w:id="450247361">
                                          <w:marLeft w:val="0"/>
                                          <w:marRight w:val="0"/>
                                          <w:marTop w:val="0"/>
                                          <w:marBottom w:val="0"/>
                                          <w:divBdr>
                                            <w:top w:val="none" w:sz="0" w:space="0" w:color="auto"/>
                                            <w:left w:val="none" w:sz="0" w:space="0" w:color="auto"/>
                                            <w:bottom w:val="none" w:sz="0" w:space="0" w:color="auto"/>
                                            <w:right w:val="none" w:sz="0" w:space="0" w:color="auto"/>
                                          </w:divBdr>
                                        </w:div>
                                        <w:div w:id="687482720">
                                          <w:marLeft w:val="0"/>
                                          <w:marRight w:val="0"/>
                                          <w:marTop w:val="0"/>
                                          <w:marBottom w:val="0"/>
                                          <w:divBdr>
                                            <w:top w:val="none" w:sz="0" w:space="0" w:color="auto"/>
                                            <w:left w:val="none" w:sz="0" w:space="0" w:color="auto"/>
                                            <w:bottom w:val="none" w:sz="0" w:space="0" w:color="auto"/>
                                            <w:right w:val="none" w:sz="0" w:space="0" w:color="auto"/>
                                          </w:divBdr>
                                        </w:div>
                                        <w:div w:id="1095787750">
                                          <w:marLeft w:val="0"/>
                                          <w:marRight w:val="0"/>
                                          <w:marTop w:val="60"/>
                                          <w:marBottom w:val="0"/>
                                          <w:divBdr>
                                            <w:top w:val="none" w:sz="0" w:space="0" w:color="auto"/>
                                            <w:left w:val="none" w:sz="0" w:space="0" w:color="auto"/>
                                            <w:bottom w:val="none" w:sz="0" w:space="0" w:color="auto"/>
                                            <w:right w:val="none" w:sz="0" w:space="0" w:color="auto"/>
                                          </w:divBdr>
                                          <w:divsChild>
                                            <w:div w:id="317421501">
                                              <w:marLeft w:val="0"/>
                                              <w:marRight w:val="150"/>
                                              <w:marTop w:val="0"/>
                                              <w:marBottom w:val="0"/>
                                              <w:divBdr>
                                                <w:top w:val="none" w:sz="0" w:space="0" w:color="auto"/>
                                                <w:left w:val="none" w:sz="0" w:space="0" w:color="auto"/>
                                                <w:bottom w:val="none" w:sz="0" w:space="0" w:color="auto"/>
                                                <w:right w:val="none" w:sz="0" w:space="0" w:color="auto"/>
                                              </w:divBdr>
                                            </w:div>
                                          </w:divsChild>
                                        </w:div>
                                        <w:div w:id="13697156">
                                          <w:marLeft w:val="0"/>
                                          <w:marRight w:val="0"/>
                                          <w:marTop w:val="0"/>
                                          <w:marBottom w:val="0"/>
                                          <w:divBdr>
                                            <w:top w:val="none" w:sz="0" w:space="0" w:color="auto"/>
                                            <w:left w:val="none" w:sz="0" w:space="0" w:color="auto"/>
                                            <w:bottom w:val="none" w:sz="0" w:space="0" w:color="auto"/>
                                            <w:right w:val="none" w:sz="0" w:space="0" w:color="auto"/>
                                          </w:divBdr>
                                          <w:divsChild>
                                            <w:div w:id="1653674991">
                                              <w:marLeft w:val="0"/>
                                              <w:marRight w:val="0"/>
                                              <w:marTop w:val="0"/>
                                              <w:marBottom w:val="0"/>
                                              <w:divBdr>
                                                <w:top w:val="none" w:sz="0" w:space="0" w:color="auto"/>
                                                <w:left w:val="none" w:sz="0" w:space="0" w:color="auto"/>
                                                <w:bottom w:val="none" w:sz="0" w:space="0" w:color="auto"/>
                                                <w:right w:val="none" w:sz="0" w:space="0" w:color="auto"/>
                                              </w:divBdr>
                                            </w:div>
                                            <w:div w:id="1093090483">
                                              <w:marLeft w:val="0"/>
                                              <w:marRight w:val="0"/>
                                              <w:marTop w:val="0"/>
                                              <w:marBottom w:val="0"/>
                                              <w:divBdr>
                                                <w:top w:val="none" w:sz="0" w:space="0" w:color="auto"/>
                                                <w:left w:val="none" w:sz="0" w:space="0" w:color="auto"/>
                                                <w:bottom w:val="none" w:sz="0" w:space="0" w:color="auto"/>
                                                <w:right w:val="none" w:sz="0" w:space="0" w:color="auto"/>
                                              </w:divBdr>
                                            </w:div>
                                            <w:div w:id="10241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090934">
          <w:marLeft w:val="0"/>
          <w:marRight w:val="0"/>
          <w:marTop w:val="570"/>
          <w:marBottom w:val="0"/>
          <w:divBdr>
            <w:top w:val="single" w:sz="6" w:space="0" w:color="AAAAAA"/>
            <w:left w:val="single" w:sz="6" w:space="0" w:color="5F5F5F"/>
            <w:bottom w:val="single" w:sz="6" w:space="0" w:color="5F5F5F"/>
            <w:right w:val="single" w:sz="6" w:space="0" w:color="5F5F5F"/>
          </w:divBdr>
          <w:divsChild>
            <w:div w:id="668824147">
              <w:marLeft w:val="0"/>
              <w:marRight w:val="0"/>
              <w:marTop w:val="0"/>
              <w:marBottom w:val="0"/>
              <w:divBdr>
                <w:top w:val="none" w:sz="0" w:space="0" w:color="auto"/>
                <w:left w:val="none" w:sz="0" w:space="0" w:color="auto"/>
                <w:bottom w:val="none" w:sz="0" w:space="0" w:color="auto"/>
                <w:right w:val="none" w:sz="0" w:space="0" w:color="auto"/>
              </w:divBdr>
              <w:divsChild>
                <w:div w:id="46956097">
                  <w:marLeft w:val="0"/>
                  <w:marRight w:val="0"/>
                  <w:marTop w:val="0"/>
                  <w:marBottom w:val="0"/>
                  <w:divBdr>
                    <w:top w:val="none" w:sz="0" w:space="0" w:color="auto"/>
                    <w:left w:val="none" w:sz="0" w:space="0" w:color="auto"/>
                    <w:bottom w:val="none" w:sz="0" w:space="0" w:color="auto"/>
                    <w:right w:val="none" w:sz="0" w:space="0" w:color="auto"/>
                  </w:divBdr>
                  <w:divsChild>
                    <w:div w:id="1187863705">
                      <w:marLeft w:val="0"/>
                      <w:marRight w:val="0"/>
                      <w:marTop w:val="0"/>
                      <w:marBottom w:val="0"/>
                      <w:divBdr>
                        <w:top w:val="none" w:sz="0" w:space="0" w:color="auto"/>
                        <w:left w:val="none" w:sz="0" w:space="0" w:color="auto"/>
                        <w:bottom w:val="none" w:sz="0" w:space="0" w:color="auto"/>
                        <w:right w:val="none" w:sz="0" w:space="0" w:color="auto"/>
                      </w:divBdr>
                      <w:divsChild>
                        <w:div w:id="356808611">
                          <w:marLeft w:val="0"/>
                          <w:marRight w:val="0"/>
                          <w:marTop w:val="0"/>
                          <w:marBottom w:val="0"/>
                          <w:divBdr>
                            <w:top w:val="none" w:sz="0" w:space="0" w:color="auto"/>
                            <w:left w:val="none" w:sz="0" w:space="0" w:color="auto"/>
                            <w:bottom w:val="none" w:sz="0" w:space="0" w:color="auto"/>
                            <w:right w:val="none" w:sz="0" w:space="0" w:color="auto"/>
                          </w:divBdr>
                          <w:divsChild>
                            <w:div w:id="975766442">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484589251">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596481053">
      <w:bodyDiv w:val="1"/>
      <w:marLeft w:val="0"/>
      <w:marRight w:val="0"/>
      <w:marTop w:val="0"/>
      <w:marBottom w:val="0"/>
      <w:divBdr>
        <w:top w:val="none" w:sz="0" w:space="0" w:color="auto"/>
        <w:left w:val="none" w:sz="0" w:space="0" w:color="auto"/>
        <w:bottom w:val="none" w:sz="0" w:space="0" w:color="auto"/>
        <w:right w:val="none" w:sz="0" w:space="0" w:color="auto"/>
      </w:divBdr>
      <w:divsChild>
        <w:div w:id="1049458261">
          <w:marLeft w:val="0"/>
          <w:marRight w:val="0"/>
          <w:marTop w:val="0"/>
          <w:marBottom w:val="0"/>
          <w:divBdr>
            <w:top w:val="none" w:sz="0" w:space="0" w:color="auto"/>
            <w:left w:val="none" w:sz="0" w:space="0" w:color="auto"/>
            <w:bottom w:val="none" w:sz="0" w:space="0" w:color="auto"/>
            <w:right w:val="none" w:sz="0" w:space="0" w:color="auto"/>
          </w:divBdr>
          <w:divsChild>
            <w:div w:id="4939988">
              <w:marLeft w:val="0"/>
              <w:marRight w:val="0"/>
              <w:marTop w:val="0"/>
              <w:marBottom w:val="0"/>
              <w:divBdr>
                <w:top w:val="none" w:sz="0" w:space="0" w:color="auto"/>
                <w:left w:val="none" w:sz="0" w:space="0" w:color="auto"/>
                <w:bottom w:val="none" w:sz="0" w:space="0" w:color="auto"/>
                <w:right w:val="none" w:sz="0" w:space="0" w:color="auto"/>
              </w:divBdr>
            </w:div>
          </w:divsChild>
        </w:div>
        <w:div w:id="1520312525">
          <w:marLeft w:val="0"/>
          <w:marRight w:val="0"/>
          <w:marTop w:val="0"/>
          <w:marBottom w:val="0"/>
          <w:divBdr>
            <w:top w:val="none" w:sz="0" w:space="0" w:color="auto"/>
            <w:left w:val="none" w:sz="0" w:space="0" w:color="auto"/>
            <w:bottom w:val="none" w:sz="0" w:space="0" w:color="auto"/>
            <w:right w:val="none" w:sz="0" w:space="0" w:color="auto"/>
          </w:divBdr>
          <w:divsChild>
            <w:div w:id="1107847131">
              <w:marLeft w:val="0"/>
              <w:marRight w:val="0"/>
              <w:marTop w:val="0"/>
              <w:marBottom w:val="0"/>
              <w:divBdr>
                <w:top w:val="none" w:sz="0" w:space="0" w:color="auto"/>
                <w:left w:val="none" w:sz="0" w:space="0" w:color="auto"/>
                <w:bottom w:val="none" w:sz="0" w:space="0" w:color="auto"/>
                <w:right w:val="none" w:sz="0" w:space="0" w:color="auto"/>
              </w:divBdr>
            </w:div>
          </w:divsChild>
        </w:div>
        <w:div w:id="599870883">
          <w:marLeft w:val="0"/>
          <w:marRight w:val="0"/>
          <w:marTop w:val="0"/>
          <w:marBottom w:val="0"/>
          <w:divBdr>
            <w:top w:val="none" w:sz="0" w:space="0" w:color="auto"/>
            <w:left w:val="none" w:sz="0" w:space="0" w:color="auto"/>
            <w:bottom w:val="none" w:sz="0" w:space="0" w:color="auto"/>
            <w:right w:val="none" w:sz="0" w:space="0" w:color="auto"/>
          </w:divBdr>
          <w:divsChild>
            <w:div w:id="54277858">
              <w:marLeft w:val="-225"/>
              <w:marRight w:val="-225"/>
              <w:marTop w:val="0"/>
              <w:marBottom w:val="0"/>
              <w:divBdr>
                <w:top w:val="none" w:sz="0" w:space="0" w:color="auto"/>
                <w:left w:val="none" w:sz="0" w:space="0" w:color="auto"/>
                <w:bottom w:val="none" w:sz="0" w:space="0" w:color="auto"/>
                <w:right w:val="none" w:sz="0" w:space="0" w:color="auto"/>
              </w:divBdr>
              <w:divsChild>
                <w:div w:id="1372656544">
                  <w:marLeft w:val="0"/>
                  <w:marRight w:val="0"/>
                  <w:marTop w:val="0"/>
                  <w:marBottom w:val="0"/>
                  <w:divBdr>
                    <w:top w:val="none" w:sz="0" w:space="0" w:color="auto"/>
                    <w:left w:val="none" w:sz="0" w:space="0" w:color="auto"/>
                    <w:bottom w:val="none" w:sz="0" w:space="0" w:color="auto"/>
                    <w:right w:val="none" w:sz="0" w:space="0" w:color="auto"/>
                  </w:divBdr>
                  <w:divsChild>
                    <w:div w:id="1613783706">
                      <w:marLeft w:val="0"/>
                      <w:marRight w:val="0"/>
                      <w:marTop w:val="0"/>
                      <w:marBottom w:val="0"/>
                      <w:divBdr>
                        <w:top w:val="none" w:sz="0" w:space="0" w:color="auto"/>
                        <w:left w:val="none" w:sz="0" w:space="0" w:color="auto"/>
                        <w:bottom w:val="none" w:sz="0" w:space="0" w:color="auto"/>
                        <w:right w:val="none" w:sz="0" w:space="0" w:color="auto"/>
                      </w:divBdr>
                    </w:div>
                  </w:divsChild>
                </w:div>
                <w:div w:id="1772315648">
                  <w:marLeft w:val="0"/>
                  <w:marRight w:val="0"/>
                  <w:marTop w:val="0"/>
                  <w:marBottom w:val="0"/>
                  <w:divBdr>
                    <w:top w:val="none" w:sz="0" w:space="0" w:color="auto"/>
                    <w:left w:val="none" w:sz="0" w:space="0" w:color="auto"/>
                    <w:bottom w:val="none" w:sz="0" w:space="0" w:color="auto"/>
                    <w:right w:val="none" w:sz="0" w:space="0" w:color="auto"/>
                  </w:divBdr>
                  <w:divsChild>
                    <w:div w:id="69891376">
                      <w:marLeft w:val="-225"/>
                      <w:marRight w:val="-225"/>
                      <w:marTop w:val="0"/>
                      <w:marBottom w:val="0"/>
                      <w:divBdr>
                        <w:top w:val="none" w:sz="0" w:space="0" w:color="auto"/>
                        <w:left w:val="none" w:sz="0" w:space="0" w:color="auto"/>
                        <w:bottom w:val="none" w:sz="0" w:space="0" w:color="auto"/>
                        <w:right w:val="none" w:sz="0" w:space="0" w:color="auto"/>
                      </w:divBdr>
                      <w:divsChild>
                        <w:div w:id="992104974">
                          <w:marLeft w:val="0"/>
                          <w:marRight w:val="0"/>
                          <w:marTop w:val="0"/>
                          <w:marBottom w:val="0"/>
                          <w:divBdr>
                            <w:top w:val="none" w:sz="0" w:space="0" w:color="auto"/>
                            <w:left w:val="none" w:sz="0" w:space="0" w:color="auto"/>
                            <w:bottom w:val="none" w:sz="0" w:space="0" w:color="auto"/>
                            <w:right w:val="none" w:sz="0" w:space="0" w:color="auto"/>
                          </w:divBdr>
                          <w:divsChild>
                            <w:div w:id="442040902">
                              <w:marLeft w:val="0"/>
                              <w:marRight w:val="0"/>
                              <w:marTop w:val="0"/>
                              <w:marBottom w:val="0"/>
                              <w:divBdr>
                                <w:top w:val="none" w:sz="0" w:space="0" w:color="auto"/>
                                <w:left w:val="none" w:sz="0" w:space="0" w:color="auto"/>
                                <w:bottom w:val="none" w:sz="0" w:space="0" w:color="auto"/>
                                <w:right w:val="none" w:sz="0" w:space="0" w:color="auto"/>
                              </w:divBdr>
                              <w:divsChild>
                                <w:div w:id="1881435824">
                                  <w:marLeft w:val="0"/>
                                  <w:marRight w:val="0"/>
                                  <w:marTop w:val="0"/>
                                  <w:marBottom w:val="0"/>
                                  <w:divBdr>
                                    <w:top w:val="none" w:sz="0" w:space="0" w:color="auto"/>
                                    <w:left w:val="none" w:sz="0" w:space="0" w:color="auto"/>
                                    <w:bottom w:val="none" w:sz="0" w:space="0" w:color="auto"/>
                                    <w:right w:val="none" w:sz="0" w:space="0" w:color="auto"/>
                                  </w:divBdr>
                                </w:div>
                                <w:div w:id="1527865301">
                                  <w:marLeft w:val="0"/>
                                  <w:marRight w:val="0"/>
                                  <w:marTop w:val="0"/>
                                  <w:marBottom w:val="180"/>
                                  <w:divBdr>
                                    <w:top w:val="single" w:sz="6" w:space="7" w:color="DDDDDD"/>
                                    <w:left w:val="single" w:sz="6" w:space="7" w:color="DDDDDD"/>
                                    <w:bottom w:val="single" w:sz="6" w:space="7" w:color="DDDDDD"/>
                                    <w:right w:val="single" w:sz="6" w:space="7" w:color="DDDDDD"/>
                                  </w:divBdr>
                                  <w:divsChild>
                                    <w:div w:id="810831102">
                                      <w:marLeft w:val="0"/>
                                      <w:marRight w:val="0"/>
                                      <w:marTop w:val="0"/>
                                      <w:marBottom w:val="0"/>
                                      <w:divBdr>
                                        <w:top w:val="none" w:sz="0" w:space="0" w:color="auto"/>
                                        <w:left w:val="none" w:sz="0" w:space="0" w:color="auto"/>
                                        <w:bottom w:val="none" w:sz="0" w:space="0" w:color="auto"/>
                                        <w:right w:val="none" w:sz="0" w:space="0" w:color="auto"/>
                                      </w:divBdr>
                                    </w:div>
                                  </w:divsChild>
                                </w:div>
                                <w:div w:id="1092628277">
                                  <w:marLeft w:val="0"/>
                                  <w:marRight w:val="0"/>
                                  <w:marTop w:val="180"/>
                                  <w:marBottom w:val="180"/>
                                  <w:divBdr>
                                    <w:top w:val="single" w:sz="6" w:space="7" w:color="EBEBEB"/>
                                    <w:left w:val="single" w:sz="6" w:space="7" w:color="EBEBEB"/>
                                    <w:bottom w:val="single" w:sz="6" w:space="7" w:color="EBEBEB"/>
                                    <w:right w:val="single" w:sz="6" w:space="7" w:color="EBEBEB"/>
                                  </w:divBdr>
                                  <w:divsChild>
                                    <w:div w:id="438598926">
                                      <w:marLeft w:val="0"/>
                                      <w:marRight w:val="0"/>
                                      <w:marTop w:val="0"/>
                                      <w:marBottom w:val="0"/>
                                      <w:divBdr>
                                        <w:top w:val="none" w:sz="0" w:space="0" w:color="auto"/>
                                        <w:left w:val="single" w:sz="24" w:space="7" w:color="8AC007"/>
                                        <w:bottom w:val="none" w:sz="0" w:space="0" w:color="auto"/>
                                        <w:right w:val="none" w:sz="0" w:space="0" w:color="auto"/>
                                      </w:divBdr>
                                    </w:div>
                                  </w:divsChild>
                                </w:div>
                                <w:div w:id="579217830">
                                  <w:marLeft w:val="0"/>
                                  <w:marRight w:val="0"/>
                                  <w:marTop w:val="0"/>
                                  <w:marBottom w:val="180"/>
                                  <w:divBdr>
                                    <w:top w:val="single" w:sz="6" w:space="7" w:color="DDDDDD"/>
                                    <w:left w:val="single" w:sz="6" w:space="7" w:color="DDDDDD"/>
                                    <w:bottom w:val="single" w:sz="6" w:space="7" w:color="DDDDDD"/>
                                    <w:right w:val="single" w:sz="6" w:space="7" w:color="DDDDDD"/>
                                  </w:divBdr>
                                  <w:divsChild>
                                    <w:div w:id="1145661488">
                                      <w:marLeft w:val="0"/>
                                      <w:marRight w:val="0"/>
                                      <w:marTop w:val="0"/>
                                      <w:marBottom w:val="0"/>
                                      <w:divBdr>
                                        <w:top w:val="none" w:sz="0" w:space="0" w:color="auto"/>
                                        <w:left w:val="none" w:sz="0" w:space="0" w:color="auto"/>
                                        <w:bottom w:val="none" w:sz="0" w:space="0" w:color="auto"/>
                                        <w:right w:val="none" w:sz="0" w:space="0" w:color="auto"/>
                                      </w:divBdr>
                                    </w:div>
                                  </w:divsChild>
                                </w:div>
                                <w:div w:id="891885716">
                                  <w:marLeft w:val="0"/>
                                  <w:marRight w:val="0"/>
                                  <w:marTop w:val="0"/>
                                  <w:marBottom w:val="180"/>
                                  <w:divBdr>
                                    <w:top w:val="single" w:sz="6" w:space="7" w:color="DDDDDD"/>
                                    <w:left w:val="single" w:sz="6" w:space="7" w:color="DDDDDD"/>
                                    <w:bottom w:val="single" w:sz="6" w:space="7" w:color="DDDDDD"/>
                                    <w:right w:val="single" w:sz="6" w:space="7" w:color="DDDDDD"/>
                                  </w:divBdr>
                                  <w:divsChild>
                                    <w:div w:id="1649163229">
                                      <w:marLeft w:val="0"/>
                                      <w:marRight w:val="0"/>
                                      <w:marTop w:val="0"/>
                                      <w:marBottom w:val="0"/>
                                      <w:divBdr>
                                        <w:top w:val="none" w:sz="0" w:space="0" w:color="auto"/>
                                        <w:left w:val="none" w:sz="0" w:space="0" w:color="auto"/>
                                        <w:bottom w:val="none" w:sz="0" w:space="0" w:color="auto"/>
                                        <w:right w:val="none" w:sz="0" w:space="0" w:color="auto"/>
                                      </w:divBdr>
                                    </w:div>
                                  </w:divsChild>
                                </w:div>
                                <w:div w:id="2042700005">
                                  <w:marLeft w:val="0"/>
                                  <w:marRight w:val="0"/>
                                  <w:marTop w:val="180"/>
                                  <w:marBottom w:val="180"/>
                                  <w:divBdr>
                                    <w:top w:val="single" w:sz="6" w:space="7" w:color="EBEBEB"/>
                                    <w:left w:val="single" w:sz="6" w:space="7" w:color="EBEBEB"/>
                                    <w:bottom w:val="single" w:sz="6" w:space="7" w:color="EBEBEB"/>
                                    <w:right w:val="single" w:sz="6" w:space="7" w:color="EBEBEB"/>
                                  </w:divBdr>
                                  <w:divsChild>
                                    <w:div w:id="2127093">
                                      <w:marLeft w:val="0"/>
                                      <w:marRight w:val="0"/>
                                      <w:marTop w:val="0"/>
                                      <w:marBottom w:val="0"/>
                                      <w:divBdr>
                                        <w:top w:val="none" w:sz="0" w:space="0" w:color="auto"/>
                                        <w:left w:val="single" w:sz="24" w:space="7" w:color="8AC007"/>
                                        <w:bottom w:val="none" w:sz="0" w:space="0" w:color="auto"/>
                                        <w:right w:val="none" w:sz="0" w:space="0" w:color="auto"/>
                                      </w:divBdr>
                                    </w:div>
                                  </w:divsChild>
                                </w:div>
                                <w:div w:id="1887595840">
                                  <w:marLeft w:val="0"/>
                                  <w:marRight w:val="0"/>
                                  <w:marTop w:val="180"/>
                                  <w:marBottom w:val="180"/>
                                  <w:divBdr>
                                    <w:top w:val="single" w:sz="6" w:space="7" w:color="EBEBEB"/>
                                    <w:left w:val="single" w:sz="6" w:space="7" w:color="EBEBEB"/>
                                    <w:bottom w:val="single" w:sz="6" w:space="7" w:color="EBEBEB"/>
                                    <w:right w:val="single" w:sz="6" w:space="7" w:color="EBEBEB"/>
                                  </w:divBdr>
                                  <w:divsChild>
                                    <w:div w:id="124279397">
                                      <w:marLeft w:val="0"/>
                                      <w:marRight w:val="0"/>
                                      <w:marTop w:val="0"/>
                                      <w:marBottom w:val="0"/>
                                      <w:divBdr>
                                        <w:top w:val="none" w:sz="0" w:space="0" w:color="auto"/>
                                        <w:left w:val="single" w:sz="24" w:space="7" w:color="8AC007"/>
                                        <w:bottom w:val="none" w:sz="0" w:space="0" w:color="auto"/>
                                        <w:right w:val="none" w:sz="0" w:space="0" w:color="auto"/>
                                      </w:divBdr>
                                    </w:div>
                                  </w:divsChild>
                                </w:div>
                                <w:div w:id="14655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857">
                          <w:marLeft w:val="0"/>
                          <w:marRight w:val="0"/>
                          <w:marTop w:val="0"/>
                          <w:marBottom w:val="0"/>
                          <w:divBdr>
                            <w:top w:val="none" w:sz="0" w:space="0" w:color="auto"/>
                            <w:left w:val="none" w:sz="0" w:space="0" w:color="auto"/>
                            <w:bottom w:val="none" w:sz="0" w:space="0" w:color="auto"/>
                            <w:right w:val="none" w:sz="0" w:space="0" w:color="auto"/>
                          </w:divBdr>
                          <w:divsChild>
                            <w:div w:id="2087729390">
                              <w:marLeft w:val="-225"/>
                              <w:marRight w:val="-225"/>
                              <w:marTop w:val="0"/>
                              <w:marBottom w:val="0"/>
                              <w:divBdr>
                                <w:top w:val="none" w:sz="0" w:space="0" w:color="auto"/>
                                <w:left w:val="none" w:sz="0" w:space="0" w:color="auto"/>
                                <w:bottom w:val="none" w:sz="0" w:space="0" w:color="auto"/>
                                <w:right w:val="none" w:sz="0" w:space="0" w:color="auto"/>
                              </w:divBdr>
                            </w:div>
                            <w:div w:id="341712253">
                              <w:marLeft w:val="-225"/>
                              <w:marRight w:val="-225"/>
                              <w:marTop w:val="0"/>
                              <w:marBottom w:val="0"/>
                              <w:divBdr>
                                <w:top w:val="none" w:sz="0" w:space="0" w:color="auto"/>
                                <w:left w:val="none" w:sz="0" w:space="0" w:color="auto"/>
                                <w:bottom w:val="none" w:sz="0" w:space="0" w:color="auto"/>
                                <w:right w:val="none" w:sz="0" w:space="0" w:color="auto"/>
                              </w:divBdr>
                            </w:div>
                            <w:div w:id="1420908174">
                              <w:marLeft w:val="-225"/>
                              <w:marRight w:val="-225"/>
                              <w:marTop w:val="0"/>
                              <w:marBottom w:val="0"/>
                              <w:divBdr>
                                <w:top w:val="none" w:sz="0" w:space="0" w:color="auto"/>
                                <w:left w:val="none" w:sz="0" w:space="0" w:color="auto"/>
                                <w:bottom w:val="none" w:sz="0" w:space="0" w:color="auto"/>
                                <w:right w:val="none" w:sz="0" w:space="0" w:color="auto"/>
                              </w:divBdr>
                              <w:divsChild>
                                <w:div w:id="15084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4731">
                      <w:marLeft w:val="-225"/>
                      <w:marRight w:val="-225"/>
                      <w:marTop w:val="0"/>
                      <w:marBottom w:val="0"/>
                      <w:divBdr>
                        <w:top w:val="none" w:sz="0" w:space="0" w:color="auto"/>
                        <w:left w:val="none" w:sz="0" w:space="0" w:color="auto"/>
                        <w:bottom w:val="none" w:sz="0" w:space="0" w:color="auto"/>
                        <w:right w:val="none" w:sz="0" w:space="0" w:color="auto"/>
                      </w:divBdr>
                      <w:divsChild>
                        <w:div w:id="172958820">
                          <w:marLeft w:val="0"/>
                          <w:marRight w:val="0"/>
                          <w:marTop w:val="0"/>
                          <w:marBottom w:val="0"/>
                          <w:divBdr>
                            <w:top w:val="none" w:sz="0" w:space="0" w:color="auto"/>
                            <w:left w:val="none" w:sz="0" w:space="0" w:color="auto"/>
                            <w:bottom w:val="none" w:sz="0" w:space="0" w:color="auto"/>
                            <w:right w:val="none" w:sz="0" w:space="0" w:color="auto"/>
                          </w:divBdr>
                          <w:divsChild>
                            <w:div w:id="472908443">
                              <w:marLeft w:val="0"/>
                              <w:marRight w:val="0"/>
                              <w:marTop w:val="300"/>
                              <w:marBottom w:val="0"/>
                              <w:divBdr>
                                <w:top w:val="none" w:sz="0" w:space="0" w:color="auto"/>
                                <w:left w:val="none" w:sz="0" w:space="0" w:color="auto"/>
                                <w:bottom w:val="none" w:sz="0" w:space="0" w:color="auto"/>
                                <w:right w:val="none" w:sz="0" w:space="0" w:color="auto"/>
                              </w:divBdr>
                              <w:divsChild>
                                <w:div w:id="572740404">
                                  <w:marLeft w:val="-225"/>
                                  <w:marRight w:val="-225"/>
                                  <w:marTop w:val="0"/>
                                  <w:marBottom w:val="0"/>
                                  <w:divBdr>
                                    <w:top w:val="none" w:sz="0" w:space="0" w:color="auto"/>
                                    <w:left w:val="none" w:sz="0" w:space="0" w:color="auto"/>
                                    <w:bottom w:val="none" w:sz="0" w:space="0" w:color="auto"/>
                                    <w:right w:val="none" w:sz="0" w:space="0" w:color="auto"/>
                                  </w:divBdr>
                                  <w:divsChild>
                                    <w:div w:id="1997996411">
                                      <w:marLeft w:val="0"/>
                                      <w:marRight w:val="0"/>
                                      <w:marTop w:val="0"/>
                                      <w:marBottom w:val="0"/>
                                      <w:divBdr>
                                        <w:top w:val="none" w:sz="0" w:space="0" w:color="auto"/>
                                        <w:left w:val="none" w:sz="0" w:space="0" w:color="auto"/>
                                        <w:bottom w:val="none" w:sz="0" w:space="0" w:color="auto"/>
                                        <w:right w:val="none" w:sz="0" w:space="0" w:color="auto"/>
                                      </w:divBdr>
                                    </w:div>
                                    <w:div w:id="1640455404">
                                      <w:marLeft w:val="0"/>
                                      <w:marRight w:val="0"/>
                                      <w:marTop w:val="0"/>
                                      <w:marBottom w:val="0"/>
                                      <w:divBdr>
                                        <w:top w:val="none" w:sz="0" w:space="0" w:color="auto"/>
                                        <w:left w:val="none" w:sz="0" w:space="0" w:color="auto"/>
                                        <w:bottom w:val="none" w:sz="0" w:space="0" w:color="auto"/>
                                        <w:right w:val="none" w:sz="0" w:space="0" w:color="auto"/>
                                      </w:divBdr>
                                    </w:div>
                                    <w:div w:id="1771509199">
                                      <w:marLeft w:val="0"/>
                                      <w:marRight w:val="0"/>
                                      <w:marTop w:val="0"/>
                                      <w:marBottom w:val="0"/>
                                      <w:divBdr>
                                        <w:top w:val="none" w:sz="0" w:space="0" w:color="auto"/>
                                        <w:left w:val="none" w:sz="0" w:space="0" w:color="auto"/>
                                        <w:bottom w:val="none" w:sz="0" w:space="0" w:color="auto"/>
                                        <w:right w:val="none" w:sz="0" w:space="0" w:color="auto"/>
                                      </w:divBdr>
                                    </w:div>
                                    <w:div w:id="697971102">
                                      <w:marLeft w:val="0"/>
                                      <w:marRight w:val="0"/>
                                      <w:marTop w:val="0"/>
                                      <w:marBottom w:val="0"/>
                                      <w:divBdr>
                                        <w:top w:val="none" w:sz="0" w:space="0" w:color="auto"/>
                                        <w:left w:val="none" w:sz="0" w:space="0" w:color="auto"/>
                                        <w:bottom w:val="none" w:sz="0" w:space="0" w:color="auto"/>
                                        <w:right w:val="none" w:sz="0" w:space="0" w:color="auto"/>
                                      </w:divBdr>
                                    </w:div>
                                  </w:divsChild>
                                </w:div>
                                <w:div w:id="472216403">
                                  <w:marLeft w:val="0"/>
                                  <w:marRight w:val="0"/>
                                  <w:marTop w:val="0"/>
                                  <w:marBottom w:val="0"/>
                                  <w:divBdr>
                                    <w:top w:val="none" w:sz="0" w:space="0" w:color="auto"/>
                                    <w:left w:val="none" w:sz="0" w:space="0" w:color="auto"/>
                                    <w:bottom w:val="none" w:sz="0" w:space="0" w:color="auto"/>
                                    <w:right w:val="none" w:sz="0" w:space="0" w:color="auto"/>
                                  </w:divBdr>
                                  <w:divsChild>
                                    <w:div w:id="82386112">
                                      <w:marLeft w:val="0"/>
                                      <w:marRight w:val="0"/>
                                      <w:marTop w:val="0"/>
                                      <w:marBottom w:val="225"/>
                                      <w:divBdr>
                                        <w:top w:val="none" w:sz="0" w:space="0" w:color="auto"/>
                                        <w:left w:val="none" w:sz="0" w:space="0" w:color="auto"/>
                                        <w:bottom w:val="none" w:sz="0" w:space="0" w:color="auto"/>
                                        <w:right w:val="none" w:sz="0" w:space="0" w:color="auto"/>
                                      </w:divBdr>
                                    </w:div>
                                    <w:div w:id="251477691">
                                      <w:marLeft w:val="0"/>
                                      <w:marRight w:val="0"/>
                                      <w:marTop w:val="0"/>
                                      <w:marBottom w:val="225"/>
                                      <w:divBdr>
                                        <w:top w:val="none" w:sz="0" w:space="0" w:color="auto"/>
                                        <w:left w:val="none" w:sz="0" w:space="0" w:color="auto"/>
                                        <w:bottom w:val="none" w:sz="0" w:space="0" w:color="auto"/>
                                        <w:right w:val="none" w:sz="0" w:space="0" w:color="auto"/>
                                      </w:divBdr>
                                    </w:div>
                                    <w:div w:id="378092105">
                                      <w:marLeft w:val="0"/>
                                      <w:marRight w:val="0"/>
                                      <w:marTop w:val="0"/>
                                      <w:marBottom w:val="225"/>
                                      <w:divBdr>
                                        <w:top w:val="none" w:sz="0" w:space="0" w:color="auto"/>
                                        <w:left w:val="none" w:sz="0" w:space="0" w:color="auto"/>
                                        <w:bottom w:val="none" w:sz="0" w:space="0" w:color="auto"/>
                                        <w:right w:val="none" w:sz="0" w:space="0" w:color="auto"/>
                                      </w:divBdr>
                                    </w:div>
                                    <w:div w:id="179782731">
                                      <w:marLeft w:val="0"/>
                                      <w:marRight w:val="0"/>
                                      <w:marTop w:val="0"/>
                                      <w:marBottom w:val="225"/>
                                      <w:divBdr>
                                        <w:top w:val="none" w:sz="0" w:space="0" w:color="auto"/>
                                        <w:left w:val="none" w:sz="0" w:space="0" w:color="auto"/>
                                        <w:bottom w:val="none" w:sz="0" w:space="0" w:color="auto"/>
                                        <w:right w:val="none" w:sz="0" w:space="0" w:color="auto"/>
                                      </w:divBdr>
                                    </w:div>
                                  </w:divsChild>
                                </w:div>
                                <w:div w:id="1474173945">
                                  <w:marLeft w:val="0"/>
                                  <w:marRight w:val="0"/>
                                  <w:marTop w:val="0"/>
                                  <w:marBottom w:val="0"/>
                                  <w:divBdr>
                                    <w:top w:val="none" w:sz="0" w:space="0" w:color="auto"/>
                                    <w:left w:val="none" w:sz="0" w:space="0" w:color="auto"/>
                                    <w:bottom w:val="none" w:sz="0" w:space="0" w:color="auto"/>
                                    <w:right w:val="none" w:sz="0" w:space="0" w:color="auto"/>
                                  </w:divBdr>
                                </w:div>
                                <w:div w:id="227158790">
                                  <w:marLeft w:val="-225"/>
                                  <w:marRight w:val="-225"/>
                                  <w:marTop w:val="0"/>
                                  <w:marBottom w:val="0"/>
                                  <w:divBdr>
                                    <w:top w:val="none" w:sz="0" w:space="0" w:color="auto"/>
                                    <w:left w:val="none" w:sz="0" w:space="0" w:color="auto"/>
                                    <w:bottom w:val="none" w:sz="0" w:space="0" w:color="auto"/>
                                    <w:right w:val="none" w:sz="0" w:space="0" w:color="auto"/>
                                  </w:divBdr>
                                  <w:divsChild>
                                    <w:div w:id="690909885">
                                      <w:marLeft w:val="0"/>
                                      <w:marRight w:val="0"/>
                                      <w:marTop w:val="0"/>
                                      <w:marBottom w:val="0"/>
                                      <w:divBdr>
                                        <w:top w:val="none" w:sz="0" w:space="0" w:color="auto"/>
                                        <w:left w:val="none" w:sz="0" w:space="0" w:color="auto"/>
                                        <w:bottom w:val="none" w:sz="0" w:space="0" w:color="auto"/>
                                        <w:right w:val="none" w:sz="0" w:space="0" w:color="auto"/>
                                      </w:divBdr>
                                    </w:div>
                                    <w:div w:id="1551459322">
                                      <w:marLeft w:val="0"/>
                                      <w:marRight w:val="0"/>
                                      <w:marTop w:val="0"/>
                                      <w:marBottom w:val="0"/>
                                      <w:divBdr>
                                        <w:top w:val="none" w:sz="0" w:space="0" w:color="auto"/>
                                        <w:left w:val="none" w:sz="0" w:space="0" w:color="auto"/>
                                        <w:bottom w:val="none" w:sz="0" w:space="0" w:color="auto"/>
                                        <w:right w:val="none" w:sz="0" w:space="0" w:color="auto"/>
                                      </w:divBdr>
                                    </w:div>
                                    <w:div w:id="371810322">
                                      <w:marLeft w:val="0"/>
                                      <w:marRight w:val="0"/>
                                      <w:marTop w:val="0"/>
                                      <w:marBottom w:val="0"/>
                                      <w:divBdr>
                                        <w:top w:val="none" w:sz="0" w:space="0" w:color="auto"/>
                                        <w:left w:val="none" w:sz="0" w:space="0" w:color="auto"/>
                                        <w:bottom w:val="none" w:sz="0" w:space="0" w:color="auto"/>
                                        <w:right w:val="none" w:sz="0" w:space="0" w:color="auto"/>
                                      </w:divBdr>
                                    </w:div>
                                    <w:div w:id="10006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21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139696">
          <w:marLeft w:val="0"/>
          <w:marRight w:val="0"/>
          <w:marTop w:val="570"/>
          <w:marBottom w:val="0"/>
          <w:divBdr>
            <w:top w:val="single" w:sz="6" w:space="0" w:color="AAAAAA"/>
            <w:left w:val="single" w:sz="6" w:space="0" w:color="5F5F5F"/>
            <w:bottom w:val="single" w:sz="6" w:space="0" w:color="5F5F5F"/>
            <w:right w:val="single" w:sz="6" w:space="0" w:color="5F5F5F"/>
          </w:divBdr>
          <w:divsChild>
            <w:div w:id="2024935132">
              <w:marLeft w:val="0"/>
              <w:marRight w:val="0"/>
              <w:marTop w:val="0"/>
              <w:marBottom w:val="0"/>
              <w:divBdr>
                <w:top w:val="none" w:sz="0" w:space="0" w:color="auto"/>
                <w:left w:val="none" w:sz="0" w:space="0" w:color="auto"/>
                <w:bottom w:val="none" w:sz="0" w:space="0" w:color="auto"/>
                <w:right w:val="none" w:sz="0" w:space="0" w:color="auto"/>
              </w:divBdr>
              <w:divsChild>
                <w:div w:id="2133742647">
                  <w:marLeft w:val="0"/>
                  <w:marRight w:val="0"/>
                  <w:marTop w:val="0"/>
                  <w:marBottom w:val="0"/>
                  <w:divBdr>
                    <w:top w:val="none" w:sz="0" w:space="0" w:color="auto"/>
                    <w:left w:val="none" w:sz="0" w:space="0" w:color="auto"/>
                    <w:bottom w:val="none" w:sz="0" w:space="0" w:color="auto"/>
                    <w:right w:val="none" w:sz="0" w:space="0" w:color="auto"/>
                  </w:divBdr>
                </w:div>
                <w:div w:id="1524980721">
                  <w:marLeft w:val="0"/>
                  <w:marRight w:val="0"/>
                  <w:marTop w:val="0"/>
                  <w:marBottom w:val="0"/>
                  <w:divBdr>
                    <w:top w:val="none" w:sz="0" w:space="0" w:color="auto"/>
                    <w:left w:val="none" w:sz="0" w:space="0" w:color="auto"/>
                    <w:bottom w:val="none" w:sz="0" w:space="0" w:color="auto"/>
                    <w:right w:val="none" w:sz="0" w:space="0" w:color="auto"/>
                  </w:divBdr>
                </w:div>
                <w:div w:id="1494949025">
                  <w:marLeft w:val="0"/>
                  <w:marRight w:val="0"/>
                  <w:marTop w:val="0"/>
                  <w:marBottom w:val="0"/>
                  <w:divBdr>
                    <w:top w:val="none" w:sz="0" w:space="0" w:color="auto"/>
                    <w:left w:val="none" w:sz="0" w:space="0" w:color="auto"/>
                    <w:bottom w:val="none" w:sz="0" w:space="0" w:color="auto"/>
                    <w:right w:val="none" w:sz="0" w:space="0" w:color="auto"/>
                  </w:divBdr>
                </w:div>
                <w:div w:id="1867987776">
                  <w:marLeft w:val="0"/>
                  <w:marRight w:val="0"/>
                  <w:marTop w:val="0"/>
                  <w:marBottom w:val="0"/>
                  <w:divBdr>
                    <w:top w:val="none" w:sz="0" w:space="0" w:color="auto"/>
                    <w:left w:val="none" w:sz="0" w:space="0" w:color="auto"/>
                    <w:bottom w:val="none" w:sz="0" w:space="0" w:color="auto"/>
                    <w:right w:val="none" w:sz="0" w:space="0" w:color="auto"/>
                  </w:divBdr>
                </w:div>
                <w:div w:id="403651087">
                  <w:marLeft w:val="0"/>
                  <w:marRight w:val="0"/>
                  <w:marTop w:val="0"/>
                  <w:marBottom w:val="0"/>
                  <w:divBdr>
                    <w:top w:val="none" w:sz="0" w:space="0" w:color="auto"/>
                    <w:left w:val="none" w:sz="0" w:space="0" w:color="auto"/>
                    <w:bottom w:val="none" w:sz="0" w:space="0" w:color="auto"/>
                    <w:right w:val="none" w:sz="0" w:space="0" w:color="auto"/>
                  </w:divBdr>
                </w:div>
                <w:div w:id="18447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9944">
          <w:marLeft w:val="0"/>
          <w:marRight w:val="0"/>
          <w:marTop w:val="570"/>
          <w:marBottom w:val="0"/>
          <w:divBdr>
            <w:top w:val="single" w:sz="6" w:space="0" w:color="AAAAAA"/>
            <w:left w:val="single" w:sz="6" w:space="0" w:color="5F5F5F"/>
            <w:bottom w:val="single" w:sz="6" w:space="0" w:color="5F5F5F"/>
            <w:right w:val="single" w:sz="6" w:space="0" w:color="5F5F5F"/>
          </w:divBdr>
          <w:divsChild>
            <w:div w:id="413624524">
              <w:marLeft w:val="0"/>
              <w:marRight w:val="0"/>
              <w:marTop w:val="0"/>
              <w:marBottom w:val="0"/>
              <w:divBdr>
                <w:top w:val="none" w:sz="0" w:space="0" w:color="auto"/>
                <w:left w:val="none" w:sz="0" w:space="0" w:color="auto"/>
                <w:bottom w:val="none" w:sz="0" w:space="0" w:color="auto"/>
                <w:right w:val="none" w:sz="0" w:space="0" w:color="auto"/>
              </w:divBdr>
              <w:divsChild>
                <w:div w:id="1554735251">
                  <w:marLeft w:val="0"/>
                  <w:marRight w:val="0"/>
                  <w:marTop w:val="0"/>
                  <w:marBottom w:val="0"/>
                  <w:divBdr>
                    <w:top w:val="none" w:sz="0" w:space="0" w:color="auto"/>
                    <w:left w:val="none" w:sz="0" w:space="0" w:color="auto"/>
                    <w:bottom w:val="none" w:sz="0" w:space="0" w:color="auto"/>
                    <w:right w:val="none" w:sz="0" w:space="0" w:color="auto"/>
                  </w:divBdr>
                </w:div>
                <w:div w:id="501117546">
                  <w:marLeft w:val="0"/>
                  <w:marRight w:val="0"/>
                  <w:marTop w:val="0"/>
                  <w:marBottom w:val="0"/>
                  <w:divBdr>
                    <w:top w:val="none" w:sz="0" w:space="0" w:color="auto"/>
                    <w:left w:val="none" w:sz="0" w:space="0" w:color="auto"/>
                    <w:bottom w:val="none" w:sz="0" w:space="0" w:color="auto"/>
                    <w:right w:val="none" w:sz="0" w:space="0" w:color="auto"/>
                  </w:divBdr>
                </w:div>
                <w:div w:id="2242188">
                  <w:marLeft w:val="0"/>
                  <w:marRight w:val="0"/>
                  <w:marTop w:val="0"/>
                  <w:marBottom w:val="0"/>
                  <w:divBdr>
                    <w:top w:val="none" w:sz="0" w:space="0" w:color="auto"/>
                    <w:left w:val="none" w:sz="0" w:space="0" w:color="auto"/>
                    <w:bottom w:val="none" w:sz="0" w:space="0" w:color="auto"/>
                    <w:right w:val="none" w:sz="0" w:space="0" w:color="auto"/>
                  </w:divBdr>
                </w:div>
                <w:div w:id="539590553">
                  <w:marLeft w:val="0"/>
                  <w:marRight w:val="0"/>
                  <w:marTop w:val="0"/>
                  <w:marBottom w:val="0"/>
                  <w:divBdr>
                    <w:top w:val="none" w:sz="0" w:space="0" w:color="auto"/>
                    <w:left w:val="none" w:sz="0" w:space="0" w:color="auto"/>
                    <w:bottom w:val="none" w:sz="0" w:space="0" w:color="auto"/>
                    <w:right w:val="none" w:sz="0" w:space="0" w:color="auto"/>
                  </w:divBdr>
                </w:div>
                <w:div w:id="8943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0141">
          <w:marLeft w:val="0"/>
          <w:marRight w:val="0"/>
          <w:marTop w:val="570"/>
          <w:marBottom w:val="0"/>
          <w:divBdr>
            <w:top w:val="single" w:sz="6" w:space="0" w:color="AAAAAA"/>
            <w:left w:val="single" w:sz="6" w:space="0" w:color="5F5F5F"/>
            <w:bottom w:val="single" w:sz="6" w:space="0" w:color="5F5F5F"/>
            <w:right w:val="single" w:sz="6" w:space="0" w:color="5F5F5F"/>
          </w:divBdr>
          <w:divsChild>
            <w:div w:id="1692687171">
              <w:marLeft w:val="0"/>
              <w:marRight w:val="0"/>
              <w:marTop w:val="0"/>
              <w:marBottom w:val="0"/>
              <w:divBdr>
                <w:top w:val="none" w:sz="0" w:space="0" w:color="auto"/>
                <w:left w:val="none" w:sz="0" w:space="0" w:color="auto"/>
                <w:bottom w:val="none" w:sz="0" w:space="0" w:color="auto"/>
                <w:right w:val="none" w:sz="0" w:space="0" w:color="auto"/>
              </w:divBdr>
              <w:divsChild>
                <w:div w:id="1714691530">
                  <w:marLeft w:val="0"/>
                  <w:marRight w:val="0"/>
                  <w:marTop w:val="0"/>
                  <w:marBottom w:val="0"/>
                  <w:divBdr>
                    <w:top w:val="none" w:sz="0" w:space="0" w:color="auto"/>
                    <w:left w:val="none" w:sz="0" w:space="0" w:color="auto"/>
                    <w:bottom w:val="none" w:sz="0" w:space="0" w:color="auto"/>
                    <w:right w:val="none" w:sz="0" w:space="0" w:color="auto"/>
                  </w:divBdr>
                </w:div>
                <w:div w:id="1891458759">
                  <w:marLeft w:val="0"/>
                  <w:marRight w:val="0"/>
                  <w:marTop w:val="0"/>
                  <w:marBottom w:val="0"/>
                  <w:divBdr>
                    <w:top w:val="none" w:sz="0" w:space="0" w:color="auto"/>
                    <w:left w:val="none" w:sz="0" w:space="0" w:color="auto"/>
                    <w:bottom w:val="none" w:sz="0" w:space="0" w:color="auto"/>
                    <w:right w:val="none" w:sz="0" w:space="0" w:color="auto"/>
                  </w:divBdr>
                </w:div>
                <w:div w:id="774448639">
                  <w:marLeft w:val="0"/>
                  <w:marRight w:val="0"/>
                  <w:marTop w:val="0"/>
                  <w:marBottom w:val="0"/>
                  <w:divBdr>
                    <w:top w:val="none" w:sz="0" w:space="0" w:color="auto"/>
                    <w:left w:val="none" w:sz="0" w:space="0" w:color="auto"/>
                    <w:bottom w:val="none" w:sz="0" w:space="0" w:color="auto"/>
                    <w:right w:val="none" w:sz="0" w:space="0" w:color="auto"/>
                  </w:divBdr>
                </w:div>
                <w:div w:id="9535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0478">
          <w:marLeft w:val="0"/>
          <w:marRight w:val="0"/>
          <w:marTop w:val="570"/>
          <w:marBottom w:val="0"/>
          <w:divBdr>
            <w:top w:val="single" w:sz="6" w:space="0" w:color="AAAAAA"/>
            <w:left w:val="single" w:sz="6" w:space="0" w:color="5F5F5F"/>
            <w:bottom w:val="single" w:sz="6" w:space="0" w:color="5F5F5F"/>
            <w:right w:val="single" w:sz="6" w:space="0" w:color="5F5F5F"/>
          </w:divBdr>
          <w:divsChild>
            <w:div w:id="1097752130">
              <w:marLeft w:val="0"/>
              <w:marRight w:val="0"/>
              <w:marTop w:val="0"/>
              <w:marBottom w:val="0"/>
              <w:divBdr>
                <w:top w:val="none" w:sz="0" w:space="0" w:color="auto"/>
                <w:left w:val="none" w:sz="0" w:space="0" w:color="auto"/>
                <w:bottom w:val="none" w:sz="0" w:space="0" w:color="auto"/>
                <w:right w:val="none" w:sz="0" w:space="0" w:color="auto"/>
              </w:divBdr>
              <w:divsChild>
                <w:div w:id="512842266">
                  <w:marLeft w:val="0"/>
                  <w:marRight w:val="0"/>
                  <w:marTop w:val="0"/>
                  <w:marBottom w:val="0"/>
                  <w:divBdr>
                    <w:top w:val="none" w:sz="0" w:space="0" w:color="auto"/>
                    <w:left w:val="none" w:sz="0" w:space="0" w:color="auto"/>
                    <w:bottom w:val="none" w:sz="0" w:space="0" w:color="auto"/>
                    <w:right w:val="none" w:sz="0" w:space="0" w:color="auto"/>
                  </w:divBdr>
                  <w:divsChild>
                    <w:div w:id="653753003">
                      <w:marLeft w:val="0"/>
                      <w:marRight w:val="0"/>
                      <w:marTop w:val="0"/>
                      <w:marBottom w:val="0"/>
                      <w:divBdr>
                        <w:top w:val="none" w:sz="0" w:space="0" w:color="auto"/>
                        <w:left w:val="none" w:sz="0" w:space="0" w:color="auto"/>
                        <w:bottom w:val="none" w:sz="0" w:space="0" w:color="auto"/>
                        <w:right w:val="none" w:sz="0" w:space="0" w:color="auto"/>
                      </w:divBdr>
                      <w:divsChild>
                        <w:div w:id="1452940634">
                          <w:marLeft w:val="0"/>
                          <w:marRight w:val="0"/>
                          <w:marTop w:val="0"/>
                          <w:marBottom w:val="0"/>
                          <w:divBdr>
                            <w:top w:val="none" w:sz="0" w:space="0" w:color="auto"/>
                            <w:left w:val="none" w:sz="0" w:space="0" w:color="auto"/>
                            <w:bottom w:val="none" w:sz="0" w:space="0" w:color="auto"/>
                            <w:right w:val="none" w:sz="0" w:space="0" w:color="auto"/>
                          </w:divBdr>
                          <w:divsChild>
                            <w:div w:id="1806047473">
                              <w:marLeft w:val="0"/>
                              <w:marRight w:val="0"/>
                              <w:marTop w:val="0"/>
                              <w:marBottom w:val="0"/>
                              <w:divBdr>
                                <w:top w:val="none" w:sz="0" w:space="0" w:color="auto"/>
                                <w:left w:val="none" w:sz="0" w:space="0" w:color="auto"/>
                                <w:bottom w:val="none" w:sz="0" w:space="0" w:color="auto"/>
                                <w:right w:val="none" w:sz="0" w:space="0" w:color="auto"/>
                              </w:divBdr>
                              <w:divsChild>
                                <w:div w:id="131555471">
                                  <w:marLeft w:val="0"/>
                                  <w:marRight w:val="0"/>
                                  <w:marTop w:val="0"/>
                                  <w:marBottom w:val="0"/>
                                  <w:divBdr>
                                    <w:top w:val="none" w:sz="0" w:space="0" w:color="auto"/>
                                    <w:left w:val="none" w:sz="0" w:space="0" w:color="auto"/>
                                    <w:bottom w:val="none" w:sz="0" w:space="0" w:color="auto"/>
                                    <w:right w:val="none" w:sz="0" w:space="0" w:color="auto"/>
                                  </w:divBdr>
                                  <w:divsChild>
                                    <w:div w:id="1299650911">
                                      <w:marLeft w:val="0"/>
                                      <w:marRight w:val="0"/>
                                      <w:marTop w:val="0"/>
                                      <w:marBottom w:val="0"/>
                                      <w:divBdr>
                                        <w:top w:val="single" w:sz="6" w:space="0" w:color="555555"/>
                                        <w:left w:val="single" w:sz="6" w:space="0" w:color="555555"/>
                                        <w:bottom w:val="single" w:sz="6" w:space="0" w:color="555555"/>
                                        <w:right w:val="single" w:sz="6" w:space="0" w:color="555555"/>
                                      </w:divBdr>
                                      <w:divsChild>
                                        <w:div w:id="1620991585">
                                          <w:marLeft w:val="0"/>
                                          <w:marRight w:val="0"/>
                                          <w:marTop w:val="0"/>
                                          <w:marBottom w:val="0"/>
                                          <w:divBdr>
                                            <w:top w:val="none" w:sz="0" w:space="0" w:color="auto"/>
                                            <w:left w:val="none" w:sz="0" w:space="0" w:color="auto"/>
                                            <w:bottom w:val="none" w:sz="0" w:space="0" w:color="auto"/>
                                            <w:right w:val="none" w:sz="0" w:space="0" w:color="auto"/>
                                          </w:divBdr>
                                        </w:div>
                                      </w:divsChild>
                                    </w:div>
                                    <w:div w:id="1316254806">
                                      <w:marLeft w:val="60"/>
                                      <w:marRight w:val="60"/>
                                      <w:marTop w:val="0"/>
                                      <w:marBottom w:val="0"/>
                                      <w:divBdr>
                                        <w:top w:val="none" w:sz="0" w:space="0" w:color="auto"/>
                                        <w:left w:val="none" w:sz="0" w:space="0" w:color="auto"/>
                                        <w:bottom w:val="none" w:sz="0" w:space="0" w:color="auto"/>
                                        <w:right w:val="none" w:sz="0" w:space="0" w:color="auto"/>
                                      </w:divBdr>
                                    </w:div>
                                    <w:div w:id="1118111507">
                                      <w:marLeft w:val="0"/>
                                      <w:marRight w:val="30"/>
                                      <w:marTop w:val="0"/>
                                      <w:marBottom w:val="0"/>
                                      <w:divBdr>
                                        <w:top w:val="none" w:sz="0" w:space="0" w:color="auto"/>
                                        <w:left w:val="none" w:sz="0" w:space="0" w:color="auto"/>
                                        <w:bottom w:val="none" w:sz="0" w:space="0" w:color="auto"/>
                                        <w:right w:val="none" w:sz="0" w:space="0" w:color="auto"/>
                                      </w:divBdr>
                                    </w:div>
                                    <w:div w:id="2103330831">
                                      <w:marLeft w:val="0"/>
                                      <w:marRight w:val="0"/>
                                      <w:marTop w:val="100"/>
                                      <w:marBottom w:val="100"/>
                                      <w:divBdr>
                                        <w:top w:val="none" w:sz="0" w:space="0" w:color="auto"/>
                                        <w:left w:val="none" w:sz="0" w:space="0" w:color="auto"/>
                                        <w:bottom w:val="none" w:sz="0" w:space="0" w:color="auto"/>
                                        <w:right w:val="none" w:sz="0" w:space="0" w:color="auto"/>
                                      </w:divBdr>
                                      <w:divsChild>
                                        <w:div w:id="2063406917">
                                          <w:marLeft w:val="0"/>
                                          <w:marRight w:val="0"/>
                                          <w:marTop w:val="0"/>
                                          <w:marBottom w:val="0"/>
                                          <w:divBdr>
                                            <w:top w:val="none" w:sz="0" w:space="0" w:color="auto"/>
                                            <w:left w:val="none" w:sz="0" w:space="0" w:color="auto"/>
                                            <w:bottom w:val="none" w:sz="0" w:space="0" w:color="auto"/>
                                            <w:right w:val="none" w:sz="0" w:space="0" w:color="auto"/>
                                          </w:divBdr>
                                        </w:div>
                                        <w:div w:id="798182828">
                                          <w:marLeft w:val="0"/>
                                          <w:marRight w:val="0"/>
                                          <w:marTop w:val="0"/>
                                          <w:marBottom w:val="0"/>
                                          <w:divBdr>
                                            <w:top w:val="none" w:sz="0" w:space="0" w:color="auto"/>
                                            <w:left w:val="none" w:sz="0" w:space="0" w:color="auto"/>
                                            <w:bottom w:val="none" w:sz="0" w:space="0" w:color="auto"/>
                                            <w:right w:val="none" w:sz="0" w:space="0" w:color="auto"/>
                                          </w:divBdr>
                                        </w:div>
                                        <w:div w:id="1322663270">
                                          <w:marLeft w:val="0"/>
                                          <w:marRight w:val="0"/>
                                          <w:marTop w:val="60"/>
                                          <w:marBottom w:val="0"/>
                                          <w:divBdr>
                                            <w:top w:val="none" w:sz="0" w:space="0" w:color="auto"/>
                                            <w:left w:val="none" w:sz="0" w:space="0" w:color="auto"/>
                                            <w:bottom w:val="none" w:sz="0" w:space="0" w:color="auto"/>
                                            <w:right w:val="none" w:sz="0" w:space="0" w:color="auto"/>
                                          </w:divBdr>
                                          <w:divsChild>
                                            <w:div w:id="1825048855">
                                              <w:marLeft w:val="0"/>
                                              <w:marRight w:val="150"/>
                                              <w:marTop w:val="0"/>
                                              <w:marBottom w:val="0"/>
                                              <w:divBdr>
                                                <w:top w:val="none" w:sz="0" w:space="0" w:color="auto"/>
                                                <w:left w:val="none" w:sz="0" w:space="0" w:color="auto"/>
                                                <w:bottom w:val="none" w:sz="0" w:space="0" w:color="auto"/>
                                                <w:right w:val="none" w:sz="0" w:space="0" w:color="auto"/>
                                              </w:divBdr>
                                            </w:div>
                                          </w:divsChild>
                                        </w:div>
                                        <w:div w:id="1484665241">
                                          <w:marLeft w:val="0"/>
                                          <w:marRight w:val="0"/>
                                          <w:marTop w:val="0"/>
                                          <w:marBottom w:val="0"/>
                                          <w:divBdr>
                                            <w:top w:val="none" w:sz="0" w:space="0" w:color="auto"/>
                                            <w:left w:val="none" w:sz="0" w:space="0" w:color="auto"/>
                                            <w:bottom w:val="none" w:sz="0" w:space="0" w:color="auto"/>
                                            <w:right w:val="none" w:sz="0" w:space="0" w:color="auto"/>
                                          </w:divBdr>
                                          <w:divsChild>
                                            <w:div w:id="242955656">
                                              <w:marLeft w:val="0"/>
                                              <w:marRight w:val="0"/>
                                              <w:marTop w:val="0"/>
                                              <w:marBottom w:val="0"/>
                                              <w:divBdr>
                                                <w:top w:val="none" w:sz="0" w:space="0" w:color="auto"/>
                                                <w:left w:val="none" w:sz="0" w:space="0" w:color="auto"/>
                                                <w:bottom w:val="none" w:sz="0" w:space="0" w:color="auto"/>
                                                <w:right w:val="none" w:sz="0" w:space="0" w:color="auto"/>
                                              </w:divBdr>
                                            </w:div>
                                            <w:div w:id="1244604715">
                                              <w:marLeft w:val="0"/>
                                              <w:marRight w:val="0"/>
                                              <w:marTop w:val="0"/>
                                              <w:marBottom w:val="0"/>
                                              <w:divBdr>
                                                <w:top w:val="none" w:sz="0" w:space="0" w:color="auto"/>
                                                <w:left w:val="none" w:sz="0" w:space="0" w:color="auto"/>
                                                <w:bottom w:val="none" w:sz="0" w:space="0" w:color="auto"/>
                                                <w:right w:val="none" w:sz="0" w:space="0" w:color="auto"/>
                                              </w:divBdr>
                                            </w:div>
                                            <w:div w:id="17999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375127">
          <w:marLeft w:val="0"/>
          <w:marRight w:val="0"/>
          <w:marTop w:val="570"/>
          <w:marBottom w:val="0"/>
          <w:divBdr>
            <w:top w:val="single" w:sz="6" w:space="0" w:color="AAAAAA"/>
            <w:left w:val="single" w:sz="6" w:space="0" w:color="5F5F5F"/>
            <w:bottom w:val="single" w:sz="6" w:space="0" w:color="5F5F5F"/>
            <w:right w:val="single" w:sz="6" w:space="0" w:color="5F5F5F"/>
          </w:divBdr>
          <w:divsChild>
            <w:div w:id="2010059224">
              <w:marLeft w:val="0"/>
              <w:marRight w:val="0"/>
              <w:marTop w:val="0"/>
              <w:marBottom w:val="0"/>
              <w:divBdr>
                <w:top w:val="none" w:sz="0" w:space="0" w:color="auto"/>
                <w:left w:val="none" w:sz="0" w:space="0" w:color="auto"/>
                <w:bottom w:val="none" w:sz="0" w:space="0" w:color="auto"/>
                <w:right w:val="none" w:sz="0" w:space="0" w:color="auto"/>
              </w:divBdr>
              <w:divsChild>
                <w:div w:id="1099256454">
                  <w:marLeft w:val="0"/>
                  <w:marRight w:val="0"/>
                  <w:marTop w:val="0"/>
                  <w:marBottom w:val="0"/>
                  <w:divBdr>
                    <w:top w:val="none" w:sz="0" w:space="0" w:color="auto"/>
                    <w:left w:val="none" w:sz="0" w:space="0" w:color="auto"/>
                    <w:bottom w:val="none" w:sz="0" w:space="0" w:color="auto"/>
                    <w:right w:val="none" w:sz="0" w:space="0" w:color="auto"/>
                  </w:divBdr>
                  <w:divsChild>
                    <w:div w:id="1839229517">
                      <w:marLeft w:val="0"/>
                      <w:marRight w:val="0"/>
                      <w:marTop w:val="0"/>
                      <w:marBottom w:val="0"/>
                      <w:divBdr>
                        <w:top w:val="none" w:sz="0" w:space="0" w:color="auto"/>
                        <w:left w:val="none" w:sz="0" w:space="0" w:color="auto"/>
                        <w:bottom w:val="none" w:sz="0" w:space="0" w:color="auto"/>
                        <w:right w:val="none" w:sz="0" w:space="0" w:color="auto"/>
                      </w:divBdr>
                      <w:divsChild>
                        <w:div w:id="788159727">
                          <w:marLeft w:val="0"/>
                          <w:marRight w:val="0"/>
                          <w:marTop w:val="0"/>
                          <w:marBottom w:val="0"/>
                          <w:divBdr>
                            <w:top w:val="none" w:sz="0" w:space="0" w:color="auto"/>
                            <w:left w:val="none" w:sz="0" w:space="0" w:color="auto"/>
                            <w:bottom w:val="none" w:sz="0" w:space="0" w:color="auto"/>
                            <w:right w:val="none" w:sz="0" w:space="0" w:color="auto"/>
                          </w:divBdr>
                          <w:divsChild>
                            <w:div w:id="125437323">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081803298">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714310201">
      <w:bodyDiv w:val="1"/>
      <w:marLeft w:val="0"/>
      <w:marRight w:val="0"/>
      <w:marTop w:val="0"/>
      <w:marBottom w:val="0"/>
      <w:divBdr>
        <w:top w:val="none" w:sz="0" w:space="0" w:color="auto"/>
        <w:left w:val="none" w:sz="0" w:space="0" w:color="auto"/>
        <w:bottom w:val="none" w:sz="0" w:space="0" w:color="auto"/>
        <w:right w:val="none" w:sz="0" w:space="0" w:color="auto"/>
      </w:divBdr>
      <w:divsChild>
        <w:div w:id="1100298088">
          <w:marLeft w:val="0"/>
          <w:marRight w:val="0"/>
          <w:marTop w:val="0"/>
          <w:marBottom w:val="0"/>
          <w:divBdr>
            <w:top w:val="none" w:sz="0" w:space="0" w:color="auto"/>
            <w:left w:val="none" w:sz="0" w:space="0" w:color="auto"/>
            <w:bottom w:val="none" w:sz="0" w:space="0" w:color="auto"/>
            <w:right w:val="none" w:sz="0" w:space="0" w:color="auto"/>
          </w:divBdr>
          <w:divsChild>
            <w:div w:id="633098267">
              <w:marLeft w:val="0"/>
              <w:marRight w:val="0"/>
              <w:marTop w:val="0"/>
              <w:marBottom w:val="0"/>
              <w:divBdr>
                <w:top w:val="none" w:sz="0" w:space="0" w:color="auto"/>
                <w:left w:val="none" w:sz="0" w:space="0" w:color="auto"/>
                <w:bottom w:val="none" w:sz="0" w:space="0" w:color="auto"/>
                <w:right w:val="none" w:sz="0" w:space="0" w:color="auto"/>
              </w:divBdr>
            </w:div>
          </w:divsChild>
        </w:div>
        <w:div w:id="2018992901">
          <w:marLeft w:val="0"/>
          <w:marRight w:val="0"/>
          <w:marTop w:val="0"/>
          <w:marBottom w:val="0"/>
          <w:divBdr>
            <w:top w:val="none" w:sz="0" w:space="0" w:color="auto"/>
            <w:left w:val="none" w:sz="0" w:space="0" w:color="auto"/>
            <w:bottom w:val="none" w:sz="0" w:space="0" w:color="auto"/>
            <w:right w:val="none" w:sz="0" w:space="0" w:color="auto"/>
          </w:divBdr>
          <w:divsChild>
            <w:div w:id="1179663447">
              <w:marLeft w:val="0"/>
              <w:marRight w:val="0"/>
              <w:marTop w:val="0"/>
              <w:marBottom w:val="0"/>
              <w:divBdr>
                <w:top w:val="none" w:sz="0" w:space="0" w:color="auto"/>
                <w:left w:val="none" w:sz="0" w:space="0" w:color="auto"/>
                <w:bottom w:val="none" w:sz="0" w:space="0" w:color="auto"/>
                <w:right w:val="none" w:sz="0" w:space="0" w:color="auto"/>
              </w:divBdr>
            </w:div>
          </w:divsChild>
        </w:div>
        <w:div w:id="5989252">
          <w:marLeft w:val="0"/>
          <w:marRight w:val="0"/>
          <w:marTop w:val="0"/>
          <w:marBottom w:val="0"/>
          <w:divBdr>
            <w:top w:val="none" w:sz="0" w:space="0" w:color="auto"/>
            <w:left w:val="none" w:sz="0" w:space="0" w:color="auto"/>
            <w:bottom w:val="none" w:sz="0" w:space="0" w:color="auto"/>
            <w:right w:val="none" w:sz="0" w:space="0" w:color="auto"/>
          </w:divBdr>
          <w:divsChild>
            <w:div w:id="758217683">
              <w:marLeft w:val="-225"/>
              <w:marRight w:val="-225"/>
              <w:marTop w:val="0"/>
              <w:marBottom w:val="0"/>
              <w:divBdr>
                <w:top w:val="none" w:sz="0" w:space="0" w:color="auto"/>
                <w:left w:val="none" w:sz="0" w:space="0" w:color="auto"/>
                <w:bottom w:val="none" w:sz="0" w:space="0" w:color="auto"/>
                <w:right w:val="none" w:sz="0" w:space="0" w:color="auto"/>
              </w:divBdr>
              <w:divsChild>
                <w:div w:id="1135103209">
                  <w:marLeft w:val="0"/>
                  <w:marRight w:val="0"/>
                  <w:marTop w:val="0"/>
                  <w:marBottom w:val="0"/>
                  <w:divBdr>
                    <w:top w:val="none" w:sz="0" w:space="0" w:color="auto"/>
                    <w:left w:val="none" w:sz="0" w:space="0" w:color="auto"/>
                    <w:bottom w:val="none" w:sz="0" w:space="0" w:color="auto"/>
                    <w:right w:val="none" w:sz="0" w:space="0" w:color="auto"/>
                  </w:divBdr>
                  <w:divsChild>
                    <w:div w:id="1681739303">
                      <w:marLeft w:val="0"/>
                      <w:marRight w:val="0"/>
                      <w:marTop w:val="0"/>
                      <w:marBottom w:val="0"/>
                      <w:divBdr>
                        <w:top w:val="none" w:sz="0" w:space="0" w:color="auto"/>
                        <w:left w:val="none" w:sz="0" w:space="0" w:color="auto"/>
                        <w:bottom w:val="none" w:sz="0" w:space="0" w:color="auto"/>
                        <w:right w:val="none" w:sz="0" w:space="0" w:color="auto"/>
                      </w:divBdr>
                    </w:div>
                  </w:divsChild>
                </w:div>
                <w:div w:id="1515535182">
                  <w:marLeft w:val="0"/>
                  <w:marRight w:val="0"/>
                  <w:marTop w:val="0"/>
                  <w:marBottom w:val="0"/>
                  <w:divBdr>
                    <w:top w:val="none" w:sz="0" w:space="0" w:color="auto"/>
                    <w:left w:val="none" w:sz="0" w:space="0" w:color="auto"/>
                    <w:bottom w:val="none" w:sz="0" w:space="0" w:color="auto"/>
                    <w:right w:val="none" w:sz="0" w:space="0" w:color="auto"/>
                  </w:divBdr>
                  <w:divsChild>
                    <w:div w:id="2131586803">
                      <w:marLeft w:val="-225"/>
                      <w:marRight w:val="-225"/>
                      <w:marTop w:val="0"/>
                      <w:marBottom w:val="0"/>
                      <w:divBdr>
                        <w:top w:val="none" w:sz="0" w:space="0" w:color="auto"/>
                        <w:left w:val="none" w:sz="0" w:space="0" w:color="auto"/>
                        <w:bottom w:val="none" w:sz="0" w:space="0" w:color="auto"/>
                        <w:right w:val="none" w:sz="0" w:space="0" w:color="auto"/>
                      </w:divBdr>
                      <w:divsChild>
                        <w:div w:id="531115031">
                          <w:marLeft w:val="0"/>
                          <w:marRight w:val="0"/>
                          <w:marTop w:val="0"/>
                          <w:marBottom w:val="0"/>
                          <w:divBdr>
                            <w:top w:val="none" w:sz="0" w:space="0" w:color="auto"/>
                            <w:left w:val="none" w:sz="0" w:space="0" w:color="auto"/>
                            <w:bottom w:val="none" w:sz="0" w:space="0" w:color="auto"/>
                            <w:right w:val="none" w:sz="0" w:space="0" w:color="auto"/>
                          </w:divBdr>
                          <w:divsChild>
                            <w:div w:id="227613588">
                              <w:marLeft w:val="0"/>
                              <w:marRight w:val="0"/>
                              <w:marTop w:val="0"/>
                              <w:marBottom w:val="0"/>
                              <w:divBdr>
                                <w:top w:val="none" w:sz="0" w:space="0" w:color="auto"/>
                                <w:left w:val="none" w:sz="0" w:space="0" w:color="auto"/>
                                <w:bottom w:val="none" w:sz="0" w:space="0" w:color="auto"/>
                                <w:right w:val="none" w:sz="0" w:space="0" w:color="auto"/>
                              </w:divBdr>
                              <w:divsChild>
                                <w:div w:id="533269069">
                                  <w:marLeft w:val="0"/>
                                  <w:marRight w:val="0"/>
                                  <w:marTop w:val="0"/>
                                  <w:marBottom w:val="0"/>
                                  <w:divBdr>
                                    <w:top w:val="none" w:sz="0" w:space="0" w:color="auto"/>
                                    <w:left w:val="none" w:sz="0" w:space="0" w:color="auto"/>
                                    <w:bottom w:val="none" w:sz="0" w:space="0" w:color="auto"/>
                                    <w:right w:val="none" w:sz="0" w:space="0" w:color="auto"/>
                                  </w:divBdr>
                                </w:div>
                                <w:div w:id="1897426997">
                                  <w:marLeft w:val="0"/>
                                  <w:marRight w:val="0"/>
                                  <w:marTop w:val="180"/>
                                  <w:marBottom w:val="180"/>
                                  <w:divBdr>
                                    <w:top w:val="single" w:sz="6" w:space="7" w:color="EBEBEB"/>
                                    <w:left w:val="single" w:sz="6" w:space="7" w:color="EBEBEB"/>
                                    <w:bottom w:val="single" w:sz="6" w:space="7" w:color="EBEBEB"/>
                                    <w:right w:val="single" w:sz="6" w:space="7" w:color="EBEBEB"/>
                                  </w:divBdr>
                                  <w:divsChild>
                                    <w:div w:id="1130518907">
                                      <w:marLeft w:val="0"/>
                                      <w:marRight w:val="0"/>
                                      <w:marTop w:val="0"/>
                                      <w:marBottom w:val="0"/>
                                      <w:divBdr>
                                        <w:top w:val="none" w:sz="0" w:space="0" w:color="auto"/>
                                        <w:left w:val="single" w:sz="24" w:space="7" w:color="8AC007"/>
                                        <w:bottom w:val="none" w:sz="0" w:space="0" w:color="auto"/>
                                        <w:right w:val="none" w:sz="0" w:space="0" w:color="auto"/>
                                      </w:divBdr>
                                    </w:div>
                                  </w:divsChild>
                                </w:div>
                                <w:div w:id="2018726973">
                                  <w:marLeft w:val="0"/>
                                  <w:marRight w:val="0"/>
                                  <w:marTop w:val="180"/>
                                  <w:marBottom w:val="180"/>
                                  <w:divBdr>
                                    <w:top w:val="single" w:sz="6" w:space="7" w:color="EBEBEB"/>
                                    <w:left w:val="single" w:sz="6" w:space="7" w:color="EBEBEB"/>
                                    <w:bottom w:val="single" w:sz="6" w:space="7" w:color="EBEBEB"/>
                                    <w:right w:val="single" w:sz="6" w:space="7" w:color="EBEBEB"/>
                                  </w:divBdr>
                                  <w:divsChild>
                                    <w:div w:id="1526939265">
                                      <w:marLeft w:val="0"/>
                                      <w:marRight w:val="0"/>
                                      <w:marTop w:val="0"/>
                                      <w:marBottom w:val="0"/>
                                      <w:divBdr>
                                        <w:top w:val="none" w:sz="0" w:space="0" w:color="auto"/>
                                        <w:left w:val="single" w:sz="24" w:space="7" w:color="8AC007"/>
                                        <w:bottom w:val="none" w:sz="0" w:space="0" w:color="auto"/>
                                        <w:right w:val="none" w:sz="0" w:space="0" w:color="auto"/>
                                      </w:divBdr>
                                    </w:div>
                                  </w:divsChild>
                                </w:div>
                                <w:div w:id="1602837639">
                                  <w:marLeft w:val="0"/>
                                  <w:marRight w:val="0"/>
                                  <w:marTop w:val="180"/>
                                  <w:marBottom w:val="180"/>
                                  <w:divBdr>
                                    <w:top w:val="single" w:sz="6" w:space="7" w:color="EBEBEB"/>
                                    <w:left w:val="single" w:sz="6" w:space="7" w:color="EBEBEB"/>
                                    <w:bottom w:val="single" w:sz="6" w:space="7" w:color="EBEBEB"/>
                                    <w:right w:val="single" w:sz="6" w:space="7" w:color="EBEBEB"/>
                                  </w:divBdr>
                                  <w:divsChild>
                                    <w:div w:id="1508908483">
                                      <w:marLeft w:val="0"/>
                                      <w:marRight w:val="0"/>
                                      <w:marTop w:val="0"/>
                                      <w:marBottom w:val="0"/>
                                      <w:divBdr>
                                        <w:top w:val="none" w:sz="0" w:space="0" w:color="auto"/>
                                        <w:left w:val="single" w:sz="24" w:space="7" w:color="8AC007"/>
                                        <w:bottom w:val="none" w:sz="0" w:space="0" w:color="auto"/>
                                        <w:right w:val="none" w:sz="0" w:space="0" w:color="auto"/>
                                      </w:divBdr>
                                    </w:div>
                                  </w:divsChild>
                                </w:div>
                                <w:div w:id="1624381384">
                                  <w:marLeft w:val="0"/>
                                  <w:marRight w:val="0"/>
                                  <w:marTop w:val="180"/>
                                  <w:marBottom w:val="180"/>
                                  <w:divBdr>
                                    <w:top w:val="single" w:sz="6" w:space="7" w:color="EBEBEB"/>
                                    <w:left w:val="single" w:sz="6" w:space="7" w:color="EBEBEB"/>
                                    <w:bottom w:val="single" w:sz="6" w:space="7" w:color="EBEBEB"/>
                                    <w:right w:val="single" w:sz="6" w:space="7" w:color="EBEBEB"/>
                                  </w:divBdr>
                                  <w:divsChild>
                                    <w:div w:id="1207137084">
                                      <w:marLeft w:val="0"/>
                                      <w:marRight w:val="0"/>
                                      <w:marTop w:val="0"/>
                                      <w:marBottom w:val="0"/>
                                      <w:divBdr>
                                        <w:top w:val="none" w:sz="0" w:space="0" w:color="auto"/>
                                        <w:left w:val="single" w:sz="24" w:space="7" w:color="8AC007"/>
                                        <w:bottom w:val="none" w:sz="0" w:space="0" w:color="auto"/>
                                        <w:right w:val="none" w:sz="0" w:space="0" w:color="auto"/>
                                      </w:divBdr>
                                    </w:div>
                                  </w:divsChild>
                                </w:div>
                                <w:div w:id="987516677">
                                  <w:marLeft w:val="0"/>
                                  <w:marRight w:val="0"/>
                                  <w:marTop w:val="180"/>
                                  <w:marBottom w:val="180"/>
                                  <w:divBdr>
                                    <w:top w:val="single" w:sz="6" w:space="7" w:color="EBEBEB"/>
                                    <w:left w:val="single" w:sz="6" w:space="7" w:color="EBEBEB"/>
                                    <w:bottom w:val="single" w:sz="6" w:space="7" w:color="EBEBEB"/>
                                    <w:right w:val="single" w:sz="6" w:space="7" w:color="EBEBEB"/>
                                  </w:divBdr>
                                  <w:divsChild>
                                    <w:div w:id="1482498519">
                                      <w:marLeft w:val="0"/>
                                      <w:marRight w:val="0"/>
                                      <w:marTop w:val="0"/>
                                      <w:marBottom w:val="0"/>
                                      <w:divBdr>
                                        <w:top w:val="none" w:sz="0" w:space="0" w:color="auto"/>
                                        <w:left w:val="single" w:sz="24" w:space="7" w:color="8AC007"/>
                                        <w:bottom w:val="none" w:sz="0" w:space="0" w:color="auto"/>
                                        <w:right w:val="none" w:sz="0" w:space="0" w:color="auto"/>
                                      </w:divBdr>
                                    </w:div>
                                  </w:divsChild>
                                </w:div>
                                <w:div w:id="648169215">
                                  <w:marLeft w:val="0"/>
                                  <w:marRight w:val="0"/>
                                  <w:marTop w:val="180"/>
                                  <w:marBottom w:val="180"/>
                                  <w:divBdr>
                                    <w:top w:val="single" w:sz="6" w:space="7" w:color="EBEBEB"/>
                                    <w:left w:val="single" w:sz="6" w:space="7" w:color="EBEBEB"/>
                                    <w:bottom w:val="single" w:sz="6" w:space="7" w:color="EBEBEB"/>
                                    <w:right w:val="single" w:sz="6" w:space="7" w:color="EBEBEB"/>
                                  </w:divBdr>
                                  <w:divsChild>
                                    <w:div w:id="375862080">
                                      <w:marLeft w:val="0"/>
                                      <w:marRight w:val="0"/>
                                      <w:marTop w:val="0"/>
                                      <w:marBottom w:val="0"/>
                                      <w:divBdr>
                                        <w:top w:val="none" w:sz="0" w:space="0" w:color="auto"/>
                                        <w:left w:val="single" w:sz="24" w:space="7" w:color="8AC007"/>
                                        <w:bottom w:val="none" w:sz="0" w:space="0" w:color="auto"/>
                                        <w:right w:val="none" w:sz="0" w:space="0" w:color="auto"/>
                                      </w:divBdr>
                                    </w:div>
                                  </w:divsChild>
                                </w:div>
                                <w:div w:id="1814441843">
                                  <w:marLeft w:val="0"/>
                                  <w:marRight w:val="0"/>
                                  <w:marTop w:val="180"/>
                                  <w:marBottom w:val="180"/>
                                  <w:divBdr>
                                    <w:top w:val="single" w:sz="6" w:space="7" w:color="EBEBEB"/>
                                    <w:left w:val="single" w:sz="6" w:space="7" w:color="EBEBEB"/>
                                    <w:bottom w:val="single" w:sz="6" w:space="7" w:color="EBEBEB"/>
                                    <w:right w:val="single" w:sz="6" w:space="7" w:color="EBEBEB"/>
                                  </w:divBdr>
                                  <w:divsChild>
                                    <w:div w:id="1055927759">
                                      <w:marLeft w:val="0"/>
                                      <w:marRight w:val="0"/>
                                      <w:marTop w:val="0"/>
                                      <w:marBottom w:val="0"/>
                                      <w:divBdr>
                                        <w:top w:val="none" w:sz="0" w:space="0" w:color="auto"/>
                                        <w:left w:val="single" w:sz="24" w:space="7" w:color="8AC007"/>
                                        <w:bottom w:val="none" w:sz="0" w:space="0" w:color="auto"/>
                                        <w:right w:val="none" w:sz="0" w:space="0" w:color="auto"/>
                                      </w:divBdr>
                                    </w:div>
                                  </w:divsChild>
                                </w:div>
                                <w:div w:id="19297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10">
                          <w:marLeft w:val="0"/>
                          <w:marRight w:val="0"/>
                          <w:marTop w:val="0"/>
                          <w:marBottom w:val="0"/>
                          <w:divBdr>
                            <w:top w:val="none" w:sz="0" w:space="0" w:color="auto"/>
                            <w:left w:val="none" w:sz="0" w:space="0" w:color="auto"/>
                            <w:bottom w:val="none" w:sz="0" w:space="0" w:color="auto"/>
                            <w:right w:val="none" w:sz="0" w:space="0" w:color="auto"/>
                          </w:divBdr>
                          <w:divsChild>
                            <w:div w:id="161513237">
                              <w:marLeft w:val="-225"/>
                              <w:marRight w:val="-225"/>
                              <w:marTop w:val="0"/>
                              <w:marBottom w:val="0"/>
                              <w:divBdr>
                                <w:top w:val="none" w:sz="0" w:space="0" w:color="auto"/>
                                <w:left w:val="none" w:sz="0" w:space="0" w:color="auto"/>
                                <w:bottom w:val="none" w:sz="0" w:space="0" w:color="auto"/>
                                <w:right w:val="none" w:sz="0" w:space="0" w:color="auto"/>
                              </w:divBdr>
                            </w:div>
                            <w:div w:id="35279877">
                              <w:marLeft w:val="-225"/>
                              <w:marRight w:val="-225"/>
                              <w:marTop w:val="0"/>
                              <w:marBottom w:val="0"/>
                              <w:divBdr>
                                <w:top w:val="none" w:sz="0" w:space="0" w:color="auto"/>
                                <w:left w:val="none" w:sz="0" w:space="0" w:color="auto"/>
                                <w:bottom w:val="none" w:sz="0" w:space="0" w:color="auto"/>
                                <w:right w:val="none" w:sz="0" w:space="0" w:color="auto"/>
                              </w:divBdr>
                            </w:div>
                            <w:div w:id="1511332742">
                              <w:marLeft w:val="-225"/>
                              <w:marRight w:val="-225"/>
                              <w:marTop w:val="0"/>
                              <w:marBottom w:val="0"/>
                              <w:divBdr>
                                <w:top w:val="none" w:sz="0" w:space="0" w:color="auto"/>
                                <w:left w:val="none" w:sz="0" w:space="0" w:color="auto"/>
                                <w:bottom w:val="none" w:sz="0" w:space="0" w:color="auto"/>
                                <w:right w:val="none" w:sz="0" w:space="0" w:color="auto"/>
                              </w:divBdr>
                              <w:divsChild>
                                <w:div w:id="16966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1699">
                      <w:marLeft w:val="-225"/>
                      <w:marRight w:val="-225"/>
                      <w:marTop w:val="0"/>
                      <w:marBottom w:val="0"/>
                      <w:divBdr>
                        <w:top w:val="none" w:sz="0" w:space="0" w:color="auto"/>
                        <w:left w:val="none" w:sz="0" w:space="0" w:color="auto"/>
                        <w:bottom w:val="none" w:sz="0" w:space="0" w:color="auto"/>
                        <w:right w:val="none" w:sz="0" w:space="0" w:color="auto"/>
                      </w:divBdr>
                      <w:divsChild>
                        <w:div w:id="74591611">
                          <w:marLeft w:val="0"/>
                          <w:marRight w:val="0"/>
                          <w:marTop w:val="0"/>
                          <w:marBottom w:val="0"/>
                          <w:divBdr>
                            <w:top w:val="none" w:sz="0" w:space="0" w:color="auto"/>
                            <w:left w:val="none" w:sz="0" w:space="0" w:color="auto"/>
                            <w:bottom w:val="none" w:sz="0" w:space="0" w:color="auto"/>
                            <w:right w:val="none" w:sz="0" w:space="0" w:color="auto"/>
                          </w:divBdr>
                          <w:divsChild>
                            <w:div w:id="187718631">
                              <w:marLeft w:val="0"/>
                              <w:marRight w:val="0"/>
                              <w:marTop w:val="300"/>
                              <w:marBottom w:val="0"/>
                              <w:divBdr>
                                <w:top w:val="none" w:sz="0" w:space="0" w:color="auto"/>
                                <w:left w:val="none" w:sz="0" w:space="0" w:color="auto"/>
                                <w:bottom w:val="none" w:sz="0" w:space="0" w:color="auto"/>
                                <w:right w:val="none" w:sz="0" w:space="0" w:color="auto"/>
                              </w:divBdr>
                              <w:divsChild>
                                <w:div w:id="1550796210">
                                  <w:marLeft w:val="-225"/>
                                  <w:marRight w:val="-225"/>
                                  <w:marTop w:val="0"/>
                                  <w:marBottom w:val="0"/>
                                  <w:divBdr>
                                    <w:top w:val="none" w:sz="0" w:space="0" w:color="auto"/>
                                    <w:left w:val="none" w:sz="0" w:space="0" w:color="auto"/>
                                    <w:bottom w:val="none" w:sz="0" w:space="0" w:color="auto"/>
                                    <w:right w:val="none" w:sz="0" w:space="0" w:color="auto"/>
                                  </w:divBdr>
                                  <w:divsChild>
                                    <w:div w:id="526721492">
                                      <w:marLeft w:val="0"/>
                                      <w:marRight w:val="0"/>
                                      <w:marTop w:val="0"/>
                                      <w:marBottom w:val="0"/>
                                      <w:divBdr>
                                        <w:top w:val="none" w:sz="0" w:space="0" w:color="auto"/>
                                        <w:left w:val="none" w:sz="0" w:space="0" w:color="auto"/>
                                        <w:bottom w:val="none" w:sz="0" w:space="0" w:color="auto"/>
                                        <w:right w:val="none" w:sz="0" w:space="0" w:color="auto"/>
                                      </w:divBdr>
                                    </w:div>
                                    <w:div w:id="1540775140">
                                      <w:marLeft w:val="0"/>
                                      <w:marRight w:val="0"/>
                                      <w:marTop w:val="0"/>
                                      <w:marBottom w:val="0"/>
                                      <w:divBdr>
                                        <w:top w:val="none" w:sz="0" w:space="0" w:color="auto"/>
                                        <w:left w:val="none" w:sz="0" w:space="0" w:color="auto"/>
                                        <w:bottom w:val="none" w:sz="0" w:space="0" w:color="auto"/>
                                        <w:right w:val="none" w:sz="0" w:space="0" w:color="auto"/>
                                      </w:divBdr>
                                    </w:div>
                                    <w:div w:id="1037776348">
                                      <w:marLeft w:val="0"/>
                                      <w:marRight w:val="0"/>
                                      <w:marTop w:val="0"/>
                                      <w:marBottom w:val="0"/>
                                      <w:divBdr>
                                        <w:top w:val="none" w:sz="0" w:space="0" w:color="auto"/>
                                        <w:left w:val="none" w:sz="0" w:space="0" w:color="auto"/>
                                        <w:bottom w:val="none" w:sz="0" w:space="0" w:color="auto"/>
                                        <w:right w:val="none" w:sz="0" w:space="0" w:color="auto"/>
                                      </w:divBdr>
                                    </w:div>
                                    <w:div w:id="1093696837">
                                      <w:marLeft w:val="0"/>
                                      <w:marRight w:val="0"/>
                                      <w:marTop w:val="0"/>
                                      <w:marBottom w:val="0"/>
                                      <w:divBdr>
                                        <w:top w:val="none" w:sz="0" w:space="0" w:color="auto"/>
                                        <w:left w:val="none" w:sz="0" w:space="0" w:color="auto"/>
                                        <w:bottom w:val="none" w:sz="0" w:space="0" w:color="auto"/>
                                        <w:right w:val="none" w:sz="0" w:space="0" w:color="auto"/>
                                      </w:divBdr>
                                    </w:div>
                                  </w:divsChild>
                                </w:div>
                                <w:div w:id="1564632620">
                                  <w:marLeft w:val="0"/>
                                  <w:marRight w:val="0"/>
                                  <w:marTop w:val="0"/>
                                  <w:marBottom w:val="0"/>
                                  <w:divBdr>
                                    <w:top w:val="none" w:sz="0" w:space="0" w:color="auto"/>
                                    <w:left w:val="none" w:sz="0" w:space="0" w:color="auto"/>
                                    <w:bottom w:val="none" w:sz="0" w:space="0" w:color="auto"/>
                                    <w:right w:val="none" w:sz="0" w:space="0" w:color="auto"/>
                                  </w:divBdr>
                                  <w:divsChild>
                                    <w:div w:id="1764110702">
                                      <w:marLeft w:val="0"/>
                                      <w:marRight w:val="0"/>
                                      <w:marTop w:val="0"/>
                                      <w:marBottom w:val="225"/>
                                      <w:divBdr>
                                        <w:top w:val="none" w:sz="0" w:space="0" w:color="auto"/>
                                        <w:left w:val="none" w:sz="0" w:space="0" w:color="auto"/>
                                        <w:bottom w:val="none" w:sz="0" w:space="0" w:color="auto"/>
                                        <w:right w:val="none" w:sz="0" w:space="0" w:color="auto"/>
                                      </w:divBdr>
                                    </w:div>
                                    <w:div w:id="1912961768">
                                      <w:marLeft w:val="0"/>
                                      <w:marRight w:val="0"/>
                                      <w:marTop w:val="0"/>
                                      <w:marBottom w:val="225"/>
                                      <w:divBdr>
                                        <w:top w:val="none" w:sz="0" w:space="0" w:color="auto"/>
                                        <w:left w:val="none" w:sz="0" w:space="0" w:color="auto"/>
                                        <w:bottom w:val="none" w:sz="0" w:space="0" w:color="auto"/>
                                        <w:right w:val="none" w:sz="0" w:space="0" w:color="auto"/>
                                      </w:divBdr>
                                    </w:div>
                                    <w:div w:id="1076903275">
                                      <w:marLeft w:val="0"/>
                                      <w:marRight w:val="0"/>
                                      <w:marTop w:val="0"/>
                                      <w:marBottom w:val="225"/>
                                      <w:divBdr>
                                        <w:top w:val="none" w:sz="0" w:space="0" w:color="auto"/>
                                        <w:left w:val="none" w:sz="0" w:space="0" w:color="auto"/>
                                        <w:bottom w:val="none" w:sz="0" w:space="0" w:color="auto"/>
                                        <w:right w:val="none" w:sz="0" w:space="0" w:color="auto"/>
                                      </w:divBdr>
                                    </w:div>
                                    <w:div w:id="1098449586">
                                      <w:marLeft w:val="0"/>
                                      <w:marRight w:val="0"/>
                                      <w:marTop w:val="0"/>
                                      <w:marBottom w:val="225"/>
                                      <w:divBdr>
                                        <w:top w:val="none" w:sz="0" w:space="0" w:color="auto"/>
                                        <w:left w:val="none" w:sz="0" w:space="0" w:color="auto"/>
                                        <w:bottom w:val="none" w:sz="0" w:space="0" w:color="auto"/>
                                        <w:right w:val="none" w:sz="0" w:space="0" w:color="auto"/>
                                      </w:divBdr>
                                    </w:div>
                                  </w:divsChild>
                                </w:div>
                                <w:div w:id="1152796243">
                                  <w:marLeft w:val="0"/>
                                  <w:marRight w:val="0"/>
                                  <w:marTop w:val="0"/>
                                  <w:marBottom w:val="0"/>
                                  <w:divBdr>
                                    <w:top w:val="none" w:sz="0" w:space="0" w:color="auto"/>
                                    <w:left w:val="none" w:sz="0" w:space="0" w:color="auto"/>
                                    <w:bottom w:val="none" w:sz="0" w:space="0" w:color="auto"/>
                                    <w:right w:val="none" w:sz="0" w:space="0" w:color="auto"/>
                                  </w:divBdr>
                                </w:div>
                                <w:div w:id="600382393">
                                  <w:marLeft w:val="-225"/>
                                  <w:marRight w:val="-225"/>
                                  <w:marTop w:val="0"/>
                                  <w:marBottom w:val="0"/>
                                  <w:divBdr>
                                    <w:top w:val="none" w:sz="0" w:space="0" w:color="auto"/>
                                    <w:left w:val="none" w:sz="0" w:space="0" w:color="auto"/>
                                    <w:bottom w:val="none" w:sz="0" w:space="0" w:color="auto"/>
                                    <w:right w:val="none" w:sz="0" w:space="0" w:color="auto"/>
                                  </w:divBdr>
                                  <w:divsChild>
                                    <w:div w:id="1865899122">
                                      <w:marLeft w:val="0"/>
                                      <w:marRight w:val="0"/>
                                      <w:marTop w:val="0"/>
                                      <w:marBottom w:val="0"/>
                                      <w:divBdr>
                                        <w:top w:val="none" w:sz="0" w:space="0" w:color="auto"/>
                                        <w:left w:val="none" w:sz="0" w:space="0" w:color="auto"/>
                                        <w:bottom w:val="none" w:sz="0" w:space="0" w:color="auto"/>
                                        <w:right w:val="none" w:sz="0" w:space="0" w:color="auto"/>
                                      </w:divBdr>
                                    </w:div>
                                    <w:div w:id="512763135">
                                      <w:marLeft w:val="0"/>
                                      <w:marRight w:val="0"/>
                                      <w:marTop w:val="0"/>
                                      <w:marBottom w:val="0"/>
                                      <w:divBdr>
                                        <w:top w:val="none" w:sz="0" w:space="0" w:color="auto"/>
                                        <w:left w:val="none" w:sz="0" w:space="0" w:color="auto"/>
                                        <w:bottom w:val="none" w:sz="0" w:space="0" w:color="auto"/>
                                        <w:right w:val="none" w:sz="0" w:space="0" w:color="auto"/>
                                      </w:divBdr>
                                    </w:div>
                                    <w:div w:id="1738169321">
                                      <w:marLeft w:val="0"/>
                                      <w:marRight w:val="0"/>
                                      <w:marTop w:val="0"/>
                                      <w:marBottom w:val="0"/>
                                      <w:divBdr>
                                        <w:top w:val="none" w:sz="0" w:space="0" w:color="auto"/>
                                        <w:left w:val="none" w:sz="0" w:space="0" w:color="auto"/>
                                        <w:bottom w:val="none" w:sz="0" w:space="0" w:color="auto"/>
                                        <w:right w:val="none" w:sz="0" w:space="0" w:color="auto"/>
                                      </w:divBdr>
                                    </w:div>
                                    <w:div w:id="7717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53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111863">
          <w:marLeft w:val="0"/>
          <w:marRight w:val="0"/>
          <w:marTop w:val="570"/>
          <w:marBottom w:val="0"/>
          <w:divBdr>
            <w:top w:val="single" w:sz="6" w:space="0" w:color="AAAAAA"/>
            <w:left w:val="single" w:sz="6" w:space="0" w:color="5F5F5F"/>
            <w:bottom w:val="single" w:sz="6" w:space="0" w:color="5F5F5F"/>
            <w:right w:val="single" w:sz="6" w:space="0" w:color="5F5F5F"/>
          </w:divBdr>
          <w:divsChild>
            <w:div w:id="1445422017">
              <w:marLeft w:val="0"/>
              <w:marRight w:val="0"/>
              <w:marTop w:val="0"/>
              <w:marBottom w:val="0"/>
              <w:divBdr>
                <w:top w:val="none" w:sz="0" w:space="0" w:color="auto"/>
                <w:left w:val="none" w:sz="0" w:space="0" w:color="auto"/>
                <w:bottom w:val="none" w:sz="0" w:space="0" w:color="auto"/>
                <w:right w:val="none" w:sz="0" w:space="0" w:color="auto"/>
              </w:divBdr>
              <w:divsChild>
                <w:div w:id="1850100401">
                  <w:marLeft w:val="0"/>
                  <w:marRight w:val="0"/>
                  <w:marTop w:val="0"/>
                  <w:marBottom w:val="0"/>
                  <w:divBdr>
                    <w:top w:val="none" w:sz="0" w:space="0" w:color="auto"/>
                    <w:left w:val="none" w:sz="0" w:space="0" w:color="auto"/>
                    <w:bottom w:val="none" w:sz="0" w:space="0" w:color="auto"/>
                    <w:right w:val="none" w:sz="0" w:space="0" w:color="auto"/>
                  </w:divBdr>
                </w:div>
                <w:div w:id="310712990">
                  <w:marLeft w:val="0"/>
                  <w:marRight w:val="0"/>
                  <w:marTop w:val="0"/>
                  <w:marBottom w:val="0"/>
                  <w:divBdr>
                    <w:top w:val="none" w:sz="0" w:space="0" w:color="auto"/>
                    <w:left w:val="none" w:sz="0" w:space="0" w:color="auto"/>
                    <w:bottom w:val="none" w:sz="0" w:space="0" w:color="auto"/>
                    <w:right w:val="none" w:sz="0" w:space="0" w:color="auto"/>
                  </w:divBdr>
                </w:div>
                <w:div w:id="656808632">
                  <w:marLeft w:val="0"/>
                  <w:marRight w:val="0"/>
                  <w:marTop w:val="0"/>
                  <w:marBottom w:val="0"/>
                  <w:divBdr>
                    <w:top w:val="none" w:sz="0" w:space="0" w:color="auto"/>
                    <w:left w:val="none" w:sz="0" w:space="0" w:color="auto"/>
                    <w:bottom w:val="none" w:sz="0" w:space="0" w:color="auto"/>
                    <w:right w:val="none" w:sz="0" w:space="0" w:color="auto"/>
                  </w:divBdr>
                </w:div>
                <w:div w:id="655568525">
                  <w:marLeft w:val="0"/>
                  <w:marRight w:val="0"/>
                  <w:marTop w:val="0"/>
                  <w:marBottom w:val="0"/>
                  <w:divBdr>
                    <w:top w:val="none" w:sz="0" w:space="0" w:color="auto"/>
                    <w:left w:val="none" w:sz="0" w:space="0" w:color="auto"/>
                    <w:bottom w:val="none" w:sz="0" w:space="0" w:color="auto"/>
                    <w:right w:val="none" w:sz="0" w:space="0" w:color="auto"/>
                  </w:divBdr>
                </w:div>
                <w:div w:id="2098403949">
                  <w:marLeft w:val="0"/>
                  <w:marRight w:val="0"/>
                  <w:marTop w:val="0"/>
                  <w:marBottom w:val="0"/>
                  <w:divBdr>
                    <w:top w:val="none" w:sz="0" w:space="0" w:color="auto"/>
                    <w:left w:val="none" w:sz="0" w:space="0" w:color="auto"/>
                    <w:bottom w:val="none" w:sz="0" w:space="0" w:color="auto"/>
                    <w:right w:val="none" w:sz="0" w:space="0" w:color="auto"/>
                  </w:divBdr>
                </w:div>
                <w:div w:id="16357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767">
          <w:marLeft w:val="0"/>
          <w:marRight w:val="0"/>
          <w:marTop w:val="570"/>
          <w:marBottom w:val="0"/>
          <w:divBdr>
            <w:top w:val="single" w:sz="6" w:space="0" w:color="AAAAAA"/>
            <w:left w:val="single" w:sz="6" w:space="0" w:color="5F5F5F"/>
            <w:bottom w:val="single" w:sz="6" w:space="0" w:color="5F5F5F"/>
            <w:right w:val="single" w:sz="6" w:space="0" w:color="5F5F5F"/>
          </w:divBdr>
          <w:divsChild>
            <w:div w:id="1801150657">
              <w:marLeft w:val="0"/>
              <w:marRight w:val="0"/>
              <w:marTop w:val="0"/>
              <w:marBottom w:val="0"/>
              <w:divBdr>
                <w:top w:val="none" w:sz="0" w:space="0" w:color="auto"/>
                <w:left w:val="none" w:sz="0" w:space="0" w:color="auto"/>
                <w:bottom w:val="none" w:sz="0" w:space="0" w:color="auto"/>
                <w:right w:val="none" w:sz="0" w:space="0" w:color="auto"/>
              </w:divBdr>
              <w:divsChild>
                <w:div w:id="1523469947">
                  <w:marLeft w:val="0"/>
                  <w:marRight w:val="0"/>
                  <w:marTop w:val="0"/>
                  <w:marBottom w:val="0"/>
                  <w:divBdr>
                    <w:top w:val="none" w:sz="0" w:space="0" w:color="auto"/>
                    <w:left w:val="none" w:sz="0" w:space="0" w:color="auto"/>
                    <w:bottom w:val="none" w:sz="0" w:space="0" w:color="auto"/>
                    <w:right w:val="none" w:sz="0" w:space="0" w:color="auto"/>
                  </w:divBdr>
                </w:div>
                <w:div w:id="1818378330">
                  <w:marLeft w:val="0"/>
                  <w:marRight w:val="0"/>
                  <w:marTop w:val="0"/>
                  <w:marBottom w:val="0"/>
                  <w:divBdr>
                    <w:top w:val="none" w:sz="0" w:space="0" w:color="auto"/>
                    <w:left w:val="none" w:sz="0" w:space="0" w:color="auto"/>
                    <w:bottom w:val="none" w:sz="0" w:space="0" w:color="auto"/>
                    <w:right w:val="none" w:sz="0" w:space="0" w:color="auto"/>
                  </w:divBdr>
                </w:div>
                <w:div w:id="1629163420">
                  <w:marLeft w:val="0"/>
                  <w:marRight w:val="0"/>
                  <w:marTop w:val="0"/>
                  <w:marBottom w:val="0"/>
                  <w:divBdr>
                    <w:top w:val="none" w:sz="0" w:space="0" w:color="auto"/>
                    <w:left w:val="none" w:sz="0" w:space="0" w:color="auto"/>
                    <w:bottom w:val="none" w:sz="0" w:space="0" w:color="auto"/>
                    <w:right w:val="none" w:sz="0" w:space="0" w:color="auto"/>
                  </w:divBdr>
                </w:div>
                <w:div w:id="1638606168">
                  <w:marLeft w:val="0"/>
                  <w:marRight w:val="0"/>
                  <w:marTop w:val="0"/>
                  <w:marBottom w:val="0"/>
                  <w:divBdr>
                    <w:top w:val="none" w:sz="0" w:space="0" w:color="auto"/>
                    <w:left w:val="none" w:sz="0" w:space="0" w:color="auto"/>
                    <w:bottom w:val="none" w:sz="0" w:space="0" w:color="auto"/>
                    <w:right w:val="none" w:sz="0" w:space="0" w:color="auto"/>
                  </w:divBdr>
                </w:div>
                <w:div w:id="10757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477">
          <w:marLeft w:val="0"/>
          <w:marRight w:val="0"/>
          <w:marTop w:val="570"/>
          <w:marBottom w:val="0"/>
          <w:divBdr>
            <w:top w:val="single" w:sz="6" w:space="0" w:color="AAAAAA"/>
            <w:left w:val="single" w:sz="6" w:space="0" w:color="5F5F5F"/>
            <w:bottom w:val="single" w:sz="6" w:space="0" w:color="5F5F5F"/>
            <w:right w:val="single" w:sz="6" w:space="0" w:color="5F5F5F"/>
          </w:divBdr>
          <w:divsChild>
            <w:div w:id="1016729708">
              <w:marLeft w:val="0"/>
              <w:marRight w:val="0"/>
              <w:marTop w:val="0"/>
              <w:marBottom w:val="0"/>
              <w:divBdr>
                <w:top w:val="none" w:sz="0" w:space="0" w:color="auto"/>
                <w:left w:val="none" w:sz="0" w:space="0" w:color="auto"/>
                <w:bottom w:val="none" w:sz="0" w:space="0" w:color="auto"/>
                <w:right w:val="none" w:sz="0" w:space="0" w:color="auto"/>
              </w:divBdr>
              <w:divsChild>
                <w:div w:id="31419823">
                  <w:marLeft w:val="0"/>
                  <w:marRight w:val="0"/>
                  <w:marTop w:val="0"/>
                  <w:marBottom w:val="0"/>
                  <w:divBdr>
                    <w:top w:val="none" w:sz="0" w:space="0" w:color="auto"/>
                    <w:left w:val="none" w:sz="0" w:space="0" w:color="auto"/>
                    <w:bottom w:val="none" w:sz="0" w:space="0" w:color="auto"/>
                    <w:right w:val="none" w:sz="0" w:space="0" w:color="auto"/>
                  </w:divBdr>
                </w:div>
                <w:div w:id="23487068">
                  <w:marLeft w:val="0"/>
                  <w:marRight w:val="0"/>
                  <w:marTop w:val="0"/>
                  <w:marBottom w:val="0"/>
                  <w:divBdr>
                    <w:top w:val="none" w:sz="0" w:space="0" w:color="auto"/>
                    <w:left w:val="none" w:sz="0" w:space="0" w:color="auto"/>
                    <w:bottom w:val="none" w:sz="0" w:space="0" w:color="auto"/>
                    <w:right w:val="none" w:sz="0" w:space="0" w:color="auto"/>
                  </w:divBdr>
                </w:div>
                <w:div w:id="275722279">
                  <w:marLeft w:val="0"/>
                  <w:marRight w:val="0"/>
                  <w:marTop w:val="0"/>
                  <w:marBottom w:val="0"/>
                  <w:divBdr>
                    <w:top w:val="none" w:sz="0" w:space="0" w:color="auto"/>
                    <w:left w:val="none" w:sz="0" w:space="0" w:color="auto"/>
                    <w:bottom w:val="none" w:sz="0" w:space="0" w:color="auto"/>
                    <w:right w:val="none" w:sz="0" w:space="0" w:color="auto"/>
                  </w:divBdr>
                </w:div>
                <w:div w:id="17234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63">
          <w:marLeft w:val="0"/>
          <w:marRight w:val="0"/>
          <w:marTop w:val="570"/>
          <w:marBottom w:val="0"/>
          <w:divBdr>
            <w:top w:val="single" w:sz="6" w:space="0" w:color="AAAAAA"/>
            <w:left w:val="single" w:sz="6" w:space="0" w:color="5F5F5F"/>
            <w:bottom w:val="single" w:sz="6" w:space="0" w:color="5F5F5F"/>
            <w:right w:val="single" w:sz="6" w:space="0" w:color="5F5F5F"/>
          </w:divBdr>
          <w:divsChild>
            <w:div w:id="53043476">
              <w:marLeft w:val="0"/>
              <w:marRight w:val="0"/>
              <w:marTop w:val="0"/>
              <w:marBottom w:val="0"/>
              <w:divBdr>
                <w:top w:val="none" w:sz="0" w:space="0" w:color="auto"/>
                <w:left w:val="none" w:sz="0" w:space="0" w:color="auto"/>
                <w:bottom w:val="none" w:sz="0" w:space="0" w:color="auto"/>
                <w:right w:val="none" w:sz="0" w:space="0" w:color="auto"/>
              </w:divBdr>
              <w:divsChild>
                <w:div w:id="1092435038">
                  <w:marLeft w:val="0"/>
                  <w:marRight w:val="0"/>
                  <w:marTop w:val="0"/>
                  <w:marBottom w:val="0"/>
                  <w:divBdr>
                    <w:top w:val="none" w:sz="0" w:space="0" w:color="auto"/>
                    <w:left w:val="none" w:sz="0" w:space="0" w:color="auto"/>
                    <w:bottom w:val="none" w:sz="0" w:space="0" w:color="auto"/>
                    <w:right w:val="none" w:sz="0" w:space="0" w:color="auto"/>
                  </w:divBdr>
                  <w:divsChild>
                    <w:div w:id="859198892">
                      <w:marLeft w:val="0"/>
                      <w:marRight w:val="0"/>
                      <w:marTop w:val="0"/>
                      <w:marBottom w:val="0"/>
                      <w:divBdr>
                        <w:top w:val="none" w:sz="0" w:space="0" w:color="auto"/>
                        <w:left w:val="none" w:sz="0" w:space="0" w:color="auto"/>
                        <w:bottom w:val="none" w:sz="0" w:space="0" w:color="auto"/>
                        <w:right w:val="none" w:sz="0" w:space="0" w:color="auto"/>
                      </w:divBdr>
                      <w:divsChild>
                        <w:div w:id="2018458249">
                          <w:marLeft w:val="0"/>
                          <w:marRight w:val="0"/>
                          <w:marTop w:val="0"/>
                          <w:marBottom w:val="0"/>
                          <w:divBdr>
                            <w:top w:val="none" w:sz="0" w:space="0" w:color="auto"/>
                            <w:left w:val="none" w:sz="0" w:space="0" w:color="auto"/>
                            <w:bottom w:val="none" w:sz="0" w:space="0" w:color="auto"/>
                            <w:right w:val="none" w:sz="0" w:space="0" w:color="auto"/>
                          </w:divBdr>
                          <w:divsChild>
                            <w:div w:id="1405376901">
                              <w:marLeft w:val="0"/>
                              <w:marRight w:val="0"/>
                              <w:marTop w:val="0"/>
                              <w:marBottom w:val="0"/>
                              <w:divBdr>
                                <w:top w:val="none" w:sz="0" w:space="0" w:color="auto"/>
                                <w:left w:val="none" w:sz="0" w:space="0" w:color="auto"/>
                                <w:bottom w:val="none" w:sz="0" w:space="0" w:color="auto"/>
                                <w:right w:val="none" w:sz="0" w:space="0" w:color="auto"/>
                              </w:divBdr>
                              <w:divsChild>
                                <w:div w:id="8262306">
                                  <w:marLeft w:val="0"/>
                                  <w:marRight w:val="0"/>
                                  <w:marTop w:val="0"/>
                                  <w:marBottom w:val="0"/>
                                  <w:divBdr>
                                    <w:top w:val="none" w:sz="0" w:space="0" w:color="auto"/>
                                    <w:left w:val="none" w:sz="0" w:space="0" w:color="auto"/>
                                    <w:bottom w:val="none" w:sz="0" w:space="0" w:color="auto"/>
                                    <w:right w:val="none" w:sz="0" w:space="0" w:color="auto"/>
                                  </w:divBdr>
                                  <w:divsChild>
                                    <w:div w:id="512259402">
                                      <w:marLeft w:val="0"/>
                                      <w:marRight w:val="0"/>
                                      <w:marTop w:val="0"/>
                                      <w:marBottom w:val="0"/>
                                      <w:divBdr>
                                        <w:top w:val="single" w:sz="6" w:space="0" w:color="555555"/>
                                        <w:left w:val="single" w:sz="6" w:space="0" w:color="555555"/>
                                        <w:bottom w:val="single" w:sz="6" w:space="0" w:color="555555"/>
                                        <w:right w:val="single" w:sz="6" w:space="0" w:color="555555"/>
                                      </w:divBdr>
                                      <w:divsChild>
                                        <w:div w:id="1844853545">
                                          <w:marLeft w:val="0"/>
                                          <w:marRight w:val="0"/>
                                          <w:marTop w:val="0"/>
                                          <w:marBottom w:val="0"/>
                                          <w:divBdr>
                                            <w:top w:val="none" w:sz="0" w:space="0" w:color="auto"/>
                                            <w:left w:val="none" w:sz="0" w:space="0" w:color="auto"/>
                                            <w:bottom w:val="none" w:sz="0" w:space="0" w:color="auto"/>
                                            <w:right w:val="none" w:sz="0" w:space="0" w:color="auto"/>
                                          </w:divBdr>
                                        </w:div>
                                      </w:divsChild>
                                    </w:div>
                                    <w:div w:id="1110583158">
                                      <w:marLeft w:val="60"/>
                                      <w:marRight w:val="60"/>
                                      <w:marTop w:val="0"/>
                                      <w:marBottom w:val="0"/>
                                      <w:divBdr>
                                        <w:top w:val="none" w:sz="0" w:space="0" w:color="auto"/>
                                        <w:left w:val="none" w:sz="0" w:space="0" w:color="auto"/>
                                        <w:bottom w:val="none" w:sz="0" w:space="0" w:color="auto"/>
                                        <w:right w:val="none" w:sz="0" w:space="0" w:color="auto"/>
                                      </w:divBdr>
                                    </w:div>
                                    <w:div w:id="1954164636">
                                      <w:marLeft w:val="0"/>
                                      <w:marRight w:val="30"/>
                                      <w:marTop w:val="0"/>
                                      <w:marBottom w:val="0"/>
                                      <w:divBdr>
                                        <w:top w:val="none" w:sz="0" w:space="0" w:color="auto"/>
                                        <w:left w:val="none" w:sz="0" w:space="0" w:color="auto"/>
                                        <w:bottom w:val="none" w:sz="0" w:space="0" w:color="auto"/>
                                        <w:right w:val="none" w:sz="0" w:space="0" w:color="auto"/>
                                      </w:divBdr>
                                    </w:div>
                                    <w:div w:id="865102769">
                                      <w:marLeft w:val="0"/>
                                      <w:marRight w:val="0"/>
                                      <w:marTop w:val="100"/>
                                      <w:marBottom w:val="100"/>
                                      <w:divBdr>
                                        <w:top w:val="none" w:sz="0" w:space="0" w:color="auto"/>
                                        <w:left w:val="none" w:sz="0" w:space="0" w:color="auto"/>
                                        <w:bottom w:val="none" w:sz="0" w:space="0" w:color="auto"/>
                                        <w:right w:val="none" w:sz="0" w:space="0" w:color="auto"/>
                                      </w:divBdr>
                                      <w:divsChild>
                                        <w:div w:id="63573887">
                                          <w:marLeft w:val="0"/>
                                          <w:marRight w:val="0"/>
                                          <w:marTop w:val="0"/>
                                          <w:marBottom w:val="0"/>
                                          <w:divBdr>
                                            <w:top w:val="none" w:sz="0" w:space="0" w:color="auto"/>
                                            <w:left w:val="none" w:sz="0" w:space="0" w:color="auto"/>
                                            <w:bottom w:val="none" w:sz="0" w:space="0" w:color="auto"/>
                                            <w:right w:val="none" w:sz="0" w:space="0" w:color="auto"/>
                                          </w:divBdr>
                                        </w:div>
                                        <w:div w:id="430930653">
                                          <w:marLeft w:val="0"/>
                                          <w:marRight w:val="0"/>
                                          <w:marTop w:val="0"/>
                                          <w:marBottom w:val="0"/>
                                          <w:divBdr>
                                            <w:top w:val="none" w:sz="0" w:space="0" w:color="auto"/>
                                            <w:left w:val="none" w:sz="0" w:space="0" w:color="auto"/>
                                            <w:bottom w:val="none" w:sz="0" w:space="0" w:color="auto"/>
                                            <w:right w:val="none" w:sz="0" w:space="0" w:color="auto"/>
                                          </w:divBdr>
                                        </w:div>
                                        <w:div w:id="2127966370">
                                          <w:marLeft w:val="0"/>
                                          <w:marRight w:val="0"/>
                                          <w:marTop w:val="60"/>
                                          <w:marBottom w:val="0"/>
                                          <w:divBdr>
                                            <w:top w:val="none" w:sz="0" w:space="0" w:color="auto"/>
                                            <w:left w:val="none" w:sz="0" w:space="0" w:color="auto"/>
                                            <w:bottom w:val="none" w:sz="0" w:space="0" w:color="auto"/>
                                            <w:right w:val="none" w:sz="0" w:space="0" w:color="auto"/>
                                          </w:divBdr>
                                          <w:divsChild>
                                            <w:div w:id="397023901">
                                              <w:marLeft w:val="0"/>
                                              <w:marRight w:val="150"/>
                                              <w:marTop w:val="0"/>
                                              <w:marBottom w:val="0"/>
                                              <w:divBdr>
                                                <w:top w:val="none" w:sz="0" w:space="0" w:color="auto"/>
                                                <w:left w:val="none" w:sz="0" w:space="0" w:color="auto"/>
                                                <w:bottom w:val="none" w:sz="0" w:space="0" w:color="auto"/>
                                                <w:right w:val="none" w:sz="0" w:space="0" w:color="auto"/>
                                              </w:divBdr>
                                            </w:div>
                                          </w:divsChild>
                                        </w:div>
                                        <w:div w:id="1510028177">
                                          <w:marLeft w:val="0"/>
                                          <w:marRight w:val="0"/>
                                          <w:marTop w:val="0"/>
                                          <w:marBottom w:val="0"/>
                                          <w:divBdr>
                                            <w:top w:val="none" w:sz="0" w:space="0" w:color="auto"/>
                                            <w:left w:val="none" w:sz="0" w:space="0" w:color="auto"/>
                                            <w:bottom w:val="none" w:sz="0" w:space="0" w:color="auto"/>
                                            <w:right w:val="none" w:sz="0" w:space="0" w:color="auto"/>
                                          </w:divBdr>
                                          <w:divsChild>
                                            <w:div w:id="1612275765">
                                              <w:marLeft w:val="0"/>
                                              <w:marRight w:val="0"/>
                                              <w:marTop w:val="0"/>
                                              <w:marBottom w:val="0"/>
                                              <w:divBdr>
                                                <w:top w:val="none" w:sz="0" w:space="0" w:color="auto"/>
                                                <w:left w:val="none" w:sz="0" w:space="0" w:color="auto"/>
                                                <w:bottom w:val="none" w:sz="0" w:space="0" w:color="auto"/>
                                                <w:right w:val="none" w:sz="0" w:space="0" w:color="auto"/>
                                              </w:divBdr>
                                            </w:div>
                                            <w:div w:id="2063433541">
                                              <w:marLeft w:val="0"/>
                                              <w:marRight w:val="0"/>
                                              <w:marTop w:val="0"/>
                                              <w:marBottom w:val="0"/>
                                              <w:divBdr>
                                                <w:top w:val="none" w:sz="0" w:space="0" w:color="auto"/>
                                                <w:left w:val="none" w:sz="0" w:space="0" w:color="auto"/>
                                                <w:bottom w:val="none" w:sz="0" w:space="0" w:color="auto"/>
                                                <w:right w:val="none" w:sz="0" w:space="0" w:color="auto"/>
                                              </w:divBdr>
                                            </w:div>
                                            <w:div w:id="5363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483534">
          <w:marLeft w:val="0"/>
          <w:marRight w:val="0"/>
          <w:marTop w:val="570"/>
          <w:marBottom w:val="0"/>
          <w:divBdr>
            <w:top w:val="single" w:sz="6" w:space="0" w:color="AAAAAA"/>
            <w:left w:val="single" w:sz="6" w:space="0" w:color="5F5F5F"/>
            <w:bottom w:val="single" w:sz="6" w:space="0" w:color="5F5F5F"/>
            <w:right w:val="single" w:sz="6" w:space="0" w:color="5F5F5F"/>
          </w:divBdr>
          <w:divsChild>
            <w:div w:id="636641525">
              <w:marLeft w:val="0"/>
              <w:marRight w:val="0"/>
              <w:marTop w:val="0"/>
              <w:marBottom w:val="0"/>
              <w:divBdr>
                <w:top w:val="none" w:sz="0" w:space="0" w:color="auto"/>
                <w:left w:val="none" w:sz="0" w:space="0" w:color="auto"/>
                <w:bottom w:val="none" w:sz="0" w:space="0" w:color="auto"/>
                <w:right w:val="none" w:sz="0" w:space="0" w:color="auto"/>
              </w:divBdr>
              <w:divsChild>
                <w:div w:id="889457969">
                  <w:marLeft w:val="0"/>
                  <w:marRight w:val="0"/>
                  <w:marTop w:val="0"/>
                  <w:marBottom w:val="0"/>
                  <w:divBdr>
                    <w:top w:val="none" w:sz="0" w:space="0" w:color="auto"/>
                    <w:left w:val="none" w:sz="0" w:space="0" w:color="auto"/>
                    <w:bottom w:val="none" w:sz="0" w:space="0" w:color="auto"/>
                    <w:right w:val="none" w:sz="0" w:space="0" w:color="auto"/>
                  </w:divBdr>
                  <w:divsChild>
                    <w:div w:id="1764036577">
                      <w:marLeft w:val="0"/>
                      <w:marRight w:val="0"/>
                      <w:marTop w:val="0"/>
                      <w:marBottom w:val="0"/>
                      <w:divBdr>
                        <w:top w:val="none" w:sz="0" w:space="0" w:color="auto"/>
                        <w:left w:val="none" w:sz="0" w:space="0" w:color="auto"/>
                        <w:bottom w:val="none" w:sz="0" w:space="0" w:color="auto"/>
                        <w:right w:val="none" w:sz="0" w:space="0" w:color="auto"/>
                      </w:divBdr>
                      <w:divsChild>
                        <w:div w:id="673725754">
                          <w:marLeft w:val="0"/>
                          <w:marRight w:val="0"/>
                          <w:marTop w:val="0"/>
                          <w:marBottom w:val="0"/>
                          <w:divBdr>
                            <w:top w:val="none" w:sz="0" w:space="0" w:color="auto"/>
                            <w:left w:val="none" w:sz="0" w:space="0" w:color="auto"/>
                            <w:bottom w:val="none" w:sz="0" w:space="0" w:color="auto"/>
                            <w:right w:val="none" w:sz="0" w:space="0" w:color="auto"/>
                          </w:divBdr>
                          <w:divsChild>
                            <w:div w:id="1236165663">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456068877">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760370300">
      <w:bodyDiv w:val="1"/>
      <w:marLeft w:val="0"/>
      <w:marRight w:val="0"/>
      <w:marTop w:val="0"/>
      <w:marBottom w:val="0"/>
      <w:divBdr>
        <w:top w:val="none" w:sz="0" w:space="0" w:color="auto"/>
        <w:left w:val="none" w:sz="0" w:space="0" w:color="auto"/>
        <w:bottom w:val="none" w:sz="0" w:space="0" w:color="auto"/>
        <w:right w:val="none" w:sz="0" w:space="0" w:color="auto"/>
      </w:divBdr>
      <w:divsChild>
        <w:div w:id="1531062947">
          <w:marLeft w:val="0"/>
          <w:marRight w:val="0"/>
          <w:marTop w:val="0"/>
          <w:marBottom w:val="0"/>
          <w:divBdr>
            <w:top w:val="none" w:sz="0" w:space="0" w:color="auto"/>
            <w:left w:val="none" w:sz="0" w:space="0" w:color="auto"/>
            <w:bottom w:val="none" w:sz="0" w:space="0" w:color="auto"/>
            <w:right w:val="none" w:sz="0" w:space="0" w:color="auto"/>
          </w:divBdr>
          <w:divsChild>
            <w:div w:id="562104076">
              <w:marLeft w:val="0"/>
              <w:marRight w:val="0"/>
              <w:marTop w:val="0"/>
              <w:marBottom w:val="0"/>
              <w:divBdr>
                <w:top w:val="none" w:sz="0" w:space="0" w:color="auto"/>
                <w:left w:val="none" w:sz="0" w:space="0" w:color="auto"/>
                <w:bottom w:val="none" w:sz="0" w:space="0" w:color="auto"/>
                <w:right w:val="none" w:sz="0" w:space="0" w:color="auto"/>
              </w:divBdr>
            </w:div>
          </w:divsChild>
        </w:div>
        <w:div w:id="1746536999">
          <w:marLeft w:val="0"/>
          <w:marRight w:val="0"/>
          <w:marTop w:val="0"/>
          <w:marBottom w:val="0"/>
          <w:divBdr>
            <w:top w:val="none" w:sz="0" w:space="0" w:color="auto"/>
            <w:left w:val="none" w:sz="0" w:space="0" w:color="auto"/>
            <w:bottom w:val="none" w:sz="0" w:space="0" w:color="auto"/>
            <w:right w:val="none" w:sz="0" w:space="0" w:color="auto"/>
          </w:divBdr>
          <w:divsChild>
            <w:div w:id="100683724">
              <w:marLeft w:val="0"/>
              <w:marRight w:val="0"/>
              <w:marTop w:val="0"/>
              <w:marBottom w:val="0"/>
              <w:divBdr>
                <w:top w:val="none" w:sz="0" w:space="0" w:color="auto"/>
                <w:left w:val="none" w:sz="0" w:space="0" w:color="auto"/>
                <w:bottom w:val="none" w:sz="0" w:space="0" w:color="auto"/>
                <w:right w:val="none" w:sz="0" w:space="0" w:color="auto"/>
              </w:divBdr>
            </w:div>
          </w:divsChild>
        </w:div>
        <w:div w:id="1626501258">
          <w:marLeft w:val="0"/>
          <w:marRight w:val="0"/>
          <w:marTop w:val="0"/>
          <w:marBottom w:val="0"/>
          <w:divBdr>
            <w:top w:val="none" w:sz="0" w:space="0" w:color="auto"/>
            <w:left w:val="none" w:sz="0" w:space="0" w:color="auto"/>
            <w:bottom w:val="none" w:sz="0" w:space="0" w:color="auto"/>
            <w:right w:val="none" w:sz="0" w:space="0" w:color="auto"/>
          </w:divBdr>
          <w:divsChild>
            <w:div w:id="614218729">
              <w:marLeft w:val="-225"/>
              <w:marRight w:val="-225"/>
              <w:marTop w:val="0"/>
              <w:marBottom w:val="0"/>
              <w:divBdr>
                <w:top w:val="none" w:sz="0" w:space="0" w:color="auto"/>
                <w:left w:val="none" w:sz="0" w:space="0" w:color="auto"/>
                <w:bottom w:val="none" w:sz="0" w:space="0" w:color="auto"/>
                <w:right w:val="none" w:sz="0" w:space="0" w:color="auto"/>
              </w:divBdr>
              <w:divsChild>
                <w:div w:id="729421568">
                  <w:marLeft w:val="0"/>
                  <w:marRight w:val="0"/>
                  <w:marTop w:val="0"/>
                  <w:marBottom w:val="0"/>
                  <w:divBdr>
                    <w:top w:val="none" w:sz="0" w:space="0" w:color="auto"/>
                    <w:left w:val="none" w:sz="0" w:space="0" w:color="auto"/>
                    <w:bottom w:val="none" w:sz="0" w:space="0" w:color="auto"/>
                    <w:right w:val="none" w:sz="0" w:space="0" w:color="auto"/>
                  </w:divBdr>
                  <w:divsChild>
                    <w:div w:id="89206305">
                      <w:marLeft w:val="0"/>
                      <w:marRight w:val="0"/>
                      <w:marTop w:val="0"/>
                      <w:marBottom w:val="0"/>
                      <w:divBdr>
                        <w:top w:val="none" w:sz="0" w:space="0" w:color="auto"/>
                        <w:left w:val="none" w:sz="0" w:space="0" w:color="auto"/>
                        <w:bottom w:val="none" w:sz="0" w:space="0" w:color="auto"/>
                        <w:right w:val="none" w:sz="0" w:space="0" w:color="auto"/>
                      </w:divBdr>
                    </w:div>
                  </w:divsChild>
                </w:div>
                <w:div w:id="1313826607">
                  <w:marLeft w:val="0"/>
                  <w:marRight w:val="0"/>
                  <w:marTop w:val="0"/>
                  <w:marBottom w:val="0"/>
                  <w:divBdr>
                    <w:top w:val="none" w:sz="0" w:space="0" w:color="auto"/>
                    <w:left w:val="none" w:sz="0" w:space="0" w:color="auto"/>
                    <w:bottom w:val="none" w:sz="0" w:space="0" w:color="auto"/>
                    <w:right w:val="none" w:sz="0" w:space="0" w:color="auto"/>
                  </w:divBdr>
                  <w:divsChild>
                    <w:div w:id="1358042414">
                      <w:marLeft w:val="-225"/>
                      <w:marRight w:val="-225"/>
                      <w:marTop w:val="0"/>
                      <w:marBottom w:val="0"/>
                      <w:divBdr>
                        <w:top w:val="none" w:sz="0" w:space="0" w:color="auto"/>
                        <w:left w:val="none" w:sz="0" w:space="0" w:color="auto"/>
                        <w:bottom w:val="none" w:sz="0" w:space="0" w:color="auto"/>
                        <w:right w:val="none" w:sz="0" w:space="0" w:color="auto"/>
                      </w:divBdr>
                      <w:divsChild>
                        <w:div w:id="408314599">
                          <w:marLeft w:val="0"/>
                          <w:marRight w:val="0"/>
                          <w:marTop w:val="0"/>
                          <w:marBottom w:val="0"/>
                          <w:divBdr>
                            <w:top w:val="none" w:sz="0" w:space="0" w:color="auto"/>
                            <w:left w:val="none" w:sz="0" w:space="0" w:color="auto"/>
                            <w:bottom w:val="none" w:sz="0" w:space="0" w:color="auto"/>
                            <w:right w:val="none" w:sz="0" w:space="0" w:color="auto"/>
                          </w:divBdr>
                          <w:divsChild>
                            <w:div w:id="1976249578">
                              <w:marLeft w:val="0"/>
                              <w:marRight w:val="0"/>
                              <w:marTop w:val="0"/>
                              <w:marBottom w:val="0"/>
                              <w:divBdr>
                                <w:top w:val="none" w:sz="0" w:space="0" w:color="auto"/>
                                <w:left w:val="none" w:sz="0" w:space="0" w:color="auto"/>
                                <w:bottom w:val="none" w:sz="0" w:space="0" w:color="auto"/>
                                <w:right w:val="none" w:sz="0" w:space="0" w:color="auto"/>
                              </w:divBdr>
                              <w:divsChild>
                                <w:div w:id="803431942">
                                  <w:marLeft w:val="0"/>
                                  <w:marRight w:val="0"/>
                                  <w:marTop w:val="0"/>
                                  <w:marBottom w:val="0"/>
                                  <w:divBdr>
                                    <w:top w:val="none" w:sz="0" w:space="0" w:color="auto"/>
                                    <w:left w:val="none" w:sz="0" w:space="0" w:color="auto"/>
                                    <w:bottom w:val="none" w:sz="0" w:space="0" w:color="auto"/>
                                    <w:right w:val="none" w:sz="0" w:space="0" w:color="auto"/>
                                  </w:divBdr>
                                </w:div>
                                <w:div w:id="17735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202">
                          <w:marLeft w:val="0"/>
                          <w:marRight w:val="0"/>
                          <w:marTop w:val="0"/>
                          <w:marBottom w:val="0"/>
                          <w:divBdr>
                            <w:top w:val="none" w:sz="0" w:space="0" w:color="auto"/>
                            <w:left w:val="none" w:sz="0" w:space="0" w:color="auto"/>
                            <w:bottom w:val="none" w:sz="0" w:space="0" w:color="auto"/>
                            <w:right w:val="none" w:sz="0" w:space="0" w:color="auto"/>
                          </w:divBdr>
                          <w:divsChild>
                            <w:div w:id="1231502271">
                              <w:marLeft w:val="-225"/>
                              <w:marRight w:val="-225"/>
                              <w:marTop w:val="0"/>
                              <w:marBottom w:val="0"/>
                              <w:divBdr>
                                <w:top w:val="none" w:sz="0" w:space="0" w:color="auto"/>
                                <w:left w:val="none" w:sz="0" w:space="0" w:color="auto"/>
                                <w:bottom w:val="none" w:sz="0" w:space="0" w:color="auto"/>
                                <w:right w:val="none" w:sz="0" w:space="0" w:color="auto"/>
                              </w:divBdr>
                            </w:div>
                            <w:div w:id="585304046">
                              <w:marLeft w:val="-225"/>
                              <w:marRight w:val="-225"/>
                              <w:marTop w:val="0"/>
                              <w:marBottom w:val="0"/>
                              <w:divBdr>
                                <w:top w:val="none" w:sz="0" w:space="0" w:color="auto"/>
                                <w:left w:val="none" w:sz="0" w:space="0" w:color="auto"/>
                                <w:bottom w:val="none" w:sz="0" w:space="0" w:color="auto"/>
                                <w:right w:val="none" w:sz="0" w:space="0" w:color="auto"/>
                              </w:divBdr>
                            </w:div>
                            <w:div w:id="1487548609">
                              <w:marLeft w:val="-225"/>
                              <w:marRight w:val="-225"/>
                              <w:marTop w:val="0"/>
                              <w:marBottom w:val="0"/>
                              <w:divBdr>
                                <w:top w:val="none" w:sz="0" w:space="0" w:color="auto"/>
                                <w:left w:val="none" w:sz="0" w:space="0" w:color="auto"/>
                                <w:bottom w:val="none" w:sz="0" w:space="0" w:color="auto"/>
                                <w:right w:val="none" w:sz="0" w:space="0" w:color="auto"/>
                              </w:divBdr>
                              <w:divsChild>
                                <w:div w:id="8414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09379">
                      <w:marLeft w:val="-225"/>
                      <w:marRight w:val="-225"/>
                      <w:marTop w:val="0"/>
                      <w:marBottom w:val="0"/>
                      <w:divBdr>
                        <w:top w:val="none" w:sz="0" w:space="0" w:color="auto"/>
                        <w:left w:val="none" w:sz="0" w:space="0" w:color="auto"/>
                        <w:bottom w:val="none" w:sz="0" w:space="0" w:color="auto"/>
                        <w:right w:val="none" w:sz="0" w:space="0" w:color="auto"/>
                      </w:divBdr>
                      <w:divsChild>
                        <w:div w:id="68843678">
                          <w:marLeft w:val="0"/>
                          <w:marRight w:val="0"/>
                          <w:marTop w:val="0"/>
                          <w:marBottom w:val="0"/>
                          <w:divBdr>
                            <w:top w:val="none" w:sz="0" w:space="0" w:color="auto"/>
                            <w:left w:val="none" w:sz="0" w:space="0" w:color="auto"/>
                            <w:bottom w:val="none" w:sz="0" w:space="0" w:color="auto"/>
                            <w:right w:val="none" w:sz="0" w:space="0" w:color="auto"/>
                          </w:divBdr>
                          <w:divsChild>
                            <w:div w:id="1807122402">
                              <w:marLeft w:val="0"/>
                              <w:marRight w:val="0"/>
                              <w:marTop w:val="300"/>
                              <w:marBottom w:val="0"/>
                              <w:divBdr>
                                <w:top w:val="none" w:sz="0" w:space="0" w:color="auto"/>
                                <w:left w:val="none" w:sz="0" w:space="0" w:color="auto"/>
                                <w:bottom w:val="none" w:sz="0" w:space="0" w:color="auto"/>
                                <w:right w:val="none" w:sz="0" w:space="0" w:color="auto"/>
                              </w:divBdr>
                              <w:divsChild>
                                <w:div w:id="4871124">
                                  <w:marLeft w:val="-225"/>
                                  <w:marRight w:val="-225"/>
                                  <w:marTop w:val="0"/>
                                  <w:marBottom w:val="0"/>
                                  <w:divBdr>
                                    <w:top w:val="none" w:sz="0" w:space="0" w:color="auto"/>
                                    <w:left w:val="none" w:sz="0" w:space="0" w:color="auto"/>
                                    <w:bottom w:val="none" w:sz="0" w:space="0" w:color="auto"/>
                                    <w:right w:val="none" w:sz="0" w:space="0" w:color="auto"/>
                                  </w:divBdr>
                                  <w:divsChild>
                                    <w:div w:id="1938058166">
                                      <w:marLeft w:val="0"/>
                                      <w:marRight w:val="0"/>
                                      <w:marTop w:val="0"/>
                                      <w:marBottom w:val="0"/>
                                      <w:divBdr>
                                        <w:top w:val="none" w:sz="0" w:space="0" w:color="auto"/>
                                        <w:left w:val="none" w:sz="0" w:space="0" w:color="auto"/>
                                        <w:bottom w:val="none" w:sz="0" w:space="0" w:color="auto"/>
                                        <w:right w:val="none" w:sz="0" w:space="0" w:color="auto"/>
                                      </w:divBdr>
                                    </w:div>
                                    <w:div w:id="1033580221">
                                      <w:marLeft w:val="0"/>
                                      <w:marRight w:val="0"/>
                                      <w:marTop w:val="0"/>
                                      <w:marBottom w:val="0"/>
                                      <w:divBdr>
                                        <w:top w:val="none" w:sz="0" w:space="0" w:color="auto"/>
                                        <w:left w:val="none" w:sz="0" w:space="0" w:color="auto"/>
                                        <w:bottom w:val="none" w:sz="0" w:space="0" w:color="auto"/>
                                        <w:right w:val="none" w:sz="0" w:space="0" w:color="auto"/>
                                      </w:divBdr>
                                    </w:div>
                                    <w:div w:id="399324690">
                                      <w:marLeft w:val="0"/>
                                      <w:marRight w:val="0"/>
                                      <w:marTop w:val="0"/>
                                      <w:marBottom w:val="0"/>
                                      <w:divBdr>
                                        <w:top w:val="none" w:sz="0" w:space="0" w:color="auto"/>
                                        <w:left w:val="none" w:sz="0" w:space="0" w:color="auto"/>
                                        <w:bottom w:val="none" w:sz="0" w:space="0" w:color="auto"/>
                                        <w:right w:val="none" w:sz="0" w:space="0" w:color="auto"/>
                                      </w:divBdr>
                                    </w:div>
                                    <w:div w:id="1778018615">
                                      <w:marLeft w:val="0"/>
                                      <w:marRight w:val="0"/>
                                      <w:marTop w:val="0"/>
                                      <w:marBottom w:val="0"/>
                                      <w:divBdr>
                                        <w:top w:val="none" w:sz="0" w:space="0" w:color="auto"/>
                                        <w:left w:val="none" w:sz="0" w:space="0" w:color="auto"/>
                                        <w:bottom w:val="none" w:sz="0" w:space="0" w:color="auto"/>
                                        <w:right w:val="none" w:sz="0" w:space="0" w:color="auto"/>
                                      </w:divBdr>
                                    </w:div>
                                  </w:divsChild>
                                </w:div>
                                <w:div w:id="15356342">
                                  <w:marLeft w:val="0"/>
                                  <w:marRight w:val="0"/>
                                  <w:marTop w:val="0"/>
                                  <w:marBottom w:val="0"/>
                                  <w:divBdr>
                                    <w:top w:val="none" w:sz="0" w:space="0" w:color="auto"/>
                                    <w:left w:val="none" w:sz="0" w:space="0" w:color="auto"/>
                                    <w:bottom w:val="none" w:sz="0" w:space="0" w:color="auto"/>
                                    <w:right w:val="none" w:sz="0" w:space="0" w:color="auto"/>
                                  </w:divBdr>
                                  <w:divsChild>
                                    <w:div w:id="174927727">
                                      <w:marLeft w:val="0"/>
                                      <w:marRight w:val="0"/>
                                      <w:marTop w:val="0"/>
                                      <w:marBottom w:val="225"/>
                                      <w:divBdr>
                                        <w:top w:val="none" w:sz="0" w:space="0" w:color="auto"/>
                                        <w:left w:val="none" w:sz="0" w:space="0" w:color="auto"/>
                                        <w:bottom w:val="none" w:sz="0" w:space="0" w:color="auto"/>
                                        <w:right w:val="none" w:sz="0" w:space="0" w:color="auto"/>
                                      </w:divBdr>
                                    </w:div>
                                    <w:div w:id="957838415">
                                      <w:marLeft w:val="0"/>
                                      <w:marRight w:val="0"/>
                                      <w:marTop w:val="0"/>
                                      <w:marBottom w:val="225"/>
                                      <w:divBdr>
                                        <w:top w:val="none" w:sz="0" w:space="0" w:color="auto"/>
                                        <w:left w:val="none" w:sz="0" w:space="0" w:color="auto"/>
                                        <w:bottom w:val="none" w:sz="0" w:space="0" w:color="auto"/>
                                        <w:right w:val="none" w:sz="0" w:space="0" w:color="auto"/>
                                      </w:divBdr>
                                    </w:div>
                                    <w:div w:id="461926988">
                                      <w:marLeft w:val="0"/>
                                      <w:marRight w:val="0"/>
                                      <w:marTop w:val="0"/>
                                      <w:marBottom w:val="225"/>
                                      <w:divBdr>
                                        <w:top w:val="none" w:sz="0" w:space="0" w:color="auto"/>
                                        <w:left w:val="none" w:sz="0" w:space="0" w:color="auto"/>
                                        <w:bottom w:val="none" w:sz="0" w:space="0" w:color="auto"/>
                                        <w:right w:val="none" w:sz="0" w:space="0" w:color="auto"/>
                                      </w:divBdr>
                                    </w:div>
                                    <w:div w:id="1927883856">
                                      <w:marLeft w:val="0"/>
                                      <w:marRight w:val="0"/>
                                      <w:marTop w:val="0"/>
                                      <w:marBottom w:val="225"/>
                                      <w:divBdr>
                                        <w:top w:val="none" w:sz="0" w:space="0" w:color="auto"/>
                                        <w:left w:val="none" w:sz="0" w:space="0" w:color="auto"/>
                                        <w:bottom w:val="none" w:sz="0" w:space="0" w:color="auto"/>
                                        <w:right w:val="none" w:sz="0" w:space="0" w:color="auto"/>
                                      </w:divBdr>
                                    </w:div>
                                  </w:divsChild>
                                </w:div>
                                <w:div w:id="1431003523">
                                  <w:marLeft w:val="0"/>
                                  <w:marRight w:val="0"/>
                                  <w:marTop w:val="0"/>
                                  <w:marBottom w:val="0"/>
                                  <w:divBdr>
                                    <w:top w:val="none" w:sz="0" w:space="0" w:color="auto"/>
                                    <w:left w:val="none" w:sz="0" w:space="0" w:color="auto"/>
                                    <w:bottom w:val="none" w:sz="0" w:space="0" w:color="auto"/>
                                    <w:right w:val="none" w:sz="0" w:space="0" w:color="auto"/>
                                  </w:divBdr>
                                </w:div>
                                <w:div w:id="90471118">
                                  <w:marLeft w:val="-225"/>
                                  <w:marRight w:val="-225"/>
                                  <w:marTop w:val="0"/>
                                  <w:marBottom w:val="0"/>
                                  <w:divBdr>
                                    <w:top w:val="none" w:sz="0" w:space="0" w:color="auto"/>
                                    <w:left w:val="none" w:sz="0" w:space="0" w:color="auto"/>
                                    <w:bottom w:val="none" w:sz="0" w:space="0" w:color="auto"/>
                                    <w:right w:val="none" w:sz="0" w:space="0" w:color="auto"/>
                                  </w:divBdr>
                                  <w:divsChild>
                                    <w:div w:id="139730086">
                                      <w:marLeft w:val="0"/>
                                      <w:marRight w:val="0"/>
                                      <w:marTop w:val="0"/>
                                      <w:marBottom w:val="0"/>
                                      <w:divBdr>
                                        <w:top w:val="none" w:sz="0" w:space="0" w:color="auto"/>
                                        <w:left w:val="none" w:sz="0" w:space="0" w:color="auto"/>
                                        <w:bottom w:val="none" w:sz="0" w:space="0" w:color="auto"/>
                                        <w:right w:val="none" w:sz="0" w:space="0" w:color="auto"/>
                                      </w:divBdr>
                                    </w:div>
                                    <w:div w:id="407266031">
                                      <w:marLeft w:val="0"/>
                                      <w:marRight w:val="0"/>
                                      <w:marTop w:val="0"/>
                                      <w:marBottom w:val="0"/>
                                      <w:divBdr>
                                        <w:top w:val="none" w:sz="0" w:space="0" w:color="auto"/>
                                        <w:left w:val="none" w:sz="0" w:space="0" w:color="auto"/>
                                        <w:bottom w:val="none" w:sz="0" w:space="0" w:color="auto"/>
                                        <w:right w:val="none" w:sz="0" w:space="0" w:color="auto"/>
                                      </w:divBdr>
                                    </w:div>
                                    <w:div w:id="404574121">
                                      <w:marLeft w:val="0"/>
                                      <w:marRight w:val="0"/>
                                      <w:marTop w:val="0"/>
                                      <w:marBottom w:val="0"/>
                                      <w:divBdr>
                                        <w:top w:val="none" w:sz="0" w:space="0" w:color="auto"/>
                                        <w:left w:val="none" w:sz="0" w:space="0" w:color="auto"/>
                                        <w:bottom w:val="none" w:sz="0" w:space="0" w:color="auto"/>
                                        <w:right w:val="none" w:sz="0" w:space="0" w:color="auto"/>
                                      </w:divBdr>
                                    </w:div>
                                    <w:div w:id="3633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92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4321">
          <w:marLeft w:val="0"/>
          <w:marRight w:val="0"/>
          <w:marTop w:val="570"/>
          <w:marBottom w:val="0"/>
          <w:divBdr>
            <w:top w:val="single" w:sz="6" w:space="0" w:color="AAAAAA"/>
            <w:left w:val="single" w:sz="6" w:space="0" w:color="5F5F5F"/>
            <w:bottom w:val="single" w:sz="6" w:space="0" w:color="5F5F5F"/>
            <w:right w:val="single" w:sz="6" w:space="0" w:color="5F5F5F"/>
          </w:divBdr>
          <w:divsChild>
            <w:div w:id="157232226">
              <w:marLeft w:val="0"/>
              <w:marRight w:val="0"/>
              <w:marTop w:val="0"/>
              <w:marBottom w:val="0"/>
              <w:divBdr>
                <w:top w:val="none" w:sz="0" w:space="0" w:color="auto"/>
                <w:left w:val="none" w:sz="0" w:space="0" w:color="auto"/>
                <w:bottom w:val="none" w:sz="0" w:space="0" w:color="auto"/>
                <w:right w:val="none" w:sz="0" w:space="0" w:color="auto"/>
              </w:divBdr>
              <w:divsChild>
                <w:div w:id="1962179991">
                  <w:marLeft w:val="0"/>
                  <w:marRight w:val="0"/>
                  <w:marTop w:val="0"/>
                  <w:marBottom w:val="0"/>
                  <w:divBdr>
                    <w:top w:val="none" w:sz="0" w:space="0" w:color="auto"/>
                    <w:left w:val="none" w:sz="0" w:space="0" w:color="auto"/>
                    <w:bottom w:val="none" w:sz="0" w:space="0" w:color="auto"/>
                    <w:right w:val="none" w:sz="0" w:space="0" w:color="auto"/>
                  </w:divBdr>
                </w:div>
                <w:div w:id="893543372">
                  <w:marLeft w:val="0"/>
                  <w:marRight w:val="0"/>
                  <w:marTop w:val="0"/>
                  <w:marBottom w:val="0"/>
                  <w:divBdr>
                    <w:top w:val="none" w:sz="0" w:space="0" w:color="auto"/>
                    <w:left w:val="none" w:sz="0" w:space="0" w:color="auto"/>
                    <w:bottom w:val="none" w:sz="0" w:space="0" w:color="auto"/>
                    <w:right w:val="none" w:sz="0" w:space="0" w:color="auto"/>
                  </w:divBdr>
                </w:div>
                <w:div w:id="598568129">
                  <w:marLeft w:val="0"/>
                  <w:marRight w:val="0"/>
                  <w:marTop w:val="0"/>
                  <w:marBottom w:val="0"/>
                  <w:divBdr>
                    <w:top w:val="none" w:sz="0" w:space="0" w:color="auto"/>
                    <w:left w:val="none" w:sz="0" w:space="0" w:color="auto"/>
                    <w:bottom w:val="none" w:sz="0" w:space="0" w:color="auto"/>
                    <w:right w:val="none" w:sz="0" w:space="0" w:color="auto"/>
                  </w:divBdr>
                </w:div>
                <w:div w:id="1576087449">
                  <w:marLeft w:val="0"/>
                  <w:marRight w:val="0"/>
                  <w:marTop w:val="0"/>
                  <w:marBottom w:val="0"/>
                  <w:divBdr>
                    <w:top w:val="none" w:sz="0" w:space="0" w:color="auto"/>
                    <w:left w:val="none" w:sz="0" w:space="0" w:color="auto"/>
                    <w:bottom w:val="none" w:sz="0" w:space="0" w:color="auto"/>
                    <w:right w:val="none" w:sz="0" w:space="0" w:color="auto"/>
                  </w:divBdr>
                </w:div>
                <w:div w:id="283774784">
                  <w:marLeft w:val="0"/>
                  <w:marRight w:val="0"/>
                  <w:marTop w:val="0"/>
                  <w:marBottom w:val="0"/>
                  <w:divBdr>
                    <w:top w:val="none" w:sz="0" w:space="0" w:color="auto"/>
                    <w:left w:val="none" w:sz="0" w:space="0" w:color="auto"/>
                    <w:bottom w:val="none" w:sz="0" w:space="0" w:color="auto"/>
                    <w:right w:val="none" w:sz="0" w:space="0" w:color="auto"/>
                  </w:divBdr>
                </w:div>
                <w:div w:id="3076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868">
          <w:marLeft w:val="0"/>
          <w:marRight w:val="0"/>
          <w:marTop w:val="570"/>
          <w:marBottom w:val="0"/>
          <w:divBdr>
            <w:top w:val="single" w:sz="6" w:space="0" w:color="AAAAAA"/>
            <w:left w:val="single" w:sz="6" w:space="0" w:color="5F5F5F"/>
            <w:bottom w:val="single" w:sz="6" w:space="0" w:color="5F5F5F"/>
            <w:right w:val="single" w:sz="6" w:space="0" w:color="5F5F5F"/>
          </w:divBdr>
          <w:divsChild>
            <w:div w:id="1710258884">
              <w:marLeft w:val="0"/>
              <w:marRight w:val="0"/>
              <w:marTop w:val="0"/>
              <w:marBottom w:val="0"/>
              <w:divBdr>
                <w:top w:val="none" w:sz="0" w:space="0" w:color="auto"/>
                <w:left w:val="none" w:sz="0" w:space="0" w:color="auto"/>
                <w:bottom w:val="none" w:sz="0" w:space="0" w:color="auto"/>
                <w:right w:val="none" w:sz="0" w:space="0" w:color="auto"/>
              </w:divBdr>
              <w:divsChild>
                <w:div w:id="2080058293">
                  <w:marLeft w:val="0"/>
                  <w:marRight w:val="0"/>
                  <w:marTop w:val="0"/>
                  <w:marBottom w:val="0"/>
                  <w:divBdr>
                    <w:top w:val="none" w:sz="0" w:space="0" w:color="auto"/>
                    <w:left w:val="none" w:sz="0" w:space="0" w:color="auto"/>
                    <w:bottom w:val="none" w:sz="0" w:space="0" w:color="auto"/>
                    <w:right w:val="none" w:sz="0" w:space="0" w:color="auto"/>
                  </w:divBdr>
                </w:div>
                <w:div w:id="1607808101">
                  <w:marLeft w:val="0"/>
                  <w:marRight w:val="0"/>
                  <w:marTop w:val="0"/>
                  <w:marBottom w:val="0"/>
                  <w:divBdr>
                    <w:top w:val="none" w:sz="0" w:space="0" w:color="auto"/>
                    <w:left w:val="none" w:sz="0" w:space="0" w:color="auto"/>
                    <w:bottom w:val="none" w:sz="0" w:space="0" w:color="auto"/>
                    <w:right w:val="none" w:sz="0" w:space="0" w:color="auto"/>
                  </w:divBdr>
                </w:div>
                <w:div w:id="385300879">
                  <w:marLeft w:val="0"/>
                  <w:marRight w:val="0"/>
                  <w:marTop w:val="0"/>
                  <w:marBottom w:val="0"/>
                  <w:divBdr>
                    <w:top w:val="none" w:sz="0" w:space="0" w:color="auto"/>
                    <w:left w:val="none" w:sz="0" w:space="0" w:color="auto"/>
                    <w:bottom w:val="none" w:sz="0" w:space="0" w:color="auto"/>
                    <w:right w:val="none" w:sz="0" w:space="0" w:color="auto"/>
                  </w:divBdr>
                </w:div>
                <w:div w:id="1258444425">
                  <w:marLeft w:val="0"/>
                  <w:marRight w:val="0"/>
                  <w:marTop w:val="0"/>
                  <w:marBottom w:val="0"/>
                  <w:divBdr>
                    <w:top w:val="none" w:sz="0" w:space="0" w:color="auto"/>
                    <w:left w:val="none" w:sz="0" w:space="0" w:color="auto"/>
                    <w:bottom w:val="none" w:sz="0" w:space="0" w:color="auto"/>
                    <w:right w:val="none" w:sz="0" w:space="0" w:color="auto"/>
                  </w:divBdr>
                </w:div>
                <w:div w:id="20424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421">
          <w:marLeft w:val="0"/>
          <w:marRight w:val="0"/>
          <w:marTop w:val="570"/>
          <w:marBottom w:val="0"/>
          <w:divBdr>
            <w:top w:val="single" w:sz="6" w:space="0" w:color="AAAAAA"/>
            <w:left w:val="single" w:sz="6" w:space="0" w:color="5F5F5F"/>
            <w:bottom w:val="single" w:sz="6" w:space="0" w:color="5F5F5F"/>
            <w:right w:val="single" w:sz="6" w:space="0" w:color="5F5F5F"/>
          </w:divBdr>
          <w:divsChild>
            <w:div w:id="1636334531">
              <w:marLeft w:val="0"/>
              <w:marRight w:val="0"/>
              <w:marTop w:val="0"/>
              <w:marBottom w:val="0"/>
              <w:divBdr>
                <w:top w:val="none" w:sz="0" w:space="0" w:color="auto"/>
                <w:left w:val="none" w:sz="0" w:space="0" w:color="auto"/>
                <w:bottom w:val="none" w:sz="0" w:space="0" w:color="auto"/>
                <w:right w:val="none" w:sz="0" w:space="0" w:color="auto"/>
              </w:divBdr>
              <w:divsChild>
                <w:div w:id="696538291">
                  <w:marLeft w:val="0"/>
                  <w:marRight w:val="0"/>
                  <w:marTop w:val="0"/>
                  <w:marBottom w:val="0"/>
                  <w:divBdr>
                    <w:top w:val="none" w:sz="0" w:space="0" w:color="auto"/>
                    <w:left w:val="none" w:sz="0" w:space="0" w:color="auto"/>
                    <w:bottom w:val="none" w:sz="0" w:space="0" w:color="auto"/>
                    <w:right w:val="none" w:sz="0" w:space="0" w:color="auto"/>
                  </w:divBdr>
                </w:div>
                <w:div w:id="2095321305">
                  <w:marLeft w:val="0"/>
                  <w:marRight w:val="0"/>
                  <w:marTop w:val="0"/>
                  <w:marBottom w:val="0"/>
                  <w:divBdr>
                    <w:top w:val="none" w:sz="0" w:space="0" w:color="auto"/>
                    <w:left w:val="none" w:sz="0" w:space="0" w:color="auto"/>
                    <w:bottom w:val="none" w:sz="0" w:space="0" w:color="auto"/>
                    <w:right w:val="none" w:sz="0" w:space="0" w:color="auto"/>
                  </w:divBdr>
                </w:div>
                <w:div w:id="1780373627">
                  <w:marLeft w:val="0"/>
                  <w:marRight w:val="0"/>
                  <w:marTop w:val="0"/>
                  <w:marBottom w:val="0"/>
                  <w:divBdr>
                    <w:top w:val="none" w:sz="0" w:space="0" w:color="auto"/>
                    <w:left w:val="none" w:sz="0" w:space="0" w:color="auto"/>
                    <w:bottom w:val="none" w:sz="0" w:space="0" w:color="auto"/>
                    <w:right w:val="none" w:sz="0" w:space="0" w:color="auto"/>
                  </w:divBdr>
                </w:div>
                <w:div w:id="19890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8765">
          <w:marLeft w:val="0"/>
          <w:marRight w:val="0"/>
          <w:marTop w:val="570"/>
          <w:marBottom w:val="0"/>
          <w:divBdr>
            <w:top w:val="single" w:sz="6" w:space="0" w:color="AAAAAA"/>
            <w:left w:val="single" w:sz="6" w:space="0" w:color="5F5F5F"/>
            <w:bottom w:val="single" w:sz="6" w:space="0" w:color="5F5F5F"/>
            <w:right w:val="single" w:sz="6" w:space="0" w:color="5F5F5F"/>
          </w:divBdr>
          <w:divsChild>
            <w:div w:id="854424149">
              <w:marLeft w:val="0"/>
              <w:marRight w:val="0"/>
              <w:marTop w:val="0"/>
              <w:marBottom w:val="0"/>
              <w:divBdr>
                <w:top w:val="none" w:sz="0" w:space="0" w:color="auto"/>
                <w:left w:val="none" w:sz="0" w:space="0" w:color="auto"/>
                <w:bottom w:val="none" w:sz="0" w:space="0" w:color="auto"/>
                <w:right w:val="none" w:sz="0" w:space="0" w:color="auto"/>
              </w:divBdr>
              <w:divsChild>
                <w:div w:id="169368537">
                  <w:marLeft w:val="0"/>
                  <w:marRight w:val="0"/>
                  <w:marTop w:val="0"/>
                  <w:marBottom w:val="0"/>
                  <w:divBdr>
                    <w:top w:val="none" w:sz="0" w:space="0" w:color="auto"/>
                    <w:left w:val="none" w:sz="0" w:space="0" w:color="auto"/>
                    <w:bottom w:val="none" w:sz="0" w:space="0" w:color="auto"/>
                    <w:right w:val="none" w:sz="0" w:space="0" w:color="auto"/>
                  </w:divBdr>
                  <w:divsChild>
                    <w:div w:id="4940387">
                      <w:marLeft w:val="0"/>
                      <w:marRight w:val="0"/>
                      <w:marTop w:val="0"/>
                      <w:marBottom w:val="0"/>
                      <w:divBdr>
                        <w:top w:val="none" w:sz="0" w:space="0" w:color="auto"/>
                        <w:left w:val="none" w:sz="0" w:space="0" w:color="auto"/>
                        <w:bottom w:val="none" w:sz="0" w:space="0" w:color="auto"/>
                        <w:right w:val="none" w:sz="0" w:space="0" w:color="auto"/>
                      </w:divBdr>
                      <w:divsChild>
                        <w:div w:id="403992006">
                          <w:marLeft w:val="0"/>
                          <w:marRight w:val="0"/>
                          <w:marTop w:val="0"/>
                          <w:marBottom w:val="0"/>
                          <w:divBdr>
                            <w:top w:val="none" w:sz="0" w:space="0" w:color="auto"/>
                            <w:left w:val="none" w:sz="0" w:space="0" w:color="auto"/>
                            <w:bottom w:val="none" w:sz="0" w:space="0" w:color="auto"/>
                            <w:right w:val="none" w:sz="0" w:space="0" w:color="auto"/>
                          </w:divBdr>
                          <w:divsChild>
                            <w:div w:id="658575382">
                              <w:marLeft w:val="0"/>
                              <w:marRight w:val="0"/>
                              <w:marTop w:val="0"/>
                              <w:marBottom w:val="0"/>
                              <w:divBdr>
                                <w:top w:val="none" w:sz="0" w:space="0" w:color="auto"/>
                                <w:left w:val="none" w:sz="0" w:space="0" w:color="auto"/>
                                <w:bottom w:val="none" w:sz="0" w:space="0" w:color="auto"/>
                                <w:right w:val="none" w:sz="0" w:space="0" w:color="auto"/>
                              </w:divBdr>
                              <w:divsChild>
                                <w:div w:id="1197620766">
                                  <w:marLeft w:val="0"/>
                                  <w:marRight w:val="0"/>
                                  <w:marTop w:val="0"/>
                                  <w:marBottom w:val="0"/>
                                  <w:divBdr>
                                    <w:top w:val="none" w:sz="0" w:space="0" w:color="auto"/>
                                    <w:left w:val="none" w:sz="0" w:space="0" w:color="auto"/>
                                    <w:bottom w:val="none" w:sz="0" w:space="0" w:color="auto"/>
                                    <w:right w:val="none" w:sz="0" w:space="0" w:color="auto"/>
                                  </w:divBdr>
                                  <w:divsChild>
                                    <w:div w:id="1544100009">
                                      <w:marLeft w:val="0"/>
                                      <w:marRight w:val="0"/>
                                      <w:marTop w:val="0"/>
                                      <w:marBottom w:val="0"/>
                                      <w:divBdr>
                                        <w:top w:val="single" w:sz="6" w:space="0" w:color="555555"/>
                                        <w:left w:val="single" w:sz="6" w:space="0" w:color="555555"/>
                                        <w:bottom w:val="single" w:sz="6" w:space="0" w:color="555555"/>
                                        <w:right w:val="single" w:sz="6" w:space="0" w:color="555555"/>
                                      </w:divBdr>
                                      <w:divsChild>
                                        <w:div w:id="1113554128">
                                          <w:marLeft w:val="0"/>
                                          <w:marRight w:val="0"/>
                                          <w:marTop w:val="0"/>
                                          <w:marBottom w:val="0"/>
                                          <w:divBdr>
                                            <w:top w:val="none" w:sz="0" w:space="0" w:color="auto"/>
                                            <w:left w:val="none" w:sz="0" w:space="0" w:color="auto"/>
                                            <w:bottom w:val="none" w:sz="0" w:space="0" w:color="auto"/>
                                            <w:right w:val="none" w:sz="0" w:space="0" w:color="auto"/>
                                          </w:divBdr>
                                        </w:div>
                                      </w:divsChild>
                                    </w:div>
                                    <w:div w:id="711266117">
                                      <w:marLeft w:val="60"/>
                                      <w:marRight w:val="60"/>
                                      <w:marTop w:val="0"/>
                                      <w:marBottom w:val="0"/>
                                      <w:divBdr>
                                        <w:top w:val="none" w:sz="0" w:space="0" w:color="auto"/>
                                        <w:left w:val="none" w:sz="0" w:space="0" w:color="auto"/>
                                        <w:bottom w:val="none" w:sz="0" w:space="0" w:color="auto"/>
                                        <w:right w:val="none" w:sz="0" w:space="0" w:color="auto"/>
                                      </w:divBdr>
                                    </w:div>
                                    <w:div w:id="1412003224">
                                      <w:marLeft w:val="0"/>
                                      <w:marRight w:val="30"/>
                                      <w:marTop w:val="0"/>
                                      <w:marBottom w:val="0"/>
                                      <w:divBdr>
                                        <w:top w:val="none" w:sz="0" w:space="0" w:color="auto"/>
                                        <w:left w:val="none" w:sz="0" w:space="0" w:color="auto"/>
                                        <w:bottom w:val="none" w:sz="0" w:space="0" w:color="auto"/>
                                        <w:right w:val="none" w:sz="0" w:space="0" w:color="auto"/>
                                      </w:divBdr>
                                    </w:div>
                                    <w:div w:id="1450853406">
                                      <w:marLeft w:val="0"/>
                                      <w:marRight w:val="0"/>
                                      <w:marTop w:val="100"/>
                                      <w:marBottom w:val="100"/>
                                      <w:divBdr>
                                        <w:top w:val="none" w:sz="0" w:space="0" w:color="auto"/>
                                        <w:left w:val="none" w:sz="0" w:space="0" w:color="auto"/>
                                        <w:bottom w:val="none" w:sz="0" w:space="0" w:color="auto"/>
                                        <w:right w:val="none" w:sz="0" w:space="0" w:color="auto"/>
                                      </w:divBdr>
                                      <w:divsChild>
                                        <w:div w:id="1858346521">
                                          <w:marLeft w:val="0"/>
                                          <w:marRight w:val="0"/>
                                          <w:marTop w:val="0"/>
                                          <w:marBottom w:val="0"/>
                                          <w:divBdr>
                                            <w:top w:val="none" w:sz="0" w:space="0" w:color="auto"/>
                                            <w:left w:val="none" w:sz="0" w:space="0" w:color="auto"/>
                                            <w:bottom w:val="none" w:sz="0" w:space="0" w:color="auto"/>
                                            <w:right w:val="none" w:sz="0" w:space="0" w:color="auto"/>
                                          </w:divBdr>
                                        </w:div>
                                        <w:div w:id="1122073381">
                                          <w:marLeft w:val="0"/>
                                          <w:marRight w:val="0"/>
                                          <w:marTop w:val="0"/>
                                          <w:marBottom w:val="0"/>
                                          <w:divBdr>
                                            <w:top w:val="none" w:sz="0" w:space="0" w:color="auto"/>
                                            <w:left w:val="none" w:sz="0" w:space="0" w:color="auto"/>
                                            <w:bottom w:val="none" w:sz="0" w:space="0" w:color="auto"/>
                                            <w:right w:val="none" w:sz="0" w:space="0" w:color="auto"/>
                                          </w:divBdr>
                                        </w:div>
                                        <w:div w:id="418259445">
                                          <w:marLeft w:val="0"/>
                                          <w:marRight w:val="0"/>
                                          <w:marTop w:val="60"/>
                                          <w:marBottom w:val="0"/>
                                          <w:divBdr>
                                            <w:top w:val="none" w:sz="0" w:space="0" w:color="auto"/>
                                            <w:left w:val="none" w:sz="0" w:space="0" w:color="auto"/>
                                            <w:bottom w:val="none" w:sz="0" w:space="0" w:color="auto"/>
                                            <w:right w:val="none" w:sz="0" w:space="0" w:color="auto"/>
                                          </w:divBdr>
                                          <w:divsChild>
                                            <w:div w:id="1854221919">
                                              <w:marLeft w:val="0"/>
                                              <w:marRight w:val="150"/>
                                              <w:marTop w:val="0"/>
                                              <w:marBottom w:val="0"/>
                                              <w:divBdr>
                                                <w:top w:val="none" w:sz="0" w:space="0" w:color="auto"/>
                                                <w:left w:val="none" w:sz="0" w:space="0" w:color="auto"/>
                                                <w:bottom w:val="none" w:sz="0" w:space="0" w:color="auto"/>
                                                <w:right w:val="none" w:sz="0" w:space="0" w:color="auto"/>
                                              </w:divBdr>
                                            </w:div>
                                          </w:divsChild>
                                        </w:div>
                                        <w:div w:id="55785113">
                                          <w:marLeft w:val="0"/>
                                          <w:marRight w:val="0"/>
                                          <w:marTop w:val="0"/>
                                          <w:marBottom w:val="0"/>
                                          <w:divBdr>
                                            <w:top w:val="none" w:sz="0" w:space="0" w:color="auto"/>
                                            <w:left w:val="none" w:sz="0" w:space="0" w:color="auto"/>
                                            <w:bottom w:val="none" w:sz="0" w:space="0" w:color="auto"/>
                                            <w:right w:val="none" w:sz="0" w:space="0" w:color="auto"/>
                                          </w:divBdr>
                                          <w:divsChild>
                                            <w:div w:id="1053963136">
                                              <w:marLeft w:val="0"/>
                                              <w:marRight w:val="0"/>
                                              <w:marTop w:val="0"/>
                                              <w:marBottom w:val="0"/>
                                              <w:divBdr>
                                                <w:top w:val="none" w:sz="0" w:space="0" w:color="auto"/>
                                                <w:left w:val="none" w:sz="0" w:space="0" w:color="auto"/>
                                                <w:bottom w:val="none" w:sz="0" w:space="0" w:color="auto"/>
                                                <w:right w:val="none" w:sz="0" w:space="0" w:color="auto"/>
                                              </w:divBdr>
                                            </w:div>
                                            <w:div w:id="1140610244">
                                              <w:marLeft w:val="0"/>
                                              <w:marRight w:val="0"/>
                                              <w:marTop w:val="0"/>
                                              <w:marBottom w:val="0"/>
                                              <w:divBdr>
                                                <w:top w:val="none" w:sz="0" w:space="0" w:color="auto"/>
                                                <w:left w:val="none" w:sz="0" w:space="0" w:color="auto"/>
                                                <w:bottom w:val="none" w:sz="0" w:space="0" w:color="auto"/>
                                                <w:right w:val="none" w:sz="0" w:space="0" w:color="auto"/>
                                              </w:divBdr>
                                            </w:div>
                                            <w:div w:id="2844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37483">
          <w:marLeft w:val="0"/>
          <w:marRight w:val="0"/>
          <w:marTop w:val="570"/>
          <w:marBottom w:val="0"/>
          <w:divBdr>
            <w:top w:val="single" w:sz="6" w:space="0" w:color="AAAAAA"/>
            <w:left w:val="single" w:sz="6" w:space="0" w:color="5F5F5F"/>
            <w:bottom w:val="single" w:sz="6" w:space="0" w:color="5F5F5F"/>
            <w:right w:val="single" w:sz="6" w:space="0" w:color="5F5F5F"/>
          </w:divBdr>
          <w:divsChild>
            <w:div w:id="1772315901">
              <w:marLeft w:val="0"/>
              <w:marRight w:val="0"/>
              <w:marTop w:val="0"/>
              <w:marBottom w:val="0"/>
              <w:divBdr>
                <w:top w:val="none" w:sz="0" w:space="0" w:color="auto"/>
                <w:left w:val="none" w:sz="0" w:space="0" w:color="auto"/>
                <w:bottom w:val="none" w:sz="0" w:space="0" w:color="auto"/>
                <w:right w:val="none" w:sz="0" w:space="0" w:color="auto"/>
              </w:divBdr>
              <w:divsChild>
                <w:div w:id="1777290371">
                  <w:marLeft w:val="0"/>
                  <w:marRight w:val="0"/>
                  <w:marTop w:val="0"/>
                  <w:marBottom w:val="0"/>
                  <w:divBdr>
                    <w:top w:val="none" w:sz="0" w:space="0" w:color="auto"/>
                    <w:left w:val="none" w:sz="0" w:space="0" w:color="auto"/>
                    <w:bottom w:val="none" w:sz="0" w:space="0" w:color="auto"/>
                    <w:right w:val="none" w:sz="0" w:space="0" w:color="auto"/>
                  </w:divBdr>
                  <w:divsChild>
                    <w:div w:id="596597025">
                      <w:marLeft w:val="0"/>
                      <w:marRight w:val="0"/>
                      <w:marTop w:val="0"/>
                      <w:marBottom w:val="0"/>
                      <w:divBdr>
                        <w:top w:val="none" w:sz="0" w:space="0" w:color="auto"/>
                        <w:left w:val="none" w:sz="0" w:space="0" w:color="auto"/>
                        <w:bottom w:val="none" w:sz="0" w:space="0" w:color="auto"/>
                        <w:right w:val="none" w:sz="0" w:space="0" w:color="auto"/>
                      </w:divBdr>
                      <w:divsChild>
                        <w:div w:id="1800495175">
                          <w:marLeft w:val="0"/>
                          <w:marRight w:val="0"/>
                          <w:marTop w:val="0"/>
                          <w:marBottom w:val="0"/>
                          <w:divBdr>
                            <w:top w:val="none" w:sz="0" w:space="0" w:color="auto"/>
                            <w:left w:val="none" w:sz="0" w:space="0" w:color="auto"/>
                            <w:bottom w:val="none" w:sz="0" w:space="0" w:color="auto"/>
                            <w:right w:val="none" w:sz="0" w:space="0" w:color="auto"/>
                          </w:divBdr>
                          <w:divsChild>
                            <w:div w:id="33596573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829857827">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776636619">
      <w:bodyDiv w:val="1"/>
      <w:marLeft w:val="0"/>
      <w:marRight w:val="0"/>
      <w:marTop w:val="0"/>
      <w:marBottom w:val="0"/>
      <w:divBdr>
        <w:top w:val="none" w:sz="0" w:space="0" w:color="auto"/>
        <w:left w:val="none" w:sz="0" w:space="0" w:color="auto"/>
        <w:bottom w:val="none" w:sz="0" w:space="0" w:color="auto"/>
        <w:right w:val="none" w:sz="0" w:space="0" w:color="auto"/>
      </w:divBdr>
      <w:divsChild>
        <w:div w:id="1578396577">
          <w:marLeft w:val="0"/>
          <w:marRight w:val="0"/>
          <w:marTop w:val="0"/>
          <w:marBottom w:val="0"/>
          <w:divBdr>
            <w:top w:val="none" w:sz="0" w:space="0" w:color="auto"/>
            <w:left w:val="none" w:sz="0" w:space="0" w:color="auto"/>
            <w:bottom w:val="none" w:sz="0" w:space="0" w:color="auto"/>
            <w:right w:val="none" w:sz="0" w:space="0" w:color="auto"/>
          </w:divBdr>
          <w:divsChild>
            <w:div w:id="1616057338">
              <w:marLeft w:val="0"/>
              <w:marRight w:val="0"/>
              <w:marTop w:val="0"/>
              <w:marBottom w:val="0"/>
              <w:divBdr>
                <w:top w:val="none" w:sz="0" w:space="0" w:color="auto"/>
                <w:left w:val="none" w:sz="0" w:space="0" w:color="auto"/>
                <w:bottom w:val="none" w:sz="0" w:space="0" w:color="auto"/>
                <w:right w:val="none" w:sz="0" w:space="0" w:color="auto"/>
              </w:divBdr>
            </w:div>
          </w:divsChild>
        </w:div>
        <w:div w:id="486635738">
          <w:marLeft w:val="0"/>
          <w:marRight w:val="0"/>
          <w:marTop w:val="0"/>
          <w:marBottom w:val="0"/>
          <w:divBdr>
            <w:top w:val="none" w:sz="0" w:space="0" w:color="auto"/>
            <w:left w:val="none" w:sz="0" w:space="0" w:color="auto"/>
            <w:bottom w:val="none" w:sz="0" w:space="0" w:color="auto"/>
            <w:right w:val="none" w:sz="0" w:space="0" w:color="auto"/>
          </w:divBdr>
          <w:divsChild>
            <w:div w:id="1990136957">
              <w:marLeft w:val="0"/>
              <w:marRight w:val="0"/>
              <w:marTop w:val="0"/>
              <w:marBottom w:val="0"/>
              <w:divBdr>
                <w:top w:val="none" w:sz="0" w:space="0" w:color="auto"/>
                <w:left w:val="none" w:sz="0" w:space="0" w:color="auto"/>
                <w:bottom w:val="none" w:sz="0" w:space="0" w:color="auto"/>
                <w:right w:val="none" w:sz="0" w:space="0" w:color="auto"/>
              </w:divBdr>
            </w:div>
          </w:divsChild>
        </w:div>
        <w:div w:id="999310402">
          <w:marLeft w:val="0"/>
          <w:marRight w:val="0"/>
          <w:marTop w:val="0"/>
          <w:marBottom w:val="0"/>
          <w:divBdr>
            <w:top w:val="none" w:sz="0" w:space="0" w:color="auto"/>
            <w:left w:val="none" w:sz="0" w:space="0" w:color="auto"/>
            <w:bottom w:val="none" w:sz="0" w:space="0" w:color="auto"/>
            <w:right w:val="none" w:sz="0" w:space="0" w:color="auto"/>
          </w:divBdr>
          <w:divsChild>
            <w:div w:id="1214730517">
              <w:marLeft w:val="-225"/>
              <w:marRight w:val="-225"/>
              <w:marTop w:val="0"/>
              <w:marBottom w:val="0"/>
              <w:divBdr>
                <w:top w:val="none" w:sz="0" w:space="0" w:color="auto"/>
                <w:left w:val="none" w:sz="0" w:space="0" w:color="auto"/>
                <w:bottom w:val="none" w:sz="0" w:space="0" w:color="auto"/>
                <w:right w:val="none" w:sz="0" w:space="0" w:color="auto"/>
              </w:divBdr>
              <w:divsChild>
                <w:div w:id="1353612169">
                  <w:marLeft w:val="0"/>
                  <w:marRight w:val="0"/>
                  <w:marTop w:val="0"/>
                  <w:marBottom w:val="0"/>
                  <w:divBdr>
                    <w:top w:val="none" w:sz="0" w:space="0" w:color="auto"/>
                    <w:left w:val="none" w:sz="0" w:space="0" w:color="auto"/>
                    <w:bottom w:val="none" w:sz="0" w:space="0" w:color="auto"/>
                    <w:right w:val="none" w:sz="0" w:space="0" w:color="auto"/>
                  </w:divBdr>
                  <w:divsChild>
                    <w:div w:id="1838959353">
                      <w:marLeft w:val="0"/>
                      <w:marRight w:val="0"/>
                      <w:marTop w:val="0"/>
                      <w:marBottom w:val="0"/>
                      <w:divBdr>
                        <w:top w:val="none" w:sz="0" w:space="0" w:color="auto"/>
                        <w:left w:val="none" w:sz="0" w:space="0" w:color="auto"/>
                        <w:bottom w:val="none" w:sz="0" w:space="0" w:color="auto"/>
                        <w:right w:val="none" w:sz="0" w:space="0" w:color="auto"/>
                      </w:divBdr>
                    </w:div>
                  </w:divsChild>
                </w:div>
                <w:div w:id="671568917">
                  <w:marLeft w:val="0"/>
                  <w:marRight w:val="0"/>
                  <w:marTop w:val="0"/>
                  <w:marBottom w:val="0"/>
                  <w:divBdr>
                    <w:top w:val="none" w:sz="0" w:space="0" w:color="auto"/>
                    <w:left w:val="none" w:sz="0" w:space="0" w:color="auto"/>
                    <w:bottom w:val="none" w:sz="0" w:space="0" w:color="auto"/>
                    <w:right w:val="none" w:sz="0" w:space="0" w:color="auto"/>
                  </w:divBdr>
                  <w:divsChild>
                    <w:div w:id="1573541468">
                      <w:marLeft w:val="-225"/>
                      <w:marRight w:val="-225"/>
                      <w:marTop w:val="0"/>
                      <w:marBottom w:val="0"/>
                      <w:divBdr>
                        <w:top w:val="none" w:sz="0" w:space="0" w:color="auto"/>
                        <w:left w:val="none" w:sz="0" w:space="0" w:color="auto"/>
                        <w:bottom w:val="none" w:sz="0" w:space="0" w:color="auto"/>
                        <w:right w:val="none" w:sz="0" w:space="0" w:color="auto"/>
                      </w:divBdr>
                      <w:divsChild>
                        <w:div w:id="819032967">
                          <w:marLeft w:val="0"/>
                          <w:marRight w:val="0"/>
                          <w:marTop w:val="0"/>
                          <w:marBottom w:val="0"/>
                          <w:divBdr>
                            <w:top w:val="none" w:sz="0" w:space="0" w:color="auto"/>
                            <w:left w:val="none" w:sz="0" w:space="0" w:color="auto"/>
                            <w:bottom w:val="none" w:sz="0" w:space="0" w:color="auto"/>
                            <w:right w:val="none" w:sz="0" w:space="0" w:color="auto"/>
                          </w:divBdr>
                          <w:divsChild>
                            <w:div w:id="1163471442">
                              <w:marLeft w:val="0"/>
                              <w:marRight w:val="0"/>
                              <w:marTop w:val="0"/>
                              <w:marBottom w:val="0"/>
                              <w:divBdr>
                                <w:top w:val="none" w:sz="0" w:space="0" w:color="auto"/>
                                <w:left w:val="none" w:sz="0" w:space="0" w:color="auto"/>
                                <w:bottom w:val="none" w:sz="0" w:space="0" w:color="auto"/>
                                <w:right w:val="none" w:sz="0" w:space="0" w:color="auto"/>
                              </w:divBdr>
                              <w:divsChild>
                                <w:div w:id="1565526841">
                                  <w:marLeft w:val="0"/>
                                  <w:marRight w:val="0"/>
                                  <w:marTop w:val="0"/>
                                  <w:marBottom w:val="0"/>
                                  <w:divBdr>
                                    <w:top w:val="none" w:sz="0" w:space="0" w:color="auto"/>
                                    <w:left w:val="none" w:sz="0" w:space="0" w:color="auto"/>
                                    <w:bottom w:val="none" w:sz="0" w:space="0" w:color="auto"/>
                                    <w:right w:val="none" w:sz="0" w:space="0" w:color="auto"/>
                                  </w:divBdr>
                                </w:div>
                                <w:div w:id="672224862">
                                  <w:marLeft w:val="0"/>
                                  <w:marRight w:val="0"/>
                                  <w:marTop w:val="180"/>
                                  <w:marBottom w:val="180"/>
                                  <w:divBdr>
                                    <w:top w:val="single" w:sz="6" w:space="7" w:color="EBEBEB"/>
                                    <w:left w:val="single" w:sz="6" w:space="7" w:color="EBEBEB"/>
                                    <w:bottom w:val="single" w:sz="6" w:space="7" w:color="EBEBEB"/>
                                    <w:right w:val="single" w:sz="6" w:space="7" w:color="EBEBEB"/>
                                  </w:divBdr>
                                  <w:divsChild>
                                    <w:div w:id="327708244">
                                      <w:marLeft w:val="0"/>
                                      <w:marRight w:val="0"/>
                                      <w:marTop w:val="0"/>
                                      <w:marBottom w:val="0"/>
                                      <w:divBdr>
                                        <w:top w:val="none" w:sz="0" w:space="0" w:color="auto"/>
                                        <w:left w:val="none" w:sz="0" w:space="0" w:color="auto"/>
                                        <w:bottom w:val="none" w:sz="0" w:space="0" w:color="auto"/>
                                        <w:right w:val="none" w:sz="0" w:space="0" w:color="auto"/>
                                      </w:divBdr>
                                    </w:div>
                                  </w:divsChild>
                                </w:div>
                                <w:div w:id="305360177">
                                  <w:marLeft w:val="0"/>
                                  <w:marRight w:val="0"/>
                                  <w:marTop w:val="180"/>
                                  <w:marBottom w:val="180"/>
                                  <w:divBdr>
                                    <w:top w:val="single" w:sz="6" w:space="7" w:color="EBEBEB"/>
                                    <w:left w:val="single" w:sz="6" w:space="7" w:color="EBEBEB"/>
                                    <w:bottom w:val="single" w:sz="6" w:space="7" w:color="EBEBEB"/>
                                    <w:right w:val="single" w:sz="6" w:space="7" w:color="EBEBEB"/>
                                  </w:divBdr>
                                  <w:divsChild>
                                    <w:div w:id="1817145763">
                                      <w:marLeft w:val="0"/>
                                      <w:marRight w:val="0"/>
                                      <w:marTop w:val="0"/>
                                      <w:marBottom w:val="0"/>
                                      <w:divBdr>
                                        <w:top w:val="none" w:sz="0" w:space="0" w:color="auto"/>
                                        <w:left w:val="single" w:sz="24" w:space="7" w:color="8AC007"/>
                                        <w:bottom w:val="none" w:sz="0" w:space="0" w:color="auto"/>
                                        <w:right w:val="none" w:sz="0" w:space="0" w:color="auto"/>
                                      </w:divBdr>
                                    </w:div>
                                  </w:divsChild>
                                </w:div>
                                <w:div w:id="1954700666">
                                  <w:marLeft w:val="0"/>
                                  <w:marRight w:val="0"/>
                                  <w:marTop w:val="180"/>
                                  <w:marBottom w:val="180"/>
                                  <w:divBdr>
                                    <w:top w:val="single" w:sz="6" w:space="7" w:color="EBEBEB"/>
                                    <w:left w:val="single" w:sz="6" w:space="7" w:color="EBEBEB"/>
                                    <w:bottom w:val="single" w:sz="6" w:space="7" w:color="EBEBEB"/>
                                    <w:right w:val="single" w:sz="6" w:space="7" w:color="EBEBEB"/>
                                  </w:divBdr>
                                  <w:divsChild>
                                    <w:div w:id="628169282">
                                      <w:marLeft w:val="0"/>
                                      <w:marRight w:val="0"/>
                                      <w:marTop w:val="0"/>
                                      <w:marBottom w:val="0"/>
                                      <w:divBdr>
                                        <w:top w:val="none" w:sz="0" w:space="0" w:color="auto"/>
                                        <w:left w:val="single" w:sz="24" w:space="7" w:color="8AC007"/>
                                        <w:bottom w:val="none" w:sz="0" w:space="0" w:color="auto"/>
                                        <w:right w:val="none" w:sz="0" w:space="0" w:color="auto"/>
                                      </w:divBdr>
                                    </w:div>
                                  </w:divsChild>
                                </w:div>
                                <w:div w:id="672798320">
                                  <w:marLeft w:val="0"/>
                                  <w:marRight w:val="0"/>
                                  <w:marTop w:val="180"/>
                                  <w:marBottom w:val="180"/>
                                  <w:divBdr>
                                    <w:top w:val="single" w:sz="6" w:space="7" w:color="EBEBEB"/>
                                    <w:left w:val="single" w:sz="6" w:space="7" w:color="EBEBEB"/>
                                    <w:bottom w:val="single" w:sz="6" w:space="7" w:color="EBEBEB"/>
                                    <w:right w:val="single" w:sz="6" w:space="7" w:color="EBEBEB"/>
                                  </w:divBdr>
                                  <w:divsChild>
                                    <w:div w:id="610820778">
                                      <w:marLeft w:val="0"/>
                                      <w:marRight w:val="0"/>
                                      <w:marTop w:val="0"/>
                                      <w:marBottom w:val="0"/>
                                      <w:divBdr>
                                        <w:top w:val="none" w:sz="0" w:space="0" w:color="auto"/>
                                        <w:left w:val="single" w:sz="24" w:space="7" w:color="8AC007"/>
                                        <w:bottom w:val="none" w:sz="0" w:space="0" w:color="auto"/>
                                        <w:right w:val="none" w:sz="0" w:space="0" w:color="auto"/>
                                      </w:divBdr>
                                    </w:div>
                                  </w:divsChild>
                                </w:div>
                                <w:div w:id="1706560856">
                                  <w:marLeft w:val="0"/>
                                  <w:marRight w:val="0"/>
                                  <w:marTop w:val="180"/>
                                  <w:marBottom w:val="180"/>
                                  <w:divBdr>
                                    <w:top w:val="single" w:sz="6" w:space="7" w:color="EBEBEB"/>
                                    <w:left w:val="single" w:sz="6" w:space="7" w:color="EBEBEB"/>
                                    <w:bottom w:val="single" w:sz="6" w:space="7" w:color="EBEBEB"/>
                                    <w:right w:val="single" w:sz="6" w:space="7" w:color="EBEBEB"/>
                                  </w:divBdr>
                                  <w:divsChild>
                                    <w:div w:id="1330596535">
                                      <w:marLeft w:val="0"/>
                                      <w:marRight w:val="0"/>
                                      <w:marTop w:val="0"/>
                                      <w:marBottom w:val="0"/>
                                      <w:divBdr>
                                        <w:top w:val="none" w:sz="0" w:space="0" w:color="auto"/>
                                        <w:left w:val="single" w:sz="24" w:space="7" w:color="8AC007"/>
                                        <w:bottom w:val="none" w:sz="0" w:space="0" w:color="auto"/>
                                        <w:right w:val="none" w:sz="0" w:space="0" w:color="auto"/>
                                      </w:divBdr>
                                    </w:div>
                                  </w:divsChild>
                                </w:div>
                                <w:div w:id="1637832781">
                                  <w:marLeft w:val="0"/>
                                  <w:marRight w:val="0"/>
                                  <w:marTop w:val="180"/>
                                  <w:marBottom w:val="180"/>
                                  <w:divBdr>
                                    <w:top w:val="single" w:sz="6" w:space="7" w:color="EBEBEB"/>
                                    <w:left w:val="single" w:sz="6" w:space="7" w:color="EBEBEB"/>
                                    <w:bottom w:val="single" w:sz="6" w:space="7" w:color="EBEBEB"/>
                                    <w:right w:val="single" w:sz="6" w:space="7" w:color="EBEBEB"/>
                                  </w:divBdr>
                                  <w:divsChild>
                                    <w:div w:id="1953901657">
                                      <w:marLeft w:val="0"/>
                                      <w:marRight w:val="0"/>
                                      <w:marTop w:val="0"/>
                                      <w:marBottom w:val="0"/>
                                      <w:divBdr>
                                        <w:top w:val="none" w:sz="0" w:space="0" w:color="auto"/>
                                        <w:left w:val="single" w:sz="24" w:space="7" w:color="8AC007"/>
                                        <w:bottom w:val="none" w:sz="0" w:space="0" w:color="auto"/>
                                        <w:right w:val="none" w:sz="0" w:space="0" w:color="auto"/>
                                      </w:divBdr>
                                    </w:div>
                                  </w:divsChild>
                                </w:div>
                                <w:div w:id="365910110">
                                  <w:marLeft w:val="0"/>
                                  <w:marRight w:val="0"/>
                                  <w:marTop w:val="180"/>
                                  <w:marBottom w:val="180"/>
                                  <w:divBdr>
                                    <w:top w:val="single" w:sz="6" w:space="7" w:color="EBEBEB"/>
                                    <w:left w:val="single" w:sz="6" w:space="7" w:color="EBEBEB"/>
                                    <w:bottom w:val="single" w:sz="6" w:space="7" w:color="EBEBEB"/>
                                    <w:right w:val="single" w:sz="6" w:space="7" w:color="EBEBEB"/>
                                  </w:divBdr>
                                  <w:divsChild>
                                    <w:div w:id="862207945">
                                      <w:marLeft w:val="0"/>
                                      <w:marRight w:val="0"/>
                                      <w:marTop w:val="0"/>
                                      <w:marBottom w:val="0"/>
                                      <w:divBdr>
                                        <w:top w:val="none" w:sz="0" w:space="0" w:color="auto"/>
                                        <w:left w:val="single" w:sz="24" w:space="7" w:color="8AC007"/>
                                        <w:bottom w:val="none" w:sz="0" w:space="0" w:color="auto"/>
                                        <w:right w:val="none" w:sz="0" w:space="0" w:color="auto"/>
                                      </w:divBdr>
                                    </w:div>
                                  </w:divsChild>
                                </w:div>
                                <w:div w:id="2995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41503">
                          <w:marLeft w:val="0"/>
                          <w:marRight w:val="0"/>
                          <w:marTop w:val="0"/>
                          <w:marBottom w:val="0"/>
                          <w:divBdr>
                            <w:top w:val="none" w:sz="0" w:space="0" w:color="auto"/>
                            <w:left w:val="none" w:sz="0" w:space="0" w:color="auto"/>
                            <w:bottom w:val="none" w:sz="0" w:space="0" w:color="auto"/>
                            <w:right w:val="none" w:sz="0" w:space="0" w:color="auto"/>
                          </w:divBdr>
                          <w:divsChild>
                            <w:div w:id="968634246">
                              <w:marLeft w:val="-225"/>
                              <w:marRight w:val="-225"/>
                              <w:marTop w:val="0"/>
                              <w:marBottom w:val="0"/>
                              <w:divBdr>
                                <w:top w:val="none" w:sz="0" w:space="0" w:color="auto"/>
                                <w:left w:val="none" w:sz="0" w:space="0" w:color="auto"/>
                                <w:bottom w:val="none" w:sz="0" w:space="0" w:color="auto"/>
                                <w:right w:val="none" w:sz="0" w:space="0" w:color="auto"/>
                              </w:divBdr>
                            </w:div>
                            <w:div w:id="1183280246">
                              <w:marLeft w:val="-225"/>
                              <w:marRight w:val="-225"/>
                              <w:marTop w:val="0"/>
                              <w:marBottom w:val="0"/>
                              <w:divBdr>
                                <w:top w:val="none" w:sz="0" w:space="0" w:color="auto"/>
                                <w:left w:val="none" w:sz="0" w:space="0" w:color="auto"/>
                                <w:bottom w:val="none" w:sz="0" w:space="0" w:color="auto"/>
                                <w:right w:val="none" w:sz="0" w:space="0" w:color="auto"/>
                              </w:divBdr>
                            </w:div>
                            <w:div w:id="736250092">
                              <w:marLeft w:val="-225"/>
                              <w:marRight w:val="-225"/>
                              <w:marTop w:val="0"/>
                              <w:marBottom w:val="0"/>
                              <w:divBdr>
                                <w:top w:val="none" w:sz="0" w:space="0" w:color="auto"/>
                                <w:left w:val="none" w:sz="0" w:space="0" w:color="auto"/>
                                <w:bottom w:val="none" w:sz="0" w:space="0" w:color="auto"/>
                                <w:right w:val="none" w:sz="0" w:space="0" w:color="auto"/>
                              </w:divBdr>
                              <w:divsChild>
                                <w:div w:id="1824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9632">
                      <w:marLeft w:val="-225"/>
                      <w:marRight w:val="-225"/>
                      <w:marTop w:val="0"/>
                      <w:marBottom w:val="0"/>
                      <w:divBdr>
                        <w:top w:val="none" w:sz="0" w:space="0" w:color="auto"/>
                        <w:left w:val="none" w:sz="0" w:space="0" w:color="auto"/>
                        <w:bottom w:val="none" w:sz="0" w:space="0" w:color="auto"/>
                        <w:right w:val="none" w:sz="0" w:space="0" w:color="auto"/>
                      </w:divBdr>
                      <w:divsChild>
                        <w:div w:id="1406875128">
                          <w:marLeft w:val="0"/>
                          <w:marRight w:val="0"/>
                          <w:marTop w:val="0"/>
                          <w:marBottom w:val="0"/>
                          <w:divBdr>
                            <w:top w:val="none" w:sz="0" w:space="0" w:color="auto"/>
                            <w:left w:val="none" w:sz="0" w:space="0" w:color="auto"/>
                            <w:bottom w:val="none" w:sz="0" w:space="0" w:color="auto"/>
                            <w:right w:val="none" w:sz="0" w:space="0" w:color="auto"/>
                          </w:divBdr>
                          <w:divsChild>
                            <w:div w:id="1302661210">
                              <w:marLeft w:val="0"/>
                              <w:marRight w:val="0"/>
                              <w:marTop w:val="300"/>
                              <w:marBottom w:val="0"/>
                              <w:divBdr>
                                <w:top w:val="none" w:sz="0" w:space="0" w:color="auto"/>
                                <w:left w:val="none" w:sz="0" w:space="0" w:color="auto"/>
                                <w:bottom w:val="none" w:sz="0" w:space="0" w:color="auto"/>
                                <w:right w:val="none" w:sz="0" w:space="0" w:color="auto"/>
                              </w:divBdr>
                              <w:divsChild>
                                <w:div w:id="1441877581">
                                  <w:marLeft w:val="-225"/>
                                  <w:marRight w:val="-225"/>
                                  <w:marTop w:val="0"/>
                                  <w:marBottom w:val="0"/>
                                  <w:divBdr>
                                    <w:top w:val="none" w:sz="0" w:space="0" w:color="auto"/>
                                    <w:left w:val="none" w:sz="0" w:space="0" w:color="auto"/>
                                    <w:bottom w:val="none" w:sz="0" w:space="0" w:color="auto"/>
                                    <w:right w:val="none" w:sz="0" w:space="0" w:color="auto"/>
                                  </w:divBdr>
                                  <w:divsChild>
                                    <w:div w:id="291208011">
                                      <w:marLeft w:val="0"/>
                                      <w:marRight w:val="0"/>
                                      <w:marTop w:val="0"/>
                                      <w:marBottom w:val="0"/>
                                      <w:divBdr>
                                        <w:top w:val="none" w:sz="0" w:space="0" w:color="auto"/>
                                        <w:left w:val="none" w:sz="0" w:space="0" w:color="auto"/>
                                        <w:bottom w:val="none" w:sz="0" w:space="0" w:color="auto"/>
                                        <w:right w:val="none" w:sz="0" w:space="0" w:color="auto"/>
                                      </w:divBdr>
                                    </w:div>
                                    <w:div w:id="322514786">
                                      <w:marLeft w:val="0"/>
                                      <w:marRight w:val="0"/>
                                      <w:marTop w:val="0"/>
                                      <w:marBottom w:val="0"/>
                                      <w:divBdr>
                                        <w:top w:val="none" w:sz="0" w:space="0" w:color="auto"/>
                                        <w:left w:val="none" w:sz="0" w:space="0" w:color="auto"/>
                                        <w:bottom w:val="none" w:sz="0" w:space="0" w:color="auto"/>
                                        <w:right w:val="none" w:sz="0" w:space="0" w:color="auto"/>
                                      </w:divBdr>
                                    </w:div>
                                    <w:div w:id="1791046010">
                                      <w:marLeft w:val="0"/>
                                      <w:marRight w:val="0"/>
                                      <w:marTop w:val="0"/>
                                      <w:marBottom w:val="0"/>
                                      <w:divBdr>
                                        <w:top w:val="none" w:sz="0" w:space="0" w:color="auto"/>
                                        <w:left w:val="none" w:sz="0" w:space="0" w:color="auto"/>
                                        <w:bottom w:val="none" w:sz="0" w:space="0" w:color="auto"/>
                                        <w:right w:val="none" w:sz="0" w:space="0" w:color="auto"/>
                                      </w:divBdr>
                                    </w:div>
                                    <w:div w:id="609360570">
                                      <w:marLeft w:val="0"/>
                                      <w:marRight w:val="0"/>
                                      <w:marTop w:val="0"/>
                                      <w:marBottom w:val="0"/>
                                      <w:divBdr>
                                        <w:top w:val="none" w:sz="0" w:space="0" w:color="auto"/>
                                        <w:left w:val="none" w:sz="0" w:space="0" w:color="auto"/>
                                        <w:bottom w:val="none" w:sz="0" w:space="0" w:color="auto"/>
                                        <w:right w:val="none" w:sz="0" w:space="0" w:color="auto"/>
                                      </w:divBdr>
                                    </w:div>
                                  </w:divsChild>
                                </w:div>
                                <w:div w:id="2099518305">
                                  <w:marLeft w:val="0"/>
                                  <w:marRight w:val="0"/>
                                  <w:marTop w:val="0"/>
                                  <w:marBottom w:val="0"/>
                                  <w:divBdr>
                                    <w:top w:val="none" w:sz="0" w:space="0" w:color="auto"/>
                                    <w:left w:val="none" w:sz="0" w:space="0" w:color="auto"/>
                                    <w:bottom w:val="none" w:sz="0" w:space="0" w:color="auto"/>
                                    <w:right w:val="none" w:sz="0" w:space="0" w:color="auto"/>
                                  </w:divBdr>
                                  <w:divsChild>
                                    <w:div w:id="1900283093">
                                      <w:marLeft w:val="0"/>
                                      <w:marRight w:val="0"/>
                                      <w:marTop w:val="0"/>
                                      <w:marBottom w:val="225"/>
                                      <w:divBdr>
                                        <w:top w:val="none" w:sz="0" w:space="0" w:color="auto"/>
                                        <w:left w:val="none" w:sz="0" w:space="0" w:color="auto"/>
                                        <w:bottom w:val="none" w:sz="0" w:space="0" w:color="auto"/>
                                        <w:right w:val="none" w:sz="0" w:space="0" w:color="auto"/>
                                      </w:divBdr>
                                    </w:div>
                                    <w:div w:id="1597784192">
                                      <w:marLeft w:val="0"/>
                                      <w:marRight w:val="0"/>
                                      <w:marTop w:val="0"/>
                                      <w:marBottom w:val="225"/>
                                      <w:divBdr>
                                        <w:top w:val="none" w:sz="0" w:space="0" w:color="auto"/>
                                        <w:left w:val="none" w:sz="0" w:space="0" w:color="auto"/>
                                        <w:bottom w:val="none" w:sz="0" w:space="0" w:color="auto"/>
                                        <w:right w:val="none" w:sz="0" w:space="0" w:color="auto"/>
                                      </w:divBdr>
                                    </w:div>
                                    <w:div w:id="220217052">
                                      <w:marLeft w:val="0"/>
                                      <w:marRight w:val="0"/>
                                      <w:marTop w:val="0"/>
                                      <w:marBottom w:val="225"/>
                                      <w:divBdr>
                                        <w:top w:val="none" w:sz="0" w:space="0" w:color="auto"/>
                                        <w:left w:val="none" w:sz="0" w:space="0" w:color="auto"/>
                                        <w:bottom w:val="none" w:sz="0" w:space="0" w:color="auto"/>
                                        <w:right w:val="none" w:sz="0" w:space="0" w:color="auto"/>
                                      </w:divBdr>
                                    </w:div>
                                    <w:div w:id="691951962">
                                      <w:marLeft w:val="0"/>
                                      <w:marRight w:val="0"/>
                                      <w:marTop w:val="0"/>
                                      <w:marBottom w:val="225"/>
                                      <w:divBdr>
                                        <w:top w:val="none" w:sz="0" w:space="0" w:color="auto"/>
                                        <w:left w:val="none" w:sz="0" w:space="0" w:color="auto"/>
                                        <w:bottom w:val="none" w:sz="0" w:space="0" w:color="auto"/>
                                        <w:right w:val="none" w:sz="0" w:space="0" w:color="auto"/>
                                      </w:divBdr>
                                    </w:div>
                                  </w:divsChild>
                                </w:div>
                                <w:div w:id="1515727206">
                                  <w:marLeft w:val="0"/>
                                  <w:marRight w:val="0"/>
                                  <w:marTop w:val="0"/>
                                  <w:marBottom w:val="0"/>
                                  <w:divBdr>
                                    <w:top w:val="none" w:sz="0" w:space="0" w:color="auto"/>
                                    <w:left w:val="none" w:sz="0" w:space="0" w:color="auto"/>
                                    <w:bottom w:val="none" w:sz="0" w:space="0" w:color="auto"/>
                                    <w:right w:val="none" w:sz="0" w:space="0" w:color="auto"/>
                                  </w:divBdr>
                                </w:div>
                                <w:div w:id="634411710">
                                  <w:marLeft w:val="-225"/>
                                  <w:marRight w:val="-225"/>
                                  <w:marTop w:val="0"/>
                                  <w:marBottom w:val="0"/>
                                  <w:divBdr>
                                    <w:top w:val="none" w:sz="0" w:space="0" w:color="auto"/>
                                    <w:left w:val="none" w:sz="0" w:space="0" w:color="auto"/>
                                    <w:bottom w:val="none" w:sz="0" w:space="0" w:color="auto"/>
                                    <w:right w:val="none" w:sz="0" w:space="0" w:color="auto"/>
                                  </w:divBdr>
                                  <w:divsChild>
                                    <w:div w:id="1433894234">
                                      <w:marLeft w:val="0"/>
                                      <w:marRight w:val="0"/>
                                      <w:marTop w:val="0"/>
                                      <w:marBottom w:val="0"/>
                                      <w:divBdr>
                                        <w:top w:val="none" w:sz="0" w:space="0" w:color="auto"/>
                                        <w:left w:val="none" w:sz="0" w:space="0" w:color="auto"/>
                                        <w:bottom w:val="none" w:sz="0" w:space="0" w:color="auto"/>
                                        <w:right w:val="none" w:sz="0" w:space="0" w:color="auto"/>
                                      </w:divBdr>
                                    </w:div>
                                    <w:div w:id="547256019">
                                      <w:marLeft w:val="0"/>
                                      <w:marRight w:val="0"/>
                                      <w:marTop w:val="0"/>
                                      <w:marBottom w:val="0"/>
                                      <w:divBdr>
                                        <w:top w:val="none" w:sz="0" w:space="0" w:color="auto"/>
                                        <w:left w:val="none" w:sz="0" w:space="0" w:color="auto"/>
                                        <w:bottom w:val="none" w:sz="0" w:space="0" w:color="auto"/>
                                        <w:right w:val="none" w:sz="0" w:space="0" w:color="auto"/>
                                      </w:divBdr>
                                    </w:div>
                                    <w:div w:id="764880578">
                                      <w:marLeft w:val="0"/>
                                      <w:marRight w:val="0"/>
                                      <w:marTop w:val="0"/>
                                      <w:marBottom w:val="0"/>
                                      <w:divBdr>
                                        <w:top w:val="none" w:sz="0" w:space="0" w:color="auto"/>
                                        <w:left w:val="none" w:sz="0" w:space="0" w:color="auto"/>
                                        <w:bottom w:val="none" w:sz="0" w:space="0" w:color="auto"/>
                                        <w:right w:val="none" w:sz="0" w:space="0" w:color="auto"/>
                                      </w:divBdr>
                                    </w:div>
                                    <w:div w:id="430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8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5685">
          <w:marLeft w:val="0"/>
          <w:marRight w:val="0"/>
          <w:marTop w:val="570"/>
          <w:marBottom w:val="0"/>
          <w:divBdr>
            <w:top w:val="single" w:sz="6" w:space="0" w:color="AAAAAA"/>
            <w:left w:val="single" w:sz="6" w:space="0" w:color="5F5F5F"/>
            <w:bottom w:val="single" w:sz="6" w:space="0" w:color="5F5F5F"/>
            <w:right w:val="single" w:sz="6" w:space="0" w:color="5F5F5F"/>
          </w:divBdr>
          <w:divsChild>
            <w:div w:id="127286440">
              <w:marLeft w:val="0"/>
              <w:marRight w:val="0"/>
              <w:marTop w:val="0"/>
              <w:marBottom w:val="0"/>
              <w:divBdr>
                <w:top w:val="none" w:sz="0" w:space="0" w:color="auto"/>
                <w:left w:val="none" w:sz="0" w:space="0" w:color="auto"/>
                <w:bottom w:val="none" w:sz="0" w:space="0" w:color="auto"/>
                <w:right w:val="none" w:sz="0" w:space="0" w:color="auto"/>
              </w:divBdr>
              <w:divsChild>
                <w:div w:id="1158887076">
                  <w:marLeft w:val="0"/>
                  <w:marRight w:val="0"/>
                  <w:marTop w:val="0"/>
                  <w:marBottom w:val="0"/>
                  <w:divBdr>
                    <w:top w:val="none" w:sz="0" w:space="0" w:color="auto"/>
                    <w:left w:val="none" w:sz="0" w:space="0" w:color="auto"/>
                    <w:bottom w:val="none" w:sz="0" w:space="0" w:color="auto"/>
                    <w:right w:val="none" w:sz="0" w:space="0" w:color="auto"/>
                  </w:divBdr>
                </w:div>
                <w:div w:id="1143355602">
                  <w:marLeft w:val="0"/>
                  <w:marRight w:val="0"/>
                  <w:marTop w:val="0"/>
                  <w:marBottom w:val="0"/>
                  <w:divBdr>
                    <w:top w:val="none" w:sz="0" w:space="0" w:color="auto"/>
                    <w:left w:val="none" w:sz="0" w:space="0" w:color="auto"/>
                    <w:bottom w:val="none" w:sz="0" w:space="0" w:color="auto"/>
                    <w:right w:val="none" w:sz="0" w:space="0" w:color="auto"/>
                  </w:divBdr>
                </w:div>
                <w:div w:id="1466699143">
                  <w:marLeft w:val="0"/>
                  <w:marRight w:val="0"/>
                  <w:marTop w:val="0"/>
                  <w:marBottom w:val="0"/>
                  <w:divBdr>
                    <w:top w:val="none" w:sz="0" w:space="0" w:color="auto"/>
                    <w:left w:val="none" w:sz="0" w:space="0" w:color="auto"/>
                    <w:bottom w:val="none" w:sz="0" w:space="0" w:color="auto"/>
                    <w:right w:val="none" w:sz="0" w:space="0" w:color="auto"/>
                  </w:divBdr>
                </w:div>
                <w:div w:id="29575477">
                  <w:marLeft w:val="0"/>
                  <w:marRight w:val="0"/>
                  <w:marTop w:val="0"/>
                  <w:marBottom w:val="0"/>
                  <w:divBdr>
                    <w:top w:val="none" w:sz="0" w:space="0" w:color="auto"/>
                    <w:left w:val="none" w:sz="0" w:space="0" w:color="auto"/>
                    <w:bottom w:val="none" w:sz="0" w:space="0" w:color="auto"/>
                    <w:right w:val="none" w:sz="0" w:space="0" w:color="auto"/>
                  </w:divBdr>
                </w:div>
                <w:div w:id="348796930">
                  <w:marLeft w:val="0"/>
                  <w:marRight w:val="0"/>
                  <w:marTop w:val="0"/>
                  <w:marBottom w:val="0"/>
                  <w:divBdr>
                    <w:top w:val="none" w:sz="0" w:space="0" w:color="auto"/>
                    <w:left w:val="none" w:sz="0" w:space="0" w:color="auto"/>
                    <w:bottom w:val="none" w:sz="0" w:space="0" w:color="auto"/>
                    <w:right w:val="none" w:sz="0" w:space="0" w:color="auto"/>
                  </w:divBdr>
                </w:div>
                <w:div w:id="8989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1135">
          <w:marLeft w:val="0"/>
          <w:marRight w:val="0"/>
          <w:marTop w:val="570"/>
          <w:marBottom w:val="0"/>
          <w:divBdr>
            <w:top w:val="single" w:sz="6" w:space="0" w:color="AAAAAA"/>
            <w:left w:val="single" w:sz="6" w:space="0" w:color="5F5F5F"/>
            <w:bottom w:val="single" w:sz="6" w:space="0" w:color="5F5F5F"/>
            <w:right w:val="single" w:sz="6" w:space="0" w:color="5F5F5F"/>
          </w:divBdr>
          <w:divsChild>
            <w:div w:id="56245021">
              <w:marLeft w:val="0"/>
              <w:marRight w:val="0"/>
              <w:marTop w:val="0"/>
              <w:marBottom w:val="0"/>
              <w:divBdr>
                <w:top w:val="none" w:sz="0" w:space="0" w:color="auto"/>
                <w:left w:val="none" w:sz="0" w:space="0" w:color="auto"/>
                <w:bottom w:val="none" w:sz="0" w:space="0" w:color="auto"/>
                <w:right w:val="none" w:sz="0" w:space="0" w:color="auto"/>
              </w:divBdr>
              <w:divsChild>
                <w:div w:id="1508641279">
                  <w:marLeft w:val="0"/>
                  <w:marRight w:val="0"/>
                  <w:marTop w:val="0"/>
                  <w:marBottom w:val="0"/>
                  <w:divBdr>
                    <w:top w:val="none" w:sz="0" w:space="0" w:color="auto"/>
                    <w:left w:val="none" w:sz="0" w:space="0" w:color="auto"/>
                    <w:bottom w:val="none" w:sz="0" w:space="0" w:color="auto"/>
                    <w:right w:val="none" w:sz="0" w:space="0" w:color="auto"/>
                  </w:divBdr>
                </w:div>
                <w:div w:id="335159030">
                  <w:marLeft w:val="0"/>
                  <w:marRight w:val="0"/>
                  <w:marTop w:val="0"/>
                  <w:marBottom w:val="0"/>
                  <w:divBdr>
                    <w:top w:val="none" w:sz="0" w:space="0" w:color="auto"/>
                    <w:left w:val="none" w:sz="0" w:space="0" w:color="auto"/>
                    <w:bottom w:val="none" w:sz="0" w:space="0" w:color="auto"/>
                    <w:right w:val="none" w:sz="0" w:space="0" w:color="auto"/>
                  </w:divBdr>
                </w:div>
                <w:div w:id="1657958366">
                  <w:marLeft w:val="0"/>
                  <w:marRight w:val="0"/>
                  <w:marTop w:val="0"/>
                  <w:marBottom w:val="0"/>
                  <w:divBdr>
                    <w:top w:val="none" w:sz="0" w:space="0" w:color="auto"/>
                    <w:left w:val="none" w:sz="0" w:space="0" w:color="auto"/>
                    <w:bottom w:val="none" w:sz="0" w:space="0" w:color="auto"/>
                    <w:right w:val="none" w:sz="0" w:space="0" w:color="auto"/>
                  </w:divBdr>
                </w:div>
                <w:div w:id="1203178426">
                  <w:marLeft w:val="0"/>
                  <w:marRight w:val="0"/>
                  <w:marTop w:val="0"/>
                  <w:marBottom w:val="0"/>
                  <w:divBdr>
                    <w:top w:val="none" w:sz="0" w:space="0" w:color="auto"/>
                    <w:left w:val="none" w:sz="0" w:space="0" w:color="auto"/>
                    <w:bottom w:val="none" w:sz="0" w:space="0" w:color="auto"/>
                    <w:right w:val="none" w:sz="0" w:space="0" w:color="auto"/>
                  </w:divBdr>
                </w:div>
                <w:div w:id="20788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5043">
          <w:marLeft w:val="0"/>
          <w:marRight w:val="0"/>
          <w:marTop w:val="570"/>
          <w:marBottom w:val="0"/>
          <w:divBdr>
            <w:top w:val="single" w:sz="6" w:space="0" w:color="AAAAAA"/>
            <w:left w:val="single" w:sz="6" w:space="0" w:color="5F5F5F"/>
            <w:bottom w:val="single" w:sz="6" w:space="0" w:color="5F5F5F"/>
            <w:right w:val="single" w:sz="6" w:space="0" w:color="5F5F5F"/>
          </w:divBdr>
          <w:divsChild>
            <w:div w:id="2121409217">
              <w:marLeft w:val="0"/>
              <w:marRight w:val="0"/>
              <w:marTop w:val="0"/>
              <w:marBottom w:val="0"/>
              <w:divBdr>
                <w:top w:val="none" w:sz="0" w:space="0" w:color="auto"/>
                <w:left w:val="none" w:sz="0" w:space="0" w:color="auto"/>
                <w:bottom w:val="none" w:sz="0" w:space="0" w:color="auto"/>
                <w:right w:val="none" w:sz="0" w:space="0" w:color="auto"/>
              </w:divBdr>
              <w:divsChild>
                <w:div w:id="744914130">
                  <w:marLeft w:val="0"/>
                  <w:marRight w:val="0"/>
                  <w:marTop w:val="0"/>
                  <w:marBottom w:val="0"/>
                  <w:divBdr>
                    <w:top w:val="none" w:sz="0" w:space="0" w:color="auto"/>
                    <w:left w:val="none" w:sz="0" w:space="0" w:color="auto"/>
                    <w:bottom w:val="none" w:sz="0" w:space="0" w:color="auto"/>
                    <w:right w:val="none" w:sz="0" w:space="0" w:color="auto"/>
                  </w:divBdr>
                </w:div>
                <w:div w:id="897132355">
                  <w:marLeft w:val="0"/>
                  <w:marRight w:val="0"/>
                  <w:marTop w:val="0"/>
                  <w:marBottom w:val="0"/>
                  <w:divBdr>
                    <w:top w:val="none" w:sz="0" w:space="0" w:color="auto"/>
                    <w:left w:val="none" w:sz="0" w:space="0" w:color="auto"/>
                    <w:bottom w:val="none" w:sz="0" w:space="0" w:color="auto"/>
                    <w:right w:val="none" w:sz="0" w:space="0" w:color="auto"/>
                  </w:divBdr>
                </w:div>
                <w:div w:id="1440296002">
                  <w:marLeft w:val="0"/>
                  <w:marRight w:val="0"/>
                  <w:marTop w:val="0"/>
                  <w:marBottom w:val="0"/>
                  <w:divBdr>
                    <w:top w:val="none" w:sz="0" w:space="0" w:color="auto"/>
                    <w:left w:val="none" w:sz="0" w:space="0" w:color="auto"/>
                    <w:bottom w:val="none" w:sz="0" w:space="0" w:color="auto"/>
                    <w:right w:val="none" w:sz="0" w:space="0" w:color="auto"/>
                  </w:divBdr>
                </w:div>
                <w:div w:id="21096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5583">
          <w:marLeft w:val="0"/>
          <w:marRight w:val="0"/>
          <w:marTop w:val="570"/>
          <w:marBottom w:val="0"/>
          <w:divBdr>
            <w:top w:val="single" w:sz="6" w:space="0" w:color="AAAAAA"/>
            <w:left w:val="single" w:sz="6" w:space="0" w:color="5F5F5F"/>
            <w:bottom w:val="single" w:sz="6" w:space="0" w:color="5F5F5F"/>
            <w:right w:val="single" w:sz="6" w:space="0" w:color="5F5F5F"/>
          </w:divBdr>
          <w:divsChild>
            <w:div w:id="634867779">
              <w:marLeft w:val="0"/>
              <w:marRight w:val="0"/>
              <w:marTop w:val="0"/>
              <w:marBottom w:val="0"/>
              <w:divBdr>
                <w:top w:val="none" w:sz="0" w:space="0" w:color="auto"/>
                <w:left w:val="none" w:sz="0" w:space="0" w:color="auto"/>
                <w:bottom w:val="none" w:sz="0" w:space="0" w:color="auto"/>
                <w:right w:val="none" w:sz="0" w:space="0" w:color="auto"/>
              </w:divBdr>
              <w:divsChild>
                <w:div w:id="1867132265">
                  <w:marLeft w:val="0"/>
                  <w:marRight w:val="0"/>
                  <w:marTop w:val="0"/>
                  <w:marBottom w:val="0"/>
                  <w:divBdr>
                    <w:top w:val="none" w:sz="0" w:space="0" w:color="auto"/>
                    <w:left w:val="none" w:sz="0" w:space="0" w:color="auto"/>
                    <w:bottom w:val="none" w:sz="0" w:space="0" w:color="auto"/>
                    <w:right w:val="none" w:sz="0" w:space="0" w:color="auto"/>
                  </w:divBdr>
                  <w:divsChild>
                    <w:div w:id="963385785">
                      <w:marLeft w:val="0"/>
                      <w:marRight w:val="0"/>
                      <w:marTop w:val="0"/>
                      <w:marBottom w:val="0"/>
                      <w:divBdr>
                        <w:top w:val="none" w:sz="0" w:space="0" w:color="auto"/>
                        <w:left w:val="none" w:sz="0" w:space="0" w:color="auto"/>
                        <w:bottom w:val="none" w:sz="0" w:space="0" w:color="auto"/>
                        <w:right w:val="none" w:sz="0" w:space="0" w:color="auto"/>
                      </w:divBdr>
                      <w:divsChild>
                        <w:div w:id="220870655">
                          <w:marLeft w:val="0"/>
                          <w:marRight w:val="0"/>
                          <w:marTop w:val="0"/>
                          <w:marBottom w:val="0"/>
                          <w:divBdr>
                            <w:top w:val="none" w:sz="0" w:space="0" w:color="auto"/>
                            <w:left w:val="none" w:sz="0" w:space="0" w:color="auto"/>
                            <w:bottom w:val="none" w:sz="0" w:space="0" w:color="auto"/>
                            <w:right w:val="none" w:sz="0" w:space="0" w:color="auto"/>
                          </w:divBdr>
                          <w:divsChild>
                            <w:div w:id="1339888505">
                              <w:marLeft w:val="0"/>
                              <w:marRight w:val="0"/>
                              <w:marTop w:val="0"/>
                              <w:marBottom w:val="0"/>
                              <w:divBdr>
                                <w:top w:val="none" w:sz="0" w:space="0" w:color="auto"/>
                                <w:left w:val="none" w:sz="0" w:space="0" w:color="auto"/>
                                <w:bottom w:val="none" w:sz="0" w:space="0" w:color="auto"/>
                                <w:right w:val="none" w:sz="0" w:space="0" w:color="auto"/>
                              </w:divBdr>
                              <w:divsChild>
                                <w:div w:id="931353287">
                                  <w:marLeft w:val="0"/>
                                  <w:marRight w:val="0"/>
                                  <w:marTop w:val="0"/>
                                  <w:marBottom w:val="0"/>
                                  <w:divBdr>
                                    <w:top w:val="none" w:sz="0" w:space="0" w:color="auto"/>
                                    <w:left w:val="none" w:sz="0" w:space="0" w:color="auto"/>
                                    <w:bottom w:val="none" w:sz="0" w:space="0" w:color="auto"/>
                                    <w:right w:val="none" w:sz="0" w:space="0" w:color="auto"/>
                                  </w:divBdr>
                                  <w:divsChild>
                                    <w:div w:id="669527009">
                                      <w:marLeft w:val="0"/>
                                      <w:marRight w:val="0"/>
                                      <w:marTop w:val="0"/>
                                      <w:marBottom w:val="0"/>
                                      <w:divBdr>
                                        <w:top w:val="single" w:sz="6" w:space="0" w:color="555555"/>
                                        <w:left w:val="single" w:sz="6" w:space="0" w:color="555555"/>
                                        <w:bottom w:val="single" w:sz="6" w:space="0" w:color="555555"/>
                                        <w:right w:val="single" w:sz="6" w:space="0" w:color="555555"/>
                                      </w:divBdr>
                                      <w:divsChild>
                                        <w:div w:id="485055245">
                                          <w:marLeft w:val="0"/>
                                          <w:marRight w:val="0"/>
                                          <w:marTop w:val="0"/>
                                          <w:marBottom w:val="0"/>
                                          <w:divBdr>
                                            <w:top w:val="none" w:sz="0" w:space="0" w:color="auto"/>
                                            <w:left w:val="none" w:sz="0" w:space="0" w:color="auto"/>
                                            <w:bottom w:val="none" w:sz="0" w:space="0" w:color="auto"/>
                                            <w:right w:val="none" w:sz="0" w:space="0" w:color="auto"/>
                                          </w:divBdr>
                                        </w:div>
                                      </w:divsChild>
                                    </w:div>
                                    <w:div w:id="1919900565">
                                      <w:marLeft w:val="60"/>
                                      <w:marRight w:val="60"/>
                                      <w:marTop w:val="0"/>
                                      <w:marBottom w:val="0"/>
                                      <w:divBdr>
                                        <w:top w:val="none" w:sz="0" w:space="0" w:color="auto"/>
                                        <w:left w:val="none" w:sz="0" w:space="0" w:color="auto"/>
                                        <w:bottom w:val="none" w:sz="0" w:space="0" w:color="auto"/>
                                        <w:right w:val="none" w:sz="0" w:space="0" w:color="auto"/>
                                      </w:divBdr>
                                    </w:div>
                                    <w:div w:id="114105171">
                                      <w:marLeft w:val="0"/>
                                      <w:marRight w:val="30"/>
                                      <w:marTop w:val="0"/>
                                      <w:marBottom w:val="0"/>
                                      <w:divBdr>
                                        <w:top w:val="none" w:sz="0" w:space="0" w:color="auto"/>
                                        <w:left w:val="none" w:sz="0" w:space="0" w:color="auto"/>
                                        <w:bottom w:val="none" w:sz="0" w:space="0" w:color="auto"/>
                                        <w:right w:val="none" w:sz="0" w:space="0" w:color="auto"/>
                                      </w:divBdr>
                                    </w:div>
                                    <w:div w:id="1949463281">
                                      <w:marLeft w:val="0"/>
                                      <w:marRight w:val="0"/>
                                      <w:marTop w:val="100"/>
                                      <w:marBottom w:val="100"/>
                                      <w:divBdr>
                                        <w:top w:val="none" w:sz="0" w:space="0" w:color="auto"/>
                                        <w:left w:val="none" w:sz="0" w:space="0" w:color="auto"/>
                                        <w:bottom w:val="none" w:sz="0" w:space="0" w:color="auto"/>
                                        <w:right w:val="none" w:sz="0" w:space="0" w:color="auto"/>
                                      </w:divBdr>
                                      <w:divsChild>
                                        <w:div w:id="1307663214">
                                          <w:marLeft w:val="0"/>
                                          <w:marRight w:val="0"/>
                                          <w:marTop w:val="0"/>
                                          <w:marBottom w:val="0"/>
                                          <w:divBdr>
                                            <w:top w:val="none" w:sz="0" w:space="0" w:color="auto"/>
                                            <w:left w:val="none" w:sz="0" w:space="0" w:color="auto"/>
                                            <w:bottom w:val="none" w:sz="0" w:space="0" w:color="auto"/>
                                            <w:right w:val="none" w:sz="0" w:space="0" w:color="auto"/>
                                          </w:divBdr>
                                        </w:div>
                                        <w:div w:id="560676142">
                                          <w:marLeft w:val="0"/>
                                          <w:marRight w:val="0"/>
                                          <w:marTop w:val="0"/>
                                          <w:marBottom w:val="0"/>
                                          <w:divBdr>
                                            <w:top w:val="none" w:sz="0" w:space="0" w:color="auto"/>
                                            <w:left w:val="none" w:sz="0" w:space="0" w:color="auto"/>
                                            <w:bottom w:val="none" w:sz="0" w:space="0" w:color="auto"/>
                                            <w:right w:val="none" w:sz="0" w:space="0" w:color="auto"/>
                                          </w:divBdr>
                                        </w:div>
                                        <w:div w:id="1956906274">
                                          <w:marLeft w:val="0"/>
                                          <w:marRight w:val="0"/>
                                          <w:marTop w:val="60"/>
                                          <w:marBottom w:val="0"/>
                                          <w:divBdr>
                                            <w:top w:val="none" w:sz="0" w:space="0" w:color="auto"/>
                                            <w:left w:val="none" w:sz="0" w:space="0" w:color="auto"/>
                                            <w:bottom w:val="none" w:sz="0" w:space="0" w:color="auto"/>
                                            <w:right w:val="none" w:sz="0" w:space="0" w:color="auto"/>
                                          </w:divBdr>
                                          <w:divsChild>
                                            <w:div w:id="755907317">
                                              <w:marLeft w:val="0"/>
                                              <w:marRight w:val="150"/>
                                              <w:marTop w:val="0"/>
                                              <w:marBottom w:val="0"/>
                                              <w:divBdr>
                                                <w:top w:val="none" w:sz="0" w:space="0" w:color="auto"/>
                                                <w:left w:val="none" w:sz="0" w:space="0" w:color="auto"/>
                                                <w:bottom w:val="none" w:sz="0" w:space="0" w:color="auto"/>
                                                <w:right w:val="none" w:sz="0" w:space="0" w:color="auto"/>
                                              </w:divBdr>
                                            </w:div>
                                          </w:divsChild>
                                        </w:div>
                                        <w:div w:id="1437406396">
                                          <w:marLeft w:val="0"/>
                                          <w:marRight w:val="0"/>
                                          <w:marTop w:val="0"/>
                                          <w:marBottom w:val="0"/>
                                          <w:divBdr>
                                            <w:top w:val="none" w:sz="0" w:space="0" w:color="auto"/>
                                            <w:left w:val="none" w:sz="0" w:space="0" w:color="auto"/>
                                            <w:bottom w:val="none" w:sz="0" w:space="0" w:color="auto"/>
                                            <w:right w:val="none" w:sz="0" w:space="0" w:color="auto"/>
                                          </w:divBdr>
                                          <w:divsChild>
                                            <w:div w:id="1747997290">
                                              <w:marLeft w:val="0"/>
                                              <w:marRight w:val="0"/>
                                              <w:marTop w:val="0"/>
                                              <w:marBottom w:val="0"/>
                                              <w:divBdr>
                                                <w:top w:val="none" w:sz="0" w:space="0" w:color="auto"/>
                                                <w:left w:val="none" w:sz="0" w:space="0" w:color="auto"/>
                                                <w:bottom w:val="none" w:sz="0" w:space="0" w:color="auto"/>
                                                <w:right w:val="none" w:sz="0" w:space="0" w:color="auto"/>
                                              </w:divBdr>
                                            </w:div>
                                            <w:div w:id="1001658678">
                                              <w:marLeft w:val="0"/>
                                              <w:marRight w:val="0"/>
                                              <w:marTop w:val="0"/>
                                              <w:marBottom w:val="0"/>
                                              <w:divBdr>
                                                <w:top w:val="none" w:sz="0" w:space="0" w:color="auto"/>
                                                <w:left w:val="none" w:sz="0" w:space="0" w:color="auto"/>
                                                <w:bottom w:val="none" w:sz="0" w:space="0" w:color="auto"/>
                                                <w:right w:val="none" w:sz="0" w:space="0" w:color="auto"/>
                                              </w:divBdr>
                                            </w:div>
                                            <w:div w:id="10602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604">
          <w:marLeft w:val="0"/>
          <w:marRight w:val="0"/>
          <w:marTop w:val="570"/>
          <w:marBottom w:val="0"/>
          <w:divBdr>
            <w:top w:val="single" w:sz="6" w:space="0" w:color="AAAAAA"/>
            <w:left w:val="single" w:sz="6" w:space="0" w:color="5F5F5F"/>
            <w:bottom w:val="single" w:sz="6" w:space="0" w:color="5F5F5F"/>
            <w:right w:val="single" w:sz="6" w:space="0" w:color="5F5F5F"/>
          </w:divBdr>
          <w:divsChild>
            <w:div w:id="1973712888">
              <w:marLeft w:val="0"/>
              <w:marRight w:val="0"/>
              <w:marTop w:val="0"/>
              <w:marBottom w:val="0"/>
              <w:divBdr>
                <w:top w:val="none" w:sz="0" w:space="0" w:color="auto"/>
                <w:left w:val="none" w:sz="0" w:space="0" w:color="auto"/>
                <w:bottom w:val="none" w:sz="0" w:space="0" w:color="auto"/>
                <w:right w:val="none" w:sz="0" w:space="0" w:color="auto"/>
              </w:divBdr>
              <w:divsChild>
                <w:div w:id="1809084707">
                  <w:marLeft w:val="0"/>
                  <w:marRight w:val="0"/>
                  <w:marTop w:val="0"/>
                  <w:marBottom w:val="0"/>
                  <w:divBdr>
                    <w:top w:val="none" w:sz="0" w:space="0" w:color="auto"/>
                    <w:left w:val="none" w:sz="0" w:space="0" w:color="auto"/>
                    <w:bottom w:val="none" w:sz="0" w:space="0" w:color="auto"/>
                    <w:right w:val="none" w:sz="0" w:space="0" w:color="auto"/>
                  </w:divBdr>
                  <w:divsChild>
                    <w:div w:id="1212421458">
                      <w:marLeft w:val="0"/>
                      <w:marRight w:val="0"/>
                      <w:marTop w:val="0"/>
                      <w:marBottom w:val="0"/>
                      <w:divBdr>
                        <w:top w:val="none" w:sz="0" w:space="0" w:color="auto"/>
                        <w:left w:val="none" w:sz="0" w:space="0" w:color="auto"/>
                        <w:bottom w:val="none" w:sz="0" w:space="0" w:color="auto"/>
                        <w:right w:val="none" w:sz="0" w:space="0" w:color="auto"/>
                      </w:divBdr>
                      <w:divsChild>
                        <w:div w:id="140781546">
                          <w:marLeft w:val="0"/>
                          <w:marRight w:val="0"/>
                          <w:marTop w:val="0"/>
                          <w:marBottom w:val="0"/>
                          <w:divBdr>
                            <w:top w:val="none" w:sz="0" w:space="0" w:color="auto"/>
                            <w:left w:val="none" w:sz="0" w:space="0" w:color="auto"/>
                            <w:bottom w:val="none" w:sz="0" w:space="0" w:color="auto"/>
                            <w:right w:val="none" w:sz="0" w:space="0" w:color="auto"/>
                          </w:divBdr>
                          <w:divsChild>
                            <w:div w:id="1588416294">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596472404">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786655046">
      <w:bodyDiv w:val="1"/>
      <w:marLeft w:val="0"/>
      <w:marRight w:val="0"/>
      <w:marTop w:val="0"/>
      <w:marBottom w:val="0"/>
      <w:divBdr>
        <w:top w:val="none" w:sz="0" w:space="0" w:color="auto"/>
        <w:left w:val="none" w:sz="0" w:space="0" w:color="auto"/>
        <w:bottom w:val="none" w:sz="0" w:space="0" w:color="auto"/>
        <w:right w:val="none" w:sz="0" w:space="0" w:color="auto"/>
      </w:divBdr>
      <w:divsChild>
        <w:div w:id="1190222730">
          <w:marLeft w:val="0"/>
          <w:marRight w:val="0"/>
          <w:marTop w:val="0"/>
          <w:marBottom w:val="0"/>
          <w:divBdr>
            <w:top w:val="none" w:sz="0" w:space="0" w:color="auto"/>
            <w:left w:val="none" w:sz="0" w:space="0" w:color="auto"/>
            <w:bottom w:val="none" w:sz="0" w:space="0" w:color="auto"/>
            <w:right w:val="none" w:sz="0" w:space="0" w:color="auto"/>
          </w:divBdr>
          <w:divsChild>
            <w:div w:id="696857882">
              <w:marLeft w:val="0"/>
              <w:marRight w:val="0"/>
              <w:marTop w:val="0"/>
              <w:marBottom w:val="0"/>
              <w:divBdr>
                <w:top w:val="none" w:sz="0" w:space="0" w:color="auto"/>
                <w:left w:val="none" w:sz="0" w:space="0" w:color="auto"/>
                <w:bottom w:val="none" w:sz="0" w:space="0" w:color="auto"/>
                <w:right w:val="none" w:sz="0" w:space="0" w:color="auto"/>
              </w:divBdr>
            </w:div>
          </w:divsChild>
        </w:div>
        <w:div w:id="1262958147">
          <w:marLeft w:val="0"/>
          <w:marRight w:val="0"/>
          <w:marTop w:val="0"/>
          <w:marBottom w:val="0"/>
          <w:divBdr>
            <w:top w:val="none" w:sz="0" w:space="0" w:color="auto"/>
            <w:left w:val="none" w:sz="0" w:space="0" w:color="auto"/>
            <w:bottom w:val="none" w:sz="0" w:space="0" w:color="auto"/>
            <w:right w:val="none" w:sz="0" w:space="0" w:color="auto"/>
          </w:divBdr>
          <w:divsChild>
            <w:div w:id="1834376020">
              <w:marLeft w:val="0"/>
              <w:marRight w:val="0"/>
              <w:marTop w:val="0"/>
              <w:marBottom w:val="0"/>
              <w:divBdr>
                <w:top w:val="none" w:sz="0" w:space="0" w:color="auto"/>
                <w:left w:val="none" w:sz="0" w:space="0" w:color="auto"/>
                <w:bottom w:val="none" w:sz="0" w:space="0" w:color="auto"/>
                <w:right w:val="none" w:sz="0" w:space="0" w:color="auto"/>
              </w:divBdr>
            </w:div>
          </w:divsChild>
        </w:div>
        <w:div w:id="689835234">
          <w:marLeft w:val="0"/>
          <w:marRight w:val="0"/>
          <w:marTop w:val="0"/>
          <w:marBottom w:val="0"/>
          <w:divBdr>
            <w:top w:val="none" w:sz="0" w:space="0" w:color="auto"/>
            <w:left w:val="none" w:sz="0" w:space="0" w:color="auto"/>
            <w:bottom w:val="none" w:sz="0" w:space="0" w:color="auto"/>
            <w:right w:val="none" w:sz="0" w:space="0" w:color="auto"/>
          </w:divBdr>
          <w:divsChild>
            <w:div w:id="155540951">
              <w:marLeft w:val="-225"/>
              <w:marRight w:val="-225"/>
              <w:marTop w:val="0"/>
              <w:marBottom w:val="0"/>
              <w:divBdr>
                <w:top w:val="none" w:sz="0" w:space="0" w:color="auto"/>
                <w:left w:val="none" w:sz="0" w:space="0" w:color="auto"/>
                <w:bottom w:val="none" w:sz="0" w:space="0" w:color="auto"/>
                <w:right w:val="none" w:sz="0" w:space="0" w:color="auto"/>
              </w:divBdr>
              <w:divsChild>
                <w:div w:id="1260214936">
                  <w:marLeft w:val="0"/>
                  <w:marRight w:val="0"/>
                  <w:marTop w:val="0"/>
                  <w:marBottom w:val="0"/>
                  <w:divBdr>
                    <w:top w:val="none" w:sz="0" w:space="0" w:color="auto"/>
                    <w:left w:val="none" w:sz="0" w:space="0" w:color="auto"/>
                    <w:bottom w:val="none" w:sz="0" w:space="0" w:color="auto"/>
                    <w:right w:val="none" w:sz="0" w:space="0" w:color="auto"/>
                  </w:divBdr>
                  <w:divsChild>
                    <w:div w:id="1063261544">
                      <w:marLeft w:val="0"/>
                      <w:marRight w:val="0"/>
                      <w:marTop w:val="0"/>
                      <w:marBottom w:val="0"/>
                      <w:divBdr>
                        <w:top w:val="none" w:sz="0" w:space="0" w:color="auto"/>
                        <w:left w:val="none" w:sz="0" w:space="0" w:color="auto"/>
                        <w:bottom w:val="none" w:sz="0" w:space="0" w:color="auto"/>
                        <w:right w:val="none" w:sz="0" w:space="0" w:color="auto"/>
                      </w:divBdr>
                    </w:div>
                  </w:divsChild>
                </w:div>
                <w:div w:id="1711226664">
                  <w:marLeft w:val="0"/>
                  <w:marRight w:val="0"/>
                  <w:marTop w:val="0"/>
                  <w:marBottom w:val="0"/>
                  <w:divBdr>
                    <w:top w:val="none" w:sz="0" w:space="0" w:color="auto"/>
                    <w:left w:val="none" w:sz="0" w:space="0" w:color="auto"/>
                    <w:bottom w:val="none" w:sz="0" w:space="0" w:color="auto"/>
                    <w:right w:val="none" w:sz="0" w:space="0" w:color="auto"/>
                  </w:divBdr>
                  <w:divsChild>
                    <w:div w:id="2132284991">
                      <w:marLeft w:val="-225"/>
                      <w:marRight w:val="-225"/>
                      <w:marTop w:val="0"/>
                      <w:marBottom w:val="0"/>
                      <w:divBdr>
                        <w:top w:val="none" w:sz="0" w:space="0" w:color="auto"/>
                        <w:left w:val="none" w:sz="0" w:space="0" w:color="auto"/>
                        <w:bottom w:val="none" w:sz="0" w:space="0" w:color="auto"/>
                        <w:right w:val="none" w:sz="0" w:space="0" w:color="auto"/>
                      </w:divBdr>
                      <w:divsChild>
                        <w:div w:id="333455405">
                          <w:marLeft w:val="0"/>
                          <w:marRight w:val="0"/>
                          <w:marTop w:val="0"/>
                          <w:marBottom w:val="0"/>
                          <w:divBdr>
                            <w:top w:val="none" w:sz="0" w:space="0" w:color="auto"/>
                            <w:left w:val="none" w:sz="0" w:space="0" w:color="auto"/>
                            <w:bottom w:val="none" w:sz="0" w:space="0" w:color="auto"/>
                            <w:right w:val="none" w:sz="0" w:space="0" w:color="auto"/>
                          </w:divBdr>
                          <w:divsChild>
                            <w:div w:id="37705441">
                              <w:marLeft w:val="0"/>
                              <w:marRight w:val="0"/>
                              <w:marTop w:val="0"/>
                              <w:marBottom w:val="0"/>
                              <w:divBdr>
                                <w:top w:val="none" w:sz="0" w:space="0" w:color="auto"/>
                                <w:left w:val="none" w:sz="0" w:space="0" w:color="auto"/>
                                <w:bottom w:val="none" w:sz="0" w:space="0" w:color="auto"/>
                                <w:right w:val="none" w:sz="0" w:space="0" w:color="auto"/>
                              </w:divBdr>
                              <w:divsChild>
                                <w:div w:id="2071462744">
                                  <w:marLeft w:val="0"/>
                                  <w:marRight w:val="0"/>
                                  <w:marTop w:val="0"/>
                                  <w:marBottom w:val="0"/>
                                  <w:divBdr>
                                    <w:top w:val="none" w:sz="0" w:space="0" w:color="auto"/>
                                    <w:left w:val="none" w:sz="0" w:space="0" w:color="auto"/>
                                    <w:bottom w:val="none" w:sz="0" w:space="0" w:color="auto"/>
                                    <w:right w:val="none" w:sz="0" w:space="0" w:color="auto"/>
                                  </w:divBdr>
                                </w:div>
                                <w:div w:id="1452819397">
                                  <w:marLeft w:val="0"/>
                                  <w:marRight w:val="0"/>
                                  <w:marTop w:val="180"/>
                                  <w:marBottom w:val="180"/>
                                  <w:divBdr>
                                    <w:top w:val="single" w:sz="6" w:space="7" w:color="EBEBEB"/>
                                    <w:left w:val="single" w:sz="6" w:space="7" w:color="EBEBEB"/>
                                    <w:bottom w:val="single" w:sz="6" w:space="7" w:color="EBEBEB"/>
                                    <w:right w:val="single" w:sz="6" w:space="7" w:color="EBEBEB"/>
                                  </w:divBdr>
                                  <w:divsChild>
                                    <w:div w:id="1742287577">
                                      <w:marLeft w:val="0"/>
                                      <w:marRight w:val="0"/>
                                      <w:marTop w:val="0"/>
                                      <w:marBottom w:val="0"/>
                                      <w:divBdr>
                                        <w:top w:val="none" w:sz="0" w:space="0" w:color="auto"/>
                                        <w:left w:val="none" w:sz="0" w:space="0" w:color="auto"/>
                                        <w:bottom w:val="none" w:sz="0" w:space="0" w:color="auto"/>
                                        <w:right w:val="none" w:sz="0" w:space="0" w:color="auto"/>
                                      </w:divBdr>
                                      <w:divsChild>
                                        <w:div w:id="1272593128">
                                          <w:marLeft w:val="0"/>
                                          <w:marRight w:val="0"/>
                                          <w:marTop w:val="0"/>
                                          <w:marBottom w:val="0"/>
                                          <w:divBdr>
                                            <w:top w:val="none" w:sz="0" w:space="0" w:color="auto"/>
                                            <w:left w:val="none" w:sz="0" w:space="0" w:color="auto"/>
                                            <w:bottom w:val="none" w:sz="0" w:space="0" w:color="auto"/>
                                            <w:right w:val="none" w:sz="0" w:space="0" w:color="auto"/>
                                          </w:divBdr>
                                          <w:divsChild>
                                            <w:div w:id="1152218112">
                                              <w:marLeft w:val="150"/>
                                              <w:marRight w:val="150"/>
                                              <w:marTop w:val="150"/>
                                              <w:marBottom w:val="150"/>
                                              <w:divBdr>
                                                <w:top w:val="none" w:sz="0" w:space="0" w:color="auto"/>
                                                <w:left w:val="none" w:sz="0" w:space="0" w:color="auto"/>
                                                <w:bottom w:val="none" w:sz="0" w:space="0" w:color="auto"/>
                                                <w:right w:val="none" w:sz="0" w:space="0" w:color="auto"/>
                                              </w:divBdr>
                                            </w:div>
                                            <w:div w:id="1228691641">
                                              <w:marLeft w:val="150"/>
                                              <w:marRight w:val="150"/>
                                              <w:marTop w:val="150"/>
                                              <w:marBottom w:val="150"/>
                                              <w:divBdr>
                                                <w:top w:val="none" w:sz="0" w:space="0" w:color="auto"/>
                                                <w:left w:val="none" w:sz="0" w:space="0" w:color="auto"/>
                                                <w:bottom w:val="none" w:sz="0" w:space="0" w:color="auto"/>
                                                <w:right w:val="none" w:sz="0" w:space="0" w:color="auto"/>
                                              </w:divBdr>
                                            </w:div>
                                            <w:div w:id="162977689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40161237">
                                      <w:marLeft w:val="0"/>
                                      <w:marRight w:val="0"/>
                                      <w:marTop w:val="0"/>
                                      <w:marBottom w:val="0"/>
                                      <w:divBdr>
                                        <w:top w:val="none" w:sz="0" w:space="0" w:color="auto"/>
                                        <w:left w:val="single" w:sz="24" w:space="7" w:color="8AC007"/>
                                        <w:bottom w:val="none" w:sz="0" w:space="0" w:color="auto"/>
                                        <w:right w:val="none" w:sz="0" w:space="0" w:color="auto"/>
                                      </w:divBdr>
                                    </w:div>
                                  </w:divsChild>
                                </w:div>
                                <w:div w:id="811680886">
                                  <w:marLeft w:val="0"/>
                                  <w:marRight w:val="0"/>
                                  <w:marTop w:val="180"/>
                                  <w:marBottom w:val="180"/>
                                  <w:divBdr>
                                    <w:top w:val="single" w:sz="6" w:space="7" w:color="EBEBEB"/>
                                    <w:left w:val="single" w:sz="6" w:space="7" w:color="EBEBEB"/>
                                    <w:bottom w:val="single" w:sz="6" w:space="7" w:color="EBEBEB"/>
                                    <w:right w:val="single" w:sz="6" w:space="7" w:color="EBEBEB"/>
                                  </w:divBdr>
                                  <w:divsChild>
                                    <w:div w:id="7145594">
                                      <w:marLeft w:val="0"/>
                                      <w:marRight w:val="0"/>
                                      <w:marTop w:val="0"/>
                                      <w:marBottom w:val="0"/>
                                      <w:divBdr>
                                        <w:top w:val="none" w:sz="0" w:space="0" w:color="auto"/>
                                        <w:left w:val="single" w:sz="24" w:space="7" w:color="8AC007"/>
                                        <w:bottom w:val="none" w:sz="0" w:space="0" w:color="auto"/>
                                        <w:right w:val="none" w:sz="0" w:space="0" w:color="auto"/>
                                      </w:divBdr>
                                    </w:div>
                                  </w:divsChild>
                                </w:div>
                                <w:div w:id="18358681">
                                  <w:marLeft w:val="0"/>
                                  <w:marRight w:val="0"/>
                                  <w:marTop w:val="180"/>
                                  <w:marBottom w:val="180"/>
                                  <w:divBdr>
                                    <w:top w:val="single" w:sz="6" w:space="7" w:color="EBEBEB"/>
                                    <w:left w:val="single" w:sz="6" w:space="7" w:color="EBEBEB"/>
                                    <w:bottom w:val="single" w:sz="6" w:space="7" w:color="EBEBEB"/>
                                    <w:right w:val="single" w:sz="6" w:space="7" w:color="EBEBEB"/>
                                  </w:divBdr>
                                  <w:divsChild>
                                    <w:div w:id="1947226308">
                                      <w:marLeft w:val="0"/>
                                      <w:marRight w:val="0"/>
                                      <w:marTop w:val="0"/>
                                      <w:marBottom w:val="0"/>
                                      <w:divBdr>
                                        <w:top w:val="none" w:sz="0" w:space="0" w:color="auto"/>
                                        <w:left w:val="single" w:sz="24" w:space="7" w:color="8AC007"/>
                                        <w:bottom w:val="none" w:sz="0" w:space="0" w:color="auto"/>
                                        <w:right w:val="none" w:sz="0" w:space="0" w:color="auto"/>
                                      </w:divBdr>
                                    </w:div>
                                  </w:divsChild>
                                </w:div>
                                <w:div w:id="474100689">
                                  <w:marLeft w:val="0"/>
                                  <w:marRight w:val="0"/>
                                  <w:marTop w:val="180"/>
                                  <w:marBottom w:val="180"/>
                                  <w:divBdr>
                                    <w:top w:val="single" w:sz="6" w:space="7" w:color="EBEBEB"/>
                                    <w:left w:val="single" w:sz="6" w:space="7" w:color="EBEBEB"/>
                                    <w:bottom w:val="single" w:sz="6" w:space="7" w:color="EBEBEB"/>
                                    <w:right w:val="single" w:sz="6" w:space="7" w:color="EBEBEB"/>
                                  </w:divBdr>
                                  <w:divsChild>
                                    <w:div w:id="1800958034">
                                      <w:marLeft w:val="0"/>
                                      <w:marRight w:val="0"/>
                                      <w:marTop w:val="0"/>
                                      <w:marBottom w:val="0"/>
                                      <w:divBdr>
                                        <w:top w:val="none" w:sz="0" w:space="0" w:color="auto"/>
                                        <w:left w:val="single" w:sz="24" w:space="7" w:color="8AC007"/>
                                        <w:bottom w:val="none" w:sz="0" w:space="0" w:color="auto"/>
                                        <w:right w:val="none" w:sz="0" w:space="0" w:color="auto"/>
                                      </w:divBdr>
                                    </w:div>
                                  </w:divsChild>
                                </w:div>
                                <w:div w:id="839277006">
                                  <w:marLeft w:val="0"/>
                                  <w:marRight w:val="0"/>
                                  <w:marTop w:val="180"/>
                                  <w:marBottom w:val="180"/>
                                  <w:divBdr>
                                    <w:top w:val="single" w:sz="6" w:space="7" w:color="EBEBEB"/>
                                    <w:left w:val="single" w:sz="6" w:space="7" w:color="EBEBEB"/>
                                    <w:bottom w:val="single" w:sz="6" w:space="7" w:color="EBEBEB"/>
                                    <w:right w:val="single" w:sz="6" w:space="7" w:color="EBEBEB"/>
                                  </w:divBdr>
                                  <w:divsChild>
                                    <w:div w:id="1657804326">
                                      <w:marLeft w:val="0"/>
                                      <w:marRight w:val="0"/>
                                      <w:marTop w:val="0"/>
                                      <w:marBottom w:val="0"/>
                                      <w:divBdr>
                                        <w:top w:val="none" w:sz="0" w:space="0" w:color="auto"/>
                                        <w:left w:val="single" w:sz="24" w:space="7" w:color="8AC007"/>
                                        <w:bottom w:val="none" w:sz="0" w:space="0" w:color="auto"/>
                                        <w:right w:val="none" w:sz="0" w:space="0" w:color="auto"/>
                                      </w:divBdr>
                                    </w:div>
                                  </w:divsChild>
                                </w:div>
                                <w:div w:id="1767773465">
                                  <w:marLeft w:val="0"/>
                                  <w:marRight w:val="0"/>
                                  <w:marTop w:val="180"/>
                                  <w:marBottom w:val="180"/>
                                  <w:divBdr>
                                    <w:top w:val="single" w:sz="6" w:space="7" w:color="EBEBEB"/>
                                    <w:left w:val="single" w:sz="6" w:space="7" w:color="EBEBEB"/>
                                    <w:bottom w:val="single" w:sz="6" w:space="7" w:color="EBEBEB"/>
                                    <w:right w:val="single" w:sz="6" w:space="7" w:color="EBEBEB"/>
                                  </w:divBdr>
                                  <w:divsChild>
                                    <w:div w:id="1673952394">
                                      <w:marLeft w:val="0"/>
                                      <w:marRight w:val="0"/>
                                      <w:marTop w:val="0"/>
                                      <w:marBottom w:val="0"/>
                                      <w:divBdr>
                                        <w:top w:val="none" w:sz="0" w:space="0" w:color="auto"/>
                                        <w:left w:val="single" w:sz="24" w:space="7" w:color="8AC007"/>
                                        <w:bottom w:val="none" w:sz="0" w:space="0" w:color="auto"/>
                                        <w:right w:val="none" w:sz="0" w:space="0" w:color="auto"/>
                                      </w:divBdr>
                                    </w:div>
                                  </w:divsChild>
                                </w:div>
                                <w:div w:id="1530336913">
                                  <w:marLeft w:val="0"/>
                                  <w:marRight w:val="0"/>
                                  <w:marTop w:val="180"/>
                                  <w:marBottom w:val="180"/>
                                  <w:divBdr>
                                    <w:top w:val="single" w:sz="6" w:space="7" w:color="EBEBEB"/>
                                    <w:left w:val="single" w:sz="6" w:space="7" w:color="EBEBEB"/>
                                    <w:bottom w:val="single" w:sz="6" w:space="7" w:color="EBEBEB"/>
                                    <w:right w:val="single" w:sz="6" w:space="7" w:color="EBEBEB"/>
                                  </w:divBdr>
                                  <w:divsChild>
                                    <w:div w:id="2027320407">
                                      <w:marLeft w:val="0"/>
                                      <w:marRight w:val="0"/>
                                      <w:marTop w:val="0"/>
                                      <w:marBottom w:val="0"/>
                                      <w:divBdr>
                                        <w:top w:val="none" w:sz="0" w:space="0" w:color="auto"/>
                                        <w:left w:val="single" w:sz="24" w:space="7" w:color="8AC007"/>
                                        <w:bottom w:val="none" w:sz="0" w:space="0" w:color="auto"/>
                                        <w:right w:val="none" w:sz="0" w:space="0" w:color="auto"/>
                                      </w:divBdr>
                                    </w:div>
                                  </w:divsChild>
                                </w:div>
                                <w:div w:id="47724942">
                                  <w:marLeft w:val="0"/>
                                  <w:marRight w:val="0"/>
                                  <w:marTop w:val="180"/>
                                  <w:marBottom w:val="180"/>
                                  <w:divBdr>
                                    <w:top w:val="single" w:sz="6" w:space="7" w:color="EBEBEB"/>
                                    <w:left w:val="single" w:sz="6" w:space="7" w:color="EBEBEB"/>
                                    <w:bottom w:val="single" w:sz="6" w:space="7" w:color="EBEBEB"/>
                                    <w:right w:val="single" w:sz="6" w:space="7" w:color="EBEBEB"/>
                                  </w:divBdr>
                                  <w:divsChild>
                                    <w:div w:id="1446997770">
                                      <w:marLeft w:val="0"/>
                                      <w:marRight w:val="0"/>
                                      <w:marTop w:val="0"/>
                                      <w:marBottom w:val="0"/>
                                      <w:divBdr>
                                        <w:top w:val="none" w:sz="0" w:space="0" w:color="auto"/>
                                        <w:left w:val="single" w:sz="24" w:space="7" w:color="8AC007"/>
                                        <w:bottom w:val="none" w:sz="0" w:space="0" w:color="auto"/>
                                        <w:right w:val="none" w:sz="0" w:space="0" w:color="auto"/>
                                      </w:divBdr>
                                    </w:div>
                                  </w:divsChild>
                                </w:div>
                                <w:div w:id="920020812">
                                  <w:marLeft w:val="0"/>
                                  <w:marRight w:val="0"/>
                                  <w:marTop w:val="180"/>
                                  <w:marBottom w:val="180"/>
                                  <w:divBdr>
                                    <w:top w:val="single" w:sz="6" w:space="7" w:color="EBEBEB"/>
                                    <w:left w:val="single" w:sz="6" w:space="7" w:color="EBEBEB"/>
                                    <w:bottom w:val="single" w:sz="6" w:space="7" w:color="EBEBEB"/>
                                    <w:right w:val="single" w:sz="6" w:space="7" w:color="EBEBEB"/>
                                  </w:divBdr>
                                  <w:divsChild>
                                    <w:div w:id="557595880">
                                      <w:marLeft w:val="0"/>
                                      <w:marRight w:val="0"/>
                                      <w:marTop w:val="0"/>
                                      <w:marBottom w:val="0"/>
                                      <w:divBdr>
                                        <w:top w:val="none" w:sz="0" w:space="0" w:color="auto"/>
                                        <w:left w:val="single" w:sz="24" w:space="7" w:color="8AC007"/>
                                        <w:bottom w:val="none" w:sz="0" w:space="0" w:color="auto"/>
                                        <w:right w:val="none" w:sz="0" w:space="0" w:color="auto"/>
                                      </w:divBdr>
                                    </w:div>
                                  </w:divsChild>
                                </w:div>
                                <w:div w:id="800611677">
                                  <w:marLeft w:val="0"/>
                                  <w:marRight w:val="0"/>
                                  <w:marTop w:val="180"/>
                                  <w:marBottom w:val="180"/>
                                  <w:divBdr>
                                    <w:top w:val="single" w:sz="6" w:space="7" w:color="EBEBEB"/>
                                    <w:left w:val="single" w:sz="6" w:space="7" w:color="EBEBEB"/>
                                    <w:bottom w:val="single" w:sz="6" w:space="7" w:color="EBEBEB"/>
                                    <w:right w:val="single" w:sz="6" w:space="7" w:color="EBEBEB"/>
                                  </w:divBdr>
                                  <w:divsChild>
                                    <w:div w:id="1949117067">
                                      <w:marLeft w:val="0"/>
                                      <w:marRight w:val="0"/>
                                      <w:marTop w:val="0"/>
                                      <w:marBottom w:val="0"/>
                                      <w:divBdr>
                                        <w:top w:val="none" w:sz="0" w:space="0" w:color="auto"/>
                                        <w:left w:val="single" w:sz="24" w:space="7" w:color="8AC007"/>
                                        <w:bottom w:val="none" w:sz="0" w:space="0" w:color="auto"/>
                                        <w:right w:val="none" w:sz="0" w:space="0" w:color="auto"/>
                                      </w:divBdr>
                                    </w:div>
                                  </w:divsChild>
                                </w:div>
                                <w:div w:id="1700935085">
                                  <w:marLeft w:val="0"/>
                                  <w:marRight w:val="0"/>
                                  <w:marTop w:val="180"/>
                                  <w:marBottom w:val="180"/>
                                  <w:divBdr>
                                    <w:top w:val="single" w:sz="6" w:space="7" w:color="EBEBEB"/>
                                    <w:left w:val="single" w:sz="6" w:space="7" w:color="EBEBEB"/>
                                    <w:bottom w:val="single" w:sz="6" w:space="7" w:color="EBEBEB"/>
                                    <w:right w:val="single" w:sz="6" w:space="7" w:color="EBEBEB"/>
                                  </w:divBdr>
                                  <w:divsChild>
                                    <w:div w:id="1791169863">
                                      <w:marLeft w:val="0"/>
                                      <w:marRight w:val="0"/>
                                      <w:marTop w:val="0"/>
                                      <w:marBottom w:val="0"/>
                                      <w:divBdr>
                                        <w:top w:val="none" w:sz="0" w:space="0" w:color="auto"/>
                                        <w:left w:val="single" w:sz="24" w:space="7" w:color="8AC007"/>
                                        <w:bottom w:val="none" w:sz="0" w:space="0" w:color="auto"/>
                                        <w:right w:val="none" w:sz="0" w:space="0" w:color="auto"/>
                                      </w:divBdr>
                                    </w:div>
                                  </w:divsChild>
                                </w:div>
                                <w:div w:id="1079592645">
                                  <w:marLeft w:val="0"/>
                                  <w:marRight w:val="0"/>
                                  <w:marTop w:val="180"/>
                                  <w:marBottom w:val="180"/>
                                  <w:divBdr>
                                    <w:top w:val="single" w:sz="6" w:space="7" w:color="EBEBEB"/>
                                    <w:left w:val="single" w:sz="6" w:space="7" w:color="EBEBEB"/>
                                    <w:bottom w:val="single" w:sz="6" w:space="7" w:color="EBEBEB"/>
                                    <w:right w:val="single" w:sz="6" w:space="7" w:color="EBEBEB"/>
                                  </w:divBdr>
                                  <w:divsChild>
                                    <w:div w:id="927618806">
                                      <w:marLeft w:val="0"/>
                                      <w:marRight w:val="0"/>
                                      <w:marTop w:val="0"/>
                                      <w:marBottom w:val="0"/>
                                      <w:divBdr>
                                        <w:top w:val="none" w:sz="0" w:space="0" w:color="auto"/>
                                        <w:left w:val="single" w:sz="24" w:space="7" w:color="8AC007"/>
                                        <w:bottom w:val="none" w:sz="0" w:space="0" w:color="auto"/>
                                        <w:right w:val="none" w:sz="0" w:space="0" w:color="auto"/>
                                      </w:divBdr>
                                    </w:div>
                                  </w:divsChild>
                                </w:div>
                                <w:div w:id="390345007">
                                  <w:marLeft w:val="0"/>
                                  <w:marRight w:val="0"/>
                                  <w:marTop w:val="180"/>
                                  <w:marBottom w:val="180"/>
                                  <w:divBdr>
                                    <w:top w:val="single" w:sz="6" w:space="7" w:color="EBEBEB"/>
                                    <w:left w:val="single" w:sz="6" w:space="7" w:color="EBEBEB"/>
                                    <w:bottom w:val="single" w:sz="6" w:space="7" w:color="EBEBEB"/>
                                    <w:right w:val="single" w:sz="6" w:space="7" w:color="EBEBEB"/>
                                  </w:divBdr>
                                  <w:divsChild>
                                    <w:div w:id="33236922">
                                      <w:marLeft w:val="0"/>
                                      <w:marRight w:val="0"/>
                                      <w:marTop w:val="0"/>
                                      <w:marBottom w:val="0"/>
                                      <w:divBdr>
                                        <w:top w:val="none" w:sz="0" w:space="0" w:color="auto"/>
                                        <w:left w:val="single" w:sz="24" w:space="7" w:color="8AC007"/>
                                        <w:bottom w:val="none" w:sz="0" w:space="0" w:color="auto"/>
                                        <w:right w:val="none" w:sz="0" w:space="0" w:color="auto"/>
                                      </w:divBdr>
                                    </w:div>
                                  </w:divsChild>
                                </w:div>
                                <w:div w:id="18583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4596">
                          <w:marLeft w:val="0"/>
                          <w:marRight w:val="0"/>
                          <w:marTop w:val="0"/>
                          <w:marBottom w:val="0"/>
                          <w:divBdr>
                            <w:top w:val="none" w:sz="0" w:space="0" w:color="auto"/>
                            <w:left w:val="none" w:sz="0" w:space="0" w:color="auto"/>
                            <w:bottom w:val="none" w:sz="0" w:space="0" w:color="auto"/>
                            <w:right w:val="none" w:sz="0" w:space="0" w:color="auto"/>
                          </w:divBdr>
                          <w:divsChild>
                            <w:div w:id="419372999">
                              <w:marLeft w:val="-225"/>
                              <w:marRight w:val="-225"/>
                              <w:marTop w:val="0"/>
                              <w:marBottom w:val="0"/>
                              <w:divBdr>
                                <w:top w:val="none" w:sz="0" w:space="0" w:color="auto"/>
                                <w:left w:val="none" w:sz="0" w:space="0" w:color="auto"/>
                                <w:bottom w:val="none" w:sz="0" w:space="0" w:color="auto"/>
                                <w:right w:val="none" w:sz="0" w:space="0" w:color="auto"/>
                              </w:divBdr>
                            </w:div>
                            <w:div w:id="421414924">
                              <w:marLeft w:val="-225"/>
                              <w:marRight w:val="-225"/>
                              <w:marTop w:val="0"/>
                              <w:marBottom w:val="0"/>
                              <w:divBdr>
                                <w:top w:val="none" w:sz="0" w:space="0" w:color="auto"/>
                                <w:left w:val="none" w:sz="0" w:space="0" w:color="auto"/>
                                <w:bottom w:val="none" w:sz="0" w:space="0" w:color="auto"/>
                                <w:right w:val="none" w:sz="0" w:space="0" w:color="auto"/>
                              </w:divBdr>
                            </w:div>
                            <w:div w:id="1334454872">
                              <w:marLeft w:val="-225"/>
                              <w:marRight w:val="-225"/>
                              <w:marTop w:val="0"/>
                              <w:marBottom w:val="0"/>
                              <w:divBdr>
                                <w:top w:val="none" w:sz="0" w:space="0" w:color="auto"/>
                                <w:left w:val="none" w:sz="0" w:space="0" w:color="auto"/>
                                <w:bottom w:val="none" w:sz="0" w:space="0" w:color="auto"/>
                                <w:right w:val="none" w:sz="0" w:space="0" w:color="auto"/>
                              </w:divBdr>
                              <w:divsChild>
                                <w:div w:id="5010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1818">
                      <w:marLeft w:val="-225"/>
                      <w:marRight w:val="-225"/>
                      <w:marTop w:val="0"/>
                      <w:marBottom w:val="0"/>
                      <w:divBdr>
                        <w:top w:val="none" w:sz="0" w:space="0" w:color="auto"/>
                        <w:left w:val="none" w:sz="0" w:space="0" w:color="auto"/>
                        <w:bottom w:val="none" w:sz="0" w:space="0" w:color="auto"/>
                        <w:right w:val="none" w:sz="0" w:space="0" w:color="auto"/>
                      </w:divBdr>
                      <w:divsChild>
                        <w:div w:id="948973599">
                          <w:marLeft w:val="0"/>
                          <w:marRight w:val="0"/>
                          <w:marTop w:val="0"/>
                          <w:marBottom w:val="0"/>
                          <w:divBdr>
                            <w:top w:val="none" w:sz="0" w:space="0" w:color="auto"/>
                            <w:left w:val="none" w:sz="0" w:space="0" w:color="auto"/>
                            <w:bottom w:val="none" w:sz="0" w:space="0" w:color="auto"/>
                            <w:right w:val="none" w:sz="0" w:space="0" w:color="auto"/>
                          </w:divBdr>
                          <w:divsChild>
                            <w:div w:id="762072598">
                              <w:marLeft w:val="0"/>
                              <w:marRight w:val="0"/>
                              <w:marTop w:val="300"/>
                              <w:marBottom w:val="0"/>
                              <w:divBdr>
                                <w:top w:val="none" w:sz="0" w:space="0" w:color="auto"/>
                                <w:left w:val="none" w:sz="0" w:space="0" w:color="auto"/>
                                <w:bottom w:val="none" w:sz="0" w:space="0" w:color="auto"/>
                                <w:right w:val="none" w:sz="0" w:space="0" w:color="auto"/>
                              </w:divBdr>
                              <w:divsChild>
                                <w:div w:id="2089959863">
                                  <w:marLeft w:val="-225"/>
                                  <w:marRight w:val="-225"/>
                                  <w:marTop w:val="0"/>
                                  <w:marBottom w:val="0"/>
                                  <w:divBdr>
                                    <w:top w:val="none" w:sz="0" w:space="0" w:color="auto"/>
                                    <w:left w:val="none" w:sz="0" w:space="0" w:color="auto"/>
                                    <w:bottom w:val="none" w:sz="0" w:space="0" w:color="auto"/>
                                    <w:right w:val="none" w:sz="0" w:space="0" w:color="auto"/>
                                  </w:divBdr>
                                  <w:divsChild>
                                    <w:div w:id="1405031839">
                                      <w:marLeft w:val="0"/>
                                      <w:marRight w:val="0"/>
                                      <w:marTop w:val="0"/>
                                      <w:marBottom w:val="0"/>
                                      <w:divBdr>
                                        <w:top w:val="none" w:sz="0" w:space="0" w:color="auto"/>
                                        <w:left w:val="none" w:sz="0" w:space="0" w:color="auto"/>
                                        <w:bottom w:val="none" w:sz="0" w:space="0" w:color="auto"/>
                                        <w:right w:val="none" w:sz="0" w:space="0" w:color="auto"/>
                                      </w:divBdr>
                                    </w:div>
                                    <w:div w:id="2126077874">
                                      <w:marLeft w:val="0"/>
                                      <w:marRight w:val="0"/>
                                      <w:marTop w:val="0"/>
                                      <w:marBottom w:val="0"/>
                                      <w:divBdr>
                                        <w:top w:val="none" w:sz="0" w:space="0" w:color="auto"/>
                                        <w:left w:val="none" w:sz="0" w:space="0" w:color="auto"/>
                                        <w:bottom w:val="none" w:sz="0" w:space="0" w:color="auto"/>
                                        <w:right w:val="none" w:sz="0" w:space="0" w:color="auto"/>
                                      </w:divBdr>
                                    </w:div>
                                    <w:div w:id="1474373245">
                                      <w:marLeft w:val="0"/>
                                      <w:marRight w:val="0"/>
                                      <w:marTop w:val="0"/>
                                      <w:marBottom w:val="0"/>
                                      <w:divBdr>
                                        <w:top w:val="none" w:sz="0" w:space="0" w:color="auto"/>
                                        <w:left w:val="none" w:sz="0" w:space="0" w:color="auto"/>
                                        <w:bottom w:val="none" w:sz="0" w:space="0" w:color="auto"/>
                                        <w:right w:val="none" w:sz="0" w:space="0" w:color="auto"/>
                                      </w:divBdr>
                                    </w:div>
                                    <w:div w:id="423579093">
                                      <w:marLeft w:val="0"/>
                                      <w:marRight w:val="0"/>
                                      <w:marTop w:val="0"/>
                                      <w:marBottom w:val="0"/>
                                      <w:divBdr>
                                        <w:top w:val="none" w:sz="0" w:space="0" w:color="auto"/>
                                        <w:left w:val="none" w:sz="0" w:space="0" w:color="auto"/>
                                        <w:bottom w:val="none" w:sz="0" w:space="0" w:color="auto"/>
                                        <w:right w:val="none" w:sz="0" w:space="0" w:color="auto"/>
                                      </w:divBdr>
                                    </w:div>
                                  </w:divsChild>
                                </w:div>
                                <w:div w:id="2007172622">
                                  <w:marLeft w:val="0"/>
                                  <w:marRight w:val="0"/>
                                  <w:marTop w:val="0"/>
                                  <w:marBottom w:val="0"/>
                                  <w:divBdr>
                                    <w:top w:val="none" w:sz="0" w:space="0" w:color="auto"/>
                                    <w:left w:val="none" w:sz="0" w:space="0" w:color="auto"/>
                                    <w:bottom w:val="none" w:sz="0" w:space="0" w:color="auto"/>
                                    <w:right w:val="none" w:sz="0" w:space="0" w:color="auto"/>
                                  </w:divBdr>
                                  <w:divsChild>
                                    <w:div w:id="740831951">
                                      <w:marLeft w:val="0"/>
                                      <w:marRight w:val="0"/>
                                      <w:marTop w:val="0"/>
                                      <w:marBottom w:val="225"/>
                                      <w:divBdr>
                                        <w:top w:val="none" w:sz="0" w:space="0" w:color="auto"/>
                                        <w:left w:val="none" w:sz="0" w:space="0" w:color="auto"/>
                                        <w:bottom w:val="none" w:sz="0" w:space="0" w:color="auto"/>
                                        <w:right w:val="none" w:sz="0" w:space="0" w:color="auto"/>
                                      </w:divBdr>
                                    </w:div>
                                    <w:div w:id="1023677593">
                                      <w:marLeft w:val="0"/>
                                      <w:marRight w:val="0"/>
                                      <w:marTop w:val="0"/>
                                      <w:marBottom w:val="225"/>
                                      <w:divBdr>
                                        <w:top w:val="none" w:sz="0" w:space="0" w:color="auto"/>
                                        <w:left w:val="none" w:sz="0" w:space="0" w:color="auto"/>
                                        <w:bottom w:val="none" w:sz="0" w:space="0" w:color="auto"/>
                                        <w:right w:val="none" w:sz="0" w:space="0" w:color="auto"/>
                                      </w:divBdr>
                                    </w:div>
                                    <w:div w:id="1321884412">
                                      <w:marLeft w:val="0"/>
                                      <w:marRight w:val="0"/>
                                      <w:marTop w:val="0"/>
                                      <w:marBottom w:val="225"/>
                                      <w:divBdr>
                                        <w:top w:val="none" w:sz="0" w:space="0" w:color="auto"/>
                                        <w:left w:val="none" w:sz="0" w:space="0" w:color="auto"/>
                                        <w:bottom w:val="none" w:sz="0" w:space="0" w:color="auto"/>
                                        <w:right w:val="none" w:sz="0" w:space="0" w:color="auto"/>
                                      </w:divBdr>
                                    </w:div>
                                    <w:div w:id="419374432">
                                      <w:marLeft w:val="0"/>
                                      <w:marRight w:val="0"/>
                                      <w:marTop w:val="0"/>
                                      <w:marBottom w:val="225"/>
                                      <w:divBdr>
                                        <w:top w:val="none" w:sz="0" w:space="0" w:color="auto"/>
                                        <w:left w:val="none" w:sz="0" w:space="0" w:color="auto"/>
                                        <w:bottom w:val="none" w:sz="0" w:space="0" w:color="auto"/>
                                        <w:right w:val="none" w:sz="0" w:space="0" w:color="auto"/>
                                      </w:divBdr>
                                    </w:div>
                                  </w:divsChild>
                                </w:div>
                                <w:div w:id="1091973233">
                                  <w:marLeft w:val="0"/>
                                  <w:marRight w:val="0"/>
                                  <w:marTop w:val="0"/>
                                  <w:marBottom w:val="0"/>
                                  <w:divBdr>
                                    <w:top w:val="none" w:sz="0" w:space="0" w:color="auto"/>
                                    <w:left w:val="none" w:sz="0" w:space="0" w:color="auto"/>
                                    <w:bottom w:val="none" w:sz="0" w:space="0" w:color="auto"/>
                                    <w:right w:val="none" w:sz="0" w:space="0" w:color="auto"/>
                                  </w:divBdr>
                                </w:div>
                                <w:div w:id="2058358242">
                                  <w:marLeft w:val="-225"/>
                                  <w:marRight w:val="-225"/>
                                  <w:marTop w:val="0"/>
                                  <w:marBottom w:val="0"/>
                                  <w:divBdr>
                                    <w:top w:val="none" w:sz="0" w:space="0" w:color="auto"/>
                                    <w:left w:val="none" w:sz="0" w:space="0" w:color="auto"/>
                                    <w:bottom w:val="none" w:sz="0" w:space="0" w:color="auto"/>
                                    <w:right w:val="none" w:sz="0" w:space="0" w:color="auto"/>
                                  </w:divBdr>
                                  <w:divsChild>
                                    <w:div w:id="69499101">
                                      <w:marLeft w:val="0"/>
                                      <w:marRight w:val="0"/>
                                      <w:marTop w:val="0"/>
                                      <w:marBottom w:val="0"/>
                                      <w:divBdr>
                                        <w:top w:val="none" w:sz="0" w:space="0" w:color="auto"/>
                                        <w:left w:val="none" w:sz="0" w:space="0" w:color="auto"/>
                                        <w:bottom w:val="none" w:sz="0" w:space="0" w:color="auto"/>
                                        <w:right w:val="none" w:sz="0" w:space="0" w:color="auto"/>
                                      </w:divBdr>
                                    </w:div>
                                    <w:div w:id="1584533423">
                                      <w:marLeft w:val="0"/>
                                      <w:marRight w:val="0"/>
                                      <w:marTop w:val="0"/>
                                      <w:marBottom w:val="0"/>
                                      <w:divBdr>
                                        <w:top w:val="none" w:sz="0" w:space="0" w:color="auto"/>
                                        <w:left w:val="none" w:sz="0" w:space="0" w:color="auto"/>
                                        <w:bottom w:val="none" w:sz="0" w:space="0" w:color="auto"/>
                                        <w:right w:val="none" w:sz="0" w:space="0" w:color="auto"/>
                                      </w:divBdr>
                                    </w:div>
                                    <w:div w:id="1265070659">
                                      <w:marLeft w:val="0"/>
                                      <w:marRight w:val="0"/>
                                      <w:marTop w:val="0"/>
                                      <w:marBottom w:val="0"/>
                                      <w:divBdr>
                                        <w:top w:val="none" w:sz="0" w:space="0" w:color="auto"/>
                                        <w:left w:val="none" w:sz="0" w:space="0" w:color="auto"/>
                                        <w:bottom w:val="none" w:sz="0" w:space="0" w:color="auto"/>
                                        <w:right w:val="none" w:sz="0" w:space="0" w:color="auto"/>
                                      </w:divBdr>
                                    </w:div>
                                    <w:div w:id="4931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03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884166">
          <w:marLeft w:val="0"/>
          <w:marRight w:val="0"/>
          <w:marTop w:val="570"/>
          <w:marBottom w:val="0"/>
          <w:divBdr>
            <w:top w:val="single" w:sz="6" w:space="0" w:color="AAAAAA"/>
            <w:left w:val="single" w:sz="6" w:space="0" w:color="5F5F5F"/>
            <w:bottom w:val="single" w:sz="6" w:space="0" w:color="5F5F5F"/>
            <w:right w:val="single" w:sz="6" w:space="0" w:color="5F5F5F"/>
          </w:divBdr>
          <w:divsChild>
            <w:div w:id="1590767793">
              <w:marLeft w:val="0"/>
              <w:marRight w:val="0"/>
              <w:marTop w:val="0"/>
              <w:marBottom w:val="0"/>
              <w:divBdr>
                <w:top w:val="none" w:sz="0" w:space="0" w:color="auto"/>
                <w:left w:val="none" w:sz="0" w:space="0" w:color="auto"/>
                <w:bottom w:val="none" w:sz="0" w:space="0" w:color="auto"/>
                <w:right w:val="none" w:sz="0" w:space="0" w:color="auto"/>
              </w:divBdr>
              <w:divsChild>
                <w:div w:id="1031879796">
                  <w:marLeft w:val="0"/>
                  <w:marRight w:val="0"/>
                  <w:marTop w:val="0"/>
                  <w:marBottom w:val="0"/>
                  <w:divBdr>
                    <w:top w:val="none" w:sz="0" w:space="0" w:color="auto"/>
                    <w:left w:val="none" w:sz="0" w:space="0" w:color="auto"/>
                    <w:bottom w:val="none" w:sz="0" w:space="0" w:color="auto"/>
                    <w:right w:val="none" w:sz="0" w:space="0" w:color="auto"/>
                  </w:divBdr>
                </w:div>
                <w:div w:id="1349941455">
                  <w:marLeft w:val="0"/>
                  <w:marRight w:val="0"/>
                  <w:marTop w:val="0"/>
                  <w:marBottom w:val="0"/>
                  <w:divBdr>
                    <w:top w:val="none" w:sz="0" w:space="0" w:color="auto"/>
                    <w:left w:val="none" w:sz="0" w:space="0" w:color="auto"/>
                    <w:bottom w:val="none" w:sz="0" w:space="0" w:color="auto"/>
                    <w:right w:val="none" w:sz="0" w:space="0" w:color="auto"/>
                  </w:divBdr>
                </w:div>
                <w:div w:id="1520121887">
                  <w:marLeft w:val="0"/>
                  <w:marRight w:val="0"/>
                  <w:marTop w:val="0"/>
                  <w:marBottom w:val="0"/>
                  <w:divBdr>
                    <w:top w:val="none" w:sz="0" w:space="0" w:color="auto"/>
                    <w:left w:val="none" w:sz="0" w:space="0" w:color="auto"/>
                    <w:bottom w:val="none" w:sz="0" w:space="0" w:color="auto"/>
                    <w:right w:val="none" w:sz="0" w:space="0" w:color="auto"/>
                  </w:divBdr>
                </w:div>
                <w:div w:id="273095993">
                  <w:marLeft w:val="0"/>
                  <w:marRight w:val="0"/>
                  <w:marTop w:val="0"/>
                  <w:marBottom w:val="0"/>
                  <w:divBdr>
                    <w:top w:val="none" w:sz="0" w:space="0" w:color="auto"/>
                    <w:left w:val="none" w:sz="0" w:space="0" w:color="auto"/>
                    <w:bottom w:val="none" w:sz="0" w:space="0" w:color="auto"/>
                    <w:right w:val="none" w:sz="0" w:space="0" w:color="auto"/>
                  </w:divBdr>
                </w:div>
                <w:div w:id="760836654">
                  <w:marLeft w:val="0"/>
                  <w:marRight w:val="0"/>
                  <w:marTop w:val="0"/>
                  <w:marBottom w:val="0"/>
                  <w:divBdr>
                    <w:top w:val="none" w:sz="0" w:space="0" w:color="auto"/>
                    <w:left w:val="none" w:sz="0" w:space="0" w:color="auto"/>
                    <w:bottom w:val="none" w:sz="0" w:space="0" w:color="auto"/>
                    <w:right w:val="none" w:sz="0" w:space="0" w:color="auto"/>
                  </w:divBdr>
                </w:div>
                <w:div w:id="19555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6425">
          <w:marLeft w:val="0"/>
          <w:marRight w:val="0"/>
          <w:marTop w:val="570"/>
          <w:marBottom w:val="0"/>
          <w:divBdr>
            <w:top w:val="single" w:sz="6" w:space="0" w:color="AAAAAA"/>
            <w:left w:val="single" w:sz="6" w:space="0" w:color="5F5F5F"/>
            <w:bottom w:val="single" w:sz="6" w:space="0" w:color="5F5F5F"/>
            <w:right w:val="single" w:sz="6" w:space="0" w:color="5F5F5F"/>
          </w:divBdr>
          <w:divsChild>
            <w:div w:id="378096276">
              <w:marLeft w:val="0"/>
              <w:marRight w:val="0"/>
              <w:marTop w:val="0"/>
              <w:marBottom w:val="0"/>
              <w:divBdr>
                <w:top w:val="none" w:sz="0" w:space="0" w:color="auto"/>
                <w:left w:val="none" w:sz="0" w:space="0" w:color="auto"/>
                <w:bottom w:val="none" w:sz="0" w:space="0" w:color="auto"/>
                <w:right w:val="none" w:sz="0" w:space="0" w:color="auto"/>
              </w:divBdr>
              <w:divsChild>
                <w:div w:id="162936344">
                  <w:marLeft w:val="0"/>
                  <w:marRight w:val="0"/>
                  <w:marTop w:val="0"/>
                  <w:marBottom w:val="0"/>
                  <w:divBdr>
                    <w:top w:val="none" w:sz="0" w:space="0" w:color="auto"/>
                    <w:left w:val="none" w:sz="0" w:space="0" w:color="auto"/>
                    <w:bottom w:val="none" w:sz="0" w:space="0" w:color="auto"/>
                    <w:right w:val="none" w:sz="0" w:space="0" w:color="auto"/>
                  </w:divBdr>
                </w:div>
                <w:div w:id="1010331601">
                  <w:marLeft w:val="0"/>
                  <w:marRight w:val="0"/>
                  <w:marTop w:val="0"/>
                  <w:marBottom w:val="0"/>
                  <w:divBdr>
                    <w:top w:val="none" w:sz="0" w:space="0" w:color="auto"/>
                    <w:left w:val="none" w:sz="0" w:space="0" w:color="auto"/>
                    <w:bottom w:val="none" w:sz="0" w:space="0" w:color="auto"/>
                    <w:right w:val="none" w:sz="0" w:space="0" w:color="auto"/>
                  </w:divBdr>
                </w:div>
                <w:div w:id="1179736188">
                  <w:marLeft w:val="0"/>
                  <w:marRight w:val="0"/>
                  <w:marTop w:val="0"/>
                  <w:marBottom w:val="0"/>
                  <w:divBdr>
                    <w:top w:val="none" w:sz="0" w:space="0" w:color="auto"/>
                    <w:left w:val="none" w:sz="0" w:space="0" w:color="auto"/>
                    <w:bottom w:val="none" w:sz="0" w:space="0" w:color="auto"/>
                    <w:right w:val="none" w:sz="0" w:space="0" w:color="auto"/>
                  </w:divBdr>
                </w:div>
                <w:div w:id="652181104">
                  <w:marLeft w:val="0"/>
                  <w:marRight w:val="0"/>
                  <w:marTop w:val="0"/>
                  <w:marBottom w:val="0"/>
                  <w:divBdr>
                    <w:top w:val="none" w:sz="0" w:space="0" w:color="auto"/>
                    <w:left w:val="none" w:sz="0" w:space="0" w:color="auto"/>
                    <w:bottom w:val="none" w:sz="0" w:space="0" w:color="auto"/>
                    <w:right w:val="none" w:sz="0" w:space="0" w:color="auto"/>
                  </w:divBdr>
                </w:div>
                <w:div w:id="12111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3144">
          <w:marLeft w:val="0"/>
          <w:marRight w:val="0"/>
          <w:marTop w:val="570"/>
          <w:marBottom w:val="0"/>
          <w:divBdr>
            <w:top w:val="single" w:sz="6" w:space="0" w:color="AAAAAA"/>
            <w:left w:val="single" w:sz="6" w:space="0" w:color="5F5F5F"/>
            <w:bottom w:val="single" w:sz="6" w:space="0" w:color="5F5F5F"/>
            <w:right w:val="single" w:sz="6" w:space="0" w:color="5F5F5F"/>
          </w:divBdr>
          <w:divsChild>
            <w:div w:id="1280182919">
              <w:marLeft w:val="0"/>
              <w:marRight w:val="0"/>
              <w:marTop w:val="0"/>
              <w:marBottom w:val="0"/>
              <w:divBdr>
                <w:top w:val="none" w:sz="0" w:space="0" w:color="auto"/>
                <w:left w:val="none" w:sz="0" w:space="0" w:color="auto"/>
                <w:bottom w:val="none" w:sz="0" w:space="0" w:color="auto"/>
                <w:right w:val="none" w:sz="0" w:space="0" w:color="auto"/>
              </w:divBdr>
              <w:divsChild>
                <w:div w:id="618756622">
                  <w:marLeft w:val="0"/>
                  <w:marRight w:val="0"/>
                  <w:marTop w:val="0"/>
                  <w:marBottom w:val="0"/>
                  <w:divBdr>
                    <w:top w:val="none" w:sz="0" w:space="0" w:color="auto"/>
                    <w:left w:val="none" w:sz="0" w:space="0" w:color="auto"/>
                    <w:bottom w:val="none" w:sz="0" w:space="0" w:color="auto"/>
                    <w:right w:val="none" w:sz="0" w:space="0" w:color="auto"/>
                  </w:divBdr>
                </w:div>
                <w:div w:id="85224780">
                  <w:marLeft w:val="0"/>
                  <w:marRight w:val="0"/>
                  <w:marTop w:val="0"/>
                  <w:marBottom w:val="0"/>
                  <w:divBdr>
                    <w:top w:val="none" w:sz="0" w:space="0" w:color="auto"/>
                    <w:left w:val="none" w:sz="0" w:space="0" w:color="auto"/>
                    <w:bottom w:val="none" w:sz="0" w:space="0" w:color="auto"/>
                    <w:right w:val="none" w:sz="0" w:space="0" w:color="auto"/>
                  </w:divBdr>
                </w:div>
                <w:div w:id="328824811">
                  <w:marLeft w:val="0"/>
                  <w:marRight w:val="0"/>
                  <w:marTop w:val="0"/>
                  <w:marBottom w:val="0"/>
                  <w:divBdr>
                    <w:top w:val="none" w:sz="0" w:space="0" w:color="auto"/>
                    <w:left w:val="none" w:sz="0" w:space="0" w:color="auto"/>
                    <w:bottom w:val="none" w:sz="0" w:space="0" w:color="auto"/>
                    <w:right w:val="none" w:sz="0" w:space="0" w:color="auto"/>
                  </w:divBdr>
                </w:div>
                <w:div w:id="4830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249">
          <w:marLeft w:val="0"/>
          <w:marRight w:val="0"/>
          <w:marTop w:val="570"/>
          <w:marBottom w:val="0"/>
          <w:divBdr>
            <w:top w:val="single" w:sz="6" w:space="0" w:color="AAAAAA"/>
            <w:left w:val="single" w:sz="6" w:space="0" w:color="5F5F5F"/>
            <w:bottom w:val="single" w:sz="6" w:space="0" w:color="5F5F5F"/>
            <w:right w:val="single" w:sz="6" w:space="0" w:color="5F5F5F"/>
          </w:divBdr>
          <w:divsChild>
            <w:div w:id="1064449430">
              <w:marLeft w:val="0"/>
              <w:marRight w:val="0"/>
              <w:marTop w:val="0"/>
              <w:marBottom w:val="0"/>
              <w:divBdr>
                <w:top w:val="none" w:sz="0" w:space="0" w:color="auto"/>
                <w:left w:val="none" w:sz="0" w:space="0" w:color="auto"/>
                <w:bottom w:val="none" w:sz="0" w:space="0" w:color="auto"/>
                <w:right w:val="none" w:sz="0" w:space="0" w:color="auto"/>
              </w:divBdr>
              <w:divsChild>
                <w:div w:id="877088598">
                  <w:marLeft w:val="0"/>
                  <w:marRight w:val="0"/>
                  <w:marTop w:val="0"/>
                  <w:marBottom w:val="0"/>
                  <w:divBdr>
                    <w:top w:val="none" w:sz="0" w:space="0" w:color="auto"/>
                    <w:left w:val="none" w:sz="0" w:space="0" w:color="auto"/>
                    <w:bottom w:val="none" w:sz="0" w:space="0" w:color="auto"/>
                    <w:right w:val="none" w:sz="0" w:space="0" w:color="auto"/>
                  </w:divBdr>
                  <w:divsChild>
                    <w:div w:id="838934021">
                      <w:marLeft w:val="0"/>
                      <w:marRight w:val="0"/>
                      <w:marTop w:val="0"/>
                      <w:marBottom w:val="0"/>
                      <w:divBdr>
                        <w:top w:val="none" w:sz="0" w:space="0" w:color="auto"/>
                        <w:left w:val="none" w:sz="0" w:space="0" w:color="auto"/>
                        <w:bottom w:val="none" w:sz="0" w:space="0" w:color="auto"/>
                        <w:right w:val="none" w:sz="0" w:space="0" w:color="auto"/>
                      </w:divBdr>
                      <w:divsChild>
                        <w:div w:id="1605380207">
                          <w:marLeft w:val="0"/>
                          <w:marRight w:val="0"/>
                          <w:marTop w:val="0"/>
                          <w:marBottom w:val="0"/>
                          <w:divBdr>
                            <w:top w:val="none" w:sz="0" w:space="0" w:color="auto"/>
                            <w:left w:val="none" w:sz="0" w:space="0" w:color="auto"/>
                            <w:bottom w:val="none" w:sz="0" w:space="0" w:color="auto"/>
                            <w:right w:val="none" w:sz="0" w:space="0" w:color="auto"/>
                          </w:divBdr>
                          <w:divsChild>
                            <w:div w:id="188226591">
                              <w:marLeft w:val="0"/>
                              <w:marRight w:val="0"/>
                              <w:marTop w:val="0"/>
                              <w:marBottom w:val="0"/>
                              <w:divBdr>
                                <w:top w:val="none" w:sz="0" w:space="0" w:color="auto"/>
                                <w:left w:val="none" w:sz="0" w:space="0" w:color="auto"/>
                                <w:bottom w:val="none" w:sz="0" w:space="0" w:color="auto"/>
                                <w:right w:val="none" w:sz="0" w:space="0" w:color="auto"/>
                              </w:divBdr>
                              <w:divsChild>
                                <w:div w:id="1508204024">
                                  <w:marLeft w:val="0"/>
                                  <w:marRight w:val="0"/>
                                  <w:marTop w:val="0"/>
                                  <w:marBottom w:val="0"/>
                                  <w:divBdr>
                                    <w:top w:val="none" w:sz="0" w:space="0" w:color="auto"/>
                                    <w:left w:val="none" w:sz="0" w:space="0" w:color="auto"/>
                                    <w:bottom w:val="none" w:sz="0" w:space="0" w:color="auto"/>
                                    <w:right w:val="none" w:sz="0" w:space="0" w:color="auto"/>
                                  </w:divBdr>
                                  <w:divsChild>
                                    <w:div w:id="284627855">
                                      <w:marLeft w:val="0"/>
                                      <w:marRight w:val="0"/>
                                      <w:marTop w:val="0"/>
                                      <w:marBottom w:val="0"/>
                                      <w:divBdr>
                                        <w:top w:val="single" w:sz="6" w:space="0" w:color="555555"/>
                                        <w:left w:val="single" w:sz="6" w:space="0" w:color="555555"/>
                                        <w:bottom w:val="single" w:sz="6" w:space="0" w:color="555555"/>
                                        <w:right w:val="single" w:sz="6" w:space="0" w:color="555555"/>
                                      </w:divBdr>
                                      <w:divsChild>
                                        <w:div w:id="430666570">
                                          <w:marLeft w:val="0"/>
                                          <w:marRight w:val="0"/>
                                          <w:marTop w:val="0"/>
                                          <w:marBottom w:val="0"/>
                                          <w:divBdr>
                                            <w:top w:val="none" w:sz="0" w:space="0" w:color="auto"/>
                                            <w:left w:val="none" w:sz="0" w:space="0" w:color="auto"/>
                                            <w:bottom w:val="none" w:sz="0" w:space="0" w:color="auto"/>
                                            <w:right w:val="none" w:sz="0" w:space="0" w:color="auto"/>
                                          </w:divBdr>
                                        </w:div>
                                      </w:divsChild>
                                    </w:div>
                                    <w:div w:id="1805195795">
                                      <w:marLeft w:val="60"/>
                                      <w:marRight w:val="60"/>
                                      <w:marTop w:val="0"/>
                                      <w:marBottom w:val="0"/>
                                      <w:divBdr>
                                        <w:top w:val="none" w:sz="0" w:space="0" w:color="auto"/>
                                        <w:left w:val="none" w:sz="0" w:space="0" w:color="auto"/>
                                        <w:bottom w:val="none" w:sz="0" w:space="0" w:color="auto"/>
                                        <w:right w:val="none" w:sz="0" w:space="0" w:color="auto"/>
                                      </w:divBdr>
                                    </w:div>
                                    <w:div w:id="1655839378">
                                      <w:marLeft w:val="0"/>
                                      <w:marRight w:val="30"/>
                                      <w:marTop w:val="0"/>
                                      <w:marBottom w:val="0"/>
                                      <w:divBdr>
                                        <w:top w:val="none" w:sz="0" w:space="0" w:color="auto"/>
                                        <w:left w:val="none" w:sz="0" w:space="0" w:color="auto"/>
                                        <w:bottom w:val="none" w:sz="0" w:space="0" w:color="auto"/>
                                        <w:right w:val="none" w:sz="0" w:space="0" w:color="auto"/>
                                      </w:divBdr>
                                    </w:div>
                                    <w:div w:id="1109549542">
                                      <w:marLeft w:val="0"/>
                                      <w:marRight w:val="0"/>
                                      <w:marTop w:val="100"/>
                                      <w:marBottom w:val="100"/>
                                      <w:divBdr>
                                        <w:top w:val="none" w:sz="0" w:space="0" w:color="auto"/>
                                        <w:left w:val="none" w:sz="0" w:space="0" w:color="auto"/>
                                        <w:bottom w:val="none" w:sz="0" w:space="0" w:color="auto"/>
                                        <w:right w:val="none" w:sz="0" w:space="0" w:color="auto"/>
                                      </w:divBdr>
                                      <w:divsChild>
                                        <w:div w:id="1547717507">
                                          <w:marLeft w:val="0"/>
                                          <w:marRight w:val="0"/>
                                          <w:marTop w:val="0"/>
                                          <w:marBottom w:val="0"/>
                                          <w:divBdr>
                                            <w:top w:val="none" w:sz="0" w:space="0" w:color="auto"/>
                                            <w:left w:val="none" w:sz="0" w:space="0" w:color="auto"/>
                                            <w:bottom w:val="none" w:sz="0" w:space="0" w:color="auto"/>
                                            <w:right w:val="none" w:sz="0" w:space="0" w:color="auto"/>
                                          </w:divBdr>
                                        </w:div>
                                        <w:div w:id="2041737889">
                                          <w:marLeft w:val="0"/>
                                          <w:marRight w:val="0"/>
                                          <w:marTop w:val="0"/>
                                          <w:marBottom w:val="0"/>
                                          <w:divBdr>
                                            <w:top w:val="none" w:sz="0" w:space="0" w:color="auto"/>
                                            <w:left w:val="none" w:sz="0" w:space="0" w:color="auto"/>
                                            <w:bottom w:val="none" w:sz="0" w:space="0" w:color="auto"/>
                                            <w:right w:val="none" w:sz="0" w:space="0" w:color="auto"/>
                                          </w:divBdr>
                                        </w:div>
                                        <w:div w:id="958872640">
                                          <w:marLeft w:val="0"/>
                                          <w:marRight w:val="0"/>
                                          <w:marTop w:val="60"/>
                                          <w:marBottom w:val="0"/>
                                          <w:divBdr>
                                            <w:top w:val="none" w:sz="0" w:space="0" w:color="auto"/>
                                            <w:left w:val="none" w:sz="0" w:space="0" w:color="auto"/>
                                            <w:bottom w:val="none" w:sz="0" w:space="0" w:color="auto"/>
                                            <w:right w:val="none" w:sz="0" w:space="0" w:color="auto"/>
                                          </w:divBdr>
                                          <w:divsChild>
                                            <w:div w:id="779647163">
                                              <w:marLeft w:val="0"/>
                                              <w:marRight w:val="150"/>
                                              <w:marTop w:val="0"/>
                                              <w:marBottom w:val="0"/>
                                              <w:divBdr>
                                                <w:top w:val="none" w:sz="0" w:space="0" w:color="auto"/>
                                                <w:left w:val="none" w:sz="0" w:space="0" w:color="auto"/>
                                                <w:bottom w:val="none" w:sz="0" w:space="0" w:color="auto"/>
                                                <w:right w:val="none" w:sz="0" w:space="0" w:color="auto"/>
                                              </w:divBdr>
                                            </w:div>
                                          </w:divsChild>
                                        </w:div>
                                        <w:div w:id="1366980386">
                                          <w:marLeft w:val="0"/>
                                          <w:marRight w:val="0"/>
                                          <w:marTop w:val="0"/>
                                          <w:marBottom w:val="0"/>
                                          <w:divBdr>
                                            <w:top w:val="none" w:sz="0" w:space="0" w:color="auto"/>
                                            <w:left w:val="none" w:sz="0" w:space="0" w:color="auto"/>
                                            <w:bottom w:val="none" w:sz="0" w:space="0" w:color="auto"/>
                                            <w:right w:val="none" w:sz="0" w:space="0" w:color="auto"/>
                                          </w:divBdr>
                                          <w:divsChild>
                                            <w:div w:id="1874031991">
                                              <w:marLeft w:val="0"/>
                                              <w:marRight w:val="0"/>
                                              <w:marTop w:val="0"/>
                                              <w:marBottom w:val="0"/>
                                              <w:divBdr>
                                                <w:top w:val="none" w:sz="0" w:space="0" w:color="auto"/>
                                                <w:left w:val="none" w:sz="0" w:space="0" w:color="auto"/>
                                                <w:bottom w:val="none" w:sz="0" w:space="0" w:color="auto"/>
                                                <w:right w:val="none" w:sz="0" w:space="0" w:color="auto"/>
                                              </w:divBdr>
                                            </w:div>
                                            <w:div w:id="172232931">
                                              <w:marLeft w:val="0"/>
                                              <w:marRight w:val="0"/>
                                              <w:marTop w:val="0"/>
                                              <w:marBottom w:val="0"/>
                                              <w:divBdr>
                                                <w:top w:val="none" w:sz="0" w:space="0" w:color="auto"/>
                                                <w:left w:val="none" w:sz="0" w:space="0" w:color="auto"/>
                                                <w:bottom w:val="none" w:sz="0" w:space="0" w:color="auto"/>
                                                <w:right w:val="none" w:sz="0" w:space="0" w:color="auto"/>
                                              </w:divBdr>
                                            </w:div>
                                            <w:div w:id="17527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506969">
          <w:marLeft w:val="0"/>
          <w:marRight w:val="0"/>
          <w:marTop w:val="570"/>
          <w:marBottom w:val="0"/>
          <w:divBdr>
            <w:top w:val="single" w:sz="6" w:space="0" w:color="AAAAAA"/>
            <w:left w:val="single" w:sz="6" w:space="0" w:color="5F5F5F"/>
            <w:bottom w:val="single" w:sz="6" w:space="0" w:color="5F5F5F"/>
            <w:right w:val="single" w:sz="6" w:space="0" w:color="5F5F5F"/>
          </w:divBdr>
          <w:divsChild>
            <w:div w:id="933703165">
              <w:marLeft w:val="0"/>
              <w:marRight w:val="0"/>
              <w:marTop w:val="0"/>
              <w:marBottom w:val="0"/>
              <w:divBdr>
                <w:top w:val="none" w:sz="0" w:space="0" w:color="auto"/>
                <w:left w:val="none" w:sz="0" w:space="0" w:color="auto"/>
                <w:bottom w:val="none" w:sz="0" w:space="0" w:color="auto"/>
                <w:right w:val="none" w:sz="0" w:space="0" w:color="auto"/>
              </w:divBdr>
              <w:divsChild>
                <w:div w:id="235869737">
                  <w:marLeft w:val="0"/>
                  <w:marRight w:val="0"/>
                  <w:marTop w:val="0"/>
                  <w:marBottom w:val="0"/>
                  <w:divBdr>
                    <w:top w:val="none" w:sz="0" w:space="0" w:color="auto"/>
                    <w:left w:val="none" w:sz="0" w:space="0" w:color="auto"/>
                    <w:bottom w:val="none" w:sz="0" w:space="0" w:color="auto"/>
                    <w:right w:val="none" w:sz="0" w:space="0" w:color="auto"/>
                  </w:divBdr>
                  <w:divsChild>
                    <w:div w:id="151920489">
                      <w:marLeft w:val="0"/>
                      <w:marRight w:val="0"/>
                      <w:marTop w:val="0"/>
                      <w:marBottom w:val="0"/>
                      <w:divBdr>
                        <w:top w:val="none" w:sz="0" w:space="0" w:color="auto"/>
                        <w:left w:val="none" w:sz="0" w:space="0" w:color="auto"/>
                        <w:bottom w:val="none" w:sz="0" w:space="0" w:color="auto"/>
                        <w:right w:val="none" w:sz="0" w:space="0" w:color="auto"/>
                      </w:divBdr>
                      <w:divsChild>
                        <w:div w:id="1984894477">
                          <w:marLeft w:val="0"/>
                          <w:marRight w:val="0"/>
                          <w:marTop w:val="0"/>
                          <w:marBottom w:val="0"/>
                          <w:divBdr>
                            <w:top w:val="none" w:sz="0" w:space="0" w:color="auto"/>
                            <w:left w:val="none" w:sz="0" w:space="0" w:color="auto"/>
                            <w:bottom w:val="none" w:sz="0" w:space="0" w:color="auto"/>
                            <w:right w:val="none" w:sz="0" w:space="0" w:color="auto"/>
                          </w:divBdr>
                          <w:divsChild>
                            <w:div w:id="143817029">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953240792">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794640237">
      <w:bodyDiv w:val="1"/>
      <w:marLeft w:val="0"/>
      <w:marRight w:val="0"/>
      <w:marTop w:val="0"/>
      <w:marBottom w:val="0"/>
      <w:divBdr>
        <w:top w:val="none" w:sz="0" w:space="0" w:color="auto"/>
        <w:left w:val="none" w:sz="0" w:space="0" w:color="auto"/>
        <w:bottom w:val="none" w:sz="0" w:space="0" w:color="auto"/>
        <w:right w:val="none" w:sz="0" w:space="0" w:color="auto"/>
      </w:divBdr>
      <w:divsChild>
        <w:div w:id="824971029">
          <w:marLeft w:val="0"/>
          <w:marRight w:val="0"/>
          <w:marTop w:val="0"/>
          <w:marBottom w:val="0"/>
          <w:divBdr>
            <w:top w:val="none" w:sz="0" w:space="0" w:color="auto"/>
            <w:left w:val="none" w:sz="0" w:space="0" w:color="auto"/>
            <w:bottom w:val="none" w:sz="0" w:space="0" w:color="auto"/>
            <w:right w:val="none" w:sz="0" w:space="0" w:color="auto"/>
          </w:divBdr>
          <w:divsChild>
            <w:div w:id="1227106872">
              <w:marLeft w:val="0"/>
              <w:marRight w:val="0"/>
              <w:marTop w:val="0"/>
              <w:marBottom w:val="0"/>
              <w:divBdr>
                <w:top w:val="none" w:sz="0" w:space="0" w:color="auto"/>
                <w:left w:val="none" w:sz="0" w:space="0" w:color="auto"/>
                <w:bottom w:val="none" w:sz="0" w:space="0" w:color="auto"/>
                <w:right w:val="none" w:sz="0" w:space="0" w:color="auto"/>
              </w:divBdr>
            </w:div>
          </w:divsChild>
        </w:div>
        <w:div w:id="974916665">
          <w:marLeft w:val="0"/>
          <w:marRight w:val="0"/>
          <w:marTop w:val="0"/>
          <w:marBottom w:val="0"/>
          <w:divBdr>
            <w:top w:val="none" w:sz="0" w:space="0" w:color="auto"/>
            <w:left w:val="none" w:sz="0" w:space="0" w:color="auto"/>
            <w:bottom w:val="none" w:sz="0" w:space="0" w:color="auto"/>
            <w:right w:val="none" w:sz="0" w:space="0" w:color="auto"/>
          </w:divBdr>
          <w:divsChild>
            <w:div w:id="1885866943">
              <w:marLeft w:val="0"/>
              <w:marRight w:val="0"/>
              <w:marTop w:val="0"/>
              <w:marBottom w:val="0"/>
              <w:divBdr>
                <w:top w:val="none" w:sz="0" w:space="0" w:color="auto"/>
                <w:left w:val="none" w:sz="0" w:space="0" w:color="auto"/>
                <w:bottom w:val="none" w:sz="0" w:space="0" w:color="auto"/>
                <w:right w:val="none" w:sz="0" w:space="0" w:color="auto"/>
              </w:divBdr>
            </w:div>
          </w:divsChild>
        </w:div>
        <w:div w:id="34892314">
          <w:marLeft w:val="0"/>
          <w:marRight w:val="0"/>
          <w:marTop w:val="0"/>
          <w:marBottom w:val="0"/>
          <w:divBdr>
            <w:top w:val="none" w:sz="0" w:space="0" w:color="auto"/>
            <w:left w:val="none" w:sz="0" w:space="0" w:color="auto"/>
            <w:bottom w:val="none" w:sz="0" w:space="0" w:color="auto"/>
            <w:right w:val="none" w:sz="0" w:space="0" w:color="auto"/>
          </w:divBdr>
          <w:divsChild>
            <w:div w:id="961690058">
              <w:marLeft w:val="-225"/>
              <w:marRight w:val="-225"/>
              <w:marTop w:val="0"/>
              <w:marBottom w:val="0"/>
              <w:divBdr>
                <w:top w:val="none" w:sz="0" w:space="0" w:color="auto"/>
                <w:left w:val="none" w:sz="0" w:space="0" w:color="auto"/>
                <w:bottom w:val="none" w:sz="0" w:space="0" w:color="auto"/>
                <w:right w:val="none" w:sz="0" w:space="0" w:color="auto"/>
              </w:divBdr>
              <w:divsChild>
                <w:div w:id="825440539">
                  <w:marLeft w:val="0"/>
                  <w:marRight w:val="0"/>
                  <w:marTop w:val="0"/>
                  <w:marBottom w:val="0"/>
                  <w:divBdr>
                    <w:top w:val="none" w:sz="0" w:space="0" w:color="auto"/>
                    <w:left w:val="none" w:sz="0" w:space="0" w:color="auto"/>
                    <w:bottom w:val="none" w:sz="0" w:space="0" w:color="auto"/>
                    <w:right w:val="none" w:sz="0" w:space="0" w:color="auto"/>
                  </w:divBdr>
                  <w:divsChild>
                    <w:div w:id="1673070981">
                      <w:marLeft w:val="0"/>
                      <w:marRight w:val="0"/>
                      <w:marTop w:val="0"/>
                      <w:marBottom w:val="0"/>
                      <w:divBdr>
                        <w:top w:val="none" w:sz="0" w:space="0" w:color="auto"/>
                        <w:left w:val="none" w:sz="0" w:space="0" w:color="auto"/>
                        <w:bottom w:val="none" w:sz="0" w:space="0" w:color="auto"/>
                        <w:right w:val="none" w:sz="0" w:space="0" w:color="auto"/>
                      </w:divBdr>
                    </w:div>
                  </w:divsChild>
                </w:div>
                <w:div w:id="1580216491">
                  <w:marLeft w:val="0"/>
                  <w:marRight w:val="0"/>
                  <w:marTop w:val="0"/>
                  <w:marBottom w:val="0"/>
                  <w:divBdr>
                    <w:top w:val="none" w:sz="0" w:space="0" w:color="auto"/>
                    <w:left w:val="none" w:sz="0" w:space="0" w:color="auto"/>
                    <w:bottom w:val="none" w:sz="0" w:space="0" w:color="auto"/>
                    <w:right w:val="none" w:sz="0" w:space="0" w:color="auto"/>
                  </w:divBdr>
                  <w:divsChild>
                    <w:div w:id="66878984">
                      <w:marLeft w:val="-225"/>
                      <w:marRight w:val="-225"/>
                      <w:marTop w:val="0"/>
                      <w:marBottom w:val="0"/>
                      <w:divBdr>
                        <w:top w:val="none" w:sz="0" w:space="0" w:color="auto"/>
                        <w:left w:val="none" w:sz="0" w:space="0" w:color="auto"/>
                        <w:bottom w:val="none" w:sz="0" w:space="0" w:color="auto"/>
                        <w:right w:val="none" w:sz="0" w:space="0" w:color="auto"/>
                      </w:divBdr>
                      <w:divsChild>
                        <w:div w:id="1835796560">
                          <w:marLeft w:val="0"/>
                          <w:marRight w:val="0"/>
                          <w:marTop w:val="0"/>
                          <w:marBottom w:val="0"/>
                          <w:divBdr>
                            <w:top w:val="none" w:sz="0" w:space="0" w:color="auto"/>
                            <w:left w:val="none" w:sz="0" w:space="0" w:color="auto"/>
                            <w:bottom w:val="none" w:sz="0" w:space="0" w:color="auto"/>
                            <w:right w:val="none" w:sz="0" w:space="0" w:color="auto"/>
                          </w:divBdr>
                          <w:divsChild>
                            <w:div w:id="129516555">
                              <w:marLeft w:val="0"/>
                              <w:marRight w:val="0"/>
                              <w:marTop w:val="0"/>
                              <w:marBottom w:val="0"/>
                              <w:divBdr>
                                <w:top w:val="none" w:sz="0" w:space="0" w:color="auto"/>
                                <w:left w:val="none" w:sz="0" w:space="0" w:color="auto"/>
                                <w:bottom w:val="none" w:sz="0" w:space="0" w:color="auto"/>
                                <w:right w:val="none" w:sz="0" w:space="0" w:color="auto"/>
                              </w:divBdr>
                              <w:divsChild>
                                <w:div w:id="2021619084">
                                  <w:marLeft w:val="0"/>
                                  <w:marRight w:val="0"/>
                                  <w:marTop w:val="0"/>
                                  <w:marBottom w:val="0"/>
                                  <w:divBdr>
                                    <w:top w:val="none" w:sz="0" w:space="0" w:color="auto"/>
                                    <w:left w:val="none" w:sz="0" w:space="0" w:color="auto"/>
                                    <w:bottom w:val="none" w:sz="0" w:space="0" w:color="auto"/>
                                    <w:right w:val="none" w:sz="0" w:space="0" w:color="auto"/>
                                  </w:divBdr>
                                </w:div>
                                <w:div w:id="1848668455">
                                  <w:marLeft w:val="0"/>
                                  <w:marRight w:val="0"/>
                                  <w:marTop w:val="180"/>
                                  <w:marBottom w:val="180"/>
                                  <w:divBdr>
                                    <w:top w:val="single" w:sz="6" w:space="7" w:color="EBEBEB"/>
                                    <w:left w:val="single" w:sz="6" w:space="7" w:color="EBEBEB"/>
                                    <w:bottom w:val="single" w:sz="6" w:space="7" w:color="EBEBEB"/>
                                    <w:right w:val="single" w:sz="6" w:space="7" w:color="EBEBEB"/>
                                  </w:divBdr>
                                  <w:divsChild>
                                    <w:div w:id="762144167">
                                      <w:marLeft w:val="0"/>
                                      <w:marRight w:val="0"/>
                                      <w:marTop w:val="0"/>
                                      <w:marBottom w:val="0"/>
                                      <w:divBdr>
                                        <w:top w:val="none" w:sz="0" w:space="0" w:color="auto"/>
                                        <w:left w:val="none" w:sz="0" w:space="0" w:color="auto"/>
                                        <w:bottom w:val="none" w:sz="0" w:space="0" w:color="auto"/>
                                        <w:right w:val="none" w:sz="0" w:space="0" w:color="auto"/>
                                      </w:divBdr>
                                    </w:div>
                                  </w:divsChild>
                                </w:div>
                                <w:div w:id="466968412">
                                  <w:marLeft w:val="0"/>
                                  <w:marRight w:val="0"/>
                                  <w:marTop w:val="0"/>
                                  <w:marBottom w:val="180"/>
                                  <w:divBdr>
                                    <w:top w:val="single" w:sz="6" w:space="7" w:color="DDDDDD"/>
                                    <w:left w:val="single" w:sz="6" w:space="7" w:color="DDDDDD"/>
                                    <w:bottom w:val="single" w:sz="6" w:space="7" w:color="DDDDDD"/>
                                    <w:right w:val="single" w:sz="6" w:space="7" w:color="DDDDDD"/>
                                  </w:divBdr>
                                  <w:divsChild>
                                    <w:div w:id="286394519">
                                      <w:marLeft w:val="0"/>
                                      <w:marRight w:val="0"/>
                                      <w:marTop w:val="0"/>
                                      <w:marBottom w:val="0"/>
                                      <w:divBdr>
                                        <w:top w:val="none" w:sz="0" w:space="0" w:color="auto"/>
                                        <w:left w:val="none" w:sz="0" w:space="0" w:color="auto"/>
                                        <w:bottom w:val="none" w:sz="0" w:space="0" w:color="auto"/>
                                        <w:right w:val="none" w:sz="0" w:space="0" w:color="auto"/>
                                      </w:divBdr>
                                    </w:div>
                                  </w:divsChild>
                                </w:div>
                                <w:div w:id="886333060">
                                  <w:marLeft w:val="0"/>
                                  <w:marRight w:val="0"/>
                                  <w:marTop w:val="0"/>
                                  <w:marBottom w:val="180"/>
                                  <w:divBdr>
                                    <w:top w:val="single" w:sz="6" w:space="7" w:color="DDDDDD"/>
                                    <w:left w:val="single" w:sz="6" w:space="7" w:color="DDDDDD"/>
                                    <w:bottom w:val="single" w:sz="6" w:space="7" w:color="DDDDDD"/>
                                    <w:right w:val="single" w:sz="6" w:space="7" w:color="DDDDDD"/>
                                  </w:divBdr>
                                  <w:divsChild>
                                    <w:div w:id="21833538">
                                      <w:marLeft w:val="0"/>
                                      <w:marRight w:val="0"/>
                                      <w:marTop w:val="0"/>
                                      <w:marBottom w:val="0"/>
                                      <w:divBdr>
                                        <w:top w:val="none" w:sz="0" w:space="0" w:color="auto"/>
                                        <w:left w:val="none" w:sz="0" w:space="0" w:color="auto"/>
                                        <w:bottom w:val="none" w:sz="0" w:space="0" w:color="auto"/>
                                        <w:right w:val="none" w:sz="0" w:space="0" w:color="auto"/>
                                      </w:divBdr>
                                    </w:div>
                                  </w:divsChild>
                                </w:div>
                                <w:div w:id="499934010">
                                  <w:marLeft w:val="0"/>
                                  <w:marRight w:val="0"/>
                                  <w:marTop w:val="0"/>
                                  <w:marBottom w:val="180"/>
                                  <w:divBdr>
                                    <w:top w:val="single" w:sz="6" w:space="7" w:color="DDDDDD"/>
                                    <w:left w:val="single" w:sz="6" w:space="7" w:color="DDDDDD"/>
                                    <w:bottom w:val="single" w:sz="6" w:space="7" w:color="DDDDDD"/>
                                    <w:right w:val="single" w:sz="6" w:space="7" w:color="DDDDDD"/>
                                  </w:divBdr>
                                  <w:divsChild>
                                    <w:div w:id="450786433">
                                      <w:marLeft w:val="0"/>
                                      <w:marRight w:val="0"/>
                                      <w:marTop w:val="0"/>
                                      <w:marBottom w:val="0"/>
                                      <w:divBdr>
                                        <w:top w:val="none" w:sz="0" w:space="0" w:color="auto"/>
                                        <w:left w:val="none" w:sz="0" w:space="0" w:color="auto"/>
                                        <w:bottom w:val="none" w:sz="0" w:space="0" w:color="auto"/>
                                        <w:right w:val="none" w:sz="0" w:space="0" w:color="auto"/>
                                      </w:divBdr>
                                    </w:div>
                                  </w:divsChild>
                                </w:div>
                                <w:div w:id="439421811">
                                  <w:marLeft w:val="0"/>
                                  <w:marRight w:val="0"/>
                                  <w:marTop w:val="0"/>
                                  <w:marBottom w:val="180"/>
                                  <w:divBdr>
                                    <w:top w:val="single" w:sz="6" w:space="7" w:color="DDDDDD"/>
                                    <w:left w:val="single" w:sz="6" w:space="7" w:color="DDDDDD"/>
                                    <w:bottom w:val="single" w:sz="6" w:space="7" w:color="DDDDDD"/>
                                    <w:right w:val="single" w:sz="6" w:space="7" w:color="DDDDDD"/>
                                  </w:divBdr>
                                  <w:divsChild>
                                    <w:div w:id="1491212907">
                                      <w:marLeft w:val="0"/>
                                      <w:marRight w:val="0"/>
                                      <w:marTop w:val="0"/>
                                      <w:marBottom w:val="0"/>
                                      <w:divBdr>
                                        <w:top w:val="none" w:sz="0" w:space="0" w:color="auto"/>
                                        <w:left w:val="none" w:sz="0" w:space="0" w:color="auto"/>
                                        <w:bottom w:val="none" w:sz="0" w:space="0" w:color="auto"/>
                                        <w:right w:val="none" w:sz="0" w:space="0" w:color="auto"/>
                                      </w:divBdr>
                                    </w:div>
                                  </w:divsChild>
                                </w:div>
                                <w:div w:id="399443866">
                                  <w:marLeft w:val="0"/>
                                  <w:marRight w:val="0"/>
                                  <w:marTop w:val="0"/>
                                  <w:marBottom w:val="180"/>
                                  <w:divBdr>
                                    <w:top w:val="single" w:sz="6" w:space="7" w:color="DDDDDD"/>
                                    <w:left w:val="single" w:sz="6" w:space="7" w:color="DDDDDD"/>
                                    <w:bottom w:val="single" w:sz="6" w:space="7" w:color="DDDDDD"/>
                                    <w:right w:val="single" w:sz="6" w:space="7" w:color="DDDDDD"/>
                                  </w:divBdr>
                                  <w:divsChild>
                                    <w:div w:id="1432505146">
                                      <w:marLeft w:val="0"/>
                                      <w:marRight w:val="0"/>
                                      <w:marTop w:val="0"/>
                                      <w:marBottom w:val="0"/>
                                      <w:divBdr>
                                        <w:top w:val="none" w:sz="0" w:space="0" w:color="auto"/>
                                        <w:left w:val="none" w:sz="0" w:space="0" w:color="auto"/>
                                        <w:bottom w:val="none" w:sz="0" w:space="0" w:color="auto"/>
                                        <w:right w:val="none" w:sz="0" w:space="0" w:color="auto"/>
                                      </w:divBdr>
                                    </w:div>
                                  </w:divsChild>
                                </w:div>
                                <w:div w:id="1347631074">
                                  <w:marLeft w:val="0"/>
                                  <w:marRight w:val="0"/>
                                  <w:marTop w:val="0"/>
                                  <w:marBottom w:val="180"/>
                                  <w:divBdr>
                                    <w:top w:val="single" w:sz="6" w:space="7" w:color="DDDDDD"/>
                                    <w:left w:val="single" w:sz="6" w:space="7" w:color="DDDDDD"/>
                                    <w:bottom w:val="single" w:sz="6" w:space="7" w:color="DDDDDD"/>
                                    <w:right w:val="single" w:sz="6" w:space="7" w:color="DDDDDD"/>
                                  </w:divBdr>
                                  <w:divsChild>
                                    <w:div w:id="425615959">
                                      <w:marLeft w:val="0"/>
                                      <w:marRight w:val="0"/>
                                      <w:marTop w:val="0"/>
                                      <w:marBottom w:val="0"/>
                                      <w:divBdr>
                                        <w:top w:val="none" w:sz="0" w:space="0" w:color="auto"/>
                                        <w:left w:val="none" w:sz="0" w:space="0" w:color="auto"/>
                                        <w:bottom w:val="none" w:sz="0" w:space="0" w:color="auto"/>
                                        <w:right w:val="none" w:sz="0" w:space="0" w:color="auto"/>
                                      </w:divBdr>
                                    </w:div>
                                  </w:divsChild>
                                </w:div>
                                <w:div w:id="1660697008">
                                  <w:marLeft w:val="0"/>
                                  <w:marRight w:val="0"/>
                                  <w:marTop w:val="180"/>
                                  <w:marBottom w:val="180"/>
                                  <w:divBdr>
                                    <w:top w:val="single" w:sz="6" w:space="7" w:color="EBEBEB"/>
                                    <w:left w:val="single" w:sz="6" w:space="7" w:color="EBEBEB"/>
                                    <w:bottom w:val="single" w:sz="6" w:space="7" w:color="EBEBEB"/>
                                    <w:right w:val="single" w:sz="6" w:space="7" w:color="EBEBEB"/>
                                  </w:divBdr>
                                  <w:divsChild>
                                    <w:div w:id="2122842445">
                                      <w:marLeft w:val="0"/>
                                      <w:marRight w:val="0"/>
                                      <w:marTop w:val="0"/>
                                      <w:marBottom w:val="0"/>
                                      <w:divBdr>
                                        <w:top w:val="none" w:sz="0" w:space="0" w:color="auto"/>
                                        <w:left w:val="single" w:sz="24" w:space="7" w:color="8AC007"/>
                                        <w:bottom w:val="none" w:sz="0" w:space="0" w:color="auto"/>
                                        <w:right w:val="none" w:sz="0" w:space="0" w:color="auto"/>
                                      </w:divBdr>
                                    </w:div>
                                  </w:divsChild>
                                </w:div>
                                <w:div w:id="14078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2617">
                          <w:marLeft w:val="0"/>
                          <w:marRight w:val="0"/>
                          <w:marTop w:val="0"/>
                          <w:marBottom w:val="0"/>
                          <w:divBdr>
                            <w:top w:val="none" w:sz="0" w:space="0" w:color="auto"/>
                            <w:left w:val="none" w:sz="0" w:space="0" w:color="auto"/>
                            <w:bottom w:val="none" w:sz="0" w:space="0" w:color="auto"/>
                            <w:right w:val="none" w:sz="0" w:space="0" w:color="auto"/>
                          </w:divBdr>
                          <w:divsChild>
                            <w:div w:id="1561135695">
                              <w:marLeft w:val="-225"/>
                              <w:marRight w:val="-225"/>
                              <w:marTop w:val="0"/>
                              <w:marBottom w:val="0"/>
                              <w:divBdr>
                                <w:top w:val="none" w:sz="0" w:space="0" w:color="auto"/>
                                <w:left w:val="none" w:sz="0" w:space="0" w:color="auto"/>
                                <w:bottom w:val="none" w:sz="0" w:space="0" w:color="auto"/>
                                <w:right w:val="none" w:sz="0" w:space="0" w:color="auto"/>
                              </w:divBdr>
                            </w:div>
                            <w:div w:id="2025745213">
                              <w:marLeft w:val="-225"/>
                              <w:marRight w:val="-225"/>
                              <w:marTop w:val="0"/>
                              <w:marBottom w:val="0"/>
                              <w:divBdr>
                                <w:top w:val="none" w:sz="0" w:space="0" w:color="auto"/>
                                <w:left w:val="none" w:sz="0" w:space="0" w:color="auto"/>
                                <w:bottom w:val="none" w:sz="0" w:space="0" w:color="auto"/>
                                <w:right w:val="none" w:sz="0" w:space="0" w:color="auto"/>
                              </w:divBdr>
                            </w:div>
                            <w:div w:id="2083601470">
                              <w:marLeft w:val="-225"/>
                              <w:marRight w:val="-225"/>
                              <w:marTop w:val="0"/>
                              <w:marBottom w:val="0"/>
                              <w:divBdr>
                                <w:top w:val="none" w:sz="0" w:space="0" w:color="auto"/>
                                <w:left w:val="none" w:sz="0" w:space="0" w:color="auto"/>
                                <w:bottom w:val="none" w:sz="0" w:space="0" w:color="auto"/>
                                <w:right w:val="none" w:sz="0" w:space="0" w:color="auto"/>
                              </w:divBdr>
                              <w:divsChild>
                                <w:div w:id="7016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98969">
                      <w:marLeft w:val="-225"/>
                      <w:marRight w:val="-225"/>
                      <w:marTop w:val="0"/>
                      <w:marBottom w:val="0"/>
                      <w:divBdr>
                        <w:top w:val="none" w:sz="0" w:space="0" w:color="auto"/>
                        <w:left w:val="none" w:sz="0" w:space="0" w:color="auto"/>
                        <w:bottom w:val="none" w:sz="0" w:space="0" w:color="auto"/>
                        <w:right w:val="none" w:sz="0" w:space="0" w:color="auto"/>
                      </w:divBdr>
                      <w:divsChild>
                        <w:div w:id="548372325">
                          <w:marLeft w:val="0"/>
                          <w:marRight w:val="0"/>
                          <w:marTop w:val="0"/>
                          <w:marBottom w:val="0"/>
                          <w:divBdr>
                            <w:top w:val="none" w:sz="0" w:space="0" w:color="auto"/>
                            <w:left w:val="none" w:sz="0" w:space="0" w:color="auto"/>
                            <w:bottom w:val="none" w:sz="0" w:space="0" w:color="auto"/>
                            <w:right w:val="none" w:sz="0" w:space="0" w:color="auto"/>
                          </w:divBdr>
                          <w:divsChild>
                            <w:div w:id="864976099">
                              <w:marLeft w:val="0"/>
                              <w:marRight w:val="0"/>
                              <w:marTop w:val="300"/>
                              <w:marBottom w:val="0"/>
                              <w:divBdr>
                                <w:top w:val="none" w:sz="0" w:space="0" w:color="auto"/>
                                <w:left w:val="none" w:sz="0" w:space="0" w:color="auto"/>
                                <w:bottom w:val="none" w:sz="0" w:space="0" w:color="auto"/>
                                <w:right w:val="none" w:sz="0" w:space="0" w:color="auto"/>
                              </w:divBdr>
                              <w:divsChild>
                                <w:div w:id="744259275">
                                  <w:marLeft w:val="-225"/>
                                  <w:marRight w:val="-225"/>
                                  <w:marTop w:val="0"/>
                                  <w:marBottom w:val="0"/>
                                  <w:divBdr>
                                    <w:top w:val="none" w:sz="0" w:space="0" w:color="auto"/>
                                    <w:left w:val="none" w:sz="0" w:space="0" w:color="auto"/>
                                    <w:bottom w:val="none" w:sz="0" w:space="0" w:color="auto"/>
                                    <w:right w:val="none" w:sz="0" w:space="0" w:color="auto"/>
                                  </w:divBdr>
                                  <w:divsChild>
                                    <w:div w:id="1614440448">
                                      <w:marLeft w:val="0"/>
                                      <w:marRight w:val="0"/>
                                      <w:marTop w:val="0"/>
                                      <w:marBottom w:val="0"/>
                                      <w:divBdr>
                                        <w:top w:val="none" w:sz="0" w:space="0" w:color="auto"/>
                                        <w:left w:val="none" w:sz="0" w:space="0" w:color="auto"/>
                                        <w:bottom w:val="none" w:sz="0" w:space="0" w:color="auto"/>
                                        <w:right w:val="none" w:sz="0" w:space="0" w:color="auto"/>
                                      </w:divBdr>
                                    </w:div>
                                    <w:div w:id="1830707968">
                                      <w:marLeft w:val="0"/>
                                      <w:marRight w:val="0"/>
                                      <w:marTop w:val="0"/>
                                      <w:marBottom w:val="0"/>
                                      <w:divBdr>
                                        <w:top w:val="none" w:sz="0" w:space="0" w:color="auto"/>
                                        <w:left w:val="none" w:sz="0" w:space="0" w:color="auto"/>
                                        <w:bottom w:val="none" w:sz="0" w:space="0" w:color="auto"/>
                                        <w:right w:val="none" w:sz="0" w:space="0" w:color="auto"/>
                                      </w:divBdr>
                                    </w:div>
                                    <w:div w:id="663897561">
                                      <w:marLeft w:val="0"/>
                                      <w:marRight w:val="0"/>
                                      <w:marTop w:val="0"/>
                                      <w:marBottom w:val="0"/>
                                      <w:divBdr>
                                        <w:top w:val="none" w:sz="0" w:space="0" w:color="auto"/>
                                        <w:left w:val="none" w:sz="0" w:space="0" w:color="auto"/>
                                        <w:bottom w:val="none" w:sz="0" w:space="0" w:color="auto"/>
                                        <w:right w:val="none" w:sz="0" w:space="0" w:color="auto"/>
                                      </w:divBdr>
                                    </w:div>
                                    <w:div w:id="962227739">
                                      <w:marLeft w:val="0"/>
                                      <w:marRight w:val="0"/>
                                      <w:marTop w:val="0"/>
                                      <w:marBottom w:val="0"/>
                                      <w:divBdr>
                                        <w:top w:val="none" w:sz="0" w:space="0" w:color="auto"/>
                                        <w:left w:val="none" w:sz="0" w:space="0" w:color="auto"/>
                                        <w:bottom w:val="none" w:sz="0" w:space="0" w:color="auto"/>
                                        <w:right w:val="none" w:sz="0" w:space="0" w:color="auto"/>
                                      </w:divBdr>
                                    </w:div>
                                  </w:divsChild>
                                </w:div>
                                <w:div w:id="614408693">
                                  <w:marLeft w:val="0"/>
                                  <w:marRight w:val="0"/>
                                  <w:marTop w:val="0"/>
                                  <w:marBottom w:val="0"/>
                                  <w:divBdr>
                                    <w:top w:val="none" w:sz="0" w:space="0" w:color="auto"/>
                                    <w:left w:val="none" w:sz="0" w:space="0" w:color="auto"/>
                                    <w:bottom w:val="none" w:sz="0" w:space="0" w:color="auto"/>
                                    <w:right w:val="none" w:sz="0" w:space="0" w:color="auto"/>
                                  </w:divBdr>
                                  <w:divsChild>
                                    <w:div w:id="1609924171">
                                      <w:marLeft w:val="0"/>
                                      <w:marRight w:val="0"/>
                                      <w:marTop w:val="0"/>
                                      <w:marBottom w:val="225"/>
                                      <w:divBdr>
                                        <w:top w:val="none" w:sz="0" w:space="0" w:color="auto"/>
                                        <w:left w:val="none" w:sz="0" w:space="0" w:color="auto"/>
                                        <w:bottom w:val="none" w:sz="0" w:space="0" w:color="auto"/>
                                        <w:right w:val="none" w:sz="0" w:space="0" w:color="auto"/>
                                      </w:divBdr>
                                    </w:div>
                                    <w:div w:id="1072042774">
                                      <w:marLeft w:val="0"/>
                                      <w:marRight w:val="0"/>
                                      <w:marTop w:val="0"/>
                                      <w:marBottom w:val="225"/>
                                      <w:divBdr>
                                        <w:top w:val="none" w:sz="0" w:space="0" w:color="auto"/>
                                        <w:left w:val="none" w:sz="0" w:space="0" w:color="auto"/>
                                        <w:bottom w:val="none" w:sz="0" w:space="0" w:color="auto"/>
                                        <w:right w:val="none" w:sz="0" w:space="0" w:color="auto"/>
                                      </w:divBdr>
                                    </w:div>
                                    <w:div w:id="1245187932">
                                      <w:marLeft w:val="0"/>
                                      <w:marRight w:val="0"/>
                                      <w:marTop w:val="0"/>
                                      <w:marBottom w:val="225"/>
                                      <w:divBdr>
                                        <w:top w:val="none" w:sz="0" w:space="0" w:color="auto"/>
                                        <w:left w:val="none" w:sz="0" w:space="0" w:color="auto"/>
                                        <w:bottom w:val="none" w:sz="0" w:space="0" w:color="auto"/>
                                        <w:right w:val="none" w:sz="0" w:space="0" w:color="auto"/>
                                      </w:divBdr>
                                    </w:div>
                                    <w:div w:id="1093820307">
                                      <w:marLeft w:val="0"/>
                                      <w:marRight w:val="0"/>
                                      <w:marTop w:val="0"/>
                                      <w:marBottom w:val="225"/>
                                      <w:divBdr>
                                        <w:top w:val="none" w:sz="0" w:space="0" w:color="auto"/>
                                        <w:left w:val="none" w:sz="0" w:space="0" w:color="auto"/>
                                        <w:bottom w:val="none" w:sz="0" w:space="0" w:color="auto"/>
                                        <w:right w:val="none" w:sz="0" w:space="0" w:color="auto"/>
                                      </w:divBdr>
                                    </w:div>
                                  </w:divsChild>
                                </w:div>
                                <w:div w:id="987590212">
                                  <w:marLeft w:val="0"/>
                                  <w:marRight w:val="0"/>
                                  <w:marTop w:val="0"/>
                                  <w:marBottom w:val="0"/>
                                  <w:divBdr>
                                    <w:top w:val="none" w:sz="0" w:space="0" w:color="auto"/>
                                    <w:left w:val="none" w:sz="0" w:space="0" w:color="auto"/>
                                    <w:bottom w:val="none" w:sz="0" w:space="0" w:color="auto"/>
                                    <w:right w:val="none" w:sz="0" w:space="0" w:color="auto"/>
                                  </w:divBdr>
                                </w:div>
                                <w:div w:id="1383990710">
                                  <w:marLeft w:val="-225"/>
                                  <w:marRight w:val="-225"/>
                                  <w:marTop w:val="0"/>
                                  <w:marBottom w:val="0"/>
                                  <w:divBdr>
                                    <w:top w:val="none" w:sz="0" w:space="0" w:color="auto"/>
                                    <w:left w:val="none" w:sz="0" w:space="0" w:color="auto"/>
                                    <w:bottom w:val="none" w:sz="0" w:space="0" w:color="auto"/>
                                    <w:right w:val="none" w:sz="0" w:space="0" w:color="auto"/>
                                  </w:divBdr>
                                  <w:divsChild>
                                    <w:div w:id="1158574048">
                                      <w:marLeft w:val="0"/>
                                      <w:marRight w:val="0"/>
                                      <w:marTop w:val="0"/>
                                      <w:marBottom w:val="0"/>
                                      <w:divBdr>
                                        <w:top w:val="none" w:sz="0" w:space="0" w:color="auto"/>
                                        <w:left w:val="none" w:sz="0" w:space="0" w:color="auto"/>
                                        <w:bottom w:val="none" w:sz="0" w:space="0" w:color="auto"/>
                                        <w:right w:val="none" w:sz="0" w:space="0" w:color="auto"/>
                                      </w:divBdr>
                                    </w:div>
                                    <w:div w:id="215286979">
                                      <w:marLeft w:val="0"/>
                                      <w:marRight w:val="0"/>
                                      <w:marTop w:val="0"/>
                                      <w:marBottom w:val="0"/>
                                      <w:divBdr>
                                        <w:top w:val="none" w:sz="0" w:space="0" w:color="auto"/>
                                        <w:left w:val="none" w:sz="0" w:space="0" w:color="auto"/>
                                        <w:bottom w:val="none" w:sz="0" w:space="0" w:color="auto"/>
                                        <w:right w:val="none" w:sz="0" w:space="0" w:color="auto"/>
                                      </w:divBdr>
                                    </w:div>
                                    <w:div w:id="612712728">
                                      <w:marLeft w:val="0"/>
                                      <w:marRight w:val="0"/>
                                      <w:marTop w:val="0"/>
                                      <w:marBottom w:val="0"/>
                                      <w:divBdr>
                                        <w:top w:val="none" w:sz="0" w:space="0" w:color="auto"/>
                                        <w:left w:val="none" w:sz="0" w:space="0" w:color="auto"/>
                                        <w:bottom w:val="none" w:sz="0" w:space="0" w:color="auto"/>
                                        <w:right w:val="none" w:sz="0" w:space="0" w:color="auto"/>
                                      </w:divBdr>
                                    </w:div>
                                    <w:div w:id="13667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74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186295">
          <w:marLeft w:val="0"/>
          <w:marRight w:val="0"/>
          <w:marTop w:val="570"/>
          <w:marBottom w:val="0"/>
          <w:divBdr>
            <w:top w:val="single" w:sz="6" w:space="0" w:color="AAAAAA"/>
            <w:left w:val="single" w:sz="6" w:space="0" w:color="5F5F5F"/>
            <w:bottom w:val="single" w:sz="6" w:space="0" w:color="5F5F5F"/>
            <w:right w:val="single" w:sz="6" w:space="0" w:color="5F5F5F"/>
          </w:divBdr>
          <w:divsChild>
            <w:div w:id="1925410166">
              <w:marLeft w:val="0"/>
              <w:marRight w:val="0"/>
              <w:marTop w:val="0"/>
              <w:marBottom w:val="0"/>
              <w:divBdr>
                <w:top w:val="none" w:sz="0" w:space="0" w:color="auto"/>
                <w:left w:val="none" w:sz="0" w:space="0" w:color="auto"/>
                <w:bottom w:val="none" w:sz="0" w:space="0" w:color="auto"/>
                <w:right w:val="none" w:sz="0" w:space="0" w:color="auto"/>
              </w:divBdr>
              <w:divsChild>
                <w:div w:id="405149831">
                  <w:marLeft w:val="0"/>
                  <w:marRight w:val="0"/>
                  <w:marTop w:val="0"/>
                  <w:marBottom w:val="0"/>
                  <w:divBdr>
                    <w:top w:val="none" w:sz="0" w:space="0" w:color="auto"/>
                    <w:left w:val="none" w:sz="0" w:space="0" w:color="auto"/>
                    <w:bottom w:val="none" w:sz="0" w:space="0" w:color="auto"/>
                    <w:right w:val="none" w:sz="0" w:space="0" w:color="auto"/>
                  </w:divBdr>
                </w:div>
                <w:div w:id="236865510">
                  <w:marLeft w:val="0"/>
                  <w:marRight w:val="0"/>
                  <w:marTop w:val="0"/>
                  <w:marBottom w:val="0"/>
                  <w:divBdr>
                    <w:top w:val="none" w:sz="0" w:space="0" w:color="auto"/>
                    <w:left w:val="none" w:sz="0" w:space="0" w:color="auto"/>
                    <w:bottom w:val="none" w:sz="0" w:space="0" w:color="auto"/>
                    <w:right w:val="none" w:sz="0" w:space="0" w:color="auto"/>
                  </w:divBdr>
                </w:div>
                <w:div w:id="1846674340">
                  <w:marLeft w:val="0"/>
                  <w:marRight w:val="0"/>
                  <w:marTop w:val="0"/>
                  <w:marBottom w:val="0"/>
                  <w:divBdr>
                    <w:top w:val="none" w:sz="0" w:space="0" w:color="auto"/>
                    <w:left w:val="none" w:sz="0" w:space="0" w:color="auto"/>
                    <w:bottom w:val="none" w:sz="0" w:space="0" w:color="auto"/>
                    <w:right w:val="none" w:sz="0" w:space="0" w:color="auto"/>
                  </w:divBdr>
                </w:div>
                <w:div w:id="949969110">
                  <w:marLeft w:val="0"/>
                  <w:marRight w:val="0"/>
                  <w:marTop w:val="0"/>
                  <w:marBottom w:val="0"/>
                  <w:divBdr>
                    <w:top w:val="none" w:sz="0" w:space="0" w:color="auto"/>
                    <w:left w:val="none" w:sz="0" w:space="0" w:color="auto"/>
                    <w:bottom w:val="none" w:sz="0" w:space="0" w:color="auto"/>
                    <w:right w:val="none" w:sz="0" w:space="0" w:color="auto"/>
                  </w:divBdr>
                </w:div>
                <w:div w:id="540551745">
                  <w:marLeft w:val="0"/>
                  <w:marRight w:val="0"/>
                  <w:marTop w:val="0"/>
                  <w:marBottom w:val="0"/>
                  <w:divBdr>
                    <w:top w:val="none" w:sz="0" w:space="0" w:color="auto"/>
                    <w:left w:val="none" w:sz="0" w:space="0" w:color="auto"/>
                    <w:bottom w:val="none" w:sz="0" w:space="0" w:color="auto"/>
                    <w:right w:val="none" w:sz="0" w:space="0" w:color="auto"/>
                  </w:divBdr>
                </w:div>
                <w:div w:id="4471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75096">
          <w:marLeft w:val="0"/>
          <w:marRight w:val="0"/>
          <w:marTop w:val="570"/>
          <w:marBottom w:val="0"/>
          <w:divBdr>
            <w:top w:val="single" w:sz="6" w:space="0" w:color="AAAAAA"/>
            <w:left w:val="single" w:sz="6" w:space="0" w:color="5F5F5F"/>
            <w:bottom w:val="single" w:sz="6" w:space="0" w:color="5F5F5F"/>
            <w:right w:val="single" w:sz="6" w:space="0" w:color="5F5F5F"/>
          </w:divBdr>
          <w:divsChild>
            <w:div w:id="185368242">
              <w:marLeft w:val="0"/>
              <w:marRight w:val="0"/>
              <w:marTop w:val="0"/>
              <w:marBottom w:val="0"/>
              <w:divBdr>
                <w:top w:val="none" w:sz="0" w:space="0" w:color="auto"/>
                <w:left w:val="none" w:sz="0" w:space="0" w:color="auto"/>
                <w:bottom w:val="none" w:sz="0" w:space="0" w:color="auto"/>
                <w:right w:val="none" w:sz="0" w:space="0" w:color="auto"/>
              </w:divBdr>
              <w:divsChild>
                <w:div w:id="2090106758">
                  <w:marLeft w:val="0"/>
                  <w:marRight w:val="0"/>
                  <w:marTop w:val="0"/>
                  <w:marBottom w:val="0"/>
                  <w:divBdr>
                    <w:top w:val="none" w:sz="0" w:space="0" w:color="auto"/>
                    <w:left w:val="none" w:sz="0" w:space="0" w:color="auto"/>
                    <w:bottom w:val="none" w:sz="0" w:space="0" w:color="auto"/>
                    <w:right w:val="none" w:sz="0" w:space="0" w:color="auto"/>
                  </w:divBdr>
                </w:div>
                <w:div w:id="1950814155">
                  <w:marLeft w:val="0"/>
                  <w:marRight w:val="0"/>
                  <w:marTop w:val="0"/>
                  <w:marBottom w:val="0"/>
                  <w:divBdr>
                    <w:top w:val="none" w:sz="0" w:space="0" w:color="auto"/>
                    <w:left w:val="none" w:sz="0" w:space="0" w:color="auto"/>
                    <w:bottom w:val="none" w:sz="0" w:space="0" w:color="auto"/>
                    <w:right w:val="none" w:sz="0" w:space="0" w:color="auto"/>
                  </w:divBdr>
                </w:div>
                <w:div w:id="1556308501">
                  <w:marLeft w:val="0"/>
                  <w:marRight w:val="0"/>
                  <w:marTop w:val="0"/>
                  <w:marBottom w:val="0"/>
                  <w:divBdr>
                    <w:top w:val="none" w:sz="0" w:space="0" w:color="auto"/>
                    <w:left w:val="none" w:sz="0" w:space="0" w:color="auto"/>
                    <w:bottom w:val="none" w:sz="0" w:space="0" w:color="auto"/>
                    <w:right w:val="none" w:sz="0" w:space="0" w:color="auto"/>
                  </w:divBdr>
                </w:div>
                <w:div w:id="1455519274">
                  <w:marLeft w:val="0"/>
                  <w:marRight w:val="0"/>
                  <w:marTop w:val="0"/>
                  <w:marBottom w:val="0"/>
                  <w:divBdr>
                    <w:top w:val="none" w:sz="0" w:space="0" w:color="auto"/>
                    <w:left w:val="none" w:sz="0" w:space="0" w:color="auto"/>
                    <w:bottom w:val="none" w:sz="0" w:space="0" w:color="auto"/>
                    <w:right w:val="none" w:sz="0" w:space="0" w:color="auto"/>
                  </w:divBdr>
                </w:div>
                <w:div w:id="13284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7161">
          <w:marLeft w:val="0"/>
          <w:marRight w:val="0"/>
          <w:marTop w:val="570"/>
          <w:marBottom w:val="0"/>
          <w:divBdr>
            <w:top w:val="single" w:sz="6" w:space="0" w:color="AAAAAA"/>
            <w:left w:val="single" w:sz="6" w:space="0" w:color="5F5F5F"/>
            <w:bottom w:val="single" w:sz="6" w:space="0" w:color="5F5F5F"/>
            <w:right w:val="single" w:sz="6" w:space="0" w:color="5F5F5F"/>
          </w:divBdr>
          <w:divsChild>
            <w:div w:id="1241866184">
              <w:marLeft w:val="0"/>
              <w:marRight w:val="0"/>
              <w:marTop w:val="0"/>
              <w:marBottom w:val="0"/>
              <w:divBdr>
                <w:top w:val="none" w:sz="0" w:space="0" w:color="auto"/>
                <w:left w:val="none" w:sz="0" w:space="0" w:color="auto"/>
                <w:bottom w:val="none" w:sz="0" w:space="0" w:color="auto"/>
                <w:right w:val="none" w:sz="0" w:space="0" w:color="auto"/>
              </w:divBdr>
              <w:divsChild>
                <w:div w:id="1725064720">
                  <w:marLeft w:val="0"/>
                  <w:marRight w:val="0"/>
                  <w:marTop w:val="0"/>
                  <w:marBottom w:val="0"/>
                  <w:divBdr>
                    <w:top w:val="none" w:sz="0" w:space="0" w:color="auto"/>
                    <w:left w:val="none" w:sz="0" w:space="0" w:color="auto"/>
                    <w:bottom w:val="none" w:sz="0" w:space="0" w:color="auto"/>
                    <w:right w:val="none" w:sz="0" w:space="0" w:color="auto"/>
                  </w:divBdr>
                </w:div>
                <w:div w:id="628128108">
                  <w:marLeft w:val="0"/>
                  <w:marRight w:val="0"/>
                  <w:marTop w:val="0"/>
                  <w:marBottom w:val="0"/>
                  <w:divBdr>
                    <w:top w:val="none" w:sz="0" w:space="0" w:color="auto"/>
                    <w:left w:val="none" w:sz="0" w:space="0" w:color="auto"/>
                    <w:bottom w:val="none" w:sz="0" w:space="0" w:color="auto"/>
                    <w:right w:val="none" w:sz="0" w:space="0" w:color="auto"/>
                  </w:divBdr>
                </w:div>
                <w:div w:id="1502818391">
                  <w:marLeft w:val="0"/>
                  <w:marRight w:val="0"/>
                  <w:marTop w:val="0"/>
                  <w:marBottom w:val="0"/>
                  <w:divBdr>
                    <w:top w:val="none" w:sz="0" w:space="0" w:color="auto"/>
                    <w:left w:val="none" w:sz="0" w:space="0" w:color="auto"/>
                    <w:bottom w:val="none" w:sz="0" w:space="0" w:color="auto"/>
                    <w:right w:val="none" w:sz="0" w:space="0" w:color="auto"/>
                  </w:divBdr>
                </w:div>
                <w:div w:id="4143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4581">
          <w:marLeft w:val="0"/>
          <w:marRight w:val="0"/>
          <w:marTop w:val="570"/>
          <w:marBottom w:val="0"/>
          <w:divBdr>
            <w:top w:val="single" w:sz="6" w:space="0" w:color="AAAAAA"/>
            <w:left w:val="single" w:sz="6" w:space="0" w:color="5F5F5F"/>
            <w:bottom w:val="single" w:sz="6" w:space="0" w:color="5F5F5F"/>
            <w:right w:val="single" w:sz="6" w:space="0" w:color="5F5F5F"/>
          </w:divBdr>
          <w:divsChild>
            <w:div w:id="963540982">
              <w:marLeft w:val="0"/>
              <w:marRight w:val="0"/>
              <w:marTop w:val="0"/>
              <w:marBottom w:val="0"/>
              <w:divBdr>
                <w:top w:val="none" w:sz="0" w:space="0" w:color="auto"/>
                <w:left w:val="none" w:sz="0" w:space="0" w:color="auto"/>
                <w:bottom w:val="none" w:sz="0" w:space="0" w:color="auto"/>
                <w:right w:val="none" w:sz="0" w:space="0" w:color="auto"/>
              </w:divBdr>
              <w:divsChild>
                <w:div w:id="69809504">
                  <w:marLeft w:val="0"/>
                  <w:marRight w:val="0"/>
                  <w:marTop w:val="0"/>
                  <w:marBottom w:val="0"/>
                  <w:divBdr>
                    <w:top w:val="none" w:sz="0" w:space="0" w:color="auto"/>
                    <w:left w:val="none" w:sz="0" w:space="0" w:color="auto"/>
                    <w:bottom w:val="none" w:sz="0" w:space="0" w:color="auto"/>
                    <w:right w:val="none" w:sz="0" w:space="0" w:color="auto"/>
                  </w:divBdr>
                  <w:divsChild>
                    <w:div w:id="655375051">
                      <w:marLeft w:val="0"/>
                      <w:marRight w:val="0"/>
                      <w:marTop w:val="0"/>
                      <w:marBottom w:val="0"/>
                      <w:divBdr>
                        <w:top w:val="none" w:sz="0" w:space="0" w:color="auto"/>
                        <w:left w:val="none" w:sz="0" w:space="0" w:color="auto"/>
                        <w:bottom w:val="none" w:sz="0" w:space="0" w:color="auto"/>
                        <w:right w:val="none" w:sz="0" w:space="0" w:color="auto"/>
                      </w:divBdr>
                      <w:divsChild>
                        <w:div w:id="590704782">
                          <w:marLeft w:val="0"/>
                          <w:marRight w:val="0"/>
                          <w:marTop w:val="0"/>
                          <w:marBottom w:val="0"/>
                          <w:divBdr>
                            <w:top w:val="none" w:sz="0" w:space="0" w:color="auto"/>
                            <w:left w:val="none" w:sz="0" w:space="0" w:color="auto"/>
                            <w:bottom w:val="none" w:sz="0" w:space="0" w:color="auto"/>
                            <w:right w:val="none" w:sz="0" w:space="0" w:color="auto"/>
                          </w:divBdr>
                          <w:divsChild>
                            <w:div w:id="92676583">
                              <w:marLeft w:val="0"/>
                              <w:marRight w:val="0"/>
                              <w:marTop w:val="0"/>
                              <w:marBottom w:val="0"/>
                              <w:divBdr>
                                <w:top w:val="none" w:sz="0" w:space="0" w:color="auto"/>
                                <w:left w:val="none" w:sz="0" w:space="0" w:color="auto"/>
                                <w:bottom w:val="none" w:sz="0" w:space="0" w:color="auto"/>
                                <w:right w:val="none" w:sz="0" w:space="0" w:color="auto"/>
                              </w:divBdr>
                              <w:divsChild>
                                <w:div w:id="926033933">
                                  <w:marLeft w:val="0"/>
                                  <w:marRight w:val="0"/>
                                  <w:marTop w:val="0"/>
                                  <w:marBottom w:val="0"/>
                                  <w:divBdr>
                                    <w:top w:val="none" w:sz="0" w:space="0" w:color="auto"/>
                                    <w:left w:val="none" w:sz="0" w:space="0" w:color="auto"/>
                                    <w:bottom w:val="none" w:sz="0" w:space="0" w:color="auto"/>
                                    <w:right w:val="none" w:sz="0" w:space="0" w:color="auto"/>
                                  </w:divBdr>
                                  <w:divsChild>
                                    <w:div w:id="733940506">
                                      <w:marLeft w:val="0"/>
                                      <w:marRight w:val="0"/>
                                      <w:marTop w:val="0"/>
                                      <w:marBottom w:val="0"/>
                                      <w:divBdr>
                                        <w:top w:val="single" w:sz="6" w:space="0" w:color="555555"/>
                                        <w:left w:val="single" w:sz="6" w:space="0" w:color="555555"/>
                                        <w:bottom w:val="single" w:sz="6" w:space="0" w:color="555555"/>
                                        <w:right w:val="single" w:sz="6" w:space="0" w:color="555555"/>
                                      </w:divBdr>
                                      <w:divsChild>
                                        <w:div w:id="1678312646">
                                          <w:marLeft w:val="0"/>
                                          <w:marRight w:val="0"/>
                                          <w:marTop w:val="0"/>
                                          <w:marBottom w:val="0"/>
                                          <w:divBdr>
                                            <w:top w:val="none" w:sz="0" w:space="0" w:color="auto"/>
                                            <w:left w:val="none" w:sz="0" w:space="0" w:color="auto"/>
                                            <w:bottom w:val="none" w:sz="0" w:space="0" w:color="auto"/>
                                            <w:right w:val="none" w:sz="0" w:space="0" w:color="auto"/>
                                          </w:divBdr>
                                        </w:div>
                                      </w:divsChild>
                                    </w:div>
                                    <w:div w:id="2065062254">
                                      <w:marLeft w:val="60"/>
                                      <w:marRight w:val="60"/>
                                      <w:marTop w:val="0"/>
                                      <w:marBottom w:val="0"/>
                                      <w:divBdr>
                                        <w:top w:val="none" w:sz="0" w:space="0" w:color="auto"/>
                                        <w:left w:val="none" w:sz="0" w:space="0" w:color="auto"/>
                                        <w:bottom w:val="none" w:sz="0" w:space="0" w:color="auto"/>
                                        <w:right w:val="none" w:sz="0" w:space="0" w:color="auto"/>
                                      </w:divBdr>
                                    </w:div>
                                    <w:div w:id="1879509241">
                                      <w:marLeft w:val="0"/>
                                      <w:marRight w:val="30"/>
                                      <w:marTop w:val="0"/>
                                      <w:marBottom w:val="0"/>
                                      <w:divBdr>
                                        <w:top w:val="none" w:sz="0" w:space="0" w:color="auto"/>
                                        <w:left w:val="none" w:sz="0" w:space="0" w:color="auto"/>
                                        <w:bottom w:val="none" w:sz="0" w:space="0" w:color="auto"/>
                                        <w:right w:val="none" w:sz="0" w:space="0" w:color="auto"/>
                                      </w:divBdr>
                                    </w:div>
                                    <w:div w:id="2131439611">
                                      <w:marLeft w:val="0"/>
                                      <w:marRight w:val="0"/>
                                      <w:marTop w:val="100"/>
                                      <w:marBottom w:val="100"/>
                                      <w:divBdr>
                                        <w:top w:val="none" w:sz="0" w:space="0" w:color="auto"/>
                                        <w:left w:val="none" w:sz="0" w:space="0" w:color="auto"/>
                                        <w:bottom w:val="none" w:sz="0" w:space="0" w:color="auto"/>
                                        <w:right w:val="none" w:sz="0" w:space="0" w:color="auto"/>
                                      </w:divBdr>
                                      <w:divsChild>
                                        <w:div w:id="1123039588">
                                          <w:marLeft w:val="0"/>
                                          <w:marRight w:val="0"/>
                                          <w:marTop w:val="0"/>
                                          <w:marBottom w:val="0"/>
                                          <w:divBdr>
                                            <w:top w:val="none" w:sz="0" w:space="0" w:color="auto"/>
                                            <w:left w:val="none" w:sz="0" w:space="0" w:color="auto"/>
                                            <w:bottom w:val="none" w:sz="0" w:space="0" w:color="auto"/>
                                            <w:right w:val="none" w:sz="0" w:space="0" w:color="auto"/>
                                          </w:divBdr>
                                        </w:div>
                                        <w:div w:id="1444570532">
                                          <w:marLeft w:val="0"/>
                                          <w:marRight w:val="0"/>
                                          <w:marTop w:val="0"/>
                                          <w:marBottom w:val="0"/>
                                          <w:divBdr>
                                            <w:top w:val="none" w:sz="0" w:space="0" w:color="auto"/>
                                            <w:left w:val="none" w:sz="0" w:space="0" w:color="auto"/>
                                            <w:bottom w:val="none" w:sz="0" w:space="0" w:color="auto"/>
                                            <w:right w:val="none" w:sz="0" w:space="0" w:color="auto"/>
                                          </w:divBdr>
                                        </w:div>
                                        <w:div w:id="2063091702">
                                          <w:marLeft w:val="0"/>
                                          <w:marRight w:val="0"/>
                                          <w:marTop w:val="60"/>
                                          <w:marBottom w:val="0"/>
                                          <w:divBdr>
                                            <w:top w:val="none" w:sz="0" w:space="0" w:color="auto"/>
                                            <w:left w:val="none" w:sz="0" w:space="0" w:color="auto"/>
                                            <w:bottom w:val="none" w:sz="0" w:space="0" w:color="auto"/>
                                            <w:right w:val="none" w:sz="0" w:space="0" w:color="auto"/>
                                          </w:divBdr>
                                          <w:divsChild>
                                            <w:div w:id="1990017892">
                                              <w:marLeft w:val="0"/>
                                              <w:marRight w:val="150"/>
                                              <w:marTop w:val="0"/>
                                              <w:marBottom w:val="0"/>
                                              <w:divBdr>
                                                <w:top w:val="none" w:sz="0" w:space="0" w:color="auto"/>
                                                <w:left w:val="none" w:sz="0" w:space="0" w:color="auto"/>
                                                <w:bottom w:val="none" w:sz="0" w:space="0" w:color="auto"/>
                                                <w:right w:val="none" w:sz="0" w:space="0" w:color="auto"/>
                                              </w:divBdr>
                                            </w:div>
                                          </w:divsChild>
                                        </w:div>
                                        <w:div w:id="1422527651">
                                          <w:marLeft w:val="0"/>
                                          <w:marRight w:val="0"/>
                                          <w:marTop w:val="0"/>
                                          <w:marBottom w:val="0"/>
                                          <w:divBdr>
                                            <w:top w:val="none" w:sz="0" w:space="0" w:color="auto"/>
                                            <w:left w:val="none" w:sz="0" w:space="0" w:color="auto"/>
                                            <w:bottom w:val="none" w:sz="0" w:space="0" w:color="auto"/>
                                            <w:right w:val="none" w:sz="0" w:space="0" w:color="auto"/>
                                          </w:divBdr>
                                          <w:divsChild>
                                            <w:div w:id="1474449349">
                                              <w:marLeft w:val="0"/>
                                              <w:marRight w:val="0"/>
                                              <w:marTop w:val="0"/>
                                              <w:marBottom w:val="0"/>
                                              <w:divBdr>
                                                <w:top w:val="none" w:sz="0" w:space="0" w:color="auto"/>
                                                <w:left w:val="none" w:sz="0" w:space="0" w:color="auto"/>
                                                <w:bottom w:val="none" w:sz="0" w:space="0" w:color="auto"/>
                                                <w:right w:val="none" w:sz="0" w:space="0" w:color="auto"/>
                                              </w:divBdr>
                                            </w:div>
                                            <w:div w:id="1365011528">
                                              <w:marLeft w:val="0"/>
                                              <w:marRight w:val="0"/>
                                              <w:marTop w:val="0"/>
                                              <w:marBottom w:val="0"/>
                                              <w:divBdr>
                                                <w:top w:val="none" w:sz="0" w:space="0" w:color="auto"/>
                                                <w:left w:val="none" w:sz="0" w:space="0" w:color="auto"/>
                                                <w:bottom w:val="none" w:sz="0" w:space="0" w:color="auto"/>
                                                <w:right w:val="none" w:sz="0" w:space="0" w:color="auto"/>
                                              </w:divBdr>
                                            </w:div>
                                            <w:div w:id="7385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696572">
          <w:marLeft w:val="0"/>
          <w:marRight w:val="0"/>
          <w:marTop w:val="570"/>
          <w:marBottom w:val="0"/>
          <w:divBdr>
            <w:top w:val="single" w:sz="6" w:space="0" w:color="AAAAAA"/>
            <w:left w:val="single" w:sz="6" w:space="0" w:color="5F5F5F"/>
            <w:bottom w:val="single" w:sz="6" w:space="0" w:color="5F5F5F"/>
            <w:right w:val="single" w:sz="6" w:space="0" w:color="5F5F5F"/>
          </w:divBdr>
          <w:divsChild>
            <w:div w:id="456800935">
              <w:marLeft w:val="0"/>
              <w:marRight w:val="0"/>
              <w:marTop w:val="0"/>
              <w:marBottom w:val="0"/>
              <w:divBdr>
                <w:top w:val="none" w:sz="0" w:space="0" w:color="auto"/>
                <w:left w:val="none" w:sz="0" w:space="0" w:color="auto"/>
                <w:bottom w:val="none" w:sz="0" w:space="0" w:color="auto"/>
                <w:right w:val="none" w:sz="0" w:space="0" w:color="auto"/>
              </w:divBdr>
              <w:divsChild>
                <w:div w:id="792481618">
                  <w:marLeft w:val="0"/>
                  <w:marRight w:val="0"/>
                  <w:marTop w:val="0"/>
                  <w:marBottom w:val="0"/>
                  <w:divBdr>
                    <w:top w:val="none" w:sz="0" w:space="0" w:color="auto"/>
                    <w:left w:val="none" w:sz="0" w:space="0" w:color="auto"/>
                    <w:bottom w:val="none" w:sz="0" w:space="0" w:color="auto"/>
                    <w:right w:val="none" w:sz="0" w:space="0" w:color="auto"/>
                  </w:divBdr>
                  <w:divsChild>
                    <w:div w:id="1831746415">
                      <w:marLeft w:val="0"/>
                      <w:marRight w:val="0"/>
                      <w:marTop w:val="0"/>
                      <w:marBottom w:val="0"/>
                      <w:divBdr>
                        <w:top w:val="none" w:sz="0" w:space="0" w:color="auto"/>
                        <w:left w:val="none" w:sz="0" w:space="0" w:color="auto"/>
                        <w:bottom w:val="none" w:sz="0" w:space="0" w:color="auto"/>
                        <w:right w:val="none" w:sz="0" w:space="0" w:color="auto"/>
                      </w:divBdr>
                      <w:divsChild>
                        <w:div w:id="1951204221">
                          <w:marLeft w:val="0"/>
                          <w:marRight w:val="0"/>
                          <w:marTop w:val="0"/>
                          <w:marBottom w:val="0"/>
                          <w:divBdr>
                            <w:top w:val="none" w:sz="0" w:space="0" w:color="auto"/>
                            <w:left w:val="none" w:sz="0" w:space="0" w:color="auto"/>
                            <w:bottom w:val="none" w:sz="0" w:space="0" w:color="auto"/>
                            <w:right w:val="none" w:sz="0" w:space="0" w:color="auto"/>
                          </w:divBdr>
                          <w:divsChild>
                            <w:div w:id="2021814693">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268002377">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795715884">
      <w:bodyDiv w:val="1"/>
      <w:marLeft w:val="-225"/>
      <w:marRight w:val="-225"/>
      <w:marTop w:val="0"/>
      <w:marBottom w:val="0"/>
      <w:divBdr>
        <w:top w:val="none" w:sz="0" w:space="0" w:color="auto"/>
        <w:left w:val="none" w:sz="0" w:space="0" w:color="auto"/>
        <w:bottom w:val="none" w:sz="0" w:space="0" w:color="auto"/>
        <w:right w:val="none" w:sz="0" w:space="0" w:color="auto"/>
      </w:divBdr>
      <w:divsChild>
        <w:div w:id="364715430">
          <w:marLeft w:val="0"/>
          <w:marRight w:val="0"/>
          <w:marTop w:val="0"/>
          <w:marBottom w:val="0"/>
          <w:divBdr>
            <w:top w:val="none" w:sz="0" w:space="0" w:color="auto"/>
            <w:left w:val="none" w:sz="0" w:space="0" w:color="auto"/>
            <w:bottom w:val="none" w:sz="0" w:space="0" w:color="auto"/>
            <w:right w:val="none" w:sz="0" w:space="0" w:color="auto"/>
          </w:divBdr>
          <w:divsChild>
            <w:div w:id="130640901">
              <w:marLeft w:val="0"/>
              <w:marRight w:val="0"/>
              <w:marTop w:val="0"/>
              <w:marBottom w:val="0"/>
              <w:divBdr>
                <w:top w:val="none" w:sz="0" w:space="0" w:color="auto"/>
                <w:left w:val="none" w:sz="0" w:space="0" w:color="auto"/>
                <w:bottom w:val="none" w:sz="0" w:space="0" w:color="auto"/>
                <w:right w:val="none" w:sz="0" w:space="0" w:color="auto"/>
              </w:divBdr>
            </w:div>
          </w:divsChild>
        </w:div>
        <w:div w:id="2098749434">
          <w:marLeft w:val="0"/>
          <w:marRight w:val="0"/>
          <w:marTop w:val="0"/>
          <w:marBottom w:val="0"/>
          <w:divBdr>
            <w:top w:val="none" w:sz="0" w:space="0" w:color="auto"/>
            <w:left w:val="none" w:sz="0" w:space="0" w:color="auto"/>
            <w:bottom w:val="none" w:sz="0" w:space="0" w:color="auto"/>
            <w:right w:val="none" w:sz="0" w:space="0" w:color="auto"/>
          </w:divBdr>
          <w:divsChild>
            <w:div w:id="2137987894">
              <w:marLeft w:val="0"/>
              <w:marRight w:val="0"/>
              <w:marTop w:val="0"/>
              <w:marBottom w:val="0"/>
              <w:divBdr>
                <w:top w:val="none" w:sz="0" w:space="0" w:color="auto"/>
                <w:left w:val="none" w:sz="0" w:space="0" w:color="auto"/>
                <w:bottom w:val="none" w:sz="0" w:space="0" w:color="auto"/>
                <w:right w:val="none" w:sz="0" w:space="0" w:color="auto"/>
              </w:divBdr>
            </w:div>
          </w:divsChild>
        </w:div>
        <w:div w:id="1575163886">
          <w:marLeft w:val="0"/>
          <w:marRight w:val="0"/>
          <w:marTop w:val="0"/>
          <w:marBottom w:val="0"/>
          <w:divBdr>
            <w:top w:val="none" w:sz="0" w:space="0" w:color="auto"/>
            <w:left w:val="none" w:sz="0" w:space="0" w:color="auto"/>
            <w:bottom w:val="none" w:sz="0" w:space="0" w:color="auto"/>
            <w:right w:val="none" w:sz="0" w:space="0" w:color="auto"/>
          </w:divBdr>
          <w:divsChild>
            <w:div w:id="819661770">
              <w:marLeft w:val="0"/>
              <w:marRight w:val="0"/>
              <w:marTop w:val="0"/>
              <w:marBottom w:val="0"/>
              <w:divBdr>
                <w:top w:val="none" w:sz="0" w:space="0" w:color="auto"/>
                <w:left w:val="none" w:sz="0" w:space="0" w:color="auto"/>
                <w:bottom w:val="none" w:sz="0" w:space="0" w:color="auto"/>
                <w:right w:val="none" w:sz="0" w:space="0" w:color="auto"/>
              </w:divBdr>
            </w:div>
          </w:divsChild>
        </w:div>
        <w:div w:id="1608006920">
          <w:marLeft w:val="0"/>
          <w:marRight w:val="0"/>
          <w:marTop w:val="0"/>
          <w:marBottom w:val="0"/>
          <w:divBdr>
            <w:top w:val="none" w:sz="0" w:space="0" w:color="auto"/>
            <w:left w:val="none" w:sz="0" w:space="0" w:color="auto"/>
            <w:bottom w:val="none" w:sz="0" w:space="0" w:color="auto"/>
            <w:right w:val="none" w:sz="0" w:space="0" w:color="auto"/>
          </w:divBdr>
        </w:div>
        <w:div w:id="60371482">
          <w:marLeft w:val="0"/>
          <w:marRight w:val="0"/>
          <w:marTop w:val="0"/>
          <w:marBottom w:val="0"/>
          <w:divBdr>
            <w:top w:val="none" w:sz="0" w:space="0" w:color="auto"/>
            <w:left w:val="none" w:sz="0" w:space="0" w:color="auto"/>
            <w:bottom w:val="none" w:sz="0" w:space="0" w:color="auto"/>
            <w:right w:val="none" w:sz="0" w:space="0" w:color="auto"/>
          </w:divBdr>
        </w:div>
        <w:div w:id="929235004">
          <w:marLeft w:val="0"/>
          <w:marRight w:val="0"/>
          <w:marTop w:val="0"/>
          <w:marBottom w:val="0"/>
          <w:divBdr>
            <w:top w:val="none" w:sz="0" w:space="0" w:color="auto"/>
            <w:left w:val="none" w:sz="0" w:space="0" w:color="auto"/>
            <w:bottom w:val="none" w:sz="0" w:space="0" w:color="auto"/>
            <w:right w:val="none" w:sz="0" w:space="0" w:color="auto"/>
          </w:divBdr>
        </w:div>
        <w:div w:id="123233615">
          <w:marLeft w:val="0"/>
          <w:marRight w:val="0"/>
          <w:marTop w:val="0"/>
          <w:marBottom w:val="0"/>
          <w:divBdr>
            <w:top w:val="none" w:sz="0" w:space="0" w:color="auto"/>
            <w:left w:val="none" w:sz="0" w:space="0" w:color="auto"/>
            <w:bottom w:val="none" w:sz="0" w:space="0" w:color="auto"/>
            <w:right w:val="none" w:sz="0" w:space="0" w:color="auto"/>
          </w:divBdr>
        </w:div>
      </w:divsChild>
    </w:div>
    <w:div w:id="1796219622">
      <w:bodyDiv w:val="1"/>
      <w:marLeft w:val="0"/>
      <w:marRight w:val="0"/>
      <w:marTop w:val="0"/>
      <w:marBottom w:val="0"/>
      <w:divBdr>
        <w:top w:val="none" w:sz="0" w:space="0" w:color="auto"/>
        <w:left w:val="none" w:sz="0" w:space="0" w:color="auto"/>
        <w:bottom w:val="none" w:sz="0" w:space="0" w:color="auto"/>
        <w:right w:val="none" w:sz="0" w:space="0" w:color="auto"/>
      </w:divBdr>
      <w:divsChild>
        <w:div w:id="770786207">
          <w:marLeft w:val="0"/>
          <w:marRight w:val="0"/>
          <w:marTop w:val="0"/>
          <w:marBottom w:val="0"/>
          <w:divBdr>
            <w:top w:val="none" w:sz="0" w:space="0" w:color="auto"/>
            <w:left w:val="none" w:sz="0" w:space="0" w:color="auto"/>
            <w:bottom w:val="none" w:sz="0" w:space="0" w:color="auto"/>
            <w:right w:val="none" w:sz="0" w:space="0" w:color="auto"/>
          </w:divBdr>
          <w:divsChild>
            <w:div w:id="2059279293">
              <w:marLeft w:val="0"/>
              <w:marRight w:val="0"/>
              <w:marTop w:val="0"/>
              <w:marBottom w:val="0"/>
              <w:divBdr>
                <w:top w:val="none" w:sz="0" w:space="0" w:color="auto"/>
                <w:left w:val="none" w:sz="0" w:space="0" w:color="auto"/>
                <w:bottom w:val="none" w:sz="0" w:space="0" w:color="auto"/>
                <w:right w:val="none" w:sz="0" w:space="0" w:color="auto"/>
              </w:divBdr>
            </w:div>
          </w:divsChild>
        </w:div>
        <w:div w:id="397047851">
          <w:marLeft w:val="0"/>
          <w:marRight w:val="0"/>
          <w:marTop w:val="0"/>
          <w:marBottom w:val="0"/>
          <w:divBdr>
            <w:top w:val="none" w:sz="0" w:space="0" w:color="auto"/>
            <w:left w:val="none" w:sz="0" w:space="0" w:color="auto"/>
            <w:bottom w:val="none" w:sz="0" w:space="0" w:color="auto"/>
            <w:right w:val="none" w:sz="0" w:space="0" w:color="auto"/>
          </w:divBdr>
          <w:divsChild>
            <w:div w:id="592082409">
              <w:marLeft w:val="0"/>
              <w:marRight w:val="0"/>
              <w:marTop w:val="0"/>
              <w:marBottom w:val="0"/>
              <w:divBdr>
                <w:top w:val="none" w:sz="0" w:space="0" w:color="auto"/>
                <w:left w:val="none" w:sz="0" w:space="0" w:color="auto"/>
                <w:bottom w:val="none" w:sz="0" w:space="0" w:color="auto"/>
                <w:right w:val="none" w:sz="0" w:space="0" w:color="auto"/>
              </w:divBdr>
            </w:div>
          </w:divsChild>
        </w:div>
        <w:div w:id="1758483098">
          <w:marLeft w:val="0"/>
          <w:marRight w:val="0"/>
          <w:marTop w:val="0"/>
          <w:marBottom w:val="0"/>
          <w:divBdr>
            <w:top w:val="none" w:sz="0" w:space="0" w:color="auto"/>
            <w:left w:val="none" w:sz="0" w:space="0" w:color="auto"/>
            <w:bottom w:val="none" w:sz="0" w:space="0" w:color="auto"/>
            <w:right w:val="none" w:sz="0" w:space="0" w:color="auto"/>
          </w:divBdr>
          <w:divsChild>
            <w:div w:id="429741088">
              <w:marLeft w:val="-225"/>
              <w:marRight w:val="-225"/>
              <w:marTop w:val="0"/>
              <w:marBottom w:val="0"/>
              <w:divBdr>
                <w:top w:val="none" w:sz="0" w:space="0" w:color="auto"/>
                <w:left w:val="none" w:sz="0" w:space="0" w:color="auto"/>
                <w:bottom w:val="none" w:sz="0" w:space="0" w:color="auto"/>
                <w:right w:val="none" w:sz="0" w:space="0" w:color="auto"/>
              </w:divBdr>
              <w:divsChild>
                <w:div w:id="999769437">
                  <w:marLeft w:val="0"/>
                  <w:marRight w:val="0"/>
                  <w:marTop w:val="0"/>
                  <w:marBottom w:val="0"/>
                  <w:divBdr>
                    <w:top w:val="none" w:sz="0" w:space="0" w:color="auto"/>
                    <w:left w:val="none" w:sz="0" w:space="0" w:color="auto"/>
                    <w:bottom w:val="none" w:sz="0" w:space="0" w:color="auto"/>
                    <w:right w:val="none" w:sz="0" w:space="0" w:color="auto"/>
                  </w:divBdr>
                  <w:divsChild>
                    <w:div w:id="1106466977">
                      <w:marLeft w:val="0"/>
                      <w:marRight w:val="0"/>
                      <w:marTop w:val="0"/>
                      <w:marBottom w:val="0"/>
                      <w:divBdr>
                        <w:top w:val="none" w:sz="0" w:space="0" w:color="auto"/>
                        <w:left w:val="none" w:sz="0" w:space="0" w:color="auto"/>
                        <w:bottom w:val="none" w:sz="0" w:space="0" w:color="auto"/>
                        <w:right w:val="none" w:sz="0" w:space="0" w:color="auto"/>
                      </w:divBdr>
                    </w:div>
                  </w:divsChild>
                </w:div>
                <w:div w:id="2042969496">
                  <w:marLeft w:val="0"/>
                  <w:marRight w:val="0"/>
                  <w:marTop w:val="0"/>
                  <w:marBottom w:val="0"/>
                  <w:divBdr>
                    <w:top w:val="none" w:sz="0" w:space="0" w:color="auto"/>
                    <w:left w:val="none" w:sz="0" w:space="0" w:color="auto"/>
                    <w:bottom w:val="none" w:sz="0" w:space="0" w:color="auto"/>
                    <w:right w:val="none" w:sz="0" w:space="0" w:color="auto"/>
                  </w:divBdr>
                  <w:divsChild>
                    <w:div w:id="1197694170">
                      <w:marLeft w:val="-225"/>
                      <w:marRight w:val="-225"/>
                      <w:marTop w:val="0"/>
                      <w:marBottom w:val="0"/>
                      <w:divBdr>
                        <w:top w:val="none" w:sz="0" w:space="0" w:color="auto"/>
                        <w:left w:val="none" w:sz="0" w:space="0" w:color="auto"/>
                        <w:bottom w:val="none" w:sz="0" w:space="0" w:color="auto"/>
                        <w:right w:val="none" w:sz="0" w:space="0" w:color="auto"/>
                      </w:divBdr>
                      <w:divsChild>
                        <w:div w:id="1595935006">
                          <w:marLeft w:val="0"/>
                          <w:marRight w:val="0"/>
                          <w:marTop w:val="0"/>
                          <w:marBottom w:val="0"/>
                          <w:divBdr>
                            <w:top w:val="none" w:sz="0" w:space="0" w:color="auto"/>
                            <w:left w:val="none" w:sz="0" w:space="0" w:color="auto"/>
                            <w:bottom w:val="none" w:sz="0" w:space="0" w:color="auto"/>
                            <w:right w:val="none" w:sz="0" w:space="0" w:color="auto"/>
                          </w:divBdr>
                          <w:divsChild>
                            <w:div w:id="1457480570">
                              <w:marLeft w:val="0"/>
                              <w:marRight w:val="0"/>
                              <w:marTop w:val="0"/>
                              <w:marBottom w:val="0"/>
                              <w:divBdr>
                                <w:top w:val="none" w:sz="0" w:space="0" w:color="auto"/>
                                <w:left w:val="none" w:sz="0" w:space="0" w:color="auto"/>
                                <w:bottom w:val="none" w:sz="0" w:space="0" w:color="auto"/>
                                <w:right w:val="none" w:sz="0" w:space="0" w:color="auto"/>
                              </w:divBdr>
                              <w:divsChild>
                                <w:div w:id="1794204162">
                                  <w:marLeft w:val="0"/>
                                  <w:marRight w:val="0"/>
                                  <w:marTop w:val="0"/>
                                  <w:marBottom w:val="0"/>
                                  <w:divBdr>
                                    <w:top w:val="none" w:sz="0" w:space="0" w:color="auto"/>
                                    <w:left w:val="none" w:sz="0" w:space="0" w:color="auto"/>
                                    <w:bottom w:val="none" w:sz="0" w:space="0" w:color="auto"/>
                                    <w:right w:val="none" w:sz="0" w:space="0" w:color="auto"/>
                                  </w:divBdr>
                                </w:div>
                                <w:div w:id="456339528">
                                  <w:marLeft w:val="0"/>
                                  <w:marRight w:val="0"/>
                                  <w:marTop w:val="0"/>
                                  <w:marBottom w:val="75"/>
                                  <w:divBdr>
                                    <w:top w:val="none" w:sz="0" w:space="0" w:color="auto"/>
                                    <w:left w:val="none" w:sz="0" w:space="0" w:color="auto"/>
                                    <w:bottom w:val="none" w:sz="0" w:space="0" w:color="auto"/>
                                    <w:right w:val="none" w:sz="0" w:space="0" w:color="auto"/>
                                  </w:divBdr>
                                </w:div>
                                <w:div w:id="1249345460">
                                  <w:marLeft w:val="0"/>
                                  <w:marRight w:val="0"/>
                                  <w:marTop w:val="180"/>
                                  <w:marBottom w:val="180"/>
                                  <w:divBdr>
                                    <w:top w:val="single" w:sz="6" w:space="7" w:color="EBEBEB"/>
                                    <w:left w:val="single" w:sz="6" w:space="7" w:color="EBEBEB"/>
                                    <w:bottom w:val="single" w:sz="6" w:space="7" w:color="EBEBEB"/>
                                    <w:right w:val="single" w:sz="6" w:space="7" w:color="EBEBEB"/>
                                  </w:divBdr>
                                  <w:divsChild>
                                    <w:div w:id="1473906403">
                                      <w:marLeft w:val="0"/>
                                      <w:marRight w:val="0"/>
                                      <w:marTop w:val="0"/>
                                      <w:marBottom w:val="0"/>
                                      <w:divBdr>
                                        <w:top w:val="none" w:sz="0" w:space="0" w:color="auto"/>
                                        <w:left w:val="single" w:sz="24" w:space="7" w:color="8AC007"/>
                                        <w:bottom w:val="none" w:sz="0" w:space="0" w:color="auto"/>
                                        <w:right w:val="none" w:sz="0" w:space="0" w:color="auto"/>
                                      </w:divBdr>
                                    </w:div>
                                  </w:divsChild>
                                </w:div>
                                <w:div w:id="348219519">
                                  <w:marLeft w:val="0"/>
                                  <w:marRight w:val="0"/>
                                  <w:marTop w:val="180"/>
                                  <w:marBottom w:val="180"/>
                                  <w:divBdr>
                                    <w:top w:val="single" w:sz="6" w:space="7" w:color="EBEBEB"/>
                                    <w:left w:val="single" w:sz="6" w:space="7" w:color="EBEBEB"/>
                                    <w:bottom w:val="single" w:sz="6" w:space="7" w:color="EBEBEB"/>
                                    <w:right w:val="single" w:sz="6" w:space="7" w:color="EBEBEB"/>
                                  </w:divBdr>
                                  <w:divsChild>
                                    <w:div w:id="1458837399">
                                      <w:marLeft w:val="0"/>
                                      <w:marRight w:val="0"/>
                                      <w:marTop w:val="0"/>
                                      <w:marBottom w:val="0"/>
                                      <w:divBdr>
                                        <w:top w:val="none" w:sz="0" w:space="0" w:color="auto"/>
                                        <w:left w:val="single" w:sz="24" w:space="7" w:color="8AC007"/>
                                        <w:bottom w:val="none" w:sz="0" w:space="0" w:color="auto"/>
                                        <w:right w:val="none" w:sz="0" w:space="0" w:color="auto"/>
                                      </w:divBdr>
                                    </w:div>
                                  </w:divsChild>
                                </w:div>
                                <w:div w:id="1404376320">
                                  <w:marLeft w:val="0"/>
                                  <w:marRight w:val="0"/>
                                  <w:marTop w:val="180"/>
                                  <w:marBottom w:val="180"/>
                                  <w:divBdr>
                                    <w:top w:val="single" w:sz="6" w:space="7" w:color="EBEBEB"/>
                                    <w:left w:val="single" w:sz="6" w:space="7" w:color="EBEBEB"/>
                                    <w:bottom w:val="single" w:sz="6" w:space="7" w:color="EBEBEB"/>
                                    <w:right w:val="single" w:sz="6" w:space="7" w:color="EBEBEB"/>
                                  </w:divBdr>
                                  <w:divsChild>
                                    <w:div w:id="2082408901">
                                      <w:marLeft w:val="0"/>
                                      <w:marRight w:val="0"/>
                                      <w:marTop w:val="0"/>
                                      <w:marBottom w:val="0"/>
                                      <w:divBdr>
                                        <w:top w:val="none" w:sz="0" w:space="0" w:color="auto"/>
                                        <w:left w:val="single" w:sz="24" w:space="7" w:color="8AC007"/>
                                        <w:bottom w:val="none" w:sz="0" w:space="0" w:color="auto"/>
                                        <w:right w:val="none" w:sz="0" w:space="0" w:color="auto"/>
                                      </w:divBdr>
                                    </w:div>
                                  </w:divsChild>
                                </w:div>
                                <w:div w:id="278295374">
                                  <w:marLeft w:val="0"/>
                                  <w:marRight w:val="0"/>
                                  <w:marTop w:val="180"/>
                                  <w:marBottom w:val="180"/>
                                  <w:divBdr>
                                    <w:top w:val="single" w:sz="6" w:space="7" w:color="EBEBEB"/>
                                    <w:left w:val="single" w:sz="6" w:space="7" w:color="EBEBEB"/>
                                    <w:bottom w:val="single" w:sz="6" w:space="7" w:color="EBEBEB"/>
                                    <w:right w:val="single" w:sz="6" w:space="7" w:color="EBEBEB"/>
                                  </w:divBdr>
                                  <w:divsChild>
                                    <w:div w:id="684478560">
                                      <w:marLeft w:val="0"/>
                                      <w:marRight w:val="0"/>
                                      <w:marTop w:val="0"/>
                                      <w:marBottom w:val="0"/>
                                      <w:divBdr>
                                        <w:top w:val="none" w:sz="0" w:space="0" w:color="auto"/>
                                        <w:left w:val="single" w:sz="24" w:space="7" w:color="8AC007"/>
                                        <w:bottom w:val="none" w:sz="0" w:space="0" w:color="auto"/>
                                        <w:right w:val="none" w:sz="0" w:space="0" w:color="auto"/>
                                      </w:divBdr>
                                    </w:div>
                                  </w:divsChild>
                                </w:div>
                                <w:div w:id="2006665717">
                                  <w:marLeft w:val="0"/>
                                  <w:marRight w:val="0"/>
                                  <w:marTop w:val="180"/>
                                  <w:marBottom w:val="180"/>
                                  <w:divBdr>
                                    <w:top w:val="single" w:sz="6" w:space="7" w:color="EBEBEB"/>
                                    <w:left w:val="single" w:sz="6" w:space="7" w:color="EBEBEB"/>
                                    <w:bottom w:val="single" w:sz="6" w:space="7" w:color="EBEBEB"/>
                                    <w:right w:val="single" w:sz="6" w:space="7" w:color="EBEBEB"/>
                                  </w:divBdr>
                                  <w:divsChild>
                                    <w:div w:id="688719709">
                                      <w:marLeft w:val="0"/>
                                      <w:marRight w:val="0"/>
                                      <w:marTop w:val="0"/>
                                      <w:marBottom w:val="0"/>
                                      <w:divBdr>
                                        <w:top w:val="none" w:sz="0" w:space="0" w:color="auto"/>
                                        <w:left w:val="single" w:sz="24" w:space="7" w:color="8AC007"/>
                                        <w:bottom w:val="none" w:sz="0" w:space="0" w:color="auto"/>
                                        <w:right w:val="none" w:sz="0" w:space="0" w:color="auto"/>
                                      </w:divBdr>
                                    </w:div>
                                  </w:divsChild>
                                </w:div>
                                <w:div w:id="17013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731">
                          <w:marLeft w:val="0"/>
                          <w:marRight w:val="0"/>
                          <w:marTop w:val="0"/>
                          <w:marBottom w:val="0"/>
                          <w:divBdr>
                            <w:top w:val="none" w:sz="0" w:space="0" w:color="auto"/>
                            <w:left w:val="none" w:sz="0" w:space="0" w:color="auto"/>
                            <w:bottom w:val="none" w:sz="0" w:space="0" w:color="auto"/>
                            <w:right w:val="none" w:sz="0" w:space="0" w:color="auto"/>
                          </w:divBdr>
                          <w:divsChild>
                            <w:div w:id="1395664847">
                              <w:marLeft w:val="-225"/>
                              <w:marRight w:val="-225"/>
                              <w:marTop w:val="0"/>
                              <w:marBottom w:val="0"/>
                              <w:divBdr>
                                <w:top w:val="none" w:sz="0" w:space="0" w:color="auto"/>
                                <w:left w:val="none" w:sz="0" w:space="0" w:color="auto"/>
                                <w:bottom w:val="none" w:sz="0" w:space="0" w:color="auto"/>
                                <w:right w:val="none" w:sz="0" w:space="0" w:color="auto"/>
                              </w:divBdr>
                            </w:div>
                            <w:div w:id="1078675514">
                              <w:marLeft w:val="-225"/>
                              <w:marRight w:val="-225"/>
                              <w:marTop w:val="0"/>
                              <w:marBottom w:val="0"/>
                              <w:divBdr>
                                <w:top w:val="none" w:sz="0" w:space="0" w:color="auto"/>
                                <w:left w:val="none" w:sz="0" w:space="0" w:color="auto"/>
                                <w:bottom w:val="none" w:sz="0" w:space="0" w:color="auto"/>
                                <w:right w:val="none" w:sz="0" w:space="0" w:color="auto"/>
                              </w:divBdr>
                            </w:div>
                            <w:div w:id="381709303">
                              <w:marLeft w:val="-225"/>
                              <w:marRight w:val="-225"/>
                              <w:marTop w:val="0"/>
                              <w:marBottom w:val="0"/>
                              <w:divBdr>
                                <w:top w:val="none" w:sz="0" w:space="0" w:color="auto"/>
                                <w:left w:val="none" w:sz="0" w:space="0" w:color="auto"/>
                                <w:bottom w:val="none" w:sz="0" w:space="0" w:color="auto"/>
                                <w:right w:val="none" w:sz="0" w:space="0" w:color="auto"/>
                              </w:divBdr>
                              <w:divsChild>
                                <w:div w:id="20275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3895">
                      <w:marLeft w:val="-225"/>
                      <w:marRight w:val="-225"/>
                      <w:marTop w:val="0"/>
                      <w:marBottom w:val="0"/>
                      <w:divBdr>
                        <w:top w:val="none" w:sz="0" w:space="0" w:color="auto"/>
                        <w:left w:val="none" w:sz="0" w:space="0" w:color="auto"/>
                        <w:bottom w:val="none" w:sz="0" w:space="0" w:color="auto"/>
                        <w:right w:val="none" w:sz="0" w:space="0" w:color="auto"/>
                      </w:divBdr>
                      <w:divsChild>
                        <w:div w:id="933395498">
                          <w:marLeft w:val="0"/>
                          <w:marRight w:val="0"/>
                          <w:marTop w:val="0"/>
                          <w:marBottom w:val="0"/>
                          <w:divBdr>
                            <w:top w:val="none" w:sz="0" w:space="0" w:color="auto"/>
                            <w:left w:val="none" w:sz="0" w:space="0" w:color="auto"/>
                            <w:bottom w:val="none" w:sz="0" w:space="0" w:color="auto"/>
                            <w:right w:val="none" w:sz="0" w:space="0" w:color="auto"/>
                          </w:divBdr>
                          <w:divsChild>
                            <w:div w:id="1511487564">
                              <w:marLeft w:val="0"/>
                              <w:marRight w:val="0"/>
                              <w:marTop w:val="300"/>
                              <w:marBottom w:val="0"/>
                              <w:divBdr>
                                <w:top w:val="none" w:sz="0" w:space="0" w:color="auto"/>
                                <w:left w:val="none" w:sz="0" w:space="0" w:color="auto"/>
                                <w:bottom w:val="none" w:sz="0" w:space="0" w:color="auto"/>
                                <w:right w:val="none" w:sz="0" w:space="0" w:color="auto"/>
                              </w:divBdr>
                              <w:divsChild>
                                <w:div w:id="1189638381">
                                  <w:marLeft w:val="-225"/>
                                  <w:marRight w:val="-225"/>
                                  <w:marTop w:val="0"/>
                                  <w:marBottom w:val="0"/>
                                  <w:divBdr>
                                    <w:top w:val="none" w:sz="0" w:space="0" w:color="auto"/>
                                    <w:left w:val="none" w:sz="0" w:space="0" w:color="auto"/>
                                    <w:bottom w:val="none" w:sz="0" w:space="0" w:color="auto"/>
                                    <w:right w:val="none" w:sz="0" w:space="0" w:color="auto"/>
                                  </w:divBdr>
                                  <w:divsChild>
                                    <w:div w:id="2077824935">
                                      <w:marLeft w:val="0"/>
                                      <w:marRight w:val="0"/>
                                      <w:marTop w:val="0"/>
                                      <w:marBottom w:val="0"/>
                                      <w:divBdr>
                                        <w:top w:val="none" w:sz="0" w:space="0" w:color="auto"/>
                                        <w:left w:val="none" w:sz="0" w:space="0" w:color="auto"/>
                                        <w:bottom w:val="none" w:sz="0" w:space="0" w:color="auto"/>
                                        <w:right w:val="none" w:sz="0" w:space="0" w:color="auto"/>
                                      </w:divBdr>
                                    </w:div>
                                    <w:div w:id="1648701940">
                                      <w:marLeft w:val="0"/>
                                      <w:marRight w:val="0"/>
                                      <w:marTop w:val="0"/>
                                      <w:marBottom w:val="0"/>
                                      <w:divBdr>
                                        <w:top w:val="none" w:sz="0" w:space="0" w:color="auto"/>
                                        <w:left w:val="none" w:sz="0" w:space="0" w:color="auto"/>
                                        <w:bottom w:val="none" w:sz="0" w:space="0" w:color="auto"/>
                                        <w:right w:val="none" w:sz="0" w:space="0" w:color="auto"/>
                                      </w:divBdr>
                                    </w:div>
                                    <w:div w:id="1944266813">
                                      <w:marLeft w:val="0"/>
                                      <w:marRight w:val="0"/>
                                      <w:marTop w:val="0"/>
                                      <w:marBottom w:val="0"/>
                                      <w:divBdr>
                                        <w:top w:val="none" w:sz="0" w:space="0" w:color="auto"/>
                                        <w:left w:val="none" w:sz="0" w:space="0" w:color="auto"/>
                                        <w:bottom w:val="none" w:sz="0" w:space="0" w:color="auto"/>
                                        <w:right w:val="none" w:sz="0" w:space="0" w:color="auto"/>
                                      </w:divBdr>
                                    </w:div>
                                    <w:div w:id="956718285">
                                      <w:marLeft w:val="0"/>
                                      <w:marRight w:val="0"/>
                                      <w:marTop w:val="0"/>
                                      <w:marBottom w:val="0"/>
                                      <w:divBdr>
                                        <w:top w:val="none" w:sz="0" w:space="0" w:color="auto"/>
                                        <w:left w:val="none" w:sz="0" w:space="0" w:color="auto"/>
                                        <w:bottom w:val="none" w:sz="0" w:space="0" w:color="auto"/>
                                        <w:right w:val="none" w:sz="0" w:space="0" w:color="auto"/>
                                      </w:divBdr>
                                    </w:div>
                                  </w:divsChild>
                                </w:div>
                                <w:div w:id="777332179">
                                  <w:marLeft w:val="0"/>
                                  <w:marRight w:val="0"/>
                                  <w:marTop w:val="0"/>
                                  <w:marBottom w:val="0"/>
                                  <w:divBdr>
                                    <w:top w:val="none" w:sz="0" w:space="0" w:color="auto"/>
                                    <w:left w:val="none" w:sz="0" w:space="0" w:color="auto"/>
                                    <w:bottom w:val="none" w:sz="0" w:space="0" w:color="auto"/>
                                    <w:right w:val="none" w:sz="0" w:space="0" w:color="auto"/>
                                  </w:divBdr>
                                  <w:divsChild>
                                    <w:div w:id="1411731612">
                                      <w:marLeft w:val="0"/>
                                      <w:marRight w:val="0"/>
                                      <w:marTop w:val="0"/>
                                      <w:marBottom w:val="225"/>
                                      <w:divBdr>
                                        <w:top w:val="none" w:sz="0" w:space="0" w:color="auto"/>
                                        <w:left w:val="none" w:sz="0" w:space="0" w:color="auto"/>
                                        <w:bottom w:val="none" w:sz="0" w:space="0" w:color="auto"/>
                                        <w:right w:val="none" w:sz="0" w:space="0" w:color="auto"/>
                                      </w:divBdr>
                                    </w:div>
                                    <w:div w:id="422066183">
                                      <w:marLeft w:val="0"/>
                                      <w:marRight w:val="0"/>
                                      <w:marTop w:val="0"/>
                                      <w:marBottom w:val="225"/>
                                      <w:divBdr>
                                        <w:top w:val="none" w:sz="0" w:space="0" w:color="auto"/>
                                        <w:left w:val="none" w:sz="0" w:space="0" w:color="auto"/>
                                        <w:bottom w:val="none" w:sz="0" w:space="0" w:color="auto"/>
                                        <w:right w:val="none" w:sz="0" w:space="0" w:color="auto"/>
                                      </w:divBdr>
                                    </w:div>
                                    <w:div w:id="1892881094">
                                      <w:marLeft w:val="0"/>
                                      <w:marRight w:val="0"/>
                                      <w:marTop w:val="0"/>
                                      <w:marBottom w:val="225"/>
                                      <w:divBdr>
                                        <w:top w:val="none" w:sz="0" w:space="0" w:color="auto"/>
                                        <w:left w:val="none" w:sz="0" w:space="0" w:color="auto"/>
                                        <w:bottom w:val="none" w:sz="0" w:space="0" w:color="auto"/>
                                        <w:right w:val="none" w:sz="0" w:space="0" w:color="auto"/>
                                      </w:divBdr>
                                    </w:div>
                                    <w:div w:id="1119451643">
                                      <w:marLeft w:val="0"/>
                                      <w:marRight w:val="0"/>
                                      <w:marTop w:val="0"/>
                                      <w:marBottom w:val="225"/>
                                      <w:divBdr>
                                        <w:top w:val="none" w:sz="0" w:space="0" w:color="auto"/>
                                        <w:left w:val="none" w:sz="0" w:space="0" w:color="auto"/>
                                        <w:bottom w:val="none" w:sz="0" w:space="0" w:color="auto"/>
                                        <w:right w:val="none" w:sz="0" w:space="0" w:color="auto"/>
                                      </w:divBdr>
                                    </w:div>
                                  </w:divsChild>
                                </w:div>
                                <w:div w:id="577058643">
                                  <w:marLeft w:val="0"/>
                                  <w:marRight w:val="0"/>
                                  <w:marTop w:val="0"/>
                                  <w:marBottom w:val="0"/>
                                  <w:divBdr>
                                    <w:top w:val="none" w:sz="0" w:space="0" w:color="auto"/>
                                    <w:left w:val="none" w:sz="0" w:space="0" w:color="auto"/>
                                    <w:bottom w:val="none" w:sz="0" w:space="0" w:color="auto"/>
                                    <w:right w:val="none" w:sz="0" w:space="0" w:color="auto"/>
                                  </w:divBdr>
                                </w:div>
                                <w:div w:id="597519633">
                                  <w:marLeft w:val="-225"/>
                                  <w:marRight w:val="-225"/>
                                  <w:marTop w:val="0"/>
                                  <w:marBottom w:val="0"/>
                                  <w:divBdr>
                                    <w:top w:val="none" w:sz="0" w:space="0" w:color="auto"/>
                                    <w:left w:val="none" w:sz="0" w:space="0" w:color="auto"/>
                                    <w:bottom w:val="none" w:sz="0" w:space="0" w:color="auto"/>
                                    <w:right w:val="none" w:sz="0" w:space="0" w:color="auto"/>
                                  </w:divBdr>
                                  <w:divsChild>
                                    <w:div w:id="2096398058">
                                      <w:marLeft w:val="0"/>
                                      <w:marRight w:val="0"/>
                                      <w:marTop w:val="0"/>
                                      <w:marBottom w:val="0"/>
                                      <w:divBdr>
                                        <w:top w:val="none" w:sz="0" w:space="0" w:color="auto"/>
                                        <w:left w:val="none" w:sz="0" w:space="0" w:color="auto"/>
                                        <w:bottom w:val="none" w:sz="0" w:space="0" w:color="auto"/>
                                        <w:right w:val="none" w:sz="0" w:space="0" w:color="auto"/>
                                      </w:divBdr>
                                    </w:div>
                                    <w:div w:id="210385963">
                                      <w:marLeft w:val="0"/>
                                      <w:marRight w:val="0"/>
                                      <w:marTop w:val="0"/>
                                      <w:marBottom w:val="0"/>
                                      <w:divBdr>
                                        <w:top w:val="none" w:sz="0" w:space="0" w:color="auto"/>
                                        <w:left w:val="none" w:sz="0" w:space="0" w:color="auto"/>
                                        <w:bottom w:val="none" w:sz="0" w:space="0" w:color="auto"/>
                                        <w:right w:val="none" w:sz="0" w:space="0" w:color="auto"/>
                                      </w:divBdr>
                                    </w:div>
                                    <w:div w:id="1363288899">
                                      <w:marLeft w:val="0"/>
                                      <w:marRight w:val="0"/>
                                      <w:marTop w:val="0"/>
                                      <w:marBottom w:val="0"/>
                                      <w:divBdr>
                                        <w:top w:val="none" w:sz="0" w:space="0" w:color="auto"/>
                                        <w:left w:val="none" w:sz="0" w:space="0" w:color="auto"/>
                                        <w:bottom w:val="none" w:sz="0" w:space="0" w:color="auto"/>
                                        <w:right w:val="none" w:sz="0" w:space="0" w:color="auto"/>
                                      </w:divBdr>
                                    </w:div>
                                    <w:div w:id="1512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39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89644">
          <w:marLeft w:val="0"/>
          <w:marRight w:val="0"/>
          <w:marTop w:val="570"/>
          <w:marBottom w:val="0"/>
          <w:divBdr>
            <w:top w:val="single" w:sz="6" w:space="0" w:color="AAAAAA"/>
            <w:left w:val="single" w:sz="6" w:space="0" w:color="5F5F5F"/>
            <w:bottom w:val="single" w:sz="6" w:space="0" w:color="5F5F5F"/>
            <w:right w:val="single" w:sz="6" w:space="0" w:color="5F5F5F"/>
          </w:divBdr>
          <w:divsChild>
            <w:div w:id="1732654409">
              <w:marLeft w:val="0"/>
              <w:marRight w:val="0"/>
              <w:marTop w:val="0"/>
              <w:marBottom w:val="0"/>
              <w:divBdr>
                <w:top w:val="none" w:sz="0" w:space="0" w:color="auto"/>
                <w:left w:val="none" w:sz="0" w:space="0" w:color="auto"/>
                <w:bottom w:val="none" w:sz="0" w:space="0" w:color="auto"/>
                <w:right w:val="none" w:sz="0" w:space="0" w:color="auto"/>
              </w:divBdr>
              <w:divsChild>
                <w:div w:id="2096704433">
                  <w:marLeft w:val="0"/>
                  <w:marRight w:val="0"/>
                  <w:marTop w:val="0"/>
                  <w:marBottom w:val="0"/>
                  <w:divBdr>
                    <w:top w:val="none" w:sz="0" w:space="0" w:color="auto"/>
                    <w:left w:val="none" w:sz="0" w:space="0" w:color="auto"/>
                    <w:bottom w:val="none" w:sz="0" w:space="0" w:color="auto"/>
                    <w:right w:val="none" w:sz="0" w:space="0" w:color="auto"/>
                  </w:divBdr>
                </w:div>
                <w:div w:id="1209493502">
                  <w:marLeft w:val="0"/>
                  <w:marRight w:val="0"/>
                  <w:marTop w:val="0"/>
                  <w:marBottom w:val="0"/>
                  <w:divBdr>
                    <w:top w:val="none" w:sz="0" w:space="0" w:color="auto"/>
                    <w:left w:val="none" w:sz="0" w:space="0" w:color="auto"/>
                    <w:bottom w:val="none" w:sz="0" w:space="0" w:color="auto"/>
                    <w:right w:val="none" w:sz="0" w:space="0" w:color="auto"/>
                  </w:divBdr>
                </w:div>
                <w:div w:id="786509545">
                  <w:marLeft w:val="0"/>
                  <w:marRight w:val="0"/>
                  <w:marTop w:val="0"/>
                  <w:marBottom w:val="0"/>
                  <w:divBdr>
                    <w:top w:val="none" w:sz="0" w:space="0" w:color="auto"/>
                    <w:left w:val="none" w:sz="0" w:space="0" w:color="auto"/>
                    <w:bottom w:val="none" w:sz="0" w:space="0" w:color="auto"/>
                    <w:right w:val="none" w:sz="0" w:space="0" w:color="auto"/>
                  </w:divBdr>
                </w:div>
                <w:div w:id="706225999">
                  <w:marLeft w:val="0"/>
                  <w:marRight w:val="0"/>
                  <w:marTop w:val="0"/>
                  <w:marBottom w:val="0"/>
                  <w:divBdr>
                    <w:top w:val="none" w:sz="0" w:space="0" w:color="auto"/>
                    <w:left w:val="none" w:sz="0" w:space="0" w:color="auto"/>
                    <w:bottom w:val="none" w:sz="0" w:space="0" w:color="auto"/>
                    <w:right w:val="none" w:sz="0" w:space="0" w:color="auto"/>
                  </w:divBdr>
                </w:div>
                <w:div w:id="301468439">
                  <w:marLeft w:val="0"/>
                  <w:marRight w:val="0"/>
                  <w:marTop w:val="0"/>
                  <w:marBottom w:val="0"/>
                  <w:divBdr>
                    <w:top w:val="none" w:sz="0" w:space="0" w:color="auto"/>
                    <w:left w:val="none" w:sz="0" w:space="0" w:color="auto"/>
                    <w:bottom w:val="none" w:sz="0" w:space="0" w:color="auto"/>
                    <w:right w:val="none" w:sz="0" w:space="0" w:color="auto"/>
                  </w:divBdr>
                </w:div>
                <w:div w:id="2001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657">
          <w:marLeft w:val="0"/>
          <w:marRight w:val="0"/>
          <w:marTop w:val="570"/>
          <w:marBottom w:val="0"/>
          <w:divBdr>
            <w:top w:val="single" w:sz="6" w:space="0" w:color="AAAAAA"/>
            <w:left w:val="single" w:sz="6" w:space="0" w:color="5F5F5F"/>
            <w:bottom w:val="single" w:sz="6" w:space="0" w:color="5F5F5F"/>
            <w:right w:val="single" w:sz="6" w:space="0" w:color="5F5F5F"/>
          </w:divBdr>
          <w:divsChild>
            <w:div w:id="1557813726">
              <w:marLeft w:val="0"/>
              <w:marRight w:val="0"/>
              <w:marTop w:val="0"/>
              <w:marBottom w:val="0"/>
              <w:divBdr>
                <w:top w:val="none" w:sz="0" w:space="0" w:color="auto"/>
                <w:left w:val="none" w:sz="0" w:space="0" w:color="auto"/>
                <w:bottom w:val="none" w:sz="0" w:space="0" w:color="auto"/>
                <w:right w:val="none" w:sz="0" w:space="0" w:color="auto"/>
              </w:divBdr>
              <w:divsChild>
                <w:div w:id="1689988403">
                  <w:marLeft w:val="0"/>
                  <w:marRight w:val="0"/>
                  <w:marTop w:val="0"/>
                  <w:marBottom w:val="0"/>
                  <w:divBdr>
                    <w:top w:val="none" w:sz="0" w:space="0" w:color="auto"/>
                    <w:left w:val="none" w:sz="0" w:space="0" w:color="auto"/>
                    <w:bottom w:val="none" w:sz="0" w:space="0" w:color="auto"/>
                    <w:right w:val="none" w:sz="0" w:space="0" w:color="auto"/>
                  </w:divBdr>
                </w:div>
                <w:div w:id="38626911">
                  <w:marLeft w:val="0"/>
                  <w:marRight w:val="0"/>
                  <w:marTop w:val="0"/>
                  <w:marBottom w:val="0"/>
                  <w:divBdr>
                    <w:top w:val="none" w:sz="0" w:space="0" w:color="auto"/>
                    <w:left w:val="none" w:sz="0" w:space="0" w:color="auto"/>
                    <w:bottom w:val="none" w:sz="0" w:space="0" w:color="auto"/>
                    <w:right w:val="none" w:sz="0" w:space="0" w:color="auto"/>
                  </w:divBdr>
                </w:div>
                <w:div w:id="1789884810">
                  <w:marLeft w:val="0"/>
                  <w:marRight w:val="0"/>
                  <w:marTop w:val="0"/>
                  <w:marBottom w:val="0"/>
                  <w:divBdr>
                    <w:top w:val="none" w:sz="0" w:space="0" w:color="auto"/>
                    <w:left w:val="none" w:sz="0" w:space="0" w:color="auto"/>
                    <w:bottom w:val="none" w:sz="0" w:space="0" w:color="auto"/>
                    <w:right w:val="none" w:sz="0" w:space="0" w:color="auto"/>
                  </w:divBdr>
                </w:div>
                <w:div w:id="1430660287">
                  <w:marLeft w:val="0"/>
                  <w:marRight w:val="0"/>
                  <w:marTop w:val="0"/>
                  <w:marBottom w:val="0"/>
                  <w:divBdr>
                    <w:top w:val="none" w:sz="0" w:space="0" w:color="auto"/>
                    <w:left w:val="none" w:sz="0" w:space="0" w:color="auto"/>
                    <w:bottom w:val="none" w:sz="0" w:space="0" w:color="auto"/>
                    <w:right w:val="none" w:sz="0" w:space="0" w:color="auto"/>
                  </w:divBdr>
                </w:div>
                <w:div w:id="9514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1729">
          <w:marLeft w:val="0"/>
          <w:marRight w:val="0"/>
          <w:marTop w:val="570"/>
          <w:marBottom w:val="0"/>
          <w:divBdr>
            <w:top w:val="single" w:sz="6" w:space="0" w:color="AAAAAA"/>
            <w:left w:val="single" w:sz="6" w:space="0" w:color="5F5F5F"/>
            <w:bottom w:val="single" w:sz="6" w:space="0" w:color="5F5F5F"/>
            <w:right w:val="single" w:sz="6" w:space="0" w:color="5F5F5F"/>
          </w:divBdr>
          <w:divsChild>
            <w:div w:id="1401292335">
              <w:marLeft w:val="0"/>
              <w:marRight w:val="0"/>
              <w:marTop w:val="0"/>
              <w:marBottom w:val="0"/>
              <w:divBdr>
                <w:top w:val="none" w:sz="0" w:space="0" w:color="auto"/>
                <w:left w:val="none" w:sz="0" w:space="0" w:color="auto"/>
                <w:bottom w:val="none" w:sz="0" w:space="0" w:color="auto"/>
                <w:right w:val="none" w:sz="0" w:space="0" w:color="auto"/>
              </w:divBdr>
              <w:divsChild>
                <w:div w:id="1211112252">
                  <w:marLeft w:val="0"/>
                  <w:marRight w:val="0"/>
                  <w:marTop w:val="0"/>
                  <w:marBottom w:val="0"/>
                  <w:divBdr>
                    <w:top w:val="none" w:sz="0" w:space="0" w:color="auto"/>
                    <w:left w:val="none" w:sz="0" w:space="0" w:color="auto"/>
                    <w:bottom w:val="none" w:sz="0" w:space="0" w:color="auto"/>
                    <w:right w:val="none" w:sz="0" w:space="0" w:color="auto"/>
                  </w:divBdr>
                </w:div>
                <w:div w:id="1580940014">
                  <w:marLeft w:val="0"/>
                  <w:marRight w:val="0"/>
                  <w:marTop w:val="0"/>
                  <w:marBottom w:val="0"/>
                  <w:divBdr>
                    <w:top w:val="none" w:sz="0" w:space="0" w:color="auto"/>
                    <w:left w:val="none" w:sz="0" w:space="0" w:color="auto"/>
                    <w:bottom w:val="none" w:sz="0" w:space="0" w:color="auto"/>
                    <w:right w:val="none" w:sz="0" w:space="0" w:color="auto"/>
                  </w:divBdr>
                </w:div>
                <w:div w:id="1525171814">
                  <w:marLeft w:val="0"/>
                  <w:marRight w:val="0"/>
                  <w:marTop w:val="0"/>
                  <w:marBottom w:val="0"/>
                  <w:divBdr>
                    <w:top w:val="none" w:sz="0" w:space="0" w:color="auto"/>
                    <w:left w:val="none" w:sz="0" w:space="0" w:color="auto"/>
                    <w:bottom w:val="none" w:sz="0" w:space="0" w:color="auto"/>
                    <w:right w:val="none" w:sz="0" w:space="0" w:color="auto"/>
                  </w:divBdr>
                </w:div>
                <w:div w:id="11911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99">
          <w:marLeft w:val="0"/>
          <w:marRight w:val="0"/>
          <w:marTop w:val="570"/>
          <w:marBottom w:val="0"/>
          <w:divBdr>
            <w:top w:val="single" w:sz="6" w:space="0" w:color="AAAAAA"/>
            <w:left w:val="single" w:sz="6" w:space="0" w:color="5F5F5F"/>
            <w:bottom w:val="single" w:sz="6" w:space="0" w:color="5F5F5F"/>
            <w:right w:val="single" w:sz="6" w:space="0" w:color="5F5F5F"/>
          </w:divBdr>
          <w:divsChild>
            <w:div w:id="861747735">
              <w:marLeft w:val="0"/>
              <w:marRight w:val="0"/>
              <w:marTop w:val="0"/>
              <w:marBottom w:val="0"/>
              <w:divBdr>
                <w:top w:val="none" w:sz="0" w:space="0" w:color="auto"/>
                <w:left w:val="none" w:sz="0" w:space="0" w:color="auto"/>
                <w:bottom w:val="none" w:sz="0" w:space="0" w:color="auto"/>
                <w:right w:val="none" w:sz="0" w:space="0" w:color="auto"/>
              </w:divBdr>
              <w:divsChild>
                <w:div w:id="2006399662">
                  <w:marLeft w:val="0"/>
                  <w:marRight w:val="0"/>
                  <w:marTop w:val="0"/>
                  <w:marBottom w:val="0"/>
                  <w:divBdr>
                    <w:top w:val="none" w:sz="0" w:space="0" w:color="auto"/>
                    <w:left w:val="none" w:sz="0" w:space="0" w:color="auto"/>
                    <w:bottom w:val="none" w:sz="0" w:space="0" w:color="auto"/>
                    <w:right w:val="none" w:sz="0" w:space="0" w:color="auto"/>
                  </w:divBdr>
                  <w:divsChild>
                    <w:div w:id="236475151">
                      <w:marLeft w:val="0"/>
                      <w:marRight w:val="0"/>
                      <w:marTop w:val="0"/>
                      <w:marBottom w:val="0"/>
                      <w:divBdr>
                        <w:top w:val="none" w:sz="0" w:space="0" w:color="auto"/>
                        <w:left w:val="none" w:sz="0" w:space="0" w:color="auto"/>
                        <w:bottom w:val="none" w:sz="0" w:space="0" w:color="auto"/>
                        <w:right w:val="none" w:sz="0" w:space="0" w:color="auto"/>
                      </w:divBdr>
                      <w:divsChild>
                        <w:div w:id="2048681528">
                          <w:marLeft w:val="0"/>
                          <w:marRight w:val="0"/>
                          <w:marTop w:val="0"/>
                          <w:marBottom w:val="0"/>
                          <w:divBdr>
                            <w:top w:val="none" w:sz="0" w:space="0" w:color="auto"/>
                            <w:left w:val="none" w:sz="0" w:space="0" w:color="auto"/>
                            <w:bottom w:val="none" w:sz="0" w:space="0" w:color="auto"/>
                            <w:right w:val="none" w:sz="0" w:space="0" w:color="auto"/>
                          </w:divBdr>
                          <w:divsChild>
                            <w:div w:id="542718947">
                              <w:marLeft w:val="0"/>
                              <w:marRight w:val="0"/>
                              <w:marTop w:val="0"/>
                              <w:marBottom w:val="0"/>
                              <w:divBdr>
                                <w:top w:val="none" w:sz="0" w:space="0" w:color="auto"/>
                                <w:left w:val="none" w:sz="0" w:space="0" w:color="auto"/>
                                <w:bottom w:val="none" w:sz="0" w:space="0" w:color="auto"/>
                                <w:right w:val="none" w:sz="0" w:space="0" w:color="auto"/>
                              </w:divBdr>
                              <w:divsChild>
                                <w:div w:id="1908031243">
                                  <w:marLeft w:val="0"/>
                                  <w:marRight w:val="0"/>
                                  <w:marTop w:val="0"/>
                                  <w:marBottom w:val="0"/>
                                  <w:divBdr>
                                    <w:top w:val="none" w:sz="0" w:space="0" w:color="auto"/>
                                    <w:left w:val="none" w:sz="0" w:space="0" w:color="auto"/>
                                    <w:bottom w:val="none" w:sz="0" w:space="0" w:color="auto"/>
                                    <w:right w:val="none" w:sz="0" w:space="0" w:color="auto"/>
                                  </w:divBdr>
                                  <w:divsChild>
                                    <w:div w:id="1773626935">
                                      <w:marLeft w:val="0"/>
                                      <w:marRight w:val="0"/>
                                      <w:marTop w:val="0"/>
                                      <w:marBottom w:val="0"/>
                                      <w:divBdr>
                                        <w:top w:val="single" w:sz="6" w:space="0" w:color="555555"/>
                                        <w:left w:val="single" w:sz="6" w:space="0" w:color="555555"/>
                                        <w:bottom w:val="single" w:sz="6" w:space="0" w:color="555555"/>
                                        <w:right w:val="single" w:sz="6" w:space="0" w:color="555555"/>
                                      </w:divBdr>
                                      <w:divsChild>
                                        <w:div w:id="603732228">
                                          <w:marLeft w:val="0"/>
                                          <w:marRight w:val="0"/>
                                          <w:marTop w:val="0"/>
                                          <w:marBottom w:val="0"/>
                                          <w:divBdr>
                                            <w:top w:val="none" w:sz="0" w:space="0" w:color="auto"/>
                                            <w:left w:val="none" w:sz="0" w:space="0" w:color="auto"/>
                                            <w:bottom w:val="none" w:sz="0" w:space="0" w:color="auto"/>
                                            <w:right w:val="none" w:sz="0" w:space="0" w:color="auto"/>
                                          </w:divBdr>
                                        </w:div>
                                      </w:divsChild>
                                    </w:div>
                                    <w:div w:id="1689212541">
                                      <w:marLeft w:val="60"/>
                                      <w:marRight w:val="60"/>
                                      <w:marTop w:val="0"/>
                                      <w:marBottom w:val="0"/>
                                      <w:divBdr>
                                        <w:top w:val="none" w:sz="0" w:space="0" w:color="auto"/>
                                        <w:left w:val="none" w:sz="0" w:space="0" w:color="auto"/>
                                        <w:bottom w:val="none" w:sz="0" w:space="0" w:color="auto"/>
                                        <w:right w:val="none" w:sz="0" w:space="0" w:color="auto"/>
                                      </w:divBdr>
                                    </w:div>
                                    <w:div w:id="180894458">
                                      <w:marLeft w:val="0"/>
                                      <w:marRight w:val="30"/>
                                      <w:marTop w:val="0"/>
                                      <w:marBottom w:val="0"/>
                                      <w:divBdr>
                                        <w:top w:val="none" w:sz="0" w:space="0" w:color="auto"/>
                                        <w:left w:val="none" w:sz="0" w:space="0" w:color="auto"/>
                                        <w:bottom w:val="none" w:sz="0" w:space="0" w:color="auto"/>
                                        <w:right w:val="none" w:sz="0" w:space="0" w:color="auto"/>
                                      </w:divBdr>
                                    </w:div>
                                    <w:div w:id="1627739035">
                                      <w:marLeft w:val="0"/>
                                      <w:marRight w:val="0"/>
                                      <w:marTop w:val="100"/>
                                      <w:marBottom w:val="100"/>
                                      <w:divBdr>
                                        <w:top w:val="none" w:sz="0" w:space="0" w:color="auto"/>
                                        <w:left w:val="none" w:sz="0" w:space="0" w:color="auto"/>
                                        <w:bottom w:val="none" w:sz="0" w:space="0" w:color="auto"/>
                                        <w:right w:val="none" w:sz="0" w:space="0" w:color="auto"/>
                                      </w:divBdr>
                                      <w:divsChild>
                                        <w:div w:id="612831011">
                                          <w:marLeft w:val="0"/>
                                          <w:marRight w:val="0"/>
                                          <w:marTop w:val="0"/>
                                          <w:marBottom w:val="0"/>
                                          <w:divBdr>
                                            <w:top w:val="none" w:sz="0" w:space="0" w:color="auto"/>
                                            <w:left w:val="none" w:sz="0" w:space="0" w:color="auto"/>
                                            <w:bottom w:val="none" w:sz="0" w:space="0" w:color="auto"/>
                                            <w:right w:val="none" w:sz="0" w:space="0" w:color="auto"/>
                                          </w:divBdr>
                                        </w:div>
                                        <w:div w:id="872227716">
                                          <w:marLeft w:val="0"/>
                                          <w:marRight w:val="0"/>
                                          <w:marTop w:val="0"/>
                                          <w:marBottom w:val="0"/>
                                          <w:divBdr>
                                            <w:top w:val="none" w:sz="0" w:space="0" w:color="auto"/>
                                            <w:left w:val="none" w:sz="0" w:space="0" w:color="auto"/>
                                            <w:bottom w:val="none" w:sz="0" w:space="0" w:color="auto"/>
                                            <w:right w:val="none" w:sz="0" w:space="0" w:color="auto"/>
                                          </w:divBdr>
                                        </w:div>
                                        <w:div w:id="399250896">
                                          <w:marLeft w:val="0"/>
                                          <w:marRight w:val="0"/>
                                          <w:marTop w:val="60"/>
                                          <w:marBottom w:val="0"/>
                                          <w:divBdr>
                                            <w:top w:val="none" w:sz="0" w:space="0" w:color="auto"/>
                                            <w:left w:val="none" w:sz="0" w:space="0" w:color="auto"/>
                                            <w:bottom w:val="none" w:sz="0" w:space="0" w:color="auto"/>
                                            <w:right w:val="none" w:sz="0" w:space="0" w:color="auto"/>
                                          </w:divBdr>
                                          <w:divsChild>
                                            <w:div w:id="221601702">
                                              <w:marLeft w:val="0"/>
                                              <w:marRight w:val="150"/>
                                              <w:marTop w:val="0"/>
                                              <w:marBottom w:val="0"/>
                                              <w:divBdr>
                                                <w:top w:val="none" w:sz="0" w:space="0" w:color="auto"/>
                                                <w:left w:val="none" w:sz="0" w:space="0" w:color="auto"/>
                                                <w:bottom w:val="none" w:sz="0" w:space="0" w:color="auto"/>
                                                <w:right w:val="none" w:sz="0" w:space="0" w:color="auto"/>
                                              </w:divBdr>
                                            </w:div>
                                          </w:divsChild>
                                        </w:div>
                                        <w:div w:id="349331282">
                                          <w:marLeft w:val="0"/>
                                          <w:marRight w:val="0"/>
                                          <w:marTop w:val="0"/>
                                          <w:marBottom w:val="0"/>
                                          <w:divBdr>
                                            <w:top w:val="none" w:sz="0" w:space="0" w:color="auto"/>
                                            <w:left w:val="none" w:sz="0" w:space="0" w:color="auto"/>
                                            <w:bottom w:val="none" w:sz="0" w:space="0" w:color="auto"/>
                                            <w:right w:val="none" w:sz="0" w:space="0" w:color="auto"/>
                                          </w:divBdr>
                                          <w:divsChild>
                                            <w:div w:id="1233856716">
                                              <w:marLeft w:val="0"/>
                                              <w:marRight w:val="0"/>
                                              <w:marTop w:val="0"/>
                                              <w:marBottom w:val="0"/>
                                              <w:divBdr>
                                                <w:top w:val="none" w:sz="0" w:space="0" w:color="auto"/>
                                                <w:left w:val="none" w:sz="0" w:space="0" w:color="auto"/>
                                                <w:bottom w:val="none" w:sz="0" w:space="0" w:color="auto"/>
                                                <w:right w:val="none" w:sz="0" w:space="0" w:color="auto"/>
                                              </w:divBdr>
                                            </w:div>
                                            <w:div w:id="472984381">
                                              <w:marLeft w:val="0"/>
                                              <w:marRight w:val="0"/>
                                              <w:marTop w:val="0"/>
                                              <w:marBottom w:val="0"/>
                                              <w:divBdr>
                                                <w:top w:val="none" w:sz="0" w:space="0" w:color="auto"/>
                                                <w:left w:val="none" w:sz="0" w:space="0" w:color="auto"/>
                                                <w:bottom w:val="none" w:sz="0" w:space="0" w:color="auto"/>
                                                <w:right w:val="none" w:sz="0" w:space="0" w:color="auto"/>
                                              </w:divBdr>
                                            </w:div>
                                            <w:div w:id="14149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521543">
          <w:marLeft w:val="0"/>
          <w:marRight w:val="0"/>
          <w:marTop w:val="570"/>
          <w:marBottom w:val="0"/>
          <w:divBdr>
            <w:top w:val="single" w:sz="6" w:space="0" w:color="AAAAAA"/>
            <w:left w:val="single" w:sz="6" w:space="0" w:color="5F5F5F"/>
            <w:bottom w:val="single" w:sz="6" w:space="0" w:color="5F5F5F"/>
            <w:right w:val="single" w:sz="6" w:space="0" w:color="5F5F5F"/>
          </w:divBdr>
          <w:divsChild>
            <w:div w:id="1234698990">
              <w:marLeft w:val="0"/>
              <w:marRight w:val="0"/>
              <w:marTop w:val="0"/>
              <w:marBottom w:val="0"/>
              <w:divBdr>
                <w:top w:val="none" w:sz="0" w:space="0" w:color="auto"/>
                <w:left w:val="none" w:sz="0" w:space="0" w:color="auto"/>
                <w:bottom w:val="none" w:sz="0" w:space="0" w:color="auto"/>
                <w:right w:val="none" w:sz="0" w:space="0" w:color="auto"/>
              </w:divBdr>
              <w:divsChild>
                <w:div w:id="197283133">
                  <w:marLeft w:val="0"/>
                  <w:marRight w:val="0"/>
                  <w:marTop w:val="0"/>
                  <w:marBottom w:val="0"/>
                  <w:divBdr>
                    <w:top w:val="none" w:sz="0" w:space="0" w:color="auto"/>
                    <w:left w:val="none" w:sz="0" w:space="0" w:color="auto"/>
                    <w:bottom w:val="none" w:sz="0" w:space="0" w:color="auto"/>
                    <w:right w:val="none" w:sz="0" w:space="0" w:color="auto"/>
                  </w:divBdr>
                  <w:divsChild>
                    <w:div w:id="301542467">
                      <w:marLeft w:val="0"/>
                      <w:marRight w:val="0"/>
                      <w:marTop w:val="0"/>
                      <w:marBottom w:val="0"/>
                      <w:divBdr>
                        <w:top w:val="none" w:sz="0" w:space="0" w:color="auto"/>
                        <w:left w:val="none" w:sz="0" w:space="0" w:color="auto"/>
                        <w:bottom w:val="none" w:sz="0" w:space="0" w:color="auto"/>
                        <w:right w:val="none" w:sz="0" w:space="0" w:color="auto"/>
                      </w:divBdr>
                      <w:divsChild>
                        <w:div w:id="161166880">
                          <w:marLeft w:val="0"/>
                          <w:marRight w:val="0"/>
                          <w:marTop w:val="0"/>
                          <w:marBottom w:val="0"/>
                          <w:divBdr>
                            <w:top w:val="none" w:sz="0" w:space="0" w:color="auto"/>
                            <w:left w:val="none" w:sz="0" w:space="0" w:color="auto"/>
                            <w:bottom w:val="none" w:sz="0" w:space="0" w:color="auto"/>
                            <w:right w:val="none" w:sz="0" w:space="0" w:color="auto"/>
                          </w:divBdr>
                          <w:divsChild>
                            <w:div w:id="603149858">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815530884">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800801966">
      <w:bodyDiv w:val="1"/>
      <w:marLeft w:val="0"/>
      <w:marRight w:val="0"/>
      <w:marTop w:val="0"/>
      <w:marBottom w:val="0"/>
      <w:divBdr>
        <w:top w:val="none" w:sz="0" w:space="0" w:color="auto"/>
        <w:left w:val="none" w:sz="0" w:space="0" w:color="auto"/>
        <w:bottom w:val="none" w:sz="0" w:space="0" w:color="auto"/>
        <w:right w:val="none" w:sz="0" w:space="0" w:color="auto"/>
      </w:divBdr>
      <w:divsChild>
        <w:div w:id="733049580">
          <w:marLeft w:val="0"/>
          <w:marRight w:val="0"/>
          <w:marTop w:val="0"/>
          <w:marBottom w:val="0"/>
          <w:divBdr>
            <w:top w:val="none" w:sz="0" w:space="0" w:color="auto"/>
            <w:left w:val="none" w:sz="0" w:space="0" w:color="auto"/>
            <w:bottom w:val="none" w:sz="0" w:space="0" w:color="auto"/>
            <w:right w:val="none" w:sz="0" w:space="0" w:color="auto"/>
          </w:divBdr>
          <w:divsChild>
            <w:div w:id="22249295">
              <w:marLeft w:val="0"/>
              <w:marRight w:val="0"/>
              <w:marTop w:val="0"/>
              <w:marBottom w:val="0"/>
              <w:divBdr>
                <w:top w:val="none" w:sz="0" w:space="0" w:color="auto"/>
                <w:left w:val="none" w:sz="0" w:space="0" w:color="auto"/>
                <w:bottom w:val="none" w:sz="0" w:space="0" w:color="auto"/>
                <w:right w:val="none" w:sz="0" w:space="0" w:color="auto"/>
              </w:divBdr>
            </w:div>
          </w:divsChild>
        </w:div>
        <w:div w:id="6561762">
          <w:marLeft w:val="0"/>
          <w:marRight w:val="0"/>
          <w:marTop w:val="0"/>
          <w:marBottom w:val="0"/>
          <w:divBdr>
            <w:top w:val="none" w:sz="0" w:space="0" w:color="auto"/>
            <w:left w:val="none" w:sz="0" w:space="0" w:color="auto"/>
            <w:bottom w:val="none" w:sz="0" w:space="0" w:color="auto"/>
            <w:right w:val="none" w:sz="0" w:space="0" w:color="auto"/>
          </w:divBdr>
          <w:divsChild>
            <w:div w:id="265701174">
              <w:marLeft w:val="0"/>
              <w:marRight w:val="0"/>
              <w:marTop w:val="0"/>
              <w:marBottom w:val="0"/>
              <w:divBdr>
                <w:top w:val="none" w:sz="0" w:space="0" w:color="auto"/>
                <w:left w:val="none" w:sz="0" w:space="0" w:color="auto"/>
                <w:bottom w:val="none" w:sz="0" w:space="0" w:color="auto"/>
                <w:right w:val="none" w:sz="0" w:space="0" w:color="auto"/>
              </w:divBdr>
            </w:div>
          </w:divsChild>
        </w:div>
        <w:div w:id="1774859302">
          <w:marLeft w:val="0"/>
          <w:marRight w:val="0"/>
          <w:marTop w:val="0"/>
          <w:marBottom w:val="0"/>
          <w:divBdr>
            <w:top w:val="none" w:sz="0" w:space="0" w:color="auto"/>
            <w:left w:val="none" w:sz="0" w:space="0" w:color="auto"/>
            <w:bottom w:val="none" w:sz="0" w:space="0" w:color="auto"/>
            <w:right w:val="none" w:sz="0" w:space="0" w:color="auto"/>
          </w:divBdr>
          <w:divsChild>
            <w:div w:id="1373581341">
              <w:marLeft w:val="-225"/>
              <w:marRight w:val="-225"/>
              <w:marTop w:val="0"/>
              <w:marBottom w:val="0"/>
              <w:divBdr>
                <w:top w:val="none" w:sz="0" w:space="0" w:color="auto"/>
                <w:left w:val="none" w:sz="0" w:space="0" w:color="auto"/>
                <w:bottom w:val="none" w:sz="0" w:space="0" w:color="auto"/>
                <w:right w:val="none" w:sz="0" w:space="0" w:color="auto"/>
              </w:divBdr>
              <w:divsChild>
                <w:div w:id="1729692887">
                  <w:marLeft w:val="0"/>
                  <w:marRight w:val="0"/>
                  <w:marTop w:val="0"/>
                  <w:marBottom w:val="0"/>
                  <w:divBdr>
                    <w:top w:val="none" w:sz="0" w:space="0" w:color="auto"/>
                    <w:left w:val="none" w:sz="0" w:space="0" w:color="auto"/>
                    <w:bottom w:val="none" w:sz="0" w:space="0" w:color="auto"/>
                    <w:right w:val="none" w:sz="0" w:space="0" w:color="auto"/>
                  </w:divBdr>
                  <w:divsChild>
                    <w:div w:id="743072033">
                      <w:marLeft w:val="0"/>
                      <w:marRight w:val="0"/>
                      <w:marTop w:val="0"/>
                      <w:marBottom w:val="0"/>
                      <w:divBdr>
                        <w:top w:val="none" w:sz="0" w:space="0" w:color="auto"/>
                        <w:left w:val="none" w:sz="0" w:space="0" w:color="auto"/>
                        <w:bottom w:val="none" w:sz="0" w:space="0" w:color="auto"/>
                        <w:right w:val="none" w:sz="0" w:space="0" w:color="auto"/>
                      </w:divBdr>
                    </w:div>
                  </w:divsChild>
                </w:div>
                <w:div w:id="355926532">
                  <w:marLeft w:val="0"/>
                  <w:marRight w:val="0"/>
                  <w:marTop w:val="0"/>
                  <w:marBottom w:val="0"/>
                  <w:divBdr>
                    <w:top w:val="none" w:sz="0" w:space="0" w:color="auto"/>
                    <w:left w:val="none" w:sz="0" w:space="0" w:color="auto"/>
                    <w:bottom w:val="none" w:sz="0" w:space="0" w:color="auto"/>
                    <w:right w:val="none" w:sz="0" w:space="0" w:color="auto"/>
                  </w:divBdr>
                  <w:divsChild>
                    <w:div w:id="1016157751">
                      <w:marLeft w:val="-225"/>
                      <w:marRight w:val="-225"/>
                      <w:marTop w:val="0"/>
                      <w:marBottom w:val="0"/>
                      <w:divBdr>
                        <w:top w:val="none" w:sz="0" w:space="0" w:color="auto"/>
                        <w:left w:val="none" w:sz="0" w:space="0" w:color="auto"/>
                        <w:bottom w:val="none" w:sz="0" w:space="0" w:color="auto"/>
                        <w:right w:val="none" w:sz="0" w:space="0" w:color="auto"/>
                      </w:divBdr>
                      <w:divsChild>
                        <w:div w:id="2147046111">
                          <w:marLeft w:val="0"/>
                          <w:marRight w:val="0"/>
                          <w:marTop w:val="0"/>
                          <w:marBottom w:val="0"/>
                          <w:divBdr>
                            <w:top w:val="none" w:sz="0" w:space="0" w:color="auto"/>
                            <w:left w:val="none" w:sz="0" w:space="0" w:color="auto"/>
                            <w:bottom w:val="none" w:sz="0" w:space="0" w:color="auto"/>
                            <w:right w:val="none" w:sz="0" w:space="0" w:color="auto"/>
                          </w:divBdr>
                          <w:divsChild>
                            <w:div w:id="111483012">
                              <w:marLeft w:val="0"/>
                              <w:marRight w:val="0"/>
                              <w:marTop w:val="0"/>
                              <w:marBottom w:val="0"/>
                              <w:divBdr>
                                <w:top w:val="none" w:sz="0" w:space="0" w:color="auto"/>
                                <w:left w:val="none" w:sz="0" w:space="0" w:color="auto"/>
                                <w:bottom w:val="none" w:sz="0" w:space="0" w:color="auto"/>
                                <w:right w:val="none" w:sz="0" w:space="0" w:color="auto"/>
                              </w:divBdr>
                              <w:divsChild>
                                <w:div w:id="1639677070">
                                  <w:marLeft w:val="0"/>
                                  <w:marRight w:val="0"/>
                                  <w:marTop w:val="0"/>
                                  <w:marBottom w:val="0"/>
                                  <w:divBdr>
                                    <w:top w:val="none" w:sz="0" w:space="0" w:color="auto"/>
                                    <w:left w:val="none" w:sz="0" w:space="0" w:color="auto"/>
                                    <w:bottom w:val="none" w:sz="0" w:space="0" w:color="auto"/>
                                    <w:right w:val="none" w:sz="0" w:space="0" w:color="auto"/>
                                  </w:divBdr>
                                </w:div>
                                <w:div w:id="1949584393">
                                  <w:marLeft w:val="0"/>
                                  <w:marRight w:val="0"/>
                                  <w:marTop w:val="0"/>
                                  <w:marBottom w:val="0"/>
                                  <w:divBdr>
                                    <w:top w:val="none" w:sz="0" w:space="0" w:color="auto"/>
                                    <w:left w:val="none" w:sz="0" w:space="0" w:color="auto"/>
                                    <w:bottom w:val="none" w:sz="0" w:space="0" w:color="auto"/>
                                    <w:right w:val="none" w:sz="0" w:space="0" w:color="auto"/>
                                  </w:divBdr>
                                </w:div>
                                <w:div w:id="1304962538">
                                  <w:marLeft w:val="0"/>
                                  <w:marRight w:val="0"/>
                                  <w:marTop w:val="0"/>
                                  <w:marBottom w:val="180"/>
                                  <w:divBdr>
                                    <w:top w:val="single" w:sz="6" w:space="7" w:color="DDDDDD"/>
                                    <w:left w:val="single" w:sz="6" w:space="7" w:color="DDDDDD"/>
                                    <w:bottom w:val="single" w:sz="6" w:space="7" w:color="DDDDDD"/>
                                    <w:right w:val="single" w:sz="6" w:space="7" w:color="DDDDDD"/>
                                  </w:divBdr>
                                  <w:divsChild>
                                    <w:div w:id="94598694">
                                      <w:marLeft w:val="0"/>
                                      <w:marRight w:val="0"/>
                                      <w:marTop w:val="0"/>
                                      <w:marBottom w:val="0"/>
                                      <w:divBdr>
                                        <w:top w:val="none" w:sz="0" w:space="0" w:color="auto"/>
                                        <w:left w:val="none" w:sz="0" w:space="0" w:color="auto"/>
                                        <w:bottom w:val="none" w:sz="0" w:space="0" w:color="auto"/>
                                        <w:right w:val="none" w:sz="0" w:space="0" w:color="auto"/>
                                      </w:divBdr>
                                    </w:div>
                                  </w:divsChild>
                                </w:div>
                                <w:div w:id="889464078">
                                  <w:marLeft w:val="0"/>
                                  <w:marRight w:val="0"/>
                                  <w:marTop w:val="180"/>
                                  <w:marBottom w:val="180"/>
                                  <w:divBdr>
                                    <w:top w:val="single" w:sz="6" w:space="7" w:color="EBEBEB"/>
                                    <w:left w:val="single" w:sz="6" w:space="7" w:color="EBEBEB"/>
                                    <w:bottom w:val="single" w:sz="6" w:space="7" w:color="EBEBEB"/>
                                    <w:right w:val="single" w:sz="6" w:space="7" w:color="EBEBEB"/>
                                  </w:divBdr>
                                  <w:divsChild>
                                    <w:div w:id="555048364">
                                      <w:marLeft w:val="0"/>
                                      <w:marRight w:val="0"/>
                                      <w:marTop w:val="0"/>
                                      <w:marBottom w:val="0"/>
                                      <w:divBdr>
                                        <w:top w:val="none" w:sz="0" w:space="0" w:color="auto"/>
                                        <w:left w:val="single" w:sz="24" w:space="7" w:color="8AC007"/>
                                        <w:bottom w:val="none" w:sz="0" w:space="0" w:color="auto"/>
                                        <w:right w:val="none" w:sz="0" w:space="0" w:color="auto"/>
                                      </w:divBdr>
                                    </w:div>
                                  </w:divsChild>
                                </w:div>
                                <w:div w:id="1726678833">
                                  <w:marLeft w:val="0"/>
                                  <w:marRight w:val="0"/>
                                  <w:marTop w:val="180"/>
                                  <w:marBottom w:val="180"/>
                                  <w:divBdr>
                                    <w:top w:val="single" w:sz="6" w:space="7" w:color="EBEBEB"/>
                                    <w:left w:val="single" w:sz="6" w:space="7" w:color="EBEBEB"/>
                                    <w:bottom w:val="single" w:sz="6" w:space="7" w:color="EBEBEB"/>
                                    <w:right w:val="single" w:sz="6" w:space="7" w:color="EBEBEB"/>
                                  </w:divBdr>
                                  <w:divsChild>
                                    <w:div w:id="785923659">
                                      <w:marLeft w:val="0"/>
                                      <w:marRight w:val="0"/>
                                      <w:marTop w:val="0"/>
                                      <w:marBottom w:val="0"/>
                                      <w:divBdr>
                                        <w:top w:val="none" w:sz="0" w:space="0" w:color="auto"/>
                                        <w:left w:val="single" w:sz="24" w:space="7" w:color="8AC007"/>
                                        <w:bottom w:val="none" w:sz="0" w:space="0" w:color="auto"/>
                                        <w:right w:val="none" w:sz="0" w:space="0" w:color="auto"/>
                                      </w:divBdr>
                                    </w:div>
                                  </w:divsChild>
                                </w:div>
                                <w:div w:id="328558167">
                                  <w:marLeft w:val="0"/>
                                  <w:marRight w:val="0"/>
                                  <w:marTop w:val="180"/>
                                  <w:marBottom w:val="180"/>
                                  <w:divBdr>
                                    <w:top w:val="single" w:sz="6" w:space="7" w:color="EBEBEB"/>
                                    <w:left w:val="single" w:sz="6" w:space="7" w:color="EBEBEB"/>
                                    <w:bottom w:val="single" w:sz="6" w:space="7" w:color="EBEBEB"/>
                                    <w:right w:val="single" w:sz="6" w:space="7" w:color="EBEBEB"/>
                                  </w:divBdr>
                                  <w:divsChild>
                                    <w:div w:id="1932397906">
                                      <w:marLeft w:val="0"/>
                                      <w:marRight w:val="0"/>
                                      <w:marTop w:val="0"/>
                                      <w:marBottom w:val="0"/>
                                      <w:divBdr>
                                        <w:top w:val="none" w:sz="0" w:space="0" w:color="auto"/>
                                        <w:left w:val="single" w:sz="24" w:space="7" w:color="8AC007"/>
                                        <w:bottom w:val="none" w:sz="0" w:space="0" w:color="auto"/>
                                        <w:right w:val="none" w:sz="0" w:space="0" w:color="auto"/>
                                      </w:divBdr>
                                    </w:div>
                                  </w:divsChild>
                                </w:div>
                                <w:div w:id="692344025">
                                  <w:marLeft w:val="0"/>
                                  <w:marRight w:val="0"/>
                                  <w:marTop w:val="180"/>
                                  <w:marBottom w:val="180"/>
                                  <w:divBdr>
                                    <w:top w:val="single" w:sz="6" w:space="7" w:color="EBEBEB"/>
                                    <w:left w:val="single" w:sz="6" w:space="7" w:color="EBEBEB"/>
                                    <w:bottom w:val="single" w:sz="6" w:space="7" w:color="EBEBEB"/>
                                    <w:right w:val="single" w:sz="6" w:space="7" w:color="EBEBEB"/>
                                  </w:divBdr>
                                  <w:divsChild>
                                    <w:div w:id="753011313">
                                      <w:marLeft w:val="0"/>
                                      <w:marRight w:val="0"/>
                                      <w:marTop w:val="0"/>
                                      <w:marBottom w:val="0"/>
                                      <w:divBdr>
                                        <w:top w:val="none" w:sz="0" w:space="0" w:color="auto"/>
                                        <w:left w:val="single" w:sz="24" w:space="7" w:color="8AC007"/>
                                        <w:bottom w:val="none" w:sz="0" w:space="0" w:color="auto"/>
                                        <w:right w:val="none" w:sz="0" w:space="0" w:color="auto"/>
                                      </w:divBdr>
                                    </w:div>
                                  </w:divsChild>
                                </w:div>
                                <w:div w:id="138571409">
                                  <w:marLeft w:val="0"/>
                                  <w:marRight w:val="0"/>
                                  <w:marTop w:val="180"/>
                                  <w:marBottom w:val="180"/>
                                  <w:divBdr>
                                    <w:top w:val="single" w:sz="6" w:space="7" w:color="EBEBEB"/>
                                    <w:left w:val="single" w:sz="6" w:space="7" w:color="EBEBEB"/>
                                    <w:bottom w:val="single" w:sz="6" w:space="7" w:color="EBEBEB"/>
                                    <w:right w:val="single" w:sz="6" w:space="7" w:color="EBEBEB"/>
                                  </w:divBdr>
                                  <w:divsChild>
                                    <w:div w:id="641619824">
                                      <w:marLeft w:val="0"/>
                                      <w:marRight w:val="0"/>
                                      <w:marTop w:val="0"/>
                                      <w:marBottom w:val="0"/>
                                      <w:divBdr>
                                        <w:top w:val="none" w:sz="0" w:space="0" w:color="auto"/>
                                        <w:left w:val="single" w:sz="24" w:space="7" w:color="8AC007"/>
                                        <w:bottom w:val="none" w:sz="0" w:space="0" w:color="auto"/>
                                        <w:right w:val="none" w:sz="0" w:space="0" w:color="auto"/>
                                      </w:divBdr>
                                    </w:div>
                                  </w:divsChild>
                                </w:div>
                                <w:div w:id="943609838">
                                  <w:marLeft w:val="0"/>
                                  <w:marRight w:val="0"/>
                                  <w:marTop w:val="180"/>
                                  <w:marBottom w:val="180"/>
                                  <w:divBdr>
                                    <w:top w:val="single" w:sz="6" w:space="7" w:color="EBEBEB"/>
                                    <w:left w:val="single" w:sz="6" w:space="7" w:color="EBEBEB"/>
                                    <w:bottom w:val="single" w:sz="6" w:space="7" w:color="EBEBEB"/>
                                    <w:right w:val="single" w:sz="6" w:space="7" w:color="EBEBEB"/>
                                  </w:divBdr>
                                  <w:divsChild>
                                    <w:div w:id="1607040234">
                                      <w:marLeft w:val="0"/>
                                      <w:marRight w:val="0"/>
                                      <w:marTop w:val="0"/>
                                      <w:marBottom w:val="0"/>
                                      <w:divBdr>
                                        <w:top w:val="none" w:sz="0" w:space="0" w:color="auto"/>
                                        <w:left w:val="single" w:sz="24" w:space="7" w:color="8AC007"/>
                                        <w:bottom w:val="none" w:sz="0" w:space="0" w:color="auto"/>
                                        <w:right w:val="none" w:sz="0" w:space="0" w:color="auto"/>
                                      </w:divBdr>
                                    </w:div>
                                  </w:divsChild>
                                </w:div>
                                <w:div w:id="1471283332">
                                  <w:marLeft w:val="0"/>
                                  <w:marRight w:val="0"/>
                                  <w:marTop w:val="180"/>
                                  <w:marBottom w:val="180"/>
                                  <w:divBdr>
                                    <w:top w:val="single" w:sz="6" w:space="7" w:color="EBEBEB"/>
                                    <w:left w:val="single" w:sz="6" w:space="7" w:color="EBEBEB"/>
                                    <w:bottom w:val="single" w:sz="6" w:space="7" w:color="EBEBEB"/>
                                    <w:right w:val="single" w:sz="6" w:space="7" w:color="EBEBEB"/>
                                  </w:divBdr>
                                  <w:divsChild>
                                    <w:div w:id="2056929340">
                                      <w:marLeft w:val="0"/>
                                      <w:marRight w:val="0"/>
                                      <w:marTop w:val="0"/>
                                      <w:marBottom w:val="0"/>
                                      <w:divBdr>
                                        <w:top w:val="none" w:sz="0" w:space="0" w:color="auto"/>
                                        <w:left w:val="single" w:sz="24" w:space="7" w:color="8AC007"/>
                                        <w:bottom w:val="none" w:sz="0" w:space="0" w:color="auto"/>
                                        <w:right w:val="none" w:sz="0" w:space="0" w:color="auto"/>
                                      </w:divBdr>
                                    </w:div>
                                  </w:divsChild>
                                </w:div>
                                <w:div w:id="1724862847">
                                  <w:marLeft w:val="0"/>
                                  <w:marRight w:val="0"/>
                                  <w:marTop w:val="180"/>
                                  <w:marBottom w:val="180"/>
                                  <w:divBdr>
                                    <w:top w:val="single" w:sz="6" w:space="7" w:color="EBEBEB"/>
                                    <w:left w:val="single" w:sz="6" w:space="7" w:color="EBEBEB"/>
                                    <w:bottom w:val="single" w:sz="6" w:space="7" w:color="EBEBEB"/>
                                    <w:right w:val="single" w:sz="6" w:space="7" w:color="EBEBEB"/>
                                  </w:divBdr>
                                  <w:divsChild>
                                    <w:div w:id="1140223183">
                                      <w:marLeft w:val="0"/>
                                      <w:marRight w:val="0"/>
                                      <w:marTop w:val="0"/>
                                      <w:marBottom w:val="0"/>
                                      <w:divBdr>
                                        <w:top w:val="none" w:sz="0" w:space="0" w:color="auto"/>
                                        <w:left w:val="single" w:sz="24" w:space="7" w:color="8AC007"/>
                                        <w:bottom w:val="none" w:sz="0" w:space="0" w:color="auto"/>
                                        <w:right w:val="none" w:sz="0" w:space="0" w:color="auto"/>
                                      </w:divBdr>
                                    </w:div>
                                  </w:divsChild>
                                </w:div>
                                <w:div w:id="6293722">
                                  <w:marLeft w:val="0"/>
                                  <w:marRight w:val="0"/>
                                  <w:marTop w:val="180"/>
                                  <w:marBottom w:val="180"/>
                                  <w:divBdr>
                                    <w:top w:val="single" w:sz="6" w:space="7" w:color="EBEBEB"/>
                                    <w:left w:val="single" w:sz="6" w:space="7" w:color="EBEBEB"/>
                                    <w:bottom w:val="single" w:sz="6" w:space="7" w:color="EBEBEB"/>
                                    <w:right w:val="single" w:sz="6" w:space="7" w:color="EBEBEB"/>
                                  </w:divBdr>
                                  <w:divsChild>
                                    <w:div w:id="134759012">
                                      <w:marLeft w:val="0"/>
                                      <w:marRight w:val="0"/>
                                      <w:marTop w:val="0"/>
                                      <w:marBottom w:val="0"/>
                                      <w:divBdr>
                                        <w:top w:val="none" w:sz="0" w:space="0" w:color="auto"/>
                                        <w:left w:val="single" w:sz="24" w:space="7" w:color="8AC007"/>
                                        <w:bottom w:val="none" w:sz="0" w:space="0" w:color="auto"/>
                                        <w:right w:val="none" w:sz="0" w:space="0" w:color="auto"/>
                                      </w:divBdr>
                                    </w:div>
                                  </w:divsChild>
                                </w:div>
                                <w:div w:id="6174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3995">
                          <w:marLeft w:val="0"/>
                          <w:marRight w:val="0"/>
                          <w:marTop w:val="0"/>
                          <w:marBottom w:val="0"/>
                          <w:divBdr>
                            <w:top w:val="none" w:sz="0" w:space="0" w:color="auto"/>
                            <w:left w:val="none" w:sz="0" w:space="0" w:color="auto"/>
                            <w:bottom w:val="none" w:sz="0" w:space="0" w:color="auto"/>
                            <w:right w:val="none" w:sz="0" w:space="0" w:color="auto"/>
                          </w:divBdr>
                          <w:divsChild>
                            <w:div w:id="1021737118">
                              <w:marLeft w:val="-225"/>
                              <w:marRight w:val="-225"/>
                              <w:marTop w:val="0"/>
                              <w:marBottom w:val="0"/>
                              <w:divBdr>
                                <w:top w:val="none" w:sz="0" w:space="0" w:color="auto"/>
                                <w:left w:val="none" w:sz="0" w:space="0" w:color="auto"/>
                                <w:bottom w:val="none" w:sz="0" w:space="0" w:color="auto"/>
                                <w:right w:val="none" w:sz="0" w:space="0" w:color="auto"/>
                              </w:divBdr>
                            </w:div>
                            <w:div w:id="1745253417">
                              <w:marLeft w:val="-225"/>
                              <w:marRight w:val="-225"/>
                              <w:marTop w:val="0"/>
                              <w:marBottom w:val="0"/>
                              <w:divBdr>
                                <w:top w:val="none" w:sz="0" w:space="0" w:color="auto"/>
                                <w:left w:val="none" w:sz="0" w:space="0" w:color="auto"/>
                                <w:bottom w:val="none" w:sz="0" w:space="0" w:color="auto"/>
                                <w:right w:val="none" w:sz="0" w:space="0" w:color="auto"/>
                              </w:divBdr>
                            </w:div>
                            <w:div w:id="1641497981">
                              <w:marLeft w:val="-225"/>
                              <w:marRight w:val="-225"/>
                              <w:marTop w:val="0"/>
                              <w:marBottom w:val="0"/>
                              <w:divBdr>
                                <w:top w:val="none" w:sz="0" w:space="0" w:color="auto"/>
                                <w:left w:val="none" w:sz="0" w:space="0" w:color="auto"/>
                                <w:bottom w:val="none" w:sz="0" w:space="0" w:color="auto"/>
                                <w:right w:val="none" w:sz="0" w:space="0" w:color="auto"/>
                              </w:divBdr>
                              <w:divsChild>
                                <w:div w:id="772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4581">
                      <w:marLeft w:val="-225"/>
                      <w:marRight w:val="-225"/>
                      <w:marTop w:val="0"/>
                      <w:marBottom w:val="0"/>
                      <w:divBdr>
                        <w:top w:val="none" w:sz="0" w:space="0" w:color="auto"/>
                        <w:left w:val="none" w:sz="0" w:space="0" w:color="auto"/>
                        <w:bottom w:val="none" w:sz="0" w:space="0" w:color="auto"/>
                        <w:right w:val="none" w:sz="0" w:space="0" w:color="auto"/>
                      </w:divBdr>
                      <w:divsChild>
                        <w:div w:id="2128117111">
                          <w:marLeft w:val="0"/>
                          <w:marRight w:val="0"/>
                          <w:marTop w:val="0"/>
                          <w:marBottom w:val="0"/>
                          <w:divBdr>
                            <w:top w:val="none" w:sz="0" w:space="0" w:color="auto"/>
                            <w:left w:val="none" w:sz="0" w:space="0" w:color="auto"/>
                            <w:bottom w:val="none" w:sz="0" w:space="0" w:color="auto"/>
                            <w:right w:val="none" w:sz="0" w:space="0" w:color="auto"/>
                          </w:divBdr>
                          <w:divsChild>
                            <w:div w:id="842087589">
                              <w:marLeft w:val="0"/>
                              <w:marRight w:val="0"/>
                              <w:marTop w:val="300"/>
                              <w:marBottom w:val="0"/>
                              <w:divBdr>
                                <w:top w:val="none" w:sz="0" w:space="0" w:color="auto"/>
                                <w:left w:val="none" w:sz="0" w:space="0" w:color="auto"/>
                                <w:bottom w:val="none" w:sz="0" w:space="0" w:color="auto"/>
                                <w:right w:val="none" w:sz="0" w:space="0" w:color="auto"/>
                              </w:divBdr>
                              <w:divsChild>
                                <w:div w:id="819276003">
                                  <w:marLeft w:val="-225"/>
                                  <w:marRight w:val="-225"/>
                                  <w:marTop w:val="0"/>
                                  <w:marBottom w:val="0"/>
                                  <w:divBdr>
                                    <w:top w:val="none" w:sz="0" w:space="0" w:color="auto"/>
                                    <w:left w:val="none" w:sz="0" w:space="0" w:color="auto"/>
                                    <w:bottom w:val="none" w:sz="0" w:space="0" w:color="auto"/>
                                    <w:right w:val="none" w:sz="0" w:space="0" w:color="auto"/>
                                  </w:divBdr>
                                  <w:divsChild>
                                    <w:div w:id="1643659632">
                                      <w:marLeft w:val="0"/>
                                      <w:marRight w:val="0"/>
                                      <w:marTop w:val="0"/>
                                      <w:marBottom w:val="0"/>
                                      <w:divBdr>
                                        <w:top w:val="none" w:sz="0" w:space="0" w:color="auto"/>
                                        <w:left w:val="none" w:sz="0" w:space="0" w:color="auto"/>
                                        <w:bottom w:val="none" w:sz="0" w:space="0" w:color="auto"/>
                                        <w:right w:val="none" w:sz="0" w:space="0" w:color="auto"/>
                                      </w:divBdr>
                                    </w:div>
                                    <w:div w:id="49889472">
                                      <w:marLeft w:val="0"/>
                                      <w:marRight w:val="0"/>
                                      <w:marTop w:val="0"/>
                                      <w:marBottom w:val="0"/>
                                      <w:divBdr>
                                        <w:top w:val="none" w:sz="0" w:space="0" w:color="auto"/>
                                        <w:left w:val="none" w:sz="0" w:space="0" w:color="auto"/>
                                        <w:bottom w:val="none" w:sz="0" w:space="0" w:color="auto"/>
                                        <w:right w:val="none" w:sz="0" w:space="0" w:color="auto"/>
                                      </w:divBdr>
                                    </w:div>
                                    <w:div w:id="706636151">
                                      <w:marLeft w:val="0"/>
                                      <w:marRight w:val="0"/>
                                      <w:marTop w:val="0"/>
                                      <w:marBottom w:val="0"/>
                                      <w:divBdr>
                                        <w:top w:val="none" w:sz="0" w:space="0" w:color="auto"/>
                                        <w:left w:val="none" w:sz="0" w:space="0" w:color="auto"/>
                                        <w:bottom w:val="none" w:sz="0" w:space="0" w:color="auto"/>
                                        <w:right w:val="none" w:sz="0" w:space="0" w:color="auto"/>
                                      </w:divBdr>
                                    </w:div>
                                    <w:div w:id="660038177">
                                      <w:marLeft w:val="0"/>
                                      <w:marRight w:val="0"/>
                                      <w:marTop w:val="0"/>
                                      <w:marBottom w:val="0"/>
                                      <w:divBdr>
                                        <w:top w:val="none" w:sz="0" w:space="0" w:color="auto"/>
                                        <w:left w:val="none" w:sz="0" w:space="0" w:color="auto"/>
                                        <w:bottom w:val="none" w:sz="0" w:space="0" w:color="auto"/>
                                        <w:right w:val="none" w:sz="0" w:space="0" w:color="auto"/>
                                      </w:divBdr>
                                    </w:div>
                                  </w:divsChild>
                                </w:div>
                                <w:div w:id="573467032">
                                  <w:marLeft w:val="0"/>
                                  <w:marRight w:val="0"/>
                                  <w:marTop w:val="0"/>
                                  <w:marBottom w:val="0"/>
                                  <w:divBdr>
                                    <w:top w:val="none" w:sz="0" w:space="0" w:color="auto"/>
                                    <w:left w:val="none" w:sz="0" w:space="0" w:color="auto"/>
                                    <w:bottom w:val="none" w:sz="0" w:space="0" w:color="auto"/>
                                    <w:right w:val="none" w:sz="0" w:space="0" w:color="auto"/>
                                  </w:divBdr>
                                  <w:divsChild>
                                    <w:div w:id="516577192">
                                      <w:marLeft w:val="0"/>
                                      <w:marRight w:val="0"/>
                                      <w:marTop w:val="0"/>
                                      <w:marBottom w:val="225"/>
                                      <w:divBdr>
                                        <w:top w:val="none" w:sz="0" w:space="0" w:color="auto"/>
                                        <w:left w:val="none" w:sz="0" w:space="0" w:color="auto"/>
                                        <w:bottom w:val="none" w:sz="0" w:space="0" w:color="auto"/>
                                        <w:right w:val="none" w:sz="0" w:space="0" w:color="auto"/>
                                      </w:divBdr>
                                    </w:div>
                                    <w:div w:id="1637493490">
                                      <w:marLeft w:val="0"/>
                                      <w:marRight w:val="0"/>
                                      <w:marTop w:val="0"/>
                                      <w:marBottom w:val="225"/>
                                      <w:divBdr>
                                        <w:top w:val="none" w:sz="0" w:space="0" w:color="auto"/>
                                        <w:left w:val="none" w:sz="0" w:space="0" w:color="auto"/>
                                        <w:bottom w:val="none" w:sz="0" w:space="0" w:color="auto"/>
                                        <w:right w:val="none" w:sz="0" w:space="0" w:color="auto"/>
                                      </w:divBdr>
                                    </w:div>
                                    <w:div w:id="509878631">
                                      <w:marLeft w:val="0"/>
                                      <w:marRight w:val="0"/>
                                      <w:marTop w:val="0"/>
                                      <w:marBottom w:val="225"/>
                                      <w:divBdr>
                                        <w:top w:val="none" w:sz="0" w:space="0" w:color="auto"/>
                                        <w:left w:val="none" w:sz="0" w:space="0" w:color="auto"/>
                                        <w:bottom w:val="none" w:sz="0" w:space="0" w:color="auto"/>
                                        <w:right w:val="none" w:sz="0" w:space="0" w:color="auto"/>
                                      </w:divBdr>
                                    </w:div>
                                    <w:div w:id="236671580">
                                      <w:marLeft w:val="0"/>
                                      <w:marRight w:val="0"/>
                                      <w:marTop w:val="0"/>
                                      <w:marBottom w:val="225"/>
                                      <w:divBdr>
                                        <w:top w:val="none" w:sz="0" w:space="0" w:color="auto"/>
                                        <w:left w:val="none" w:sz="0" w:space="0" w:color="auto"/>
                                        <w:bottom w:val="none" w:sz="0" w:space="0" w:color="auto"/>
                                        <w:right w:val="none" w:sz="0" w:space="0" w:color="auto"/>
                                      </w:divBdr>
                                    </w:div>
                                  </w:divsChild>
                                </w:div>
                                <w:div w:id="30495870">
                                  <w:marLeft w:val="0"/>
                                  <w:marRight w:val="0"/>
                                  <w:marTop w:val="0"/>
                                  <w:marBottom w:val="0"/>
                                  <w:divBdr>
                                    <w:top w:val="none" w:sz="0" w:space="0" w:color="auto"/>
                                    <w:left w:val="none" w:sz="0" w:space="0" w:color="auto"/>
                                    <w:bottom w:val="none" w:sz="0" w:space="0" w:color="auto"/>
                                    <w:right w:val="none" w:sz="0" w:space="0" w:color="auto"/>
                                  </w:divBdr>
                                </w:div>
                                <w:div w:id="1892690618">
                                  <w:marLeft w:val="-225"/>
                                  <w:marRight w:val="-225"/>
                                  <w:marTop w:val="0"/>
                                  <w:marBottom w:val="0"/>
                                  <w:divBdr>
                                    <w:top w:val="none" w:sz="0" w:space="0" w:color="auto"/>
                                    <w:left w:val="none" w:sz="0" w:space="0" w:color="auto"/>
                                    <w:bottom w:val="none" w:sz="0" w:space="0" w:color="auto"/>
                                    <w:right w:val="none" w:sz="0" w:space="0" w:color="auto"/>
                                  </w:divBdr>
                                  <w:divsChild>
                                    <w:div w:id="418719666">
                                      <w:marLeft w:val="0"/>
                                      <w:marRight w:val="0"/>
                                      <w:marTop w:val="0"/>
                                      <w:marBottom w:val="0"/>
                                      <w:divBdr>
                                        <w:top w:val="none" w:sz="0" w:space="0" w:color="auto"/>
                                        <w:left w:val="none" w:sz="0" w:space="0" w:color="auto"/>
                                        <w:bottom w:val="none" w:sz="0" w:space="0" w:color="auto"/>
                                        <w:right w:val="none" w:sz="0" w:space="0" w:color="auto"/>
                                      </w:divBdr>
                                    </w:div>
                                    <w:div w:id="1873178832">
                                      <w:marLeft w:val="0"/>
                                      <w:marRight w:val="0"/>
                                      <w:marTop w:val="0"/>
                                      <w:marBottom w:val="0"/>
                                      <w:divBdr>
                                        <w:top w:val="none" w:sz="0" w:space="0" w:color="auto"/>
                                        <w:left w:val="none" w:sz="0" w:space="0" w:color="auto"/>
                                        <w:bottom w:val="none" w:sz="0" w:space="0" w:color="auto"/>
                                        <w:right w:val="none" w:sz="0" w:space="0" w:color="auto"/>
                                      </w:divBdr>
                                    </w:div>
                                    <w:div w:id="224723850">
                                      <w:marLeft w:val="0"/>
                                      <w:marRight w:val="0"/>
                                      <w:marTop w:val="0"/>
                                      <w:marBottom w:val="0"/>
                                      <w:divBdr>
                                        <w:top w:val="none" w:sz="0" w:space="0" w:color="auto"/>
                                        <w:left w:val="none" w:sz="0" w:space="0" w:color="auto"/>
                                        <w:bottom w:val="none" w:sz="0" w:space="0" w:color="auto"/>
                                        <w:right w:val="none" w:sz="0" w:space="0" w:color="auto"/>
                                      </w:divBdr>
                                    </w:div>
                                    <w:div w:id="11520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23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599103">
          <w:marLeft w:val="0"/>
          <w:marRight w:val="0"/>
          <w:marTop w:val="570"/>
          <w:marBottom w:val="0"/>
          <w:divBdr>
            <w:top w:val="single" w:sz="6" w:space="0" w:color="AAAAAA"/>
            <w:left w:val="single" w:sz="6" w:space="0" w:color="5F5F5F"/>
            <w:bottom w:val="single" w:sz="6" w:space="0" w:color="5F5F5F"/>
            <w:right w:val="single" w:sz="6" w:space="0" w:color="5F5F5F"/>
          </w:divBdr>
          <w:divsChild>
            <w:div w:id="1241214899">
              <w:marLeft w:val="0"/>
              <w:marRight w:val="0"/>
              <w:marTop w:val="0"/>
              <w:marBottom w:val="0"/>
              <w:divBdr>
                <w:top w:val="none" w:sz="0" w:space="0" w:color="auto"/>
                <w:left w:val="none" w:sz="0" w:space="0" w:color="auto"/>
                <w:bottom w:val="none" w:sz="0" w:space="0" w:color="auto"/>
                <w:right w:val="none" w:sz="0" w:space="0" w:color="auto"/>
              </w:divBdr>
              <w:divsChild>
                <w:div w:id="662321364">
                  <w:marLeft w:val="0"/>
                  <w:marRight w:val="0"/>
                  <w:marTop w:val="0"/>
                  <w:marBottom w:val="0"/>
                  <w:divBdr>
                    <w:top w:val="none" w:sz="0" w:space="0" w:color="auto"/>
                    <w:left w:val="none" w:sz="0" w:space="0" w:color="auto"/>
                    <w:bottom w:val="none" w:sz="0" w:space="0" w:color="auto"/>
                    <w:right w:val="none" w:sz="0" w:space="0" w:color="auto"/>
                  </w:divBdr>
                </w:div>
                <w:div w:id="742685093">
                  <w:marLeft w:val="0"/>
                  <w:marRight w:val="0"/>
                  <w:marTop w:val="0"/>
                  <w:marBottom w:val="0"/>
                  <w:divBdr>
                    <w:top w:val="none" w:sz="0" w:space="0" w:color="auto"/>
                    <w:left w:val="none" w:sz="0" w:space="0" w:color="auto"/>
                    <w:bottom w:val="none" w:sz="0" w:space="0" w:color="auto"/>
                    <w:right w:val="none" w:sz="0" w:space="0" w:color="auto"/>
                  </w:divBdr>
                </w:div>
                <w:div w:id="1386181822">
                  <w:marLeft w:val="0"/>
                  <w:marRight w:val="0"/>
                  <w:marTop w:val="0"/>
                  <w:marBottom w:val="0"/>
                  <w:divBdr>
                    <w:top w:val="none" w:sz="0" w:space="0" w:color="auto"/>
                    <w:left w:val="none" w:sz="0" w:space="0" w:color="auto"/>
                    <w:bottom w:val="none" w:sz="0" w:space="0" w:color="auto"/>
                    <w:right w:val="none" w:sz="0" w:space="0" w:color="auto"/>
                  </w:divBdr>
                </w:div>
                <w:div w:id="1306200223">
                  <w:marLeft w:val="0"/>
                  <w:marRight w:val="0"/>
                  <w:marTop w:val="0"/>
                  <w:marBottom w:val="0"/>
                  <w:divBdr>
                    <w:top w:val="none" w:sz="0" w:space="0" w:color="auto"/>
                    <w:left w:val="none" w:sz="0" w:space="0" w:color="auto"/>
                    <w:bottom w:val="none" w:sz="0" w:space="0" w:color="auto"/>
                    <w:right w:val="none" w:sz="0" w:space="0" w:color="auto"/>
                  </w:divBdr>
                </w:div>
                <w:div w:id="1465006373">
                  <w:marLeft w:val="0"/>
                  <w:marRight w:val="0"/>
                  <w:marTop w:val="0"/>
                  <w:marBottom w:val="0"/>
                  <w:divBdr>
                    <w:top w:val="none" w:sz="0" w:space="0" w:color="auto"/>
                    <w:left w:val="none" w:sz="0" w:space="0" w:color="auto"/>
                    <w:bottom w:val="none" w:sz="0" w:space="0" w:color="auto"/>
                    <w:right w:val="none" w:sz="0" w:space="0" w:color="auto"/>
                  </w:divBdr>
                </w:div>
                <w:div w:id="17152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8932">
          <w:marLeft w:val="0"/>
          <w:marRight w:val="0"/>
          <w:marTop w:val="570"/>
          <w:marBottom w:val="0"/>
          <w:divBdr>
            <w:top w:val="single" w:sz="6" w:space="0" w:color="AAAAAA"/>
            <w:left w:val="single" w:sz="6" w:space="0" w:color="5F5F5F"/>
            <w:bottom w:val="single" w:sz="6" w:space="0" w:color="5F5F5F"/>
            <w:right w:val="single" w:sz="6" w:space="0" w:color="5F5F5F"/>
          </w:divBdr>
          <w:divsChild>
            <w:div w:id="375786833">
              <w:marLeft w:val="0"/>
              <w:marRight w:val="0"/>
              <w:marTop w:val="0"/>
              <w:marBottom w:val="0"/>
              <w:divBdr>
                <w:top w:val="none" w:sz="0" w:space="0" w:color="auto"/>
                <w:left w:val="none" w:sz="0" w:space="0" w:color="auto"/>
                <w:bottom w:val="none" w:sz="0" w:space="0" w:color="auto"/>
                <w:right w:val="none" w:sz="0" w:space="0" w:color="auto"/>
              </w:divBdr>
              <w:divsChild>
                <w:div w:id="1088041160">
                  <w:marLeft w:val="0"/>
                  <w:marRight w:val="0"/>
                  <w:marTop w:val="0"/>
                  <w:marBottom w:val="0"/>
                  <w:divBdr>
                    <w:top w:val="none" w:sz="0" w:space="0" w:color="auto"/>
                    <w:left w:val="none" w:sz="0" w:space="0" w:color="auto"/>
                    <w:bottom w:val="none" w:sz="0" w:space="0" w:color="auto"/>
                    <w:right w:val="none" w:sz="0" w:space="0" w:color="auto"/>
                  </w:divBdr>
                </w:div>
                <w:div w:id="2130390207">
                  <w:marLeft w:val="0"/>
                  <w:marRight w:val="0"/>
                  <w:marTop w:val="0"/>
                  <w:marBottom w:val="0"/>
                  <w:divBdr>
                    <w:top w:val="none" w:sz="0" w:space="0" w:color="auto"/>
                    <w:left w:val="none" w:sz="0" w:space="0" w:color="auto"/>
                    <w:bottom w:val="none" w:sz="0" w:space="0" w:color="auto"/>
                    <w:right w:val="none" w:sz="0" w:space="0" w:color="auto"/>
                  </w:divBdr>
                </w:div>
                <w:div w:id="494763650">
                  <w:marLeft w:val="0"/>
                  <w:marRight w:val="0"/>
                  <w:marTop w:val="0"/>
                  <w:marBottom w:val="0"/>
                  <w:divBdr>
                    <w:top w:val="none" w:sz="0" w:space="0" w:color="auto"/>
                    <w:left w:val="none" w:sz="0" w:space="0" w:color="auto"/>
                    <w:bottom w:val="none" w:sz="0" w:space="0" w:color="auto"/>
                    <w:right w:val="none" w:sz="0" w:space="0" w:color="auto"/>
                  </w:divBdr>
                </w:div>
                <w:div w:id="1643457703">
                  <w:marLeft w:val="0"/>
                  <w:marRight w:val="0"/>
                  <w:marTop w:val="0"/>
                  <w:marBottom w:val="0"/>
                  <w:divBdr>
                    <w:top w:val="none" w:sz="0" w:space="0" w:color="auto"/>
                    <w:left w:val="none" w:sz="0" w:space="0" w:color="auto"/>
                    <w:bottom w:val="none" w:sz="0" w:space="0" w:color="auto"/>
                    <w:right w:val="none" w:sz="0" w:space="0" w:color="auto"/>
                  </w:divBdr>
                </w:div>
                <w:div w:id="1345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1313">
          <w:marLeft w:val="0"/>
          <w:marRight w:val="0"/>
          <w:marTop w:val="570"/>
          <w:marBottom w:val="0"/>
          <w:divBdr>
            <w:top w:val="single" w:sz="6" w:space="0" w:color="AAAAAA"/>
            <w:left w:val="single" w:sz="6" w:space="0" w:color="5F5F5F"/>
            <w:bottom w:val="single" w:sz="6" w:space="0" w:color="5F5F5F"/>
            <w:right w:val="single" w:sz="6" w:space="0" w:color="5F5F5F"/>
          </w:divBdr>
          <w:divsChild>
            <w:div w:id="1676422940">
              <w:marLeft w:val="0"/>
              <w:marRight w:val="0"/>
              <w:marTop w:val="0"/>
              <w:marBottom w:val="0"/>
              <w:divBdr>
                <w:top w:val="none" w:sz="0" w:space="0" w:color="auto"/>
                <w:left w:val="none" w:sz="0" w:space="0" w:color="auto"/>
                <w:bottom w:val="none" w:sz="0" w:space="0" w:color="auto"/>
                <w:right w:val="none" w:sz="0" w:space="0" w:color="auto"/>
              </w:divBdr>
              <w:divsChild>
                <w:div w:id="1057124484">
                  <w:marLeft w:val="0"/>
                  <w:marRight w:val="0"/>
                  <w:marTop w:val="0"/>
                  <w:marBottom w:val="0"/>
                  <w:divBdr>
                    <w:top w:val="none" w:sz="0" w:space="0" w:color="auto"/>
                    <w:left w:val="none" w:sz="0" w:space="0" w:color="auto"/>
                    <w:bottom w:val="none" w:sz="0" w:space="0" w:color="auto"/>
                    <w:right w:val="none" w:sz="0" w:space="0" w:color="auto"/>
                  </w:divBdr>
                </w:div>
                <w:div w:id="322896321">
                  <w:marLeft w:val="0"/>
                  <w:marRight w:val="0"/>
                  <w:marTop w:val="0"/>
                  <w:marBottom w:val="0"/>
                  <w:divBdr>
                    <w:top w:val="none" w:sz="0" w:space="0" w:color="auto"/>
                    <w:left w:val="none" w:sz="0" w:space="0" w:color="auto"/>
                    <w:bottom w:val="none" w:sz="0" w:space="0" w:color="auto"/>
                    <w:right w:val="none" w:sz="0" w:space="0" w:color="auto"/>
                  </w:divBdr>
                </w:div>
                <w:div w:id="1477641999">
                  <w:marLeft w:val="0"/>
                  <w:marRight w:val="0"/>
                  <w:marTop w:val="0"/>
                  <w:marBottom w:val="0"/>
                  <w:divBdr>
                    <w:top w:val="none" w:sz="0" w:space="0" w:color="auto"/>
                    <w:left w:val="none" w:sz="0" w:space="0" w:color="auto"/>
                    <w:bottom w:val="none" w:sz="0" w:space="0" w:color="auto"/>
                    <w:right w:val="none" w:sz="0" w:space="0" w:color="auto"/>
                  </w:divBdr>
                </w:div>
                <w:div w:id="12034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3931">
          <w:marLeft w:val="0"/>
          <w:marRight w:val="0"/>
          <w:marTop w:val="570"/>
          <w:marBottom w:val="0"/>
          <w:divBdr>
            <w:top w:val="single" w:sz="6" w:space="0" w:color="AAAAAA"/>
            <w:left w:val="single" w:sz="6" w:space="0" w:color="5F5F5F"/>
            <w:bottom w:val="single" w:sz="6" w:space="0" w:color="5F5F5F"/>
            <w:right w:val="single" w:sz="6" w:space="0" w:color="5F5F5F"/>
          </w:divBdr>
          <w:divsChild>
            <w:div w:id="1478036687">
              <w:marLeft w:val="0"/>
              <w:marRight w:val="0"/>
              <w:marTop w:val="0"/>
              <w:marBottom w:val="0"/>
              <w:divBdr>
                <w:top w:val="none" w:sz="0" w:space="0" w:color="auto"/>
                <w:left w:val="none" w:sz="0" w:space="0" w:color="auto"/>
                <w:bottom w:val="none" w:sz="0" w:space="0" w:color="auto"/>
                <w:right w:val="none" w:sz="0" w:space="0" w:color="auto"/>
              </w:divBdr>
              <w:divsChild>
                <w:div w:id="1476684226">
                  <w:marLeft w:val="0"/>
                  <w:marRight w:val="0"/>
                  <w:marTop w:val="0"/>
                  <w:marBottom w:val="0"/>
                  <w:divBdr>
                    <w:top w:val="none" w:sz="0" w:space="0" w:color="auto"/>
                    <w:left w:val="none" w:sz="0" w:space="0" w:color="auto"/>
                    <w:bottom w:val="none" w:sz="0" w:space="0" w:color="auto"/>
                    <w:right w:val="none" w:sz="0" w:space="0" w:color="auto"/>
                  </w:divBdr>
                  <w:divsChild>
                    <w:div w:id="1530948841">
                      <w:marLeft w:val="0"/>
                      <w:marRight w:val="0"/>
                      <w:marTop w:val="0"/>
                      <w:marBottom w:val="0"/>
                      <w:divBdr>
                        <w:top w:val="none" w:sz="0" w:space="0" w:color="auto"/>
                        <w:left w:val="none" w:sz="0" w:space="0" w:color="auto"/>
                        <w:bottom w:val="none" w:sz="0" w:space="0" w:color="auto"/>
                        <w:right w:val="none" w:sz="0" w:space="0" w:color="auto"/>
                      </w:divBdr>
                      <w:divsChild>
                        <w:div w:id="1416433387">
                          <w:marLeft w:val="0"/>
                          <w:marRight w:val="0"/>
                          <w:marTop w:val="0"/>
                          <w:marBottom w:val="0"/>
                          <w:divBdr>
                            <w:top w:val="none" w:sz="0" w:space="0" w:color="auto"/>
                            <w:left w:val="none" w:sz="0" w:space="0" w:color="auto"/>
                            <w:bottom w:val="none" w:sz="0" w:space="0" w:color="auto"/>
                            <w:right w:val="none" w:sz="0" w:space="0" w:color="auto"/>
                          </w:divBdr>
                          <w:divsChild>
                            <w:div w:id="1606384724">
                              <w:marLeft w:val="0"/>
                              <w:marRight w:val="0"/>
                              <w:marTop w:val="0"/>
                              <w:marBottom w:val="0"/>
                              <w:divBdr>
                                <w:top w:val="none" w:sz="0" w:space="0" w:color="auto"/>
                                <w:left w:val="none" w:sz="0" w:space="0" w:color="auto"/>
                                <w:bottom w:val="none" w:sz="0" w:space="0" w:color="auto"/>
                                <w:right w:val="none" w:sz="0" w:space="0" w:color="auto"/>
                              </w:divBdr>
                              <w:divsChild>
                                <w:div w:id="830677220">
                                  <w:marLeft w:val="0"/>
                                  <w:marRight w:val="0"/>
                                  <w:marTop w:val="0"/>
                                  <w:marBottom w:val="0"/>
                                  <w:divBdr>
                                    <w:top w:val="none" w:sz="0" w:space="0" w:color="auto"/>
                                    <w:left w:val="none" w:sz="0" w:space="0" w:color="auto"/>
                                    <w:bottom w:val="none" w:sz="0" w:space="0" w:color="auto"/>
                                    <w:right w:val="none" w:sz="0" w:space="0" w:color="auto"/>
                                  </w:divBdr>
                                  <w:divsChild>
                                    <w:div w:id="1436443795">
                                      <w:marLeft w:val="0"/>
                                      <w:marRight w:val="0"/>
                                      <w:marTop w:val="0"/>
                                      <w:marBottom w:val="0"/>
                                      <w:divBdr>
                                        <w:top w:val="single" w:sz="6" w:space="0" w:color="555555"/>
                                        <w:left w:val="single" w:sz="6" w:space="0" w:color="555555"/>
                                        <w:bottom w:val="single" w:sz="6" w:space="0" w:color="555555"/>
                                        <w:right w:val="single" w:sz="6" w:space="0" w:color="555555"/>
                                      </w:divBdr>
                                      <w:divsChild>
                                        <w:div w:id="491799802">
                                          <w:marLeft w:val="0"/>
                                          <w:marRight w:val="0"/>
                                          <w:marTop w:val="0"/>
                                          <w:marBottom w:val="0"/>
                                          <w:divBdr>
                                            <w:top w:val="none" w:sz="0" w:space="0" w:color="auto"/>
                                            <w:left w:val="none" w:sz="0" w:space="0" w:color="auto"/>
                                            <w:bottom w:val="none" w:sz="0" w:space="0" w:color="auto"/>
                                            <w:right w:val="none" w:sz="0" w:space="0" w:color="auto"/>
                                          </w:divBdr>
                                        </w:div>
                                      </w:divsChild>
                                    </w:div>
                                    <w:div w:id="2045595463">
                                      <w:marLeft w:val="60"/>
                                      <w:marRight w:val="60"/>
                                      <w:marTop w:val="0"/>
                                      <w:marBottom w:val="0"/>
                                      <w:divBdr>
                                        <w:top w:val="none" w:sz="0" w:space="0" w:color="auto"/>
                                        <w:left w:val="none" w:sz="0" w:space="0" w:color="auto"/>
                                        <w:bottom w:val="none" w:sz="0" w:space="0" w:color="auto"/>
                                        <w:right w:val="none" w:sz="0" w:space="0" w:color="auto"/>
                                      </w:divBdr>
                                    </w:div>
                                    <w:div w:id="1856967202">
                                      <w:marLeft w:val="0"/>
                                      <w:marRight w:val="30"/>
                                      <w:marTop w:val="0"/>
                                      <w:marBottom w:val="0"/>
                                      <w:divBdr>
                                        <w:top w:val="none" w:sz="0" w:space="0" w:color="auto"/>
                                        <w:left w:val="none" w:sz="0" w:space="0" w:color="auto"/>
                                        <w:bottom w:val="none" w:sz="0" w:space="0" w:color="auto"/>
                                        <w:right w:val="none" w:sz="0" w:space="0" w:color="auto"/>
                                      </w:divBdr>
                                    </w:div>
                                    <w:div w:id="1577126944">
                                      <w:marLeft w:val="0"/>
                                      <w:marRight w:val="0"/>
                                      <w:marTop w:val="100"/>
                                      <w:marBottom w:val="100"/>
                                      <w:divBdr>
                                        <w:top w:val="none" w:sz="0" w:space="0" w:color="auto"/>
                                        <w:left w:val="none" w:sz="0" w:space="0" w:color="auto"/>
                                        <w:bottom w:val="none" w:sz="0" w:space="0" w:color="auto"/>
                                        <w:right w:val="none" w:sz="0" w:space="0" w:color="auto"/>
                                      </w:divBdr>
                                      <w:divsChild>
                                        <w:div w:id="853762589">
                                          <w:marLeft w:val="0"/>
                                          <w:marRight w:val="0"/>
                                          <w:marTop w:val="0"/>
                                          <w:marBottom w:val="0"/>
                                          <w:divBdr>
                                            <w:top w:val="none" w:sz="0" w:space="0" w:color="auto"/>
                                            <w:left w:val="none" w:sz="0" w:space="0" w:color="auto"/>
                                            <w:bottom w:val="none" w:sz="0" w:space="0" w:color="auto"/>
                                            <w:right w:val="none" w:sz="0" w:space="0" w:color="auto"/>
                                          </w:divBdr>
                                        </w:div>
                                        <w:div w:id="476068950">
                                          <w:marLeft w:val="0"/>
                                          <w:marRight w:val="0"/>
                                          <w:marTop w:val="0"/>
                                          <w:marBottom w:val="0"/>
                                          <w:divBdr>
                                            <w:top w:val="none" w:sz="0" w:space="0" w:color="auto"/>
                                            <w:left w:val="none" w:sz="0" w:space="0" w:color="auto"/>
                                            <w:bottom w:val="none" w:sz="0" w:space="0" w:color="auto"/>
                                            <w:right w:val="none" w:sz="0" w:space="0" w:color="auto"/>
                                          </w:divBdr>
                                        </w:div>
                                        <w:div w:id="439952550">
                                          <w:marLeft w:val="0"/>
                                          <w:marRight w:val="0"/>
                                          <w:marTop w:val="60"/>
                                          <w:marBottom w:val="0"/>
                                          <w:divBdr>
                                            <w:top w:val="none" w:sz="0" w:space="0" w:color="auto"/>
                                            <w:left w:val="none" w:sz="0" w:space="0" w:color="auto"/>
                                            <w:bottom w:val="none" w:sz="0" w:space="0" w:color="auto"/>
                                            <w:right w:val="none" w:sz="0" w:space="0" w:color="auto"/>
                                          </w:divBdr>
                                          <w:divsChild>
                                            <w:div w:id="1514298695">
                                              <w:marLeft w:val="0"/>
                                              <w:marRight w:val="150"/>
                                              <w:marTop w:val="0"/>
                                              <w:marBottom w:val="0"/>
                                              <w:divBdr>
                                                <w:top w:val="none" w:sz="0" w:space="0" w:color="auto"/>
                                                <w:left w:val="none" w:sz="0" w:space="0" w:color="auto"/>
                                                <w:bottom w:val="none" w:sz="0" w:space="0" w:color="auto"/>
                                                <w:right w:val="none" w:sz="0" w:space="0" w:color="auto"/>
                                              </w:divBdr>
                                            </w:div>
                                          </w:divsChild>
                                        </w:div>
                                        <w:div w:id="399791645">
                                          <w:marLeft w:val="0"/>
                                          <w:marRight w:val="0"/>
                                          <w:marTop w:val="0"/>
                                          <w:marBottom w:val="0"/>
                                          <w:divBdr>
                                            <w:top w:val="none" w:sz="0" w:space="0" w:color="auto"/>
                                            <w:left w:val="none" w:sz="0" w:space="0" w:color="auto"/>
                                            <w:bottom w:val="none" w:sz="0" w:space="0" w:color="auto"/>
                                            <w:right w:val="none" w:sz="0" w:space="0" w:color="auto"/>
                                          </w:divBdr>
                                          <w:divsChild>
                                            <w:div w:id="241524019">
                                              <w:marLeft w:val="0"/>
                                              <w:marRight w:val="0"/>
                                              <w:marTop w:val="0"/>
                                              <w:marBottom w:val="0"/>
                                              <w:divBdr>
                                                <w:top w:val="none" w:sz="0" w:space="0" w:color="auto"/>
                                                <w:left w:val="none" w:sz="0" w:space="0" w:color="auto"/>
                                                <w:bottom w:val="none" w:sz="0" w:space="0" w:color="auto"/>
                                                <w:right w:val="none" w:sz="0" w:space="0" w:color="auto"/>
                                              </w:divBdr>
                                            </w:div>
                                            <w:div w:id="325519643">
                                              <w:marLeft w:val="0"/>
                                              <w:marRight w:val="0"/>
                                              <w:marTop w:val="0"/>
                                              <w:marBottom w:val="0"/>
                                              <w:divBdr>
                                                <w:top w:val="none" w:sz="0" w:space="0" w:color="auto"/>
                                                <w:left w:val="none" w:sz="0" w:space="0" w:color="auto"/>
                                                <w:bottom w:val="none" w:sz="0" w:space="0" w:color="auto"/>
                                                <w:right w:val="none" w:sz="0" w:space="0" w:color="auto"/>
                                              </w:divBdr>
                                            </w:div>
                                            <w:div w:id="18522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384511">
          <w:marLeft w:val="0"/>
          <w:marRight w:val="0"/>
          <w:marTop w:val="570"/>
          <w:marBottom w:val="0"/>
          <w:divBdr>
            <w:top w:val="single" w:sz="6" w:space="0" w:color="AAAAAA"/>
            <w:left w:val="single" w:sz="6" w:space="0" w:color="5F5F5F"/>
            <w:bottom w:val="single" w:sz="6" w:space="0" w:color="5F5F5F"/>
            <w:right w:val="single" w:sz="6" w:space="0" w:color="5F5F5F"/>
          </w:divBdr>
          <w:divsChild>
            <w:div w:id="174005381">
              <w:marLeft w:val="0"/>
              <w:marRight w:val="0"/>
              <w:marTop w:val="0"/>
              <w:marBottom w:val="0"/>
              <w:divBdr>
                <w:top w:val="none" w:sz="0" w:space="0" w:color="auto"/>
                <w:left w:val="none" w:sz="0" w:space="0" w:color="auto"/>
                <w:bottom w:val="none" w:sz="0" w:space="0" w:color="auto"/>
                <w:right w:val="none" w:sz="0" w:space="0" w:color="auto"/>
              </w:divBdr>
              <w:divsChild>
                <w:div w:id="2068648121">
                  <w:marLeft w:val="0"/>
                  <w:marRight w:val="0"/>
                  <w:marTop w:val="0"/>
                  <w:marBottom w:val="0"/>
                  <w:divBdr>
                    <w:top w:val="none" w:sz="0" w:space="0" w:color="auto"/>
                    <w:left w:val="none" w:sz="0" w:space="0" w:color="auto"/>
                    <w:bottom w:val="none" w:sz="0" w:space="0" w:color="auto"/>
                    <w:right w:val="none" w:sz="0" w:space="0" w:color="auto"/>
                  </w:divBdr>
                  <w:divsChild>
                    <w:div w:id="2117210243">
                      <w:marLeft w:val="0"/>
                      <w:marRight w:val="0"/>
                      <w:marTop w:val="0"/>
                      <w:marBottom w:val="0"/>
                      <w:divBdr>
                        <w:top w:val="none" w:sz="0" w:space="0" w:color="auto"/>
                        <w:left w:val="none" w:sz="0" w:space="0" w:color="auto"/>
                        <w:bottom w:val="none" w:sz="0" w:space="0" w:color="auto"/>
                        <w:right w:val="none" w:sz="0" w:space="0" w:color="auto"/>
                      </w:divBdr>
                      <w:divsChild>
                        <w:div w:id="76830366">
                          <w:marLeft w:val="0"/>
                          <w:marRight w:val="0"/>
                          <w:marTop w:val="0"/>
                          <w:marBottom w:val="0"/>
                          <w:divBdr>
                            <w:top w:val="none" w:sz="0" w:space="0" w:color="auto"/>
                            <w:left w:val="none" w:sz="0" w:space="0" w:color="auto"/>
                            <w:bottom w:val="none" w:sz="0" w:space="0" w:color="auto"/>
                            <w:right w:val="none" w:sz="0" w:space="0" w:color="auto"/>
                          </w:divBdr>
                          <w:divsChild>
                            <w:div w:id="2107337819">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617447634">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811900686">
      <w:bodyDiv w:val="1"/>
      <w:marLeft w:val="0"/>
      <w:marRight w:val="0"/>
      <w:marTop w:val="0"/>
      <w:marBottom w:val="0"/>
      <w:divBdr>
        <w:top w:val="none" w:sz="0" w:space="0" w:color="auto"/>
        <w:left w:val="none" w:sz="0" w:space="0" w:color="auto"/>
        <w:bottom w:val="none" w:sz="0" w:space="0" w:color="auto"/>
        <w:right w:val="none" w:sz="0" w:space="0" w:color="auto"/>
      </w:divBdr>
      <w:divsChild>
        <w:div w:id="1924679022">
          <w:marLeft w:val="0"/>
          <w:marRight w:val="0"/>
          <w:marTop w:val="0"/>
          <w:marBottom w:val="0"/>
          <w:divBdr>
            <w:top w:val="none" w:sz="0" w:space="0" w:color="auto"/>
            <w:left w:val="none" w:sz="0" w:space="0" w:color="auto"/>
            <w:bottom w:val="none" w:sz="0" w:space="0" w:color="auto"/>
            <w:right w:val="none" w:sz="0" w:space="0" w:color="auto"/>
          </w:divBdr>
          <w:divsChild>
            <w:div w:id="1282540487">
              <w:marLeft w:val="0"/>
              <w:marRight w:val="0"/>
              <w:marTop w:val="0"/>
              <w:marBottom w:val="0"/>
              <w:divBdr>
                <w:top w:val="none" w:sz="0" w:space="0" w:color="auto"/>
                <w:left w:val="none" w:sz="0" w:space="0" w:color="auto"/>
                <w:bottom w:val="none" w:sz="0" w:space="0" w:color="auto"/>
                <w:right w:val="none" w:sz="0" w:space="0" w:color="auto"/>
              </w:divBdr>
            </w:div>
          </w:divsChild>
        </w:div>
        <w:div w:id="731076945">
          <w:marLeft w:val="0"/>
          <w:marRight w:val="0"/>
          <w:marTop w:val="0"/>
          <w:marBottom w:val="0"/>
          <w:divBdr>
            <w:top w:val="none" w:sz="0" w:space="0" w:color="auto"/>
            <w:left w:val="none" w:sz="0" w:space="0" w:color="auto"/>
            <w:bottom w:val="none" w:sz="0" w:space="0" w:color="auto"/>
            <w:right w:val="none" w:sz="0" w:space="0" w:color="auto"/>
          </w:divBdr>
          <w:divsChild>
            <w:div w:id="708460266">
              <w:marLeft w:val="0"/>
              <w:marRight w:val="0"/>
              <w:marTop w:val="0"/>
              <w:marBottom w:val="0"/>
              <w:divBdr>
                <w:top w:val="none" w:sz="0" w:space="0" w:color="auto"/>
                <w:left w:val="none" w:sz="0" w:space="0" w:color="auto"/>
                <w:bottom w:val="none" w:sz="0" w:space="0" w:color="auto"/>
                <w:right w:val="none" w:sz="0" w:space="0" w:color="auto"/>
              </w:divBdr>
            </w:div>
          </w:divsChild>
        </w:div>
        <w:div w:id="1077556470">
          <w:marLeft w:val="0"/>
          <w:marRight w:val="0"/>
          <w:marTop w:val="0"/>
          <w:marBottom w:val="0"/>
          <w:divBdr>
            <w:top w:val="none" w:sz="0" w:space="0" w:color="auto"/>
            <w:left w:val="none" w:sz="0" w:space="0" w:color="auto"/>
            <w:bottom w:val="none" w:sz="0" w:space="0" w:color="auto"/>
            <w:right w:val="none" w:sz="0" w:space="0" w:color="auto"/>
          </w:divBdr>
          <w:divsChild>
            <w:div w:id="406462374">
              <w:marLeft w:val="-225"/>
              <w:marRight w:val="-225"/>
              <w:marTop w:val="0"/>
              <w:marBottom w:val="0"/>
              <w:divBdr>
                <w:top w:val="none" w:sz="0" w:space="0" w:color="auto"/>
                <w:left w:val="none" w:sz="0" w:space="0" w:color="auto"/>
                <w:bottom w:val="none" w:sz="0" w:space="0" w:color="auto"/>
                <w:right w:val="none" w:sz="0" w:space="0" w:color="auto"/>
              </w:divBdr>
              <w:divsChild>
                <w:div w:id="10305956">
                  <w:marLeft w:val="0"/>
                  <w:marRight w:val="0"/>
                  <w:marTop w:val="0"/>
                  <w:marBottom w:val="0"/>
                  <w:divBdr>
                    <w:top w:val="none" w:sz="0" w:space="0" w:color="auto"/>
                    <w:left w:val="none" w:sz="0" w:space="0" w:color="auto"/>
                    <w:bottom w:val="none" w:sz="0" w:space="0" w:color="auto"/>
                    <w:right w:val="none" w:sz="0" w:space="0" w:color="auto"/>
                  </w:divBdr>
                  <w:divsChild>
                    <w:div w:id="289092104">
                      <w:marLeft w:val="0"/>
                      <w:marRight w:val="0"/>
                      <w:marTop w:val="0"/>
                      <w:marBottom w:val="0"/>
                      <w:divBdr>
                        <w:top w:val="none" w:sz="0" w:space="0" w:color="auto"/>
                        <w:left w:val="none" w:sz="0" w:space="0" w:color="auto"/>
                        <w:bottom w:val="none" w:sz="0" w:space="0" w:color="auto"/>
                        <w:right w:val="none" w:sz="0" w:space="0" w:color="auto"/>
                      </w:divBdr>
                    </w:div>
                  </w:divsChild>
                </w:div>
                <w:div w:id="1854344664">
                  <w:marLeft w:val="0"/>
                  <w:marRight w:val="0"/>
                  <w:marTop w:val="0"/>
                  <w:marBottom w:val="0"/>
                  <w:divBdr>
                    <w:top w:val="none" w:sz="0" w:space="0" w:color="auto"/>
                    <w:left w:val="none" w:sz="0" w:space="0" w:color="auto"/>
                    <w:bottom w:val="none" w:sz="0" w:space="0" w:color="auto"/>
                    <w:right w:val="none" w:sz="0" w:space="0" w:color="auto"/>
                  </w:divBdr>
                  <w:divsChild>
                    <w:div w:id="779571125">
                      <w:marLeft w:val="-225"/>
                      <w:marRight w:val="-225"/>
                      <w:marTop w:val="0"/>
                      <w:marBottom w:val="0"/>
                      <w:divBdr>
                        <w:top w:val="none" w:sz="0" w:space="0" w:color="auto"/>
                        <w:left w:val="none" w:sz="0" w:space="0" w:color="auto"/>
                        <w:bottom w:val="none" w:sz="0" w:space="0" w:color="auto"/>
                        <w:right w:val="none" w:sz="0" w:space="0" w:color="auto"/>
                      </w:divBdr>
                      <w:divsChild>
                        <w:div w:id="2705201">
                          <w:marLeft w:val="0"/>
                          <w:marRight w:val="0"/>
                          <w:marTop w:val="0"/>
                          <w:marBottom w:val="0"/>
                          <w:divBdr>
                            <w:top w:val="none" w:sz="0" w:space="0" w:color="auto"/>
                            <w:left w:val="none" w:sz="0" w:space="0" w:color="auto"/>
                            <w:bottom w:val="none" w:sz="0" w:space="0" w:color="auto"/>
                            <w:right w:val="none" w:sz="0" w:space="0" w:color="auto"/>
                          </w:divBdr>
                          <w:divsChild>
                            <w:div w:id="708798568">
                              <w:marLeft w:val="0"/>
                              <w:marRight w:val="0"/>
                              <w:marTop w:val="0"/>
                              <w:marBottom w:val="0"/>
                              <w:divBdr>
                                <w:top w:val="none" w:sz="0" w:space="0" w:color="auto"/>
                                <w:left w:val="none" w:sz="0" w:space="0" w:color="auto"/>
                                <w:bottom w:val="none" w:sz="0" w:space="0" w:color="auto"/>
                                <w:right w:val="none" w:sz="0" w:space="0" w:color="auto"/>
                              </w:divBdr>
                              <w:divsChild>
                                <w:div w:id="1592275753">
                                  <w:marLeft w:val="0"/>
                                  <w:marRight w:val="0"/>
                                  <w:marTop w:val="0"/>
                                  <w:marBottom w:val="0"/>
                                  <w:divBdr>
                                    <w:top w:val="none" w:sz="0" w:space="0" w:color="auto"/>
                                    <w:left w:val="none" w:sz="0" w:space="0" w:color="auto"/>
                                    <w:bottom w:val="none" w:sz="0" w:space="0" w:color="auto"/>
                                    <w:right w:val="none" w:sz="0" w:space="0" w:color="auto"/>
                                  </w:divBdr>
                                </w:div>
                                <w:div w:id="1639072486">
                                  <w:marLeft w:val="0"/>
                                  <w:marRight w:val="0"/>
                                  <w:marTop w:val="180"/>
                                  <w:marBottom w:val="180"/>
                                  <w:divBdr>
                                    <w:top w:val="single" w:sz="6" w:space="7" w:color="EBEBEB"/>
                                    <w:left w:val="single" w:sz="6" w:space="7" w:color="EBEBEB"/>
                                    <w:bottom w:val="single" w:sz="6" w:space="7" w:color="EBEBEB"/>
                                    <w:right w:val="single" w:sz="6" w:space="7" w:color="EBEBEB"/>
                                  </w:divBdr>
                                  <w:divsChild>
                                    <w:div w:id="1030373390">
                                      <w:marLeft w:val="0"/>
                                      <w:marRight w:val="0"/>
                                      <w:marTop w:val="0"/>
                                      <w:marBottom w:val="0"/>
                                      <w:divBdr>
                                        <w:top w:val="none" w:sz="0" w:space="0" w:color="auto"/>
                                        <w:left w:val="single" w:sz="24" w:space="7" w:color="8AC007"/>
                                        <w:bottom w:val="none" w:sz="0" w:space="0" w:color="auto"/>
                                        <w:right w:val="none" w:sz="0" w:space="0" w:color="auto"/>
                                      </w:divBdr>
                                    </w:div>
                                  </w:divsChild>
                                </w:div>
                                <w:div w:id="2030326776">
                                  <w:marLeft w:val="0"/>
                                  <w:marRight w:val="0"/>
                                  <w:marTop w:val="180"/>
                                  <w:marBottom w:val="180"/>
                                  <w:divBdr>
                                    <w:top w:val="single" w:sz="6" w:space="7" w:color="EBEBEB"/>
                                    <w:left w:val="single" w:sz="6" w:space="7" w:color="EBEBEB"/>
                                    <w:bottom w:val="single" w:sz="6" w:space="7" w:color="EBEBEB"/>
                                    <w:right w:val="single" w:sz="6" w:space="7" w:color="EBEBEB"/>
                                  </w:divBdr>
                                  <w:divsChild>
                                    <w:div w:id="2110543314">
                                      <w:marLeft w:val="0"/>
                                      <w:marRight w:val="0"/>
                                      <w:marTop w:val="0"/>
                                      <w:marBottom w:val="0"/>
                                      <w:divBdr>
                                        <w:top w:val="none" w:sz="0" w:space="0" w:color="auto"/>
                                        <w:left w:val="single" w:sz="24" w:space="7" w:color="8AC007"/>
                                        <w:bottom w:val="none" w:sz="0" w:space="0" w:color="auto"/>
                                        <w:right w:val="none" w:sz="0" w:space="0" w:color="auto"/>
                                      </w:divBdr>
                                    </w:div>
                                  </w:divsChild>
                                </w:div>
                                <w:div w:id="727611507">
                                  <w:marLeft w:val="0"/>
                                  <w:marRight w:val="0"/>
                                  <w:marTop w:val="180"/>
                                  <w:marBottom w:val="180"/>
                                  <w:divBdr>
                                    <w:top w:val="single" w:sz="6" w:space="7" w:color="EBEBEB"/>
                                    <w:left w:val="single" w:sz="6" w:space="7" w:color="EBEBEB"/>
                                    <w:bottom w:val="single" w:sz="6" w:space="7" w:color="EBEBEB"/>
                                    <w:right w:val="single" w:sz="6" w:space="7" w:color="EBEBEB"/>
                                  </w:divBdr>
                                  <w:divsChild>
                                    <w:div w:id="2094819690">
                                      <w:marLeft w:val="0"/>
                                      <w:marRight w:val="0"/>
                                      <w:marTop w:val="0"/>
                                      <w:marBottom w:val="0"/>
                                      <w:divBdr>
                                        <w:top w:val="none" w:sz="0" w:space="0" w:color="auto"/>
                                        <w:left w:val="single" w:sz="24" w:space="7" w:color="8AC007"/>
                                        <w:bottom w:val="none" w:sz="0" w:space="0" w:color="auto"/>
                                        <w:right w:val="none" w:sz="0" w:space="0" w:color="auto"/>
                                      </w:divBdr>
                                    </w:div>
                                  </w:divsChild>
                                </w:div>
                                <w:div w:id="1497963863">
                                  <w:marLeft w:val="0"/>
                                  <w:marRight w:val="0"/>
                                  <w:marTop w:val="180"/>
                                  <w:marBottom w:val="180"/>
                                  <w:divBdr>
                                    <w:top w:val="single" w:sz="6" w:space="7" w:color="EBEBEB"/>
                                    <w:left w:val="single" w:sz="6" w:space="7" w:color="EBEBEB"/>
                                    <w:bottom w:val="single" w:sz="6" w:space="7" w:color="EBEBEB"/>
                                    <w:right w:val="single" w:sz="6" w:space="7" w:color="EBEBEB"/>
                                  </w:divBdr>
                                  <w:divsChild>
                                    <w:div w:id="151141449">
                                      <w:marLeft w:val="0"/>
                                      <w:marRight w:val="0"/>
                                      <w:marTop w:val="0"/>
                                      <w:marBottom w:val="0"/>
                                      <w:divBdr>
                                        <w:top w:val="none" w:sz="0" w:space="0" w:color="auto"/>
                                        <w:left w:val="single" w:sz="24" w:space="7" w:color="8AC007"/>
                                        <w:bottom w:val="none" w:sz="0" w:space="0" w:color="auto"/>
                                        <w:right w:val="none" w:sz="0" w:space="0" w:color="auto"/>
                                      </w:divBdr>
                                    </w:div>
                                  </w:divsChild>
                                </w:div>
                                <w:div w:id="545988241">
                                  <w:marLeft w:val="0"/>
                                  <w:marRight w:val="0"/>
                                  <w:marTop w:val="180"/>
                                  <w:marBottom w:val="180"/>
                                  <w:divBdr>
                                    <w:top w:val="single" w:sz="6" w:space="7" w:color="EBEBEB"/>
                                    <w:left w:val="single" w:sz="6" w:space="7" w:color="EBEBEB"/>
                                    <w:bottom w:val="single" w:sz="6" w:space="7" w:color="EBEBEB"/>
                                    <w:right w:val="single" w:sz="6" w:space="7" w:color="EBEBEB"/>
                                  </w:divBdr>
                                  <w:divsChild>
                                    <w:div w:id="792871237">
                                      <w:marLeft w:val="0"/>
                                      <w:marRight w:val="0"/>
                                      <w:marTop w:val="0"/>
                                      <w:marBottom w:val="0"/>
                                      <w:divBdr>
                                        <w:top w:val="none" w:sz="0" w:space="0" w:color="auto"/>
                                        <w:left w:val="single" w:sz="24" w:space="7" w:color="8AC007"/>
                                        <w:bottom w:val="none" w:sz="0" w:space="0" w:color="auto"/>
                                        <w:right w:val="none" w:sz="0" w:space="0" w:color="auto"/>
                                      </w:divBdr>
                                    </w:div>
                                  </w:divsChild>
                                </w:div>
                                <w:div w:id="1802649575">
                                  <w:marLeft w:val="0"/>
                                  <w:marRight w:val="0"/>
                                  <w:marTop w:val="180"/>
                                  <w:marBottom w:val="180"/>
                                  <w:divBdr>
                                    <w:top w:val="single" w:sz="6" w:space="7" w:color="EBEBEB"/>
                                    <w:left w:val="single" w:sz="6" w:space="7" w:color="EBEBEB"/>
                                    <w:bottom w:val="single" w:sz="6" w:space="7" w:color="EBEBEB"/>
                                    <w:right w:val="single" w:sz="6" w:space="7" w:color="EBEBEB"/>
                                  </w:divBdr>
                                  <w:divsChild>
                                    <w:div w:id="774835417">
                                      <w:marLeft w:val="0"/>
                                      <w:marRight w:val="0"/>
                                      <w:marTop w:val="0"/>
                                      <w:marBottom w:val="0"/>
                                      <w:divBdr>
                                        <w:top w:val="none" w:sz="0" w:space="0" w:color="auto"/>
                                        <w:left w:val="single" w:sz="24" w:space="7" w:color="8AC007"/>
                                        <w:bottom w:val="none" w:sz="0" w:space="0" w:color="auto"/>
                                        <w:right w:val="none" w:sz="0" w:space="0" w:color="auto"/>
                                      </w:divBdr>
                                    </w:div>
                                  </w:divsChild>
                                </w:div>
                                <w:div w:id="1100638027">
                                  <w:marLeft w:val="0"/>
                                  <w:marRight w:val="0"/>
                                  <w:marTop w:val="180"/>
                                  <w:marBottom w:val="180"/>
                                  <w:divBdr>
                                    <w:top w:val="single" w:sz="6" w:space="7" w:color="EBEBEB"/>
                                    <w:left w:val="single" w:sz="6" w:space="7" w:color="EBEBEB"/>
                                    <w:bottom w:val="single" w:sz="6" w:space="7" w:color="EBEBEB"/>
                                    <w:right w:val="single" w:sz="6" w:space="7" w:color="EBEBEB"/>
                                  </w:divBdr>
                                  <w:divsChild>
                                    <w:div w:id="660276793">
                                      <w:marLeft w:val="0"/>
                                      <w:marRight w:val="0"/>
                                      <w:marTop w:val="0"/>
                                      <w:marBottom w:val="0"/>
                                      <w:divBdr>
                                        <w:top w:val="none" w:sz="0" w:space="0" w:color="auto"/>
                                        <w:left w:val="single" w:sz="24" w:space="7" w:color="8AC007"/>
                                        <w:bottom w:val="none" w:sz="0" w:space="0" w:color="auto"/>
                                        <w:right w:val="none" w:sz="0" w:space="0" w:color="auto"/>
                                      </w:divBdr>
                                    </w:div>
                                  </w:divsChild>
                                </w:div>
                                <w:div w:id="1189100227">
                                  <w:marLeft w:val="0"/>
                                  <w:marRight w:val="0"/>
                                  <w:marTop w:val="180"/>
                                  <w:marBottom w:val="180"/>
                                  <w:divBdr>
                                    <w:top w:val="single" w:sz="6" w:space="7" w:color="EBEBEB"/>
                                    <w:left w:val="single" w:sz="6" w:space="7" w:color="EBEBEB"/>
                                    <w:bottom w:val="single" w:sz="6" w:space="7" w:color="EBEBEB"/>
                                    <w:right w:val="single" w:sz="6" w:space="7" w:color="EBEBEB"/>
                                  </w:divBdr>
                                  <w:divsChild>
                                    <w:div w:id="1168252455">
                                      <w:marLeft w:val="0"/>
                                      <w:marRight w:val="0"/>
                                      <w:marTop w:val="0"/>
                                      <w:marBottom w:val="0"/>
                                      <w:divBdr>
                                        <w:top w:val="none" w:sz="0" w:space="0" w:color="auto"/>
                                        <w:left w:val="single" w:sz="24" w:space="7" w:color="8AC007"/>
                                        <w:bottom w:val="none" w:sz="0" w:space="0" w:color="auto"/>
                                        <w:right w:val="none" w:sz="0" w:space="0" w:color="auto"/>
                                      </w:divBdr>
                                    </w:div>
                                  </w:divsChild>
                                </w:div>
                                <w:div w:id="725638759">
                                  <w:marLeft w:val="0"/>
                                  <w:marRight w:val="0"/>
                                  <w:marTop w:val="180"/>
                                  <w:marBottom w:val="180"/>
                                  <w:divBdr>
                                    <w:top w:val="single" w:sz="6" w:space="7" w:color="EBEBEB"/>
                                    <w:left w:val="single" w:sz="6" w:space="7" w:color="EBEBEB"/>
                                    <w:bottom w:val="single" w:sz="6" w:space="7" w:color="EBEBEB"/>
                                    <w:right w:val="single" w:sz="6" w:space="7" w:color="EBEBEB"/>
                                  </w:divBdr>
                                  <w:divsChild>
                                    <w:div w:id="1826579454">
                                      <w:marLeft w:val="0"/>
                                      <w:marRight w:val="0"/>
                                      <w:marTop w:val="0"/>
                                      <w:marBottom w:val="0"/>
                                      <w:divBdr>
                                        <w:top w:val="none" w:sz="0" w:space="0" w:color="auto"/>
                                        <w:left w:val="single" w:sz="24" w:space="7" w:color="8AC007"/>
                                        <w:bottom w:val="none" w:sz="0" w:space="0" w:color="auto"/>
                                        <w:right w:val="none" w:sz="0" w:space="0" w:color="auto"/>
                                      </w:divBdr>
                                    </w:div>
                                  </w:divsChild>
                                </w:div>
                                <w:div w:id="1127158097">
                                  <w:marLeft w:val="0"/>
                                  <w:marRight w:val="0"/>
                                  <w:marTop w:val="180"/>
                                  <w:marBottom w:val="180"/>
                                  <w:divBdr>
                                    <w:top w:val="single" w:sz="6" w:space="7" w:color="EBEBEB"/>
                                    <w:left w:val="single" w:sz="6" w:space="7" w:color="EBEBEB"/>
                                    <w:bottom w:val="single" w:sz="6" w:space="7" w:color="EBEBEB"/>
                                    <w:right w:val="single" w:sz="6" w:space="7" w:color="EBEBEB"/>
                                  </w:divBdr>
                                  <w:divsChild>
                                    <w:div w:id="893007063">
                                      <w:marLeft w:val="0"/>
                                      <w:marRight w:val="0"/>
                                      <w:marTop w:val="0"/>
                                      <w:marBottom w:val="0"/>
                                      <w:divBdr>
                                        <w:top w:val="none" w:sz="0" w:space="0" w:color="auto"/>
                                        <w:left w:val="single" w:sz="24" w:space="7" w:color="8AC007"/>
                                        <w:bottom w:val="none" w:sz="0" w:space="0" w:color="auto"/>
                                        <w:right w:val="none" w:sz="0" w:space="0" w:color="auto"/>
                                      </w:divBdr>
                                    </w:div>
                                  </w:divsChild>
                                </w:div>
                                <w:div w:id="1871994305">
                                  <w:marLeft w:val="0"/>
                                  <w:marRight w:val="0"/>
                                  <w:marTop w:val="180"/>
                                  <w:marBottom w:val="180"/>
                                  <w:divBdr>
                                    <w:top w:val="single" w:sz="6" w:space="7" w:color="EBEBEB"/>
                                    <w:left w:val="single" w:sz="6" w:space="7" w:color="EBEBEB"/>
                                    <w:bottom w:val="single" w:sz="6" w:space="7" w:color="EBEBEB"/>
                                    <w:right w:val="single" w:sz="6" w:space="7" w:color="EBEBEB"/>
                                  </w:divBdr>
                                  <w:divsChild>
                                    <w:div w:id="1716154842">
                                      <w:marLeft w:val="0"/>
                                      <w:marRight w:val="0"/>
                                      <w:marTop w:val="0"/>
                                      <w:marBottom w:val="0"/>
                                      <w:divBdr>
                                        <w:top w:val="none" w:sz="0" w:space="0" w:color="auto"/>
                                        <w:left w:val="single" w:sz="24" w:space="7" w:color="8AC007"/>
                                        <w:bottom w:val="none" w:sz="0" w:space="0" w:color="auto"/>
                                        <w:right w:val="none" w:sz="0" w:space="0" w:color="auto"/>
                                      </w:divBdr>
                                    </w:div>
                                  </w:divsChild>
                                </w:div>
                                <w:div w:id="1509179604">
                                  <w:marLeft w:val="0"/>
                                  <w:marRight w:val="0"/>
                                  <w:marTop w:val="180"/>
                                  <w:marBottom w:val="180"/>
                                  <w:divBdr>
                                    <w:top w:val="single" w:sz="6" w:space="7" w:color="EBEBEB"/>
                                    <w:left w:val="single" w:sz="6" w:space="7" w:color="EBEBEB"/>
                                    <w:bottom w:val="single" w:sz="6" w:space="7" w:color="EBEBEB"/>
                                    <w:right w:val="single" w:sz="6" w:space="7" w:color="EBEBEB"/>
                                  </w:divBdr>
                                  <w:divsChild>
                                    <w:div w:id="1346519347">
                                      <w:marLeft w:val="0"/>
                                      <w:marRight w:val="0"/>
                                      <w:marTop w:val="0"/>
                                      <w:marBottom w:val="0"/>
                                      <w:divBdr>
                                        <w:top w:val="none" w:sz="0" w:space="0" w:color="auto"/>
                                        <w:left w:val="single" w:sz="24" w:space="7" w:color="8AC007"/>
                                        <w:bottom w:val="none" w:sz="0" w:space="0" w:color="auto"/>
                                        <w:right w:val="none" w:sz="0" w:space="0" w:color="auto"/>
                                      </w:divBdr>
                                    </w:div>
                                  </w:divsChild>
                                </w:div>
                                <w:div w:id="1268662231">
                                  <w:marLeft w:val="0"/>
                                  <w:marRight w:val="0"/>
                                  <w:marTop w:val="180"/>
                                  <w:marBottom w:val="180"/>
                                  <w:divBdr>
                                    <w:top w:val="single" w:sz="6" w:space="7" w:color="EBEBEB"/>
                                    <w:left w:val="single" w:sz="6" w:space="7" w:color="EBEBEB"/>
                                    <w:bottom w:val="single" w:sz="6" w:space="7" w:color="EBEBEB"/>
                                    <w:right w:val="single" w:sz="6" w:space="7" w:color="EBEBEB"/>
                                  </w:divBdr>
                                  <w:divsChild>
                                    <w:div w:id="760688258">
                                      <w:marLeft w:val="0"/>
                                      <w:marRight w:val="0"/>
                                      <w:marTop w:val="0"/>
                                      <w:marBottom w:val="0"/>
                                      <w:divBdr>
                                        <w:top w:val="none" w:sz="0" w:space="0" w:color="auto"/>
                                        <w:left w:val="single" w:sz="24" w:space="7" w:color="8AC007"/>
                                        <w:bottom w:val="none" w:sz="0" w:space="0" w:color="auto"/>
                                        <w:right w:val="none" w:sz="0" w:space="0" w:color="auto"/>
                                      </w:divBdr>
                                    </w:div>
                                  </w:divsChild>
                                </w:div>
                                <w:div w:id="1704673838">
                                  <w:marLeft w:val="0"/>
                                  <w:marRight w:val="0"/>
                                  <w:marTop w:val="180"/>
                                  <w:marBottom w:val="180"/>
                                  <w:divBdr>
                                    <w:top w:val="single" w:sz="6" w:space="7" w:color="EBEBEB"/>
                                    <w:left w:val="single" w:sz="6" w:space="7" w:color="EBEBEB"/>
                                    <w:bottom w:val="single" w:sz="6" w:space="7" w:color="EBEBEB"/>
                                    <w:right w:val="single" w:sz="6" w:space="7" w:color="EBEBEB"/>
                                  </w:divBdr>
                                  <w:divsChild>
                                    <w:div w:id="920796417">
                                      <w:marLeft w:val="0"/>
                                      <w:marRight w:val="0"/>
                                      <w:marTop w:val="0"/>
                                      <w:marBottom w:val="0"/>
                                      <w:divBdr>
                                        <w:top w:val="none" w:sz="0" w:space="0" w:color="auto"/>
                                        <w:left w:val="single" w:sz="24" w:space="7" w:color="8AC007"/>
                                        <w:bottom w:val="none" w:sz="0" w:space="0" w:color="auto"/>
                                        <w:right w:val="none" w:sz="0" w:space="0" w:color="auto"/>
                                      </w:divBdr>
                                    </w:div>
                                  </w:divsChild>
                                </w:div>
                                <w:div w:id="548419567">
                                  <w:marLeft w:val="0"/>
                                  <w:marRight w:val="0"/>
                                  <w:marTop w:val="180"/>
                                  <w:marBottom w:val="180"/>
                                  <w:divBdr>
                                    <w:top w:val="single" w:sz="6" w:space="7" w:color="EBEBEB"/>
                                    <w:left w:val="single" w:sz="6" w:space="7" w:color="EBEBEB"/>
                                    <w:bottom w:val="single" w:sz="6" w:space="7" w:color="EBEBEB"/>
                                    <w:right w:val="single" w:sz="6" w:space="7" w:color="EBEBEB"/>
                                  </w:divBdr>
                                  <w:divsChild>
                                    <w:div w:id="134566985">
                                      <w:marLeft w:val="0"/>
                                      <w:marRight w:val="0"/>
                                      <w:marTop w:val="0"/>
                                      <w:marBottom w:val="0"/>
                                      <w:divBdr>
                                        <w:top w:val="none" w:sz="0" w:space="0" w:color="auto"/>
                                        <w:left w:val="single" w:sz="24" w:space="7" w:color="8AC007"/>
                                        <w:bottom w:val="none" w:sz="0" w:space="0" w:color="auto"/>
                                        <w:right w:val="none" w:sz="0" w:space="0" w:color="auto"/>
                                      </w:divBdr>
                                    </w:div>
                                  </w:divsChild>
                                </w:div>
                                <w:div w:id="433743981">
                                  <w:marLeft w:val="0"/>
                                  <w:marRight w:val="0"/>
                                  <w:marTop w:val="180"/>
                                  <w:marBottom w:val="180"/>
                                  <w:divBdr>
                                    <w:top w:val="single" w:sz="6" w:space="7" w:color="EBEBEB"/>
                                    <w:left w:val="single" w:sz="6" w:space="7" w:color="EBEBEB"/>
                                    <w:bottom w:val="single" w:sz="6" w:space="7" w:color="EBEBEB"/>
                                    <w:right w:val="single" w:sz="6" w:space="7" w:color="EBEBEB"/>
                                  </w:divBdr>
                                  <w:divsChild>
                                    <w:div w:id="1886214044">
                                      <w:marLeft w:val="0"/>
                                      <w:marRight w:val="0"/>
                                      <w:marTop w:val="0"/>
                                      <w:marBottom w:val="0"/>
                                      <w:divBdr>
                                        <w:top w:val="none" w:sz="0" w:space="0" w:color="auto"/>
                                        <w:left w:val="single" w:sz="24" w:space="7" w:color="8AC007"/>
                                        <w:bottom w:val="none" w:sz="0" w:space="0" w:color="auto"/>
                                        <w:right w:val="none" w:sz="0" w:space="0" w:color="auto"/>
                                      </w:divBdr>
                                    </w:div>
                                  </w:divsChild>
                                </w:div>
                                <w:div w:id="1238440582">
                                  <w:marLeft w:val="0"/>
                                  <w:marRight w:val="0"/>
                                  <w:marTop w:val="180"/>
                                  <w:marBottom w:val="180"/>
                                  <w:divBdr>
                                    <w:top w:val="single" w:sz="6" w:space="7" w:color="EBEBEB"/>
                                    <w:left w:val="single" w:sz="6" w:space="7" w:color="EBEBEB"/>
                                    <w:bottom w:val="single" w:sz="6" w:space="7" w:color="EBEBEB"/>
                                    <w:right w:val="single" w:sz="6" w:space="7" w:color="EBEBEB"/>
                                  </w:divBdr>
                                  <w:divsChild>
                                    <w:div w:id="948857335">
                                      <w:marLeft w:val="0"/>
                                      <w:marRight w:val="0"/>
                                      <w:marTop w:val="0"/>
                                      <w:marBottom w:val="0"/>
                                      <w:divBdr>
                                        <w:top w:val="none" w:sz="0" w:space="0" w:color="auto"/>
                                        <w:left w:val="single" w:sz="24" w:space="7" w:color="8AC007"/>
                                        <w:bottom w:val="none" w:sz="0" w:space="0" w:color="auto"/>
                                        <w:right w:val="none" w:sz="0" w:space="0" w:color="auto"/>
                                      </w:divBdr>
                                    </w:div>
                                  </w:divsChild>
                                </w:div>
                                <w:div w:id="1075588761">
                                  <w:marLeft w:val="0"/>
                                  <w:marRight w:val="0"/>
                                  <w:marTop w:val="180"/>
                                  <w:marBottom w:val="180"/>
                                  <w:divBdr>
                                    <w:top w:val="single" w:sz="6" w:space="7" w:color="EBEBEB"/>
                                    <w:left w:val="single" w:sz="6" w:space="7" w:color="EBEBEB"/>
                                    <w:bottom w:val="single" w:sz="6" w:space="7" w:color="EBEBEB"/>
                                    <w:right w:val="single" w:sz="6" w:space="7" w:color="EBEBEB"/>
                                  </w:divBdr>
                                  <w:divsChild>
                                    <w:div w:id="646864450">
                                      <w:marLeft w:val="0"/>
                                      <w:marRight w:val="0"/>
                                      <w:marTop w:val="0"/>
                                      <w:marBottom w:val="0"/>
                                      <w:divBdr>
                                        <w:top w:val="none" w:sz="0" w:space="0" w:color="auto"/>
                                        <w:left w:val="single" w:sz="24" w:space="7" w:color="8AC007"/>
                                        <w:bottom w:val="none" w:sz="0" w:space="0" w:color="auto"/>
                                        <w:right w:val="none" w:sz="0" w:space="0" w:color="auto"/>
                                      </w:divBdr>
                                    </w:div>
                                  </w:divsChild>
                                </w:div>
                                <w:div w:id="1303849461">
                                  <w:marLeft w:val="0"/>
                                  <w:marRight w:val="0"/>
                                  <w:marTop w:val="180"/>
                                  <w:marBottom w:val="180"/>
                                  <w:divBdr>
                                    <w:top w:val="single" w:sz="6" w:space="7" w:color="EBEBEB"/>
                                    <w:left w:val="single" w:sz="6" w:space="7" w:color="EBEBEB"/>
                                    <w:bottom w:val="single" w:sz="6" w:space="7" w:color="EBEBEB"/>
                                    <w:right w:val="single" w:sz="6" w:space="7" w:color="EBEBEB"/>
                                  </w:divBdr>
                                  <w:divsChild>
                                    <w:div w:id="1234662487">
                                      <w:marLeft w:val="0"/>
                                      <w:marRight w:val="0"/>
                                      <w:marTop w:val="0"/>
                                      <w:marBottom w:val="0"/>
                                      <w:divBdr>
                                        <w:top w:val="none" w:sz="0" w:space="0" w:color="auto"/>
                                        <w:left w:val="single" w:sz="24" w:space="7" w:color="8AC007"/>
                                        <w:bottom w:val="none" w:sz="0" w:space="0" w:color="auto"/>
                                        <w:right w:val="none" w:sz="0" w:space="0" w:color="auto"/>
                                      </w:divBdr>
                                    </w:div>
                                  </w:divsChild>
                                </w:div>
                                <w:div w:id="1955744348">
                                  <w:marLeft w:val="0"/>
                                  <w:marRight w:val="0"/>
                                  <w:marTop w:val="180"/>
                                  <w:marBottom w:val="180"/>
                                  <w:divBdr>
                                    <w:top w:val="single" w:sz="6" w:space="7" w:color="EBEBEB"/>
                                    <w:left w:val="single" w:sz="6" w:space="7" w:color="EBEBEB"/>
                                    <w:bottom w:val="single" w:sz="6" w:space="7" w:color="EBEBEB"/>
                                    <w:right w:val="single" w:sz="6" w:space="7" w:color="EBEBEB"/>
                                  </w:divBdr>
                                  <w:divsChild>
                                    <w:div w:id="656881427">
                                      <w:marLeft w:val="0"/>
                                      <w:marRight w:val="0"/>
                                      <w:marTop w:val="0"/>
                                      <w:marBottom w:val="0"/>
                                      <w:divBdr>
                                        <w:top w:val="none" w:sz="0" w:space="0" w:color="auto"/>
                                        <w:left w:val="single" w:sz="24" w:space="7" w:color="8AC007"/>
                                        <w:bottom w:val="none" w:sz="0" w:space="0" w:color="auto"/>
                                        <w:right w:val="none" w:sz="0" w:space="0" w:color="auto"/>
                                      </w:divBdr>
                                    </w:div>
                                  </w:divsChild>
                                </w:div>
                                <w:div w:id="822939223">
                                  <w:marLeft w:val="0"/>
                                  <w:marRight w:val="0"/>
                                  <w:marTop w:val="180"/>
                                  <w:marBottom w:val="180"/>
                                  <w:divBdr>
                                    <w:top w:val="single" w:sz="6" w:space="7" w:color="EBEBEB"/>
                                    <w:left w:val="single" w:sz="6" w:space="7" w:color="EBEBEB"/>
                                    <w:bottom w:val="single" w:sz="6" w:space="7" w:color="EBEBEB"/>
                                    <w:right w:val="single" w:sz="6" w:space="7" w:color="EBEBEB"/>
                                  </w:divBdr>
                                  <w:divsChild>
                                    <w:div w:id="928007417">
                                      <w:marLeft w:val="0"/>
                                      <w:marRight w:val="0"/>
                                      <w:marTop w:val="0"/>
                                      <w:marBottom w:val="0"/>
                                      <w:divBdr>
                                        <w:top w:val="none" w:sz="0" w:space="0" w:color="auto"/>
                                        <w:left w:val="single" w:sz="24" w:space="7" w:color="8AC007"/>
                                        <w:bottom w:val="none" w:sz="0" w:space="0" w:color="auto"/>
                                        <w:right w:val="none" w:sz="0" w:space="0" w:color="auto"/>
                                      </w:divBdr>
                                    </w:div>
                                  </w:divsChild>
                                </w:div>
                                <w:div w:id="10470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538">
                          <w:marLeft w:val="0"/>
                          <w:marRight w:val="0"/>
                          <w:marTop w:val="0"/>
                          <w:marBottom w:val="0"/>
                          <w:divBdr>
                            <w:top w:val="none" w:sz="0" w:space="0" w:color="auto"/>
                            <w:left w:val="none" w:sz="0" w:space="0" w:color="auto"/>
                            <w:bottom w:val="none" w:sz="0" w:space="0" w:color="auto"/>
                            <w:right w:val="none" w:sz="0" w:space="0" w:color="auto"/>
                          </w:divBdr>
                          <w:divsChild>
                            <w:div w:id="934558039">
                              <w:marLeft w:val="-225"/>
                              <w:marRight w:val="-225"/>
                              <w:marTop w:val="0"/>
                              <w:marBottom w:val="0"/>
                              <w:divBdr>
                                <w:top w:val="none" w:sz="0" w:space="0" w:color="auto"/>
                                <w:left w:val="none" w:sz="0" w:space="0" w:color="auto"/>
                                <w:bottom w:val="none" w:sz="0" w:space="0" w:color="auto"/>
                                <w:right w:val="none" w:sz="0" w:space="0" w:color="auto"/>
                              </w:divBdr>
                            </w:div>
                            <w:div w:id="1499078800">
                              <w:marLeft w:val="-225"/>
                              <w:marRight w:val="-225"/>
                              <w:marTop w:val="0"/>
                              <w:marBottom w:val="0"/>
                              <w:divBdr>
                                <w:top w:val="none" w:sz="0" w:space="0" w:color="auto"/>
                                <w:left w:val="none" w:sz="0" w:space="0" w:color="auto"/>
                                <w:bottom w:val="none" w:sz="0" w:space="0" w:color="auto"/>
                                <w:right w:val="none" w:sz="0" w:space="0" w:color="auto"/>
                              </w:divBdr>
                            </w:div>
                            <w:div w:id="1334991364">
                              <w:marLeft w:val="-225"/>
                              <w:marRight w:val="-225"/>
                              <w:marTop w:val="0"/>
                              <w:marBottom w:val="0"/>
                              <w:divBdr>
                                <w:top w:val="none" w:sz="0" w:space="0" w:color="auto"/>
                                <w:left w:val="none" w:sz="0" w:space="0" w:color="auto"/>
                                <w:bottom w:val="none" w:sz="0" w:space="0" w:color="auto"/>
                                <w:right w:val="none" w:sz="0" w:space="0" w:color="auto"/>
                              </w:divBdr>
                              <w:divsChild>
                                <w:div w:id="8708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724">
                      <w:marLeft w:val="-225"/>
                      <w:marRight w:val="-225"/>
                      <w:marTop w:val="0"/>
                      <w:marBottom w:val="0"/>
                      <w:divBdr>
                        <w:top w:val="none" w:sz="0" w:space="0" w:color="auto"/>
                        <w:left w:val="none" w:sz="0" w:space="0" w:color="auto"/>
                        <w:bottom w:val="none" w:sz="0" w:space="0" w:color="auto"/>
                        <w:right w:val="none" w:sz="0" w:space="0" w:color="auto"/>
                      </w:divBdr>
                      <w:divsChild>
                        <w:div w:id="211236516">
                          <w:marLeft w:val="0"/>
                          <w:marRight w:val="0"/>
                          <w:marTop w:val="0"/>
                          <w:marBottom w:val="0"/>
                          <w:divBdr>
                            <w:top w:val="none" w:sz="0" w:space="0" w:color="auto"/>
                            <w:left w:val="none" w:sz="0" w:space="0" w:color="auto"/>
                            <w:bottom w:val="none" w:sz="0" w:space="0" w:color="auto"/>
                            <w:right w:val="none" w:sz="0" w:space="0" w:color="auto"/>
                          </w:divBdr>
                          <w:divsChild>
                            <w:div w:id="1471437791">
                              <w:marLeft w:val="0"/>
                              <w:marRight w:val="0"/>
                              <w:marTop w:val="300"/>
                              <w:marBottom w:val="0"/>
                              <w:divBdr>
                                <w:top w:val="none" w:sz="0" w:space="0" w:color="auto"/>
                                <w:left w:val="none" w:sz="0" w:space="0" w:color="auto"/>
                                <w:bottom w:val="none" w:sz="0" w:space="0" w:color="auto"/>
                                <w:right w:val="none" w:sz="0" w:space="0" w:color="auto"/>
                              </w:divBdr>
                              <w:divsChild>
                                <w:div w:id="868952403">
                                  <w:marLeft w:val="-225"/>
                                  <w:marRight w:val="-225"/>
                                  <w:marTop w:val="0"/>
                                  <w:marBottom w:val="0"/>
                                  <w:divBdr>
                                    <w:top w:val="none" w:sz="0" w:space="0" w:color="auto"/>
                                    <w:left w:val="none" w:sz="0" w:space="0" w:color="auto"/>
                                    <w:bottom w:val="none" w:sz="0" w:space="0" w:color="auto"/>
                                    <w:right w:val="none" w:sz="0" w:space="0" w:color="auto"/>
                                  </w:divBdr>
                                  <w:divsChild>
                                    <w:div w:id="493492842">
                                      <w:marLeft w:val="0"/>
                                      <w:marRight w:val="0"/>
                                      <w:marTop w:val="0"/>
                                      <w:marBottom w:val="0"/>
                                      <w:divBdr>
                                        <w:top w:val="none" w:sz="0" w:space="0" w:color="auto"/>
                                        <w:left w:val="none" w:sz="0" w:space="0" w:color="auto"/>
                                        <w:bottom w:val="none" w:sz="0" w:space="0" w:color="auto"/>
                                        <w:right w:val="none" w:sz="0" w:space="0" w:color="auto"/>
                                      </w:divBdr>
                                    </w:div>
                                    <w:div w:id="1790969859">
                                      <w:marLeft w:val="0"/>
                                      <w:marRight w:val="0"/>
                                      <w:marTop w:val="0"/>
                                      <w:marBottom w:val="0"/>
                                      <w:divBdr>
                                        <w:top w:val="none" w:sz="0" w:space="0" w:color="auto"/>
                                        <w:left w:val="none" w:sz="0" w:space="0" w:color="auto"/>
                                        <w:bottom w:val="none" w:sz="0" w:space="0" w:color="auto"/>
                                        <w:right w:val="none" w:sz="0" w:space="0" w:color="auto"/>
                                      </w:divBdr>
                                    </w:div>
                                    <w:div w:id="1427923875">
                                      <w:marLeft w:val="0"/>
                                      <w:marRight w:val="0"/>
                                      <w:marTop w:val="0"/>
                                      <w:marBottom w:val="0"/>
                                      <w:divBdr>
                                        <w:top w:val="none" w:sz="0" w:space="0" w:color="auto"/>
                                        <w:left w:val="none" w:sz="0" w:space="0" w:color="auto"/>
                                        <w:bottom w:val="none" w:sz="0" w:space="0" w:color="auto"/>
                                        <w:right w:val="none" w:sz="0" w:space="0" w:color="auto"/>
                                      </w:divBdr>
                                    </w:div>
                                    <w:div w:id="294064814">
                                      <w:marLeft w:val="0"/>
                                      <w:marRight w:val="0"/>
                                      <w:marTop w:val="0"/>
                                      <w:marBottom w:val="0"/>
                                      <w:divBdr>
                                        <w:top w:val="none" w:sz="0" w:space="0" w:color="auto"/>
                                        <w:left w:val="none" w:sz="0" w:space="0" w:color="auto"/>
                                        <w:bottom w:val="none" w:sz="0" w:space="0" w:color="auto"/>
                                        <w:right w:val="none" w:sz="0" w:space="0" w:color="auto"/>
                                      </w:divBdr>
                                    </w:div>
                                  </w:divsChild>
                                </w:div>
                                <w:div w:id="196701304">
                                  <w:marLeft w:val="0"/>
                                  <w:marRight w:val="0"/>
                                  <w:marTop w:val="0"/>
                                  <w:marBottom w:val="0"/>
                                  <w:divBdr>
                                    <w:top w:val="none" w:sz="0" w:space="0" w:color="auto"/>
                                    <w:left w:val="none" w:sz="0" w:space="0" w:color="auto"/>
                                    <w:bottom w:val="none" w:sz="0" w:space="0" w:color="auto"/>
                                    <w:right w:val="none" w:sz="0" w:space="0" w:color="auto"/>
                                  </w:divBdr>
                                  <w:divsChild>
                                    <w:div w:id="1665550406">
                                      <w:marLeft w:val="0"/>
                                      <w:marRight w:val="0"/>
                                      <w:marTop w:val="0"/>
                                      <w:marBottom w:val="225"/>
                                      <w:divBdr>
                                        <w:top w:val="none" w:sz="0" w:space="0" w:color="auto"/>
                                        <w:left w:val="none" w:sz="0" w:space="0" w:color="auto"/>
                                        <w:bottom w:val="none" w:sz="0" w:space="0" w:color="auto"/>
                                        <w:right w:val="none" w:sz="0" w:space="0" w:color="auto"/>
                                      </w:divBdr>
                                    </w:div>
                                    <w:div w:id="825784730">
                                      <w:marLeft w:val="0"/>
                                      <w:marRight w:val="0"/>
                                      <w:marTop w:val="0"/>
                                      <w:marBottom w:val="225"/>
                                      <w:divBdr>
                                        <w:top w:val="none" w:sz="0" w:space="0" w:color="auto"/>
                                        <w:left w:val="none" w:sz="0" w:space="0" w:color="auto"/>
                                        <w:bottom w:val="none" w:sz="0" w:space="0" w:color="auto"/>
                                        <w:right w:val="none" w:sz="0" w:space="0" w:color="auto"/>
                                      </w:divBdr>
                                    </w:div>
                                    <w:div w:id="792214081">
                                      <w:marLeft w:val="0"/>
                                      <w:marRight w:val="0"/>
                                      <w:marTop w:val="0"/>
                                      <w:marBottom w:val="225"/>
                                      <w:divBdr>
                                        <w:top w:val="none" w:sz="0" w:space="0" w:color="auto"/>
                                        <w:left w:val="none" w:sz="0" w:space="0" w:color="auto"/>
                                        <w:bottom w:val="none" w:sz="0" w:space="0" w:color="auto"/>
                                        <w:right w:val="none" w:sz="0" w:space="0" w:color="auto"/>
                                      </w:divBdr>
                                    </w:div>
                                    <w:div w:id="1812207284">
                                      <w:marLeft w:val="0"/>
                                      <w:marRight w:val="0"/>
                                      <w:marTop w:val="0"/>
                                      <w:marBottom w:val="225"/>
                                      <w:divBdr>
                                        <w:top w:val="none" w:sz="0" w:space="0" w:color="auto"/>
                                        <w:left w:val="none" w:sz="0" w:space="0" w:color="auto"/>
                                        <w:bottom w:val="none" w:sz="0" w:space="0" w:color="auto"/>
                                        <w:right w:val="none" w:sz="0" w:space="0" w:color="auto"/>
                                      </w:divBdr>
                                    </w:div>
                                  </w:divsChild>
                                </w:div>
                                <w:div w:id="1348218536">
                                  <w:marLeft w:val="0"/>
                                  <w:marRight w:val="0"/>
                                  <w:marTop w:val="0"/>
                                  <w:marBottom w:val="0"/>
                                  <w:divBdr>
                                    <w:top w:val="none" w:sz="0" w:space="0" w:color="auto"/>
                                    <w:left w:val="none" w:sz="0" w:space="0" w:color="auto"/>
                                    <w:bottom w:val="none" w:sz="0" w:space="0" w:color="auto"/>
                                    <w:right w:val="none" w:sz="0" w:space="0" w:color="auto"/>
                                  </w:divBdr>
                                </w:div>
                                <w:div w:id="1114784998">
                                  <w:marLeft w:val="-225"/>
                                  <w:marRight w:val="-225"/>
                                  <w:marTop w:val="0"/>
                                  <w:marBottom w:val="0"/>
                                  <w:divBdr>
                                    <w:top w:val="none" w:sz="0" w:space="0" w:color="auto"/>
                                    <w:left w:val="none" w:sz="0" w:space="0" w:color="auto"/>
                                    <w:bottom w:val="none" w:sz="0" w:space="0" w:color="auto"/>
                                    <w:right w:val="none" w:sz="0" w:space="0" w:color="auto"/>
                                  </w:divBdr>
                                  <w:divsChild>
                                    <w:div w:id="98259763">
                                      <w:marLeft w:val="0"/>
                                      <w:marRight w:val="0"/>
                                      <w:marTop w:val="0"/>
                                      <w:marBottom w:val="0"/>
                                      <w:divBdr>
                                        <w:top w:val="none" w:sz="0" w:space="0" w:color="auto"/>
                                        <w:left w:val="none" w:sz="0" w:space="0" w:color="auto"/>
                                        <w:bottom w:val="none" w:sz="0" w:space="0" w:color="auto"/>
                                        <w:right w:val="none" w:sz="0" w:space="0" w:color="auto"/>
                                      </w:divBdr>
                                    </w:div>
                                    <w:div w:id="2065718556">
                                      <w:marLeft w:val="0"/>
                                      <w:marRight w:val="0"/>
                                      <w:marTop w:val="0"/>
                                      <w:marBottom w:val="0"/>
                                      <w:divBdr>
                                        <w:top w:val="none" w:sz="0" w:space="0" w:color="auto"/>
                                        <w:left w:val="none" w:sz="0" w:space="0" w:color="auto"/>
                                        <w:bottom w:val="none" w:sz="0" w:space="0" w:color="auto"/>
                                        <w:right w:val="none" w:sz="0" w:space="0" w:color="auto"/>
                                      </w:divBdr>
                                    </w:div>
                                    <w:div w:id="397675773">
                                      <w:marLeft w:val="0"/>
                                      <w:marRight w:val="0"/>
                                      <w:marTop w:val="0"/>
                                      <w:marBottom w:val="0"/>
                                      <w:divBdr>
                                        <w:top w:val="none" w:sz="0" w:space="0" w:color="auto"/>
                                        <w:left w:val="none" w:sz="0" w:space="0" w:color="auto"/>
                                        <w:bottom w:val="none" w:sz="0" w:space="0" w:color="auto"/>
                                        <w:right w:val="none" w:sz="0" w:space="0" w:color="auto"/>
                                      </w:divBdr>
                                    </w:div>
                                    <w:div w:id="10676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36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320287">
          <w:marLeft w:val="0"/>
          <w:marRight w:val="0"/>
          <w:marTop w:val="570"/>
          <w:marBottom w:val="0"/>
          <w:divBdr>
            <w:top w:val="single" w:sz="6" w:space="0" w:color="AAAAAA"/>
            <w:left w:val="single" w:sz="6" w:space="0" w:color="5F5F5F"/>
            <w:bottom w:val="single" w:sz="6" w:space="0" w:color="5F5F5F"/>
            <w:right w:val="single" w:sz="6" w:space="0" w:color="5F5F5F"/>
          </w:divBdr>
          <w:divsChild>
            <w:div w:id="9257984">
              <w:marLeft w:val="0"/>
              <w:marRight w:val="0"/>
              <w:marTop w:val="0"/>
              <w:marBottom w:val="0"/>
              <w:divBdr>
                <w:top w:val="none" w:sz="0" w:space="0" w:color="auto"/>
                <w:left w:val="none" w:sz="0" w:space="0" w:color="auto"/>
                <w:bottom w:val="none" w:sz="0" w:space="0" w:color="auto"/>
                <w:right w:val="none" w:sz="0" w:space="0" w:color="auto"/>
              </w:divBdr>
              <w:divsChild>
                <w:div w:id="1404835954">
                  <w:marLeft w:val="0"/>
                  <w:marRight w:val="0"/>
                  <w:marTop w:val="0"/>
                  <w:marBottom w:val="0"/>
                  <w:divBdr>
                    <w:top w:val="none" w:sz="0" w:space="0" w:color="auto"/>
                    <w:left w:val="none" w:sz="0" w:space="0" w:color="auto"/>
                    <w:bottom w:val="none" w:sz="0" w:space="0" w:color="auto"/>
                    <w:right w:val="none" w:sz="0" w:space="0" w:color="auto"/>
                  </w:divBdr>
                </w:div>
                <w:div w:id="1821074737">
                  <w:marLeft w:val="0"/>
                  <w:marRight w:val="0"/>
                  <w:marTop w:val="0"/>
                  <w:marBottom w:val="0"/>
                  <w:divBdr>
                    <w:top w:val="none" w:sz="0" w:space="0" w:color="auto"/>
                    <w:left w:val="none" w:sz="0" w:space="0" w:color="auto"/>
                    <w:bottom w:val="none" w:sz="0" w:space="0" w:color="auto"/>
                    <w:right w:val="none" w:sz="0" w:space="0" w:color="auto"/>
                  </w:divBdr>
                </w:div>
                <w:div w:id="814024936">
                  <w:marLeft w:val="0"/>
                  <w:marRight w:val="0"/>
                  <w:marTop w:val="0"/>
                  <w:marBottom w:val="0"/>
                  <w:divBdr>
                    <w:top w:val="none" w:sz="0" w:space="0" w:color="auto"/>
                    <w:left w:val="none" w:sz="0" w:space="0" w:color="auto"/>
                    <w:bottom w:val="none" w:sz="0" w:space="0" w:color="auto"/>
                    <w:right w:val="none" w:sz="0" w:space="0" w:color="auto"/>
                  </w:divBdr>
                </w:div>
                <w:div w:id="881985852">
                  <w:marLeft w:val="0"/>
                  <w:marRight w:val="0"/>
                  <w:marTop w:val="0"/>
                  <w:marBottom w:val="0"/>
                  <w:divBdr>
                    <w:top w:val="none" w:sz="0" w:space="0" w:color="auto"/>
                    <w:left w:val="none" w:sz="0" w:space="0" w:color="auto"/>
                    <w:bottom w:val="none" w:sz="0" w:space="0" w:color="auto"/>
                    <w:right w:val="none" w:sz="0" w:space="0" w:color="auto"/>
                  </w:divBdr>
                </w:div>
                <w:div w:id="1231618689">
                  <w:marLeft w:val="0"/>
                  <w:marRight w:val="0"/>
                  <w:marTop w:val="0"/>
                  <w:marBottom w:val="0"/>
                  <w:divBdr>
                    <w:top w:val="none" w:sz="0" w:space="0" w:color="auto"/>
                    <w:left w:val="none" w:sz="0" w:space="0" w:color="auto"/>
                    <w:bottom w:val="none" w:sz="0" w:space="0" w:color="auto"/>
                    <w:right w:val="none" w:sz="0" w:space="0" w:color="auto"/>
                  </w:divBdr>
                </w:div>
                <w:div w:id="5724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382">
          <w:marLeft w:val="0"/>
          <w:marRight w:val="0"/>
          <w:marTop w:val="570"/>
          <w:marBottom w:val="0"/>
          <w:divBdr>
            <w:top w:val="single" w:sz="6" w:space="0" w:color="AAAAAA"/>
            <w:left w:val="single" w:sz="6" w:space="0" w:color="5F5F5F"/>
            <w:bottom w:val="single" w:sz="6" w:space="0" w:color="5F5F5F"/>
            <w:right w:val="single" w:sz="6" w:space="0" w:color="5F5F5F"/>
          </w:divBdr>
          <w:divsChild>
            <w:div w:id="1912931543">
              <w:marLeft w:val="0"/>
              <w:marRight w:val="0"/>
              <w:marTop w:val="0"/>
              <w:marBottom w:val="0"/>
              <w:divBdr>
                <w:top w:val="none" w:sz="0" w:space="0" w:color="auto"/>
                <w:left w:val="none" w:sz="0" w:space="0" w:color="auto"/>
                <w:bottom w:val="none" w:sz="0" w:space="0" w:color="auto"/>
                <w:right w:val="none" w:sz="0" w:space="0" w:color="auto"/>
              </w:divBdr>
              <w:divsChild>
                <w:div w:id="2093508779">
                  <w:marLeft w:val="0"/>
                  <w:marRight w:val="0"/>
                  <w:marTop w:val="0"/>
                  <w:marBottom w:val="0"/>
                  <w:divBdr>
                    <w:top w:val="none" w:sz="0" w:space="0" w:color="auto"/>
                    <w:left w:val="none" w:sz="0" w:space="0" w:color="auto"/>
                    <w:bottom w:val="none" w:sz="0" w:space="0" w:color="auto"/>
                    <w:right w:val="none" w:sz="0" w:space="0" w:color="auto"/>
                  </w:divBdr>
                </w:div>
                <w:div w:id="274026115">
                  <w:marLeft w:val="0"/>
                  <w:marRight w:val="0"/>
                  <w:marTop w:val="0"/>
                  <w:marBottom w:val="0"/>
                  <w:divBdr>
                    <w:top w:val="none" w:sz="0" w:space="0" w:color="auto"/>
                    <w:left w:val="none" w:sz="0" w:space="0" w:color="auto"/>
                    <w:bottom w:val="none" w:sz="0" w:space="0" w:color="auto"/>
                    <w:right w:val="none" w:sz="0" w:space="0" w:color="auto"/>
                  </w:divBdr>
                </w:div>
                <w:div w:id="311952047">
                  <w:marLeft w:val="0"/>
                  <w:marRight w:val="0"/>
                  <w:marTop w:val="0"/>
                  <w:marBottom w:val="0"/>
                  <w:divBdr>
                    <w:top w:val="none" w:sz="0" w:space="0" w:color="auto"/>
                    <w:left w:val="none" w:sz="0" w:space="0" w:color="auto"/>
                    <w:bottom w:val="none" w:sz="0" w:space="0" w:color="auto"/>
                    <w:right w:val="none" w:sz="0" w:space="0" w:color="auto"/>
                  </w:divBdr>
                </w:div>
                <w:div w:id="1792043201">
                  <w:marLeft w:val="0"/>
                  <w:marRight w:val="0"/>
                  <w:marTop w:val="0"/>
                  <w:marBottom w:val="0"/>
                  <w:divBdr>
                    <w:top w:val="none" w:sz="0" w:space="0" w:color="auto"/>
                    <w:left w:val="none" w:sz="0" w:space="0" w:color="auto"/>
                    <w:bottom w:val="none" w:sz="0" w:space="0" w:color="auto"/>
                    <w:right w:val="none" w:sz="0" w:space="0" w:color="auto"/>
                  </w:divBdr>
                </w:div>
                <w:div w:id="17089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6107">
          <w:marLeft w:val="0"/>
          <w:marRight w:val="0"/>
          <w:marTop w:val="570"/>
          <w:marBottom w:val="0"/>
          <w:divBdr>
            <w:top w:val="single" w:sz="6" w:space="0" w:color="AAAAAA"/>
            <w:left w:val="single" w:sz="6" w:space="0" w:color="5F5F5F"/>
            <w:bottom w:val="single" w:sz="6" w:space="0" w:color="5F5F5F"/>
            <w:right w:val="single" w:sz="6" w:space="0" w:color="5F5F5F"/>
          </w:divBdr>
          <w:divsChild>
            <w:div w:id="257566313">
              <w:marLeft w:val="0"/>
              <w:marRight w:val="0"/>
              <w:marTop w:val="0"/>
              <w:marBottom w:val="0"/>
              <w:divBdr>
                <w:top w:val="none" w:sz="0" w:space="0" w:color="auto"/>
                <w:left w:val="none" w:sz="0" w:space="0" w:color="auto"/>
                <w:bottom w:val="none" w:sz="0" w:space="0" w:color="auto"/>
                <w:right w:val="none" w:sz="0" w:space="0" w:color="auto"/>
              </w:divBdr>
              <w:divsChild>
                <w:div w:id="147400489">
                  <w:marLeft w:val="0"/>
                  <w:marRight w:val="0"/>
                  <w:marTop w:val="0"/>
                  <w:marBottom w:val="0"/>
                  <w:divBdr>
                    <w:top w:val="none" w:sz="0" w:space="0" w:color="auto"/>
                    <w:left w:val="none" w:sz="0" w:space="0" w:color="auto"/>
                    <w:bottom w:val="none" w:sz="0" w:space="0" w:color="auto"/>
                    <w:right w:val="none" w:sz="0" w:space="0" w:color="auto"/>
                  </w:divBdr>
                </w:div>
                <w:div w:id="1508129005">
                  <w:marLeft w:val="0"/>
                  <w:marRight w:val="0"/>
                  <w:marTop w:val="0"/>
                  <w:marBottom w:val="0"/>
                  <w:divBdr>
                    <w:top w:val="none" w:sz="0" w:space="0" w:color="auto"/>
                    <w:left w:val="none" w:sz="0" w:space="0" w:color="auto"/>
                    <w:bottom w:val="none" w:sz="0" w:space="0" w:color="auto"/>
                    <w:right w:val="none" w:sz="0" w:space="0" w:color="auto"/>
                  </w:divBdr>
                </w:div>
                <w:div w:id="1649242534">
                  <w:marLeft w:val="0"/>
                  <w:marRight w:val="0"/>
                  <w:marTop w:val="0"/>
                  <w:marBottom w:val="0"/>
                  <w:divBdr>
                    <w:top w:val="none" w:sz="0" w:space="0" w:color="auto"/>
                    <w:left w:val="none" w:sz="0" w:space="0" w:color="auto"/>
                    <w:bottom w:val="none" w:sz="0" w:space="0" w:color="auto"/>
                    <w:right w:val="none" w:sz="0" w:space="0" w:color="auto"/>
                  </w:divBdr>
                </w:div>
                <w:div w:id="2831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551">
          <w:marLeft w:val="0"/>
          <w:marRight w:val="0"/>
          <w:marTop w:val="570"/>
          <w:marBottom w:val="0"/>
          <w:divBdr>
            <w:top w:val="single" w:sz="6" w:space="0" w:color="AAAAAA"/>
            <w:left w:val="single" w:sz="6" w:space="0" w:color="5F5F5F"/>
            <w:bottom w:val="single" w:sz="6" w:space="0" w:color="5F5F5F"/>
            <w:right w:val="single" w:sz="6" w:space="0" w:color="5F5F5F"/>
          </w:divBdr>
          <w:divsChild>
            <w:div w:id="828669947">
              <w:marLeft w:val="0"/>
              <w:marRight w:val="0"/>
              <w:marTop w:val="0"/>
              <w:marBottom w:val="0"/>
              <w:divBdr>
                <w:top w:val="none" w:sz="0" w:space="0" w:color="auto"/>
                <w:left w:val="none" w:sz="0" w:space="0" w:color="auto"/>
                <w:bottom w:val="none" w:sz="0" w:space="0" w:color="auto"/>
                <w:right w:val="none" w:sz="0" w:space="0" w:color="auto"/>
              </w:divBdr>
              <w:divsChild>
                <w:div w:id="1886286006">
                  <w:marLeft w:val="0"/>
                  <w:marRight w:val="0"/>
                  <w:marTop w:val="0"/>
                  <w:marBottom w:val="0"/>
                  <w:divBdr>
                    <w:top w:val="none" w:sz="0" w:space="0" w:color="auto"/>
                    <w:left w:val="none" w:sz="0" w:space="0" w:color="auto"/>
                    <w:bottom w:val="none" w:sz="0" w:space="0" w:color="auto"/>
                    <w:right w:val="none" w:sz="0" w:space="0" w:color="auto"/>
                  </w:divBdr>
                  <w:divsChild>
                    <w:div w:id="232783965">
                      <w:marLeft w:val="0"/>
                      <w:marRight w:val="0"/>
                      <w:marTop w:val="0"/>
                      <w:marBottom w:val="0"/>
                      <w:divBdr>
                        <w:top w:val="none" w:sz="0" w:space="0" w:color="auto"/>
                        <w:left w:val="none" w:sz="0" w:space="0" w:color="auto"/>
                        <w:bottom w:val="none" w:sz="0" w:space="0" w:color="auto"/>
                        <w:right w:val="none" w:sz="0" w:space="0" w:color="auto"/>
                      </w:divBdr>
                      <w:divsChild>
                        <w:div w:id="910770634">
                          <w:marLeft w:val="0"/>
                          <w:marRight w:val="0"/>
                          <w:marTop w:val="0"/>
                          <w:marBottom w:val="0"/>
                          <w:divBdr>
                            <w:top w:val="none" w:sz="0" w:space="0" w:color="auto"/>
                            <w:left w:val="none" w:sz="0" w:space="0" w:color="auto"/>
                            <w:bottom w:val="none" w:sz="0" w:space="0" w:color="auto"/>
                            <w:right w:val="none" w:sz="0" w:space="0" w:color="auto"/>
                          </w:divBdr>
                          <w:divsChild>
                            <w:div w:id="999425042">
                              <w:marLeft w:val="0"/>
                              <w:marRight w:val="0"/>
                              <w:marTop w:val="0"/>
                              <w:marBottom w:val="0"/>
                              <w:divBdr>
                                <w:top w:val="none" w:sz="0" w:space="0" w:color="auto"/>
                                <w:left w:val="none" w:sz="0" w:space="0" w:color="auto"/>
                                <w:bottom w:val="none" w:sz="0" w:space="0" w:color="auto"/>
                                <w:right w:val="none" w:sz="0" w:space="0" w:color="auto"/>
                              </w:divBdr>
                              <w:divsChild>
                                <w:div w:id="1654137970">
                                  <w:marLeft w:val="0"/>
                                  <w:marRight w:val="0"/>
                                  <w:marTop w:val="0"/>
                                  <w:marBottom w:val="0"/>
                                  <w:divBdr>
                                    <w:top w:val="none" w:sz="0" w:space="0" w:color="auto"/>
                                    <w:left w:val="none" w:sz="0" w:space="0" w:color="auto"/>
                                    <w:bottom w:val="none" w:sz="0" w:space="0" w:color="auto"/>
                                    <w:right w:val="none" w:sz="0" w:space="0" w:color="auto"/>
                                  </w:divBdr>
                                  <w:divsChild>
                                    <w:div w:id="1727483379">
                                      <w:marLeft w:val="0"/>
                                      <w:marRight w:val="0"/>
                                      <w:marTop w:val="0"/>
                                      <w:marBottom w:val="0"/>
                                      <w:divBdr>
                                        <w:top w:val="single" w:sz="6" w:space="0" w:color="555555"/>
                                        <w:left w:val="single" w:sz="6" w:space="0" w:color="555555"/>
                                        <w:bottom w:val="single" w:sz="6" w:space="0" w:color="555555"/>
                                        <w:right w:val="single" w:sz="6" w:space="0" w:color="555555"/>
                                      </w:divBdr>
                                      <w:divsChild>
                                        <w:div w:id="1793741512">
                                          <w:marLeft w:val="0"/>
                                          <w:marRight w:val="0"/>
                                          <w:marTop w:val="0"/>
                                          <w:marBottom w:val="0"/>
                                          <w:divBdr>
                                            <w:top w:val="none" w:sz="0" w:space="0" w:color="auto"/>
                                            <w:left w:val="none" w:sz="0" w:space="0" w:color="auto"/>
                                            <w:bottom w:val="none" w:sz="0" w:space="0" w:color="auto"/>
                                            <w:right w:val="none" w:sz="0" w:space="0" w:color="auto"/>
                                          </w:divBdr>
                                        </w:div>
                                      </w:divsChild>
                                    </w:div>
                                    <w:div w:id="1966038944">
                                      <w:marLeft w:val="60"/>
                                      <w:marRight w:val="60"/>
                                      <w:marTop w:val="0"/>
                                      <w:marBottom w:val="0"/>
                                      <w:divBdr>
                                        <w:top w:val="none" w:sz="0" w:space="0" w:color="auto"/>
                                        <w:left w:val="none" w:sz="0" w:space="0" w:color="auto"/>
                                        <w:bottom w:val="none" w:sz="0" w:space="0" w:color="auto"/>
                                        <w:right w:val="none" w:sz="0" w:space="0" w:color="auto"/>
                                      </w:divBdr>
                                    </w:div>
                                    <w:div w:id="808330244">
                                      <w:marLeft w:val="0"/>
                                      <w:marRight w:val="30"/>
                                      <w:marTop w:val="0"/>
                                      <w:marBottom w:val="0"/>
                                      <w:divBdr>
                                        <w:top w:val="none" w:sz="0" w:space="0" w:color="auto"/>
                                        <w:left w:val="none" w:sz="0" w:space="0" w:color="auto"/>
                                        <w:bottom w:val="none" w:sz="0" w:space="0" w:color="auto"/>
                                        <w:right w:val="none" w:sz="0" w:space="0" w:color="auto"/>
                                      </w:divBdr>
                                    </w:div>
                                    <w:div w:id="979727040">
                                      <w:marLeft w:val="0"/>
                                      <w:marRight w:val="0"/>
                                      <w:marTop w:val="100"/>
                                      <w:marBottom w:val="100"/>
                                      <w:divBdr>
                                        <w:top w:val="none" w:sz="0" w:space="0" w:color="auto"/>
                                        <w:left w:val="none" w:sz="0" w:space="0" w:color="auto"/>
                                        <w:bottom w:val="none" w:sz="0" w:space="0" w:color="auto"/>
                                        <w:right w:val="none" w:sz="0" w:space="0" w:color="auto"/>
                                      </w:divBdr>
                                      <w:divsChild>
                                        <w:div w:id="907959157">
                                          <w:marLeft w:val="0"/>
                                          <w:marRight w:val="0"/>
                                          <w:marTop w:val="0"/>
                                          <w:marBottom w:val="0"/>
                                          <w:divBdr>
                                            <w:top w:val="none" w:sz="0" w:space="0" w:color="auto"/>
                                            <w:left w:val="none" w:sz="0" w:space="0" w:color="auto"/>
                                            <w:bottom w:val="none" w:sz="0" w:space="0" w:color="auto"/>
                                            <w:right w:val="none" w:sz="0" w:space="0" w:color="auto"/>
                                          </w:divBdr>
                                        </w:div>
                                        <w:div w:id="1186139478">
                                          <w:marLeft w:val="0"/>
                                          <w:marRight w:val="0"/>
                                          <w:marTop w:val="0"/>
                                          <w:marBottom w:val="0"/>
                                          <w:divBdr>
                                            <w:top w:val="none" w:sz="0" w:space="0" w:color="auto"/>
                                            <w:left w:val="none" w:sz="0" w:space="0" w:color="auto"/>
                                            <w:bottom w:val="none" w:sz="0" w:space="0" w:color="auto"/>
                                            <w:right w:val="none" w:sz="0" w:space="0" w:color="auto"/>
                                          </w:divBdr>
                                        </w:div>
                                        <w:div w:id="996224580">
                                          <w:marLeft w:val="0"/>
                                          <w:marRight w:val="0"/>
                                          <w:marTop w:val="60"/>
                                          <w:marBottom w:val="0"/>
                                          <w:divBdr>
                                            <w:top w:val="none" w:sz="0" w:space="0" w:color="auto"/>
                                            <w:left w:val="none" w:sz="0" w:space="0" w:color="auto"/>
                                            <w:bottom w:val="none" w:sz="0" w:space="0" w:color="auto"/>
                                            <w:right w:val="none" w:sz="0" w:space="0" w:color="auto"/>
                                          </w:divBdr>
                                          <w:divsChild>
                                            <w:div w:id="566570282">
                                              <w:marLeft w:val="0"/>
                                              <w:marRight w:val="150"/>
                                              <w:marTop w:val="0"/>
                                              <w:marBottom w:val="0"/>
                                              <w:divBdr>
                                                <w:top w:val="none" w:sz="0" w:space="0" w:color="auto"/>
                                                <w:left w:val="none" w:sz="0" w:space="0" w:color="auto"/>
                                                <w:bottom w:val="none" w:sz="0" w:space="0" w:color="auto"/>
                                                <w:right w:val="none" w:sz="0" w:space="0" w:color="auto"/>
                                              </w:divBdr>
                                            </w:div>
                                          </w:divsChild>
                                        </w:div>
                                        <w:div w:id="1936088693">
                                          <w:marLeft w:val="0"/>
                                          <w:marRight w:val="0"/>
                                          <w:marTop w:val="0"/>
                                          <w:marBottom w:val="0"/>
                                          <w:divBdr>
                                            <w:top w:val="none" w:sz="0" w:space="0" w:color="auto"/>
                                            <w:left w:val="none" w:sz="0" w:space="0" w:color="auto"/>
                                            <w:bottom w:val="none" w:sz="0" w:space="0" w:color="auto"/>
                                            <w:right w:val="none" w:sz="0" w:space="0" w:color="auto"/>
                                          </w:divBdr>
                                          <w:divsChild>
                                            <w:div w:id="190609868">
                                              <w:marLeft w:val="0"/>
                                              <w:marRight w:val="0"/>
                                              <w:marTop w:val="0"/>
                                              <w:marBottom w:val="0"/>
                                              <w:divBdr>
                                                <w:top w:val="none" w:sz="0" w:space="0" w:color="auto"/>
                                                <w:left w:val="none" w:sz="0" w:space="0" w:color="auto"/>
                                                <w:bottom w:val="none" w:sz="0" w:space="0" w:color="auto"/>
                                                <w:right w:val="none" w:sz="0" w:space="0" w:color="auto"/>
                                              </w:divBdr>
                                            </w:div>
                                            <w:div w:id="982319408">
                                              <w:marLeft w:val="0"/>
                                              <w:marRight w:val="0"/>
                                              <w:marTop w:val="0"/>
                                              <w:marBottom w:val="0"/>
                                              <w:divBdr>
                                                <w:top w:val="none" w:sz="0" w:space="0" w:color="auto"/>
                                                <w:left w:val="none" w:sz="0" w:space="0" w:color="auto"/>
                                                <w:bottom w:val="none" w:sz="0" w:space="0" w:color="auto"/>
                                                <w:right w:val="none" w:sz="0" w:space="0" w:color="auto"/>
                                              </w:divBdr>
                                            </w:div>
                                            <w:div w:id="1862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115593">
          <w:marLeft w:val="0"/>
          <w:marRight w:val="0"/>
          <w:marTop w:val="570"/>
          <w:marBottom w:val="0"/>
          <w:divBdr>
            <w:top w:val="single" w:sz="6" w:space="0" w:color="AAAAAA"/>
            <w:left w:val="single" w:sz="6" w:space="0" w:color="5F5F5F"/>
            <w:bottom w:val="single" w:sz="6" w:space="0" w:color="5F5F5F"/>
            <w:right w:val="single" w:sz="6" w:space="0" w:color="5F5F5F"/>
          </w:divBdr>
          <w:divsChild>
            <w:div w:id="1262033574">
              <w:marLeft w:val="0"/>
              <w:marRight w:val="0"/>
              <w:marTop w:val="0"/>
              <w:marBottom w:val="0"/>
              <w:divBdr>
                <w:top w:val="none" w:sz="0" w:space="0" w:color="auto"/>
                <w:left w:val="none" w:sz="0" w:space="0" w:color="auto"/>
                <w:bottom w:val="none" w:sz="0" w:space="0" w:color="auto"/>
                <w:right w:val="none" w:sz="0" w:space="0" w:color="auto"/>
              </w:divBdr>
              <w:divsChild>
                <w:div w:id="1340155058">
                  <w:marLeft w:val="0"/>
                  <w:marRight w:val="0"/>
                  <w:marTop w:val="0"/>
                  <w:marBottom w:val="0"/>
                  <w:divBdr>
                    <w:top w:val="none" w:sz="0" w:space="0" w:color="auto"/>
                    <w:left w:val="none" w:sz="0" w:space="0" w:color="auto"/>
                    <w:bottom w:val="none" w:sz="0" w:space="0" w:color="auto"/>
                    <w:right w:val="none" w:sz="0" w:space="0" w:color="auto"/>
                  </w:divBdr>
                  <w:divsChild>
                    <w:div w:id="748960757">
                      <w:marLeft w:val="0"/>
                      <w:marRight w:val="0"/>
                      <w:marTop w:val="0"/>
                      <w:marBottom w:val="0"/>
                      <w:divBdr>
                        <w:top w:val="none" w:sz="0" w:space="0" w:color="auto"/>
                        <w:left w:val="none" w:sz="0" w:space="0" w:color="auto"/>
                        <w:bottom w:val="none" w:sz="0" w:space="0" w:color="auto"/>
                        <w:right w:val="none" w:sz="0" w:space="0" w:color="auto"/>
                      </w:divBdr>
                      <w:divsChild>
                        <w:div w:id="1789665186">
                          <w:marLeft w:val="0"/>
                          <w:marRight w:val="0"/>
                          <w:marTop w:val="0"/>
                          <w:marBottom w:val="0"/>
                          <w:divBdr>
                            <w:top w:val="none" w:sz="0" w:space="0" w:color="auto"/>
                            <w:left w:val="none" w:sz="0" w:space="0" w:color="auto"/>
                            <w:bottom w:val="none" w:sz="0" w:space="0" w:color="auto"/>
                            <w:right w:val="none" w:sz="0" w:space="0" w:color="auto"/>
                          </w:divBdr>
                          <w:divsChild>
                            <w:div w:id="183063665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572884231">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961374901">
      <w:bodyDiv w:val="1"/>
      <w:marLeft w:val="0"/>
      <w:marRight w:val="0"/>
      <w:marTop w:val="0"/>
      <w:marBottom w:val="0"/>
      <w:divBdr>
        <w:top w:val="none" w:sz="0" w:space="0" w:color="auto"/>
        <w:left w:val="none" w:sz="0" w:space="0" w:color="auto"/>
        <w:bottom w:val="none" w:sz="0" w:space="0" w:color="auto"/>
        <w:right w:val="none" w:sz="0" w:space="0" w:color="auto"/>
      </w:divBdr>
      <w:divsChild>
        <w:div w:id="646131667">
          <w:marLeft w:val="0"/>
          <w:marRight w:val="0"/>
          <w:marTop w:val="0"/>
          <w:marBottom w:val="0"/>
          <w:divBdr>
            <w:top w:val="none" w:sz="0" w:space="0" w:color="auto"/>
            <w:left w:val="none" w:sz="0" w:space="0" w:color="auto"/>
            <w:bottom w:val="none" w:sz="0" w:space="0" w:color="auto"/>
            <w:right w:val="none" w:sz="0" w:space="0" w:color="auto"/>
          </w:divBdr>
          <w:divsChild>
            <w:div w:id="1587878608">
              <w:marLeft w:val="0"/>
              <w:marRight w:val="0"/>
              <w:marTop w:val="0"/>
              <w:marBottom w:val="0"/>
              <w:divBdr>
                <w:top w:val="none" w:sz="0" w:space="0" w:color="auto"/>
                <w:left w:val="none" w:sz="0" w:space="0" w:color="auto"/>
                <w:bottom w:val="none" w:sz="0" w:space="0" w:color="auto"/>
                <w:right w:val="none" w:sz="0" w:space="0" w:color="auto"/>
              </w:divBdr>
            </w:div>
          </w:divsChild>
        </w:div>
        <w:div w:id="877621842">
          <w:marLeft w:val="0"/>
          <w:marRight w:val="0"/>
          <w:marTop w:val="0"/>
          <w:marBottom w:val="0"/>
          <w:divBdr>
            <w:top w:val="none" w:sz="0" w:space="0" w:color="auto"/>
            <w:left w:val="none" w:sz="0" w:space="0" w:color="auto"/>
            <w:bottom w:val="none" w:sz="0" w:space="0" w:color="auto"/>
            <w:right w:val="none" w:sz="0" w:space="0" w:color="auto"/>
          </w:divBdr>
          <w:divsChild>
            <w:div w:id="902449352">
              <w:marLeft w:val="0"/>
              <w:marRight w:val="0"/>
              <w:marTop w:val="0"/>
              <w:marBottom w:val="0"/>
              <w:divBdr>
                <w:top w:val="none" w:sz="0" w:space="0" w:color="auto"/>
                <w:left w:val="none" w:sz="0" w:space="0" w:color="auto"/>
                <w:bottom w:val="none" w:sz="0" w:space="0" w:color="auto"/>
                <w:right w:val="none" w:sz="0" w:space="0" w:color="auto"/>
              </w:divBdr>
            </w:div>
          </w:divsChild>
        </w:div>
        <w:div w:id="1324551515">
          <w:marLeft w:val="0"/>
          <w:marRight w:val="0"/>
          <w:marTop w:val="0"/>
          <w:marBottom w:val="0"/>
          <w:divBdr>
            <w:top w:val="none" w:sz="0" w:space="0" w:color="auto"/>
            <w:left w:val="none" w:sz="0" w:space="0" w:color="auto"/>
            <w:bottom w:val="none" w:sz="0" w:space="0" w:color="auto"/>
            <w:right w:val="none" w:sz="0" w:space="0" w:color="auto"/>
          </w:divBdr>
          <w:divsChild>
            <w:div w:id="860897213">
              <w:marLeft w:val="-225"/>
              <w:marRight w:val="-225"/>
              <w:marTop w:val="0"/>
              <w:marBottom w:val="0"/>
              <w:divBdr>
                <w:top w:val="none" w:sz="0" w:space="0" w:color="auto"/>
                <w:left w:val="none" w:sz="0" w:space="0" w:color="auto"/>
                <w:bottom w:val="none" w:sz="0" w:space="0" w:color="auto"/>
                <w:right w:val="none" w:sz="0" w:space="0" w:color="auto"/>
              </w:divBdr>
              <w:divsChild>
                <w:div w:id="2073498534">
                  <w:marLeft w:val="0"/>
                  <w:marRight w:val="0"/>
                  <w:marTop w:val="0"/>
                  <w:marBottom w:val="0"/>
                  <w:divBdr>
                    <w:top w:val="none" w:sz="0" w:space="0" w:color="auto"/>
                    <w:left w:val="none" w:sz="0" w:space="0" w:color="auto"/>
                    <w:bottom w:val="none" w:sz="0" w:space="0" w:color="auto"/>
                    <w:right w:val="none" w:sz="0" w:space="0" w:color="auto"/>
                  </w:divBdr>
                  <w:divsChild>
                    <w:div w:id="1797328630">
                      <w:marLeft w:val="0"/>
                      <w:marRight w:val="0"/>
                      <w:marTop w:val="0"/>
                      <w:marBottom w:val="0"/>
                      <w:divBdr>
                        <w:top w:val="none" w:sz="0" w:space="0" w:color="auto"/>
                        <w:left w:val="none" w:sz="0" w:space="0" w:color="auto"/>
                        <w:bottom w:val="none" w:sz="0" w:space="0" w:color="auto"/>
                        <w:right w:val="none" w:sz="0" w:space="0" w:color="auto"/>
                      </w:divBdr>
                    </w:div>
                  </w:divsChild>
                </w:div>
                <w:div w:id="1461147992">
                  <w:marLeft w:val="0"/>
                  <w:marRight w:val="0"/>
                  <w:marTop w:val="0"/>
                  <w:marBottom w:val="0"/>
                  <w:divBdr>
                    <w:top w:val="none" w:sz="0" w:space="0" w:color="auto"/>
                    <w:left w:val="none" w:sz="0" w:space="0" w:color="auto"/>
                    <w:bottom w:val="none" w:sz="0" w:space="0" w:color="auto"/>
                    <w:right w:val="none" w:sz="0" w:space="0" w:color="auto"/>
                  </w:divBdr>
                  <w:divsChild>
                    <w:div w:id="168448316">
                      <w:marLeft w:val="-225"/>
                      <w:marRight w:val="-225"/>
                      <w:marTop w:val="0"/>
                      <w:marBottom w:val="0"/>
                      <w:divBdr>
                        <w:top w:val="none" w:sz="0" w:space="0" w:color="auto"/>
                        <w:left w:val="none" w:sz="0" w:space="0" w:color="auto"/>
                        <w:bottom w:val="none" w:sz="0" w:space="0" w:color="auto"/>
                        <w:right w:val="none" w:sz="0" w:space="0" w:color="auto"/>
                      </w:divBdr>
                      <w:divsChild>
                        <w:div w:id="1690452071">
                          <w:marLeft w:val="0"/>
                          <w:marRight w:val="0"/>
                          <w:marTop w:val="0"/>
                          <w:marBottom w:val="0"/>
                          <w:divBdr>
                            <w:top w:val="none" w:sz="0" w:space="0" w:color="auto"/>
                            <w:left w:val="none" w:sz="0" w:space="0" w:color="auto"/>
                            <w:bottom w:val="none" w:sz="0" w:space="0" w:color="auto"/>
                            <w:right w:val="none" w:sz="0" w:space="0" w:color="auto"/>
                          </w:divBdr>
                          <w:divsChild>
                            <w:div w:id="1643389583">
                              <w:marLeft w:val="0"/>
                              <w:marRight w:val="0"/>
                              <w:marTop w:val="0"/>
                              <w:marBottom w:val="0"/>
                              <w:divBdr>
                                <w:top w:val="none" w:sz="0" w:space="0" w:color="auto"/>
                                <w:left w:val="none" w:sz="0" w:space="0" w:color="auto"/>
                                <w:bottom w:val="none" w:sz="0" w:space="0" w:color="auto"/>
                                <w:right w:val="none" w:sz="0" w:space="0" w:color="auto"/>
                              </w:divBdr>
                              <w:divsChild>
                                <w:div w:id="1593392321">
                                  <w:marLeft w:val="0"/>
                                  <w:marRight w:val="0"/>
                                  <w:marTop w:val="0"/>
                                  <w:marBottom w:val="0"/>
                                  <w:divBdr>
                                    <w:top w:val="none" w:sz="0" w:space="0" w:color="auto"/>
                                    <w:left w:val="none" w:sz="0" w:space="0" w:color="auto"/>
                                    <w:bottom w:val="none" w:sz="0" w:space="0" w:color="auto"/>
                                    <w:right w:val="none" w:sz="0" w:space="0" w:color="auto"/>
                                  </w:divBdr>
                                </w:div>
                                <w:div w:id="988287541">
                                  <w:marLeft w:val="0"/>
                                  <w:marRight w:val="0"/>
                                  <w:marTop w:val="180"/>
                                  <w:marBottom w:val="180"/>
                                  <w:divBdr>
                                    <w:top w:val="single" w:sz="6" w:space="7" w:color="EBEBEB"/>
                                    <w:left w:val="single" w:sz="6" w:space="7" w:color="EBEBEB"/>
                                    <w:bottom w:val="single" w:sz="6" w:space="7" w:color="EBEBEB"/>
                                    <w:right w:val="single" w:sz="6" w:space="7" w:color="EBEBEB"/>
                                  </w:divBdr>
                                  <w:divsChild>
                                    <w:div w:id="85150914">
                                      <w:marLeft w:val="0"/>
                                      <w:marRight w:val="0"/>
                                      <w:marTop w:val="0"/>
                                      <w:marBottom w:val="0"/>
                                      <w:divBdr>
                                        <w:top w:val="none" w:sz="0" w:space="0" w:color="auto"/>
                                        <w:left w:val="single" w:sz="24" w:space="7" w:color="8AC007"/>
                                        <w:bottom w:val="none" w:sz="0" w:space="0" w:color="auto"/>
                                        <w:right w:val="none" w:sz="0" w:space="0" w:color="auto"/>
                                      </w:divBdr>
                                    </w:div>
                                  </w:divsChild>
                                </w:div>
                                <w:div w:id="1385566692">
                                  <w:marLeft w:val="0"/>
                                  <w:marRight w:val="0"/>
                                  <w:marTop w:val="180"/>
                                  <w:marBottom w:val="180"/>
                                  <w:divBdr>
                                    <w:top w:val="single" w:sz="6" w:space="7" w:color="EBEBEB"/>
                                    <w:left w:val="single" w:sz="6" w:space="7" w:color="EBEBEB"/>
                                    <w:bottom w:val="single" w:sz="6" w:space="7" w:color="EBEBEB"/>
                                    <w:right w:val="single" w:sz="6" w:space="7" w:color="EBEBEB"/>
                                  </w:divBdr>
                                  <w:divsChild>
                                    <w:div w:id="1919316819">
                                      <w:marLeft w:val="0"/>
                                      <w:marRight w:val="0"/>
                                      <w:marTop w:val="0"/>
                                      <w:marBottom w:val="0"/>
                                      <w:divBdr>
                                        <w:top w:val="none" w:sz="0" w:space="0" w:color="auto"/>
                                        <w:left w:val="single" w:sz="24" w:space="7" w:color="8AC007"/>
                                        <w:bottom w:val="none" w:sz="0" w:space="0" w:color="auto"/>
                                        <w:right w:val="none" w:sz="0" w:space="0" w:color="auto"/>
                                      </w:divBdr>
                                    </w:div>
                                  </w:divsChild>
                                </w:div>
                                <w:div w:id="1933007118">
                                  <w:marLeft w:val="0"/>
                                  <w:marRight w:val="0"/>
                                  <w:marTop w:val="180"/>
                                  <w:marBottom w:val="180"/>
                                  <w:divBdr>
                                    <w:top w:val="single" w:sz="6" w:space="7" w:color="EBEBEB"/>
                                    <w:left w:val="single" w:sz="6" w:space="7" w:color="EBEBEB"/>
                                    <w:bottom w:val="single" w:sz="6" w:space="7" w:color="EBEBEB"/>
                                    <w:right w:val="single" w:sz="6" w:space="7" w:color="EBEBEB"/>
                                  </w:divBdr>
                                  <w:divsChild>
                                    <w:div w:id="1734506954">
                                      <w:marLeft w:val="0"/>
                                      <w:marRight w:val="0"/>
                                      <w:marTop w:val="0"/>
                                      <w:marBottom w:val="0"/>
                                      <w:divBdr>
                                        <w:top w:val="none" w:sz="0" w:space="0" w:color="auto"/>
                                        <w:left w:val="single" w:sz="24" w:space="7" w:color="8AC007"/>
                                        <w:bottom w:val="none" w:sz="0" w:space="0" w:color="auto"/>
                                        <w:right w:val="none" w:sz="0" w:space="0" w:color="auto"/>
                                      </w:divBdr>
                                    </w:div>
                                  </w:divsChild>
                                </w:div>
                                <w:div w:id="820464787">
                                  <w:marLeft w:val="0"/>
                                  <w:marRight w:val="0"/>
                                  <w:marTop w:val="180"/>
                                  <w:marBottom w:val="180"/>
                                  <w:divBdr>
                                    <w:top w:val="single" w:sz="6" w:space="7" w:color="EBEBEB"/>
                                    <w:left w:val="single" w:sz="6" w:space="7" w:color="EBEBEB"/>
                                    <w:bottom w:val="single" w:sz="6" w:space="7" w:color="EBEBEB"/>
                                    <w:right w:val="single" w:sz="6" w:space="7" w:color="EBEBEB"/>
                                  </w:divBdr>
                                  <w:divsChild>
                                    <w:div w:id="432626172">
                                      <w:marLeft w:val="0"/>
                                      <w:marRight w:val="0"/>
                                      <w:marTop w:val="0"/>
                                      <w:marBottom w:val="0"/>
                                      <w:divBdr>
                                        <w:top w:val="none" w:sz="0" w:space="0" w:color="auto"/>
                                        <w:left w:val="single" w:sz="24" w:space="7" w:color="8AC007"/>
                                        <w:bottom w:val="none" w:sz="0" w:space="0" w:color="auto"/>
                                        <w:right w:val="none" w:sz="0" w:space="0" w:color="auto"/>
                                      </w:divBdr>
                                    </w:div>
                                  </w:divsChild>
                                </w:div>
                                <w:div w:id="1044401703">
                                  <w:marLeft w:val="0"/>
                                  <w:marRight w:val="0"/>
                                  <w:marTop w:val="180"/>
                                  <w:marBottom w:val="180"/>
                                  <w:divBdr>
                                    <w:top w:val="single" w:sz="6" w:space="7" w:color="EBEBEB"/>
                                    <w:left w:val="single" w:sz="6" w:space="7" w:color="EBEBEB"/>
                                    <w:bottom w:val="single" w:sz="6" w:space="7" w:color="EBEBEB"/>
                                    <w:right w:val="single" w:sz="6" w:space="7" w:color="EBEBEB"/>
                                  </w:divBdr>
                                  <w:divsChild>
                                    <w:div w:id="853229404">
                                      <w:marLeft w:val="0"/>
                                      <w:marRight w:val="0"/>
                                      <w:marTop w:val="0"/>
                                      <w:marBottom w:val="0"/>
                                      <w:divBdr>
                                        <w:top w:val="none" w:sz="0" w:space="0" w:color="auto"/>
                                        <w:left w:val="single" w:sz="24" w:space="7" w:color="8AC007"/>
                                        <w:bottom w:val="none" w:sz="0" w:space="0" w:color="auto"/>
                                        <w:right w:val="none" w:sz="0" w:space="0" w:color="auto"/>
                                      </w:divBdr>
                                    </w:div>
                                  </w:divsChild>
                                </w:div>
                                <w:div w:id="1356035992">
                                  <w:marLeft w:val="0"/>
                                  <w:marRight w:val="0"/>
                                  <w:marTop w:val="180"/>
                                  <w:marBottom w:val="180"/>
                                  <w:divBdr>
                                    <w:top w:val="single" w:sz="6" w:space="7" w:color="EBEBEB"/>
                                    <w:left w:val="single" w:sz="6" w:space="7" w:color="EBEBEB"/>
                                    <w:bottom w:val="single" w:sz="6" w:space="7" w:color="EBEBEB"/>
                                    <w:right w:val="single" w:sz="6" w:space="7" w:color="EBEBEB"/>
                                  </w:divBdr>
                                  <w:divsChild>
                                    <w:div w:id="1199202840">
                                      <w:marLeft w:val="0"/>
                                      <w:marRight w:val="0"/>
                                      <w:marTop w:val="0"/>
                                      <w:marBottom w:val="0"/>
                                      <w:divBdr>
                                        <w:top w:val="none" w:sz="0" w:space="0" w:color="auto"/>
                                        <w:left w:val="single" w:sz="24" w:space="7" w:color="8AC007"/>
                                        <w:bottom w:val="none" w:sz="0" w:space="0" w:color="auto"/>
                                        <w:right w:val="none" w:sz="0" w:space="0" w:color="auto"/>
                                      </w:divBdr>
                                    </w:div>
                                  </w:divsChild>
                                </w:div>
                                <w:div w:id="933199792">
                                  <w:marLeft w:val="0"/>
                                  <w:marRight w:val="0"/>
                                  <w:marTop w:val="180"/>
                                  <w:marBottom w:val="180"/>
                                  <w:divBdr>
                                    <w:top w:val="single" w:sz="6" w:space="7" w:color="EBEBEB"/>
                                    <w:left w:val="single" w:sz="6" w:space="7" w:color="EBEBEB"/>
                                    <w:bottom w:val="single" w:sz="6" w:space="7" w:color="EBEBEB"/>
                                    <w:right w:val="single" w:sz="6" w:space="7" w:color="EBEBEB"/>
                                  </w:divBdr>
                                  <w:divsChild>
                                    <w:div w:id="857740411">
                                      <w:marLeft w:val="0"/>
                                      <w:marRight w:val="0"/>
                                      <w:marTop w:val="0"/>
                                      <w:marBottom w:val="0"/>
                                      <w:divBdr>
                                        <w:top w:val="none" w:sz="0" w:space="0" w:color="auto"/>
                                        <w:left w:val="single" w:sz="24" w:space="7" w:color="8AC007"/>
                                        <w:bottom w:val="none" w:sz="0" w:space="0" w:color="auto"/>
                                        <w:right w:val="none" w:sz="0" w:space="0" w:color="auto"/>
                                      </w:divBdr>
                                    </w:div>
                                  </w:divsChild>
                                </w:div>
                                <w:div w:id="867066449">
                                  <w:marLeft w:val="0"/>
                                  <w:marRight w:val="0"/>
                                  <w:marTop w:val="180"/>
                                  <w:marBottom w:val="180"/>
                                  <w:divBdr>
                                    <w:top w:val="single" w:sz="6" w:space="7" w:color="EBEBEB"/>
                                    <w:left w:val="single" w:sz="6" w:space="7" w:color="EBEBEB"/>
                                    <w:bottom w:val="single" w:sz="6" w:space="7" w:color="EBEBEB"/>
                                    <w:right w:val="single" w:sz="6" w:space="7" w:color="EBEBEB"/>
                                  </w:divBdr>
                                  <w:divsChild>
                                    <w:div w:id="575939161">
                                      <w:marLeft w:val="0"/>
                                      <w:marRight w:val="0"/>
                                      <w:marTop w:val="0"/>
                                      <w:marBottom w:val="0"/>
                                      <w:divBdr>
                                        <w:top w:val="none" w:sz="0" w:space="0" w:color="auto"/>
                                        <w:left w:val="single" w:sz="24" w:space="7" w:color="8AC007"/>
                                        <w:bottom w:val="none" w:sz="0" w:space="0" w:color="auto"/>
                                        <w:right w:val="none" w:sz="0" w:space="0" w:color="auto"/>
                                      </w:divBdr>
                                    </w:div>
                                  </w:divsChild>
                                </w:div>
                                <w:div w:id="398403632">
                                  <w:marLeft w:val="0"/>
                                  <w:marRight w:val="0"/>
                                  <w:marTop w:val="180"/>
                                  <w:marBottom w:val="180"/>
                                  <w:divBdr>
                                    <w:top w:val="single" w:sz="6" w:space="7" w:color="EBEBEB"/>
                                    <w:left w:val="single" w:sz="6" w:space="7" w:color="EBEBEB"/>
                                    <w:bottom w:val="single" w:sz="6" w:space="7" w:color="EBEBEB"/>
                                    <w:right w:val="single" w:sz="6" w:space="7" w:color="EBEBEB"/>
                                  </w:divBdr>
                                  <w:divsChild>
                                    <w:div w:id="1516768971">
                                      <w:marLeft w:val="0"/>
                                      <w:marRight w:val="0"/>
                                      <w:marTop w:val="0"/>
                                      <w:marBottom w:val="0"/>
                                      <w:divBdr>
                                        <w:top w:val="none" w:sz="0" w:space="0" w:color="auto"/>
                                        <w:left w:val="single" w:sz="24" w:space="7" w:color="8AC007"/>
                                        <w:bottom w:val="none" w:sz="0" w:space="0" w:color="auto"/>
                                        <w:right w:val="none" w:sz="0" w:space="0" w:color="auto"/>
                                      </w:divBdr>
                                    </w:div>
                                  </w:divsChild>
                                </w:div>
                                <w:div w:id="1529634449">
                                  <w:marLeft w:val="0"/>
                                  <w:marRight w:val="0"/>
                                  <w:marTop w:val="180"/>
                                  <w:marBottom w:val="180"/>
                                  <w:divBdr>
                                    <w:top w:val="single" w:sz="6" w:space="7" w:color="EBEBEB"/>
                                    <w:left w:val="single" w:sz="6" w:space="7" w:color="EBEBEB"/>
                                    <w:bottom w:val="single" w:sz="6" w:space="7" w:color="EBEBEB"/>
                                    <w:right w:val="single" w:sz="6" w:space="7" w:color="EBEBEB"/>
                                  </w:divBdr>
                                  <w:divsChild>
                                    <w:div w:id="1485780681">
                                      <w:marLeft w:val="0"/>
                                      <w:marRight w:val="0"/>
                                      <w:marTop w:val="0"/>
                                      <w:marBottom w:val="0"/>
                                      <w:divBdr>
                                        <w:top w:val="none" w:sz="0" w:space="0" w:color="auto"/>
                                        <w:left w:val="single" w:sz="24" w:space="7" w:color="8AC007"/>
                                        <w:bottom w:val="none" w:sz="0" w:space="0" w:color="auto"/>
                                        <w:right w:val="none" w:sz="0" w:space="0" w:color="auto"/>
                                      </w:divBdr>
                                    </w:div>
                                  </w:divsChild>
                                </w:div>
                                <w:div w:id="490757771">
                                  <w:marLeft w:val="0"/>
                                  <w:marRight w:val="0"/>
                                  <w:marTop w:val="180"/>
                                  <w:marBottom w:val="180"/>
                                  <w:divBdr>
                                    <w:top w:val="single" w:sz="6" w:space="7" w:color="EBEBEB"/>
                                    <w:left w:val="single" w:sz="6" w:space="7" w:color="EBEBEB"/>
                                    <w:bottom w:val="single" w:sz="6" w:space="7" w:color="EBEBEB"/>
                                    <w:right w:val="single" w:sz="6" w:space="7" w:color="EBEBEB"/>
                                  </w:divBdr>
                                  <w:divsChild>
                                    <w:div w:id="2084714464">
                                      <w:marLeft w:val="0"/>
                                      <w:marRight w:val="0"/>
                                      <w:marTop w:val="0"/>
                                      <w:marBottom w:val="0"/>
                                      <w:divBdr>
                                        <w:top w:val="none" w:sz="0" w:space="0" w:color="auto"/>
                                        <w:left w:val="single" w:sz="24" w:space="7" w:color="8AC007"/>
                                        <w:bottom w:val="none" w:sz="0" w:space="0" w:color="auto"/>
                                        <w:right w:val="none" w:sz="0" w:space="0" w:color="auto"/>
                                      </w:divBdr>
                                    </w:div>
                                  </w:divsChild>
                                </w:div>
                                <w:div w:id="152647715">
                                  <w:marLeft w:val="0"/>
                                  <w:marRight w:val="0"/>
                                  <w:marTop w:val="180"/>
                                  <w:marBottom w:val="180"/>
                                  <w:divBdr>
                                    <w:top w:val="single" w:sz="6" w:space="7" w:color="EBEBEB"/>
                                    <w:left w:val="single" w:sz="6" w:space="7" w:color="EBEBEB"/>
                                    <w:bottom w:val="single" w:sz="6" w:space="7" w:color="EBEBEB"/>
                                    <w:right w:val="single" w:sz="6" w:space="7" w:color="EBEBEB"/>
                                  </w:divBdr>
                                  <w:divsChild>
                                    <w:div w:id="197470498">
                                      <w:marLeft w:val="0"/>
                                      <w:marRight w:val="0"/>
                                      <w:marTop w:val="0"/>
                                      <w:marBottom w:val="0"/>
                                      <w:divBdr>
                                        <w:top w:val="none" w:sz="0" w:space="0" w:color="auto"/>
                                        <w:left w:val="single" w:sz="24" w:space="7" w:color="8AC007"/>
                                        <w:bottom w:val="none" w:sz="0" w:space="0" w:color="auto"/>
                                        <w:right w:val="none" w:sz="0" w:space="0" w:color="auto"/>
                                      </w:divBdr>
                                    </w:div>
                                  </w:divsChild>
                                </w:div>
                                <w:div w:id="2088843889">
                                  <w:marLeft w:val="0"/>
                                  <w:marRight w:val="0"/>
                                  <w:marTop w:val="180"/>
                                  <w:marBottom w:val="180"/>
                                  <w:divBdr>
                                    <w:top w:val="single" w:sz="6" w:space="7" w:color="EBEBEB"/>
                                    <w:left w:val="single" w:sz="6" w:space="7" w:color="EBEBEB"/>
                                    <w:bottom w:val="single" w:sz="6" w:space="7" w:color="EBEBEB"/>
                                    <w:right w:val="single" w:sz="6" w:space="7" w:color="EBEBEB"/>
                                  </w:divBdr>
                                  <w:divsChild>
                                    <w:div w:id="794719267">
                                      <w:marLeft w:val="0"/>
                                      <w:marRight w:val="0"/>
                                      <w:marTop w:val="0"/>
                                      <w:marBottom w:val="0"/>
                                      <w:divBdr>
                                        <w:top w:val="none" w:sz="0" w:space="0" w:color="auto"/>
                                        <w:left w:val="single" w:sz="24" w:space="7" w:color="8AC007"/>
                                        <w:bottom w:val="none" w:sz="0" w:space="0" w:color="auto"/>
                                        <w:right w:val="none" w:sz="0" w:space="0" w:color="auto"/>
                                      </w:divBdr>
                                    </w:div>
                                  </w:divsChild>
                                </w:div>
                                <w:div w:id="330330494">
                                  <w:marLeft w:val="0"/>
                                  <w:marRight w:val="0"/>
                                  <w:marTop w:val="180"/>
                                  <w:marBottom w:val="180"/>
                                  <w:divBdr>
                                    <w:top w:val="single" w:sz="6" w:space="7" w:color="EBEBEB"/>
                                    <w:left w:val="single" w:sz="6" w:space="7" w:color="EBEBEB"/>
                                    <w:bottom w:val="single" w:sz="6" w:space="7" w:color="EBEBEB"/>
                                    <w:right w:val="single" w:sz="6" w:space="7" w:color="EBEBEB"/>
                                  </w:divBdr>
                                  <w:divsChild>
                                    <w:div w:id="340476166">
                                      <w:marLeft w:val="0"/>
                                      <w:marRight w:val="0"/>
                                      <w:marTop w:val="0"/>
                                      <w:marBottom w:val="0"/>
                                      <w:divBdr>
                                        <w:top w:val="none" w:sz="0" w:space="0" w:color="auto"/>
                                        <w:left w:val="single" w:sz="24" w:space="7" w:color="8AC007"/>
                                        <w:bottom w:val="none" w:sz="0" w:space="0" w:color="auto"/>
                                        <w:right w:val="none" w:sz="0" w:space="0" w:color="auto"/>
                                      </w:divBdr>
                                    </w:div>
                                  </w:divsChild>
                                </w:div>
                                <w:div w:id="5790415">
                                  <w:marLeft w:val="0"/>
                                  <w:marRight w:val="0"/>
                                  <w:marTop w:val="180"/>
                                  <w:marBottom w:val="180"/>
                                  <w:divBdr>
                                    <w:top w:val="single" w:sz="6" w:space="7" w:color="EBEBEB"/>
                                    <w:left w:val="single" w:sz="6" w:space="7" w:color="EBEBEB"/>
                                    <w:bottom w:val="single" w:sz="6" w:space="7" w:color="EBEBEB"/>
                                    <w:right w:val="single" w:sz="6" w:space="7" w:color="EBEBEB"/>
                                  </w:divBdr>
                                  <w:divsChild>
                                    <w:div w:id="568079280">
                                      <w:marLeft w:val="0"/>
                                      <w:marRight w:val="0"/>
                                      <w:marTop w:val="0"/>
                                      <w:marBottom w:val="0"/>
                                      <w:divBdr>
                                        <w:top w:val="none" w:sz="0" w:space="0" w:color="auto"/>
                                        <w:left w:val="single" w:sz="24" w:space="7" w:color="8AC007"/>
                                        <w:bottom w:val="none" w:sz="0" w:space="0" w:color="auto"/>
                                        <w:right w:val="none" w:sz="0" w:space="0" w:color="auto"/>
                                      </w:divBdr>
                                    </w:div>
                                  </w:divsChild>
                                </w:div>
                                <w:div w:id="28067111">
                                  <w:marLeft w:val="0"/>
                                  <w:marRight w:val="0"/>
                                  <w:marTop w:val="180"/>
                                  <w:marBottom w:val="180"/>
                                  <w:divBdr>
                                    <w:top w:val="single" w:sz="6" w:space="7" w:color="EBEBEB"/>
                                    <w:left w:val="single" w:sz="6" w:space="7" w:color="EBEBEB"/>
                                    <w:bottom w:val="single" w:sz="6" w:space="7" w:color="EBEBEB"/>
                                    <w:right w:val="single" w:sz="6" w:space="7" w:color="EBEBEB"/>
                                  </w:divBdr>
                                  <w:divsChild>
                                    <w:div w:id="1812016291">
                                      <w:marLeft w:val="0"/>
                                      <w:marRight w:val="0"/>
                                      <w:marTop w:val="0"/>
                                      <w:marBottom w:val="0"/>
                                      <w:divBdr>
                                        <w:top w:val="none" w:sz="0" w:space="0" w:color="auto"/>
                                        <w:left w:val="single" w:sz="24" w:space="7" w:color="8AC007"/>
                                        <w:bottom w:val="none" w:sz="0" w:space="0" w:color="auto"/>
                                        <w:right w:val="none" w:sz="0" w:space="0" w:color="auto"/>
                                      </w:divBdr>
                                    </w:div>
                                  </w:divsChild>
                                </w:div>
                                <w:div w:id="335426612">
                                  <w:marLeft w:val="0"/>
                                  <w:marRight w:val="0"/>
                                  <w:marTop w:val="180"/>
                                  <w:marBottom w:val="180"/>
                                  <w:divBdr>
                                    <w:top w:val="single" w:sz="6" w:space="7" w:color="EBEBEB"/>
                                    <w:left w:val="single" w:sz="6" w:space="7" w:color="EBEBEB"/>
                                    <w:bottom w:val="single" w:sz="6" w:space="7" w:color="EBEBEB"/>
                                    <w:right w:val="single" w:sz="6" w:space="7" w:color="EBEBEB"/>
                                  </w:divBdr>
                                  <w:divsChild>
                                    <w:div w:id="2138445753">
                                      <w:marLeft w:val="0"/>
                                      <w:marRight w:val="0"/>
                                      <w:marTop w:val="0"/>
                                      <w:marBottom w:val="0"/>
                                      <w:divBdr>
                                        <w:top w:val="none" w:sz="0" w:space="0" w:color="auto"/>
                                        <w:left w:val="single" w:sz="24" w:space="7" w:color="8AC007"/>
                                        <w:bottom w:val="none" w:sz="0" w:space="0" w:color="auto"/>
                                        <w:right w:val="none" w:sz="0" w:space="0" w:color="auto"/>
                                      </w:divBdr>
                                    </w:div>
                                  </w:divsChild>
                                </w:div>
                                <w:div w:id="1613170857">
                                  <w:marLeft w:val="0"/>
                                  <w:marRight w:val="0"/>
                                  <w:marTop w:val="180"/>
                                  <w:marBottom w:val="180"/>
                                  <w:divBdr>
                                    <w:top w:val="single" w:sz="6" w:space="7" w:color="EBEBEB"/>
                                    <w:left w:val="single" w:sz="6" w:space="7" w:color="EBEBEB"/>
                                    <w:bottom w:val="single" w:sz="6" w:space="7" w:color="EBEBEB"/>
                                    <w:right w:val="single" w:sz="6" w:space="7" w:color="EBEBEB"/>
                                  </w:divBdr>
                                  <w:divsChild>
                                    <w:div w:id="941910680">
                                      <w:marLeft w:val="0"/>
                                      <w:marRight w:val="0"/>
                                      <w:marTop w:val="0"/>
                                      <w:marBottom w:val="0"/>
                                      <w:divBdr>
                                        <w:top w:val="none" w:sz="0" w:space="0" w:color="auto"/>
                                        <w:left w:val="single" w:sz="24" w:space="7" w:color="8AC007"/>
                                        <w:bottom w:val="none" w:sz="0" w:space="0" w:color="auto"/>
                                        <w:right w:val="none" w:sz="0" w:space="0" w:color="auto"/>
                                      </w:divBdr>
                                    </w:div>
                                  </w:divsChild>
                                </w:div>
                                <w:div w:id="16283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084">
                          <w:marLeft w:val="0"/>
                          <w:marRight w:val="0"/>
                          <w:marTop w:val="0"/>
                          <w:marBottom w:val="0"/>
                          <w:divBdr>
                            <w:top w:val="none" w:sz="0" w:space="0" w:color="auto"/>
                            <w:left w:val="none" w:sz="0" w:space="0" w:color="auto"/>
                            <w:bottom w:val="none" w:sz="0" w:space="0" w:color="auto"/>
                            <w:right w:val="none" w:sz="0" w:space="0" w:color="auto"/>
                          </w:divBdr>
                          <w:divsChild>
                            <w:div w:id="1300841546">
                              <w:marLeft w:val="-225"/>
                              <w:marRight w:val="-225"/>
                              <w:marTop w:val="0"/>
                              <w:marBottom w:val="0"/>
                              <w:divBdr>
                                <w:top w:val="none" w:sz="0" w:space="0" w:color="auto"/>
                                <w:left w:val="none" w:sz="0" w:space="0" w:color="auto"/>
                                <w:bottom w:val="none" w:sz="0" w:space="0" w:color="auto"/>
                                <w:right w:val="none" w:sz="0" w:space="0" w:color="auto"/>
                              </w:divBdr>
                            </w:div>
                            <w:div w:id="1670908527">
                              <w:marLeft w:val="-225"/>
                              <w:marRight w:val="-225"/>
                              <w:marTop w:val="0"/>
                              <w:marBottom w:val="0"/>
                              <w:divBdr>
                                <w:top w:val="none" w:sz="0" w:space="0" w:color="auto"/>
                                <w:left w:val="none" w:sz="0" w:space="0" w:color="auto"/>
                                <w:bottom w:val="none" w:sz="0" w:space="0" w:color="auto"/>
                                <w:right w:val="none" w:sz="0" w:space="0" w:color="auto"/>
                              </w:divBdr>
                            </w:div>
                            <w:div w:id="938100206">
                              <w:marLeft w:val="-225"/>
                              <w:marRight w:val="-225"/>
                              <w:marTop w:val="0"/>
                              <w:marBottom w:val="0"/>
                              <w:divBdr>
                                <w:top w:val="none" w:sz="0" w:space="0" w:color="auto"/>
                                <w:left w:val="none" w:sz="0" w:space="0" w:color="auto"/>
                                <w:bottom w:val="none" w:sz="0" w:space="0" w:color="auto"/>
                                <w:right w:val="none" w:sz="0" w:space="0" w:color="auto"/>
                              </w:divBdr>
                              <w:divsChild>
                                <w:div w:id="11317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09072">
                      <w:marLeft w:val="-225"/>
                      <w:marRight w:val="-225"/>
                      <w:marTop w:val="0"/>
                      <w:marBottom w:val="0"/>
                      <w:divBdr>
                        <w:top w:val="none" w:sz="0" w:space="0" w:color="auto"/>
                        <w:left w:val="none" w:sz="0" w:space="0" w:color="auto"/>
                        <w:bottom w:val="none" w:sz="0" w:space="0" w:color="auto"/>
                        <w:right w:val="none" w:sz="0" w:space="0" w:color="auto"/>
                      </w:divBdr>
                      <w:divsChild>
                        <w:div w:id="1430001811">
                          <w:marLeft w:val="0"/>
                          <w:marRight w:val="0"/>
                          <w:marTop w:val="0"/>
                          <w:marBottom w:val="0"/>
                          <w:divBdr>
                            <w:top w:val="none" w:sz="0" w:space="0" w:color="auto"/>
                            <w:left w:val="none" w:sz="0" w:space="0" w:color="auto"/>
                            <w:bottom w:val="none" w:sz="0" w:space="0" w:color="auto"/>
                            <w:right w:val="none" w:sz="0" w:space="0" w:color="auto"/>
                          </w:divBdr>
                          <w:divsChild>
                            <w:div w:id="396822808">
                              <w:marLeft w:val="0"/>
                              <w:marRight w:val="0"/>
                              <w:marTop w:val="300"/>
                              <w:marBottom w:val="0"/>
                              <w:divBdr>
                                <w:top w:val="none" w:sz="0" w:space="0" w:color="auto"/>
                                <w:left w:val="none" w:sz="0" w:space="0" w:color="auto"/>
                                <w:bottom w:val="none" w:sz="0" w:space="0" w:color="auto"/>
                                <w:right w:val="none" w:sz="0" w:space="0" w:color="auto"/>
                              </w:divBdr>
                              <w:divsChild>
                                <w:div w:id="1502772235">
                                  <w:marLeft w:val="-225"/>
                                  <w:marRight w:val="-225"/>
                                  <w:marTop w:val="0"/>
                                  <w:marBottom w:val="0"/>
                                  <w:divBdr>
                                    <w:top w:val="none" w:sz="0" w:space="0" w:color="auto"/>
                                    <w:left w:val="none" w:sz="0" w:space="0" w:color="auto"/>
                                    <w:bottom w:val="none" w:sz="0" w:space="0" w:color="auto"/>
                                    <w:right w:val="none" w:sz="0" w:space="0" w:color="auto"/>
                                  </w:divBdr>
                                  <w:divsChild>
                                    <w:div w:id="409154910">
                                      <w:marLeft w:val="0"/>
                                      <w:marRight w:val="0"/>
                                      <w:marTop w:val="0"/>
                                      <w:marBottom w:val="0"/>
                                      <w:divBdr>
                                        <w:top w:val="none" w:sz="0" w:space="0" w:color="auto"/>
                                        <w:left w:val="none" w:sz="0" w:space="0" w:color="auto"/>
                                        <w:bottom w:val="none" w:sz="0" w:space="0" w:color="auto"/>
                                        <w:right w:val="none" w:sz="0" w:space="0" w:color="auto"/>
                                      </w:divBdr>
                                    </w:div>
                                    <w:div w:id="1851138539">
                                      <w:marLeft w:val="0"/>
                                      <w:marRight w:val="0"/>
                                      <w:marTop w:val="0"/>
                                      <w:marBottom w:val="0"/>
                                      <w:divBdr>
                                        <w:top w:val="none" w:sz="0" w:space="0" w:color="auto"/>
                                        <w:left w:val="none" w:sz="0" w:space="0" w:color="auto"/>
                                        <w:bottom w:val="none" w:sz="0" w:space="0" w:color="auto"/>
                                        <w:right w:val="none" w:sz="0" w:space="0" w:color="auto"/>
                                      </w:divBdr>
                                    </w:div>
                                    <w:div w:id="1457604244">
                                      <w:marLeft w:val="0"/>
                                      <w:marRight w:val="0"/>
                                      <w:marTop w:val="0"/>
                                      <w:marBottom w:val="0"/>
                                      <w:divBdr>
                                        <w:top w:val="none" w:sz="0" w:space="0" w:color="auto"/>
                                        <w:left w:val="none" w:sz="0" w:space="0" w:color="auto"/>
                                        <w:bottom w:val="none" w:sz="0" w:space="0" w:color="auto"/>
                                        <w:right w:val="none" w:sz="0" w:space="0" w:color="auto"/>
                                      </w:divBdr>
                                    </w:div>
                                    <w:div w:id="1252852328">
                                      <w:marLeft w:val="0"/>
                                      <w:marRight w:val="0"/>
                                      <w:marTop w:val="0"/>
                                      <w:marBottom w:val="0"/>
                                      <w:divBdr>
                                        <w:top w:val="none" w:sz="0" w:space="0" w:color="auto"/>
                                        <w:left w:val="none" w:sz="0" w:space="0" w:color="auto"/>
                                        <w:bottom w:val="none" w:sz="0" w:space="0" w:color="auto"/>
                                        <w:right w:val="none" w:sz="0" w:space="0" w:color="auto"/>
                                      </w:divBdr>
                                    </w:div>
                                  </w:divsChild>
                                </w:div>
                                <w:div w:id="1808431404">
                                  <w:marLeft w:val="0"/>
                                  <w:marRight w:val="0"/>
                                  <w:marTop w:val="0"/>
                                  <w:marBottom w:val="0"/>
                                  <w:divBdr>
                                    <w:top w:val="none" w:sz="0" w:space="0" w:color="auto"/>
                                    <w:left w:val="none" w:sz="0" w:space="0" w:color="auto"/>
                                    <w:bottom w:val="none" w:sz="0" w:space="0" w:color="auto"/>
                                    <w:right w:val="none" w:sz="0" w:space="0" w:color="auto"/>
                                  </w:divBdr>
                                  <w:divsChild>
                                    <w:div w:id="1681078685">
                                      <w:marLeft w:val="0"/>
                                      <w:marRight w:val="0"/>
                                      <w:marTop w:val="0"/>
                                      <w:marBottom w:val="225"/>
                                      <w:divBdr>
                                        <w:top w:val="none" w:sz="0" w:space="0" w:color="auto"/>
                                        <w:left w:val="none" w:sz="0" w:space="0" w:color="auto"/>
                                        <w:bottom w:val="none" w:sz="0" w:space="0" w:color="auto"/>
                                        <w:right w:val="none" w:sz="0" w:space="0" w:color="auto"/>
                                      </w:divBdr>
                                    </w:div>
                                    <w:div w:id="1495073363">
                                      <w:marLeft w:val="0"/>
                                      <w:marRight w:val="0"/>
                                      <w:marTop w:val="0"/>
                                      <w:marBottom w:val="225"/>
                                      <w:divBdr>
                                        <w:top w:val="none" w:sz="0" w:space="0" w:color="auto"/>
                                        <w:left w:val="none" w:sz="0" w:space="0" w:color="auto"/>
                                        <w:bottom w:val="none" w:sz="0" w:space="0" w:color="auto"/>
                                        <w:right w:val="none" w:sz="0" w:space="0" w:color="auto"/>
                                      </w:divBdr>
                                    </w:div>
                                    <w:div w:id="1063598876">
                                      <w:marLeft w:val="0"/>
                                      <w:marRight w:val="0"/>
                                      <w:marTop w:val="0"/>
                                      <w:marBottom w:val="225"/>
                                      <w:divBdr>
                                        <w:top w:val="none" w:sz="0" w:space="0" w:color="auto"/>
                                        <w:left w:val="none" w:sz="0" w:space="0" w:color="auto"/>
                                        <w:bottom w:val="none" w:sz="0" w:space="0" w:color="auto"/>
                                        <w:right w:val="none" w:sz="0" w:space="0" w:color="auto"/>
                                      </w:divBdr>
                                    </w:div>
                                    <w:div w:id="1239827080">
                                      <w:marLeft w:val="0"/>
                                      <w:marRight w:val="0"/>
                                      <w:marTop w:val="0"/>
                                      <w:marBottom w:val="225"/>
                                      <w:divBdr>
                                        <w:top w:val="none" w:sz="0" w:space="0" w:color="auto"/>
                                        <w:left w:val="none" w:sz="0" w:space="0" w:color="auto"/>
                                        <w:bottom w:val="none" w:sz="0" w:space="0" w:color="auto"/>
                                        <w:right w:val="none" w:sz="0" w:space="0" w:color="auto"/>
                                      </w:divBdr>
                                    </w:div>
                                  </w:divsChild>
                                </w:div>
                                <w:div w:id="805775502">
                                  <w:marLeft w:val="0"/>
                                  <w:marRight w:val="0"/>
                                  <w:marTop w:val="0"/>
                                  <w:marBottom w:val="0"/>
                                  <w:divBdr>
                                    <w:top w:val="none" w:sz="0" w:space="0" w:color="auto"/>
                                    <w:left w:val="none" w:sz="0" w:space="0" w:color="auto"/>
                                    <w:bottom w:val="none" w:sz="0" w:space="0" w:color="auto"/>
                                    <w:right w:val="none" w:sz="0" w:space="0" w:color="auto"/>
                                  </w:divBdr>
                                </w:div>
                                <w:div w:id="1779984045">
                                  <w:marLeft w:val="-225"/>
                                  <w:marRight w:val="-225"/>
                                  <w:marTop w:val="0"/>
                                  <w:marBottom w:val="0"/>
                                  <w:divBdr>
                                    <w:top w:val="none" w:sz="0" w:space="0" w:color="auto"/>
                                    <w:left w:val="none" w:sz="0" w:space="0" w:color="auto"/>
                                    <w:bottom w:val="none" w:sz="0" w:space="0" w:color="auto"/>
                                    <w:right w:val="none" w:sz="0" w:space="0" w:color="auto"/>
                                  </w:divBdr>
                                  <w:divsChild>
                                    <w:div w:id="1443912775">
                                      <w:marLeft w:val="0"/>
                                      <w:marRight w:val="0"/>
                                      <w:marTop w:val="0"/>
                                      <w:marBottom w:val="0"/>
                                      <w:divBdr>
                                        <w:top w:val="none" w:sz="0" w:space="0" w:color="auto"/>
                                        <w:left w:val="none" w:sz="0" w:space="0" w:color="auto"/>
                                        <w:bottom w:val="none" w:sz="0" w:space="0" w:color="auto"/>
                                        <w:right w:val="none" w:sz="0" w:space="0" w:color="auto"/>
                                      </w:divBdr>
                                    </w:div>
                                    <w:div w:id="867985893">
                                      <w:marLeft w:val="0"/>
                                      <w:marRight w:val="0"/>
                                      <w:marTop w:val="0"/>
                                      <w:marBottom w:val="0"/>
                                      <w:divBdr>
                                        <w:top w:val="none" w:sz="0" w:space="0" w:color="auto"/>
                                        <w:left w:val="none" w:sz="0" w:space="0" w:color="auto"/>
                                        <w:bottom w:val="none" w:sz="0" w:space="0" w:color="auto"/>
                                        <w:right w:val="none" w:sz="0" w:space="0" w:color="auto"/>
                                      </w:divBdr>
                                    </w:div>
                                    <w:div w:id="214053774">
                                      <w:marLeft w:val="0"/>
                                      <w:marRight w:val="0"/>
                                      <w:marTop w:val="0"/>
                                      <w:marBottom w:val="0"/>
                                      <w:divBdr>
                                        <w:top w:val="none" w:sz="0" w:space="0" w:color="auto"/>
                                        <w:left w:val="none" w:sz="0" w:space="0" w:color="auto"/>
                                        <w:bottom w:val="none" w:sz="0" w:space="0" w:color="auto"/>
                                        <w:right w:val="none" w:sz="0" w:space="0" w:color="auto"/>
                                      </w:divBdr>
                                    </w:div>
                                    <w:div w:id="16368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66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391996">
          <w:marLeft w:val="0"/>
          <w:marRight w:val="0"/>
          <w:marTop w:val="570"/>
          <w:marBottom w:val="0"/>
          <w:divBdr>
            <w:top w:val="single" w:sz="6" w:space="0" w:color="AAAAAA"/>
            <w:left w:val="single" w:sz="6" w:space="0" w:color="5F5F5F"/>
            <w:bottom w:val="single" w:sz="6" w:space="0" w:color="5F5F5F"/>
            <w:right w:val="single" w:sz="6" w:space="0" w:color="5F5F5F"/>
          </w:divBdr>
          <w:divsChild>
            <w:div w:id="768623125">
              <w:marLeft w:val="0"/>
              <w:marRight w:val="0"/>
              <w:marTop w:val="0"/>
              <w:marBottom w:val="0"/>
              <w:divBdr>
                <w:top w:val="none" w:sz="0" w:space="0" w:color="auto"/>
                <w:left w:val="none" w:sz="0" w:space="0" w:color="auto"/>
                <w:bottom w:val="none" w:sz="0" w:space="0" w:color="auto"/>
                <w:right w:val="none" w:sz="0" w:space="0" w:color="auto"/>
              </w:divBdr>
              <w:divsChild>
                <w:div w:id="2021393824">
                  <w:marLeft w:val="0"/>
                  <w:marRight w:val="0"/>
                  <w:marTop w:val="0"/>
                  <w:marBottom w:val="0"/>
                  <w:divBdr>
                    <w:top w:val="none" w:sz="0" w:space="0" w:color="auto"/>
                    <w:left w:val="none" w:sz="0" w:space="0" w:color="auto"/>
                    <w:bottom w:val="none" w:sz="0" w:space="0" w:color="auto"/>
                    <w:right w:val="none" w:sz="0" w:space="0" w:color="auto"/>
                  </w:divBdr>
                </w:div>
                <w:div w:id="1260066786">
                  <w:marLeft w:val="0"/>
                  <w:marRight w:val="0"/>
                  <w:marTop w:val="0"/>
                  <w:marBottom w:val="0"/>
                  <w:divBdr>
                    <w:top w:val="none" w:sz="0" w:space="0" w:color="auto"/>
                    <w:left w:val="none" w:sz="0" w:space="0" w:color="auto"/>
                    <w:bottom w:val="none" w:sz="0" w:space="0" w:color="auto"/>
                    <w:right w:val="none" w:sz="0" w:space="0" w:color="auto"/>
                  </w:divBdr>
                </w:div>
                <w:div w:id="1418097169">
                  <w:marLeft w:val="0"/>
                  <w:marRight w:val="0"/>
                  <w:marTop w:val="0"/>
                  <w:marBottom w:val="0"/>
                  <w:divBdr>
                    <w:top w:val="none" w:sz="0" w:space="0" w:color="auto"/>
                    <w:left w:val="none" w:sz="0" w:space="0" w:color="auto"/>
                    <w:bottom w:val="none" w:sz="0" w:space="0" w:color="auto"/>
                    <w:right w:val="none" w:sz="0" w:space="0" w:color="auto"/>
                  </w:divBdr>
                </w:div>
                <w:div w:id="346104351">
                  <w:marLeft w:val="0"/>
                  <w:marRight w:val="0"/>
                  <w:marTop w:val="0"/>
                  <w:marBottom w:val="0"/>
                  <w:divBdr>
                    <w:top w:val="none" w:sz="0" w:space="0" w:color="auto"/>
                    <w:left w:val="none" w:sz="0" w:space="0" w:color="auto"/>
                    <w:bottom w:val="none" w:sz="0" w:space="0" w:color="auto"/>
                    <w:right w:val="none" w:sz="0" w:space="0" w:color="auto"/>
                  </w:divBdr>
                </w:div>
                <w:div w:id="258293463">
                  <w:marLeft w:val="0"/>
                  <w:marRight w:val="0"/>
                  <w:marTop w:val="0"/>
                  <w:marBottom w:val="0"/>
                  <w:divBdr>
                    <w:top w:val="none" w:sz="0" w:space="0" w:color="auto"/>
                    <w:left w:val="none" w:sz="0" w:space="0" w:color="auto"/>
                    <w:bottom w:val="none" w:sz="0" w:space="0" w:color="auto"/>
                    <w:right w:val="none" w:sz="0" w:space="0" w:color="auto"/>
                  </w:divBdr>
                </w:div>
                <w:div w:id="16633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7922">
          <w:marLeft w:val="0"/>
          <w:marRight w:val="0"/>
          <w:marTop w:val="570"/>
          <w:marBottom w:val="0"/>
          <w:divBdr>
            <w:top w:val="single" w:sz="6" w:space="0" w:color="AAAAAA"/>
            <w:left w:val="single" w:sz="6" w:space="0" w:color="5F5F5F"/>
            <w:bottom w:val="single" w:sz="6" w:space="0" w:color="5F5F5F"/>
            <w:right w:val="single" w:sz="6" w:space="0" w:color="5F5F5F"/>
          </w:divBdr>
          <w:divsChild>
            <w:div w:id="1788423773">
              <w:marLeft w:val="0"/>
              <w:marRight w:val="0"/>
              <w:marTop w:val="0"/>
              <w:marBottom w:val="0"/>
              <w:divBdr>
                <w:top w:val="none" w:sz="0" w:space="0" w:color="auto"/>
                <w:left w:val="none" w:sz="0" w:space="0" w:color="auto"/>
                <w:bottom w:val="none" w:sz="0" w:space="0" w:color="auto"/>
                <w:right w:val="none" w:sz="0" w:space="0" w:color="auto"/>
              </w:divBdr>
              <w:divsChild>
                <w:div w:id="872884021">
                  <w:marLeft w:val="0"/>
                  <w:marRight w:val="0"/>
                  <w:marTop w:val="0"/>
                  <w:marBottom w:val="0"/>
                  <w:divBdr>
                    <w:top w:val="none" w:sz="0" w:space="0" w:color="auto"/>
                    <w:left w:val="none" w:sz="0" w:space="0" w:color="auto"/>
                    <w:bottom w:val="none" w:sz="0" w:space="0" w:color="auto"/>
                    <w:right w:val="none" w:sz="0" w:space="0" w:color="auto"/>
                  </w:divBdr>
                </w:div>
                <w:div w:id="711727852">
                  <w:marLeft w:val="0"/>
                  <w:marRight w:val="0"/>
                  <w:marTop w:val="0"/>
                  <w:marBottom w:val="0"/>
                  <w:divBdr>
                    <w:top w:val="none" w:sz="0" w:space="0" w:color="auto"/>
                    <w:left w:val="none" w:sz="0" w:space="0" w:color="auto"/>
                    <w:bottom w:val="none" w:sz="0" w:space="0" w:color="auto"/>
                    <w:right w:val="none" w:sz="0" w:space="0" w:color="auto"/>
                  </w:divBdr>
                </w:div>
                <w:div w:id="1895695053">
                  <w:marLeft w:val="0"/>
                  <w:marRight w:val="0"/>
                  <w:marTop w:val="0"/>
                  <w:marBottom w:val="0"/>
                  <w:divBdr>
                    <w:top w:val="none" w:sz="0" w:space="0" w:color="auto"/>
                    <w:left w:val="none" w:sz="0" w:space="0" w:color="auto"/>
                    <w:bottom w:val="none" w:sz="0" w:space="0" w:color="auto"/>
                    <w:right w:val="none" w:sz="0" w:space="0" w:color="auto"/>
                  </w:divBdr>
                </w:div>
                <w:div w:id="133720874">
                  <w:marLeft w:val="0"/>
                  <w:marRight w:val="0"/>
                  <w:marTop w:val="0"/>
                  <w:marBottom w:val="0"/>
                  <w:divBdr>
                    <w:top w:val="none" w:sz="0" w:space="0" w:color="auto"/>
                    <w:left w:val="none" w:sz="0" w:space="0" w:color="auto"/>
                    <w:bottom w:val="none" w:sz="0" w:space="0" w:color="auto"/>
                    <w:right w:val="none" w:sz="0" w:space="0" w:color="auto"/>
                  </w:divBdr>
                </w:div>
                <w:div w:id="11708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0606">
          <w:marLeft w:val="0"/>
          <w:marRight w:val="0"/>
          <w:marTop w:val="570"/>
          <w:marBottom w:val="0"/>
          <w:divBdr>
            <w:top w:val="single" w:sz="6" w:space="0" w:color="AAAAAA"/>
            <w:left w:val="single" w:sz="6" w:space="0" w:color="5F5F5F"/>
            <w:bottom w:val="single" w:sz="6" w:space="0" w:color="5F5F5F"/>
            <w:right w:val="single" w:sz="6" w:space="0" w:color="5F5F5F"/>
          </w:divBdr>
          <w:divsChild>
            <w:div w:id="1484588792">
              <w:marLeft w:val="0"/>
              <w:marRight w:val="0"/>
              <w:marTop w:val="0"/>
              <w:marBottom w:val="0"/>
              <w:divBdr>
                <w:top w:val="none" w:sz="0" w:space="0" w:color="auto"/>
                <w:left w:val="none" w:sz="0" w:space="0" w:color="auto"/>
                <w:bottom w:val="none" w:sz="0" w:space="0" w:color="auto"/>
                <w:right w:val="none" w:sz="0" w:space="0" w:color="auto"/>
              </w:divBdr>
              <w:divsChild>
                <w:div w:id="616252777">
                  <w:marLeft w:val="0"/>
                  <w:marRight w:val="0"/>
                  <w:marTop w:val="0"/>
                  <w:marBottom w:val="0"/>
                  <w:divBdr>
                    <w:top w:val="none" w:sz="0" w:space="0" w:color="auto"/>
                    <w:left w:val="none" w:sz="0" w:space="0" w:color="auto"/>
                    <w:bottom w:val="none" w:sz="0" w:space="0" w:color="auto"/>
                    <w:right w:val="none" w:sz="0" w:space="0" w:color="auto"/>
                  </w:divBdr>
                </w:div>
                <w:div w:id="1682926398">
                  <w:marLeft w:val="0"/>
                  <w:marRight w:val="0"/>
                  <w:marTop w:val="0"/>
                  <w:marBottom w:val="0"/>
                  <w:divBdr>
                    <w:top w:val="none" w:sz="0" w:space="0" w:color="auto"/>
                    <w:left w:val="none" w:sz="0" w:space="0" w:color="auto"/>
                    <w:bottom w:val="none" w:sz="0" w:space="0" w:color="auto"/>
                    <w:right w:val="none" w:sz="0" w:space="0" w:color="auto"/>
                  </w:divBdr>
                </w:div>
                <w:div w:id="1096637875">
                  <w:marLeft w:val="0"/>
                  <w:marRight w:val="0"/>
                  <w:marTop w:val="0"/>
                  <w:marBottom w:val="0"/>
                  <w:divBdr>
                    <w:top w:val="none" w:sz="0" w:space="0" w:color="auto"/>
                    <w:left w:val="none" w:sz="0" w:space="0" w:color="auto"/>
                    <w:bottom w:val="none" w:sz="0" w:space="0" w:color="auto"/>
                    <w:right w:val="none" w:sz="0" w:space="0" w:color="auto"/>
                  </w:divBdr>
                </w:div>
                <w:div w:id="11381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280">
          <w:marLeft w:val="0"/>
          <w:marRight w:val="0"/>
          <w:marTop w:val="570"/>
          <w:marBottom w:val="0"/>
          <w:divBdr>
            <w:top w:val="single" w:sz="6" w:space="0" w:color="AAAAAA"/>
            <w:left w:val="single" w:sz="6" w:space="0" w:color="5F5F5F"/>
            <w:bottom w:val="single" w:sz="6" w:space="0" w:color="5F5F5F"/>
            <w:right w:val="single" w:sz="6" w:space="0" w:color="5F5F5F"/>
          </w:divBdr>
          <w:divsChild>
            <w:div w:id="1066486922">
              <w:marLeft w:val="0"/>
              <w:marRight w:val="0"/>
              <w:marTop w:val="0"/>
              <w:marBottom w:val="0"/>
              <w:divBdr>
                <w:top w:val="none" w:sz="0" w:space="0" w:color="auto"/>
                <w:left w:val="none" w:sz="0" w:space="0" w:color="auto"/>
                <w:bottom w:val="none" w:sz="0" w:space="0" w:color="auto"/>
                <w:right w:val="none" w:sz="0" w:space="0" w:color="auto"/>
              </w:divBdr>
              <w:divsChild>
                <w:div w:id="948507457">
                  <w:marLeft w:val="0"/>
                  <w:marRight w:val="0"/>
                  <w:marTop w:val="0"/>
                  <w:marBottom w:val="0"/>
                  <w:divBdr>
                    <w:top w:val="none" w:sz="0" w:space="0" w:color="auto"/>
                    <w:left w:val="none" w:sz="0" w:space="0" w:color="auto"/>
                    <w:bottom w:val="none" w:sz="0" w:space="0" w:color="auto"/>
                    <w:right w:val="none" w:sz="0" w:space="0" w:color="auto"/>
                  </w:divBdr>
                  <w:divsChild>
                    <w:div w:id="1109005381">
                      <w:marLeft w:val="0"/>
                      <w:marRight w:val="0"/>
                      <w:marTop w:val="0"/>
                      <w:marBottom w:val="0"/>
                      <w:divBdr>
                        <w:top w:val="none" w:sz="0" w:space="0" w:color="auto"/>
                        <w:left w:val="none" w:sz="0" w:space="0" w:color="auto"/>
                        <w:bottom w:val="none" w:sz="0" w:space="0" w:color="auto"/>
                        <w:right w:val="none" w:sz="0" w:space="0" w:color="auto"/>
                      </w:divBdr>
                      <w:divsChild>
                        <w:div w:id="95685167">
                          <w:marLeft w:val="0"/>
                          <w:marRight w:val="0"/>
                          <w:marTop w:val="0"/>
                          <w:marBottom w:val="0"/>
                          <w:divBdr>
                            <w:top w:val="none" w:sz="0" w:space="0" w:color="auto"/>
                            <w:left w:val="none" w:sz="0" w:space="0" w:color="auto"/>
                            <w:bottom w:val="none" w:sz="0" w:space="0" w:color="auto"/>
                            <w:right w:val="none" w:sz="0" w:space="0" w:color="auto"/>
                          </w:divBdr>
                          <w:divsChild>
                            <w:div w:id="1567254755">
                              <w:marLeft w:val="0"/>
                              <w:marRight w:val="0"/>
                              <w:marTop w:val="0"/>
                              <w:marBottom w:val="0"/>
                              <w:divBdr>
                                <w:top w:val="none" w:sz="0" w:space="0" w:color="auto"/>
                                <w:left w:val="none" w:sz="0" w:space="0" w:color="auto"/>
                                <w:bottom w:val="none" w:sz="0" w:space="0" w:color="auto"/>
                                <w:right w:val="none" w:sz="0" w:space="0" w:color="auto"/>
                              </w:divBdr>
                              <w:divsChild>
                                <w:div w:id="639575195">
                                  <w:marLeft w:val="0"/>
                                  <w:marRight w:val="0"/>
                                  <w:marTop w:val="0"/>
                                  <w:marBottom w:val="0"/>
                                  <w:divBdr>
                                    <w:top w:val="none" w:sz="0" w:space="0" w:color="auto"/>
                                    <w:left w:val="none" w:sz="0" w:space="0" w:color="auto"/>
                                    <w:bottom w:val="none" w:sz="0" w:space="0" w:color="auto"/>
                                    <w:right w:val="none" w:sz="0" w:space="0" w:color="auto"/>
                                  </w:divBdr>
                                  <w:divsChild>
                                    <w:div w:id="1588998432">
                                      <w:marLeft w:val="0"/>
                                      <w:marRight w:val="0"/>
                                      <w:marTop w:val="0"/>
                                      <w:marBottom w:val="0"/>
                                      <w:divBdr>
                                        <w:top w:val="single" w:sz="6" w:space="0" w:color="555555"/>
                                        <w:left w:val="single" w:sz="6" w:space="0" w:color="555555"/>
                                        <w:bottom w:val="single" w:sz="6" w:space="0" w:color="555555"/>
                                        <w:right w:val="single" w:sz="6" w:space="0" w:color="555555"/>
                                      </w:divBdr>
                                      <w:divsChild>
                                        <w:div w:id="2077587180">
                                          <w:marLeft w:val="0"/>
                                          <w:marRight w:val="0"/>
                                          <w:marTop w:val="0"/>
                                          <w:marBottom w:val="0"/>
                                          <w:divBdr>
                                            <w:top w:val="none" w:sz="0" w:space="0" w:color="auto"/>
                                            <w:left w:val="none" w:sz="0" w:space="0" w:color="auto"/>
                                            <w:bottom w:val="none" w:sz="0" w:space="0" w:color="auto"/>
                                            <w:right w:val="none" w:sz="0" w:space="0" w:color="auto"/>
                                          </w:divBdr>
                                        </w:div>
                                      </w:divsChild>
                                    </w:div>
                                    <w:div w:id="661662572">
                                      <w:marLeft w:val="60"/>
                                      <w:marRight w:val="60"/>
                                      <w:marTop w:val="0"/>
                                      <w:marBottom w:val="0"/>
                                      <w:divBdr>
                                        <w:top w:val="none" w:sz="0" w:space="0" w:color="auto"/>
                                        <w:left w:val="none" w:sz="0" w:space="0" w:color="auto"/>
                                        <w:bottom w:val="none" w:sz="0" w:space="0" w:color="auto"/>
                                        <w:right w:val="none" w:sz="0" w:space="0" w:color="auto"/>
                                      </w:divBdr>
                                    </w:div>
                                    <w:div w:id="1760364927">
                                      <w:marLeft w:val="0"/>
                                      <w:marRight w:val="30"/>
                                      <w:marTop w:val="0"/>
                                      <w:marBottom w:val="0"/>
                                      <w:divBdr>
                                        <w:top w:val="none" w:sz="0" w:space="0" w:color="auto"/>
                                        <w:left w:val="none" w:sz="0" w:space="0" w:color="auto"/>
                                        <w:bottom w:val="none" w:sz="0" w:space="0" w:color="auto"/>
                                        <w:right w:val="none" w:sz="0" w:space="0" w:color="auto"/>
                                      </w:divBdr>
                                    </w:div>
                                    <w:div w:id="1576285872">
                                      <w:marLeft w:val="0"/>
                                      <w:marRight w:val="0"/>
                                      <w:marTop w:val="100"/>
                                      <w:marBottom w:val="100"/>
                                      <w:divBdr>
                                        <w:top w:val="none" w:sz="0" w:space="0" w:color="auto"/>
                                        <w:left w:val="none" w:sz="0" w:space="0" w:color="auto"/>
                                        <w:bottom w:val="none" w:sz="0" w:space="0" w:color="auto"/>
                                        <w:right w:val="none" w:sz="0" w:space="0" w:color="auto"/>
                                      </w:divBdr>
                                      <w:divsChild>
                                        <w:div w:id="1576819996">
                                          <w:marLeft w:val="0"/>
                                          <w:marRight w:val="0"/>
                                          <w:marTop w:val="0"/>
                                          <w:marBottom w:val="0"/>
                                          <w:divBdr>
                                            <w:top w:val="none" w:sz="0" w:space="0" w:color="auto"/>
                                            <w:left w:val="none" w:sz="0" w:space="0" w:color="auto"/>
                                            <w:bottom w:val="none" w:sz="0" w:space="0" w:color="auto"/>
                                            <w:right w:val="none" w:sz="0" w:space="0" w:color="auto"/>
                                          </w:divBdr>
                                        </w:div>
                                        <w:div w:id="456531358">
                                          <w:marLeft w:val="0"/>
                                          <w:marRight w:val="0"/>
                                          <w:marTop w:val="0"/>
                                          <w:marBottom w:val="0"/>
                                          <w:divBdr>
                                            <w:top w:val="none" w:sz="0" w:space="0" w:color="auto"/>
                                            <w:left w:val="none" w:sz="0" w:space="0" w:color="auto"/>
                                            <w:bottom w:val="none" w:sz="0" w:space="0" w:color="auto"/>
                                            <w:right w:val="none" w:sz="0" w:space="0" w:color="auto"/>
                                          </w:divBdr>
                                        </w:div>
                                        <w:div w:id="951787859">
                                          <w:marLeft w:val="0"/>
                                          <w:marRight w:val="0"/>
                                          <w:marTop w:val="60"/>
                                          <w:marBottom w:val="0"/>
                                          <w:divBdr>
                                            <w:top w:val="none" w:sz="0" w:space="0" w:color="auto"/>
                                            <w:left w:val="none" w:sz="0" w:space="0" w:color="auto"/>
                                            <w:bottom w:val="none" w:sz="0" w:space="0" w:color="auto"/>
                                            <w:right w:val="none" w:sz="0" w:space="0" w:color="auto"/>
                                          </w:divBdr>
                                          <w:divsChild>
                                            <w:div w:id="1131172131">
                                              <w:marLeft w:val="0"/>
                                              <w:marRight w:val="150"/>
                                              <w:marTop w:val="0"/>
                                              <w:marBottom w:val="0"/>
                                              <w:divBdr>
                                                <w:top w:val="none" w:sz="0" w:space="0" w:color="auto"/>
                                                <w:left w:val="none" w:sz="0" w:space="0" w:color="auto"/>
                                                <w:bottom w:val="none" w:sz="0" w:space="0" w:color="auto"/>
                                                <w:right w:val="none" w:sz="0" w:space="0" w:color="auto"/>
                                              </w:divBdr>
                                            </w:div>
                                          </w:divsChild>
                                        </w:div>
                                        <w:div w:id="1208420670">
                                          <w:marLeft w:val="0"/>
                                          <w:marRight w:val="0"/>
                                          <w:marTop w:val="0"/>
                                          <w:marBottom w:val="0"/>
                                          <w:divBdr>
                                            <w:top w:val="none" w:sz="0" w:space="0" w:color="auto"/>
                                            <w:left w:val="none" w:sz="0" w:space="0" w:color="auto"/>
                                            <w:bottom w:val="none" w:sz="0" w:space="0" w:color="auto"/>
                                            <w:right w:val="none" w:sz="0" w:space="0" w:color="auto"/>
                                          </w:divBdr>
                                          <w:divsChild>
                                            <w:div w:id="249630098">
                                              <w:marLeft w:val="0"/>
                                              <w:marRight w:val="0"/>
                                              <w:marTop w:val="0"/>
                                              <w:marBottom w:val="0"/>
                                              <w:divBdr>
                                                <w:top w:val="none" w:sz="0" w:space="0" w:color="auto"/>
                                                <w:left w:val="none" w:sz="0" w:space="0" w:color="auto"/>
                                                <w:bottom w:val="none" w:sz="0" w:space="0" w:color="auto"/>
                                                <w:right w:val="none" w:sz="0" w:space="0" w:color="auto"/>
                                              </w:divBdr>
                                            </w:div>
                                            <w:div w:id="798687443">
                                              <w:marLeft w:val="0"/>
                                              <w:marRight w:val="0"/>
                                              <w:marTop w:val="0"/>
                                              <w:marBottom w:val="0"/>
                                              <w:divBdr>
                                                <w:top w:val="none" w:sz="0" w:space="0" w:color="auto"/>
                                                <w:left w:val="none" w:sz="0" w:space="0" w:color="auto"/>
                                                <w:bottom w:val="none" w:sz="0" w:space="0" w:color="auto"/>
                                                <w:right w:val="none" w:sz="0" w:space="0" w:color="auto"/>
                                              </w:divBdr>
                                            </w:div>
                                            <w:div w:id="4433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491380">
          <w:marLeft w:val="0"/>
          <w:marRight w:val="0"/>
          <w:marTop w:val="570"/>
          <w:marBottom w:val="0"/>
          <w:divBdr>
            <w:top w:val="single" w:sz="6" w:space="0" w:color="AAAAAA"/>
            <w:left w:val="single" w:sz="6" w:space="0" w:color="5F5F5F"/>
            <w:bottom w:val="single" w:sz="6" w:space="0" w:color="5F5F5F"/>
            <w:right w:val="single" w:sz="6" w:space="0" w:color="5F5F5F"/>
          </w:divBdr>
          <w:divsChild>
            <w:div w:id="353699178">
              <w:marLeft w:val="0"/>
              <w:marRight w:val="0"/>
              <w:marTop w:val="0"/>
              <w:marBottom w:val="0"/>
              <w:divBdr>
                <w:top w:val="none" w:sz="0" w:space="0" w:color="auto"/>
                <w:left w:val="none" w:sz="0" w:space="0" w:color="auto"/>
                <w:bottom w:val="none" w:sz="0" w:space="0" w:color="auto"/>
                <w:right w:val="none" w:sz="0" w:space="0" w:color="auto"/>
              </w:divBdr>
              <w:divsChild>
                <w:div w:id="262617783">
                  <w:marLeft w:val="0"/>
                  <w:marRight w:val="0"/>
                  <w:marTop w:val="0"/>
                  <w:marBottom w:val="0"/>
                  <w:divBdr>
                    <w:top w:val="none" w:sz="0" w:space="0" w:color="auto"/>
                    <w:left w:val="none" w:sz="0" w:space="0" w:color="auto"/>
                    <w:bottom w:val="none" w:sz="0" w:space="0" w:color="auto"/>
                    <w:right w:val="none" w:sz="0" w:space="0" w:color="auto"/>
                  </w:divBdr>
                  <w:divsChild>
                    <w:div w:id="1085684570">
                      <w:marLeft w:val="0"/>
                      <w:marRight w:val="0"/>
                      <w:marTop w:val="0"/>
                      <w:marBottom w:val="0"/>
                      <w:divBdr>
                        <w:top w:val="none" w:sz="0" w:space="0" w:color="auto"/>
                        <w:left w:val="none" w:sz="0" w:space="0" w:color="auto"/>
                        <w:bottom w:val="none" w:sz="0" w:space="0" w:color="auto"/>
                        <w:right w:val="none" w:sz="0" w:space="0" w:color="auto"/>
                      </w:divBdr>
                      <w:divsChild>
                        <w:div w:id="1496727802">
                          <w:marLeft w:val="0"/>
                          <w:marRight w:val="0"/>
                          <w:marTop w:val="0"/>
                          <w:marBottom w:val="0"/>
                          <w:divBdr>
                            <w:top w:val="none" w:sz="0" w:space="0" w:color="auto"/>
                            <w:left w:val="none" w:sz="0" w:space="0" w:color="auto"/>
                            <w:bottom w:val="none" w:sz="0" w:space="0" w:color="auto"/>
                            <w:right w:val="none" w:sz="0" w:space="0" w:color="auto"/>
                          </w:divBdr>
                          <w:divsChild>
                            <w:div w:id="34675439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433598063">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964145631">
      <w:bodyDiv w:val="1"/>
      <w:marLeft w:val="0"/>
      <w:marRight w:val="0"/>
      <w:marTop w:val="0"/>
      <w:marBottom w:val="0"/>
      <w:divBdr>
        <w:top w:val="none" w:sz="0" w:space="0" w:color="auto"/>
        <w:left w:val="none" w:sz="0" w:space="0" w:color="auto"/>
        <w:bottom w:val="none" w:sz="0" w:space="0" w:color="auto"/>
        <w:right w:val="none" w:sz="0" w:space="0" w:color="auto"/>
      </w:divBdr>
      <w:divsChild>
        <w:div w:id="2118671075">
          <w:marLeft w:val="0"/>
          <w:marRight w:val="0"/>
          <w:marTop w:val="0"/>
          <w:marBottom w:val="0"/>
          <w:divBdr>
            <w:top w:val="none" w:sz="0" w:space="0" w:color="auto"/>
            <w:left w:val="none" w:sz="0" w:space="0" w:color="auto"/>
            <w:bottom w:val="none" w:sz="0" w:space="0" w:color="auto"/>
            <w:right w:val="none" w:sz="0" w:space="0" w:color="auto"/>
          </w:divBdr>
          <w:divsChild>
            <w:div w:id="46078838">
              <w:marLeft w:val="0"/>
              <w:marRight w:val="0"/>
              <w:marTop w:val="0"/>
              <w:marBottom w:val="0"/>
              <w:divBdr>
                <w:top w:val="none" w:sz="0" w:space="0" w:color="auto"/>
                <w:left w:val="none" w:sz="0" w:space="0" w:color="auto"/>
                <w:bottom w:val="none" w:sz="0" w:space="0" w:color="auto"/>
                <w:right w:val="none" w:sz="0" w:space="0" w:color="auto"/>
              </w:divBdr>
            </w:div>
          </w:divsChild>
        </w:div>
        <w:div w:id="1352608301">
          <w:marLeft w:val="0"/>
          <w:marRight w:val="0"/>
          <w:marTop w:val="0"/>
          <w:marBottom w:val="0"/>
          <w:divBdr>
            <w:top w:val="none" w:sz="0" w:space="0" w:color="auto"/>
            <w:left w:val="none" w:sz="0" w:space="0" w:color="auto"/>
            <w:bottom w:val="none" w:sz="0" w:space="0" w:color="auto"/>
            <w:right w:val="none" w:sz="0" w:space="0" w:color="auto"/>
          </w:divBdr>
          <w:divsChild>
            <w:div w:id="1049838996">
              <w:marLeft w:val="0"/>
              <w:marRight w:val="0"/>
              <w:marTop w:val="0"/>
              <w:marBottom w:val="0"/>
              <w:divBdr>
                <w:top w:val="none" w:sz="0" w:space="0" w:color="auto"/>
                <w:left w:val="none" w:sz="0" w:space="0" w:color="auto"/>
                <w:bottom w:val="none" w:sz="0" w:space="0" w:color="auto"/>
                <w:right w:val="none" w:sz="0" w:space="0" w:color="auto"/>
              </w:divBdr>
            </w:div>
          </w:divsChild>
        </w:div>
        <w:div w:id="434832974">
          <w:marLeft w:val="0"/>
          <w:marRight w:val="0"/>
          <w:marTop w:val="0"/>
          <w:marBottom w:val="0"/>
          <w:divBdr>
            <w:top w:val="none" w:sz="0" w:space="0" w:color="auto"/>
            <w:left w:val="none" w:sz="0" w:space="0" w:color="auto"/>
            <w:bottom w:val="none" w:sz="0" w:space="0" w:color="auto"/>
            <w:right w:val="none" w:sz="0" w:space="0" w:color="auto"/>
          </w:divBdr>
          <w:divsChild>
            <w:div w:id="25448070">
              <w:marLeft w:val="-225"/>
              <w:marRight w:val="-225"/>
              <w:marTop w:val="0"/>
              <w:marBottom w:val="0"/>
              <w:divBdr>
                <w:top w:val="none" w:sz="0" w:space="0" w:color="auto"/>
                <w:left w:val="none" w:sz="0" w:space="0" w:color="auto"/>
                <w:bottom w:val="none" w:sz="0" w:space="0" w:color="auto"/>
                <w:right w:val="none" w:sz="0" w:space="0" w:color="auto"/>
              </w:divBdr>
              <w:divsChild>
                <w:div w:id="143663584">
                  <w:marLeft w:val="0"/>
                  <w:marRight w:val="0"/>
                  <w:marTop w:val="0"/>
                  <w:marBottom w:val="0"/>
                  <w:divBdr>
                    <w:top w:val="none" w:sz="0" w:space="0" w:color="auto"/>
                    <w:left w:val="none" w:sz="0" w:space="0" w:color="auto"/>
                    <w:bottom w:val="none" w:sz="0" w:space="0" w:color="auto"/>
                    <w:right w:val="none" w:sz="0" w:space="0" w:color="auto"/>
                  </w:divBdr>
                  <w:divsChild>
                    <w:div w:id="398477901">
                      <w:marLeft w:val="0"/>
                      <w:marRight w:val="0"/>
                      <w:marTop w:val="0"/>
                      <w:marBottom w:val="0"/>
                      <w:divBdr>
                        <w:top w:val="none" w:sz="0" w:space="0" w:color="auto"/>
                        <w:left w:val="none" w:sz="0" w:space="0" w:color="auto"/>
                        <w:bottom w:val="none" w:sz="0" w:space="0" w:color="auto"/>
                        <w:right w:val="none" w:sz="0" w:space="0" w:color="auto"/>
                      </w:divBdr>
                    </w:div>
                  </w:divsChild>
                </w:div>
                <w:div w:id="1896693154">
                  <w:marLeft w:val="0"/>
                  <w:marRight w:val="0"/>
                  <w:marTop w:val="0"/>
                  <w:marBottom w:val="0"/>
                  <w:divBdr>
                    <w:top w:val="none" w:sz="0" w:space="0" w:color="auto"/>
                    <w:left w:val="none" w:sz="0" w:space="0" w:color="auto"/>
                    <w:bottom w:val="none" w:sz="0" w:space="0" w:color="auto"/>
                    <w:right w:val="none" w:sz="0" w:space="0" w:color="auto"/>
                  </w:divBdr>
                  <w:divsChild>
                    <w:div w:id="893200565">
                      <w:marLeft w:val="-225"/>
                      <w:marRight w:val="-225"/>
                      <w:marTop w:val="0"/>
                      <w:marBottom w:val="0"/>
                      <w:divBdr>
                        <w:top w:val="none" w:sz="0" w:space="0" w:color="auto"/>
                        <w:left w:val="none" w:sz="0" w:space="0" w:color="auto"/>
                        <w:bottom w:val="none" w:sz="0" w:space="0" w:color="auto"/>
                        <w:right w:val="none" w:sz="0" w:space="0" w:color="auto"/>
                      </w:divBdr>
                      <w:divsChild>
                        <w:div w:id="2146048906">
                          <w:marLeft w:val="0"/>
                          <w:marRight w:val="0"/>
                          <w:marTop w:val="0"/>
                          <w:marBottom w:val="0"/>
                          <w:divBdr>
                            <w:top w:val="none" w:sz="0" w:space="0" w:color="auto"/>
                            <w:left w:val="none" w:sz="0" w:space="0" w:color="auto"/>
                            <w:bottom w:val="none" w:sz="0" w:space="0" w:color="auto"/>
                            <w:right w:val="none" w:sz="0" w:space="0" w:color="auto"/>
                          </w:divBdr>
                          <w:divsChild>
                            <w:div w:id="359864909">
                              <w:marLeft w:val="0"/>
                              <w:marRight w:val="0"/>
                              <w:marTop w:val="0"/>
                              <w:marBottom w:val="0"/>
                              <w:divBdr>
                                <w:top w:val="none" w:sz="0" w:space="0" w:color="auto"/>
                                <w:left w:val="none" w:sz="0" w:space="0" w:color="auto"/>
                                <w:bottom w:val="none" w:sz="0" w:space="0" w:color="auto"/>
                                <w:right w:val="none" w:sz="0" w:space="0" w:color="auto"/>
                              </w:divBdr>
                              <w:divsChild>
                                <w:div w:id="1932858893">
                                  <w:marLeft w:val="0"/>
                                  <w:marRight w:val="0"/>
                                  <w:marTop w:val="0"/>
                                  <w:marBottom w:val="0"/>
                                  <w:divBdr>
                                    <w:top w:val="none" w:sz="0" w:space="0" w:color="auto"/>
                                    <w:left w:val="none" w:sz="0" w:space="0" w:color="auto"/>
                                    <w:bottom w:val="none" w:sz="0" w:space="0" w:color="auto"/>
                                    <w:right w:val="none" w:sz="0" w:space="0" w:color="auto"/>
                                  </w:divBdr>
                                </w:div>
                                <w:div w:id="2090079181">
                                  <w:marLeft w:val="0"/>
                                  <w:marRight w:val="0"/>
                                  <w:marTop w:val="180"/>
                                  <w:marBottom w:val="180"/>
                                  <w:divBdr>
                                    <w:top w:val="single" w:sz="6" w:space="7" w:color="EBEBEB"/>
                                    <w:left w:val="single" w:sz="6" w:space="7" w:color="EBEBEB"/>
                                    <w:bottom w:val="single" w:sz="6" w:space="7" w:color="EBEBEB"/>
                                    <w:right w:val="single" w:sz="6" w:space="7" w:color="EBEBEB"/>
                                  </w:divBdr>
                                  <w:divsChild>
                                    <w:div w:id="2031180409">
                                      <w:marLeft w:val="0"/>
                                      <w:marRight w:val="0"/>
                                      <w:marTop w:val="0"/>
                                      <w:marBottom w:val="0"/>
                                      <w:divBdr>
                                        <w:top w:val="none" w:sz="0" w:space="0" w:color="auto"/>
                                        <w:left w:val="single" w:sz="24" w:space="7" w:color="8AC007"/>
                                        <w:bottom w:val="none" w:sz="0" w:space="0" w:color="auto"/>
                                        <w:right w:val="none" w:sz="0" w:space="0" w:color="auto"/>
                                      </w:divBdr>
                                    </w:div>
                                  </w:divsChild>
                                </w:div>
                                <w:div w:id="698627943">
                                  <w:marLeft w:val="0"/>
                                  <w:marRight w:val="0"/>
                                  <w:marTop w:val="180"/>
                                  <w:marBottom w:val="180"/>
                                  <w:divBdr>
                                    <w:top w:val="single" w:sz="6" w:space="7" w:color="EBEBEB"/>
                                    <w:left w:val="single" w:sz="6" w:space="7" w:color="EBEBEB"/>
                                    <w:bottom w:val="single" w:sz="6" w:space="7" w:color="EBEBEB"/>
                                    <w:right w:val="single" w:sz="6" w:space="7" w:color="EBEBEB"/>
                                  </w:divBdr>
                                  <w:divsChild>
                                    <w:div w:id="448663170">
                                      <w:marLeft w:val="0"/>
                                      <w:marRight w:val="0"/>
                                      <w:marTop w:val="0"/>
                                      <w:marBottom w:val="0"/>
                                      <w:divBdr>
                                        <w:top w:val="none" w:sz="0" w:space="0" w:color="auto"/>
                                        <w:left w:val="single" w:sz="24" w:space="7" w:color="8AC007"/>
                                        <w:bottom w:val="none" w:sz="0" w:space="0" w:color="auto"/>
                                        <w:right w:val="none" w:sz="0" w:space="0" w:color="auto"/>
                                      </w:divBdr>
                                    </w:div>
                                  </w:divsChild>
                                </w:div>
                                <w:div w:id="382094617">
                                  <w:marLeft w:val="0"/>
                                  <w:marRight w:val="0"/>
                                  <w:marTop w:val="180"/>
                                  <w:marBottom w:val="180"/>
                                  <w:divBdr>
                                    <w:top w:val="single" w:sz="6" w:space="7" w:color="EBEBEB"/>
                                    <w:left w:val="single" w:sz="6" w:space="7" w:color="EBEBEB"/>
                                    <w:bottom w:val="single" w:sz="6" w:space="7" w:color="EBEBEB"/>
                                    <w:right w:val="single" w:sz="6" w:space="7" w:color="EBEBEB"/>
                                  </w:divBdr>
                                  <w:divsChild>
                                    <w:div w:id="2110618750">
                                      <w:marLeft w:val="0"/>
                                      <w:marRight w:val="0"/>
                                      <w:marTop w:val="0"/>
                                      <w:marBottom w:val="0"/>
                                      <w:divBdr>
                                        <w:top w:val="none" w:sz="0" w:space="0" w:color="auto"/>
                                        <w:left w:val="single" w:sz="24" w:space="7" w:color="8AC007"/>
                                        <w:bottom w:val="none" w:sz="0" w:space="0" w:color="auto"/>
                                        <w:right w:val="none" w:sz="0" w:space="0" w:color="auto"/>
                                      </w:divBdr>
                                    </w:div>
                                  </w:divsChild>
                                </w:div>
                                <w:div w:id="2040623299">
                                  <w:marLeft w:val="0"/>
                                  <w:marRight w:val="0"/>
                                  <w:marTop w:val="180"/>
                                  <w:marBottom w:val="180"/>
                                  <w:divBdr>
                                    <w:top w:val="single" w:sz="6" w:space="7" w:color="EBEBEB"/>
                                    <w:left w:val="single" w:sz="6" w:space="7" w:color="EBEBEB"/>
                                    <w:bottom w:val="single" w:sz="6" w:space="7" w:color="EBEBEB"/>
                                    <w:right w:val="single" w:sz="6" w:space="7" w:color="EBEBEB"/>
                                  </w:divBdr>
                                  <w:divsChild>
                                    <w:div w:id="91124160">
                                      <w:marLeft w:val="0"/>
                                      <w:marRight w:val="0"/>
                                      <w:marTop w:val="0"/>
                                      <w:marBottom w:val="0"/>
                                      <w:divBdr>
                                        <w:top w:val="none" w:sz="0" w:space="0" w:color="auto"/>
                                        <w:left w:val="single" w:sz="24" w:space="7" w:color="8AC007"/>
                                        <w:bottom w:val="none" w:sz="0" w:space="0" w:color="auto"/>
                                        <w:right w:val="none" w:sz="0" w:space="0" w:color="auto"/>
                                      </w:divBdr>
                                    </w:div>
                                  </w:divsChild>
                                </w:div>
                                <w:div w:id="1632596373">
                                  <w:marLeft w:val="0"/>
                                  <w:marRight w:val="0"/>
                                  <w:marTop w:val="180"/>
                                  <w:marBottom w:val="180"/>
                                  <w:divBdr>
                                    <w:top w:val="single" w:sz="6" w:space="7" w:color="EBEBEB"/>
                                    <w:left w:val="single" w:sz="6" w:space="7" w:color="EBEBEB"/>
                                    <w:bottom w:val="single" w:sz="6" w:space="7" w:color="EBEBEB"/>
                                    <w:right w:val="single" w:sz="6" w:space="7" w:color="EBEBEB"/>
                                  </w:divBdr>
                                  <w:divsChild>
                                    <w:div w:id="409694966">
                                      <w:marLeft w:val="0"/>
                                      <w:marRight w:val="0"/>
                                      <w:marTop w:val="0"/>
                                      <w:marBottom w:val="0"/>
                                      <w:divBdr>
                                        <w:top w:val="none" w:sz="0" w:space="0" w:color="auto"/>
                                        <w:left w:val="single" w:sz="24" w:space="7" w:color="8AC007"/>
                                        <w:bottom w:val="none" w:sz="0" w:space="0" w:color="auto"/>
                                        <w:right w:val="none" w:sz="0" w:space="0" w:color="auto"/>
                                      </w:divBdr>
                                    </w:div>
                                  </w:divsChild>
                                </w:div>
                                <w:div w:id="1989632002">
                                  <w:marLeft w:val="0"/>
                                  <w:marRight w:val="0"/>
                                  <w:marTop w:val="180"/>
                                  <w:marBottom w:val="180"/>
                                  <w:divBdr>
                                    <w:top w:val="single" w:sz="6" w:space="7" w:color="EBEBEB"/>
                                    <w:left w:val="single" w:sz="6" w:space="7" w:color="EBEBEB"/>
                                    <w:bottom w:val="single" w:sz="6" w:space="7" w:color="EBEBEB"/>
                                    <w:right w:val="single" w:sz="6" w:space="7" w:color="EBEBEB"/>
                                  </w:divBdr>
                                  <w:divsChild>
                                    <w:div w:id="202520266">
                                      <w:marLeft w:val="0"/>
                                      <w:marRight w:val="0"/>
                                      <w:marTop w:val="0"/>
                                      <w:marBottom w:val="0"/>
                                      <w:divBdr>
                                        <w:top w:val="none" w:sz="0" w:space="0" w:color="auto"/>
                                        <w:left w:val="single" w:sz="24" w:space="7" w:color="8AC007"/>
                                        <w:bottom w:val="none" w:sz="0" w:space="0" w:color="auto"/>
                                        <w:right w:val="none" w:sz="0" w:space="0" w:color="auto"/>
                                      </w:divBdr>
                                    </w:div>
                                  </w:divsChild>
                                </w:div>
                                <w:div w:id="1486818284">
                                  <w:marLeft w:val="0"/>
                                  <w:marRight w:val="0"/>
                                  <w:marTop w:val="180"/>
                                  <w:marBottom w:val="180"/>
                                  <w:divBdr>
                                    <w:top w:val="single" w:sz="6" w:space="7" w:color="EBEBEB"/>
                                    <w:left w:val="single" w:sz="6" w:space="7" w:color="EBEBEB"/>
                                    <w:bottom w:val="single" w:sz="6" w:space="7" w:color="EBEBEB"/>
                                    <w:right w:val="single" w:sz="6" w:space="7" w:color="EBEBEB"/>
                                  </w:divBdr>
                                  <w:divsChild>
                                    <w:div w:id="1128622560">
                                      <w:marLeft w:val="0"/>
                                      <w:marRight w:val="0"/>
                                      <w:marTop w:val="0"/>
                                      <w:marBottom w:val="0"/>
                                      <w:divBdr>
                                        <w:top w:val="none" w:sz="0" w:space="0" w:color="auto"/>
                                        <w:left w:val="single" w:sz="24" w:space="7" w:color="8AC007"/>
                                        <w:bottom w:val="none" w:sz="0" w:space="0" w:color="auto"/>
                                        <w:right w:val="none" w:sz="0" w:space="0" w:color="auto"/>
                                      </w:divBdr>
                                    </w:div>
                                  </w:divsChild>
                                </w:div>
                                <w:div w:id="2071732366">
                                  <w:marLeft w:val="0"/>
                                  <w:marRight w:val="0"/>
                                  <w:marTop w:val="180"/>
                                  <w:marBottom w:val="180"/>
                                  <w:divBdr>
                                    <w:top w:val="single" w:sz="6" w:space="7" w:color="EBEBEB"/>
                                    <w:left w:val="single" w:sz="6" w:space="7" w:color="EBEBEB"/>
                                    <w:bottom w:val="single" w:sz="6" w:space="7" w:color="EBEBEB"/>
                                    <w:right w:val="single" w:sz="6" w:space="7" w:color="EBEBEB"/>
                                  </w:divBdr>
                                  <w:divsChild>
                                    <w:div w:id="1790775567">
                                      <w:marLeft w:val="0"/>
                                      <w:marRight w:val="0"/>
                                      <w:marTop w:val="0"/>
                                      <w:marBottom w:val="0"/>
                                      <w:divBdr>
                                        <w:top w:val="none" w:sz="0" w:space="0" w:color="auto"/>
                                        <w:left w:val="single" w:sz="24" w:space="7" w:color="8AC007"/>
                                        <w:bottom w:val="none" w:sz="0" w:space="0" w:color="auto"/>
                                        <w:right w:val="none" w:sz="0" w:space="0" w:color="auto"/>
                                      </w:divBdr>
                                    </w:div>
                                  </w:divsChild>
                                </w:div>
                                <w:div w:id="716003123">
                                  <w:marLeft w:val="0"/>
                                  <w:marRight w:val="0"/>
                                  <w:marTop w:val="180"/>
                                  <w:marBottom w:val="180"/>
                                  <w:divBdr>
                                    <w:top w:val="single" w:sz="6" w:space="7" w:color="EBEBEB"/>
                                    <w:left w:val="single" w:sz="6" w:space="7" w:color="EBEBEB"/>
                                    <w:bottom w:val="single" w:sz="6" w:space="7" w:color="EBEBEB"/>
                                    <w:right w:val="single" w:sz="6" w:space="7" w:color="EBEBEB"/>
                                  </w:divBdr>
                                  <w:divsChild>
                                    <w:div w:id="1760176502">
                                      <w:marLeft w:val="0"/>
                                      <w:marRight w:val="0"/>
                                      <w:marTop w:val="0"/>
                                      <w:marBottom w:val="0"/>
                                      <w:divBdr>
                                        <w:top w:val="none" w:sz="0" w:space="0" w:color="auto"/>
                                        <w:left w:val="single" w:sz="24" w:space="7" w:color="8AC007"/>
                                        <w:bottom w:val="none" w:sz="0" w:space="0" w:color="auto"/>
                                        <w:right w:val="none" w:sz="0" w:space="0" w:color="auto"/>
                                      </w:divBdr>
                                    </w:div>
                                  </w:divsChild>
                                </w:div>
                                <w:div w:id="594439909">
                                  <w:marLeft w:val="0"/>
                                  <w:marRight w:val="0"/>
                                  <w:marTop w:val="180"/>
                                  <w:marBottom w:val="180"/>
                                  <w:divBdr>
                                    <w:top w:val="single" w:sz="6" w:space="7" w:color="EBEBEB"/>
                                    <w:left w:val="single" w:sz="6" w:space="7" w:color="EBEBEB"/>
                                    <w:bottom w:val="single" w:sz="6" w:space="7" w:color="EBEBEB"/>
                                    <w:right w:val="single" w:sz="6" w:space="7" w:color="EBEBEB"/>
                                  </w:divBdr>
                                  <w:divsChild>
                                    <w:div w:id="1645281284">
                                      <w:marLeft w:val="0"/>
                                      <w:marRight w:val="0"/>
                                      <w:marTop w:val="0"/>
                                      <w:marBottom w:val="0"/>
                                      <w:divBdr>
                                        <w:top w:val="none" w:sz="0" w:space="0" w:color="auto"/>
                                        <w:left w:val="single" w:sz="24" w:space="7" w:color="8AC007"/>
                                        <w:bottom w:val="none" w:sz="0" w:space="0" w:color="auto"/>
                                        <w:right w:val="none" w:sz="0" w:space="0" w:color="auto"/>
                                      </w:divBdr>
                                    </w:div>
                                  </w:divsChild>
                                </w:div>
                                <w:div w:id="1599171790">
                                  <w:marLeft w:val="0"/>
                                  <w:marRight w:val="0"/>
                                  <w:marTop w:val="180"/>
                                  <w:marBottom w:val="180"/>
                                  <w:divBdr>
                                    <w:top w:val="single" w:sz="6" w:space="7" w:color="EBEBEB"/>
                                    <w:left w:val="single" w:sz="6" w:space="7" w:color="EBEBEB"/>
                                    <w:bottom w:val="single" w:sz="6" w:space="7" w:color="EBEBEB"/>
                                    <w:right w:val="single" w:sz="6" w:space="7" w:color="EBEBEB"/>
                                  </w:divBdr>
                                  <w:divsChild>
                                    <w:div w:id="2104379523">
                                      <w:marLeft w:val="0"/>
                                      <w:marRight w:val="0"/>
                                      <w:marTop w:val="0"/>
                                      <w:marBottom w:val="0"/>
                                      <w:divBdr>
                                        <w:top w:val="none" w:sz="0" w:space="0" w:color="auto"/>
                                        <w:left w:val="single" w:sz="24" w:space="7" w:color="8AC007"/>
                                        <w:bottom w:val="none" w:sz="0" w:space="0" w:color="auto"/>
                                        <w:right w:val="none" w:sz="0" w:space="0" w:color="auto"/>
                                      </w:divBdr>
                                    </w:div>
                                  </w:divsChild>
                                </w:div>
                                <w:div w:id="1168442100">
                                  <w:marLeft w:val="0"/>
                                  <w:marRight w:val="0"/>
                                  <w:marTop w:val="180"/>
                                  <w:marBottom w:val="180"/>
                                  <w:divBdr>
                                    <w:top w:val="single" w:sz="6" w:space="7" w:color="EBEBEB"/>
                                    <w:left w:val="single" w:sz="6" w:space="7" w:color="EBEBEB"/>
                                    <w:bottom w:val="single" w:sz="6" w:space="7" w:color="EBEBEB"/>
                                    <w:right w:val="single" w:sz="6" w:space="7" w:color="EBEBEB"/>
                                  </w:divBdr>
                                  <w:divsChild>
                                    <w:div w:id="1190487459">
                                      <w:marLeft w:val="0"/>
                                      <w:marRight w:val="0"/>
                                      <w:marTop w:val="0"/>
                                      <w:marBottom w:val="0"/>
                                      <w:divBdr>
                                        <w:top w:val="none" w:sz="0" w:space="0" w:color="auto"/>
                                        <w:left w:val="single" w:sz="24" w:space="7" w:color="8AC007"/>
                                        <w:bottom w:val="none" w:sz="0" w:space="0" w:color="auto"/>
                                        <w:right w:val="none" w:sz="0" w:space="0" w:color="auto"/>
                                      </w:divBdr>
                                    </w:div>
                                  </w:divsChild>
                                </w:div>
                                <w:div w:id="862209066">
                                  <w:marLeft w:val="0"/>
                                  <w:marRight w:val="0"/>
                                  <w:marTop w:val="180"/>
                                  <w:marBottom w:val="180"/>
                                  <w:divBdr>
                                    <w:top w:val="single" w:sz="6" w:space="7" w:color="EBEBEB"/>
                                    <w:left w:val="single" w:sz="6" w:space="7" w:color="EBEBEB"/>
                                    <w:bottom w:val="single" w:sz="6" w:space="7" w:color="EBEBEB"/>
                                    <w:right w:val="single" w:sz="6" w:space="7" w:color="EBEBEB"/>
                                  </w:divBdr>
                                  <w:divsChild>
                                    <w:div w:id="1548905934">
                                      <w:marLeft w:val="0"/>
                                      <w:marRight w:val="0"/>
                                      <w:marTop w:val="0"/>
                                      <w:marBottom w:val="0"/>
                                      <w:divBdr>
                                        <w:top w:val="none" w:sz="0" w:space="0" w:color="auto"/>
                                        <w:left w:val="single" w:sz="24" w:space="7" w:color="8AC007"/>
                                        <w:bottom w:val="none" w:sz="0" w:space="0" w:color="auto"/>
                                        <w:right w:val="none" w:sz="0" w:space="0" w:color="auto"/>
                                      </w:divBdr>
                                    </w:div>
                                  </w:divsChild>
                                </w:div>
                                <w:div w:id="5418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7164">
                          <w:marLeft w:val="0"/>
                          <w:marRight w:val="0"/>
                          <w:marTop w:val="0"/>
                          <w:marBottom w:val="0"/>
                          <w:divBdr>
                            <w:top w:val="none" w:sz="0" w:space="0" w:color="auto"/>
                            <w:left w:val="none" w:sz="0" w:space="0" w:color="auto"/>
                            <w:bottom w:val="none" w:sz="0" w:space="0" w:color="auto"/>
                            <w:right w:val="none" w:sz="0" w:space="0" w:color="auto"/>
                          </w:divBdr>
                          <w:divsChild>
                            <w:div w:id="1652295246">
                              <w:marLeft w:val="-225"/>
                              <w:marRight w:val="-225"/>
                              <w:marTop w:val="0"/>
                              <w:marBottom w:val="0"/>
                              <w:divBdr>
                                <w:top w:val="none" w:sz="0" w:space="0" w:color="auto"/>
                                <w:left w:val="none" w:sz="0" w:space="0" w:color="auto"/>
                                <w:bottom w:val="none" w:sz="0" w:space="0" w:color="auto"/>
                                <w:right w:val="none" w:sz="0" w:space="0" w:color="auto"/>
                              </w:divBdr>
                            </w:div>
                            <w:div w:id="1894343888">
                              <w:marLeft w:val="-225"/>
                              <w:marRight w:val="-225"/>
                              <w:marTop w:val="0"/>
                              <w:marBottom w:val="0"/>
                              <w:divBdr>
                                <w:top w:val="none" w:sz="0" w:space="0" w:color="auto"/>
                                <w:left w:val="none" w:sz="0" w:space="0" w:color="auto"/>
                                <w:bottom w:val="none" w:sz="0" w:space="0" w:color="auto"/>
                                <w:right w:val="none" w:sz="0" w:space="0" w:color="auto"/>
                              </w:divBdr>
                            </w:div>
                            <w:div w:id="439301705">
                              <w:marLeft w:val="-225"/>
                              <w:marRight w:val="-225"/>
                              <w:marTop w:val="0"/>
                              <w:marBottom w:val="0"/>
                              <w:divBdr>
                                <w:top w:val="none" w:sz="0" w:space="0" w:color="auto"/>
                                <w:left w:val="none" w:sz="0" w:space="0" w:color="auto"/>
                                <w:bottom w:val="none" w:sz="0" w:space="0" w:color="auto"/>
                                <w:right w:val="none" w:sz="0" w:space="0" w:color="auto"/>
                              </w:divBdr>
                              <w:divsChild>
                                <w:div w:id="7861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37912">
                      <w:marLeft w:val="-225"/>
                      <w:marRight w:val="-225"/>
                      <w:marTop w:val="0"/>
                      <w:marBottom w:val="0"/>
                      <w:divBdr>
                        <w:top w:val="none" w:sz="0" w:space="0" w:color="auto"/>
                        <w:left w:val="none" w:sz="0" w:space="0" w:color="auto"/>
                        <w:bottom w:val="none" w:sz="0" w:space="0" w:color="auto"/>
                        <w:right w:val="none" w:sz="0" w:space="0" w:color="auto"/>
                      </w:divBdr>
                      <w:divsChild>
                        <w:div w:id="1710907952">
                          <w:marLeft w:val="0"/>
                          <w:marRight w:val="0"/>
                          <w:marTop w:val="0"/>
                          <w:marBottom w:val="0"/>
                          <w:divBdr>
                            <w:top w:val="none" w:sz="0" w:space="0" w:color="auto"/>
                            <w:left w:val="none" w:sz="0" w:space="0" w:color="auto"/>
                            <w:bottom w:val="none" w:sz="0" w:space="0" w:color="auto"/>
                            <w:right w:val="none" w:sz="0" w:space="0" w:color="auto"/>
                          </w:divBdr>
                          <w:divsChild>
                            <w:div w:id="152450076">
                              <w:marLeft w:val="0"/>
                              <w:marRight w:val="0"/>
                              <w:marTop w:val="300"/>
                              <w:marBottom w:val="0"/>
                              <w:divBdr>
                                <w:top w:val="none" w:sz="0" w:space="0" w:color="auto"/>
                                <w:left w:val="none" w:sz="0" w:space="0" w:color="auto"/>
                                <w:bottom w:val="none" w:sz="0" w:space="0" w:color="auto"/>
                                <w:right w:val="none" w:sz="0" w:space="0" w:color="auto"/>
                              </w:divBdr>
                              <w:divsChild>
                                <w:div w:id="751901720">
                                  <w:marLeft w:val="-225"/>
                                  <w:marRight w:val="-225"/>
                                  <w:marTop w:val="0"/>
                                  <w:marBottom w:val="0"/>
                                  <w:divBdr>
                                    <w:top w:val="none" w:sz="0" w:space="0" w:color="auto"/>
                                    <w:left w:val="none" w:sz="0" w:space="0" w:color="auto"/>
                                    <w:bottom w:val="none" w:sz="0" w:space="0" w:color="auto"/>
                                    <w:right w:val="none" w:sz="0" w:space="0" w:color="auto"/>
                                  </w:divBdr>
                                  <w:divsChild>
                                    <w:div w:id="427628777">
                                      <w:marLeft w:val="0"/>
                                      <w:marRight w:val="0"/>
                                      <w:marTop w:val="0"/>
                                      <w:marBottom w:val="0"/>
                                      <w:divBdr>
                                        <w:top w:val="none" w:sz="0" w:space="0" w:color="auto"/>
                                        <w:left w:val="none" w:sz="0" w:space="0" w:color="auto"/>
                                        <w:bottom w:val="none" w:sz="0" w:space="0" w:color="auto"/>
                                        <w:right w:val="none" w:sz="0" w:space="0" w:color="auto"/>
                                      </w:divBdr>
                                    </w:div>
                                    <w:div w:id="989333567">
                                      <w:marLeft w:val="0"/>
                                      <w:marRight w:val="0"/>
                                      <w:marTop w:val="0"/>
                                      <w:marBottom w:val="0"/>
                                      <w:divBdr>
                                        <w:top w:val="none" w:sz="0" w:space="0" w:color="auto"/>
                                        <w:left w:val="none" w:sz="0" w:space="0" w:color="auto"/>
                                        <w:bottom w:val="none" w:sz="0" w:space="0" w:color="auto"/>
                                        <w:right w:val="none" w:sz="0" w:space="0" w:color="auto"/>
                                      </w:divBdr>
                                    </w:div>
                                    <w:div w:id="1477530426">
                                      <w:marLeft w:val="0"/>
                                      <w:marRight w:val="0"/>
                                      <w:marTop w:val="0"/>
                                      <w:marBottom w:val="0"/>
                                      <w:divBdr>
                                        <w:top w:val="none" w:sz="0" w:space="0" w:color="auto"/>
                                        <w:left w:val="none" w:sz="0" w:space="0" w:color="auto"/>
                                        <w:bottom w:val="none" w:sz="0" w:space="0" w:color="auto"/>
                                        <w:right w:val="none" w:sz="0" w:space="0" w:color="auto"/>
                                      </w:divBdr>
                                    </w:div>
                                    <w:div w:id="2011784460">
                                      <w:marLeft w:val="0"/>
                                      <w:marRight w:val="0"/>
                                      <w:marTop w:val="0"/>
                                      <w:marBottom w:val="0"/>
                                      <w:divBdr>
                                        <w:top w:val="none" w:sz="0" w:space="0" w:color="auto"/>
                                        <w:left w:val="none" w:sz="0" w:space="0" w:color="auto"/>
                                        <w:bottom w:val="none" w:sz="0" w:space="0" w:color="auto"/>
                                        <w:right w:val="none" w:sz="0" w:space="0" w:color="auto"/>
                                      </w:divBdr>
                                    </w:div>
                                  </w:divsChild>
                                </w:div>
                                <w:div w:id="1274363574">
                                  <w:marLeft w:val="0"/>
                                  <w:marRight w:val="0"/>
                                  <w:marTop w:val="0"/>
                                  <w:marBottom w:val="0"/>
                                  <w:divBdr>
                                    <w:top w:val="none" w:sz="0" w:space="0" w:color="auto"/>
                                    <w:left w:val="none" w:sz="0" w:space="0" w:color="auto"/>
                                    <w:bottom w:val="none" w:sz="0" w:space="0" w:color="auto"/>
                                    <w:right w:val="none" w:sz="0" w:space="0" w:color="auto"/>
                                  </w:divBdr>
                                  <w:divsChild>
                                    <w:div w:id="1583219794">
                                      <w:marLeft w:val="0"/>
                                      <w:marRight w:val="0"/>
                                      <w:marTop w:val="0"/>
                                      <w:marBottom w:val="225"/>
                                      <w:divBdr>
                                        <w:top w:val="none" w:sz="0" w:space="0" w:color="auto"/>
                                        <w:left w:val="none" w:sz="0" w:space="0" w:color="auto"/>
                                        <w:bottom w:val="none" w:sz="0" w:space="0" w:color="auto"/>
                                        <w:right w:val="none" w:sz="0" w:space="0" w:color="auto"/>
                                      </w:divBdr>
                                    </w:div>
                                    <w:div w:id="985428261">
                                      <w:marLeft w:val="0"/>
                                      <w:marRight w:val="0"/>
                                      <w:marTop w:val="0"/>
                                      <w:marBottom w:val="225"/>
                                      <w:divBdr>
                                        <w:top w:val="none" w:sz="0" w:space="0" w:color="auto"/>
                                        <w:left w:val="none" w:sz="0" w:space="0" w:color="auto"/>
                                        <w:bottom w:val="none" w:sz="0" w:space="0" w:color="auto"/>
                                        <w:right w:val="none" w:sz="0" w:space="0" w:color="auto"/>
                                      </w:divBdr>
                                    </w:div>
                                    <w:div w:id="1210148543">
                                      <w:marLeft w:val="0"/>
                                      <w:marRight w:val="0"/>
                                      <w:marTop w:val="0"/>
                                      <w:marBottom w:val="225"/>
                                      <w:divBdr>
                                        <w:top w:val="none" w:sz="0" w:space="0" w:color="auto"/>
                                        <w:left w:val="none" w:sz="0" w:space="0" w:color="auto"/>
                                        <w:bottom w:val="none" w:sz="0" w:space="0" w:color="auto"/>
                                        <w:right w:val="none" w:sz="0" w:space="0" w:color="auto"/>
                                      </w:divBdr>
                                    </w:div>
                                    <w:div w:id="1500660019">
                                      <w:marLeft w:val="0"/>
                                      <w:marRight w:val="0"/>
                                      <w:marTop w:val="0"/>
                                      <w:marBottom w:val="225"/>
                                      <w:divBdr>
                                        <w:top w:val="none" w:sz="0" w:space="0" w:color="auto"/>
                                        <w:left w:val="none" w:sz="0" w:space="0" w:color="auto"/>
                                        <w:bottom w:val="none" w:sz="0" w:space="0" w:color="auto"/>
                                        <w:right w:val="none" w:sz="0" w:space="0" w:color="auto"/>
                                      </w:divBdr>
                                    </w:div>
                                  </w:divsChild>
                                </w:div>
                                <w:div w:id="1759018765">
                                  <w:marLeft w:val="0"/>
                                  <w:marRight w:val="0"/>
                                  <w:marTop w:val="0"/>
                                  <w:marBottom w:val="0"/>
                                  <w:divBdr>
                                    <w:top w:val="none" w:sz="0" w:space="0" w:color="auto"/>
                                    <w:left w:val="none" w:sz="0" w:space="0" w:color="auto"/>
                                    <w:bottom w:val="none" w:sz="0" w:space="0" w:color="auto"/>
                                    <w:right w:val="none" w:sz="0" w:space="0" w:color="auto"/>
                                  </w:divBdr>
                                </w:div>
                                <w:div w:id="1926648461">
                                  <w:marLeft w:val="-225"/>
                                  <w:marRight w:val="-225"/>
                                  <w:marTop w:val="0"/>
                                  <w:marBottom w:val="0"/>
                                  <w:divBdr>
                                    <w:top w:val="none" w:sz="0" w:space="0" w:color="auto"/>
                                    <w:left w:val="none" w:sz="0" w:space="0" w:color="auto"/>
                                    <w:bottom w:val="none" w:sz="0" w:space="0" w:color="auto"/>
                                    <w:right w:val="none" w:sz="0" w:space="0" w:color="auto"/>
                                  </w:divBdr>
                                  <w:divsChild>
                                    <w:div w:id="1151290544">
                                      <w:marLeft w:val="0"/>
                                      <w:marRight w:val="0"/>
                                      <w:marTop w:val="0"/>
                                      <w:marBottom w:val="0"/>
                                      <w:divBdr>
                                        <w:top w:val="none" w:sz="0" w:space="0" w:color="auto"/>
                                        <w:left w:val="none" w:sz="0" w:space="0" w:color="auto"/>
                                        <w:bottom w:val="none" w:sz="0" w:space="0" w:color="auto"/>
                                        <w:right w:val="none" w:sz="0" w:space="0" w:color="auto"/>
                                      </w:divBdr>
                                    </w:div>
                                    <w:div w:id="270935674">
                                      <w:marLeft w:val="0"/>
                                      <w:marRight w:val="0"/>
                                      <w:marTop w:val="0"/>
                                      <w:marBottom w:val="0"/>
                                      <w:divBdr>
                                        <w:top w:val="none" w:sz="0" w:space="0" w:color="auto"/>
                                        <w:left w:val="none" w:sz="0" w:space="0" w:color="auto"/>
                                        <w:bottom w:val="none" w:sz="0" w:space="0" w:color="auto"/>
                                        <w:right w:val="none" w:sz="0" w:space="0" w:color="auto"/>
                                      </w:divBdr>
                                    </w:div>
                                    <w:div w:id="842939775">
                                      <w:marLeft w:val="0"/>
                                      <w:marRight w:val="0"/>
                                      <w:marTop w:val="0"/>
                                      <w:marBottom w:val="0"/>
                                      <w:divBdr>
                                        <w:top w:val="none" w:sz="0" w:space="0" w:color="auto"/>
                                        <w:left w:val="none" w:sz="0" w:space="0" w:color="auto"/>
                                        <w:bottom w:val="none" w:sz="0" w:space="0" w:color="auto"/>
                                        <w:right w:val="none" w:sz="0" w:space="0" w:color="auto"/>
                                      </w:divBdr>
                                    </w:div>
                                    <w:div w:id="1294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1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800074">
          <w:marLeft w:val="0"/>
          <w:marRight w:val="0"/>
          <w:marTop w:val="570"/>
          <w:marBottom w:val="0"/>
          <w:divBdr>
            <w:top w:val="single" w:sz="6" w:space="0" w:color="AAAAAA"/>
            <w:left w:val="single" w:sz="6" w:space="0" w:color="5F5F5F"/>
            <w:bottom w:val="single" w:sz="6" w:space="0" w:color="5F5F5F"/>
            <w:right w:val="single" w:sz="6" w:space="0" w:color="5F5F5F"/>
          </w:divBdr>
          <w:divsChild>
            <w:div w:id="921109932">
              <w:marLeft w:val="0"/>
              <w:marRight w:val="0"/>
              <w:marTop w:val="0"/>
              <w:marBottom w:val="0"/>
              <w:divBdr>
                <w:top w:val="none" w:sz="0" w:space="0" w:color="auto"/>
                <w:left w:val="none" w:sz="0" w:space="0" w:color="auto"/>
                <w:bottom w:val="none" w:sz="0" w:space="0" w:color="auto"/>
                <w:right w:val="none" w:sz="0" w:space="0" w:color="auto"/>
              </w:divBdr>
              <w:divsChild>
                <w:div w:id="1440904853">
                  <w:marLeft w:val="0"/>
                  <w:marRight w:val="0"/>
                  <w:marTop w:val="0"/>
                  <w:marBottom w:val="0"/>
                  <w:divBdr>
                    <w:top w:val="none" w:sz="0" w:space="0" w:color="auto"/>
                    <w:left w:val="none" w:sz="0" w:space="0" w:color="auto"/>
                    <w:bottom w:val="none" w:sz="0" w:space="0" w:color="auto"/>
                    <w:right w:val="none" w:sz="0" w:space="0" w:color="auto"/>
                  </w:divBdr>
                </w:div>
                <w:div w:id="1796872189">
                  <w:marLeft w:val="0"/>
                  <w:marRight w:val="0"/>
                  <w:marTop w:val="0"/>
                  <w:marBottom w:val="0"/>
                  <w:divBdr>
                    <w:top w:val="none" w:sz="0" w:space="0" w:color="auto"/>
                    <w:left w:val="none" w:sz="0" w:space="0" w:color="auto"/>
                    <w:bottom w:val="none" w:sz="0" w:space="0" w:color="auto"/>
                    <w:right w:val="none" w:sz="0" w:space="0" w:color="auto"/>
                  </w:divBdr>
                </w:div>
                <w:div w:id="1334919811">
                  <w:marLeft w:val="0"/>
                  <w:marRight w:val="0"/>
                  <w:marTop w:val="0"/>
                  <w:marBottom w:val="0"/>
                  <w:divBdr>
                    <w:top w:val="none" w:sz="0" w:space="0" w:color="auto"/>
                    <w:left w:val="none" w:sz="0" w:space="0" w:color="auto"/>
                    <w:bottom w:val="none" w:sz="0" w:space="0" w:color="auto"/>
                    <w:right w:val="none" w:sz="0" w:space="0" w:color="auto"/>
                  </w:divBdr>
                </w:div>
                <w:div w:id="926614289">
                  <w:marLeft w:val="0"/>
                  <w:marRight w:val="0"/>
                  <w:marTop w:val="0"/>
                  <w:marBottom w:val="0"/>
                  <w:divBdr>
                    <w:top w:val="none" w:sz="0" w:space="0" w:color="auto"/>
                    <w:left w:val="none" w:sz="0" w:space="0" w:color="auto"/>
                    <w:bottom w:val="none" w:sz="0" w:space="0" w:color="auto"/>
                    <w:right w:val="none" w:sz="0" w:space="0" w:color="auto"/>
                  </w:divBdr>
                </w:div>
                <w:div w:id="893739956">
                  <w:marLeft w:val="0"/>
                  <w:marRight w:val="0"/>
                  <w:marTop w:val="0"/>
                  <w:marBottom w:val="0"/>
                  <w:divBdr>
                    <w:top w:val="none" w:sz="0" w:space="0" w:color="auto"/>
                    <w:left w:val="none" w:sz="0" w:space="0" w:color="auto"/>
                    <w:bottom w:val="none" w:sz="0" w:space="0" w:color="auto"/>
                    <w:right w:val="none" w:sz="0" w:space="0" w:color="auto"/>
                  </w:divBdr>
                </w:div>
                <w:div w:id="6000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490">
          <w:marLeft w:val="0"/>
          <w:marRight w:val="0"/>
          <w:marTop w:val="570"/>
          <w:marBottom w:val="0"/>
          <w:divBdr>
            <w:top w:val="single" w:sz="6" w:space="0" w:color="AAAAAA"/>
            <w:left w:val="single" w:sz="6" w:space="0" w:color="5F5F5F"/>
            <w:bottom w:val="single" w:sz="6" w:space="0" w:color="5F5F5F"/>
            <w:right w:val="single" w:sz="6" w:space="0" w:color="5F5F5F"/>
          </w:divBdr>
          <w:divsChild>
            <w:div w:id="1286962986">
              <w:marLeft w:val="0"/>
              <w:marRight w:val="0"/>
              <w:marTop w:val="0"/>
              <w:marBottom w:val="0"/>
              <w:divBdr>
                <w:top w:val="none" w:sz="0" w:space="0" w:color="auto"/>
                <w:left w:val="none" w:sz="0" w:space="0" w:color="auto"/>
                <w:bottom w:val="none" w:sz="0" w:space="0" w:color="auto"/>
                <w:right w:val="none" w:sz="0" w:space="0" w:color="auto"/>
              </w:divBdr>
              <w:divsChild>
                <w:div w:id="482745044">
                  <w:marLeft w:val="0"/>
                  <w:marRight w:val="0"/>
                  <w:marTop w:val="0"/>
                  <w:marBottom w:val="0"/>
                  <w:divBdr>
                    <w:top w:val="none" w:sz="0" w:space="0" w:color="auto"/>
                    <w:left w:val="none" w:sz="0" w:space="0" w:color="auto"/>
                    <w:bottom w:val="none" w:sz="0" w:space="0" w:color="auto"/>
                    <w:right w:val="none" w:sz="0" w:space="0" w:color="auto"/>
                  </w:divBdr>
                </w:div>
                <w:div w:id="1040086624">
                  <w:marLeft w:val="0"/>
                  <w:marRight w:val="0"/>
                  <w:marTop w:val="0"/>
                  <w:marBottom w:val="0"/>
                  <w:divBdr>
                    <w:top w:val="none" w:sz="0" w:space="0" w:color="auto"/>
                    <w:left w:val="none" w:sz="0" w:space="0" w:color="auto"/>
                    <w:bottom w:val="none" w:sz="0" w:space="0" w:color="auto"/>
                    <w:right w:val="none" w:sz="0" w:space="0" w:color="auto"/>
                  </w:divBdr>
                </w:div>
                <w:div w:id="2086491703">
                  <w:marLeft w:val="0"/>
                  <w:marRight w:val="0"/>
                  <w:marTop w:val="0"/>
                  <w:marBottom w:val="0"/>
                  <w:divBdr>
                    <w:top w:val="none" w:sz="0" w:space="0" w:color="auto"/>
                    <w:left w:val="none" w:sz="0" w:space="0" w:color="auto"/>
                    <w:bottom w:val="none" w:sz="0" w:space="0" w:color="auto"/>
                    <w:right w:val="none" w:sz="0" w:space="0" w:color="auto"/>
                  </w:divBdr>
                </w:div>
                <w:div w:id="207450899">
                  <w:marLeft w:val="0"/>
                  <w:marRight w:val="0"/>
                  <w:marTop w:val="0"/>
                  <w:marBottom w:val="0"/>
                  <w:divBdr>
                    <w:top w:val="none" w:sz="0" w:space="0" w:color="auto"/>
                    <w:left w:val="none" w:sz="0" w:space="0" w:color="auto"/>
                    <w:bottom w:val="none" w:sz="0" w:space="0" w:color="auto"/>
                    <w:right w:val="none" w:sz="0" w:space="0" w:color="auto"/>
                  </w:divBdr>
                </w:div>
                <w:div w:id="14751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7729">
          <w:marLeft w:val="0"/>
          <w:marRight w:val="0"/>
          <w:marTop w:val="570"/>
          <w:marBottom w:val="0"/>
          <w:divBdr>
            <w:top w:val="single" w:sz="6" w:space="0" w:color="AAAAAA"/>
            <w:left w:val="single" w:sz="6" w:space="0" w:color="5F5F5F"/>
            <w:bottom w:val="single" w:sz="6" w:space="0" w:color="5F5F5F"/>
            <w:right w:val="single" w:sz="6" w:space="0" w:color="5F5F5F"/>
          </w:divBdr>
          <w:divsChild>
            <w:div w:id="1042826919">
              <w:marLeft w:val="0"/>
              <w:marRight w:val="0"/>
              <w:marTop w:val="0"/>
              <w:marBottom w:val="0"/>
              <w:divBdr>
                <w:top w:val="none" w:sz="0" w:space="0" w:color="auto"/>
                <w:left w:val="none" w:sz="0" w:space="0" w:color="auto"/>
                <w:bottom w:val="none" w:sz="0" w:space="0" w:color="auto"/>
                <w:right w:val="none" w:sz="0" w:space="0" w:color="auto"/>
              </w:divBdr>
              <w:divsChild>
                <w:div w:id="2091652802">
                  <w:marLeft w:val="0"/>
                  <w:marRight w:val="0"/>
                  <w:marTop w:val="0"/>
                  <w:marBottom w:val="0"/>
                  <w:divBdr>
                    <w:top w:val="none" w:sz="0" w:space="0" w:color="auto"/>
                    <w:left w:val="none" w:sz="0" w:space="0" w:color="auto"/>
                    <w:bottom w:val="none" w:sz="0" w:space="0" w:color="auto"/>
                    <w:right w:val="none" w:sz="0" w:space="0" w:color="auto"/>
                  </w:divBdr>
                </w:div>
                <w:div w:id="603881471">
                  <w:marLeft w:val="0"/>
                  <w:marRight w:val="0"/>
                  <w:marTop w:val="0"/>
                  <w:marBottom w:val="0"/>
                  <w:divBdr>
                    <w:top w:val="none" w:sz="0" w:space="0" w:color="auto"/>
                    <w:left w:val="none" w:sz="0" w:space="0" w:color="auto"/>
                    <w:bottom w:val="none" w:sz="0" w:space="0" w:color="auto"/>
                    <w:right w:val="none" w:sz="0" w:space="0" w:color="auto"/>
                  </w:divBdr>
                </w:div>
                <w:div w:id="114522962">
                  <w:marLeft w:val="0"/>
                  <w:marRight w:val="0"/>
                  <w:marTop w:val="0"/>
                  <w:marBottom w:val="0"/>
                  <w:divBdr>
                    <w:top w:val="none" w:sz="0" w:space="0" w:color="auto"/>
                    <w:left w:val="none" w:sz="0" w:space="0" w:color="auto"/>
                    <w:bottom w:val="none" w:sz="0" w:space="0" w:color="auto"/>
                    <w:right w:val="none" w:sz="0" w:space="0" w:color="auto"/>
                  </w:divBdr>
                </w:div>
                <w:div w:id="6123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5684">
          <w:marLeft w:val="0"/>
          <w:marRight w:val="0"/>
          <w:marTop w:val="570"/>
          <w:marBottom w:val="0"/>
          <w:divBdr>
            <w:top w:val="single" w:sz="6" w:space="0" w:color="AAAAAA"/>
            <w:left w:val="single" w:sz="6" w:space="0" w:color="5F5F5F"/>
            <w:bottom w:val="single" w:sz="6" w:space="0" w:color="5F5F5F"/>
            <w:right w:val="single" w:sz="6" w:space="0" w:color="5F5F5F"/>
          </w:divBdr>
          <w:divsChild>
            <w:div w:id="2104451756">
              <w:marLeft w:val="0"/>
              <w:marRight w:val="0"/>
              <w:marTop w:val="0"/>
              <w:marBottom w:val="0"/>
              <w:divBdr>
                <w:top w:val="none" w:sz="0" w:space="0" w:color="auto"/>
                <w:left w:val="none" w:sz="0" w:space="0" w:color="auto"/>
                <w:bottom w:val="none" w:sz="0" w:space="0" w:color="auto"/>
                <w:right w:val="none" w:sz="0" w:space="0" w:color="auto"/>
              </w:divBdr>
              <w:divsChild>
                <w:div w:id="535388073">
                  <w:marLeft w:val="0"/>
                  <w:marRight w:val="0"/>
                  <w:marTop w:val="0"/>
                  <w:marBottom w:val="0"/>
                  <w:divBdr>
                    <w:top w:val="none" w:sz="0" w:space="0" w:color="auto"/>
                    <w:left w:val="none" w:sz="0" w:space="0" w:color="auto"/>
                    <w:bottom w:val="none" w:sz="0" w:space="0" w:color="auto"/>
                    <w:right w:val="none" w:sz="0" w:space="0" w:color="auto"/>
                  </w:divBdr>
                  <w:divsChild>
                    <w:div w:id="422840922">
                      <w:marLeft w:val="0"/>
                      <w:marRight w:val="0"/>
                      <w:marTop w:val="0"/>
                      <w:marBottom w:val="0"/>
                      <w:divBdr>
                        <w:top w:val="none" w:sz="0" w:space="0" w:color="auto"/>
                        <w:left w:val="none" w:sz="0" w:space="0" w:color="auto"/>
                        <w:bottom w:val="none" w:sz="0" w:space="0" w:color="auto"/>
                        <w:right w:val="none" w:sz="0" w:space="0" w:color="auto"/>
                      </w:divBdr>
                      <w:divsChild>
                        <w:div w:id="1361130153">
                          <w:marLeft w:val="0"/>
                          <w:marRight w:val="0"/>
                          <w:marTop w:val="0"/>
                          <w:marBottom w:val="0"/>
                          <w:divBdr>
                            <w:top w:val="none" w:sz="0" w:space="0" w:color="auto"/>
                            <w:left w:val="none" w:sz="0" w:space="0" w:color="auto"/>
                            <w:bottom w:val="none" w:sz="0" w:space="0" w:color="auto"/>
                            <w:right w:val="none" w:sz="0" w:space="0" w:color="auto"/>
                          </w:divBdr>
                          <w:divsChild>
                            <w:div w:id="1874925461">
                              <w:marLeft w:val="0"/>
                              <w:marRight w:val="0"/>
                              <w:marTop w:val="0"/>
                              <w:marBottom w:val="0"/>
                              <w:divBdr>
                                <w:top w:val="none" w:sz="0" w:space="0" w:color="auto"/>
                                <w:left w:val="none" w:sz="0" w:space="0" w:color="auto"/>
                                <w:bottom w:val="none" w:sz="0" w:space="0" w:color="auto"/>
                                <w:right w:val="none" w:sz="0" w:space="0" w:color="auto"/>
                              </w:divBdr>
                              <w:divsChild>
                                <w:div w:id="183175618">
                                  <w:marLeft w:val="0"/>
                                  <w:marRight w:val="0"/>
                                  <w:marTop w:val="0"/>
                                  <w:marBottom w:val="0"/>
                                  <w:divBdr>
                                    <w:top w:val="none" w:sz="0" w:space="0" w:color="auto"/>
                                    <w:left w:val="none" w:sz="0" w:space="0" w:color="auto"/>
                                    <w:bottom w:val="none" w:sz="0" w:space="0" w:color="auto"/>
                                    <w:right w:val="none" w:sz="0" w:space="0" w:color="auto"/>
                                  </w:divBdr>
                                  <w:divsChild>
                                    <w:div w:id="1040516428">
                                      <w:marLeft w:val="0"/>
                                      <w:marRight w:val="0"/>
                                      <w:marTop w:val="0"/>
                                      <w:marBottom w:val="0"/>
                                      <w:divBdr>
                                        <w:top w:val="single" w:sz="6" w:space="0" w:color="555555"/>
                                        <w:left w:val="single" w:sz="6" w:space="0" w:color="555555"/>
                                        <w:bottom w:val="single" w:sz="6" w:space="0" w:color="555555"/>
                                        <w:right w:val="single" w:sz="6" w:space="0" w:color="555555"/>
                                      </w:divBdr>
                                      <w:divsChild>
                                        <w:div w:id="1813332064">
                                          <w:marLeft w:val="0"/>
                                          <w:marRight w:val="0"/>
                                          <w:marTop w:val="0"/>
                                          <w:marBottom w:val="0"/>
                                          <w:divBdr>
                                            <w:top w:val="none" w:sz="0" w:space="0" w:color="auto"/>
                                            <w:left w:val="none" w:sz="0" w:space="0" w:color="auto"/>
                                            <w:bottom w:val="none" w:sz="0" w:space="0" w:color="auto"/>
                                            <w:right w:val="none" w:sz="0" w:space="0" w:color="auto"/>
                                          </w:divBdr>
                                        </w:div>
                                      </w:divsChild>
                                    </w:div>
                                    <w:div w:id="1046837443">
                                      <w:marLeft w:val="60"/>
                                      <w:marRight w:val="60"/>
                                      <w:marTop w:val="0"/>
                                      <w:marBottom w:val="0"/>
                                      <w:divBdr>
                                        <w:top w:val="none" w:sz="0" w:space="0" w:color="auto"/>
                                        <w:left w:val="none" w:sz="0" w:space="0" w:color="auto"/>
                                        <w:bottom w:val="none" w:sz="0" w:space="0" w:color="auto"/>
                                        <w:right w:val="none" w:sz="0" w:space="0" w:color="auto"/>
                                      </w:divBdr>
                                    </w:div>
                                    <w:div w:id="226842393">
                                      <w:marLeft w:val="0"/>
                                      <w:marRight w:val="30"/>
                                      <w:marTop w:val="0"/>
                                      <w:marBottom w:val="0"/>
                                      <w:divBdr>
                                        <w:top w:val="none" w:sz="0" w:space="0" w:color="auto"/>
                                        <w:left w:val="none" w:sz="0" w:space="0" w:color="auto"/>
                                        <w:bottom w:val="none" w:sz="0" w:space="0" w:color="auto"/>
                                        <w:right w:val="none" w:sz="0" w:space="0" w:color="auto"/>
                                      </w:divBdr>
                                    </w:div>
                                    <w:div w:id="1405030121">
                                      <w:marLeft w:val="0"/>
                                      <w:marRight w:val="0"/>
                                      <w:marTop w:val="100"/>
                                      <w:marBottom w:val="100"/>
                                      <w:divBdr>
                                        <w:top w:val="none" w:sz="0" w:space="0" w:color="auto"/>
                                        <w:left w:val="none" w:sz="0" w:space="0" w:color="auto"/>
                                        <w:bottom w:val="none" w:sz="0" w:space="0" w:color="auto"/>
                                        <w:right w:val="none" w:sz="0" w:space="0" w:color="auto"/>
                                      </w:divBdr>
                                      <w:divsChild>
                                        <w:div w:id="2020964649">
                                          <w:marLeft w:val="0"/>
                                          <w:marRight w:val="0"/>
                                          <w:marTop w:val="0"/>
                                          <w:marBottom w:val="0"/>
                                          <w:divBdr>
                                            <w:top w:val="none" w:sz="0" w:space="0" w:color="auto"/>
                                            <w:left w:val="none" w:sz="0" w:space="0" w:color="auto"/>
                                            <w:bottom w:val="none" w:sz="0" w:space="0" w:color="auto"/>
                                            <w:right w:val="none" w:sz="0" w:space="0" w:color="auto"/>
                                          </w:divBdr>
                                        </w:div>
                                        <w:div w:id="1302737138">
                                          <w:marLeft w:val="0"/>
                                          <w:marRight w:val="0"/>
                                          <w:marTop w:val="0"/>
                                          <w:marBottom w:val="0"/>
                                          <w:divBdr>
                                            <w:top w:val="none" w:sz="0" w:space="0" w:color="auto"/>
                                            <w:left w:val="none" w:sz="0" w:space="0" w:color="auto"/>
                                            <w:bottom w:val="none" w:sz="0" w:space="0" w:color="auto"/>
                                            <w:right w:val="none" w:sz="0" w:space="0" w:color="auto"/>
                                          </w:divBdr>
                                        </w:div>
                                        <w:div w:id="1783571538">
                                          <w:marLeft w:val="0"/>
                                          <w:marRight w:val="0"/>
                                          <w:marTop w:val="60"/>
                                          <w:marBottom w:val="0"/>
                                          <w:divBdr>
                                            <w:top w:val="none" w:sz="0" w:space="0" w:color="auto"/>
                                            <w:left w:val="none" w:sz="0" w:space="0" w:color="auto"/>
                                            <w:bottom w:val="none" w:sz="0" w:space="0" w:color="auto"/>
                                            <w:right w:val="none" w:sz="0" w:space="0" w:color="auto"/>
                                          </w:divBdr>
                                          <w:divsChild>
                                            <w:div w:id="1287934374">
                                              <w:marLeft w:val="0"/>
                                              <w:marRight w:val="150"/>
                                              <w:marTop w:val="0"/>
                                              <w:marBottom w:val="0"/>
                                              <w:divBdr>
                                                <w:top w:val="none" w:sz="0" w:space="0" w:color="auto"/>
                                                <w:left w:val="none" w:sz="0" w:space="0" w:color="auto"/>
                                                <w:bottom w:val="none" w:sz="0" w:space="0" w:color="auto"/>
                                                <w:right w:val="none" w:sz="0" w:space="0" w:color="auto"/>
                                              </w:divBdr>
                                            </w:div>
                                          </w:divsChild>
                                        </w:div>
                                        <w:div w:id="1151171543">
                                          <w:marLeft w:val="0"/>
                                          <w:marRight w:val="0"/>
                                          <w:marTop w:val="0"/>
                                          <w:marBottom w:val="0"/>
                                          <w:divBdr>
                                            <w:top w:val="none" w:sz="0" w:space="0" w:color="auto"/>
                                            <w:left w:val="none" w:sz="0" w:space="0" w:color="auto"/>
                                            <w:bottom w:val="none" w:sz="0" w:space="0" w:color="auto"/>
                                            <w:right w:val="none" w:sz="0" w:space="0" w:color="auto"/>
                                          </w:divBdr>
                                          <w:divsChild>
                                            <w:div w:id="1740907220">
                                              <w:marLeft w:val="0"/>
                                              <w:marRight w:val="0"/>
                                              <w:marTop w:val="0"/>
                                              <w:marBottom w:val="0"/>
                                              <w:divBdr>
                                                <w:top w:val="none" w:sz="0" w:space="0" w:color="auto"/>
                                                <w:left w:val="none" w:sz="0" w:space="0" w:color="auto"/>
                                                <w:bottom w:val="none" w:sz="0" w:space="0" w:color="auto"/>
                                                <w:right w:val="none" w:sz="0" w:space="0" w:color="auto"/>
                                              </w:divBdr>
                                            </w:div>
                                            <w:div w:id="1001928387">
                                              <w:marLeft w:val="0"/>
                                              <w:marRight w:val="0"/>
                                              <w:marTop w:val="0"/>
                                              <w:marBottom w:val="0"/>
                                              <w:divBdr>
                                                <w:top w:val="none" w:sz="0" w:space="0" w:color="auto"/>
                                                <w:left w:val="none" w:sz="0" w:space="0" w:color="auto"/>
                                                <w:bottom w:val="none" w:sz="0" w:space="0" w:color="auto"/>
                                                <w:right w:val="none" w:sz="0" w:space="0" w:color="auto"/>
                                              </w:divBdr>
                                            </w:div>
                                            <w:div w:id="18965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469294">
          <w:marLeft w:val="0"/>
          <w:marRight w:val="0"/>
          <w:marTop w:val="570"/>
          <w:marBottom w:val="0"/>
          <w:divBdr>
            <w:top w:val="single" w:sz="6" w:space="0" w:color="AAAAAA"/>
            <w:left w:val="single" w:sz="6" w:space="0" w:color="5F5F5F"/>
            <w:bottom w:val="single" w:sz="6" w:space="0" w:color="5F5F5F"/>
            <w:right w:val="single" w:sz="6" w:space="0" w:color="5F5F5F"/>
          </w:divBdr>
          <w:divsChild>
            <w:div w:id="1477722048">
              <w:marLeft w:val="0"/>
              <w:marRight w:val="0"/>
              <w:marTop w:val="0"/>
              <w:marBottom w:val="0"/>
              <w:divBdr>
                <w:top w:val="none" w:sz="0" w:space="0" w:color="auto"/>
                <w:left w:val="none" w:sz="0" w:space="0" w:color="auto"/>
                <w:bottom w:val="none" w:sz="0" w:space="0" w:color="auto"/>
                <w:right w:val="none" w:sz="0" w:space="0" w:color="auto"/>
              </w:divBdr>
              <w:divsChild>
                <w:div w:id="449058119">
                  <w:marLeft w:val="0"/>
                  <w:marRight w:val="0"/>
                  <w:marTop w:val="0"/>
                  <w:marBottom w:val="0"/>
                  <w:divBdr>
                    <w:top w:val="none" w:sz="0" w:space="0" w:color="auto"/>
                    <w:left w:val="none" w:sz="0" w:space="0" w:color="auto"/>
                    <w:bottom w:val="none" w:sz="0" w:space="0" w:color="auto"/>
                    <w:right w:val="none" w:sz="0" w:space="0" w:color="auto"/>
                  </w:divBdr>
                  <w:divsChild>
                    <w:div w:id="1928149861">
                      <w:marLeft w:val="0"/>
                      <w:marRight w:val="0"/>
                      <w:marTop w:val="0"/>
                      <w:marBottom w:val="0"/>
                      <w:divBdr>
                        <w:top w:val="none" w:sz="0" w:space="0" w:color="auto"/>
                        <w:left w:val="none" w:sz="0" w:space="0" w:color="auto"/>
                        <w:bottom w:val="none" w:sz="0" w:space="0" w:color="auto"/>
                        <w:right w:val="none" w:sz="0" w:space="0" w:color="auto"/>
                      </w:divBdr>
                      <w:divsChild>
                        <w:div w:id="2073889188">
                          <w:marLeft w:val="0"/>
                          <w:marRight w:val="0"/>
                          <w:marTop w:val="0"/>
                          <w:marBottom w:val="0"/>
                          <w:divBdr>
                            <w:top w:val="none" w:sz="0" w:space="0" w:color="auto"/>
                            <w:left w:val="none" w:sz="0" w:space="0" w:color="auto"/>
                            <w:bottom w:val="none" w:sz="0" w:space="0" w:color="auto"/>
                            <w:right w:val="none" w:sz="0" w:space="0" w:color="auto"/>
                          </w:divBdr>
                          <w:divsChild>
                            <w:div w:id="708140859">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64134146">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2137336981">
      <w:bodyDiv w:val="1"/>
      <w:marLeft w:val="0"/>
      <w:marRight w:val="0"/>
      <w:marTop w:val="0"/>
      <w:marBottom w:val="0"/>
      <w:divBdr>
        <w:top w:val="none" w:sz="0" w:space="0" w:color="auto"/>
        <w:left w:val="none" w:sz="0" w:space="0" w:color="auto"/>
        <w:bottom w:val="none" w:sz="0" w:space="0" w:color="auto"/>
        <w:right w:val="none" w:sz="0" w:space="0" w:color="auto"/>
      </w:divBdr>
      <w:divsChild>
        <w:div w:id="1300308998">
          <w:marLeft w:val="0"/>
          <w:marRight w:val="0"/>
          <w:marTop w:val="0"/>
          <w:marBottom w:val="0"/>
          <w:divBdr>
            <w:top w:val="none" w:sz="0" w:space="0" w:color="auto"/>
            <w:left w:val="none" w:sz="0" w:space="0" w:color="auto"/>
            <w:bottom w:val="none" w:sz="0" w:space="0" w:color="auto"/>
            <w:right w:val="none" w:sz="0" w:space="0" w:color="auto"/>
          </w:divBdr>
          <w:divsChild>
            <w:div w:id="1915048661">
              <w:marLeft w:val="0"/>
              <w:marRight w:val="0"/>
              <w:marTop w:val="0"/>
              <w:marBottom w:val="0"/>
              <w:divBdr>
                <w:top w:val="none" w:sz="0" w:space="0" w:color="auto"/>
                <w:left w:val="none" w:sz="0" w:space="0" w:color="auto"/>
                <w:bottom w:val="none" w:sz="0" w:space="0" w:color="auto"/>
                <w:right w:val="none" w:sz="0" w:space="0" w:color="auto"/>
              </w:divBdr>
            </w:div>
          </w:divsChild>
        </w:div>
        <w:div w:id="1905263553">
          <w:marLeft w:val="0"/>
          <w:marRight w:val="0"/>
          <w:marTop w:val="0"/>
          <w:marBottom w:val="0"/>
          <w:divBdr>
            <w:top w:val="none" w:sz="0" w:space="0" w:color="auto"/>
            <w:left w:val="none" w:sz="0" w:space="0" w:color="auto"/>
            <w:bottom w:val="none" w:sz="0" w:space="0" w:color="auto"/>
            <w:right w:val="none" w:sz="0" w:space="0" w:color="auto"/>
          </w:divBdr>
          <w:divsChild>
            <w:div w:id="881400216">
              <w:marLeft w:val="0"/>
              <w:marRight w:val="0"/>
              <w:marTop w:val="0"/>
              <w:marBottom w:val="0"/>
              <w:divBdr>
                <w:top w:val="none" w:sz="0" w:space="0" w:color="auto"/>
                <w:left w:val="none" w:sz="0" w:space="0" w:color="auto"/>
                <w:bottom w:val="none" w:sz="0" w:space="0" w:color="auto"/>
                <w:right w:val="none" w:sz="0" w:space="0" w:color="auto"/>
              </w:divBdr>
            </w:div>
          </w:divsChild>
        </w:div>
        <w:div w:id="1972442808">
          <w:marLeft w:val="0"/>
          <w:marRight w:val="0"/>
          <w:marTop w:val="0"/>
          <w:marBottom w:val="0"/>
          <w:divBdr>
            <w:top w:val="none" w:sz="0" w:space="0" w:color="auto"/>
            <w:left w:val="none" w:sz="0" w:space="0" w:color="auto"/>
            <w:bottom w:val="none" w:sz="0" w:space="0" w:color="auto"/>
            <w:right w:val="none" w:sz="0" w:space="0" w:color="auto"/>
          </w:divBdr>
          <w:divsChild>
            <w:div w:id="1908221167">
              <w:marLeft w:val="-225"/>
              <w:marRight w:val="-225"/>
              <w:marTop w:val="0"/>
              <w:marBottom w:val="0"/>
              <w:divBdr>
                <w:top w:val="none" w:sz="0" w:space="0" w:color="auto"/>
                <w:left w:val="none" w:sz="0" w:space="0" w:color="auto"/>
                <w:bottom w:val="none" w:sz="0" w:space="0" w:color="auto"/>
                <w:right w:val="none" w:sz="0" w:space="0" w:color="auto"/>
              </w:divBdr>
              <w:divsChild>
                <w:div w:id="888422531">
                  <w:marLeft w:val="0"/>
                  <w:marRight w:val="0"/>
                  <w:marTop w:val="0"/>
                  <w:marBottom w:val="0"/>
                  <w:divBdr>
                    <w:top w:val="none" w:sz="0" w:space="0" w:color="auto"/>
                    <w:left w:val="none" w:sz="0" w:space="0" w:color="auto"/>
                    <w:bottom w:val="none" w:sz="0" w:space="0" w:color="auto"/>
                    <w:right w:val="none" w:sz="0" w:space="0" w:color="auto"/>
                  </w:divBdr>
                  <w:divsChild>
                    <w:div w:id="74979381">
                      <w:marLeft w:val="0"/>
                      <w:marRight w:val="0"/>
                      <w:marTop w:val="0"/>
                      <w:marBottom w:val="0"/>
                      <w:divBdr>
                        <w:top w:val="none" w:sz="0" w:space="0" w:color="auto"/>
                        <w:left w:val="none" w:sz="0" w:space="0" w:color="auto"/>
                        <w:bottom w:val="none" w:sz="0" w:space="0" w:color="auto"/>
                        <w:right w:val="none" w:sz="0" w:space="0" w:color="auto"/>
                      </w:divBdr>
                    </w:div>
                  </w:divsChild>
                </w:div>
                <w:div w:id="753165575">
                  <w:marLeft w:val="0"/>
                  <w:marRight w:val="0"/>
                  <w:marTop w:val="0"/>
                  <w:marBottom w:val="0"/>
                  <w:divBdr>
                    <w:top w:val="none" w:sz="0" w:space="0" w:color="auto"/>
                    <w:left w:val="none" w:sz="0" w:space="0" w:color="auto"/>
                    <w:bottom w:val="none" w:sz="0" w:space="0" w:color="auto"/>
                    <w:right w:val="none" w:sz="0" w:space="0" w:color="auto"/>
                  </w:divBdr>
                  <w:divsChild>
                    <w:div w:id="1970624127">
                      <w:marLeft w:val="-225"/>
                      <w:marRight w:val="-225"/>
                      <w:marTop w:val="0"/>
                      <w:marBottom w:val="0"/>
                      <w:divBdr>
                        <w:top w:val="none" w:sz="0" w:space="0" w:color="auto"/>
                        <w:left w:val="none" w:sz="0" w:space="0" w:color="auto"/>
                        <w:bottom w:val="none" w:sz="0" w:space="0" w:color="auto"/>
                        <w:right w:val="none" w:sz="0" w:space="0" w:color="auto"/>
                      </w:divBdr>
                      <w:divsChild>
                        <w:div w:id="78990047">
                          <w:marLeft w:val="0"/>
                          <w:marRight w:val="0"/>
                          <w:marTop w:val="0"/>
                          <w:marBottom w:val="0"/>
                          <w:divBdr>
                            <w:top w:val="none" w:sz="0" w:space="0" w:color="auto"/>
                            <w:left w:val="none" w:sz="0" w:space="0" w:color="auto"/>
                            <w:bottom w:val="none" w:sz="0" w:space="0" w:color="auto"/>
                            <w:right w:val="none" w:sz="0" w:space="0" w:color="auto"/>
                          </w:divBdr>
                          <w:divsChild>
                            <w:div w:id="1133013837">
                              <w:marLeft w:val="0"/>
                              <w:marRight w:val="0"/>
                              <w:marTop w:val="0"/>
                              <w:marBottom w:val="0"/>
                              <w:divBdr>
                                <w:top w:val="none" w:sz="0" w:space="0" w:color="auto"/>
                                <w:left w:val="none" w:sz="0" w:space="0" w:color="auto"/>
                                <w:bottom w:val="none" w:sz="0" w:space="0" w:color="auto"/>
                                <w:right w:val="none" w:sz="0" w:space="0" w:color="auto"/>
                              </w:divBdr>
                              <w:divsChild>
                                <w:div w:id="977879333">
                                  <w:marLeft w:val="0"/>
                                  <w:marRight w:val="0"/>
                                  <w:marTop w:val="0"/>
                                  <w:marBottom w:val="0"/>
                                  <w:divBdr>
                                    <w:top w:val="none" w:sz="0" w:space="0" w:color="auto"/>
                                    <w:left w:val="none" w:sz="0" w:space="0" w:color="auto"/>
                                    <w:bottom w:val="none" w:sz="0" w:space="0" w:color="auto"/>
                                    <w:right w:val="none" w:sz="0" w:space="0" w:color="auto"/>
                                  </w:divBdr>
                                </w:div>
                                <w:div w:id="578448528">
                                  <w:marLeft w:val="0"/>
                                  <w:marRight w:val="0"/>
                                  <w:marTop w:val="180"/>
                                  <w:marBottom w:val="180"/>
                                  <w:divBdr>
                                    <w:top w:val="single" w:sz="6" w:space="7" w:color="EBEBEB"/>
                                    <w:left w:val="single" w:sz="6" w:space="7" w:color="EBEBEB"/>
                                    <w:bottom w:val="single" w:sz="6" w:space="7" w:color="EBEBEB"/>
                                    <w:right w:val="single" w:sz="6" w:space="7" w:color="EBEBEB"/>
                                  </w:divBdr>
                                  <w:divsChild>
                                    <w:div w:id="1368212669">
                                      <w:marLeft w:val="0"/>
                                      <w:marRight w:val="0"/>
                                      <w:marTop w:val="0"/>
                                      <w:marBottom w:val="0"/>
                                      <w:divBdr>
                                        <w:top w:val="none" w:sz="0" w:space="0" w:color="auto"/>
                                        <w:left w:val="none" w:sz="0" w:space="0" w:color="auto"/>
                                        <w:bottom w:val="none" w:sz="0" w:space="0" w:color="auto"/>
                                        <w:right w:val="none" w:sz="0" w:space="0" w:color="auto"/>
                                      </w:divBdr>
                                    </w:div>
                                  </w:divsChild>
                                </w:div>
                                <w:div w:id="565799239">
                                  <w:marLeft w:val="0"/>
                                  <w:marRight w:val="0"/>
                                  <w:marTop w:val="180"/>
                                  <w:marBottom w:val="180"/>
                                  <w:divBdr>
                                    <w:top w:val="single" w:sz="6" w:space="7" w:color="EBEBEB"/>
                                    <w:left w:val="single" w:sz="6" w:space="7" w:color="EBEBEB"/>
                                    <w:bottom w:val="single" w:sz="6" w:space="7" w:color="EBEBEB"/>
                                    <w:right w:val="single" w:sz="6" w:space="7" w:color="EBEBEB"/>
                                  </w:divBdr>
                                  <w:divsChild>
                                    <w:div w:id="2087268049">
                                      <w:marLeft w:val="0"/>
                                      <w:marRight w:val="0"/>
                                      <w:marTop w:val="0"/>
                                      <w:marBottom w:val="0"/>
                                      <w:divBdr>
                                        <w:top w:val="none" w:sz="0" w:space="0" w:color="auto"/>
                                        <w:left w:val="single" w:sz="24" w:space="7" w:color="8AC007"/>
                                        <w:bottom w:val="none" w:sz="0" w:space="0" w:color="auto"/>
                                        <w:right w:val="none" w:sz="0" w:space="0" w:color="auto"/>
                                      </w:divBdr>
                                    </w:div>
                                  </w:divsChild>
                                </w:div>
                                <w:div w:id="1608659537">
                                  <w:marLeft w:val="0"/>
                                  <w:marRight w:val="0"/>
                                  <w:marTop w:val="180"/>
                                  <w:marBottom w:val="180"/>
                                  <w:divBdr>
                                    <w:top w:val="single" w:sz="6" w:space="7" w:color="EBEBEB"/>
                                    <w:left w:val="single" w:sz="6" w:space="7" w:color="EBEBEB"/>
                                    <w:bottom w:val="single" w:sz="6" w:space="7" w:color="EBEBEB"/>
                                    <w:right w:val="single" w:sz="6" w:space="7" w:color="EBEBEB"/>
                                  </w:divBdr>
                                  <w:divsChild>
                                    <w:div w:id="2046171013">
                                      <w:marLeft w:val="0"/>
                                      <w:marRight w:val="0"/>
                                      <w:marTop w:val="0"/>
                                      <w:marBottom w:val="0"/>
                                      <w:divBdr>
                                        <w:top w:val="none" w:sz="0" w:space="0" w:color="auto"/>
                                        <w:left w:val="single" w:sz="24" w:space="7" w:color="8AC007"/>
                                        <w:bottom w:val="none" w:sz="0" w:space="0" w:color="auto"/>
                                        <w:right w:val="none" w:sz="0" w:space="0" w:color="auto"/>
                                      </w:divBdr>
                                    </w:div>
                                  </w:divsChild>
                                </w:div>
                                <w:div w:id="610669342">
                                  <w:marLeft w:val="0"/>
                                  <w:marRight w:val="0"/>
                                  <w:marTop w:val="180"/>
                                  <w:marBottom w:val="180"/>
                                  <w:divBdr>
                                    <w:top w:val="single" w:sz="6" w:space="7" w:color="EBEBEB"/>
                                    <w:left w:val="single" w:sz="6" w:space="7" w:color="EBEBEB"/>
                                    <w:bottom w:val="single" w:sz="6" w:space="7" w:color="EBEBEB"/>
                                    <w:right w:val="single" w:sz="6" w:space="7" w:color="EBEBEB"/>
                                  </w:divBdr>
                                  <w:divsChild>
                                    <w:div w:id="1829125138">
                                      <w:marLeft w:val="0"/>
                                      <w:marRight w:val="0"/>
                                      <w:marTop w:val="0"/>
                                      <w:marBottom w:val="0"/>
                                      <w:divBdr>
                                        <w:top w:val="none" w:sz="0" w:space="0" w:color="auto"/>
                                        <w:left w:val="single" w:sz="24" w:space="7" w:color="8AC007"/>
                                        <w:bottom w:val="none" w:sz="0" w:space="0" w:color="auto"/>
                                        <w:right w:val="none" w:sz="0" w:space="0" w:color="auto"/>
                                      </w:divBdr>
                                    </w:div>
                                  </w:divsChild>
                                </w:div>
                                <w:div w:id="513425078">
                                  <w:marLeft w:val="0"/>
                                  <w:marRight w:val="0"/>
                                  <w:marTop w:val="180"/>
                                  <w:marBottom w:val="180"/>
                                  <w:divBdr>
                                    <w:top w:val="single" w:sz="6" w:space="7" w:color="EBEBEB"/>
                                    <w:left w:val="single" w:sz="6" w:space="7" w:color="EBEBEB"/>
                                    <w:bottom w:val="single" w:sz="6" w:space="7" w:color="EBEBEB"/>
                                    <w:right w:val="single" w:sz="6" w:space="7" w:color="EBEBEB"/>
                                  </w:divBdr>
                                  <w:divsChild>
                                    <w:div w:id="1885679593">
                                      <w:marLeft w:val="0"/>
                                      <w:marRight w:val="0"/>
                                      <w:marTop w:val="0"/>
                                      <w:marBottom w:val="0"/>
                                      <w:divBdr>
                                        <w:top w:val="none" w:sz="0" w:space="0" w:color="auto"/>
                                        <w:left w:val="single" w:sz="24" w:space="7" w:color="8AC007"/>
                                        <w:bottom w:val="none" w:sz="0" w:space="0" w:color="auto"/>
                                        <w:right w:val="none" w:sz="0" w:space="0" w:color="auto"/>
                                      </w:divBdr>
                                    </w:div>
                                  </w:divsChild>
                                </w:div>
                                <w:div w:id="746077859">
                                  <w:marLeft w:val="0"/>
                                  <w:marRight w:val="0"/>
                                  <w:marTop w:val="180"/>
                                  <w:marBottom w:val="180"/>
                                  <w:divBdr>
                                    <w:top w:val="single" w:sz="6" w:space="7" w:color="EBEBEB"/>
                                    <w:left w:val="single" w:sz="6" w:space="7" w:color="EBEBEB"/>
                                    <w:bottom w:val="single" w:sz="6" w:space="7" w:color="EBEBEB"/>
                                    <w:right w:val="single" w:sz="6" w:space="7" w:color="EBEBEB"/>
                                  </w:divBdr>
                                  <w:divsChild>
                                    <w:div w:id="1429086154">
                                      <w:marLeft w:val="0"/>
                                      <w:marRight w:val="0"/>
                                      <w:marTop w:val="0"/>
                                      <w:marBottom w:val="0"/>
                                      <w:divBdr>
                                        <w:top w:val="none" w:sz="0" w:space="0" w:color="auto"/>
                                        <w:left w:val="single" w:sz="24" w:space="7" w:color="8AC007"/>
                                        <w:bottom w:val="none" w:sz="0" w:space="0" w:color="auto"/>
                                        <w:right w:val="none" w:sz="0" w:space="0" w:color="auto"/>
                                      </w:divBdr>
                                    </w:div>
                                  </w:divsChild>
                                </w:div>
                                <w:div w:id="410466646">
                                  <w:marLeft w:val="0"/>
                                  <w:marRight w:val="0"/>
                                  <w:marTop w:val="180"/>
                                  <w:marBottom w:val="180"/>
                                  <w:divBdr>
                                    <w:top w:val="single" w:sz="6" w:space="7" w:color="EBEBEB"/>
                                    <w:left w:val="single" w:sz="6" w:space="7" w:color="EBEBEB"/>
                                    <w:bottom w:val="single" w:sz="6" w:space="7" w:color="EBEBEB"/>
                                    <w:right w:val="single" w:sz="6" w:space="7" w:color="EBEBEB"/>
                                  </w:divBdr>
                                  <w:divsChild>
                                    <w:div w:id="500892693">
                                      <w:marLeft w:val="0"/>
                                      <w:marRight w:val="0"/>
                                      <w:marTop w:val="0"/>
                                      <w:marBottom w:val="0"/>
                                      <w:divBdr>
                                        <w:top w:val="none" w:sz="0" w:space="0" w:color="auto"/>
                                        <w:left w:val="single" w:sz="24" w:space="7" w:color="8AC007"/>
                                        <w:bottom w:val="none" w:sz="0" w:space="0" w:color="auto"/>
                                        <w:right w:val="none" w:sz="0" w:space="0" w:color="auto"/>
                                      </w:divBdr>
                                    </w:div>
                                  </w:divsChild>
                                </w:div>
                                <w:div w:id="9954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9819">
                          <w:marLeft w:val="0"/>
                          <w:marRight w:val="0"/>
                          <w:marTop w:val="0"/>
                          <w:marBottom w:val="0"/>
                          <w:divBdr>
                            <w:top w:val="none" w:sz="0" w:space="0" w:color="auto"/>
                            <w:left w:val="none" w:sz="0" w:space="0" w:color="auto"/>
                            <w:bottom w:val="none" w:sz="0" w:space="0" w:color="auto"/>
                            <w:right w:val="none" w:sz="0" w:space="0" w:color="auto"/>
                          </w:divBdr>
                          <w:divsChild>
                            <w:div w:id="214434002">
                              <w:marLeft w:val="-225"/>
                              <w:marRight w:val="-225"/>
                              <w:marTop w:val="0"/>
                              <w:marBottom w:val="0"/>
                              <w:divBdr>
                                <w:top w:val="none" w:sz="0" w:space="0" w:color="auto"/>
                                <w:left w:val="none" w:sz="0" w:space="0" w:color="auto"/>
                                <w:bottom w:val="none" w:sz="0" w:space="0" w:color="auto"/>
                                <w:right w:val="none" w:sz="0" w:space="0" w:color="auto"/>
                              </w:divBdr>
                            </w:div>
                            <w:div w:id="1975020711">
                              <w:marLeft w:val="-225"/>
                              <w:marRight w:val="-225"/>
                              <w:marTop w:val="0"/>
                              <w:marBottom w:val="0"/>
                              <w:divBdr>
                                <w:top w:val="none" w:sz="0" w:space="0" w:color="auto"/>
                                <w:left w:val="none" w:sz="0" w:space="0" w:color="auto"/>
                                <w:bottom w:val="none" w:sz="0" w:space="0" w:color="auto"/>
                                <w:right w:val="none" w:sz="0" w:space="0" w:color="auto"/>
                              </w:divBdr>
                            </w:div>
                            <w:div w:id="693270841">
                              <w:marLeft w:val="-225"/>
                              <w:marRight w:val="-225"/>
                              <w:marTop w:val="0"/>
                              <w:marBottom w:val="0"/>
                              <w:divBdr>
                                <w:top w:val="none" w:sz="0" w:space="0" w:color="auto"/>
                                <w:left w:val="none" w:sz="0" w:space="0" w:color="auto"/>
                                <w:bottom w:val="none" w:sz="0" w:space="0" w:color="auto"/>
                                <w:right w:val="none" w:sz="0" w:space="0" w:color="auto"/>
                              </w:divBdr>
                              <w:divsChild>
                                <w:div w:id="15284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2534">
                      <w:marLeft w:val="-225"/>
                      <w:marRight w:val="-225"/>
                      <w:marTop w:val="0"/>
                      <w:marBottom w:val="0"/>
                      <w:divBdr>
                        <w:top w:val="none" w:sz="0" w:space="0" w:color="auto"/>
                        <w:left w:val="none" w:sz="0" w:space="0" w:color="auto"/>
                        <w:bottom w:val="none" w:sz="0" w:space="0" w:color="auto"/>
                        <w:right w:val="none" w:sz="0" w:space="0" w:color="auto"/>
                      </w:divBdr>
                      <w:divsChild>
                        <w:div w:id="728457347">
                          <w:marLeft w:val="0"/>
                          <w:marRight w:val="0"/>
                          <w:marTop w:val="0"/>
                          <w:marBottom w:val="0"/>
                          <w:divBdr>
                            <w:top w:val="none" w:sz="0" w:space="0" w:color="auto"/>
                            <w:left w:val="none" w:sz="0" w:space="0" w:color="auto"/>
                            <w:bottom w:val="none" w:sz="0" w:space="0" w:color="auto"/>
                            <w:right w:val="none" w:sz="0" w:space="0" w:color="auto"/>
                          </w:divBdr>
                          <w:divsChild>
                            <w:div w:id="961501356">
                              <w:marLeft w:val="0"/>
                              <w:marRight w:val="0"/>
                              <w:marTop w:val="300"/>
                              <w:marBottom w:val="0"/>
                              <w:divBdr>
                                <w:top w:val="none" w:sz="0" w:space="0" w:color="auto"/>
                                <w:left w:val="none" w:sz="0" w:space="0" w:color="auto"/>
                                <w:bottom w:val="none" w:sz="0" w:space="0" w:color="auto"/>
                                <w:right w:val="none" w:sz="0" w:space="0" w:color="auto"/>
                              </w:divBdr>
                              <w:divsChild>
                                <w:div w:id="1682975557">
                                  <w:marLeft w:val="-225"/>
                                  <w:marRight w:val="-225"/>
                                  <w:marTop w:val="0"/>
                                  <w:marBottom w:val="0"/>
                                  <w:divBdr>
                                    <w:top w:val="none" w:sz="0" w:space="0" w:color="auto"/>
                                    <w:left w:val="none" w:sz="0" w:space="0" w:color="auto"/>
                                    <w:bottom w:val="none" w:sz="0" w:space="0" w:color="auto"/>
                                    <w:right w:val="none" w:sz="0" w:space="0" w:color="auto"/>
                                  </w:divBdr>
                                  <w:divsChild>
                                    <w:div w:id="554894960">
                                      <w:marLeft w:val="0"/>
                                      <w:marRight w:val="0"/>
                                      <w:marTop w:val="0"/>
                                      <w:marBottom w:val="0"/>
                                      <w:divBdr>
                                        <w:top w:val="none" w:sz="0" w:space="0" w:color="auto"/>
                                        <w:left w:val="none" w:sz="0" w:space="0" w:color="auto"/>
                                        <w:bottom w:val="none" w:sz="0" w:space="0" w:color="auto"/>
                                        <w:right w:val="none" w:sz="0" w:space="0" w:color="auto"/>
                                      </w:divBdr>
                                    </w:div>
                                    <w:div w:id="126316145">
                                      <w:marLeft w:val="0"/>
                                      <w:marRight w:val="0"/>
                                      <w:marTop w:val="0"/>
                                      <w:marBottom w:val="0"/>
                                      <w:divBdr>
                                        <w:top w:val="none" w:sz="0" w:space="0" w:color="auto"/>
                                        <w:left w:val="none" w:sz="0" w:space="0" w:color="auto"/>
                                        <w:bottom w:val="none" w:sz="0" w:space="0" w:color="auto"/>
                                        <w:right w:val="none" w:sz="0" w:space="0" w:color="auto"/>
                                      </w:divBdr>
                                    </w:div>
                                    <w:div w:id="412973097">
                                      <w:marLeft w:val="0"/>
                                      <w:marRight w:val="0"/>
                                      <w:marTop w:val="0"/>
                                      <w:marBottom w:val="0"/>
                                      <w:divBdr>
                                        <w:top w:val="none" w:sz="0" w:space="0" w:color="auto"/>
                                        <w:left w:val="none" w:sz="0" w:space="0" w:color="auto"/>
                                        <w:bottom w:val="none" w:sz="0" w:space="0" w:color="auto"/>
                                        <w:right w:val="none" w:sz="0" w:space="0" w:color="auto"/>
                                      </w:divBdr>
                                    </w:div>
                                    <w:div w:id="1645814492">
                                      <w:marLeft w:val="0"/>
                                      <w:marRight w:val="0"/>
                                      <w:marTop w:val="0"/>
                                      <w:marBottom w:val="0"/>
                                      <w:divBdr>
                                        <w:top w:val="none" w:sz="0" w:space="0" w:color="auto"/>
                                        <w:left w:val="none" w:sz="0" w:space="0" w:color="auto"/>
                                        <w:bottom w:val="none" w:sz="0" w:space="0" w:color="auto"/>
                                        <w:right w:val="none" w:sz="0" w:space="0" w:color="auto"/>
                                      </w:divBdr>
                                    </w:div>
                                  </w:divsChild>
                                </w:div>
                                <w:div w:id="1200694">
                                  <w:marLeft w:val="0"/>
                                  <w:marRight w:val="0"/>
                                  <w:marTop w:val="0"/>
                                  <w:marBottom w:val="0"/>
                                  <w:divBdr>
                                    <w:top w:val="none" w:sz="0" w:space="0" w:color="auto"/>
                                    <w:left w:val="none" w:sz="0" w:space="0" w:color="auto"/>
                                    <w:bottom w:val="none" w:sz="0" w:space="0" w:color="auto"/>
                                    <w:right w:val="none" w:sz="0" w:space="0" w:color="auto"/>
                                  </w:divBdr>
                                  <w:divsChild>
                                    <w:div w:id="240872173">
                                      <w:marLeft w:val="0"/>
                                      <w:marRight w:val="0"/>
                                      <w:marTop w:val="0"/>
                                      <w:marBottom w:val="225"/>
                                      <w:divBdr>
                                        <w:top w:val="none" w:sz="0" w:space="0" w:color="auto"/>
                                        <w:left w:val="none" w:sz="0" w:space="0" w:color="auto"/>
                                        <w:bottom w:val="none" w:sz="0" w:space="0" w:color="auto"/>
                                        <w:right w:val="none" w:sz="0" w:space="0" w:color="auto"/>
                                      </w:divBdr>
                                    </w:div>
                                    <w:div w:id="710542912">
                                      <w:marLeft w:val="0"/>
                                      <w:marRight w:val="0"/>
                                      <w:marTop w:val="0"/>
                                      <w:marBottom w:val="225"/>
                                      <w:divBdr>
                                        <w:top w:val="none" w:sz="0" w:space="0" w:color="auto"/>
                                        <w:left w:val="none" w:sz="0" w:space="0" w:color="auto"/>
                                        <w:bottom w:val="none" w:sz="0" w:space="0" w:color="auto"/>
                                        <w:right w:val="none" w:sz="0" w:space="0" w:color="auto"/>
                                      </w:divBdr>
                                    </w:div>
                                    <w:div w:id="1159535233">
                                      <w:marLeft w:val="0"/>
                                      <w:marRight w:val="0"/>
                                      <w:marTop w:val="0"/>
                                      <w:marBottom w:val="225"/>
                                      <w:divBdr>
                                        <w:top w:val="none" w:sz="0" w:space="0" w:color="auto"/>
                                        <w:left w:val="none" w:sz="0" w:space="0" w:color="auto"/>
                                        <w:bottom w:val="none" w:sz="0" w:space="0" w:color="auto"/>
                                        <w:right w:val="none" w:sz="0" w:space="0" w:color="auto"/>
                                      </w:divBdr>
                                    </w:div>
                                    <w:div w:id="1757943045">
                                      <w:marLeft w:val="0"/>
                                      <w:marRight w:val="0"/>
                                      <w:marTop w:val="0"/>
                                      <w:marBottom w:val="225"/>
                                      <w:divBdr>
                                        <w:top w:val="none" w:sz="0" w:space="0" w:color="auto"/>
                                        <w:left w:val="none" w:sz="0" w:space="0" w:color="auto"/>
                                        <w:bottom w:val="none" w:sz="0" w:space="0" w:color="auto"/>
                                        <w:right w:val="none" w:sz="0" w:space="0" w:color="auto"/>
                                      </w:divBdr>
                                    </w:div>
                                  </w:divsChild>
                                </w:div>
                                <w:div w:id="175117500">
                                  <w:marLeft w:val="0"/>
                                  <w:marRight w:val="0"/>
                                  <w:marTop w:val="0"/>
                                  <w:marBottom w:val="0"/>
                                  <w:divBdr>
                                    <w:top w:val="none" w:sz="0" w:space="0" w:color="auto"/>
                                    <w:left w:val="none" w:sz="0" w:space="0" w:color="auto"/>
                                    <w:bottom w:val="none" w:sz="0" w:space="0" w:color="auto"/>
                                    <w:right w:val="none" w:sz="0" w:space="0" w:color="auto"/>
                                  </w:divBdr>
                                </w:div>
                                <w:div w:id="1710491039">
                                  <w:marLeft w:val="-225"/>
                                  <w:marRight w:val="-225"/>
                                  <w:marTop w:val="0"/>
                                  <w:marBottom w:val="0"/>
                                  <w:divBdr>
                                    <w:top w:val="none" w:sz="0" w:space="0" w:color="auto"/>
                                    <w:left w:val="none" w:sz="0" w:space="0" w:color="auto"/>
                                    <w:bottom w:val="none" w:sz="0" w:space="0" w:color="auto"/>
                                    <w:right w:val="none" w:sz="0" w:space="0" w:color="auto"/>
                                  </w:divBdr>
                                  <w:divsChild>
                                    <w:div w:id="18549912">
                                      <w:marLeft w:val="0"/>
                                      <w:marRight w:val="0"/>
                                      <w:marTop w:val="0"/>
                                      <w:marBottom w:val="0"/>
                                      <w:divBdr>
                                        <w:top w:val="none" w:sz="0" w:space="0" w:color="auto"/>
                                        <w:left w:val="none" w:sz="0" w:space="0" w:color="auto"/>
                                        <w:bottom w:val="none" w:sz="0" w:space="0" w:color="auto"/>
                                        <w:right w:val="none" w:sz="0" w:space="0" w:color="auto"/>
                                      </w:divBdr>
                                    </w:div>
                                    <w:div w:id="822430145">
                                      <w:marLeft w:val="0"/>
                                      <w:marRight w:val="0"/>
                                      <w:marTop w:val="0"/>
                                      <w:marBottom w:val="0"/>
                                      <w:divBdr>
                                        <w:top w:val="none" w:sz="0" w:space="0" w:color="auto"/>
                                        <w:left w:val="none" w:sz="0" w:space="0" w:color="auto"/>
                                        <w:bottom w:val="none" w:sz="0" w:space="0" w:color="auto"/>
                                        <w:right w:val="none" w:sz="0" w:space="0" w:color="auto"/>
                                      </w:divBdr>
                                    </w:div>
                                    <w:div w:id="419184736">
                                      <w:marLeft w:val="0"/>
                                      <w:marRight w:val="0"/>
                                      <w:marTop w:val="0"/>
                                      <w:marBottom w:val="0"/>
                                      <w:divBdr>
                                        <w:top w:val="none" w:sz="0" w:space="0" w:color="auto"/>
                                        <w:left w:val="none" w:sz="0" w:space="0" w:color="auto"/>
                                        <w:bottom w:val="none" w:sz="0" w:space="0" w:color="auto"/>
                                        <w:right w:val="none" w:sz="0" w:space="0" w:color="auto"/>
                                      </w:divBdr>
                                    </w:div>
                                    <w:div w:id="13310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2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076552">
          <w:marLeft w:val="0"/>
          <w:marRight w:val="0"/>
          <w:marTop w:val="570"/>
          <w:marBottom w:val="0"/>
          <w:divBdr>
            <w:top w:val="single" w:sz="6" w:space="0" w:color="AAAAAA"/>
            <w:left w:val="single" w:sz="6" w:space="0" w:color="5F5F5F"/>
            <w:bottom w:val="single" w:sz="6" w:space="0" w:color="5F5F5F"/>
            <w:right w:val="single" w:sz="6" w:space="0" w:color="5F5F5F"/>
          </w:divBdr>
          <w:divsChild>
            <w:div w:id="1246955324">
              <w:marLeft w:val="0"/>
              <w:marRight w:val="0"/>
              <w:marTop w:val="0"/>
              <w:marBottom w:val="0"/>
              <w:divBdr>
                <w:top w:val="none" w:sz="0" w:space="0" w:color="auto"/>
                <w:left w:val="none" w:sz="0" w:space="0" w:color="auto"/>
                <w:bottom w:val="none" w:sz="0" w:space="0" w:color="auto"/>
                <w:right w:val="none" w:sz="0" w:space="0" w:color="auto"/>
              </w:divBdr>
              <w:divsChild>
                <w:div w:id="501818927">
                  <w:marLeft w:val="0"/>
                  <w:marRight w:val="0"/>
                  <w:marTop w:val="0"/>
                  <w:marBottom w:val="0"/>
                  <w:divBdr>
                    <w:top w:val="none" w:sz="0" w:space="0" w:color="auto"/>
                    <w:left w:val="none" w:sz="0" w:space="0" w:color="auto"/>
                    <w:bottom w:val="none" w:sz="0" w:space="0" w:color="auto"/>
                    <w:right w:val="none" w:sz="0" w:space="0" w:color="auto"/>
                  </w:divBdr>
                </w:div>
                <w:div w:id="2025009440">
                  <w:marLeft w:val="0"/>
                  <w:marRight w:val="0"/>
                  <w:marTop w:val="0"/>
                  <w:marBottom w:val="0"/>
                  <w:divBdr>
                    <w:top w:val="none" w:sz="0" w:space="0" w:color="auto"/>
                    <w:left w:val="none" w:sz="0" w:space="0" w:color="auto"/>
                    <w:bottom w:val="none" w:sz="0" w:space="0" w:color="auto"/>
                    <w:right w:val="none" w:sz="0" w:space="0" w:color="auto"/>
                  </w:divBdr>
                </w:div>
                <w:div w:id="729033505">
                  <w:marLeft w:val="0"/>
                  <w:marRight w:val="0"/>
                  <w:marTop w:val="0"/>
                  <w:marBottom w:val="0"/>
                  <w:divBdr>
                    <w:top w:val="none" w:sz="0" w:space="0" w:color="auto"/>
                    <w:left w:val="none" w:sz="0" w:space="0" w:color="auto"/>
                    <w:bottom w:val="none" w:sz="0" w:space="0" w:color="auto"/>
                    <w:right w:val="none" w:sz="0" w:space="0" w:color="auto"/>
                  </w:divBdr>
                </w:div>
                <w:div w:id="842430872">
                  <w:marLeft w:val="0"/>
                  <w:marRight w:val="0"/>
                  <w:marTop w:val="0"/>
                  <w:marBottom w:val="0"/>
                  <w:divBdr>
                    <w:top w:val="none" w:sz="0" w:space="0" w:color="auto"/>
                    <w:left w:val="none" w:sz="0" w:space="0" w:color="auto"/>
                    <w:bottom w:val="none" w:sz="0" w:space="0" w:color="auto"/>
                    <w:right w:val="none" w:sz="0" w:space="0" w:color="auto"/>
                  </w:divBdr>
                </w:div>
                <w:div w:id="1456945144">
                  <w:marLeft w:val="0"/>
                  <w:marRight w:val="0"/>
                  <w:marTop w:val="0"/>
                  <w:marBottom w:val="0"/>
                  <w:divBdr>
                    <w:top w:val="none" w:sz="0" w:space="0" w:color="auto"/>
                    <w:left w:val="none" w:sz="0" w:space="0" w:color="auto"/>
                    <w:bottom w:val="none" w:sz="0" w:space="0" w:color="auto"/>
                    <w:right w:val="none" w:sz="0" w:space="0" w:color="auto"/>
                  </w:divBdr>
                </w:div>
                <w:div w:id="12218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7963">
          <w:marLeft w:val="0"/>
          <w:marRight w:val="0"/>
          <w:marTop w:val="570"/>
          <w:marBottom w:val="0"/>
          <w:divBdr>
            <w:top w:val="single" w:sz="6" w:space="0" w:color="AAAAAA"/>
            <w:left w:val="single" w:sz="6" w:space="0" w:color="5F5F5F"/>
            <w:bottom w:val="single" w:sz="6" w:space="0" w:color="5F5F5F"/>
            <w:right w:val="single" w:sz="6" w:space="0" w:color="5F5F5F"/>
          </w:divBdr>
          <w:divsChild>
            <w:div w:id="1757091620">
              <w:marLeft w:val="0"/>
              <w:marRight w:val="0"/>
              <w:marTop w:val="0"/>
              <w:marBottom w:val="0"/>
              <w:divBdr>
                <w:top w:val="none" w:sz="0" w:space="0" w:color="auto"/>
                <w:left w:val="none" w:sz="0" w:space="0" w:color="auto"/>
                <w:bottom w:val="none" w:sz="0" w:space="0" w:color="auto"/>
                <w:right w:val="none" w:sz="0" w:space="0" w:color="auto"/>
              </w:divBdr>
              <w:divsChild>
                <w:div w:id="2061203993">
                  <w:marLeft w:val="0"/>
                  <w:marRight w:val="0"/>
                  <w:marTop w:val="0"/>
                  <w:marBottom w:val="0"/>
                  <w:divBdr>
                    <w:top w:val="none" w:sz="0" w:space="0" w:color="auto"/>
                    <w:left w:val="none" w:sz="0" w:space="0" w:color="auto"/>
                    <w:bottom w:val="none" w:sz="0" w:space="0" w:color="auto"/>
                    <w:right w:val="none" w:sz="0" w:space="0" w:color="auto"/>
                  </w:divBdr>
                </w:div>
                <w:div w:id="1218858847">
                  <w:marLeft w:val="0"/>
                  <w:marRight w:val="0"/>
                  <w:marTop w:val="0"/>
                  <w:marBottom w:val="0"/>
                  <w:divBdr>
                    <w:top w:val="none" w:sz="0" w:space="0" w:color="auto"/>
                    <w:left w:val="none" w:sz="0" w:space="0" w:color="auto"/>
                    <w:bottom w:val="none" w:sz="0" w:space="0" w:color="auto"/>
                    <w:right w:val="none" w:sz="0" w:space="0" w:color="auto"/>
                  </w:divBdr>
                </w:div>
                <w:div w:id="413431920">
                  <w:marLeft w:val="0"/>
                  <w:marRight w:val="0"/>
                  <w:marTop w:val="0"/>
                  <w:marBottom w:val="0"/>
                  <w:divBdr>
                    <w:top w:val="none" w:sz="0" w:space="0" w:color="auto"/>
                    <w:left w:val="none" w:sz="0" w:space="0" w:color="auto"/>
                    <w:bottom w:val="none" w:sz="0" w:space="0" w:color="auto"/>
                    <w:right w:val="none" w:sz="0" w:space="0" w:color="auto"/>
                  </w:divBdr>
                </w:div>
                <w:div w:id="2043437305">
                  <w:marLeft w:val="0"/>
                  <w:marRight w:val="0"/>
                  <w:marTop w:val="0"/>
                  <w:marBottom w:val="0"/>
                  <w:divBdr>
                    <w:top w:val="none" w:sz="0" w:space="0" w:color="auto"/>
                    <w:left w:val="none" w:sz="0" w:space="0" w:color="auto"/>
                    <w:bottom w:val="none" w:sz="0" w:space="0" w:color="auto"/>
                    <w:right w:val="none" w:sz="0" w:space="0" w:color="auto"/>
                  </w:divBdr>
                </w:div>
                <w:div w:id="12548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8090">
          <w:marLeft w:val="0"/>
          <w:marRight w:val="0"/>
          <w:marTop w:val="570"/>
          <w:marBottom w:val="0"/>
          <w:divBdr>
            <w:top w:val="single" w:sz="6" w:space="0" w:color="AAAAAA"/>
            <w:left w:val="single" w:sz="6" w:space="0" w:color="5F5F5F"/>
            <w:bottom w:val="single" w:sz="6" w:space="0" w:color="5F5F5F"/>
            <w:right w:val="single" w:sz="6" w:space="0" w:color="5F5F5F"/>
          </w:divBdr>
          <w:divsChild>
            <w:div w:id="2142111217">
              <w:marLeft w:val="0"/>
              <w:marRight w:val="0"/>
              <w:marTop w:val="0"/>
              <w:marBottom w:val="0"/>
              <w:divBdr>
                <w:top w:val="none" w:sz="0" w:space="0" w:color="auto"/>
                <w:left w:val="none" w:sz="0" w:space="0" w:color="auto"/>
                <w:bottom w:val="none" w:sz="0" w:space="0" w:color="auto"/>
                <w:right w:val="none" w:sz="0" w:space="0" w:color="auto"/>
              </w:divBdr>
              <w:divsChild>
                <w:div w:id="2001154684">
                  <w:marLeft w:val="0"/>
                  <w:marRight w:val="0"/>
                  <w:marTop w:val="0"/>
                  <w:marBottom w:val="0"/>
                  <w:divBdr>
                    <w:top w:val="none" w:sz="0" w:space="0" w:color="auto"/>
                    <w:left w:val="none" w:sz="0" w:space="0" w:color="auto"/>
                    <w:bottom w:val="none" w:sz="0" w:space="0" w:color="auto"/>
                    <w:right w:val="none" w:sz="0" w:space="0" w:color="auto"/>
                  </w:divBdr>
                </w:div>
                <w:div w:id="1316106213">
                  <w:marLeft w:val="0"/>
                  <w:marRight w:val="0"/>
                  <w:marTop w:val="0"/>
                  <w:marBottom w:val="0"/>
                  <w:divBdr>
                    <w:top w:val="none" w:sz="0" w:space="0" w:color="auto"/>
                    <w:left w:val="none" w:sz="0" w:space="0" w:color="auto"/>
                    <w:bottom w:val="none" w:sz="0" w:space="0" w:color="auto"/>
                    <w:right w:val="none" w:sz="0" w:space="0" w:color="auto"/>
                  </w:divBdr>
                </w:div>
                <w:div w:id="1744063385">
                  <w:marLeft w:val="0"/>
                  <w:marRight w:val="0"/>
                  <w:marTop w:val="0"/>
                  <w:marBottom w:val="0"/>
                  <w:divBdr>
                    <w:top w:val="none" w:sz="0" w:space="0" w:color="auto"/>
                    <w:left w:val="none" w:sz="0" w:space="0" w:color="auto"/>
                    <w:bottom w:val="none" w:sz="0" w:space="0" w:color="auto"/>
                    <w:right w:val="none" w:sz="0" w:space="0" w:color="auto"/>
                  </w:divBdr>
                </w:div>
                <w:div w:id="14376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205">
          <w:marLeft w:val="0"/>
          <w:marRight w:val="0"/>
          <w:marTop w:val="570"/>
          <w:marBottom w:val="0"/>
          <w:divBdr>
            <w:top w:val="single" w:sz="6" w:space="0" w:color="AAAAAA"/>
            <w:left w:val="single" w:sz="6" w:space="0" w:color="5F5F5F"/>
            <w:bottom w:val="single" w:sz="6" w:space="0" w:color="5F5F5F"/>
            <w:right w:val="single" w:sz="6" w:space="0" w:color="5F5F5F"/>
          </w:divBdr>
          <w:divsChild>
            <w:div w:id="796222372">
              <w:marLeft w:val="0"/>
              <w:marRight w:val="0"/>
              <w:marTop w:val="0"/>
              <w:marBottom w:val="0"/>
              <w:divBdr>
                <w:top w:val="none" w:sz="0" w:space="0" w:color="auto"/>
                <w:left w:val="none" w:sz="0" w:space="0" w:color="auto"/>
                <w:bottom w:val="none" w:sz="0" w:space="0" w:color="auto"/>
                <w:right w:val="none" w:sz="0" w:space="0" w:color="auto"/>
              </w:divBdr>
              <w:divsChild>
                <w:div w:id="2022008570">
                  <w:marLeft w:val="0"/>
                  <w:marRight w:val="0"/>
                  <w:marTop w:val="0"/>
                  <w:marBottom w:val="0"/>
                  <w:divBdr>
                    <w:top w:val="none" w:sz="0" w:space="0" w:color="auto"/>
                    <w:left w:val="none" w:sz="0" w:space="0" w:color="auto"/>
                    <w:bottom w:val="none" w:sz="0" w:space="0" w:color="auto"/>
                    <w:right w:val="none" w:sz="0" w:space="0" w:color="auto"/>
                  </w:divBdr>
                  <w:divsChild>
                    <w:div w:id="1427574835">
                      <w:marLeft w:val="0"/>
                      <w:marRight w:val="0"/>
                      <w:marTop w:val="0"/>
                      <w:marBottom w:val="0"/>
                      <w:divBdr>
                        <w:top w:val="none" w:sz="0" w:space="0" w:color="auto"/>
                        <w:left w:val="none" w:sz="0" w:space="0" w:color="auto"/>
                        <w:bottom w:val="none" w:sz="0" w:space="0" w:color="auto"/>
                        <w:right w:val="none" w:sz="0" w:space="0" w:color="auto"/>
                      </w:divBdr>
                      <w:divsChild>
                        <w:div w:id="1595505748">
                          <w:marLeft w:val="0"/>
                          <w:marRight w:val="0"/>
                          <w:marTop w:val="0"/>
                          <w:marBottom w:val="0"/>
                          <w:divBdr>
                            <w:top w:val="none" w:sz="0" w:space="0" w:color="auto"/>
                            <w:left w:val="none" w:sz="0" w:space="0" w:color="auto"/>
                            <w:bottom w:val="none" w:sz="0" w:space="0" w:color="auto"/>
                            <w:right w:val="none" w:sz="0" w:space="0" w:color="auto"/>
                          </w:divBdr>
                          <w:divsChild>
                            <w:div w:id="1892569580">
                              <w:marLeft w:val="0"/>
                              <w:marRight w:val="0"/>
                              <w:marTop w:val="0"/>
                              <w:marBottom w:val="0"/>
                              <w:divBdr>
                                <w:top w:val="none" w:sz="0" w:space="0" w:color="auto"/>
                                <w:left w:val="none" w:sz="0" w:space="0" w:color="auto"/>
                                <w:bottom w:val="none" w:sz="0" w:space="0" w:color="auto"/>
                                <w:right w:val="none" w:sz="0" w:space="0" w:color="auto"/>
                              </w:divBdr>
                              <w:divsChild>
                                <w:div w:id="801768394">
                                  <w:marLeft w:val="0"/>
                                  <w:marRight w:val="0"/>
                                  <w:marTop w:val="0"/>
                                  <w:marBottom w:val="0"/>
                                  <w:divBdr>
                                    <w:top w:val="none" w:sz="0" w:space="0" w:color="auto"/>
                                    <w:left w:val="none" w:sz="0" w:space="0" w:color="auto"/>
                                    <w:bottom w:val="none" w:sz="0" w:space="0" w:color="auto"/>
                                    <w:right w:val="none" w:sz="0" w:space="0" w:color="auto"/>
                                  </w:divBdr>
                                  <w:divsChild>
                                    <w:div w:id="204372356">
                                      <w:marLeft w:val="0"/>
                                      <w:marRight w:val="0"/>
                                      <w:marTop w:val="0"/>
                                      <w:marBottom w:val="0"/>
                                      <w:divBdr>
                                        <w:top w:val="single" w:sz="6" w:space="0" w:color="555555"/>
                                        <w:left w:val="single" w:sz="6" w:space="0" w:color="555555"/>
                                        <w:bottom w:val="single" w:sz="6" w:space="0" w:color="555555"/>
                                        <w:right w:val="single" w:sz="6" w:space="0" w:color="555555"/>
                                      </w:divBdr>
                                      <w:divsChild>
                                        <w:div w:id="2069064879">
                                          <w:marLeft w:val="0"/>
                                          <w:marRight w:val="0"/>
                                          <w:marTop w:val="0"/>
                                          <w:marBottom w:val="0"/>
                                          <w:divBdr>
                                            <w:top w:val="none" w:sz="0" w:space="0" w:color="auto"/>
                                            <w:left w:val="none" w:sz="0" w:space="0" w:color="auto"/>
                                            <w:bottom w:val="none" w:sz="0" w:space="0" w:color="auto"/>
                                            <w:right w:val="none" w:sz="0" w:space="0" w:color="auto"/>
                                          </w:divBdr>
                                        </w:div>
                                      </w:divsChild>
                                    </w:div>
                                    <w:div w:id="1448886378">
                                      <w:marLeft w:val="60"/>
                                      <w:marRight w:val="60"/>
                                      <w:marTop w:val="0"/>
                                      <w:marBottom w:val="0"/>
                                      <w:divBdr>
                                        <w:top w:val="none" w:sz="0" w:space="0" w:color="auto"/>
                                        <w:left w:val="none" w:sz="0" w:space="0" w:color="auto"/>
                                        <w:bottom w:val="none" w:sz="0" w:space="0" w:color="auto"/>
                                        <w:right w:val="none" w:sz="0" w:space="0" w:color="auto"/>
                                      </w:divBdr>
                                    </w:div>
                                    <w:div w:id="733745887">
                                      <w:marLeft w:val="0"/>
                                      <w:marRight w:val="30"/>
                                      <w:marTop w:val="0"/>
                                      <w:marBottom w:val="0"/>
                                      <w:divBdr>
                                        <w:top w:val="none" w:sz="0" w:space="0" w:color="auto"/>
                                        <w:left w:val="none" w:sz="0" w:space="0" w:color="auto"/>
                                        <w:bottom w:val="none" w:sz="0" w:space="0" w:color="auto"/>
                                        <w:right w:val="none" w:sz="0" w:space="0" w:color="auto"/>
                                      </w:divBdr>
                                    </w:div>
                                    <w:div w:id="1505778205">
                                      <w:marLeft w:val="0"/>
                                      <w:marRight w:val="0"/>
                                      <w:marTop w:val="100"/>
                                      <w:marBottom w:val="100"/>
                                      <w:divBdr>
                                        <w:top w:val="none" w:sz="0" w:space="0" w:color="auto"/>
                                        <w:left w:val="none" w:sz="0" w:space="0" w:color="auto"/>
                                        <w:bottom w:val="none" w:sz="0" w:space="0" w:color="auto"/>
                                        <w:right w:val="none" w:sz="0" w:space="0" w:color="auto"/>
                                      </w:divBdr>
                                      <w:divsChild>
                                        <w:div w:id="2063795868">
                                          <w:marLeft w:val="0"/>
                                          <w:marRight w:val="0"/>
                                          <w:marTop w:val="0"/>
                                          <w:marBottom w:val="0"/>
                                          <w:divBdr>
                                            <w:top w:val="none" w:sz="0" w:space="0" w:color="auto"/>
                                            <w:left w:val="none" w:sz="0" w:space="0" w:color="auto"/>
                                            <w:bottom w:val="none" w:sz="0" w:space="0" w:color="auto"/>
                                            <w:right w:val="none" w:sz="0" w:space="0" w:color="auto"/>
                                          </w:divBdr>
                                        </w:div>
                                        <w:div w:id="424037746">
                                          <w:marLeft w:val="0"/>
                                          <w:marRight w:val="0"/>
                                          <w:marTop w:val="0"/>
                                          <w:marBottom w:val="0"/>
                                          <w:divBdr>
                                            <w:top w:val="none" w:sz="0" w:space="0" w:color="auto"/>
                                            <w:left w:val="none" w:sz="0" w:space="0" w:color="auto"/>
                                            <w:bottom w:val="none" w:sz="0" w:space="0" w:color="auto"/>
                                            <w:right w:val="none" w:sz="0" w:space="0" w:color="auto"/>
                                          </w:divBdr>
                                        </w:div>
                                        <w:div w:id="1631127446">
                                          <w:marLeft w:val="0"/>
                                          <w:marRight w:val="0"/>
                                          <w:marTop w:val="60"/>
                                          <w:marBottom w:val="0"/>
                                          <w:divBdr>
                                            <w:top w:val="none" w:sz="0" w:space="0" w:color="auto"/>
                                            <w:left w:val="none" w:sz="0" w:space="0" w:color="auto"/>
                                            <w:bottom w:val="none" w:sz="0" w:space="0" w:color="auto"/>
                                            <w:right w:val="none" w:sz="0" w:space="0" w:color="auto"/>
                                          </w:divBdr>
                                          <w:divsChild>
                                            <w:div w:id="593325973">
                                              <w:marLeft w:val="0"/>
                                              <w:marRight w:val="150"/>
                                              <w:marTop w:val="0"/>
                                              <w:marBottom w:val="0"/>
                                              <w:divBdr>
                                                <w:top w:val="none" w:sz="0" w:space="0" w:color="auto"/>
                                                <w:left w:val="none" w:sz="0" w:space="0" w:color="auto"/>
                                                <w:bottom w:val="none" w:sz="0" w:space="0" w:color="auto"/>
                                                <w:right w:val="none" w:sz="0" w:space="0" w:color="auto"/>
                                              </w:divBdr>
                                            </w:div>
                                          </w:divsChild>
                                        </w:div>
                                        <w:div w:id="301429346">
                                          <w:marLeft w:val="0"/>
                                          <w:marRight w:val="0"/>
                                          <w:marTop w:val="0"/>
                                          <w:marBottom w:val="0"/>
                                          <w:divBdr>
                                            <w:top w:val="none" w:sz="0" w:space="0" w:color="auto"/>
                                            <w:left w:val="none" w:sz="0" w:space="0" w:color="auto"/>
                                            <w:bottom w:val="none" w:sz="0" w:space="0" w:color="auto"/>
                                            <w:right w:val="none" w:sz="0" w:space="0" w:color="auto"/>
                                          </w:divBdr>
                                          <w:divsChild>
                                            <w:div w:id="205871924">
                                              <w:marLeft w:val="0"/>
                                              <w:marRight w:val="0"/>
                                              <w:marTop w:val="0"/>
                                              <w:marBottom w:val="0"/>
                                              <w:divBdr>
                                                <w:top w:val="none" w:sz="0" w:space="0" w:color="auto"/>
                                                <w:left w:val="none" w:sz="0" w:space="0" w:color="auto"/>
                                                <w:bottom w:val="none" w:sz="0" w:space="0" w:color="auto"/>
                                                <w:right w:val="none" w:sz="0" w:space="0" w:color="auto"/>
                                              </w:divBdr>
                                            </w:div>
                                            <w:div w:id="2003584314">
                                              <w:marLeft w:val="0"/>
                                              <w:marRight w:val="0"/>
                                              <w:marTop w:val="0"/>
                                              <w:marBottom w:val="0"/>
                                              <w:divBdr>
                                                <w:top w:val="none" w:sz="0" w:space="0" w:color="auto"/>
                                                <w:left w:val="none" w:sz="0" w:space="0" w:color="auto"/>
                                                <w:bottom w:val="none" w:sz="0" w:space="0" w:color="auto"/>
                                                <w:right w:val="none" w:sz="0" w:space="0" w:color="auto"/>
                                              </w:divBdr>
                                            </w:div>
                                            <w:div w:id="13074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945526">
          <w:marLeft w:val="0"/>
          <w:marRight w:val="0"/>
          <w:marTop w:val="570"/>
          <w:marBottom w:val="0"/>
          <w:divBdr>
            <w:top w:val="single" w:sz="6" w:space="0" w:color="AAAAAA"/>
            <w:left w:val="single" w:sz="6" w:space="0" w:color="5F5F5F"/>
            <w:bottom w:val="single" w:sz="6" w:space="0" w:color="5F5F5F"/>
            <w:right w:val="single" w:sz="6" w:space="0" w:color="5F5F5F"/>
          </w:divBdr>
          <w:divsChild>
            <w:div w:id="953711365">
              <w:marLeft w:val="0"/>
              <w:marRight w:val="0"/>
              <w:marTop w:val="0"/>
              <w:marBottom w:val="0"/>
              <w:divBdr>
                <w:top w:val="none" w:sz="0" w:space="0" w:color="auto"/>
                <w:left w:val="none" w:sz="0" w:space="0" w:color="auto"/>
                <w:bottom w:val="none" w:sz="0" w:space="0" w:color="auto"/>
                <w:right w:val="none" w:sz="0" w:space="0" w:color="auto"/>
              </w:divBdr>
              <w:divsChild>
                <w:div w:id="456220066">
                  <w:marLeft w:val="0"/>
                  <w:marRight w:val="0"/>
                  <w:marTop w:val="0"/>
                  <w:marBottom w:val="0"/>
                  <w:divBdr>
                    <w:top w:val="none" w:sz="0" w:space="0" w:color="auto"/>
                    <w:left w:val="none" w:sz="0" w:space="0" w:color="auto"/>
                    <w:bottom w:val="none" w:sz="0" w:space="0" w:color="auto"/>
                    <w:right w:val="none" w:sz="0" w:space="0" w:color="auto"/>
                  </w:divBdr>
                  <w:divsChild>
                    <w:div w:id="885802273">
                      <w:marLeft w:val="0"/>
                      <w:marRight w:val="0"/>
                      <w:marTop w:val="0"/>
                      <w:marBottom w:val="0"/>
                      <w:divBdr>
                        <w:top w:val="none" w:sz="0" w:space="0" w:color="auto"/>
                        <w:left w:val="none" w:sz="0" w:space="0" w:color="auto"/>
                        <w:bottom w:val="none" w:sz="0" w:space="0" w:color="auto"/>
                        <w:right w:val="none" w:sz="0" w:space="0" w:color="auto"/>
                      </w:divBdr>
                      <w:divsChild>
                        <w:div w:id="767386052">
                          <w:marLeft w:val="0"/>
                          <w:marRight w:val="0"/>
                          <w:marTop w:val="0"/>
                          <w:marBottom w:val="0"/>
                          <w:divBdr>
                            <w:top w:val="none" w:sz="0" w:space="0" w:color="auto"/>
                            <w:left w:val="none" w:sz="0" w:space="0" w:color="auto"/>
                            <w:bottom w:val="none" w:sz="0" w:space="0" w:color="auto"/>
                            <w:right w:val="none" w:sz="0" w:space="0" w:color="auto"/>
                          </w:divBdr>
                          <w:divsChild>
                            <w:div w:id="442238020">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728529134">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2143813923">
      <w:bodyDiv w:val="1"/>
      <w:marLeft w:val="0"/>
      <w:marRight w:val="0"/>
      <w:marTop w:val="0"/>
      <w:marBottom w:val="0"/>
      <w:divBdr>
        <w:top w:val="none" w:sz="0" w:space="0" w:color="auto"/>
        <w:left w:val="none" w:sz="0" w:space="0" w:color="auto"/>
        <w:bottom w:val="none" w:sz="0" w:space="0" w:color="auto"/>
        <w:right w:val="none" w:sz="0" w:space="0" w:color="auto"/>
      </w:divBdr>
      <w:divsChild>
        <w:div w:id="384138591">
          <w:marLeft w:val="0"/>
          <w:marRight w:val="0"/>
          <w:marTop w:val="0"/>
          <w:marBottom w:val="0"/>
          <w:divBdr>
            <w:top w:val="none" w:sz="0" w:space="0" w:color="auto"/>
            <w:left w:val="none" w:sz="0" w:space="0" w:color="auto"/>
            <w:bottom w:val="none" w:sz="0" w:space="0" w:color="auto"/>
            <w:right w:val="none" w:sz="0" w:space="0" w:color="auto"/>
          </w:divBdr>
          <w:divsChild>
            <w:div w:id="1310357179">
              <w:marLeft w:val="0"/>
              <w:marRight w:val="0"/>
              <w:marTop w:val="0"/>
              <w:marBottom w:val="0"/>
              <w:divBdr>
                <w:top w:val="none" w:sz="0" w:space="0" w:color="auto"/>
                <w:left w:val="none" w:sz="0" w:space="0" w:color="auto"/>
                <w:bottom w:val="none" w:sz="0" w:space="0" w:color="auto"/>
                <w:right w:val="none" w:sz="0" w:space="0" w:color="auto"/>
              </w:divBdr>
            </w:div>
          </w:divsChild>
        </w:div>
        <w:div w:id="492794999">
          <w:marLeft w:val="0"/>
          <w:marRight w:val="0"/>
          <w:marTop w:val="0"/>
          <w:marBottom w:val="0"/>
          <w:divBdr>
            <w:top w:val="none" w:sz="0" w:space="0" w:color="auto"/>
            <w:left w:val="none" w:sz="0" w:space="0" w:color="auto"/>
            <w:bottom w:val="none" w:sz="0" w:space="0" w:color="auto"/>
            <w:right w:val="none" w:sz="0" w:space="0" w:color="auto"/>
          </w:divBdr>
          <w:divsChild>
            <w:div w:id="1767380971">
              <w:marLeft w:val="0"/>
              <w:marRight w:val="0"/>
              <w:marTop w:val="0"/>
              <w:marBottom w:val="0"/>
              <w:divBdr>
                <w:top w:val="none" w:sz="0" w:space="0" w:color="auto"/>
                <w:left w:val="none" w:sz="0" w:space="0" w:color="auto"/>
                <w:bottom w:val="none" w:sz="0" w:space="0" w:color="auto"/>
                <w:right w:val="none" w:sz="0" w:space="0" w:color="auto"/>
              </w:divBdr>
            </w:div>
          </w:divsChild>
        </w:div>
        <w:div w:id="2044473129">
          <w:marLeft w:val="0"/>
          <w:marRight w:val="0"/>
          <w:marTop w:val="0"/>
          <w:marBottom w:val="0"/>
          <w:divBdr>
            <w:top w:val="none" w:sz="0" w:space="0" w:color="auto"/>
            <w:left w:val="none" w:sz="0" w:space="0" w:color="auto"/>
            <w:bottom w:val="none" w:sz="0" w:space="0" w:color="auto"/>
            <w:right w:val="none" w:sz="0" w:space="0" w:color="auto"/>
          </w:divBdr>
          <w:divsChild>
            <w:div w:id="2055035300">
              <w:marLeft w:val="-225"/>
              <w:marRight w:val="-225"/>
              <w:marTop w:val="0"/>
              <w:marBottom w:val="0"/>
              <w:divBdr>
                <w:top w:val="none" w:sz="0" w:space="0" w:color="auto"/>
                <w:left w:val="none" w:sz="0" w:space="0" w:color="auto"/>
                <w:bottom w:val="none" w:sz="0" w:space="0" w:color="auto"/>
                <w:right w:val="none" w:sz="0" w:space="0" w:color="auto"/>
              </w:divBdr>
              <w:divsChild>
                <w:div w:id="871504830">
                  <w:marLeft w:val="0"/>
                  <w:marRight w:val="0"/>
                  <w:marTop w:val="0"/>
                  <w:marBottom w:val="0"/>
                  <w:divBdr>
                    <w:top w:val="none" w:sz="0" w:space="0" w:color="auto"/>
                    <w:left w:val="none" w:sz="0" w:space="0" w:color="auto"/>
                    <w:bottom w:val="none" w:sz="0" w:space="0" w:color="auto"/>
                    <w:right w:val="none" w:sz="0" w:space="0" w:color="auto"/>
                  </w:divBdr>
                  <w:divsChild>
                    <w:div w:id="312686660">
                      <w:marLeft w:val="0"/>
                      <w:marRight w:val="0"/>
                      <w:marTop w:val="0"/>
                      <w:marBottom w:val="0"/>
                      <w:divBdr>
                        <w:top w:val="none" w:sz="0" w:space="0" w:color="auto"/>
                        <w:left w:val="none" w:sz="0" w:space="0" w:color="auto"/>
                        <w:bottom w:val="none" w:sz="0" w:space="0" w:color="auto"/>
                        <w:right w:val="none" w:sz="0" w:space="0" w:color="auto"/>
                      </w:divBdr>
                    </w:div>
                  </w:divsChild>
                </w:div>
                <w:div w:id="989601614">
                  <w:marLeft w:val="0"/>
                  <w:marRight w:val="0"/>
                  <w:marTop w:val="0"/>
                  <w:marBottom w:val="0"/>
                  <w:divBdr>
                    <w:top w:val="none" w:sz="0" w:space="0" w:color="auto"/>
                    <w:left w:val="none" w:sz="0" w:space="0" w:color="auto"/>
                    <w:bottom w:val="none" w:sz="0" w:space="0" w:color="auto"/>
                    <w:right w:val="none" w:sz="0" w:space="0" w:color="auto"/>
                  </w:divBdr>
                  <w:divsChild>
                    <w:div w:id="1103496726">
                      <w:marLeft w:val="-225"/>
                      <w:marRight w:val="-225"/>
                      <w:marTop w:val="0"/>
                      <w:marBottom w:val="0"/>
                      <w:divBdr>
                        <w:top w:val="none" w:sz="0" w:space="0" w:color="auto"/>
                        <w:left w:val="none" w:sz="0" w:space="0" w:color="auto"/>
                        <w:bottom w:val="none" w:sz="0" w:space="0" w:color="auto"/>
                        <w:right w:val="none" w:sz="0" w:space="0" w:color="auto"/>
                      </w:divBdr>
                      <w:divsChild>
                        <w:div w:id="1850483466">
                          <w:marLeft w:val="0"/>
                          <w:marRight w:val="0"/>
                          <w:marTop w:val="0"/>
                          <w:marBottom w:val="0"/>
                          <w:divBdr>
                            <w:top w:val="none" w:sz="0" w:space="0" w:color="auto"/>
                            <w:left w:val="none" w:sz="0" w:space="0" w:color="auto"/>
                            <w:bottom w:val="none" w:sz="0" w:space="0" w:color="auto"/>
                            <w:right w:val="none" w:sz="0" w:space="0" w:color="auto"/>
                          </w:divBdr>
                          <w:divsChild>
                            <w:div w:id="16659209">
                              <w:marLeft w:val="0"/>
                              <w:marRight w:val="0"/>
                              <w:marTop w:val="0"/>
                              <w:marBottom w:val="0"/>
                              <w:divBdr>
                                <w:top w:val="none" w:sz="0" w:space="0" w:color="auto"/>
                                <w:left w:val="none" w:sz="0" w:space="0" w:color="auto"/>
                                <w:bottom w:val="none" w:sz="0" w:space="0" w:color="auto"/>
                                <w:right w:val="none" w:sz="0" w:space="0" w:color="auto"/>
                              </w:divBdr>
                              <w:divsChild>
                                <w:div w:id="698121914">
                                  <w:marLeft w:val="0"/>
                                  <w:marRight w:val="0"/>
                                  <w:marTop w:val="0"/>
                                  <w:marBottom w:val="0"/>
                                  <w:divBdr>
                                    <w:top w:val="none" w:sz="0" w:space="0" w:color="auto"/>
                                    <w:left w:val="none" w:sz="0" w:space="0" w:color="auto"/>
                                    <w:bottom w:val="none" w:sz="0" w:space="0" w:color="auto"/>
                                    <w:right w:val="none" w:sz="0" w:space="0" w:color="auto"/>
                                  </w:divBdr>
                                </w:div>
                                <w:div w:id="1577204801">
                                  <w:marLeft w:val="0"/>
                                  <w:marRight w:val="0"/>
                                  <w:marTop w:val="180"/>
                                  <w:marBottom w:val="180"/>
                                  <w:divBdr>
                                    <w:top w:val="single" w:sz="6" w:space="7" w:color="EBEBEB"/>
                                    <w:left w:val="single" w:sz="6" w:space="7" w:color="EBEBEB"/>
                                    <w:bottom w:val="single" w:sz="6" w:space="7" w:color="EBEBEB"/>
                                    <w:right w:val="single" w:sz="6" w:space="7" w:color="EBEBEB"/>
                                  </w:divBdr>
                                  <w:divsChild>
                                    <w:div w:id="1577663214">
                                      <w:marLeft w:val="0"/>
                                      <w:marRight w:val="0"/>
                                      <w:marTop w:val="0"/>
                                      <w:marBottom w:val="0"/>
                                      <w:divBdr>
                                        <w:top w:val="none" w:sz="0" w:space="0" w:color="auto"/>
                                        <w:left w:val="single" w:sz="24" w:space="7" w:color="8AC007"/>
                                        <w:bottom w:val="none" w:sz="0" w:space="0" w:color="auto"/>
                                        <w:right w:val="none" w:sz="0" w:space="0" w:color="auto"/>
                                      </w:divBdr>
                                    </w:div>
                                  </w:divsChild>
                                </w:div>
                                <w:div w:id="1103570659">
                                  <w:marLeft w:val="0"/>
                                  <w:marRight w:val="0"/>
                                  <w:marTop w:val="180"/>
                                  <w:marBottom w:val="180"/>
                                  <w:divBdr>
                                    <w:top w:val="single" w:sz="6" w:space="7" w:color="EBEBEB"/>
                                    <w:left w:val="single" w:sz="6" w:space="7" w:color="EBEBEB"/>
                                    <w:bottom w:val="single" w:sz="6" w:space="7" w:color="EBEBEB"/>
                                    <w:right w:val="single" w:sz="6" w:space="7" w:color="EBEBEB"/>
                                  </w:divBdr>
                                  <w:divsChild>
                                    <w:div w:id="818880646">
                                      <w:marLeft w:val="0"/>
                                      <w:marRight w:val="0"/>
                                      <w:marTop w:val="0"/>
                                      <w:marBottom w:val="0"/>
                                      <w:divBdr>
                                        <w:top w:val="none" w:sz="0" w:space="0" w:color="auto"/>
                                        <w:left w:val="single" w:sz="24" w:space="7" w:color="8AC007"/>
                                        <w:bottom w:val="none" w:sz="0" w:space="0" w:color="auto"/>
                                        <w:right w:val="none" w:sz="0" w:space="0" w:color="auto"/>
                                      </w:divBdr>
                                    </w:div>
                                  </w:divsChild>
                                </w:div>
                                <w:div w:id="1624724073">
                                  <w:marLeft w:val="0"/>
                                  <w:marRight w:val="0"/>
                                  <w:marTop w:val="180"/>
                                  <w:marBottom w:val="180"/>
                                  <w:divBdr>
                                    <w:top w:val="single" w:sz="6" w:space="7" w:color="EBEBEB"/>
                                    <w:left w:val="single" w:sz="6" w:space="7" w:color="EBEBEB"/>
                                    <w:bottom w:val="single" w:sz="6" w:space="7" w:color="EBEBEB"/>
                                    <w:right w:val="single" w:sz="6" w:space="7" w:color="EBEBEB"/>
                                  </w:divBdr>
                                  <w:divsChild>
                                    <w:div w:id="1971782498">
                                      <w:marLeft w:val="0"/>
                                      <w:marRight w:val="0"/>
                                      <w:marTop w:val="0"/>
                                      <w:marBottom w:val="0"/>
                                      <w:divBdr>
                                        <w:top w:val="none" w:sz="0" w:space="0" w:color="auto"/>
                                        <w:left w:val="single" w:sz="24" w:space="7" w:color="8AC007"/>
                                        <w:bottom w:val="none" w:sz="0" w:space="0" w:color="auto"/>
                                        <w:right w:val="none" w:sz="0" w:space="0" w:color="auto"/>
                                      </w:divBdr>
                                    </w:div>
                                  </w:divsChild>
                                </w:div>
                                <w:div w:id="694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4946">
                          <w:marLeft w:val="0"/>
                          <w:marRight w:val="0"/>
                          <w:marTop w:val="0"/>
                          <w:marBottom w:val="0"/>
                          <w:divBdr>
                            <w:top w:val="none" w:sz="0" w:space="0" w:color="auto"/>
                            <w:left w:val="none" w:sz="0" w:space="0" w:color="auto"/>
                            <w:bottom w:val="none" w:sz="0" w:space="0" w:color="auto"/>
                            <w:right w:val="none" w:sz="0" w:space="0" w:color="auto"/>
                          </w:divBdr>
                          <w:divsChild>
                            <w:div w:id="934943522">
                              <w:marLeft w:val="-225"/>
                              <w:marRight w:val="-225"/>
                              <w:marTop w:val="0"/>
                              <w:marBottom w:val="0"/>
                              <w:divBdr>
                                <w:top w:val="none" w:sz="0" w:space="0" w:color="auto"/>
                                <w:left w:val="none" w:sz="0" w:space="0" w:color="auto"/>
                                <w:bottom w:val="none" w:sz="0" w:space="0" w:color="auto"/>
                                <w:right w:val="none" w:sz="0" w:space="0" w:color="auto"/>
                              </w:divBdr>
                            </w:div>
                            <w:div w:id="69424268">
                              <w:marLeft w:val="-225"/>
                              <w:marRight w:val="-225"/>
                              <w:marTop w:val="0"/>
                              <w:marBottom w:val="0"/>
                              <w:divBdr>
                                <w:top w:val="none" w:sz="0" w:space="0" w:color="auto"/>
                                <w:left w:val="none" w:sz="0" w:space="0" w:color="auto"/>
                                <w:bottom w:val="none" w:sz="0" w:space="0" w:color="auto"/>
                                <w:right w:val="none" w:sz="0" w:space="0" w:color="auto"/>
                              </w:divBdr>
                            </w:div>
                            <w:div w:id="497430812">
                              <w:marLeft w:val="-225"/>
                              <w:marRight w:val="-225"/>
                              <w:marTop w:val="0"/>
                              <w:marBottom w:val="0"/>
                              <w:divBdr>
                                <w:top w:val="none" w:sz="0" w:space="0" w:color="auto"/>
                                <w:left w:val="none" w:sz="0" w:space="0" w:color="auto"/>
                                <w:bottom w:val="none" w:sz="0" w:space="0" w:color="auto"/>
                                <w:right w:val="none" w:sz="0" w:space="0" w:color="auto"/>
                              </w:divBdr>
                              <w:divsChild>
                                <w:div w:id="7344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3612">
                      <w:marLeft w:val="-225"/>
                      <w:marRight w:val="-225"/>
                      <w:marTop w:val="0"/>
                      <w:marBottom w:val="0"/>
                      <w:divBdr>
                        <w:top w:val="none" w:sz="0" w:space="0" w:color="auto"/>
                        <w:left w:val="none" w:sz="0" w:space="0" w:color="auto"/>
                        <w:bottom w:val="none" w:sz="0" w:space="0" w:color="auto"/>
                        <w:right w:val="none" w:sz="0" w:space="0" w:color="auto"/>
                      </w:divBdr>
                      <w:divsChild>
                        <w:div w:id="1106927838">
                          <w:marLeft w:val="0"/>
                          <w:marRight w:val="0"/>
                          <w:marTop w:val="0"/>
                          <w:marBottom w:val="0"/>
                          <w:divBdr>
                            <w:top w:val="none" w:sz="0" w:space="0" w:color="auto"/>
                            <w:left w:val="none" w:sz="0" w:space="0" w:color="auto"/>
                            <w:bottom w:val="none" w:sz="0" w:space="0" w:color="auto"/>
                            <w:right w:val="none" w:sz="0" w:space="0" w:color="auto"/>
                          </w:divBdr>
                          <w:divsChild>
                            <w:div w:id="1485008105">
                              <w:marLeft w:val="0"/>
                              <w:marRight w:val="0"/>
                              <w:marTop w:val="300"/>
                              <w:marBottom w:val="0"/>
                              <w:divBdr>
                                <w:top w:val="none" w:sz="0" w:space="0" w:color="auto"/>
                                <w:left w:val="none" w:sz="0" w:space="0" w:color="auto"/>
                                <w:bottom w:val="none" w:sz="0" w:space="0" w:color="auto"/>
                                <w:right w:val="none" w:sz="0" w:space="0" w:color="auto"/>
                              </w:divBdr>
                              <w:divsChild>
                                <w:div w:id="1560285781">
                                  <w:marLeft w:val="-225"/>
                                  <w:marRight w:val="-225"/>
                                  <w:marTop w:val="0"/>
                                  <w:marBottom w:val="0"/>
                                  <w:divBdr>
                                    <w:top w:val="none" w:sz="0" w:space="0" w:color="auto"/>
                                    <w:left w:val="none" w:sz="0" w:space="0" w:color="auto"/>
                                    <w:bottom w:val="none" w:sz="0" w:space="0" w:color="auto"/>
                                    <w:right w:val="none" w:sz="0" w:space="0" w:color="auto"/>
                                  </w:divBdr>
                                  <w:divsChild>
                                    <w:div w:id="1941402661">
                                      <w:marLeft w:val="0"/>
                                      <w:marRight w:val="0"/>
                                      <w:marTop w:val="0"/>
                                      <w:marBottom w:val="0"/>
                                      <w:divBdr>
                                        <w:top w:val="none" w:sz="0" w:space="0" w:color="auto"/>
                                        <w:left w:val="none" w:sz="0" w:space="0" w:color="auto"/>
                                        <w:bottom w:val="none" w:sz="0" w:space="0" w:color="auto"/>
                                        <w:right w:val="none" w:sz="0" w:space="0" w:color="auto"/>
                                      </w:divBdr>
                                    </w:div>
                                    <w:div w:id="1593122000">
                                      <w:marLeft w:val="0"/>
                                      <w:marRight w:val="0"/>
                                      <w:marTop w:val="0"/>
                                      <w:marBottom w:val="0"/>
                                      <w:divBdr>
                                        <w:top w:val="none" w:sz="0" w:space="0" w:color="auto"/>
                                        <w:left w:val="none" w:sz="0" w:space="0" w:color="auto"/>
                                        <w:bottom w:val="none" w:sz="0" w:space="0" w:color="auto"/>
                                        <w:right w:val="none" w:sz="0" w:space="0" w:color="auto"/>
                                      </w:divBdr>
                                    </w:div>
                                    <w:div w:id="1581718272">
                                      <w:marLeft w:val="0"/>
                                      <w:marRight w:val="0"/>
                                      <w:marTop w:val="0"/>
                                      <w:marBottom w:val="0"/>
                                      <w:divBdr>
                                        <w:top w:val="none" w:sz="0" w:space="0" w:color="auto"/>
                                        <w:left w:val="none" w:sz="0" w:space="0" w:color="auto"/>
                                        <w:bottom w:val="none" w:sz="0" w:space="0" w:color="auto"/>
                                        <w:right w:val="none" w:sz="0" w:space="0" w:color="auto"/>
                                      </w:divBdr>
                                    </w:div>
                                    <w:div w:id="1671711271">
                                      <w:marLeft w:val="0"/>
                                      <w:marRight w:val="0"/>
                                      <w:marTop w:val="0"/>
                                      <w:marBottom w:val="0"/>
                                      <w:divBdr>
                                        <w:top w:val="none" w:sz="0" w:space="0" w:color="auto"/>
                                        <w:left w:val="none" w:sz="0" w:space="0" w:color="auto"/>
                                        <w:bottom w:val="none" w:sz="0" w:space="0" w:color="auto"/>
                                        <w:right w:val="none" w:sz="0" w:space="0" w:color="auto"/>
                                      </w:divBdr>
                                    </w:div>
                                  </w:divsChild>
                                </w:div>
                                <w:div w:id="1586920205">
                                  <w:marLeft w:val="0"/>
                                  <w:marRight w:val="0"/>
                                  <w:marTop w:val="0"/>
                                  <w:marBottom w:val="0"/>
                                  <w:divBdr>
                                    <w:top w:val="none" w:sz="0" w:space="0" w:color="auto"/>
                                    <w:left w:val="none" w:sz="0" w:space="0" w:color="auto"/>
                                    <w:bottom w:val="none" w:sz="0" w:space="0" w:color="auto"/>
                                    <w:right w:val="none" w:sz="0" w:space="0" w:color="auto"/>
                                  </w:divBdr>
                                  <w:divsChild>
                                    <w:div w:id="1625572665">
                                      <w:marLeft w:val="0"/>
                                      <w:marRight w:val="0"/>
                                      <w:marTop w:val="0"/>
                                      <w:marBottom w:val="225"/>
                                      <w:divBdr>
                                        <w:top w:val="none" w:sz="0" w:space="0" w:color="auto"/>
                                        <w:left w:val="none" w:sz="0" w:space="0" w:color="auto"/>
                                        <w:bottom w:val="none" w:sz="0" w:space="0" w:color="auto"/>
                                        <w:right w:val="none" w:sz="0" w:space="0" w:color="auto"/>
                                      </w:divBdr>
                                    </w:div>
                                    <w:div w:id="720716873">
                                      <w:marLeft w:val="0"/>
                                      <w:marRight w:val="0"/>
                                      <w:marTop w:val="0"/>
                                      <w:marBottom w:val="225"/>
                                      <w:divBdr>
                                        <w:top w:val="none" w:sz="0" w:space="0" w:color="auto"/>
                                        <w:left w:val="none" w:sz="0" w:space="0" w:color="auto"/>
                                        <w:bottom w:val="none" w:sz="0" w:space="0" w:color="auto"/>
                                        <w:right w:val="none" w:sz="0" w:space="0" w:color="auto"/>
                                      </w:divBdr>
                                    </w:div>
                                    <w:div w:id="937643541">
                                      <w:marLeft w:val="0"/>
                                      <w:marRight w:val="0"/>
                                      <w:marTop w:val="0"/>
                                      <w:marBottom w:val="225"/>
                                      <w:divBdr>
                                        <w:top w:val="none" w:sz="0" w:space="0" w:color="auto"/>
                                        <w:left w:val="none" w:sz="0" w:space="0" w:color="auto"/>
                                        <w:bottom w:val="none" w:sz="0" w:space="0" w:color="auto"/>
                                        <w:right w:val="none" w:sz="0" w:space="0" w:color="auto"/>
                                      </w:divBdr>
                                    </w:div>
                                    <w:div w:id="509637469">
                                      <w:marLeft w:val="0"/>
                                      <w:marRight w:val="0"/>
                                      <w:marTop w:val="0"/>
                                      <w:marBottom w:val="225"/>
                                      <w:divBdr>
                                        <w:top w:val="none" w:sz="0" w:space="0" w:color="auto"/>
                                        <w:left w:val="none" w:sz="0" w:space="0" w:color="auto"/>
                                        <w:bottom w:val="none" w:sz="0" w:space="0" w:color="auto"/>
                                        <w:right w:val="none" w:sz="0" w:space="0" w:color="auto"/>
                                      </w:divBdr>
                                    </w:div>
                                  </w:divsChild>
                                </w:div>
                                <w:div w:id="1329673196">
                                  <w:marLeft w:val="0"/>
                                  <w:marRight w:val="0"/>
                                  <w:marTop w:val="0"/>
                                  <w:marBottom w:val="0"/>
                                  <w:divBdr>
                                    <w:top w:val="none" w:sz="0" w:space="0" w:color="auto"/>
                                    <w:left w:val="none" w:sz="0" w:space="0" w:color="auto"/>
                                    <w:bottom w:val="none" w:sz="0" w:space="0" w:color="auto"/>
                                    <w:right w:val="none" w:sz="0" w:space="0" w:color="auto"/>
                                  </w:divBdr>
                                </w:div>
                                <w:div w:id="370568695">
                                  <w:marLeft w:val="-225"/>
                                  <w:marRight w:val="-225"/>
                                  <w:marTop w:val="0"/>
                                  <w:marBottom w:val="0"/>
                                  <w:divBdr>
                                    <w:top w:val="none" w:sz="0" w:space="0" w:color="auto"/>
                                    <w:left w:val="none" w:sz="0" w:space="0" w:color="auto"/>
                                    <w:bottom w:val="none" w:sz="0" w:space="0" w:color="auto"/>
                                    <w:right w:val="none" w:sz="0" w:space="0" w:color="auto"/>
                                  </w:divBdr>
                                  <w:divsChild>
                                    <w:div w:id="153028756">
                                      <w:marLeft w:val="0"/>
                                      <w:marRight w:val="0"/>
                                      <w:marTop w:val="0"/>
                                      <w:marBottom w:val="0"/>
                                      <w:divBdr>
                                        <w:top w:val="none" w:sz="0" w:space="0" w:color="auto"/>
                                        <w:left w:val="none" w:sz="0" w:space="0" w:color="auto"/>
                                        <w:bottom w:val="none" w:sz="0" w:space="0" w:color="auto"/>
                                        <w:right w:val="none" w:sz="0" w:space="0" w:color="auto"/>
                                      </w:divBdr>
                                    </w:div>
                                    <w:div w:id="794636510">
                                      <w:marLeft w:val="0"/>
                                      <w:marRight w:val="0"/>
                                      <w:marTop w:val="0"/>
                                      <w:marBottom w:val="0"/>
                                      <w:divBdr>
                                        <w:top w:val="none" w:sz="0" w:space="0" w:color="auto"/>
                                        <w:left w:val="none" w:sz="0" w:space="0" w:color="auto"/>
                                        <w:bottom w:val="none" w:sz="0" w:space="0" w:color="auto"/>
                                        <w:right w:val="none" w:sz="0" w:space="0" w:color="auto"/>
                                      </w:divBdr>
                                    </w:div>
                                    <w:div w:id="1467039883">
                                      <w:marLeft w:val="0"/>
                                      <w:marRight w:val="0"/>
                                      <w:marTop w:val="0"/>
                                      <w:marBottom w:val="0"/>
                                      <w:divBdr>
                                        <w:top w:val="none" w:sz="0" w:space="0" w:color="auto"/>
                                        <w:left w:val="none" w:sz="0" w:space="0" w:color="auto"/>
                                        <w:bottom w:val="none" w:sz="0" w:space="0" w:color="auto"/>
                                        <w:right w:val="none" w:sz="0" w:space="0" w:color="auto"/>
                                      </w:divBdr>
                                    </w:div>
                                    <w:div w:id="5277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21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9283">
          <w:marLeft w:val="0"/>
          <w:marRight w:val="0"/>
          <w:marTop w:val="570"/>
          <w:marBottom w:val="0"/>
          <w:divBdr>
            <w:top w:val="single" w:sz="6" w:space="0" w:color="AAAAAA"/>
            <w:left w:val="single" w:sz="6" w:space="0" w:color="5F5F5F"/>
            <w:bottom w:val="single" w:sz="6" w:space="0" w:color="5F5F5F"/>
            <w:right w:val="single" w:sz="6" w:space="0" w:color="5F5F5F"/>
          </w:divBdr>
          <w:divsChild>
            <w:div w:id="117266279">
              <w:marLeft w:val="0"/>
              <w:marRight w:val="0"/>
              <w:marTop w:val="0"/>
              <w:marBottom w:val="0"/>
              <w:divBdr>
                <w:top w:val="none" w:sz="0" w:space="0" w:color="auto"/>
                <w:left w:val="none" w:sz="0" w:space="0" w:color="auto"/>
                <w:bottom w:val="none" w:sz="0" w:space="0" w:color="auto"/>
                <w:right w:val="none" w:sz="0" w:space="0" w:color="auto"/>
              </w:divBdr>
              <w:divsChild>
                <w:div w:id="1593662292">
                  <w:marLeft w:val="0"/>
                  <w:marRight w:val="0"/>
                  <w:marTop w:val="0"/>
                  <w:marBottom w:val="0"/>
                  <w:divBdr>
                    <w:top w:val="none" w:sz="0" w:space="0" w:color="auto"/>
                    <w:left w:val="none" w:sz="0" w:space="0" w:color="auto"/>
                    <w:bottom w:val="none" w:sz="0" w:space="0" w:color="auto"/>
                    <w:right w:val="none" w:sz="0" w:space="0" w:color="auto"/>
                  </w:divBdr>
                </w:div>
                <w:div w:id="1529295577">
                  <w:marLeft w:val="0"/>
                  <w:marRight w:val="0"/>
                  <w:marTop w:val="0"/>
                  <w:marBottom w:val="0"/>
                  <w:divBdr>
                    <w:top w:val="none" w:sz="0" w:space="0" w:color="auto"/>
                    <w:left w:val="none" w:sz="0" w:space="0" w:color="auto"/>
                    <w:bottom w:val="none" w:sz="0" w:space="0" w:color="auto"/>
                    <w:right w:val="none" w:sz="0" w:space="0" w:color="auto"/>
                  </w:divBdr>
                </w:div>
                <w:div w:id="950480231">
                  <w:marLeft w:val="0"/>
                  <w:marRight w:val="0"/>
                  <w:marTop w:val="0"/>
                  <w:marBottom w:val="0"/>
                  <w:divBdr>
                    <w:top w:val="none" w:sz="0" w:space="0" w:color="auto"/>
                    <w:left w:val="none" w:sz="0" w:space="0" w:color="auto"/>
                    <w:bottom w:val="none" w:sz="0" w:space="0" w:color="auto"/>
                    <w:right w:val="none" w:sz="0" w:space="0" w:color="auto"/>
                  </w:divBdr>
                </w:div>
                <w:div w:id="1445420794">
                  <w:marLeft w:val="0"/>
                  <w:marRight w:val="0"/>
                  <w:marTop w:val="0"/>
                  <w:marBottom w:val="0"/>
                  <w:divBdr>
                    <w:top w:val="none" w:sz="0" w:space="0" w:color="auto"/>
                    <w:left w:val="none" w:sz="0" w:space="0" w:color="auto"/>
                    <w:bottom w:val="none" w:sz="0" w:space="0" w:color="auto"/>
                    <w:right w:val="none" w:sz="0" w:space="0" w:color="auto"/>
                  </w:divBdr>
                </w:div>
                <w:div w:id="1080297746">
                  <w:marLeft w:val="0"/>
                  <w:marRight w:val="0"/>
                  <w:marTop w:val="0"/>
                  <w:marBottom w:val="0"/>
                  <w:divBdr>
                    <w:top w:val="none" w:sz="0" w:space="0" w:color="auto"/>
                    <w:left w:val="none" w:sz="0" w:space="0" w:color="auto"/>
                    <w:bottom w:val="none" w:sz="0" w:space="0" w:color="auto"/>
                    <w:right w:val="none" w:sz="0" w:space="0" w:color="auto"/>
                  </w:divBdr>
                </w:div>
                <w:div w:id="21256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8389">
          <w:marLeft w:val="0"/>
          <w:marRight w:val="0"/>
          <w:marTop w:val="570"/>
          <w:marBottom w:val="0"/>
          <w:divBdr>
            <w:top w:val="single" w:sz="6" w:space="0" w:color="AAAAAA"/>
            <w:left w:val="single" w:sz="6" w:space="0" w:color="5F5F5F"/>
            <w:bottom w:val="single" w:sz="6" w:space="0" w:color="5F5F5F"/>
            <w:right w:val="single" w:sz="6" w:space="0" w:color="5F5F5F"/>
          </w:divBdr>
          <w:divsChild>
            <w:div w:id="1144275032">
              <w:marLeft w:val="0"/>
              <w:marRight w:val="0"/>
              <w:marTop w:val="0"/>
              <w:marBottom w:val="0"/>
              <w:divBdr>
                <w:top w:val="none" w:sz="0" w:space="0" w:color="auto"/>
                <w:left w:val="none" w:sz="0" w:space="0" w:color="auto"/>
                <w:bottom w:val="none" w:sz="0" w:space="0" w:color="auto"/>
                <w:right w:val="none" w:sz="0" w:space="0" w:color="auto"/>
              </w:divBdr>
              <w:divsChild>
                <w:div w:id="766537081">
                  <w:marLeft w:val="0"/>
                  <w:marRight w:val="0"/>
                  <w:marTop w:val="0"/>
                  <w:marBottom w:val="0"/>
                  <w:divBdr>
                    <w:top w:val="none" w:sz="0" w:space="0" w:color="auto"/>
                    <w:left w:val="none" w:sz="0" w:space="0" w:color="auto"/>
                    <w:bottom w:val="none" w:sz="0" w:space="0" w:color="auto"/>
                    <w:right w:val="none" w:sz="0" w:space="0" w:color="auto"/>
                  </w:divBdr>
                </w:div>
                <w:div w:id="1442339272">
                  <w:marLeft w:val="0"/>
                  <w:marRight w:val="0"/>
                  <w:marTop w:val="0"/>
                  <w:marBottom w:val="0"/>
                  <w:divBdr>
                    <w:top w:val="none" w:sz="0" w:space="0" w:color="auto"/>
                    <w:left w:val="none" w:sz="0" w:space="0" w:color="auto"/>
                    <w:bottom w:val="none" w:sz="0" w:space="0" w:color="auto"/>
                    <w:right w:val="none" w:sz="0" w:space="0" w:color="auto"/>
                  </w:divBdr>
                </w:div>
                <w:div w:id="1627924666">
                  <w:marLeft w:val="0"/>
                  <w:marRight w:val="0"/>
                  <w:marTop w:val="0"/>
                  <w:marBottom w:val="0"/>
                  <w:divBdr>
                    <w:top w:val="none" w:sz="0" w:space="0" w:color="auto"/>
                    <w:left w:val="none" w:sz="0" w:space="0" w:color="auto"/>
                    <w:bottom w:val="none" w:sz="0" w:space="0" w:color="auto"/>
                    <w:right w:val="none" w:sz="0" w:space="0" w:color="auto"/>
                  </w:divBdr>
                </w:div>
                <w:div w:id="191504217">
                  <w:marLeft w:val="0"/>
                  <w:marRight w:val="0"/>
                  <w:marTop w:val="0"/>
                  <w:marBottom w:val="0"/>
                  <w:divBdr>
                    <w:top w:val="none" w:sz="0" w:space="0" w:color="auto"/>
                    <w:left w:val="none" w:sz="0" w:space="0" w:color="auto"/>
                    <w:bottom w:val="none" w:sz="0" w:space="0" w:color="auto"/>
                    <w:right w:val="none" w:sz="0" w:space="0" w:color="auto"/>
                  </w:divBdr>
                </w:div>
                <w:div w:id="8512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8525">
          <w:marLeft w:val="0"/>
          <w:marRight w:val="0"/>
          <w:marTop w:val="570"/>
          <w:marBottom w:val="0"/>
          <w:divBdr>
            <w:top w:val="single" w:sz="6" w:space="0" w:color="AAAAAA"/>
            <w:left w:val="single" w:sz="6" w:space="0" w:color="5F5F5F"/>
            <w:bottom w:val="single" w:sz="6" w:space="0" w:color="5F5F5F"/>
            <w:right w:val="single" w:sz="6" w:space="0" w:color="5F5F5F"/>
          </w:divBdr>
          <w:divsChild>
            <w:div w:id="1604530408">
              <w:marLeft w:val="0"/>
              <w:marRight w:val="0"/>
              <w:marTop w:val="0"/>
              <w:marBottom w:val="0"/>
              <w:divBdr>
                <w:top w:val="none" w:sz="0" w:space="0" w:color="auto"/>
                <w:left w:val="none" w:sz="0" w:space="0" w:color="auto"/>
                <w:bottom w:val="none" w:sz="0" w:space="0" w:color="auto"/>
                <w:right w:val="none" w:sz="0" w:space="0" w:color="auto"/>
              </w:divBdr>
              <w:divsChild>
                <w:div w:id="1515722932">
                  <w:marLeft w:val="0"/>
                  <w:marRight w:val="0"/>
                  <w:marTop w:val="0"/>
                  <w:marBottom w:val="0"/>
                  <w:divBdr>
                    <w:top w:val="none" w:sz="0" w:space="0" w:color="auto"/>
                    <w:left w:val="none" w:sz="0" w:space="0" w:color="auto"/>
                    <w:bottom w:val="none" w:sz="0" w:space="0" w:color="auto"/>
                    <w:right w:val="none" w:sz="0" w:space="0" w:color="auto"/>
                  </w:divBdr>
                </w:div>
                <w:div w:id="842167473">
                  <w:marLeft w:val="0"/>
                  <w:marRight w:val="0"/>
                  <w:marTop w:val="0"/>
                  <w:marBottom w:val="0"/>
                  <w:divBdr>
                    <w:top w:val="none" w:sz="0" w:space="0" w:color="auto"/>
                    <w:left w:val="none" w:sz="0" w:space="0" w:color="auto"/>
                    <w:bottom w:val="none" w:sz="0" w:space="0" w:color="auto"/>
                    <w:right w:val="none" w:sz="0" w:space="0" w:color="auto"/>
                  </w:divBdr>
                </w:div>
                <w:div w:id="1227454746">
                  <w:marLeft w:val="0"/>
                  <w:marRight w:val="0"/>
                  <w:marTop w:val="0"/>
                  <w:marBottom w:val="0"/>
                  <w:divBdr>
                    <w:top w:val="none" w:sz="0" w:space="0" w:color="auto"/>
                    <w:left w:val="none" w:sz="0" w:space="0" w:color="auto"/>
                    <w:bottom w:val="none" w:sz="0" w:space="0" w:color="auto"/>
                    <w:right w:val="none" w:sz="0" w:space="0" w:color="auto"/>
                  </w:divBdr>
                </w:div>
                <w:div w:id="4165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768">
          <w:marLeft w:val="0"/>
          <w:marRight w:val="0"/>
          <w:marTop w:val="570"/>
          <w:marBottom w:val="0"/>
          <w:divBdr>
            <w:top w:val="single" w:sz="6" w:space="0" w:color="AAAAAA"/>
            <w:left w:val="single" w:sz="6" w:space="0" w:color="5F5F5F"/>
            <w:bottom w:val="single" w:sz="6" w:space="0" w:color="5F5F5F"/>
            <w:right w:val="single" w:sz="6" w:space="0" w:color="5F5F5F"/>
          </w:divBdr>
          <w:divsChild>
            <w:div w:id="1652909679">
              <w:marLeft w:val="0"/>
              <w:marRight w:val="0"/>
              <w:marTop w:val="0"/>
              <w:marBottom w:val="0"/>
              <w:divBdr>
                <w:top w:val="none" w:sz="0" w:space="0" w:color="auto"/>
                <w:left w:val="none" w:sz="0" w:space="0" w:color="auto"/>
                <w:bottom w:val="none" w:sz="0" w:space="0" w:color="auto"/>
                <w:right w:val="none" w:sz="0" w:space="0" w:color="auto"/>
              </w:divBdr>
              <w:divsChild>
                <w:div w:id="844593737">
                  <w:marLeft w:val="0"/>
                  <w:marRight w:val="0"/>
                  <w:marTop w:val="0"/>
                  <w:marBottom w:val="0"/>
                  <w:divBdr>
                    <w:top w:val="none" w:sz="0" w:space="0" w:color="auto"/>
                    <w:left w:val="none" w:sz="0" w:space="0" w:color="auto"/>
                    <w:bottom w:val="none" w:sz="0" w:space="0" w:color="auto"/>
                    <w:right w:val="none" w:sz="0" w:space="0" w:color="auto"/>
                  </w:divBdr>
                  <w:divsChild>
                    <w:div w:id="454983143">
                      <w:marLeft w:val="0"/>
                      <w:marRight w:val="0"/>
                      <w:marTop w:val="0"/>
                      <w:marBottom w:val="0"/>
                      <w:divBdr>
                        <w:top w:val="none" w:sz="0" w:space="0" w:color="auto"/>
                        <w:left w:val="none" w:sz="0" w:space="0" w:color="auto"/>
                        <w:bottom w:val="none" w:sz="0" w:space="0" w:color="auto"/>
                        <w:right w:val="none" w:sz="0" w:space="0" w:color="auto"/>
                      </w:divBdr>
                      <w:divsChild>
                        <w:div w:id="1212571769">
                          <w:marLeft w:val="0"/>
                          <w:marRight w:val="0"/>
                          <w:marTop w:val="0"/>
                          <w:marBottom w:val="0"/>
                          <w:divBdr>
                            <w:top w:val="none" w:sz="0" w:space="0" w:color="auto"/>
                            <w:left w:val="none" w:sz="0" w:space="0" w:color="auto"/>
                            <w:bottom w:val="none" w:sz="0" w:space="0" w:color="auto"/>
                            <w:right w:val="none" w:sz="0" w:space="0" w:color="auto"/>
                          </w:divBdr>
                          <w:divsChild>
                            <w:div w:id="57022020">
                              <w:marLeft w:val="0"/>
                              <w:marRight w:val="0"/>
                              <w:marTop w:val="0"/>
                              <w:marBottom w:val="0"/>
                              <w:divBdr>
                                <w:top w:val="none" w:sz="0" w:space="0" w:color="auto"/>
                                <w:left w:val="none" w:sz="0" w:space="0" w:color="auto"/>
                                <w:bottom w:val="none" w:sz="0" w:space="0" w:color="auto"/>
                                <w:right w:val="none" w:sz="0" w:space="0" w:color="auto"/>
                              </w:divBdr>
                              <w:divsChild>
                                <w:div w:id="238708860">
                                  <w:marLeft w:val="0"/>
                                  <w:marRight w:val="0"/>
                                  <w:marTop w:val="0"/>
                                  <w:marBottom w:val="0"/>
                                  <w:divBdr>
                                    <w:top w:val="none" w:sz="0" w:space="0" w:color="auto"/>
                                    <w:left w:val="none" w:sz="0" w:space="0" w:color="auto"/>
                                    <w:bottom w:val="none" w:sz="0" w:space="0" w:color="auto"/>
                                    <w:right w:val="none" w:sz="0" w:space="0" w:color="auto"/>
                                  </w:divBdr>
                                  <w:divsChild>
                                    <w:div w:id="1871604246">
                                      <w:marLeft w:val="0"/>
                                      <w:marRight w:val="0"/>
                                      <w:marTop w:val="0"/>
                                      <w:marBottom w:val="0"/>
                                      <w:divBdr>
                                        <w:top w:val="single" w:sz="6" w:space="0" w:color="555555"/>
                                        <w:left w:val="single" w:sz="6" w:space="0" w:color="555555"/>
                                        <w:bottom w:val="single" w:sz="6" w:space="0" w:color="555555"/>
                                        <w:right w:val="single" w:sz="6" w:space="0" w:color="555555"/>
                                      </w:divBdr>
                                      <w:divsChild>
                                        <w:div w:id="600796030">
                                          <w:marLeft w:val="0"/>
                                          <w:marRight w:val="0"/>
                                          <w:marTop w:val="0"/>
                                          <w:marBottom w:val="0"/>
                                          <w:divBdr>
                                            <w:top w:val="none" w:sz="0" w:space="0" w:color="auto"/>
                                            <w:left w:val="none" w:sz="0" w:space="0" w:color="auto"/>
                                            <w:bottom w:val="none" w:sz="0" w:space="0" w:color="auto"/>
                                            <w:right w:val="none" w:sz="0" w:space="0" w:color="auto"/>
                                          </w:divBdr>
                                        </w:div>
                                      </w:divsChild>
                                    </w:div>
                                    <w:div w:id="17582085">
                                      <w:marLeft w:val="60"/>
                                      <w:marRight w:val="60"/>
                                      <w:marTop w:val="0"/>
                                      <w:marBottom w:val="0"/>
                                      <w:divBdr>
                                        <w:top w:val="none" w:sz="0" w:space="0" w:color="auto"/>
                                        <w:left w:val="none" w:sz="0" w:space="0" w:color="auto"/>
                                        <w:bottom w:val="none" w:sz="0" w:space="0" w:color="auto"/>
                                        <w:right w:val="none" w:sz="0" w:space="0" w:color="auto"/>
                                      </w:divBdr>
                                    </w:div>
                                    <w:div w:id="182718575">
                                      <w:marLeft w:val="0"/>
                                      <w:marRight w:val="30"/>
                                      <w:marTop w:val="0"/>
                                      <w:marBottom w:val="0"/>
                                      <w:divBdr>
                                        <w:top w:val="none" w:sz="0" w:space="0" w:color="auto"/>
                                        <w:left w:val="none" w:sz="0" w:space="0" w:color="auto"/>
                                        <w:bottom w:val="none" w:sz="0" w:space="0" w:color="auto"/>
                                        <w:right w:val="none" w:sz="0" w:space="0" w:color="auto"/>
                                      </w:divBdr>
                                    </w:div>
                                    <w:div w:id="1625765385">
                                      <w:marLeft w:val="0"/>
                                      <w:marRight w:val="0"/>
                                      <w:marTop w:val="100"/>
                                      <w:marBottom w:val="100"/>
                                      <w:divBdr>
                                        <w:top w:val="none" w:sz="0" w:space="0" w:color="auto"/>
                                        <w:left w:val="none" w:sz="0" w:space="0" w:color="auto"/>
                                        <w:bottom w:val="none" w:sz="0" w:space="0" w:color="auto"/>
                                        <w:right w:val="none" w:sz="0" w:space="0" w:color="auto"/>
                                      </w:divBdr>
                                      <w:divsChild>
                                        <w:div w:id="1978415229">
                                          <w:marLeft w:val="0"/>
                                          <w:marRight w:val="0"/>
                                          <w:marTop w:val="0"/>
                                          <w:marBottom w:val="0"/>
                                          <w:divBdr>
                                            <w:top w:val="none" w:sz="0" w:space="0" w:color="auto"/>
                                            <w:left w:val="none" w:sz="0" w:space="0" w:color="auto"/>
                                            <w:bottom w:val="none" w:sz="0" w:space="0" w:color="auto"/>
                                            <w:right w:val="none" w:sz="0" w:space="0" w:color="auto"/>
                                          </w:divBdr>
                                        </w:div>
                                        <w:div w:id="485169730">
                                          <w:marLeft w:val="0"/>
                                          <w:marRight w:val="0"/>
                                          <w:marTop w:val="0"/>
                                          <w:marBottom w:val="0"/>
                                          <w:divBdr>
                                            <w:top w:val="none" w:sz="0" w:space="0" w:color="auto"/>
                                            <w:left w:val="none" w:sz="0" w:space="0" w:color="auto"/>
                                            <w:bottom w:val="none" w:sz="0" w:space="0" w:color="auto"/>
                                            <w:right w:val="none" w:sz="0" w:space="0" w:color="auto"/>
                                          </w:divBdr>
                                        </w:div>
                                        <w:div w:id="2055349879">
                                          <w:marLeft w:val="0"/>
                                          <w:marRight w:val="0"/>
                                          <w:marTop w:val="60"/>
                                          <w:marBottom w:val="0"/>
                                          <w:divBdr>
                                            <w:top w:val="none" w:sz="0" w:space="0" w:color="auto"/>
                                            <w:left w:val="none" w:sz="0" w:space="0" w:color="auto"/>
                                            <w:bottom w:val="none" w:sz="0" w:space="0" w:color="auto"/>
                                            <w:right w:val="none" w:sz="0" w:space="0" w:color="auto"/>
                                          </w:divBdr>
                                          <w:divsChild>
                                            <w:div w:id="1449279989">
                                              <w:marLeft w:val="0"/>
                                              <w:marRight w:val="150"/>
                                              <w:marTop w:val="0"/>
                                              <w:marBottom w:val="0"/>
                                              <w:divBdr>
                                                <w:top w:val="none" w:sz="0" w:space="0" w:color="auto"/>
                                                <w:left w:val="none" w:sz="0" w:space="0" w:color="auto"/>
                                                <w:bottom w:val="none" w:sz="0" w:space="0" w:color="auto"/>
                                                <w:right w:val="none" w:sz="0" w:space="0" w:color="auto"/>
                                              </w:divBdr>
                                            </w:div>
                                          </w:divsChild>
                                        </w:div>
                                        <w:div w:id="123699133">
                                          <w:marLeft w:val="0"/>
                                          <w:marRight w:val="0"/>
                                          <w:marTop w:val="0"/>
                                          <w:marBottom w:val="0"/>
                                          <w:divBdr>
                                            <w:top w:val="none" w:sz="0" w:space="0" w:color="auto"/>
                                            <w:left w:val="none" w:sz="0" w:space="0" w:color="auto"/>
                                            <w:bottom w:val="none" w:sz="0" w:space="0" w:color="auto"/>
                                            <w:right w:val="none" w:sz="0" w:space="0" w:color="auto"/>
                                          </w:divBdr>
                                          <w:divsChild>
                                            <w:div w:id="1171485470">
                                              <w:marLeft w:val="0"/>
                                              <w:marRight w:val="0"/>
                                              <w:marTop w:val="0"/>
                                              <w:marBottom w:val="0"/>
                                              <w:divBdr>
                                                <w:top w:val="none" w:sz="0" w:space="0" w:color="auto"/>
                                                <w:left w:val="none" w:sz="0" w:space="0" w:color="auto"/>
                                                <w:bottom w:val="none" w:sz="0" w:space="0" w:color="auto"/>
                                                <w:right w:val="none" w:sz="0" w:space="0" w:color="auto"/>
                                              </w:divBdr>
                                            </w:div>
                                            <w:div w:id="1882395203">
                                              <w:marLeft w:val="0"/>
                                              <w:marRight w:val="0"/>
                                              <w:marTop w:val="0"/>
                                              <w:marBottom w:val="0"/>
                                              <w:divBdr>
                                                <w:top w:val="none" w:sz="0" w:space="0" w:color="auto"/>
                                                <w:left w:val="none" w:sz="0" w:space="0" w:color="auto"/>
                                                <w:bottom w:val="none" w:sz="0" w:space="0" w:color="auto"/>
                                                <w:right w:val="none" w:sz="0" w:space="0" w:color="auto"/>
                                              </w:divBdr>
                                            </w:div>
                                            <w:div w:id="8059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659130">
          <w:marLeft w:val="0"/>
          <w:marRight w:val="0"/>
          <w:marTop w:val="570"/>
          <w:marBottom w:val="0"/>
          <w:divBdr>
            <w:top w:val="single" w:sz="6" w:space="0" w:color="AAAAAA"/>
            <w:left w:val="single" w:sz="6" w:space="0" w:color="5F5F5F"/>
            <w:bottom w:val="single" w:sz="6" w:space="0" w:color="5F5F5F"/>
            <w:right w:val="single" w:sz="6" w:space="0" w:color="5F5F5F"/>
          </w:divBdr>
          <w:divsChild>
            <w:div w:id="761024759">
              <w:marLeft w:val="0"/>
              <w:marRight w:val="0"/>
              <w:marTop w:val="0"/>
              <w:marBottom w:val="0"/>
              <w:divBdr>
                <w:top w:val="none" w:sz="0" w:space="0" w:color="auto"/>
                <w:left w:val="none" w:sz="0" w:space="0" w:color="auto"/>
                <w:bottom w:val="none" w:sz="0" w:space="0" w:color="auto"/>
                <w:right w:val="none" w:sz="0" w:space="0" w:color="auto"/>
              </w:divBdr>
              <w:divsChild>
                <w:div w:id="1322390384">
                  <w:marLeft w:val="0"/>
                  <w:marRight w:val="0"/>
                  <w:marTop w:val="0"/>
                  <w:marBottom w:val="0"/>
                  <w:divBdr>
                    <w:top w:val="none" w:sz="0" w:space="0" w:color="auto"/>
                    <w:left w:val="none" w:sz="0" w:space="0" w:color="auto"/>
                    <w:bottom w:val="none" w:sz="0" w:space="0" w:color="auto"/>
                    <w:right w:val="none" w:sz="0" w:space="0" w:color="auto"/>
                  </w:divBdr>
                  <w:divsChild>
                    <w:div w:id="1321544395">
                      <w:marLeft w:val="0"/>
                      <w:marRight w:val="0"/>
                      <w:marTop w:val="0"/>
                      <w:marBottom w:val="0"/>
                      <w:divBdr>
                        <w:top w:val="none" w:sz="0" w:space="0" w:color="auto"/>
                        <w:left w:val="none" w:sz="0" w:space="0" w:color="auto"/>
                        <w:bottom w:val="none" w:sz="0" w:space="0" w:color="auto"/>
                        <w:right w:val="none" w:sz="0" w:space="0" w:color="auto"/>
                      </w:divBdr>
                      <w:divsChild>
                        <w:div w:id="1918902350">
                          <w:marLeft w:val="0"/>
                          <w:marRight w:val="0"/>
                          <w:marTop w:val="0"/>
                          <w:marBottom w:val="0"/>
                          <w:divBdr>
                            <w:top w:val="none" w:sz="0" w:space="0" w:color="auto"/>
                            <w:left w:val="none" w:sz="0" w:space="0" w:color="auto"/>
                            <w:bottom w:val="none" w:sz="0" w:space="0" w:color="auto"/>
                            <w:right w:val="none" w:sz="0" w:space="0" w:color="auto"/>
                          </w:divBdr>
                          <w:divsChild>
                            <w:div w:id="1692952523">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sChild>
        </w:div>
        <w:div w:id="1398091389">
          <w:marLeft w:val="0"/>
          <w:marRight w:val="0"/>
          <w:marTop w:val="0"/>
          <w:marBottom w:val="0"/>
          <w:divBdr>
            <w:top w:val="single" w:sz="6" w:space="9" w:color="EEEEEE"/>
            <w:left w:val="single" w:sz="6" w:space="9" w:color="EEEEEE"/>
            <w:bottom w:val="single" w:sz="6" w:space="9" w:color="EEEEEE"/>
            <w:right w:val="single" w:sz="6" w:space="9" w:color="EEEEEE"/>
          </w:divBdr>
        </w:div>
      </w:divsChild>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http://www.w3schools.com/html/html_colorsmore.asp?color=64" TargetMode="External"/><Relationship Id="rId1827" Type="http://schemas.openxmlformats.org/officeDocument/2006/relationships/hyperlink" Target="http://www.w3schools.com/html/tryit.asp?filename=tryhtml5_datalist" TargetMode="External"/><Relationship Id="rId21" Type="http://schemas.openxmlformats.org/officeDocument/2006/relationships/hyperlink" Target="http://www.w3schools.com/cert/default.asp" TargetMode="External"/><Relationship Id="rId170" Type="http://schemas.openxmlformats.org/officeDocument/2006/relationships/hyperlink" Target="http://www.w3schools.com/html/tryit.asp?filename=tryhtml_formatting_codelines" TargetMode="External"/><Relationship Id="rId268" Type="http://schemas.openxmlformats.org/officeDocument/2006/relationships/hyperlink" Target="http://www.w3schools.com/html/exercise.asp?filename=exercise_tables5" TargetMode="External"/><Relationship Id="rId475" Type="http://schemas.openxmlformats.org/officeDocument/2006/relationships/hyperlink" Target="http://www.w3schools.com/tags/ref_color_tryit.asp?color=DarkMagenta" TargetMode="External"/><Relationship Id="rId682" Type="http://schemas.openxmlformats.org/officeDocument/2006/relationships/hyperlink" Target="http://www.w3schools.com/tags/ref_colormixer.asp?colorbottom=FAF0E6&amp;colortop=FFFFFF" TargetMode="External"/><Relationship Id="rId128" Type="http://schemas.openxmlformats.org/officeDocument/2006/relationships/hyperlink" Target="http://www.w3schools.com/html/exercise.asp?filename=exercise_formatting2" TargetMode="External"/><Relationship Id="rId335" Type="http://schemas.openxmlformats.org/officeDocument/2006/relationships/image" Target="media/image11.gif"/><Relationship Id="rId542" Type="http://schemas.openxmlformats.org/officeDocument/2006/relationships/hyperlink" Target="http://www.w3schools.com/tags/ref_colormixer.asp?colorbottom=FFFAF0&amp;colortop=FFFFFF" TargetMode="External"/><Relationship Id="rId987" Type="http://schemas.openxmlformats.org/officeDocument/2006/relationships/hyperlink" Target="http://www.w3schools.com/tags/ref_color_tryit.asp?hex=00FF00" TargetMode="External"/><Relationship Id="rId1172" Type="http://schemas.openxmlformats.org/officeDocument/2006/relationships/hyperlink" Target="http://www.w3schools.com/tags/ref_colorpicker.asp?colorhex=98FB98" TargetMode="External"/><Relationship Id="rId2016" Type="http://schemas.openxmlformats.org/officeDocument/2006/relationships/hyperlink" Target="http://www.w3schools.com/html/tryit.asp?filename=tryhtml5_webstorage_local_clickcount" TargetMode="External"/><Relationship Id="rId402" Type="http://schemas.openxmlformats.org/officeDocument/2006/relationships/hyperlink" Target="http://www.w3schools.com/tags/ref_colormixer.asp?colorbottom=FFEBCD&amp;colortop=FFFFFF" TargetMode="External"/><Relationship Id="rId847" Type="http://schemas.openxmlformats.org/officeDocument/2006/relationships/hyperlink" Target="http://www.w3schools.com/tags/ref_color_tryit.asp?color=SeaGreen" TargetMode="External"/><Relationship Id="rId1032" Type="http://schemas.openxmlformats.org/officeDocument/2006/relationships/hyperlink" Target="http://www.w3schools.com/tags/ref_colorpicker.asp?colorhex=3CB371" TargetMode="External"/><Relationship Id="rId1477" Type="http://schemas.openxmlformats.org/officeDocument/2006/relationships/hyperlink" Target="http://www.w3schools.com/tags/ref_colormixer.asp?colorbottom=FFFACD&amp;colortop=FFFFFF" TargetMode="External"/><Relationship Id="rId1684" Type="http://schemas.openxmlformats.org/officeDocument/2006/relationships/image" Target="media/image16.wmf"/><Relationship Id="rId1891" Type="http://schemas.openxmlformats.org/officeDocument/2006/relationships/hyperlink" Target="http://www.w3schools.com/tags/tag_figure.asp" TargetMode="External"/><Relationship Id="rId707" Type="http://schemas.openxmlformats.org/officeDocument/2006/relationships/hyperlink" Target="http://www.w3schools.com/tags/ref_color_tryit.asp?color=MediumSeaGreen" TargetMode="External"/><Relationship Id="rId914" Type="http://schemas.openxmlformats.org/officeDocument/2006/relationships/hyperlink" Target="http://www.w3schools.com/tags/ref_colormixer.asp?colorbottom=F5DEB3&amp;colortop=FFFFFF" TargetMode="External"/><Relationship Id="rId1337" Type="http://schemas.openxmlformats.org/officeDocument/2006/relationships/hyperlink" Target="http://www.w3schools.com/tags/ref_colormixer.asp?colorbottom=F4A460&amp;colortop=FFFFFF" TargetMode="External"/><Relationship Id="rId1544" Type="http://schemas.openxmlformats.org/officeDocument/2006/relationships/hyperlink" Target="http://www.w3schools.com/html/html_colorsmore.asp?color=152" TargetMode="External"/><Relationship Id="rId1751" Type="http://schemas.openxmlformats.org/officeDocument/2006/relationships/hyperlink" Target="http://www.w3schools.com/tags/tag_legend.asp" TargetMode="External"/><Relationship Id="rId1989" Type="http://schemas.openxmlformats.org/officeDocument/2006/relationships/hyperlink" Target="http://www.w3schools.com/html/html_youtube.asp" TargetMode="External"/><Relationship Id="rId43" Type="http://schemas.openxmlformats.org/officeDocument/2006/relationships/hyperlink" Target="http://www.w3schools.com/html/tryit.asp?filename=tryhtml_basic_headings" TargetMode="External"/><Relationship Id="rId1404" Type="http://schemas.openxmlformats.org/officeDocument/2006/relationships/hyperlink" Target="http://www.w3schools.com/tags/ref_colorpicker.asp?colorhex=FF69B4" TargetMode="External"/><Relationship Id="rId1611" Type="http://schemas.openxmlformats.org/officeDocument/2006/relationships/hyperlink" Target="http://www.w3schools.com/html/html_scripts.asp" TargetMode="External"/><Relationship Id="rId1849" Type="http://schemas.openxmlformats.org/officeDocument/2006/relationships/hyperlink" Target="http://www.w3.org/TR/html/" TargetMode="External"/><Relationship Id="rId192" Type="http://schemas.openxmlformats.org/officeDocument/2006/relationships/hyperlink" Target="http://www.w3schools.com/html/tryit.asp?filename=tryhtml_css_borders" TargetMode="External"/><Relationship Id="rId1709" Type="http://schemas.openxmlformats.org/officeDocument/2006/relationships/control" Target="activeX/activeX9.xml"/><Relationship Id="rId1916" Type="http://schemas.openxmlformats.org/officeDocument/2006/relationships/hyperlink" Target="http://www.w3schools.com/html/tryit.asp?filename=tryhtml5_html5_skeleton_2" TargetMode="External"/><Relationship Id="rId497" Type="http://schemas.openxmlformats.org/officeDocument/2006/relationships/hyperlink" Target="http://www.w3schools.com/tags/ref_colorpicker.asp?colorhex=E9967A" TargetMode="External"/><Relationship Id="rId357" Type="http://schemas.openxmlformats.org/officeDocument/2006/relationships/hyperlink" Target="http://www.w3schools.com/tags/tag_iframe.asp" TargetMode="External"/><Relationship Id="rId1194" Type="http://schemas.openxmlformats.org/officeDocument/2006/relationships/hyperlink" Target="http://www.w3schools.com/tags/ref_color_tryit.asp?color=LightBlue" TargetMode="External"/><Relationship Id="rId2038" Type="http://schemas.openxmlformats.org/officeDocument/2006/relationships/theme" Target="theme/theme1.xml"/><Relationship Id="rId217" Type="http://schemas.openxmlformats.org/officeDocument/2006/relationships/hyperlink" Target="http://www.w3schools.com/html/exercise.asp?filename=exercise_links2" TargetMode="External"/><Relationship Id="rId564" Type="http://schemas.openxmlformats.org/officeDocument/2006/relationships/hyperlink" Target="http://www.w3schools.com/tags/ref_color_tryit.asp?hex=DAA520" TargetMode="External"/><Relationship Id="rId771" Type="http://schemas.openxmlformats.org/officeDocument/2006/relationships/hyperlink" Target="http://www.w3schools.com/tags/ref_color_tryit.asp?color=Orchid" TargetMode="External"/><Relationship Id="rId869" Type="http://schemas.openxmlformats.org/officeDocument/2006/relationships/hyperlink" Target="http://www.w3schools.com/tags/ref_colorpicker.asp?colorhex=6A5ACD" TargetMode="External"/><Relationship Id="rId1499" Type="http://schemas.openxmlformats.org/officeDocument/2006/relationships/hyperlink" Target="http://www.w3schools.com/tags/ref_color_tryit.asp?hex=FFFFFF" TargetMode="External"/><Relationship Id="rId424" Type="http://schemas.openxmlformats.org/officeDocument/2006/relationships/hyperlink" Target="http://www.w3schools.com/tags/ref_color_tryit.asp?hex=7FFF00" TargetMode="External"/><Relationship Id="rId631" Type="http://schemas.openxmlformats.org/officeDocument/2006/relationships/hyperlink" Target="http://www.w3schools.com/tags/ref_color_tryit.asp?color=LightGoldenRodYellow" TargetMode="External"/><Relationship Id="rId729" Type="http://schemas.openxmlformats.org/officeDocument/2006/relationships/hyperlink" Target="http://www.w3schools.com/tags/ref_colorpicker.asp?colorhex=191970" TargetMode="External"/><Relationship Id="rId1054" Type="http://schemas.openxmlformats.org/officeDocument/2006/relationships/hyperlink" Target="http://www.w3schools.com/tags/ref_color_tryit.asp?color=Indigo" TargetMode="External"/><Relationship Id="rId1261" Type="http://schemas.openxmlformats.org/officeDocument/2006/relationships/hyperlink" Target="http://www.w3schools.com/tags/ref_colormixer.asp?colorbottom=D3D3D3&amp;colortop=FFFFFF" TargetMode="External"/><Relationship Id="rId1359" Type="http://schemas.openxmlformats.org/officeDocument/2006/relationships/hyperlink" Target="http://www.w3schools.com/tags/ref_color_tryit.asp?hex=FA8072" TargetMode="External"/><Relationship Id="rId936" Type="http://schemas.openxmlformats.org/officeDocument/2006/relationships/hyperlink" Target="http://www.w3schools.com/html/tryit.asp?filename=tryhtml_colorgrey" TargetMode="External"/><Relationship Id="rId1121" Type="http://schemas.openxmlformats.org/officeDocument/2006/relationships/hyperlink" Target="http://www.w3schools.com/tags/ref_colormixer.asp?colorbottom=800080&amp;colortop=FFFFFF" TargetMode="External"/><Relationship Id="rId1219" Type="http://schemas.openxmlformats.org/officeDocument/2006/relationships/hyperlink" Target="http://www.w3schools.com/tags/ref_color_tryit.asp?hex=B8860B" TargetMode="External"/><Relationship Id="rId1566" Type="http://schemas.openxmlformats.org/officeDocument/2006/relationships/hyperlink" Target="http://www.w3schools.com/html/html_colorsmore.asp?color=240" TargetMode="External"/><Relationship Id="rId1773" Type="http://schemas.openxmlformats.org/officeDocument/2006/relationships/control" Target="activeX/activeX22.xml"/><Relationship Id="rId1980" Type="http://schemas.openxmlformats.org/officeDocument/2006/relationships/hyperlink" Target="http://www.w3schools.com/html/html5_audio.asp" TargetMode="External"/><Relationship Id="rId65" Type="http://schemas.openxmlformats.org/officeDocument/2006/relationships/hyperlink" Target="http://www.w3schools.com/html/exercise.asp?filename=exercise_attributes3" TargetMode="External"/><Relationship Id="rId1426" Type="http://schemas.openxmlformats.org/officeDocument/2006/relationships/hyperlink" Target="http://www.w3schools.com/tags/ref_color_tryit.asp?color=Pink" TargetMode="External"/><Relationship Id="rId1633" Type="http://schemas.openxmlformats.org/officeDocument/2006/relationships/hyperlink" Target="http://www.w3schools.com/html/html5_app_cache.asp" TargetMode="External"/><Relationship Id="rId1840" Type="http://schemas.openxmlformats.org/officeDocument/2006/relationships/hyperlink" Target="http://www.w3schools.com/html/html_form_input_types.asp" TargetMode="External"/><Relationship Id="rId1700" Type="http://schemas.openxmlformats.org/officeDocument/2006/relationships/hyperlink" Target="http://www.w3schools.com/html/html_form_elements.asp" TargetMode="External"/><Relationship Id="rId1938" Type="http://schemas.openxmlformats.org/officeDocument/2006/relationships/hyperlink" Target="http://www.w3schools.com/html/tryit.asp?filename=tryhtml5_canvas_tut_grad2" TargetMode="External"/><Relationship Id="rId281" Type="http://schemas.openxmlformats.org/officeDocument/2006/relationships/hyperlink" Target="http://www.w3schools.com/html/html_lists.asp" TargetMode="External"/><Relationship Id="rId141" Type="http://schemas.openxmlformats.org/officeDocument/2006/relationships/hyperlink" Target="http://www.w3schools.com/tags/tag_mark.asp" TargetMode="External"/><Relationship Id="rId379" Type="http://schemas.openxmlformats.org/officeDocument/2006/relationships/hyperlink" Target="http://www.w3schools.com/tags/ref_color_tryit.asp?color=Aquamarine" TargetMode="External"/><Relationship Id="rId586" Type="http://schemas.openxmlformats.org/officeDocument/2006/relationships/hyperlink" Target="http://www.w3schools.com/tags/ref_colormixer.asp?colorbottom=FF69B4&amp;colortop=FFFFFF" TargetMode="External"/><Relationship Id="rId793" Type="http://schemas.openxmlformats.org/officeDocument/2006/relationships/hyperlink" Target="http://www.w3schools.com/tags/ref_colorpicker.asp?colorhex=FFEFD5" TargetMode="External"/><Relationship Id="rId7" Type="http://schemas.openxmlformats.org/officeDocument/2006/relationships/hyperlink" Target="http://www.w3schools.com/default.asp" TargetMode="External"/><Relationship Id="rId239" Type="http://schemas.openxmlformats.org/officeDocument/2006/relationships/hyperlink" Target="http://www.w3schools.com/html/exercise.asp?filename=exercise_images2" TargetMode="External"/><Relationship Id="rId446" Type="http://schemas.openxmlformats.org/officeDocument/2006/relationships/hyperlink" Target="http://www.w3schools.com/tags/ref_colormixer.asp?colorbottom=DC143C&amp;colortop=FFFFFF" TargetMode="External"/><Relationship Id="rId653" Type="http://schemas.openxmlformats.org/officeDocument/2006/relationships/hyperlink" Target="http://www.w3schools.com/tags/ref_colorpicker.asp?colorhex=20B2AA" TargetMode="External"/><Relationship Id="rId1076" Type="http://schemas.openxmlformats.org/officeDocument/2006/relationships/hyperlink" Target="http://www.w3schools.com/tags/ref_colorpicker.asp?colorhex=66CDAA" TargetMode="External"/><Relationship Id="rId1283" Type="http://schemas.openxmlformats.org/officeDocument/2006/relationships/hyperlink" Target="http://www.w3schools.com/tags/ref_color_tryit.asp?hex=DCDCDC" TargetMode="External"/><Relationship Id="rId1490" Type="http://schemas.openxmlformats.org/officeDocument/2006/relationships/hyperlink" Target="http://www.w3schools.com/tags/ref_color_tryit.asp?color=LightYellow" TargetMode="External"/><Relationship Id="rId306" Type="http://schemas.openxmlformats.org/officeDocument/2006/relationships/hyperlink" Target="http://www.w3schools.com/tags/tag_ol.asp" TargetMode="External"/><Relationship Id="rId860" Type="http://schemas.openxmlformats.org/officeDocument/2006/relationships/hyperlink" Target="http://www.w3schools.com/tags/ref_color_tryit.asp?hex=C0C0C0" TargetMode="External"/><Relationship Id="rId958" Type="http://schemas.openxmlformats.org/officeDocument/2006/relationships/hyperlink" Target="http://www.w3schools.com/tags/ref_color_tryit.asp?color=DarkGreen" TargetMode="External"/><Relationship Id="rId1143" Type="http://schemas.openxmlformats.org/officeDocument/2006/relationships/hyperlink" Target="http://www.w3schools.com/tags/ref_color_tryit.asp?hex=8B0000" TargetMode="External"/><Relationship Id="rId1588" Type="http://schemas.openxmlformats.org/officeDocument/2006/relationships/hyperlink" Target="http://www.w3schools.com/html/exercise.asp?filename=exercise_scripts2" TargetMode="External"/><Relationship Id="rId1795" Type="http://schemas.openxmlformats.org/officeDocument/2006/relationships/image" Target="media/image41.gif"/><Relationship Id="rId87" Type="http://schemas.openxmlformats.org/officeDocument/2006/relationships/hyperlink" Target="http://www.w3schools.com/html/tryit.asp?filename=tryhtml_paragraphs" TargetMode="External"/><Relationship Id="rId513" Type="http://schemas.openxmlformats.org/officeDocument/2006/relationships/hyperlink" Target="http://www.w3schools.com/tags/ref_colorpicker.asp?colorhex=00CED1" TargetMode="External"/><Relationship Id="rId720" Type="http://schemas.openxmlformats.org/officeDocument/2006/relationships/hyperlink" Target="http://www.w3schools.com/tags/ref_color_tryit.asp?hex=48D1CC" TargetMode="External"/><Relationship Id="rId818" Type="http://schemas.openxmlformats.org/officeDocument/2006/relationships/hyperlink" Target="http://www.w3schools.com/tags/ref_colormixer.asp?colorbottom=800080&amp;colortop=FFFFFF" TargetMode="External"/><Relationship Id="rId1350" Type="http://schemas.openxmlformats.org/officeDocument/2006/relationships/hyperlink" Target="http://www.w3schools.com/tags/ref_color_tryit.asp?color=MintCream" TargetMode="External"/><Relationship Id="rId1448" Type="http://schemas.openxmlformats.org/officeDocument/2006/relationships/hyperlink" Target="http://www.w3schools.com/tags/ref_colorpicker.asp?colorhex=FFE4C4" TargetMode="External"/><Relationship Id="rId1655" Type="http://schemas.openxmlformats.org/officeDocument/2006/relationships/hyperlink" Target="http://www.w3schools.com/tags/ref_httpmethods.asp" TargetMode="External"/><Relationship Id="rId1003" Type="http://schemas.openxmlformats.org/officeDocument/2006/relationships/hyperlink" Target="http://www.w3schools.com/tags/ref_color_tryit.asp?hex=191970" TargetMode="External"/><Relationship Id="rId1210" Type="http://schemas.openxmlformats.org/officeDocument/2006/relationships/hyperlink" Target="http://www.w3schools.com/tags/ref_color_tryit.asp?color=PowderBlue" TargetMode="External"/><Relationship Id="rId1308" Type="http://schemas.openxmlformats.org/officeDocument/2006/relationships/hyperlink" Target="http://www.w3schools.com/tags/ref_colorpicker.asp?colorhex=EE82EE" TargetMode="External"/><Relationship Id="rId1862" Type="http://schemas.openxmlformats.org/officeDocument/2006/relationships/hyperlink" Target="http://www.w3schools.com/html/html_form_elements.asp" TargetMode="External"/><Relationship Id="rId1515" Type="http://schemas.openxmlformats.org/officeDocument/2006/relationships/hyperlink" Target="http://www.w3schools.com/html/html_colorsmore.asp?color=32" TargetMode="External"/><Relationship Id="rId1722" Type="http://schemas.openxmlformats.org/officeDocument/2006/relationships/control" Target="activeX/activeX14.xml"/><Relationship Id="rId14" Type="http://schemas.openxmlformats.org/officeDocument/2006/relationships/hyperlink" Target="http://www.w3schools.com/html/html_quiz.asp" TargetMode="External"/><Relationship Id="rId163" Type="http://schemas.openxmlformats.org/officeDocument/2006/relationships/hyperlink" Target="http://www.w3schools.com/html/html_formatting.asp" TargetMode="External"/><Relationship Id="rId370" Type="http://schemas.openxmlformats.org/officeDocument/2006/relationships/hyperlink" Target="http://www.w3schools.com/tags/ref_colormixer.asp?colorbottom=F0F8FF&amp;colortop=FFFFFF" TargetMode="External"/><Relationship Id="rId230" Type="http://schemas.openxmlformats.org/officeDocument/2006/relationships/hyperlink" Target="http://www.w3schools.com/html/tryit.asp?filename=tryhtml_images_style" TargetMode="External"/><Relationship Id="rId468" Type="http://schemas.openxmlformats.org/officeDocument/2006/relationships/hyperlink" Target="http://www.w3schools.com/tags/ref_color_tryit.asp?hex=006400" TargetMode="External"/><Relationship Id="rId675" Type="http://schemas.openxmlformats.org/officeDocument/2006/relationships/hyperlink" Target="http://www.w3schools.com/tags/ref_color_tryit.asp?color=LimeGreen" TargetMode="External"/><Relationship Id="rId882" Type="http://schemas.openxmlformats.org/officeDocument/2006/relationships/hyperlink" Target="http://www.w3schools.com/tags/ref_colormixer.asp?colorbottom=00FF7F&amp;colortop=FFFFFF" TargetMode="External"/><Relationship Id="rId1098" Type="http://schemas.openxmlformats.org/officeDocument/2006/relationships/hyperlink" Target="http://www.w3schools.com/tags/ref_color_tryit.asp?color=MediumSlateBlue" TargetMode="External"/><Relationship Id="rId328" Type="http://schemas.openxmlformats.org/officeDocument/2006/relationships/hyperlink" Target="http://www.w3schools.com/html/exercise.asp?filename=exercise_classes3" TargetMode="External"/><Relationship Id="rId535" Type="http://schemas.openxmlformats.org/officeDocument/2006/relationships/hyperlink" Target="http://www.w3schools.com/tags/ref_color_tryit.asp?color=FireBrick" TargetMode="External"/><Relationship Id="rId742" Type="http://schemas.openxmlformats.org/officeDocument/2006/relationships/hyperlink" Target="http://www.w3schools.com/tags/ref_colormixer.asp?colorbottom=FFE4B5&amp;colortop=FFFFFF" TargetMode="External"/><Relationship Id="rId1165" Type="http://schemas.openxmlformats.org/officeDocument/2006/relationships/hyperlink" Target="http://www.w3schools.com/tags/ref_colormixer.asp?colorbottom=9370DB&amp;colortop=FFFFFF" TargetMode="External"/><Relationship Id="rId1372" Type="http://schemas.openxmlformats.org/officeDocument/2006/relationships/hyperlink" Target="http://www.w3schools.com/tags/ref_colorpicker.asp?colorhex=FAFAD2" TargetMode="External"/><Relationship Id="rId2009" Type="http://schemas.openxmlformats.org/officeDocument/2006/relationships/hyperlink" Target="http://www.w3schools.com/html/tryit.asp?filename=tryhtml5_draganddrop" TargetMode="External"/><Relationship Id="rId602" Type="http://schemas.openxmlformats.org/officeDocument/2006/relationships/hyperlink" Target="http://www.w3schools.com/tags/ref_colormixer.asp?colorbottom=F0E68C&amp;colortop=FFFFFF" TargetMode="External"/><Relationship Id="rId1025" Type="http://schemas.openxmlformats.org/officeDocument/2006/relationships/hyperlink" Target="http://www.w3schools.com/tags/ref_colormixer.asp?colorbottom=2F4F4F&amp;colortop=FFFFFF" TargetMode="External"/><Relationship Id="rId1232" Type="http://schemas.openxmlformats.org/officeDocument/2006/relationships/hyperlink" Target="http://www.w3schools.com/tags/ref_colorpicker.asp?colorhex=BDB76B" TargetMode="External"/><Relationship Id="rId1677" Type="http://schemas.openxmlformats.org/officeDocument/2006/relationships/hyperlink" Target="http://www.w3schools.com/html/html_urlencode.asp" TargetMode="External"/><Relationship Id="rId1884" Type="http://schemas.openxmlformats.org/officeDocument/2006/relationships/hyperlink" Target="http://www.w3schools.com/html/tryit.asp?filename=tryhtml5_aside" TargetMode="External"/><Relationship Id="rId907" Type="http://schemas.openxmlformats.org/officeDocument/2006/relationships/hyperlink" Target="http://www.w3schools.com/tags/ref_color_tryit.asp?color=Violet" TargetMode="External"/><Relationship Id="rId1537" Type="http://schemas.openxmlformats.org/officeDocument/2006/relationships/hyperlink" Target="http://www.w3schools.com/html/html_colorsmore.asp?color=120" TargetMode="External"/><Relationship Id="rId1744" Type="http://schemas.openxmlformats.org/officeDocument/2006/relationships/hyperlink" Target="http://www.w3schools.com/html/tryit.asp?filename=tryhtml_elem_keygen" TargetMode="External"/><Relationship Id="rId1951" Type="http://schemas.openxmlformats.org/officeDocument/2006/relationships/hyperlink" Target="http://www.w3schools.com/html/html5_canvas.asp" TargetMode="External"/><Relationship Id="rId36" Type="http://schemas.openxmlformats.org/officeDocument/2006/relationships/image" Target="media/image6.png"/><Relationship Id="rId1604" Type="http://schemas.openxmlformats.org/officeDocument/2006/relationships/hyperlink" Target="http://www.w3schools.com/tags/tag_head.asp" TargetMode="External"/><Relationship Id="rId185" Type="http://schemas.openxmlformats.org/officeDocument/2006/relationships/hyperlink" Target="http://www.w3schools.com/html/html_links.asp" TargetMode="External"/><Relationship Id="rId1811" Type="http://schemas.openxmlformats.org/officeDocument/2006/relationships/hyperlink" Target="http://www.w3schools.com/html/html5_intro.asp" TargetMode="External"/><Relationship Id="rId1909" Type="http://schemas.openxmlformats.org/officeDocument/2006/relationships/hyperlink" Target="http://www.w3schools.com/html/tryit.asp?filename=tryhtml_html5_skeleton_4" TargetMode="External"/><Relationship Id="rId392" Type="http://schemas.openxmlformats.org/officeDocument/2006/relationships/hyperlink" Target="http://www.w3schools.com/tags/ref_color_tryit.asp?hex=FFE4C4" TargetMode="External"/><Relationship Id="rId697" Type="http://schemas.openxmlformats.org/officeDocument/2006/relationships/hyperlink" Target="http://www.w3schools.com/tags/ref_colorpicker.asp?colorhex=0000CD" TargetMode="External"/><Relationship Id="rId252" Type="http://schemas.openxmlformats.org/officeDocument/2006/relationships/hyperlink" Target="http://www.w3schools.com/html/tryit.asp?filename=tryhtml_table_border_attribute" TargetMode="External"/><Relationship Id="rId1187" Type="http://schemas.openxmlformats.org/officeDocument/2006/relationships/hyperlink" Target="http://www.w3schools.com/tags/ref_color_tryit.asp?hex=A52A2A" TargetMode="External"/><Relationship Id="rId112" Type="http://schemas.openxmlformats.org/officeDocument/2006/relationships/hyperlink" Target="http://www.w3schools.com/html/exercise.asp?filename=exercise_styles6" TargetMode="External"/><Relationship Id="rId557" Type="http://schemas.openxmlformats.org/officeDocument/2006/relationships/hyperlink" Target="http://www.w3schools.com/tags/ref_colorpicker.asp?colorhex=F8F8FF" TargetMode="External"/><Relationship Id="rId764" Type="http://schemas.openxmlformats.org/officeDocument/2006/relationships/hyperlink" Target="http://www.w3schools.com/tags/ref_color_tryit.asp?hex=FFA500" TargetMode="External"/><Relationship Id="rId971" Type="http://schemas.openxmlformats.org/officeDocument/2006/relationships/hyperlink" Target="http://www.w3schools.com/tags/ref_color_tryit.asp?hex=008B8B" TargetMode="External"/><Relationship Id="rId1394" Type="http://schemas.openxmlformats.org/officeDocument/2006/relationships/hyperlink" Target="http://www.w3schools.com/tags/ref_color_tryit.asp?color=OrangeRed" TargetMode="External"/><Relationship Id="rId1699" Type="http://schemas.openxmlformats.org/officeDocument/2006/relationships/hyperlink" Target="http://www.w3schools.com/html/html_xhtml.asp" TargetMode="External"/><Relationship Id="rId2000" Type="http://schemas.openxmlformats.org/officeDocument/2006/relationships/hyperlink" Target="http://www.w3schools.com/html/tryit.asp?filename=tryhtml5_geolocation_error" TargetMode="External"/><Relationship Id="rId417" Type="http://schemas.openxmlformats.org/officeDocument/2006/relationships/hyperlink" Target="http://www.w3schools.com/tags/ref_colorpicker.asp?colorhex=DEB887" TargetMode="External"/><Relationship Id="rId624" Type="http://schemas.openxmlformats.org/officeDocument/2006/relationships/hyperlink" Target="http://www.w3schools.com/tags/ref_color_tryit.asp?hex=F08080" TargetMode="External"/><Relationship Id="rId831" Type="http://schemas.openxmlformats.org/officeDocument/2006/relationships/hyperlink" Target="http://www.w3schools.com/tags/ref_color_tryit.asp?color=RoyalBlue" TargetMode="External"/><Relationship Id="rId1047" Type="http://schemas.openxmlformats.org/officeDocument/2006/relationships/hyperlink" Target="http://www.w3schools.com/tags/ref_color_tryit.asp?hex=483D8B" TargetMode="External"/><Relationship Id="rId1254" Type="http://schemas.openxmlformats.org/officeDocument/2006/relationships/hyperlink" Target="http://www.w3schools.com/tags/ref_color_tryit.asp?color=Tan" TargetMode="External"/><Relationship Id="rId1461" Type="http://schemas.openxmlformats.org/officeDocument/2006/relationships/hyperlink" Target="http://www.w3schools.com/tags/ref_colormixer.asp?colorbottom=FFEFD5&amp;colortop=FFFFFF" TargetMode="External"/><Relationship Id="rId929" Type="http://schemas.openxmlformats.org/officeDocument/2006/relationships/hyperlink" Target="http://www.w3schools.com/tags/ref_colorpicker.asp?colorhex=9ACD32" TargetMode="External"/><Relationship Id="rId1114" Type="http://schemas.openxmlformats.org/officeDocument/2006/relationships/hyperlink" Target="http://www.w3schools.com/tags/ref_color_tryit.asp?color=Maroon" TargetMode="External"/><Relationship Id="rId1321" Type="http://schemas.openxmlformats.org/officeDocument/2006/relationships/hyperlink" Target="http://www.w3schools.com/tags/ref_colormixer.asp?colorbottom=F0E68C&amp;colortop=FFFFFF" TargetMode="External"/><Relationship Id="rId1559" Type="http://schemas.openxmlformats.org/officeDocument/2006/relationships/hyperlink" Target="http://www.w3schools.com/html/html_colorsmore.asp?color=208" TargetMode="External"/><Relationship Id="rId1766" Type="http://schemas.openxmlformats.org/officeDocument/2006/relationships/hyperlink" Target="http://www.w3schools.com/html/tryit.asp?filename=tryhtml_input_password" TargetMode="External"/><Relationship Id="rId1973" Type="http://schemas.openxmlformats.org/officeDocument/2006/relationships/hyperlink" Target="http://www.w3schools.com/html/html_object.asp" TargetMode="External"/><Relationship Id="rId58" Type="http://schemas.openxmlformats.org/officeDocument/2006/relationships/hyperlink" Target="http://www.w3schools.com/html/tryit.asp?filename=tryhtml_attributes_link" TargetMode="External"/><Relationship Id="rId1419" Type="http://schemas.openxmlformats.org/officeDocument/2006/relationships/hyperlink" Target="http://www.w3schools.com/tags/ref_color_tryit.asp?hex=FFA500" TargetMode="External"/><Relationship Id="rId1626" Type="http://schemas.openxmlformats.org/officeDocument/2006/relationships/hyperlink" Target="http://www.w3schools.com/html/html5_video.asp" TargetMode="External"/><Relationship Id="rId1833" Type="http://schemas.openxmlformats.org/officeDocument/2006/relationships/hyperlink" Target="http://www.w3schools.com/html/tryit.asp?filename=tryhtml5_input_placeholder" TargetMode="External"/><Relationship Id="rId1900" Type="http://schemas.openxmlformats.org/officeDocument/2006/relationships/hyperlink" Target="http://www.w3schools.com/html/html5_new_elements.asp" TargetMode="External"/><Relationship Id="rId274" Type="http://schemas.openxmlformats.org/officeDocument/2006/relationships/hyperlink" Target="http://www.w3schools.com/tags/tag_caption.asp" TargetMode="External"/><Relationship Id="rId481" Type="http://schemas.openxmlformats.org/officeDocument/2006/relationships/hyperlink" Target="http://www.w3schools.com/tags/ref_colorpicker.asp?colorhex=556B2F" TargetMode="External"/><Relationship Id="rId134" Type="http://schemas.openxmlformats.org/officeDocument/2006/relationships/hyperlink" Target="http://www.w3schools.com/tags/tag_i.asp" TargetMode="External"/><Relationship Id="rId579" Type="http://schemas.openxmlformats.org/officeDocument/2006/relationships/hyperlink" Target="http://www.w3schools.com/tags/ref_color_tryit.asp?color=HoneyDew" TargetMode="External"/><Relationship Id="rId786" Type="http://schemas.openxmlformats.org/officeDocument/2006/relationships/hyperlink" Target="http://www.w3schools.com/tags/ref_colormixer.asp?colorbottom=AFEEEE&amp;colortop=FFFFFF" TargetMode="External"/><Relationship Id="rId993" Type="http://schemas.openxmlformats.org/officeDocument/2006/relationships/hyperlink" Target="http://www.w3schools.com/tags/ref_colormixer.asp?colorbottom=00FF7F&amp;colortop=FFFFFF" TargetMode="External"/><Relationship Id="rId341" Type="http://schemas.openxmlformats.org/officeDocument/2006/relationships/hyperlink" Target="javascript:void(0)" TargetMode="External"/><Relationship Id="rId439" Type="http://schemas.openxmlformats.org/officeDocument/2006/relationships/hyperlink" Target="http://www.w3schools.com/tags/ref_color_tryit.asp?color=Cornsilk" TargetMode="External"/><Relationship Id="rId646" Type="http://schemas.openxmlformats.org/officeDocument/2006/relationships/hyperlink" Target="http://www.w3schools.com/tags/ref_colormixer.asp?colorbottom=FFB6C1&amp;colortop=FFFFFF" TargetMode="External"/><Relationship Id="rId1069" Type="http://schemas.openxmlformats.org/officeDocument/2006/relationships/hyperlink" Target="http://www.w3schools.com/tags/ref_colormixer.asp?colorbottom=6495ED&amp;colortop=FFFFFF" TargetMode="External"/><Relationship Id="rId1276" Type="http://schemas.openxmlformats.org/officeDocument/2006/relationships/hyperlink" Target="http://www.w3schools.com/tags/ref_colorpicker.asp?colorhex=DB7093" TargetMode="External"/><Relationship Id="rId1483" Type="http://schemas.openxmlformats.org/officeDocument/2006/relationships/hyperlink" Target="http://www.w3schools.com/tags/ref_color_tryit.asp?hex=FFFAFA" TargetMode="External"/><Relationship Id="rId2022" Type="http://schemas.openxmlformats.org/officeDocument/2006/relationships/hyperlink" Target="http://www.w3schools.com/html/tryit.asp?filename=tryhtml5_html_manifest" TargetMode="External"/><Relationship Id="rId201" Type="http://schemas.openxmlformats.org/officeDocument/2006/relationships/hyperlink" Target="http://www.w3schools.com/html/exercise.asp?filename=exercise_css5" TargetMode="External"/><Relationship Id="rId506" Type="http://schemas.openxmlformats.org/officeDocument/2006/relationships/hyperlink" Target="http://www.w3schools.com/tags/ref_colormixer.asp?colorbottom=483D8B&amp;colortop=FFFFFF" TargetMode="External"/><Relationship Id="rId853" Type="http://schemas.openxmlformats.org/officeDocument/2006/relationships/hyperlink" Target="http://www.w3schools.com/tags/ref_colorpicker.asp?colorhex=FFF5EE" TargetMode="External"/><Relationship Id="rId1136" Type="http://schemas.openxmlformats.org/officeDocument/2006/relationships/hyperlink" Target="http://www.w3schools.com/tags/ref_colorpicker.asp?colorhex=87CEFA" TargetMode="External"/><Relationship Id="rId1690" Type="http://schemas.openxmlformats.org/officeDocument/2006/relationships/hyperlink" Target="http://www.w3schools.com/html/html_forms.asp" TargetMode="External"/><Relationship Id="rId1788" Type="http://schemas.openxmlformats.org/officeDocument/2006/relationships/hyperlink" Target="http://www.w3schools.com/html/tryit.asp?filename=tryhtml_input_date" TargetMode="External"/><Relationship Id="rId1995" Type="http://schemas.openxmlformats.org/officeDocument/2006/relationships/hyperlink" Target="http://www.w3schools.com/html/html_object.asp" TargetMode="External"/><Relationship Id="rId713" Type="http://schemas.openxmlformats.org/officeDocument/2006/relationships/hyperlink" Target="http://www.w3schools.com/tags/ref_colorpicker.asp?colorhex=7B68EE" TargetMode="External"/><Relationship Id="rId920" Type="http://schemas.openxmlformats.org/officeDocument/2006/relationships/hyperlink" Target="http://www.w3schools.com/tags/ref_color_tryit.asp?hex=F5F5F5" TargetMode="External"/><Relationship Id="rId1343" Type="http://schemas.openxmlformats.org/officeDocument/2006/relationships/hyperlink" Target="http://www.w3schools.com/tags/ref_color_tryit.asp?hex=F5F5DC" TargetMode="External"/><Relationship Id="rId1550" Type="http://schemas.openxmlformats.org/officeDocument/2006/relationships/hyperlink" Target="http://www.w3schools.com/html/html_colorsmore.asp?color=176" TargetMode="External"/><Relationship Id="rId1648" Type="http://schemas.openxmlformats.org/officeDocument/2006/relationships/hyperlink" Target="http://www.w3schools.com/tags/ref_colornames.asp" TargetMode="External"/><Relationship Id="rId1203" Type="http://schemas.openxmlformats.org/officeDocument/2006/relationships/hyperlink" Target="http://www.w3schools.com/tags/ref_color_tryit.asp?hex=AFEEEE" TargetMode="External"/><Relationship Id="rId1410" Type="http://schemas.openxmlformats.org/officeDocument/2006/relationships/hyperlink" Target="http://www.w3schools.com/tags/ref_color_tryit.asp?color=DarkOrange" TargetMode="External"/><Relationship Id="rId1508" Type="http://schemas.openxmlformats.org/officeDocument/2006/relationships/hyperlink" Target="http://www.w3schools.com/html/html_colorsmore.asp?color=8" TargetMode="External"/><Relationship Id="rId1855" Type="http://schemas.openxmlformats.org/officeDocument/2006/relationships/hyperlink" Target="http://www.w3schools.com/html/tryit.asp?filename=tryhtml5_browsers_theshiv" TargetMode="External"/><Relationship Id="rId1715" Type="http://schemas.openxmlformats.org/officeDocument/2006/relationships/image" Target="media/image24.wmf"/><Relationship Id="rId1922" Type="http://schemas.openxmlformats.org/officeDocument/2006/relationships/hyperlink" Target="http://www.w3schools.com/html/html5_canvas.asp" TargetMode="External"/><Relationship Id="rId296" Type="http://schemas.openxmlformats.org/officeDocument/2006/relationships/hyperlink" Target="http://www.w3schools.com/html/tryit.asp?filename=tryhtml_lists_nested" TargetMode="External"/><Relationship Id="rId156" Type="http://schemas.openxmlformats.org/officeDocument/2006/relationships/hyperlink" Target="http://www.w3schools.com/tags/tag_abbr.asp" TargetMode="External"/><Relationship Id="rId363" Type="http://schemas.openxmlformats.org/officeDocument/2006/relationships/hyperlink" Target="http://www.w3schools.com/html/html_colornames.asp" TargetMode="External"/><Relationship Id="rId570" Type="http://schemas.openxmlformats.org/officeDocument/2006/relationships/hyperlink" Target="http://www.w3schools.com/tags/ref_colormixer.asp?colorbottom=808080&amp;colortop=FFFFFF" TargetMode="External"/><Relationship Id="rId223" Type="http://schemas.openxmlformats.org/officeDocument/2006/relationships/hyperlink" Target="http://www.w3schools.com/html/html_links.asp" TargetMode="External"/><Relationship Id="rId430" Type="http://schemas.openxmlformats.org/officeDocument/2006/relationships/hyperlink" Target="http://www.w3schools.com/tags/ref_colormixer.asp?colorbottom=D2691E&amp;colortop=FFFFFF" TargetMode="External"/><Relationship Id="rId668" Type="http://schemas.openxmlformats.org/officeDocument/2006/relationships/hyperlink" Target="http://www.w3schools.com/tags/ref_color_tryit.asp?hex=FFFFE0" TargetMode="External"/><Relationship Id="rId875" Type="http://schemas.openxmlformats.org/officeDocument/2006/relationships/hyperlink" Target="http://www.w3schools.com/tags/ref_color_tryit.asp?color=Snow" TargetMode="External"/><Relationship Id="rId1060" Type="http://schemas.openxmlformats.org/officeDocument/2006/relationships/hyperlink" Target="http://www.w3schools.com/tags/ref_colorpicker.asp?colorhex=556B2F" TargetMode="External"/><Relationship Id="rId1298" Type="http://schemas.openxmlformats.org/officeDocument/2006/relationships/hyperlink" Target="http://www.w3schools.com/tags/ref_color_tryit.asp?color=Lavender" TargetMode="External"/><Relationship Id="rId528" Type="http://schemas.openxmlformats.org/officeDocument/2006/relationships/hyperlink" Target="http://www.w3schools.com/tags/ref_color_tryit.asp?hex=696969" TargetMode="External"/><Relationship Id="rId735" Type="http://schemas.openxmlformats.org/officeDocument/2006/relationships/hyperlink" Target="http://www.w3schools.com/tags/ref_color_tryit.asp?color=MistyRose" TargetMode="External"/><Relationship Id="rId942" Type="http://schemas.openxmlformats.org/officeDocument/2006/relationships/hyperlink" Target="http://www.w3schools.com/tags/ref_color_tryit.asp?color=Navy" TargetMode="External"/><Relationship Id="rId1158" Type="http://schemas.openxmlformats.org/officeDocument/2006/relationships/hyperlink" Target="http://www.w3schools.com/tags/ref_color_tryit.asp?color=LightGreen" TargetMode="External"/><Relationship Id="rId1365" Type="http://schemas.openxmlformats.org/officeDocument/2006/relationships/hyperlink" Target="http://www.w3schools.com/tags/ref_colormixer.asp?colorbottom=FAEBD7&amp;colortop=FFFFFF" TargetMode="External"/><Relationship Id="rId1572" Type="http://schemas.openxmlformats.org/officeDocument/2006/relationships/hyperlink" Target="http://www.w3schools.com/html/html_colorvalues.asp" TargetMode="External"/><Relationship Id="rId1018" Type="http://schemas.openxmlformats.org/officeDocument/2006/relationships/hyperlink" Target="http://www.w3schools.com/tags/ref_color_tryit.asp?color=SeaGreen" TargetMode="External"/><Relationship Id="rId1225" Type="http://schemas.openxmlformats.org/officeDocument/2006/relationships/hyperlink" Target="http://www.w3schools.com/tags/ref_colormixer.asp?colorbottom=BA55D3&amp;colortop=FFFFFF" TargetMode="External"/><Relationship Id="rId1432" Type="http://schemas.openxmlformats.org/officeDocument/2006/relationships/hyperlink" Target="http://www.w3schools.com/tags/ref_colorpicker.asp?colorhex=FFD700" TargetMode="External"/><Relationship Id="rId1877" Type="http://schemas.openxmlformats.org/officeDocument/2006/relationships/image" Target="media/image47.gif"/><Relationship Id="rId71" Type="http://schemas.openxmlformats.org/officeDocument/2006/relationships/hyperlink" Target="http://www.w3schools.com/html/html_attributes.asp" TargetMode="External"/><Relationship Id="rId802" Type="http://schemas.openxmlformats.org/officeDocument/2006/relationships/hyperlink" Target="http://www.w3schools.com/tags/ref_colormixer.asp?colorbottom=CD853F&amp;colortop=FFFFFF" TargetMode="External"/><Relationship Id="rId1737" Type="http://schemas.openxmlformats.org/officeDocument/2006/relationships/image" Target="media/image30.gif"/><Relationship Id="rId1944" Type="http://schemas.openxmlformats.org/officeDocument/2006/relationships/hyperlink" Target="http://www.w3schools.com/html/html_media.asp" TargetMode="External"/><Relationship Id="rId29" Type="http://schemas.openxmlformats.org/officeDocument/2006/relationships/hyperlink" Target="http://www.w3schools.com/html/html_editors.asp" TargetMode="External"/><Relationship Id="rId178" Type="http://schemas.openxmlformats.org/officeDocument/2006/relationships/hyperlink" Target="http://www.w3schools.com/html/html_computercode_elements.asp" TargetMode="External"/><Relationship Id="rId1804" Type="http://schemas.openxmlformats.org/officeDocument/2006/relationships/hyperlink" Target="http://www.w3schools.com/html/exercise.asp?filename=exercise_input_types2" TargetMode="External"/><Relationship Id="rId385" Type="http://schemas.openxmlformats.org/officeDocument/2006/relationships/hyperlink" Target="http://www.w3schools.com/tags/ref_colorpicker.asp?colorhex=F0FFFF" TargetMode="External"/><Relationship Id="rId592" Type="http://schemas.openxmlformats.org/officeDocument/2006/relationships/hyperlink" Target="http://www.w3schools.com/tags/ref_color_tryit.asp?hex=4B0082" TargetMode="External"/><Relationship Id="rId245" Type="http://schemas.openxmlformats.org/officeDocument/2006/relationships/hyperlink" Target="http://www.w3schools.com/tags/tag_map.asp" TargetMode="External"/><Relationship Id="rId452" Type="http://schemas.openxmlformats.org/officeDocument/2006/relationships/hyperlink" Target="http://www.w3schools.com/tags/ref_color_tryit.asp?hex=00008B" TargetMode="External"/><Relationship Id="rId897" Type="http://schemas.openxmlformats.org/officeDocument/2006/relationships/hyperlink" Target="http://www.w3schools.com/tags/ref_colorpicker.asp?colorhex=D8BFD8" TargetMode="External"/><Relationship Id="rId1082" Type="http://schemas.openxmlformats.org/officeDocument/2006/relationships/hyperlink" Target="http://www.w3schools.com/tags/ref_color_tryit.asp?color=SlateBlue" TargetMode="External"/><Relationship Id="rId105" Type="http://schemas.openxmlformats.org/officeDocument/2006/relationships/hyperlink" Target="http://www.w3schools.com/html/tryit.asp?filename=tryhtml_styles_font-size" TargetMode="External"/><Relationship Id="rId312" Type="http://schemas.openxmlformats.org/officeDocument/2006/relationships/hyperlink" Target="http://www.w3schools.com/html/html_blocks.asp" TargetMode="External"/><Relationship Id="rId757" Type="http://schemas.openxmlformats.org/officeDocument/2006/relationships/hyperlink" Target="http://www.w3schools.com/tags/ref_colorpicker.asp?colorhex=808000" TargetMode="External"/><Relationship Id="rId964" Type="http://schemas.openxmlformats.org/officeDocument/2006/relationships/hyperlink" Target="http://www.w3schools.com/tags/ref_colorpicker.asp?colorhex=008000" TargetMode="External"/><Relationship Id="rId1387" Type="http://schemas.openxmlformats.org/officeDocument/2006/relationships/hyperlink" Target="http://www.w3schools.com/tags/ref_color_tryit.asp?hex=FF00FF" TargetMode="External"/><Relationship Id="rId1594" Type="http://schemas.openxmlformats.org/officeDocument/2006/relationships/hyperlink" Target="http://www.w3schools.com/html/html_entities.asp" TargetMode="External"/><Relationship Id="rId93" Type="http://schemas.openxmlformats.org/officeDocument/2006/relationships/hyperlink" Target="http://www.w3schools.com/html/exercise.asp?filename=exercise_paragraphs3" TargetMode="External"/><Relationship Id="rId617" Type="http://schemas.openxmlformats.org/officeDocument/2006/relationships/hyperlink" Target="http://www.w3schools.com/tags/ref_colorpicker.asp?colorhex=FFFACD" TargetMode="External"/><Relationship Id="rId824" Type="http://schemas.openxmlformats.org/officeDocument/2006/relationships/hyperlink" Target="http://www.w3schools.com/tags/ref_color_tryit.asp?hex=FF0000" TargetMode="External"/><Relationship Id="rId1247" Type="http://schemas.openxmlformats.org/officeDocument/2006/relationships/hyperlink" Target="http://www.w3schools.com/tags/ref_color_tryit.asp?hex=CD853F" TargetMode="External"/><Relationship Id="rId1454" Type="http://schemas.openxmlformats.org/officeDocument/2006/relationships/hyperlink" Target="http://www.w3schools.com/tags/ref_color_tryit.asp?color=BlanchedAlmond" TargetMode="External"/><Relationship Id="rId1661" Type="http://schemas.openxmlformats.org/officeDocument/2006/relationships/hyperlink" Target="http://www.w3schools.com/html/html_symbols.asp" TargetMode="External"/><Relationship Id="rId1899" Type="http://schemas.openxmlformats.org/officeDocument/2006/relationships/hyperlink" Target="http://www.w3schools.com/tags/tag_time.asp" TargetMode="External"/><Relationship Id="rId1107" Type="http://schemas.openxmlformats.org/officeDocument/2006/relationships/hyperlink" Target="http://www.w3schools.com/tags/ref_color_tryit.asp?hex=7FFF00" TargetMode="External"/><Relationship Id="rId1314" Type="http://schemas.openxmlformats.org/officeDocument/2006/relationships/hyperlink" Target="http://www.w3schools.com/tags/ref_color_tryit.asp?color=LightCoral" TargetMode="External"/><Relationship Id="rId1521" Type="http://schemas.openxmlformats.org/officeDocument/2006/relationships/hyperlink" Target="http://www.w3schools.com/html/html_colorsmore.asp?color=56" TargetMode="External"/><Relationship Id="rId1759" Type="http://schemas.openxmlformats.org/officeDocument/2006/relationships/hyperlink" Target="http://www.w3schools.com/html/html_forms.asp" TargetMode="External"/><Relationship Id="rId1966" Type="http://schemas.openxmlformats.org/officeDocument/2006/relationships/hyperlink" Target="http://www.w3schools.com/tags/ref_av_dom.asp" TargetMode="External"/><Relationship Id="rId1619" Type="http://schemas.openxmlformats.org/officeDocument/2006/relationships/hyperlink" Target="http://www.w3schools.com/html/html5_new_elements.asp" TargetMode="External"/><Relationship Id="rId1826" Type="http://schemas.openxmlformats.org/officeDocument/2006/relationships/hyperlink" Target="http://www.w3schools.com/html/tryit.asp?filename=tryhtml5_input_height_width" TargetMode="External"/><Relationship Id="rId20" Type="http://schemas.openxmlformats.org/officeDocument/2006/relationships/hyperlink" Target="http://www.w3schools.com/cert/default.asp" TargetMode="External"/><Relationship Id="rId267" Type="http://schemas.openxmlformats.org/officeDocument/2006/relationships/hyperlink" Target="http://www.w3schools.com/html/exercise.asp?filename=exercise_tables4" TargetMode="External"/><Relationship Id="rId474" Type="http://schemas.openxmlformats.org/officeDocument/2006/relationships/hyperlink" Target="http://www.w3schools.com/tags/ref_colormixer.asp?colorbottom=BDB76B&amp;colortop=FFFFFF" TargetMode="External"/><Relationship Id="rId127" Type="http://schemas.openxmlformats.org/officeDocument/2006/relationships/hyperlink" Target="http://www.w3schools.com/html/exercise.asp?filename=exercise_formatting1" TargetMode="External"/><Relationship Id="rId681" Type="http://schemas.openxmlformats.org/officeDocument/2006/relationships/hyperlink" Target="http://www.w3schools.com/tags/ref_colorpicker.asp?colorhex=FAF0E6" TargetMode="External"/><Relationship Id="rId779" Type="http://schemas.openxmlformats.org/officeDocument/2006/relationships/hyperlink" Target="http://www.w3schools.com/tags/ref_color_tryit.asp?color=PaleGreen" TargetMode="External"/><Relationship Id="rId986" Type="http://schemas.openxmlformats.org/officeDocument/2006/relationships/hyperlink" Target="http://www.w3schools.com/tags/ref_color_tryit.asp?color=Lime" TargetMode="External"/><Relationship Id="rId334" Type="http://schemas.openxmlformats.org/officeDocument/2006/relationships/hyperlink" Target="http://www.w3schools.com/html/tryit.asp?filename=tryhtml_layout_divs" TargetMode="External"/><Relationship Id="rId541" Type="http://schemas.openxmlformats.org/officeDocument/2006/relationships/hyperlink" Target="http://www.w3schools.com/tags/ref_colorpicker.asp?colorhex=FFFAF0" TargetMode="External"/><Relationship Id="rId639" Type="http://schemas.openxmlformats.org/officeDocument/2006/relationships/hyperlink" Target="http://www.w3schools.com/tags/ref_color_tryit.asp?color=LightGreen" TargetMode="External"/><Relationship Id="rId1171" Type="http://schemas.openxmlformats.org/officeDocument/2006/relationships/hyperlink" Target="http://www.w3schools.com/tags/ref_color_tryit.asp?hex=98FB98" TargetMode="External"/><Relationship Id="rId1269" Type="http://schemas.openxmlformats.org/officeDocument/2006/relationships/hyperlink" Target="http://www.w3schools.com/tags/ref_colormixer.asp?colorbottom=DA70D6&amp;colortop=FFFFFF" TargetMode="External"/><Relationship Id="rId1476" Type="http://schemas.openxmlformats.org/officeDocument/2006/relationships/hyperlink" Target="http://www.w3schools.com/tags/ref_colorpicker.asp?colorhex=FFFACD" TargetMode="External"/><Relationship Id="rId2015" Type="http://schemas.openxmlformats.org/officeDocument/2006/relationships/hyperlink" Target="http://www.w3schools.com/html/tryit.asp?filename=tryhtml5_webstorage_local" TargetMode="External"/><Relationship Id="rId401" Type="http://schemas.openxmlformats.org/officeDocument/2006/relationships/hyperlink" Target="http://www.w3schools.com/tags/ref_colorpicker.asp?colorhex=FFEBCD" TargetMode="External"/><Relationship Id="rId846" Type="http://schemas.openxmlformats.org/officeDocument/2006/relationships/hyperlink" Target="http://www.w3schools.com/tags/ref_colormixer.asp?colorbottom=F4A460&amp;colortop=FFFFFF" TargetMode="External"/><Relationship Id="rId1031" Type="http://schemas.openxmlformats.org/officeDocument/2006/relationships/hyperlink" Target="http://www.w3schools.com/tags/ref_color_tryit.asp?hex=3CB371" TargetMode="External"/><Relationship Id="rId1129" Type="http://schemas.openxmlformats.org/officeDocument/2006/relationships/hyperlink" Target="http://www.w3schools.com/tags/ref_colormixer.asp?colorbottom=808080&amp;colortop=FFFFFF" TargetMode="External"/><Relationship Id="rId1683" Type="http://schemas.openxmlformats.org/officeDocument/2006/relationships/control" Target="activeX/activeX2.xml"/><Relationship Id="rId1890" Type="http://schemas.openxmlformats.org/officeDocument/2006/relationships/hyperlink" Target="http://www.w3schools.com/tags/tag_figcaption.asp" TargetMode="External"/><Relationship Id="rId1988" Type="http://schemas.openxmlformats.org/officeDocument/2006/relationships/hyperlink" Target="http://www.w3schools.com/html/html5_audio.asp" TargetMode="External"/><Relationship Id="rId706" Type="http://schemas.openxmlformats.org/officeDocument/2006/relationships/hyperlink" Target="http://www.w3schools.com/tags/ref_colormixer.asp?colorbottom=9370DB&amp;colortop=FFFFFF" TargetMode="External"/><Relationship Id="rId913" Type="http://schemas.openxmlformats.org/officeDocument/2006/relationships/hyperlink" Target="http://www.w3schools.com/tags/ref_colorpicker.asp?colorhex=F5DEB3" TargetMode="External"/><Relationship Id="rId1336" Type="http://schemas.openxmlformats.org/officeDocument/2006/relationships/hyperlink" Target="http://www.w3schools.com/tags/ref_colorpicker.asp?colorhex=F4A460" TargetMode="External"/><Relationship Id="rId1543" Type="http://schemas.openxmlformats.org/officeDocument/2006/relationships/hyperlink" Target="http://www.w3schools.com/html/html_colorsmore.asp?color=144" TargetMode="External"/><Relationship Id="rId1750" Type="http://schemas.openxmlformats.org/officeDocument/2006/relationships/hyperlink" Target="http://www.w3schools.com/tags/tag_fieldset.asp" TargetMode="External"/><Relationship Id="rId42" Type="http://schemas.openxmlformats.org/officeDocument/2006/relationships/hyperlink" Target="http://www.w3schools.com/html/tryit.asp?filename=tryhtml_basic_document" TargetMode="External"/><Relationship Id="rId1403" Type="http://schemas.openxmlformats.org/officeDocument/2006/relationships/hyperlink" Target="http://www.w3schools.com/tags/ref_color_tryit.asp?hex=FF69B4" TargetMode="External"/><Relationship Id="rId1610" Type="http://schemas.openxmlformats.org/officeDocument/2006/relationships/hyperlink" Target="http://www.w3schools.com/tags/tag_style.asp" TargetMode="External"/><Relationship Id="rId1848" Type="http://schemas.openxmlformats.org/officeDocument/2006/relationships/hyperlink" Target="http://whatwg.org/html/" TargetMode="External"/><Relationship Id="rId191" Type="http://schemas.openxmlformats.org/officeDocument/2006/relationships/hyperlink" Target="http://www.w3schools.com/html/tryit.asp?filename=tryhtml_css_fonts" TargetMode="External"/><Relationship Id="rId1708" Type="http://schemas.openxmlformats.org/officeDocument/2006/relationships/image" Target="media/image21.wmf"/><Relationship Id="rId1915" Type="http://schemas.openxmlformats.org/officeDocument/2006/relationships/hyperlink" Target="http://www.w3schools.com/html/tryit.asp?filename=tryhtml_html5_skeleton" TargetMode="External"/><Relationship Id="rId289" Type="http://schemas.openxmlformats.org/officeDocument/2006/relationships/hyperlink" Target="http://www.w3schools.com/html/tryit.asp?filename=tryhtml_lists_ordered" TargetMode="External"/><Relationship Id="rId496" Type="http://schemas.openxmlformats.org/officeDocument/2006/relationships/hyperlink" Target="http://www.w3schools.com/tags/ref_color_tryit.asp?hex=E9967A" TargetMode="External"/><Relationship Id="rId149" Type="http://schemas.openxmlformats.org/officeDocument/2006/relationships/hyperlink" Target="http://www.w3schools.com/html/tryit.asp?filename=tryhtml_formatting_address" TargetMode="External"/><Relationship Id="rId356" Type="http://schemas.openxmlformats.org/officeDocument/2006/relationships/hyperlink" Target="http://www.w3schools.com/html/tryit.asp?filename=tryhtml_iframe_target" TargetMode="External"/><Relationship Id="rId563" Type="http://schemas.openxmlformats.org/officeDocument/2006/relationships/hyperlink" Target="http://www.w3schools.com/tags/ref_color_tryit.asp?color=GoldenRod" TargetMode="External"/><Relationship Id="rId770" Type="http://schemas.openxmlformats.org/officeDocument/2006/relationships/hyperlink" Target="http://www.w3schools.com/tags/ref_colormixer.asp?colorbottom=FF4500&amp;colortop=FFFFFF" TargetMode="External"/><Relationship Id="rId1193" Type="http://schemas.openxmlformats.org/officeDocument/2006/relationships/hyperlink" Target="http://www.w3schools.com/tags/ref_colormixer.asp?colorbottom=A9A9A9&amp;colortop=FFFFFF" TargetMode="External"/><Relationship Id="rId2037" Type="http://schemas.openxmlformats.org/officeDocument/2006/relationships/fontTable" Target="fontTable.xml"/><Relationship Id="rId216" Type="http://schemas.openxmlformats.org/officeDocument/2006/relationships/hyperlink" Target="http://www.w3schools.com/html/exercise.asp?filename=exercise_links1" TargetMode="External"/><Relationship Id="rId423" Type="http://schemas.openxmlformats.org/officeDocument/2006/relationships/hyperlink" Target="http://www.w3schools.com/tags/ref_color_tryit.asp?color=Chartreuse" TargetMode="External"/><Relationship Id="rId868" Type="http://schemas.openxmlformats.org/officeDocument/2006/relationships/hyperlink" Target="http://www.w3schools.com/tags/ref_color_tryit.asp?hex=6A5ACD" TargetMode="External"/><Relationship Id="rId1053" Type="http://schemas.openxmlformats.org/officeDocument/2006/relationships/hyperlink" Target="http://www.w3schools.com/tags/ref_colormixer.asp?colorbottom=48D1CC&amp;colortop=FFFFFF" TargetMode="External"/><Relationship Id="rId1260" Type="http://schemas.openxmlformats.org/officeDocument/2006/relationships/hyperlink" Target="http://www.w3schools.com/tags/ref_colorpicker.asp?colorhex=D3D3D3" TargetMode="External"/><Relationship Id="rId1498" Type="http://schemas.openxmlformats.org/officeDocument/2006/relationships/hyperlink" Target="http://www.w3schools.com/tags/ref_color_tryit.asp?color=White" TargetMode="External"/><Relationship Id="rId630" Type="http://schemas.openxmlformats.org/officeDocument/2006/relationships/hyperlink" Target="http://www.w3schools.com/tags/ref_colormixer.asp?colorbottom=E0FFFF&amp;colortop=FFFFFF" TargetMode="External"/><Relationship Id="rId728" Type="http://schemas.openxmlformats.org/officeDocument/2006/relationships/hyperlink" Target="http://www.w3schools.com/tags/ref_color_tryit.asp?hex=191970" TargetMode="External"/><Relationship Id="rId935" Type="http://schemas.openxmlformats.org/officeDocument/2006/relationships/hyperlink" Target="http://www.w3schools.com/html/tryit.asp?filename=tryhtml_colorhex" TargetMode="External"/><Relationship Id="rId1358" Type="http://schemas.openxmlformats.org/officeDocument/2006/relationships/hyperlink" Target="http://www.w3schools.com/tags/ref_color_tryit.asp?color=Salmon" TargetMode="External"/><Relationship Id="rId1565" Type="http://schemas.openxmlformats.org/officeDocument/2006/relationships/hyperlink" Target="http://www.w3schools.com/html/html_colorsmore.asp?color=232" TargetMode="External"/><Relationship Id="rId1772" Type="http://schemas.openxmlformats.org/officeDocument/2006/relationships/image" Target="media/image37.wmf"/><Relationship Id="rId64" Type="http://schemas.openxmlformats.org/officeDocument/2006/relationships/hyperlink" Target="http://www.w3schools.com/html/exercise.asp?filename=exercise_attributes2" TargetMode="External"/><Relationship Id="rId1120" Type="http://schemas.openxmlformats.org/officeDocument/2006/relationships/hyperlink" Target="http://www.w3schools.com/tags/ref_colorpicker.asp?colorhex=800080" TargetMode="External"/><Relationship Id="rId1218" Type="http://schemas.openxmlformats.org/officeDocument/2006/relationships/hyperlink" Target="http://www.w3schools.com/tags/ref_color_tryit.asp?color=DarkGoldenRod" TargetMode="External"/><Relationship Id="rId1425" Type="http://schemas.openxmlformats.org/officeDocument/2006/relationships/hyperlink" Target="http://www.w3schools.com/tags/ref_colormixer.asp?colorbottom=FFB6C1&amp;colortop=FFFFFF" TargetMode="External"/><Relationship Id="rId1632" Type="http://schemas.openxmlformats.org/officeDocument/2006/relationships/hyperlink" Target="http://www.w3schools.com/html/html5_webstorage.asp" TargetMode="External"/><Relationship Id="rId1937" Type="http://schemas.openxmlformats.org/officeDocument/2006/relationships/hyperlink" Target="http://www.w3schools.com/html/tryit.asp?filename=tryhtml5_canvas_tut_grad" TargetMode="External"/><Relationship Id="rId280" Type="http://schemas.openxmlformats.org/officeDocument/2006/relationships/hyperlink" Target="http://www.w3schools.com/html/html_images.asp" TargetMode="External"/><Relationship Id="rId140" Type="http://schemas.openxmlformats.org/officeDocument/2006/relationships/hyperlink" Target="http://www.w3schools.com/tags/tag_del.asp" TargetMode="External"/><Relationship Id="rId378" Type="http://schemas.openxmlformats.org/officeDocument/2006/relationships/hyperlink" Target="http://www.w3schools.com/tags/ref_colormixer.asp?colorbottom=00FFFF&amp;colortop=FFFFFF" TargetMode="External"/><Relationship Id="rId585" Type="http://schemas.openxmlformats.org/officeDocument/2006/relationships/hyperlink" Target="http://www.w3schools.com/tags/ref_colorpicker.asp?colorhex=FF69B4" TargetMode="External"/><Relationship Id="rId792" Type="http://schemas.openxmlformats.org/officeDocument/2006/relationships/hyperlink" Target="http://www.w3schools.com/tags/ref_color_tryit.asp?hex=FFEFD5" TargetMode="External"/><Relationship Id="rId6" Type="http://schemas.openxmlformats.org/officeDocument/2006/relationships/control" Target="activeX/activeX1.xml"/><Relationship Id="rId238" Type="http://schemas.openxmlformats.org/officeDocument/2006/relationships/hyperlink" Target="http://www.w3schools.com/html/exercise.asp?filename=exercise_images1" TargetMode="External"/><Relationship Id="rId445" Type="http://schemas.openxmlformats.org/officeDocument/2006/relationships/hyperlink" Target="http://www.w3schools.com/tags/ref_colorpicker.asp?colorhex=DC143C" TargetMode="External"/><Relationship Id="rId652" Type="http://schemas.openxmlformats.org/officeDocument/2006/relationships/hyperlink" Target="http://www.w3schools.com/tags/ref_color_tryit.asp?hex=20B2AA" TargetMode="External"/><Relationship Id="rId1075" Type="http://schemas.openxmlformats.org/officeDocument/2006/relationships/hyperlink" Target="http://www.w3schools.com/tags/ref_color_tryit.asp?hex=66CDAA" TargetMode="External"/><Relationship Id="rId1282" Type="http://schemas.openxmlformats.org/officeDocument/2006/relationships/hyperlink" Target="http://www.w3schools.com/tags/ref_color_tryit.asp?color=Gainsboro" TargetMode="External"/><Relationship Id="rId305" Type="http://schemas.openxmlformats.org/officeDocument/2006/relationships/hyperlink" Target="http://www.w3schools.com/tags/tag_ul.asp" TargetMode="External"/><Relationship Id="rId512" Type="http://schemas.openxmlformats.org/officeDocument/2006/relationships/hyperlink" Target="http://www.w3schools.com/tags/ref_color_tryit.asp?hex=00CED1" TargetMode="External"/><Relationship Id="rId957" Type="http://schemas.openxmlformats.org/officeDocument/2006/relationships/hyperlink" Target="http://www.w3schools.com/tags/ref_colormixer.asp?colorbottom=0000FF&amp;colortop=FFFFFF" TargetMode="External"/><Relationship Id="rId1142" Type="http://schemas.openxmlformats.org/officeDocument/2006/relationships/hyperlink" Target="http://www.w3schools.com/tags/ref_color_tryit.asp?color=DarkRed" TargetMode="External"/><Relationship Id="rId1587" Type="http://schemas.openxmlformats.org/officeDocument/2006/relationships/hyperlink" Target="http://www.w3schools.com/html/exercise.asp?filename=exercise_scripts1" TargetMode="External"/><Relationship Id="rId1794" Type="http://schemas.openxmlformats.org/officeDocument/2006/relationships/hyperlink" Target="http://www.w3schools.com/html/tryit.asp?filename=tryhtml_input_time" TargetMode="External"/><Relationship Id="rId86" Type="http://schemas.openxmlformats.org/officeDocument/2006/relationships/hyperlink" Target="http://www.w3schools.com/html/tryit.asp?filename=tryhtml_paragraphs0" TargetMode="External"/><Relationship Id="rId817" Type="http://schemas.openxmlformats.org/officeDocument/2006/relationships/hyperlink" Target="http://www.w3schools.com/tags/ref_colorpicker.asp?colorhex=800080" TargetMode="External"/><Relationship Id="rId1002" Type="http://schemas.openxmlformats.org/officeDocument/2006/relationships/hyperlink" Target="http://www.w3schools.com/tags/ref_color_tryit.asp?color=MidnightBlue" TargetMode="External"/><Relationship Id="rId1447" Type="http://schemas.openxmlformats.org/officeDocument/2006/relationships/hyperlink" Target="http://www.w3schools.com/tags/ref_color_tryit.asp?hex=FFE4C4" TargetMode="External"/><Relationship Id="rId1654" Type="http://schemas.openxmlformats.org/officeDocument/2006/relationships/hyperlink" Target="http://www.w3schools.com/tags/ref_httpmessages.asp" TargetMode="External"/><Relationship Id="rId1861" Type="http://schemas.openxmlformats.org/officeDocument/2006/relationships/hyperlink" Target="http://www.w3schools.com/html/html5_semantic_elements.asp" TargetMode="External"/><Relationship Id="rId1307" Type="http://schemas.openxmlformats.org/officeDocument/2006/relationships/hyperlink" Target="http://www.w3schools.com/tags/ref_color_tryit.asp?hex=EE82EE" TargetMode="External"/><Relationship Id="rId1514" Type="http://schemas.openxmlformats.org/officeDocument/2006/relationships/hyperlink" Target="http://www.w3schools.com/html/html_colorsmore.asp?color=32" TargetMode="External"/><Relationship Id="rId1721" Type="http://schemas.openxmlformats.org/officeDocument/2006/relationships/image" Target="media/image26.wmf"/><Relationship Id="rId1959" Type="http://schemas.openxmlformats.org/officeDocument/2006/relationships/hyperlink" Target="http://www.w3schools.com/html/html5_audio.asp" TargetMode="External"/><Relationship Id="rId13" Type="http://schemas.openxmlformats.org/officeDocument/2006/relationships/hyperlink" Target="http://www.w3schools.com/html/html_examples.asp" TargetMode="External"/><Relationship Id="rId1819" Type="http://schemas.openxmlformats.org/officeDocument/2006/relationships/hyperlink" Target="http://www.w3schools.com/html/tryit.asp?filename=tryhtml5_input_autofocus" TargetMode="External"/><Relationship Id="rId162" Type="http://schemas.openxmlformats.org/officeDocument/2006/relationships/hyperlink" Target="http://www.w3schools.com/tags/tag_cite.asp" TargetMode="External"/><Relationship Id="rId467" Type="http://schemas.openxmlformats.org/officeDocument/2006/relationships/hyperlink" Target="http://www.w3schools.com/tags/ref_color_tryit.asp?color=DarkGreen" TargetMode="External"/><Relationship Id="rId1097" Type="http://schemas.openxmlformats.org/officeDocument/2006/relationships/hyperlink" Target="http://www.w3schools.com/tags/ref_colormixer.asp?colorbottom=778899&amp;colortop=FFFFFF" TargetMode="External"/><Relationship Id="rId674" Type="http://schemas.openxmlformats.org/officeDocument/2006/relationships/hyperlink" Target="http://www.w3schools.com/tags/ref_colormixer.asp?colorbottom=00FF00&amp;colortop=FFFFFF" TargetMode="External"/><Relationship Id="rId881" Type="http://schemas.openxmlformats.org/officeDocument/2006/relationships/hyperlink" Target="http://www.w3schools.com/tags/ref_colorpicker.asp?colorhex=00FF7F" TargetMode="External"/><Relationship Id="rId979" Type="http://schemas.openxmlformats.org/officeDocument/2006/relationships/hyperlink" Target="http://www.w3schools.com/tags/ref_color_tryit.asp?hex=00CED1" TargetMode="External"/><Relationship Id="rId24" Type="http://schemas.openxmlformats.org/officeDocument/2006/relationships/hyperlink" Target="http://www.w3schools.com/cert/default.asp" TargetMode="External"/><Relationship Id="rId327" Type="http://schemas.openxmlformats.org/officeDocument/2006/relationships/hyperlink" Target="http://www.w3schools.com/html/exercise.asp?filename=exercise_classes2" TargetMode="External"/><Relationship Id="rId534" Type="http://schemas.openxmlformats.org/officeDocument/2006/relationships/hyperlink" Target="http://www.w3schools.com/tags/ref_colormixer.asp?colorbottom=1E90FF&amp;colortop=FFFFFF" TargetMode="External"/><Relationship Id="rId741" Type="http://schemas.openxmlformats.org/officeDocument/2006/relationships/hyperlink" Target="http://www.w3schools.com/tags/ref_colorpicker.asp?colorhex=FFE4B5" TargetMode="External"/><Relationship Id="rId839" Type="http://schemas.openxmlformats.org/officeDocument/2006/relationships/hyperlink" Target="http://www.w3schools.com/tags/ref_color_tryit.asp?color=Salmon" TargetMode="External"/><Relationship Id="rId1164" Type="http://schemas.openxmlformats.org/officeDocument/2006/relationships/hyperlink" Target="http://www.w3schools.com/tags/ref_colorpicker.asp?colorhex=9370DB" TargetMode="External"/><Relationship Id="rId1371" Type="http://schemas.openxmlformats.org/officeDocument/2006/relationships/hyperlink" Target="http://www.w3schools.com/tags/ref_color_tryit.asp?hex=FAFAD2" TargetMode="External"/><Relationship Id="rId1469" Type="http://schemas.openxmlformats.org/officeDocument/2006/relationships/hyperlink" Target="http://www.w3schools.com/tags/ref_colormixer.asp?colorbottom=FFF5EE&amp;colortop=FFFFFF" TargetMode="External"/><Relationship Id="rId2008" Type="http://schemas.openxmlformats.org/officeDocument/2006/relationships/image" Target="media/image49.gif"/><Relationship Id="rId173" Type="http://schemas.openxmlformats.org/officeDocument/2006/relationships/hyperlink" Target="http://www.w3schools.com/tags/tag_code.asp" TargetMode="External"/><Relationship Id="rId380" Type="http://schemas.openxmlformats.org/officeDocument/2006/relationships/hyperlink" Target="http://www.w3schools.com/tags/ref_color_tryit.asp?hex=7FFFD4" TargetMode="External"/><Relationship Id="rId601" Type="http://schemas.openxmlformats.org/officeDocument/2006/relationships/hyperlink" Target="http://www.w3schools.com/tags/ref_colorpicker.asp?colorhex=F0E68C" TargetMode="External"/><Relationship Id="rId1024" Type="http://schemas.openxmlformats.org/officeDocument/2006/relationships/hyperlink" Target="http://www.w3schools.com/tags/ref_colorpicker.asp?colorhex=2F4F4F" TargetMode="External"/><Relationship Id="rId1231" Type="http://schemas.openxmlformats.org/officeDocument/2006/relationships/hyperlink" Target="http://www.w3schools.com/tags/ref_color_tryit.asp?hex=BDB76B" TargetMode="External"/><Relationship Id="rId1676" Type="http://schemas.openxmlformats.org/officeDocument/2006/relationships/hyperlink" Target="http://www.w3schools.com/html/html_symbols.asp" TargetMode="External"/><Relationship Id="rId1883" Type="http://schemas.openxmlformats.org/officeDocument/2006/relationships/hyperlink" Target="http://www.w3schools.com/html/tryit.asp?filename=tryhtml5_nav" TargetMode="External"/><Relationship Id="rId240" Type="http://schemas.openxmlformats.org/officeDocument/2006/relationships/hyperlink" Target="http://www.w3schools.com/html/exercise.asp?filename=exercise_images3" TargetMode="External"/><Relationship Id="rId478" Type="http://schemas.openxmlformats.org/officeDocument/2006/relationships/hyperlink" Target="http://www.w3schools.com/tags/ref_colormixer.asp?colorbottom=8B008B&amp;colortop=FFFFFF" TargetMode="External"/><Relationship Id="rId685" Type="http://schemas.openxmlformats.org/officeDocument/2006/relationships/hyperlink" Target="http://www.w3schools.com/tags/ref_colorpicker.asp?colorhex=FF00FF" TargetMode="External"/><Relationship Id="rId892" Type="http://schemas.openxmlformats.org/officeDocument/2006/relationships/hyperlink" Target="http://www.w3schools.com/tags/ref_color_tryit.asp?hex=008080" TargetMode="External"/><Relationship Id="rId906" Type="http://schemas.openxmlformats.org/officeDocument/2006/relationships/hyperlink" Target="http://www.w3schools.com/tags/ref_colormixer.asp?colorbottom=40E0D0&amp;colortop=FFFFFF" TargetMode="External"/><Relationship Id="rId1329" Type="http://schemas.openxmlformats.org/officeDocument/2006/relationships/hyperlink" Target="http://www.w3schools.com/tags/ref_colormixer.asp?colorbottom=F0FFF0&amp;colortop=FFFFFF" TargetMode="External"/><Relationship Id="rId1536" Type="http://schemas.openxmlformats.org/officeDocument/2006/relationships/hyperlink" Target="http://www.w3schools.com/html/html_colorsmore.asp?color=120" TargetMode="External"/><Relationship Id="rId1743" Type="http://schemas.openxmlformats.org/officeDocument/2006/relationships/image" Target="media/image35.gif"/><Relationship Id="rId1950" Type="http://schemas.openxmlformats.org/officeDocument/2006/relationships/hyperlink" Target="http://www.w3schools.com/svg/default.asp" TargetMode="External"/><Relationship Id="rId35" Type="http://schemas.openxmlformats.org/officeDocument/2006/relationships/hyperlink" Target="http://www.w3schools.com/html/html_basic.asp" TargetMode="External"/><Relationship Id="rId100" Type="http://schemas.openxmlformats.org/officeDocument/2006/relationships/hyperlink" Target="http://www.w3schools.com/html/html_formatting.asp" TargetMode="External"/><Relationship Id="rId338" Type="http://schemas.openxmlformats.org/officeDocument/2006/relationships/hyperlink" Target="http://www.w3schools.com/html/html_classes.asp" TargetMode="External"/><Relationship Id="rId545" Type="http://schemas.openxmlformats.org/officeDocument/2006/relationships/hyperlink" Target="http://www.w3schools.com/tags/ref_colorpicker.asp?colorhex=228B22" TargetMode="External"/><Relationship Id="rId752" Type="http://schemas.openxmlformats.org/officeDocument/2006/relationships/hyperlink" Target="http://www.w3schools.com/tags/ref_color_tryit.asp?hex=FDF5E6" TargetMode="External"/><Relationship Id="rId1175" Type="http://schemas.openxmlformats.org/officeDocument/2006/relationships/hyperlink" Target="http://www.w3schools.com/tags/ref_color_tryit.asp?hex=9932CC" TargetMode="External"/><Relationship Id="rId1382" Type="http://schemas.openxmlformats.org/officeDocument/2006/relationships/hyperlink" Target="http://www.w3schools.com/tags/ref_color_tryit.asp?color=Fuchsia" TargetMode="External"/><Relationship Id="rId1603" Type="http://schemas.openxmlformats.org/officeDocument/2006/relationships/hyperlink" Target="http://www.w3schools.com/html/tryit.asp?filename=tryhtml_head_base" TargetMode="External"/><Relationship Id="rId1810" Type="http://schemas.openxmlformats.org/officeDocument/2006/relationships/hyperlink" Target="http://www.w3schools.com/html/html_form_input_types.asp" TargetMode="External"/><Relationship Id="rId2019" Type="http://schemas.openxmlformats.org/officeDocument/2006/relationships/hyperlink" Target="http://www.w3schools.com/html/html5_app_cache.asp" TargetMode="External"/><Relationship Id="rId184" Type="http://schemas.openxmlformats.org/officeDocument/2006/relationships/hyperlink" Target="http://www.w3schools.com/html/html_comments.asp" TargetMode="External"/><Relationship Id="rId391" Type="http://schemas.openxmlformats.org/officeDocument/2006/relationships/hyperlink" Target="http://www.w3schools.com/tags/ref_color_tryit.asp?color=Bisque" TargetMode="External"/><Relationship Id="rId405" Type="http://schemas.openxmlformats.org/officeDocument/2006/relationships/hyperlink" Target="http://www.w3schools.com/tags/ref_colorpicker.asp?colorhex=0000FF" TargetMode="External"/><Relationship Id="rId612" Type="http://schemas.openxmlformats.org/officeDocument/2006/relationships/hyperlink" Target="http://www.w3schools.com/tags/ref_color_tryit.asp?hex=7CFC00" TargetMode="External"/><Relationship Id="rId1035" Type="http://schemas.openxmlformats.org/officeDocument/2006/relationships/hyperlink" Target="http://www.w3schools.com/tags/ref_color_tryit.asp?hex=40E0D0" TargetMode="External"/><Relationship Id="rId1242" Type="http://schemas.openxmlformats.org/officeDocument/2006/relationships/hyperlink" Target="http://www.w3schools.com/tags/ref_color_tryit.asp?color=IndianRed" TargetMode="External"/><Relationship Id="rId1687" Type="http://schemas.openxmlformats.org/officeDocument/2006/relationships/hyperlink" Target="http://www.w3schools.com/html/html_charset.asp" TargetMode="External"/><Relationship Id="rId1894" Type="http://schemas.openxmlformats.org/officeDocument/2006/relationships/hyperlink" Target="http://www.w3schools.com/tags/tag_main.asp" TargetMode="External"/><Relationship Id="rId1908" Type="http://schemas.openxmlformats.org/officeDocument/2006/relationships/hyperlink" Target="http://www.w3schools.com/html/html5_browsers.asp" TargetMode="External"/><Relationship Id="rId251" Type="http://schemas.openxmlformats.org/officeDocument/2006/relationships/hyperlink" Target="http://www.w3schools.com/html/tryit.asp?filename=tryhtml_table" TargetMode="External"/><Relationship Id="rId489" Type="http://schemas.openxmlformats.org/officeDocument/2006/relationships/hyperlink" Target="http://www.w3schools.com/tags/ref_colorpicker.asp?colorhex=9932CC" TargetMode="External"/><Relationship Id="rId696" Type="http://schemas.openxmlformats.org/officeDocument/2006/relationships/hyperlink" Target="http://www.w3schools.com/tags/ref_color_tryit.asp?hex=0000CD" TargetMode="External"/><Relationship Id="rId917" Type="http://schemas.openxmlformats.org/officeDocument/2006/relationships/hyperlink" Target="http://www.w3schools.com/tags/ref_colorpicker.asp?colorhex=FFFFFF" TargetMode="External"/><Relationship Id="rId1102" Type="http://schemas.openxmlformats.org/officeDocument/2006/relationships/hyperlink" Target="http://www.w3schools.com/tags/ref_color_tryit.asp?color=LawnGreen" TargetMode="External"/><Relationship Id="rId1547" Type="http://schemas.openxmlformats.org/officeDocument/2006/relationships/hyperlink" Target="http://www.w3schools.com/html/html_colorsmore.asp?color=160" TargetMode="External"/><Relationship Id="rId1754" Type="http://schemas.openxmlformats.org/officeDocument/2006/relationships/hyperlink" Target="http://www.w3schools.com/tags/tag_option.asp" TargetMode="External"/><Relationship Id="rId1961" Type="http://schemas.openxmlformats.org/officeDocument/2006/relationships/hyperlink" Target="http://www.w3schools.com/html/tryit.asp?filename=tryhtml5_video" TargetMode="External"/><Relationship Id="rId46" Type="http://schemas.openxmlformats.org/officeDocument/2006/relationships/hyperlink" Target="http://www.w3schools.com/html/tryit.asp?filename=tryhtml_basic_img" TargetMode="External"/><Relationship Id="rId349" Type="http://schemas.openxmlformats.org/officeDocument/2006/relationships/hyperlink" Target="http://www.w3schools.com/html/html_layout.asp" TargetMode="External"/><Relationship Id="rId556" Type="http://schemas.openxmlformats.org/officeDocument/2006/relationships/hyperlink" Target="http://www.w3schools.com/tags/ref_color_tryit.asp?hex=F8F8FF" TargetMode="External"/><Relationship Id="rId763" Type="http://schemas.openxmlformats.org/officeDocument/2006/relationships/hyperlink" Target="http://www.w3schools.com/tags/ref_color_tryit.asp?color=Orange" TargetMode="External"/><Relationship Id="rId1186" Type="http://schemas.openxmlformats.org/officeDocument/2006/relationships/hyperlink" Target="http://www.w3schools.com/tags/ref_color_tryit.asp?color=Brown" TargetMode="External"/><Relationship Id="rId1393" Type="http://schemas.openxmlformats.org/officeDocument/2006/relationships/hyperlink" Target="http://www.w3schools.com/tags/ref_colormixer.asp?colorbottom=FF1493&amp;colortop=FFFFFF" TargetMode="External"/><Relationship Id="rId1407" Type="http://schemas.openxmlformats.org/officeDocument/2006/relationships/hyperlink" Target="http://www.w3schools.com/tags/ref_color_tryit.asp?hex=FF7F50" TargetMode="External"/><Relationship Id="rId1614" Type="http://schemas.openxmlformats.org/officeDocument/2006/relationships/hyperlink" Target="http://www.w3schools.com/html/html_form_elements.asp" TargetMode="External"/><Relationship Id="rId1821" Type="http://schemas.openxmlformats.org/officeDocument/2006/relationships/hyperlink" Target="http://www.w3schools.com/html/tryit.asp?filename=tryhtml5_input_formaction" TargetMode="External"/><Relationship Id="rId111" Type="http://schemas.openxmlformats.org/officeDocument/2006/relationships/hyperlink" Target="http://www.w3schools.com/html/exercise.asp?filename=exercise_styles5" TargetMode="External"/><Relationship Id="rId195" Type="http://schemas.openxmlformats.org/officeDocument/2006/relationships/hyperlink" Target="http://www.w3schools.com/html/tryit.asp?filename=tryhtml_css_id" TargetMode="External"/><Relationship Id="rId209" Type="http://schemas.openxmlformats.org/officeDocument/2006/relationships/hyperlink" Target="http://www.w3schools.com/html/tryit.asp?filename=tryhtml_links_w3schools" TargetMode="External"/><Relationship Id="rId416" Type="http://schemas.openxmlformats.org/officeDocument/2006/relationships/hyperlink" Target="http://www.w3schools.com/tags/ref_color_tryit.asp?hex=DEB887" TargetMode="External"/><Relationship Id="rId970" Type="http://schemas.openxmlformats.org/officeDocument/2006/relationships/hyperlink" Target="http://www.w3schools.com/tags/ref_color_tryit.asp?color=DarkCyan" TargetMode="External"/><Relationship Id="rId1046" Type="http://schemas.openxmlformats.org/officeDocument/2006/relationships/hyperlink" Target="http://www.w3schools.com/tags/ref_color_tryit.asp?color=DarkSlateBlue" TargetMode="External"/><Relationship Id="rId1253" Type="http://schemas.openxmlformats.org/officeDocument/2006/relationships/hyperlink" Target="http://www.w3schools.com/tags/ref_colormixer.asp?colorbottom=D2691E&amp;colortop=FFFFFF" TargetMode="External"/><Relationship Id="rId1698" Type="http://schemas.openxmlformats.org/officeDocument/2006/relationships/hyperlink" Target="http://www.w3schools.com/html/html_forms.asp" TargetMode="External"/><Relationship Id="rId1919" Type="http://schemas.openxmlformats.org/officeDocument/2006/relationships/hyperlink" Target="http://www.w3schools.com/html/html5_semantic_elements.asp" TargetMode="External"/><Relationship Id="rId623" Type="http://schemas.openxmlformats.org/officeDocument/2006/relationships/hyperlink" Target="http://www.w3schools.com/tags/ref_color_tryit.asp?color=LightCoral" TargetMode="External"/><Relationship Id="rId830" Type="http://schemas.openxmlformats.org/officeDocument/2006/relationships/hyperlink" Target="http://www.w3schools.com/tags/ref_colormixer.asp?colorbottom=BC8F8F&amp;colortop=FFFFFF" TargetMode="External"/><Relationship Id="rId928" Type="http://schemas.openxmlformats.org/officeDocument/2006/relationships/hyperlink" Target="http://www.w3schools.com/tags/ref_color_tryit.asp?hex=9ACD32" TargetMode="External"/><Relationship Id="rId1460" Type="http://schemas.openxmlformats.org/officeDocument/2006/relationships/hyperlink" Target="http://www.w3schools.com/tags/ref_colorpicker.asp?colorhex=FFEFD5" TargetMode="External"/><Relationship Id="rId1558" Type="http://schemas.openxmlformats.org/officeDocument/2006/relationships/hyperlink" Target="http://www.w3schools.com/html/html_colorsmore.asp?color=208" TargetMode="External"/><Relationship Id="rId1765" Type="http://schemas.openxmlformats.org/officeDocument/2006/relationships/control" Target="activeX/activeX18.xml"/><Relationship Id="rId57" Type="http://schemas.openxmlformats.org/officeDocument/2006/relationships/hyperlink" Target="http://www.w3schools.com/html/tryit.asp?filename=tryhtml_attributes_title" TargetMode="External"/><Relationship Id="rId262" Type="http://schemas.openxmlformats.org/officeDocument/2006/relationships/hyperlink" Target="http://www.w3schools.com/html/tryit.asp?filename=tryhtml_table_id1" TargetMode="External"/><Relationship Id="rId567" Type="http://schemas.openxmlformats.org/officeDocument/2006/relationships/hyperlink" Target="http://www.w3schools.com/tags/ref_color_tryit.asp?color=Gray" TargetMode="External"/><Relationship Id="rId1113" Type="http://schemas.openxmlformats.org/officeDocument/2006/relationships/hyperlink" Target="http://www.w3schools.com/tags/ref_colormixer.asp?colorbottom=7FFFD4&amp;colortop=FFFFFF" TargetMode="External"/><Relationship Id="rId1197" Type="http://schemas.openxmlformats.org/officeDocument/2006/relationships/hyperlink" Target="http://www.w3schools.com/tags/ref_colormixer.asp?colorbottom=ADD8E6&amp;colortop=FFFFFF" TargetMode="External"/><Relationship Id="rId1320" Type="http://schemas.openxmlformats.org/officeDocument/2006/relationships/hyperlink" Target="http://www.w3schools.com/tags/ref_colorpicker.asp?colorhex=F0E68C" TargetMode="External"/><Relationship Id="rId1418" Type="http://schemas.openxmlformats.org/officeDocument/2006/relationships/hyperlink" Target="http://www.w3schools.com/tags/ref_color_tryit.asp?color=Orange" TargetMode="External"/><Relationship Id="rId1972" Type="http://schemas.openxmlformats.org/officeDocument/2006/relationships/hyperlink" Target="http://www.w3schools.com/html/html5_video.asp" TargetMode="External"/><Relationship Id="rId122" Type="http://schemas.openxmlformats.org/officeDocument/2006/relationships/hyperlink" Target="http://www.w3schools.com/html/tryit.asp?filename=tryhtml_formatting_mark" TargetMode="External"/><Relationship Id="rId774" Type="http://schemas.openxmlformats.org/officeDocument/2006/relationships/hyperlink" Target="http://www.w3schools.com/tags/ref_colormixer.asp?colorbottom=DA70D6&amp;colortop=FFFFFF" TargetMode="External"/><Relationship Id="rId981" Type="http://schemas.openxmlformats.org/officeDocument/2006/relationships/hyperlink" Target="http://www.w3schools.com/tags/ref_colormixer.asp?colorbottom=00CED1&amp;colortop=FFFFFF" TargetMode="External"/><Relationship Id="rId1057" Type="http://schemas.openxmlformats.org/officeDocument/2006/relationships/hyperlink" Target="http://www.w3schools.com/tags/ref_colormixer.asp?colorbottom=4B0082&amp;colortop=FFFFFF" TargetMode="External"/><Relationship Id="rId1625" Type="http://schemas.openxmlformats.org/officeDocument/2006/relationships/hyperlink" Target="http://www.w3schools.com/html/html_media.asp" TargetMode="External"/><Relationship Id="rId1832" Type="http://schemas.openxmlformats.org/officeDocument/2006/relationships/hyperlink" Target="http://www.w3schools.com/html/tryit.asp?filename=tryhtml5_input_pattern" TargetMode="External"/><Relationship Id="rId2010" Type="http://schemas.openxmlformats.org/officeDocument/2006/relationships/hyperlink" Target="http://www.w3schools.com/html/tryit.asp?filename=tryhtml5_draganddrop2" TargetMode="External"/><Relationship Id="rId427" Type="http://schemas.openxmlformats.org/officeDocument/2006/relationships/hyperlink" Target="http://www.w3schools.com/tags/ref_color_tryit.asp?color=Chocolate" TargetMode="External"/><Relationship Id="rId634" Type="http://schemas.openxmlformats.org/officeDocument/2006/relationships/hyperlink" Target="http://www.w3schools.com/tags/ref_colormixer.asp?colorbottom=FAFAD2&amp;colortop=FFFFFF" TargetMode="External"/><Relationship Id="rId841" Type="http://schemas.openxmlformats.org/officeDocument/2006/relationships/hyperlink" Target="http://www.w3schools.com/tags/ref_colorpicker.asp?colorhex=FA8072" TargetMode="External"/><Relationship Id="rId1264" Type="http://schemas.openxmlformats.org/officeDocument/2006/relationships/hyperlink" Target="http://www.w3schools.com/tags/ref_colorpicker.asp?colorhex=D8BFD8" TargetMode="External"/><Relationship Id="rId1471" Type="http://schemas.openxmlformats.org/officeDocument/2006/relationships/hyperlink" Target="http://www.w3schools.com/tags/ref_color_tryit.asp?hex=FFF8DC" TargetMode="External"/><Relationship Id="rId1569" Type="http://schemas.openxmlformats.org/officeDocument/2006/relationships/hyperlink" Target="http://www.w3schools.com/html/html_colorsmore.asp?color=248" TargetMode="External"/><Relationship Id="rId273" Type="http://schemas.openxmlformats.org/officeDocument/2006/relationships/hyperlink" Target="http://www.w3schools.com/tags/tag_td.asp" TargetMode="External"/><Relationship Id="rId480" Type="http://schemas.openxmlformats.org/officeDocument/2006/relationships/hyperlink" Target="http://www.w3schools.com/tags/ref_color_tryit.asp?hex=556B2F" TargetMode="External"/><Relationship Id="rId701" Type="http://schemas.openxmlformats.org/officeDocument/2006/relationships/hyperlink" Target="http://www.w3schools.com/tags/ref_colorpicker.asp?colorhex=BA55D3" TargetMode="External"/><Relationship Id="rId939" Type="http://schemas.openxmlformats.org/officeDocument/2006/relationships/hyperlink" Target="http://www.w3schools.com/tags/ref_color_tryit.asp?hex=000000" TargetMode="External"/><Relationship Id="rId1124" Type="http://schemas.openxmlformats.org/officeDocument/2006/relationships/hyperlink" Target="http://www.w3schools.com/tags/ref_colorpicker.asp?colorhex=808000" TargetMode="External"/><Relationship Id="rId1331" Type="http://schemas.openxmlformats.org/officeDocument/2006/relationships/hyperlink" Target="http://www.w3schools.com/tags/ref_color_tryit.asp?hex=F0FFFF" TargetMode="External"/><Relationship Id="rId1776" Type="http://schemas.openxmlformats.org/officeDocument/2006/relationships/hyperlink" Target="http://www.w3schools.com/html/tryit.asp?filename=tryhtml_input_submit_nn" TargetMode="External"/><Relationship Id="rId1983" Type="http://schemas.openxmlformats.org/officeDocument/2006/relationships/hyperlink" Target="http://www.w3schools.com/html/tryit.asp?filename=tryhtml_object_html" TargetMode="External"/><Relationship Id="rId68" Type="http://schemas.openxmlformats.org/officeDocument/2006/relationships/hyperlink" Target="http://www.w3schools.com/tags/default.asp" TargetMode="External"/><Relationship Id="rId133" Type="http://schemas.openxmlformats.org/officeDocument/2006/relationships/hyperlink" Target="http://www.w3schools.com/tags/tag_em.asp" TargetMode="External"/><Relationship Id="rId340" Type="http://schemas.openxmlformats.org/officeDocument/2006/relationships/image" Target="media/image12.gif"/><Relationship Id="rId578" Type="http://schemas.openxmlformats.org/officeDocument/2006/relationships/hyperlink" Target="http://www.w3schools.com/tags/ref_colormixer.asp?colorbottom=ADFF2F&amp;colortop=FFFFFF" TargetMode="External"/><Relationship Id="rId785" Type="http://schemas.openxmlformats.org/officeDocument/2006/relationships/hyperlink" Target="http://www.w3schools.com/tags/ref_colorpicker.asp?colorhex=AFEEEE" TargetMode="External"/><Relationship Id="rId992" Type="http://schemas.openxmlformats.org/officeDocument/2006/relationships/hyperlink" Target="http://www.w3schools.com/tags/ref_colorpicker.asp?colorhex=00FF7F" TargetMode="External"/><Relationship Id="rId1429" Type="http://schemas.openxmlformats.org/officeDocument/2006/relationships/hyperlink" Target="http://www.w3schools.com/tags/ref_colormixer.asp?colorbottom=FFC0CB&amp;colortop=FFFFFF" TargetMode="External"/><Relationship Id="rId1636" Type="http://schemas.openxmlformats.org/officeDocument/2006/relationships/hyperlink" Target="http://www.w3schools.com/html/html_examples.asp" TargetMode="External"/><Relationship Id="rId1843" Type="http://schemas.openxmlformats.org/officeDocument/2006/relationships/hyperlink" Target="javascript:void(0)" TargetMode="External"/><Relationship Id="rId2021" Type="http://schemas.openxmlformats.org/officeDocument/2006/relationships/hyperlink" Target="http://www.w3schools.com/html/html5_webworkers.asp" TargetMode="External"/><Relationship Id="rId200" Type="http://schemas.openxmlformats.org/officeDocument/2006/relationships/hyperlink" Target="http://www.w3schools.com/html/exercise.asp?filename=exercise_css4" TargetMode="External"/><Relationship Id="rId438" Type="http://schemas.openxmlformats.org/officeDocument/2006/relationships/hyperlink" Target="http://www.w3schools.com/tags/ref_colormixer.asp?colorbottom=6495ED&amp;colortop=FFFFFF" TargetMode="External"/><Relationship Id="rId645" Type="http://schemas.openxmlformats.org/officeDocument/2006/relationships/hyperlink" Target="http://www.w3schools.com/tags/ref_colorpicker.asp?colorhex=FFB6C1" TargetMode="External"/><Relationship Id="rId852" Type="http://schemas.openxmlformats.org/officeDocument/2006/relationships/hyperlink" Target="http://www.w3schools.com/tags/ref_color_tryit.asp?hex=FFF5EE" TargetMode="External"/><Relationship Id="rId1068" Type="http://schemas.openxmlformats.org/officeDocument/2006/relationships/hyperlink" Target="http://www.w3schools.com/tags/ref_colorpicker.asp?colorhex=6495ED" TargetMode="External"/><Relationship Id="rId1275" Type="http://schemas.openxmlformats.org/officeDocument/2006/relationships/hyperlink" Target="http://www.w3schools.com/tags/ref_color_tryit.asp?hex=DB7093" TargetMode="External"/><Relationship Id="rId1482" Type="http://schemas.openxmlformats.org/officeDocument/2006/relationships/hyperlink" Target="http://www.w3schools.com/tags/ref_color_tryit.asp?color=Snow" TargetMode="External"/><Relationship Id="rId1703" Type="http://schemas.openxmlformats.org/officeDocument/2006/relationships/control" Target="activeX/activeX6.xml"/><Relationship Id="rId1910" Type="http://schemas.openxmlformats.org/officeDocument/2006/relationships/hyperlink" Target="http://www.w3schools.com/html/tryit.asp?filename=tryhtml_html5_skeleton_5" TargetMode="External"/><Relationship Id="rId284" Type="http://schemas.openxmlformats.org/officeDocument/2006/relationships/hyperlink" Target="http://www.w3schools.com/html/tryit.asp?filename=tryhtml_lists_unordered" TargetMode="External"/><Relationship Id="rId491" Type="http://schemas.openxmlformats.org/officeDocument/2006/relationships/hyperlink" Target="http://www.w3schools.com/tags/ref_color_tryit.asp?color=DarkRed" TargetMode="External"/><Relationship Id="rId505" Type="http://schemas.openxmlformats.org/officeDocument/2006/relationships/hyperlink" Target="http://www.w3schools.com/tags/ref_colorpicker.asp?colorhex=483D8B" TargetMode="External"/><Relationship Id="rId712" Type="http://schemas.openxmlformats.org/officeDocument/2006/relationships/hyperlink" Target="http://www.w3schools.com/tags/ref_color_tryit.asp?hex=7B68EE" TargetMode="External"/><Relationship Id="rId1135" Type="http://schemas.openxmlformats.org/officeDocument/2006/relationships/hyperlink" Target="http://www.w3schools.com/tags/ref_color_tryit.asp?hex=87CEFA" TargetMode="External"/><Relationship Id="rId1342" Type="http://schemas.openxmlformats.org/officeDocument/2006/relationships/hyperlink" Target="http://www.w3schools.com/tags/ref_color_tryit.asp?color=Beige" TargetMode="External"/><Relationship Id="rId1787" Type="http://schemas.openxmlformats.org/officeDocument/2006/relationships/image" Target="media/image40.gif"/><Relationship Id="rId1994" Type="http://schemas.openxmlformats.org/officeDocument/2006/relationships/hyperlink" Target="http://www.w3schools.com/html/tryit.asp?filename=tryhtml_youtube_embed" TargetMode="External"/><Relationship Id="rId79" Type="http://schemas.openxmlformats.org/officeDocument/2006/relationships/hyperlink" Target="http://www.w3schools.com/html/exercise.asp?filename=exercise_headings4" TargetMode="External"/><Relationship Id="rId144" Type="http://schemas.openxmlformats.org/officeDocument/2006/relationships/hyperlink" Target="http://www.w3schools.com/html/html_formatting.asp" TargetMode="External"/><Relationship Id="rId589" Type="http://schemas.openxmlformats.org/officeDocument/2006/relationships/hyperlink" Target="http://www.w3schools.com/tags/ref_colorpicker.asp?colorhex=CD5C5C" TargetMode="External"/><Relationship Id="rId796" Type="http://schemas.openxmlformats.org/officeDocument/2006/relationships/hyperlink" Target="http://www.w3schools.com/tags/ref_color_tryit.asp?hex=FFDAB9" TargetMode="External"/><Relationship Id="rId1202" Type="http://schemas.openxmlformats.org/officeDocument/2006/relationships/hyperlink" Target="http://www.w3schools.com/tags/ref_color_tryit.asp?color=PaleTurquoise" TargetMode="External"/><Relationship Id="rId1647" Type="http://schemas.openxmlformats.org/officeDocument/2006/relationships/hyperlink" Target="http://www.w3schools.com/tags/ref_html_dtd.asp" TargetMode="External"/><Relationship Id="rId1854" Type="http://schemas.openxmlformats.org/officeDocument/2006/relationships/hyperlink" Target="http://www.w3schools.com/html/tryit.asp?filename=tryhtml5_browsers_myhero" TargetMode="External"/><Relationship Id="rId351" Type="http://schemas.openxmlformats.org/officeDocument/2006/relationships/hyperlink" Target="http://www.w3schools.com/html/html_responsive.asp" TargetMode="External"/><Relationship Id="rId449" Type="http://schemas.openxmlformats.org/officeDocument/2006/relationships/hyperlink" Target="http://www.w3schools.com/tags/ref_colorpicker.asp?colorhex=00FFFF" TargetMode="External"/><Relationship Id="rId656" Type="http://schemas.openxmlformats.org/officeDocument/2006/relationships/hyperlink" Target="http://www.w3schools.com/tags/ref_color_tryit.asp?hex=87CEFA" TargetMode="External"/><Relationship Id="rId863" Type="http://schemas.openxmlformats.org/officeDocument/2006/relationships/hyperlink" Target="http://www.w3schools.com/tags/ref_color_tryit.asp?color=SkyBlue" TargetMode="External"/><Relationship Id="rId1079" Type="http://schemas.openxmlformats.org/officeDocument/2006/relationships/hyperlink" Target="http://www.w3schools.com/tags/ref_color_tryit.asp?hex=696969" TargetMode="External"/><Relationship Id="rId1286" Type="http://schemas.openxmlformats.org/officeDocument/2006/relationships/hyperlink" Target="http://www.w3schools.com/tags/ref_color_tryit.asp?color=Plum" TargetMode="External"/><Relationship Id="rId1493" Type="http://schemas.openxmlformats.org/officeDocument/2006/relationships/hyperlink" Target="http://www.w3schools.com/tags/ref_colormixer.asp?colorbottom=FFFFE0&amp;colortop=FFFFFF" TargetMode="External"/><Relationship Id="rId1507" Type="http://schemas.openxmlformats.org/officeDocument/2006/relationships/hyperlink" Target="http://www.w3schools.com/html/html_colorsmore.asp?color=0" TargetMode="External"/><Relationship Id="rId1714" Type="http://schemas.openxmlformats.org/officeDocument/2006/relationships/control" Target="activeX/activeX11.xml"/><Relationship Id="rId2032" Type="http://schemas.openxmlformats.org/officeDocument/2006/relationships/hyperlink" Target="http://www.w3schools.com/html/html5_webworkers.asp" TargetMode="External"/><Relationship Id="rId211" Type="http://schemas.openxmlformats.org/officeDocument/2006/relationships/hyperlink" Target="http://www.w3schools.com/html/tryit.asp?filename=tryhtml_links_colors" TargetMode="External"/><Relationship Id="rId295" Type="http://schemas.openxmlformats.org/officeDocument/2006/relationships/hyperlink" Target="http://www.w3schools.com/html/tryit.asp?filename=tryhtml_lists_description" TargetMode="External"/><Relationship Id="rId309" Type="http://schemas.openxmlformats.org/officeDocument/2006/relationships/hyperlink" Target="http://www.w3schools.com/tags/tag_dt.asp" TargetMode="External"/><Relationship Id="rId516" Type="http://schemas.openxmlformats.org/officeDocument/2006/relationships/hyperlink" Target="http://www.w3schools.com/tags/ref_color_tryit.asp?hex=9400D3" TargetMode="External"/><Relationship Id="rId1146" Type="http://schemas.openxmlformats.org/officeDocument/2006/relationships/hyperlink" Target="http://www.w3schools.com/tags/ref_color_tryit.asp?color=DarkMagenta" TargetMode="External"/><Relationship Id="rId1798" Type="http://schemas.openxmlformats.org/officeDocument/2006/relationships/hyperlink" Target="http://www.w3schools.com/html/tryit.asp?filename=tryhtml_input_datetime-local" TargetMode="External"/><Relationship Id="rId1921" Type="http://schemas.openxmlformats.org/officeDocument/2006/relationships/hyperlink" Target="http://www.w3schools.com/html/html5_migration.asp" TargetMode="External"/><Relationship Id="rId723" Type="http://schemas.openxmlformats.org/officeDocument/2006/relationships/hyperlink" Target="http://www.w3schools.com/tags/ref_color_tryit.asp?color=MediumVioletRed" TargetMode="External"/><Relationship Id="rId930" Type="http://schemas.openxmlformats.org/officeDocument/2006/relationships/hyperlink" Target="http://www.w3schools.com/tags/ref_colormixer.asp?colorbottom=9ACD32&amp;colortop=FFFFFF" TargetMode="External"/><Relationship Id="rId1006" Type="http://schemas.openxmlformats.org/officeDocument/2006/relationships/hyperlink" Target="http://www.w3schools.com/tags/ref_color_tryit.asp?color=DodgerBlue" TargetMode="External"/><Relationship Id="rId1353" Type="http://schemas.openxmlformats.org/officeDocument/2006/relationships/hyperlink" Target="http://www.w3schools.com/tags/ref_colormixer.asp?colorbottom=F5FFFA&amp;colortop=FFFFFF" TargetMode="External"/><Relationship Id="rId1560" Type="http://schemas.openxmlformats.org/officeDocument/2006/relationships/hyperlink" Target="http://www.w3schools.com/html/html_colorsmore.asp?color=216" TargetMode="External"/><Relationship Id="rId1658" Type="http://schemas.openxmlformats.org/officeDocument/2006/relationships/hyperlink" Target="http://www.w3schools.com/html/html_head.asp" TargetMode="External"/><Relationship Id="rId1865" Type="http://schemas.openxmlformats.org/officeDocument/2006/relationships/hyperlink" Target="http://www.w3schools.com/html/html5_canvas.asp" TargetMode="External"/><Relationship Id="rId155" Type="http://schemas.openxmlformats.org/officeDocument/2006/relationships/hyperlink" Target="http://www.w3schools.com/html/exercise.asp?filename=exercise_quotations4" TargetMode="External"/><Relationship Id="rId362" Type="http://schemas.openxmlformats.org/officeDocument/2006/relationships/hyperlink" Target="http://www.w3schools.com/html/html_responsive.asp" TargetMode="External"/><Relationship Id="rId1213" Type="http://schemas.openxmlformats.org/officeDocument/2006/relationships/hyperlink" Target="http://www.w3schools.com/tags/ref_colormixer.asp?colorbottom=B0E0E6&amp;colortop=FFFFFF" TargetMode="External"/><Relationship Id="rId1297" Type="http://schemas.openxmlformats.org/officeDocument/2006/relationships/hyperlink" Target="http://www.w3schools.com/tags/ref_colormixer.asp?colorbottom=E0FFFF&amp;colortop=FFFFFF" TargetMode="External"/><Relationship Id="rId1420" Type="http://schemas.openxmlformats.org/officeDocument/2006/relationships/hyperlink" Target="http://www.w3schools.com/tags/ref_colorpicker.asp?colorhex=FFA500" TargetMode="External"/><Relationship Id="rId1518" Type="http://schemas.openxmlformats.org/officeDocument/2006/relationships/hyperlink" Target="http://www.w3schools.com/html/html_colorsmore.asp?color=48" TargetMode="External"/><Relationship Id="rId222" Type="http://schemas.openxmlformats.org/officeDocument/2006/relationships/hyperlink" Target="http://www.w3schools.com/html/html_css.asp" TargetMode="External"/><Relationship Id="rId667" Type="http://schemas.openxmlformats.org/officeDocument/2006/relationships/hyperlink" Target="http://www.w3schools.com/tags/ref_color_tryit.asp?color=LightYellow" TargetMode="External"/><Relationship Id="rId874" Type="http://schemas.openxmlformats.org/officeDocument/2006/relationships/hyperlink" Target="http://www.w3schools.com/tags/ref_colormixer.asp?colorbottom=708090&amp;colortop=FFFFFF" TargetMode="External"/><Relationship Id="rId1725" Type="http://schemas.openxmlformats.org/officeDocument/2006/relationships/hyperlink" Target="http://www.w3schools.com/html/tryit.asp?filename=tryhtml_form_mail" TargetMode="External"/><Relationship Id="rId1932" Type="http://schemas.openxmlformats.org/officeDocument/2006/relationships/hyperlink" Target="http://www.w3schools.com/html/tryit.asp?filename=tryhtml5_canvas_first" TargetMode="External"/><Relationship Id="rId17" Type="http://schemas.openxmlformats.org/officeDocument/2006/relationships/image" Target="media/image4.gif"/><Relationship Id="rId527" Type="http://schemas.openxmlformats.org/officeDocument/2006/relationships/hyperlink" Target="http://www.w3schools.com/tags/ref_color_tryit.asp?color=DimGray" TargetMode="External"/><Relationship Id="rId734" Type="http://schemas.openxmlformats.org/officeDocument/2006/relationships/hyperlink" Target="http://www.w3schools.com/tags/ref_colormixer.asp?colorbottom=F5FFFA&amp;colortop=FFFFFF" TargetMode="External"/><Relationship Id="rId941" Type="http://schemas.openxmlformats.org/officeDocument/2006/relationships/hyperlink" Target="http://www.w3schools.com/tags/ref_colormixer.asp?colorbottom=000000&amp;colortop=FFFFFF" TargetMode="External"/><Relationship Id="rId1157" Type="http://schemas.openxmlformats.org/officeDocument/2006/relationships/hyperlink" Target="http://www.w3schools.com/tags/ref_colormixer.asp?colorbottom=8FBC8F&amp;colortop=FFFFFF" TargetMode="External"/><Relationship Id="rId1364" Type="http://schemas.openxmlformats.org/officeDocument/2006/relationships/hyperlink" Target="http://www.w3schools.com/tags/ref_colorpicker.asp?colorhex=FAEBD7" TargetMode="External"/><Relationship Id="rId1571" Type="http://schemas.openxmlformats.org/officeDocument/2006/relationships/hyperlink" Target="http://www.w3schools.com/html/html_colorsmore.asp?color=255" TargetMode="External"/><Relationship Id="rId70" Type="http://schemas.openxmlformats.org/officeDocument/2006/relationships/hyperlink" Target="http://www.w3schools.com/html/html_headings.asp" TargetMode="External"/><Relationship Id="rId166" Type="http://schemas.openxmlformats.org/officeDocument/2006/relationships/hyperlink" Target="http://www.w3schools.com/html/html_comments.asp" TargetMode="External"/><Relationship Id="rId373" Type="http://schemas.openxmlformats.org/officeDocument/2006/relationships/hyperlink" Target="http://www.w3schools.com/tags/ref_colorpicker.asp?colorhex=FAEBD7" TargetMode="External"/><Relationship Id="rId580" Type="http://schemas.openxmlformats.org/officeDocument/2006/relationships/hyperlink" Target="http://www.w3schools.com/tags/ref_color_tryit.asp?hex=F0FFF0" TargetMode="External"/><Relationship Id="rId801" Type="http://schemas.openxmlformats.org/officeDocument/2006/relationships/hyperlink" Target="http://www.w3schools.com/tags/ref_colorpicker.asp?colorhex=CD853F" TargetMode="External"/><Relationship Id="rId1017" Type="http://schemas.openxmlformats.org/officeDocument/2006/relationships/hyperlink" Target="http://www.w3schools.com/tags/ref_colormixer.asp?colorbottom=228B22&amp;colortop=FFFFFF" TargetMode="External"/><Relationship Id="rId1224" Type="http://schemas.openxmlformats.org/officeDocument/2006/relationships/hyperlink" Target="http://www.w3schools.com/tags/ref_colorpicker.asp?colorhex=BA55D3" TargetMode="External"/><Relationship Id="rId1431" Type="http://schemas.openxmlformats.org/officeDocument/2006/relationships/hyperlink" Target="http://www.w3schools.com/tags/ref_color_tryit.asp?hex=FFD700" TargetMode="External"/><Relationship Id="rId1669" Type="http://schemas.openxmlformats.org/officeDocument/2006/relationships/hyperlink" Target="http://www.w3schools.com/charsets/ref_utf_arrows.asp" TargetMode="External"/><Relationship Id="rId1876" Type="http://schemas.openxmlformats.org/officeDocument/2006/relationships/image" Target="media/image46.gif"/><Relationship Id="rId1" Type="http://schemas.openxmlformats.org/officeDocument/2006/relationships/numbering" Target="numbering.xml"/><Relationship Id="rId233" Type="http://schemas.openxmlformats.org/officeDocument/2006/relationships/hyperlink" Target="http://www.w3schools.com/html/tryit.asp?filename=tryhtml_images_w3schools" TargetMode="External"/><Relationship Id="rId440" Type="http://schemas.openxmlformats.org/officeDocument/2006/relationships/hyperlink" Target="http://www.w3schools.com/tags/ref_color_tryit.asp?hex=FFF8DC" TargetMode="External"/><Relationship Id="rId678" Type="http://schemas.openxmlformats.org/officeDocument/2006/relationships/hyperlink" Target="http://www.w3schools.com/tags/ref_colormixer.asp?colorbottom=32CD32&amp;colortop=FFFFFF" TargetMode="External"/><Relationship Id="rId885" Type="http://schemas.openxmlformats.org/officeDocument/2006/relationships/hyperlink" Target="http://www.w3schools.com/tags/ref_colorpicker.asp?colorhex=4682B4" TargetMode="External"/><Relationship Id="rId1070" Type="http://schemas.openxmlformats.org/officeDocument/2006/relationships/hyperlink" Target="http://www.w3schools.com/tags/ref_color_tryit.asp?color=RebeccaPurple" TargetMode="External"/><Relationship Id="rId1529" Type="http://schemas.openxmlformats.org/officeDocument/2006/relationships/hyperlink" Target="http://www.w3schools.com/html/html_colorsmore.asp?color=88" TargetMode="External"/><Relationship Id="rId1736" Type="http://schemas.openxmlformats.org/officeDocument/2006/relationships/image" Target="media/image29.gif"/><Relationship Id="rId1943" Type="http://schemas.openxmlformats.org/officeDocument/2006/relationships/hyperlink" Target="http://www.w3schools.com/html/html5_canvas.asp" TargetMode="External"/><Relationship Id="rId28" Type="http://schemas.openxmlformats.org/officeDocument/2006/relationships/hyperlink" Target="http://www.w3schools.com/html/default.asp" TargetMode="External"/><Relationship Id="rId300" Type="http://schemas.openxmlformats.org/officeDocument/2006/relationships/hyperlink" Target="http://www.w3schools.com/html/exercise.asp?filename=exercise_lists2" TargetMode="External"/><Relationship Id="rId538" Type="http://schemas.openxmlformats.org/officeDocument/2006/relationships/hyperlink" Target="http://www.w3schools.com/tags/ref_colormixer.asp?colorbottom=B22222&amp;colortop=FFFFFF" TargetMode="External"/><Relationship Id="rId745" Type="http://schemas.openxmlformats.org/officeDocument/2006/relationships/hyperlink" Target="http://www.w3schools.com/tags/ref_colorpicker.asp?colorhex=FFDEAD" TargetMode="External"/><Relationship Id="rId952" Type="http://schemas.openxmlformats.org/officeDocument/2006/relationships/hyperlink" Target="http://www.w3schools.com/tags/ref_colorpicker.asp?colorhex=0000CD" TargetMode="External"/><Relationship Id="rId1168" Type="http://schemas.openxmlformats.org/officeDocument/2006/relationships/hyperlink" Target="http://www.w3schools.com/tags/ref_colorpicker.asp?colorhex=9400D3" TargetMode="External"/><Relationship Id="rId1375" Type="http://schemas.openxmlformats.org/officeDocument/2006/relationships/hyperlink" Target="http://www.w3schools.com/tags/ref_color_tryit.asp?hex=FDF5E6" TargetMode="External"/><Relationship Id="rId1582" Type="http://schemas.openxmlformats.org/officeDocument/2006/relationships/hyperlink" Target="http://www.w3schools.com/html/tryit.asp?filename=tryhtml_script_html" TargetMode="External"/><Relationship Id="rId1803" Type="http://schemas.openxmlformats.org/officeDocument/2006/relationships/hyperlink" Target="http://www.w3schools.com/html/exercise.asp?filename=exercise_input_types1" TargetMode="External"/><Relationship Id="rId81" Type="http://schemas.openxmlformats.org/officeDocument/2006/relationships/hyperlink" Target="http://www.w3schools.com/tags/tag_body.asp" TargetMode="External"/><Relationship Id="rId177" Type="http://schemas.openxmlformats.org/officeDocument/2006/relationships/hyperlink" Target="http://www.w3schools.com/tags/tag_pre.asp" TargetMode="External"/><Relationship Id="rId384" Type="http://schemas.openxmlformats.org/officeDocument/2006/relationships/hyperlink" Target="http://www.w3schools.com/tags/ref_color_tryit.asp?hex=F0FFFF" TargetMode="External"/><Relationship Id="rId591" Type="http://schemas.openxmlformats.org/officeDocument/2006/relationships/hyperlink" Target="http://www.w3schools.com/tags/ref_color_tryit.asp?color=Indigo" TargetMode="External"/><Relationship Id="rId605" Type="http://schemas.openxmlformats.org/officeDocument/2006/relationships/hyperlink" Target="http://www.w3schools.com/tags/ref_colorpicker.asp?colorhex=E6E6FA" TargetMode="External"/><Relationship Id="rId812" Type="http://schemas.openxmlformats.org/officeDocument/2006/relationships/hyperlink" Target="http://www.w3schools.com/tags/ref_color_tryit.asp?hex=B0E0E6" TargetMode="External"/><Relationship Id="rId1028" Type="http://schemas.openxmlformats.org/officeDocument/2006/relationships/hyperlink" Target="http://www.w3schools.com/tags/ref_colorpicker.asp?colorhex=32CD32" TargetMode="External"/><Relationship Id="rId1235" Type="http://schemas.openxmlformats.org/officeDocument/2006/relationships/hyperlink" Target="http://www.w3schools.com/tags/ref_color_tryit.asp?hex=C0C0C0" TargetMode="External"/><Relationship Id="rId1442" Type="http://schemas.openxmlformats.org/officeDocument/2006/relationships/hyperlink" Target="http://www.w3schools.com/tags/ref_color_tryit.asp?color=Moccasin" TargetMode="External"/><Relationship Id="rId1887" Type="http://schemas.openxmlformats.org/officeDocument/2006/relationships/hyperlink" Target="http://www.w3schools.com/tags/tag_article.asp" TargetMode="External"/><Relationship Id="rId244" Type="http://schemas.openxmlformats.org/officeDocument/2006/relationships/hyperlink" Target="http://www.w3schools.com/tags/tag_img.asp" TargetMode="External"/><Relationship Id="rId689" Type="http://schemas.openxmlformats.org/officeDocument/2006/relationships/hyperlink" Target="http://www.w3schools.com/tags/ref_colorpicker.asp?colorhex=800000" TargetMode="External"/><Relationship Id="rId896" Type="http://schemas.openxmlformats.org/officeDocument/2006/relationships/hyperlink" Target="http://www.w3schools.com/tags/ref_color_tryit.asp?hex=D8BFD8" TargetMode="External"/><Relationship Id="rId1081" Type="http://schemas.openxmlformats.org/officeDocument/2006/relationships/hyperlink" Target="http://www.w3schools.com/tags/ref_colormixer.asp?colorbottom=696969&amp;colortop=FFFFFF" TargetMode="External"/><Relationship Id="rId1302" Type="http://schemas.openxmlformats.org/officeDocument/2006/relationships/hyperlink" Target="http://www.w3schools.com/tags/ref_color_tryit.asp?color=DarkSalmon" TargetMode="External"/><Relationship Id="rId1747" Type="http://schemas.openxmlformats.org/officeDocument/2006/relationships/hyperlink" Target="http://www.w3schools.com/tags/tag_input.asp" TargetMode="External"/><Relationship Id="rId1954" Type="http://schemas.openxmlformats.org/officeDocument/2006/relationships/hyperlink" Target="http://www.w3schools.com/html/html5_video.asp" TargetMode="External"/><Relationship Id="rId39" Type="http://schemas.openxmlformats.org/officeDocument/2006/relationships/hyperlink" Target="http://www.w3schools.com/html/html_basic.asp" TargetMode="External"/><Relationship Id="rId451" Type="http://schemas.openxmlformats.org/officeDocument/2006/relationships/hyperlink" Target="http://www.w3schools.com/tags/ref_color_tryit.asp?color=DarkBlue" TargetMode="External"/><Relationship Id="rId549" Type="http://schemas.openxmlformats.org/officeDocument/2006/relationships/hyperlink" Target="http://www.w3schools.com/tags/ref_colorpicker.asp?colorhex=FF00FF" TargetMode="External"/><Relationship Id="rId756" Type="http://schemas.openxmlformats.org/officeDocument/2006/relationships/hyperlink" Target="http://www.w3schools.com/tags/ref_color_tryit.asp?hex=808000" TargetMode="External"/><Relationship Id="rId1179" Type="http://schemas.openxmlformats.org/officeDocument/2006/relationships/hyperlink" Target="http://www.w3schools.com/tags/ref_color_tryit.asp?hex=9ACD32" TargetMode="External"/><Relationship Id="rId1386" Type="http://schemas.openxmlformats.org/officeDocument/2006/relationships/hyperlink" Target="http://www.w3schools.com/tags/ref_color_tryit.asp?color=Magenta" TargetMode="External"/><Relationship Id="rId1593" Type="http://schemas.openxmlformats.org/officeDocument/2006/relationships/hyperlink" Target="http://www.w3schools.com/html/html_scripts.asp" TargetMode="External"/><Relationship Id="rId1607" Type="http://schemas.openxmlformats.org/officeDocument/2006/relationships/hyperlink" Target="http://www.w3schools.com/tags/tag_link.asp" TargetMode="External"/><Relationship Id="rId1814" Type="http://schemas.openxmlformats.org/officeDocument/2006/relationships/hyperlink" Target="http://www.w3schools.com/html/tryit.asp?filename=tryhtml_input_attributes_disabled" TargetMode="External"/><Relationship Id="rId104" Type="http://schemas.openxmlformats.org/officeDocument/2006/relationships/hyperlink" Target="http://www.w3schools.com/html/tryit.asp?filename=tryhtml_styles_font-family" TargetMode="External"/><Relationship Id="rId188" Type="http://schemas.openxmlformats.org/officeDocument/2006/relationships/hyperlink" Target="http://www.w3schools.com/html/tryit.asp?filename=tryhtml_css_inline" TargetMode="External"/><Relationship Id="rId311" Type="http://schemas.openxmlformats.org/officeDocument/2006/relationships/hyperlink" Target="http://www.w3schools.com/html/html_tables.asp" TargetMode="External"/><Relationship Id="rId395" Type="http://schemas.openxmlformats.org/officeDocument/2006/relationships/hyperlink" Target="http://www.w3schools.com/tags/ref_color_tryit.asp?color=Black" TargetMode="External"/><Relationship Id="rId409" Type="http://schemas.openxmlformats.org/officeDocument/2006/relationships/hyperlink" Target="http://www.w3schools.com/tags/ref_colorpicker.asp?colorhex=8A2BE2" TargetMode="External"/><Relationship Id="rId963" Type="http://schemas.openxmlformats.org/officeDocument/2006/relationships/hyperlink" Target="http://www.w3schools.com/tags/ref_color_tryit.asp?hex=008000" TargetMode="External"/><Relationship Id="rId1039" Type="http://schemas.openxmlformats.org/officeDocument/2006/relationships/hyperlink" Target="http://www.w3schools.com/tags/ref_color_tryit.asp?hex=4169E1" TargetMode="External"/><Relationship Id="rId1246" Type="http://schemas.openxmlformats.org/officeDocument/2006/relationships/hyperlink" Target="http://www.w3schools.com/tags/ref_color_tryit.asp?color=Peru" TargetMode="External"/><Relationship Id="rId1898" Type="http://schemas.openxmlformats.org/officeDocument/2006/relationships/hyperlink" Target="http://www.w3schools.com/tags/tag_summary.asp" TargetMode="External"/><Relationship Id="rId92" Type="http://schemas.openxmlformats.org/officeDocument/2006/relationships/hyperlink" Target="http://www.w3schools.com/html/exercise.asp?filename=exercise_paragraphs2" TargetMode="External"/><Relationship Id="rId616" Type="http://schemas.openxmlformats.org/officeDocument/2006/relationships/hyperlink" Target="http://www.w3schools.com/tags/ref_color_tryit.asp?hex=FFFACD" TargetMode="External"/><Relationship Id="rId823" Type="http://schemas.openxmlformats.org/officeDocument/2006/relationships/hyperlink" Target="http://www.w3schools.com/tags/ref_color_tryit.asp?color=Red" TargetMode="External"/><Relationship Id="rId1453" Type="http://schemas.openxmlformats.org/officeDocument/2006/relationships/hyperlink" Target="http://www.w3schools.com/tags/ref_colormixer.asp?colorbottom=FFE4E1&amp;colortop=FFFFFF" TargetMode="External"/><Relationship Id="rId1660" Type="http://schemas.openxmlformats.org/officeDocument/2006/relationships/hyperlink" Target="http://www.w3schools.com/html/html_head.asp" TargetMode="External"/><Relationship Id="rId1758" Type="http://schemas.openxmlformats.org/officeDocument/2006/relationships/hyperlink" Target="http://www.w3schools.com/tags/tag_output.asp" TargetMode="External"/><Relationship Id="rId255" Type="http://schemas.openxmlformats.org/officeDocument/2006/relationships/hyperlink" Target="http://www.w3schools.com/html/tryit.asp?filename=tryhtml_table_cellpadding" TargetMode="External"/><Relationship Id="rId462" Type="http://schemas.openxmlformats.org/officeDocument/2006/relationships/hyperlink" Target="http://www.w3schools.com/tags/ref_colormixer.asp?colorbottom=B8860B&amp;colortop=FFFFFF" TargetMode="External"/><Relationship Id="rId1092" Type="http://schemas.openxmlformats.org/officeDocument/2006/relationships/hyperlink" Target="http://www.w3schools.com/tags/ref_colorpicker.asp?colorhex=708090" TargetMode="External"/><Relationship Id="rId1106" Type="http://schemas.openxmlformats.org/officeDocument/2006/relationships/hyperlink" Target="http://www.w3schools.com/tags/ref_color_tryit.asp?color=Chartreuse" TargetMode="External"/><Relationship Id="rId1313" Type="http://schemas.openxmlformats.org/officeDocument/2006/relationships/hyperlink" Target="http://www.w3schools.com/tags/ref_colormixer.asp?colorbottom=EEE8AA&amp;colortop=FFFFFF" TargetMode="External"/><Relationship Id="rId1397" Type="http://schemas.openxmlformats.org/officeDocument/2006/relationships/hyperlink" Target="http://www.w3schools.com/tags/ref_colormixer.asp?colorbottom=FF4500&amp;colortop=FFFFFF" TargetMode="External"/><Relationship Id="rId1520" Type="http://schemas.openxmlformats.org/officeDocument/2006/relationships/hyperlink" Target="http://www.w3schools.com/html/html_colorsmore.asp?color=56" TargetMode="External"/><Relationship Id="rId1965" Type="http://schemas.openxmlformats.org/officeDocument/2006/relationships/hyperlink" Target="http://www.w3schools.com/html/tryit.asp?filename=tryhtml5_video_js_prop" TargetMode="External"/><Relationship Id="rId115" Type="http://schemas.openxmlformats.org/officeDocument/2006/relationships/hyperlink" Target="http://www.w3schools.com/html/html_styles.asp" TargetMode="External"/><Relationship Id="rId322" Type="http://schemas.openxmlformats.org/officeDocument/2006/relationships/hyperlink" Target="http://www.w3schools.com/html/html_layout.asp" TargetMode="External"/><Relationship Id="rId767" Type="http://schemas.openxmlformats.org/officeDocument/2006/relationships/hyperlink" Target="http://www.w3schools.com/tags/ref_color_tryit.asp?color=OrangeRed" TargetMode="External"/><Relationship Id="rId974" Type="http://schemas.openxmlformats.org/officeDocument/2006/relationships/hyperlink" Target="http://www.w3schools.com/tags/ref_color_tryit.asp?color=DeepSkyBlue" TargetMode="External"/><Relationship Id="rId1618" Type="http://schemas.openxmlformats.org/officeDocument/2006/relationships/hyperlink" Target="http://www.w3schools.com/html/html5_browsers.asp" TargetMode="External"/><Relationship Id="rId1825" Type="http://schemas.openxmlformats.org/officeDocument/2006/relationships/hyperlink" Target="http://www.w3schools.com/html/tryit.asp?filename=tryhtml5_input_formtarget" TargetMode="External"/><Relationship Id="rId2003" Type="http://schemas.openxmlformats.org/officeDocument/2006/relationships/hyperlink" Target="http://www.w3schools.com/html/tryit.asp?filename=tryhtml5_geolocation_watchposition" TargetMode="External"/><Relationship Id="rId199" Type="http://schemas.openxmlformats.org/officeDocument/2006/relationships/hyperlink" Target="http://www.w3schools.com/html/exercise.asp?filename=exercise_css3" TargetMode="External"/><Relationship Id="rId627" Type="http://schemas.openxmlformats.org/officeDocument/2006/relationships/hyperlink" Target="http://www.w3schools.com/tags/ref_color_tryit.asp?color=LightCyan" TargetMode="External"/><Relationship Id="rId834" Type="http://schemas.openxmlformats.org/officeDocument/2006/relationships/hyperlink" Target="http://www.w3schools.com/tags/ref_colormixer.asp?colorbottom=4169E1&amp;colortop=FFFFFF" TargetMode="External"/><Relationship Id="rId1257" Type="http://schemas.openxmlformats.org/officeDocument/2006/relationships/hyperlink" Target="http://www.w3schools.com/tags/ref_colormixer.asp?colorbottom=D2B48C&amp;colortop=FFFFFF" TargetMode="External"/><Relationship Id="rId1464" Type="http://schemas.openxmlformats.org/officeDocument/2006/relationships/hyperlink" Target="http://www.w3schools.com/tags/ref_colorpicker.asp?colorhex=FFF0F5" TargetMode="External"/><Relationship Id="rId1671" Type="http://schemas.openxmlformats.org/officeDocument/2006/relationships/hyperlink" Target="http://www.w3schools.com/html/html_entities.asp" TargetMode="External"/><Relationship Id="rId266" Type="http://schemas.openxmlformats.org/officeDocument/2006/relationships/hyperlink" Target="http://www.w3schools.com/html/exercise.asp?filename=exercise_tables3" TargetMode="External"/><Relationship Id="rId473" Type="http://schemas.openxmlformats.org/officeDocument/2006/relationships/hyperlink" Target="http://www.w3schools.com/tags/ref_colorpicker.asp?colorhex=BDB76B" TargetMode="External"/><Relationship Id="rId680" Type="http://schemas.openxmlformats.org/officeDocument/2006/relationships/hyperlink" Target="http://www.w3schools.com/tags/ref_color_tryit.asp?hex=FAF0E6" TargetMode="External"/><Relationship Id="rId901" Type="http://schemas.openxmlformats.org/officeDocument/2006/relationships/hyperlink" Target="http://www.w3schools.com/tags/ref_colorpicker.asp?colorhex=FF6347" TargetMode="External"/><Relationship Id="rId1117" Type="http://schemas.openxmlformats.org/officeDocument/2006/relationships/hyperlink" Target="http://www.w3schools.com/tags/ref_colormixer.asp?colorbottom=800000&amp;colortop=FFFFFF" TargetMode="External"/><Relationship Id="rId1324" Type="http://schemas.openxmlformats.org/officeDocument/2006/relationships/hyperlink" Target="http://www.w3schools.com/tags/ref_colorpicker.asp?colorhex=F0F8FF" TargetMode="External"/><Relationship Id="rId1531" Type="http://schemas.openxmlformats.org/officeDocument/2006/relationships/hyperlink" Target="http://www.w3schools.com/html/html_colorsmore.asp?color=96" TargetMode="External"/><Relationship Id="rId1769" Type="http://schemas.openxmlformats.org/officeDocument/2006/relationships/hyperlink" Target="http://www.w3schools.com/html/tryit.asp?filename=tryhtml_input_submit" TargetMode="External"/><Relationship Id="rId1976" Type="http://schemas.openxmlformats.org/officeDocument/2006/relationships/hyperlink" Target="http://www.w3schools.com/tags/tag_audio.asp" TargetMode="External"/><Relationship Id="rId30" Type="http://schemas.openxmlformats.org/officeDocument/2006/relationships/hyperlink" Target="http://www.w3schools.com/html/tryit.asp?filename=tryhtml_intro" TargetMode="External"/><Relationship Id="rId126" Type="http://schemas.openxmlformats.org/officeDocument/2006/relationships/hyperlink" Target="http://www.w3schools.com/html/tryit.asp?filename=tryhtml_formatting_sup" TargetMode="External"/><Relationship Id="rId333" Type="http://schemas.openxmlformats.org/officeDocument/2006/relationships/hyperlink" Target="http://www.w3schools.com/default.asp" TargetMode="External"/><Relationship Id="rId540" Type="http://schemas.openxmlformats.org/officeDocument/2006/relationships/hyperlink" Target="http://www.w3schools.com/tags/ref_color_tryit.asp?hex=FFFAF0" TargetMode="External"/><Relationship Id="rId778" Type="http://schemas.openxmlformats.org/officeDocument/2006/relationships/hyperlink" Target="http://www.w3schools.com/tags/ref_colormixer.asp?colorbottom=EEE8AA&amp;colortop=FFFFFF" TargetMode="External"/><Relationship Id="rId985" Type="http://schemas.openxmlformats.org/officeDocument/2006/relationships/hyperlink" Target="http://www.w3schools.com/tags/ref_colormixer.asp?colorbottom=00FA9A&amp;colortop=FFFFFF" TargetMode="External"/><Relationship Id="rId1170" Type="http://schemas.openxmlformats.org/officeDocument/2006/relationships/hyperlink" Target="http://www.w3schools.com/tags/ref_color_tryit.asp?color=PaleGreen" TargetMode="External"/><Relationship Id="rId1629" Type="http://schemas.openxmlformats.org/officeDocument/2006/relationships/hyperlink" Target="http://www.w3schools.com/html/html_youtube.asp" TargetMode="External"/><Relationship Id="rId1836" Type="http://schemas.openxmlformats.org/officeDocument/2006/relationships/hyperlink" Target="http://www.w3schools.com/html/exercise.asp?filename=exercise_input_attributes1" TargetMode="External"/><Relationship Id="rId2014" Type="http://schemas.openxmlformats.org/officeDocument/2006/relationships/hyperlink" Target="http://www.w3schools.com/html/html5_app_cache.asp" TargetMode="External"/><Relationship Id="rId638" Type="http://schemas.openxmlformats.org/officeDocument/2006/relationships/hyperlink" Target="http://www.w3schools.com/tags/ref_colormixer.asp?colorbottom=D3D3D3&amp;colortop=FFFFFF" TargetMode="External"/><Relationship Id="rId845" Type="http://schemas.openxmlformats.org/officeDocument/2006/relationships/hyperlink" Target="http://www.w3schools.com/tags/ref_colorpicker.asp?colorhex=F4A460" TargetMode="External"/><Relationship Id="rId1030" Type="http://schemas.openxmlformats.org/officeDocument/2006/relationships/hyperlink" Target="http://www.w3schools.com/tags/ref_color_tryit.asp?color=MediumSeaGreen" TargetMode="External"/><Relationship Id="rId1268" Type="http://schemas.openxmlformats.org/officeDocument/2006/relationships/hyperlink" Target="http://www.w3schools.com/tags/ref_colorpicker.asp?colorhex=DA70D6" TargetMode="External"/><Relationship Id="rId1475" Type="http://schemas.openxmlformats.org/officeDocument/2006/relationships/hyperlink" Target="http://www.w3schools.com/tags/ref_color_tryit.asp?hex=FFFACD" TargetMode="External"/><Relationship Id="rId1682" Type="http://schemas.openxmlformats.org/officeDocument/2006/relationships/image" Target="media/image15.wmf"/><Relationship Id="rId1903" Type="http://schemas.openxmlformats.org/officeDocument/2006/relationships/hyperlink" Target="http://www.w3schools.com/html/html5_syntax.asp" TargetMode="External"/><Relationship Id="rId277" Type="http://schemas.openxmlformats.org/officeDocument/2006/relationships/hyperlink" Target="http://www.w3schools.com/tags/tag_thead.asp" TargetMode="External"/><Relationship Id="rId400" Type="http://schemas.openxmlformats.org/officeDocument/2006/relationships/hyperlink" Target="http://www.w3schools.com/tags/ref_color_tryit.asp?hex=FFEBCD" TargetMode="External"/><Relationship Id="rId484" Type="http://schemas.openxmlformats.org/officeDocument/2006/relationships/hyperlink" Target="http://www.w3schools.com/tags/ref_color_tryit.asp?hex=FF8C00" TargetMode="External"/><Relationship Id="rId705" Type="http://schemas.openxmlformats.org/officeDocument/2006/relationships/hyperlink" Target="http://www.w3schools.com/tags/ref_colorpicker.asp?colorhex=9370DB" TargetMode="External"/><Relationship Id="rId1128" Type="http://schemas.openxmlformats.org/officeDocument/2006/relationships/hyperlink" Target="http://www.w3schools.com/tags/ref_colorpicker.asp?colorhex=808080" TargetMode="External"/><Relationship Id="rId1335" Type="http://schemas.openxmlformats.org/officeDocument/2006/relationships/hyperlink" Target="http://www.w3schools.com/tags/ref_color_tryit.asp?hex=F4A460" TargetMode="External"/><Relationship Id="rId1542" Type="http://schemas.openxmlformats.org/officeDocument/2006/relationships/hyperlink" Target="http://www.w3schools.com/html/html_colorsmore.asp?color=144" TargetMode="External"/><Relationship Id="rId1987" Type="http://schemas.openxmlformats.org/officeDocument/2006/relationships/hyperlink" Target="http://www.w3schools.com/html/tryit.asp?filename=tryhtml_embed_image" TargetMode="External"/><Relationship Id="rId137" Type="http://schemas.openxmlformats.org/officeDocument/2006/relationships/hyperlink" Target="http://www.w3schools.com/tags/tag_sub.asp" TargetMode="External"/><Relationship Id="rId344" Type="http://schemas.openxmlformats.org/officeDocument/2006/relationships/hyperlink" Target="http://www.w3schools.com/html/html_layout.asp" TargetMode="External"/><Relationship Id="rId691" Type="http://schemas.openxmlformats.org/officeDocument/2006/relationships/hyperlink" Target="http://www.w3schools.com/tags/ref_color_tryit.asp?color=MediumAquaMarine" TargetMode="External"/><Relationship Id="rId789" Type="http://schemas.openxmlformats.org/officeDocument/2006/relationships/hyperlink" Target="http://www.w3schools.com/tags/ref_colorpicker.asp?colorhex=DB7093" TargetMode="External"/><Relationship Id="rId912" Type="http://schemas.openxmlformats.org/officeDocument/2006/relationships/hyperlink" Target="http://www.w3schools.com/tags/ref_color_tryit.asp?hex=F5DEB3" TargetMode="External"/><Relationship Id="rId996" Type="http://schemas.openxmlformats.org/officeDocument/2006/relationships/hyperlink" Target="http://www.w3schools.com/tags/ref_colorpicker.asp?colorhex=00FFFF" TargetMode="External"/><Relationship Id="rId1847" Type="http://schemas.openxmlformats.org/officeDocument/2006/relationships/hyperlink" Target="http://www.w3schools.com/html/html5_migration.asp" TargetMode="External"/><Relationship Id="rId2025" Type="http://schemas.openxmlformats.org/officeDocument/2006/relationships/hyperlink" Target="javascript:void(0)" TargetMode="External"/><Relationship Id="rId41" Type="http://schemas.openxmlformats.org/officeDocument/2006/relationships/hyperlink" Target="http://www.w3schools.com/html/html_elements.asp" TargetMode="External"/><Relationship Id="rId551" Type="http://schemas.openxmlformats.org/officeDocument/2006/relationships/hyperlink" Target="http://www.w3schools.com/tags/ref_color_tryit.asp?color=Gainsboro" TargetMode="External"/><Relationship Id="rId649" Type="http://schemas.openxmlformats.org/officeDocument/2006/relationships/hyperlink" Target="http://www.w3schools.com/tags/ref_colorpicker.asp?colorhex=FFA07A" TargetMode="External"/><Relationship Id="rId856" Type="http://schemas.openxmlformats.org/officeDocument/2006/relationships/hyperlink" Target="http://www.w3schools.com/tags/ref_color_tryit.asp?hex=A0522D" TargetMode="External"/><Relationship Id="rId1181" Type="http://schemas.openxmlformats.org/officeDocument/2006/relationships/hyperlink" Target="http://www.w3schools.com/tags/ref_colormixer.asp?colorbottom=9ACD32&amp;colortop=FFFFFF" TargetMode="External"/><Relationship Id="rId1279" Type="http://schemas.openxmlformats.org/officeDocument/2006/relationships/hyperlink" Target="http://www.w3schools.com/tags/ref_color_tryit.asp?hex=DC143C" TargetMode="External"/><Relationship Id="rId1402" Type="http://schemas.openxmlformats.org/officeDocument/2006/relationships/hyperlink" Target="http://www.w3schools.com/tags/ref_color_tryit.asp?color=HotPink" TargetMode="External"/><Relationship Id="rId1486" Type="http://schemas.openxmlformats.org/officeDocument/2006/relationships/hyperlink" Target="http://www.w3schools.com/tags/ref_color_tryit.asp?color=Yellow" TargetMode="External"/><Relationship Id="rId1707" Type="http://schemas.openxmlformats.org/officeDocument/2006/relationships/control" Target="activeX/activeX8.xml"/><Relationship Id="rId190" Type="http://schemas.openxmlformats.org/officeDocument/2006/relationships/hyperlink" Target="http://www.w3schools.com/html/tryit.asp?filename=tryhtml_css_external" TargetMode="External"/><Relationship Id="rId204" Type="http://schemas.openxmlformats.org/officeDocument/2006/relationships/hyperlink" Target="http://www.w3schools.com/tags/tag_link.asp" TargetMode="External"/><Relationship Id="rId288" Type="http://schemas.openxmlformats.org/officeDocument/2006/relationships/hyperlink" Target="http://www.w3schools.com/html/tryit.asp?filename=tryhtml_lists_unordered_none" TargetMode="External"/><Relationship Id="rId411" Type="http://schemas.openxmlformats.org/officeDocument/2006/relationships/hyperlink" Target="http://www.w3schools.com/tags/ref_color_tryit.asp?color=Brown" TargetMode="External"/><Relationship Id="rId509" Type="http://schemas.openxmlformats.org/officeDocument/2006/relationships/hyperlink" Target="http://www.w3schools.com/tags/ref_colorpicker.asp?colorhex=2F4F4F" TargetMode="External"/><Relationship Id="rId1041" Type="http://schemas.openxmlformats.org/officeDocument/2006/relationships/hyperlink" Target="http://www.w3schools.com/tags/ref_colormixer.asp?colorbottom=4169E1&amp;colortop=FFFFFF" TargetMode="External"/><Relationship Id="rId1139" Type="http://schemas.openxmlformats.org/officeDocument/2006/relationships/hyperlink" Target="http://www.w3schools.com/tags/ref_color_tryit.asp?hex=8A2BE2" TargetMode="External"/><Relationship Id="rId1346" Type="http://schemas.openxmlformats.org/officeDocument/2006/relationships/hyperlink" Target="http://www.w3schools.com/tags/ref_color_tryit.asp?color=WhiteSmoke" TargetMode="External"/><Relationship Id="rId1693" Type="http://schemas.openxmlformats.org/officeDocument/2006/relationships/image" Target="media/image17.wmf"/><Relationship Id="rId1914" Type="http://schemas.openxmlformats.org/officeDocument/2006/relationships/hyperlink" Target="http://www.w3schools.com/html/tryit.asp?filename=tryhtml_html5_skeleton_9" TargetMode="External"/><Relationship Id="rId1998" Type="http://schemas.openxmlformats.org/officeDocument/2006/relationships/hyperlink" Target="http://www.w3schools.com/html/html5_draganddrop.asp" TargetMode="External"/><Relationship Id="rId495" Type="http://schemas.openxmlformats.org/officeDocument/2006/relationships/hyperlink" Target="http://www.w3schools.com/tags/ref_color_tryit.asp?color=DarkSalmon" TargetMode="External"/><Relationship Id="rId716" Type="http://schemas.openxmlformats.org/officeDocument/2006/relationships/hyperlink" Target="http://www.w3schools.com/tags/ref_color_tryit.asp?hex=00FA9A" TargetMode="External"/><Relationship Id="rId923" Type="http://schemas.openxmlformats.org/officeDocument/2006/relationships/hyperlink" Target="http://www.w3schools.com/tags/ref_color_tryit.asp?color=Yellow" TargetMode="External"/><Relationship Id="rId1553" Type="http://schemas.openxmlformats.org/officeDocument/2006/relationships/hyperlink" Target="http://www.w3schools.com/html/html_colorsmore.asp?color=184" TargetMode="External"/><Relationship Id="rId1760" Type="http://schemas.openxmlformats.org/officeDocument/2006/relationships/hyperlink" Target="http://www.w3schools.com/html/html_form_input_types.asp" TargetMode="External"/><Relationship Id="rId1858" Type="http://schemas.openxmlformats.org/officeDocument/2006/relationships/hyperlink" Target="http://www.w3schools.com/html/html5_new_elements.asp" TargetMode="External"/><Relationship Id="rId52" Type="http://schemas.openxmlformats.org/officeDocument/2006/relationships/hyperlink" Target="http://www.w3schools.com/html/tryit.asp?filename=tryhtml_no_endtag" TargetMode="External"/><Relationship Id="rId148" Type="http://schemas.openxmlformats.org/officeDocument/2006/relationships/hyperlink" Target="http://www.w3schools.com/html/tryit.asp?filename=tryhtml_formatting_abbr" TargetMode="External"/><Relationship Id="rId355" Type="http://schemas.openxmlformats.org/officeDocument/2006/relationships/hyperlink" Target="http://www.w3schools.com/html/tryit.asp?filename=tryhtml_iframe_border2" TargetMode="External"/><Relationship Id="rId562" Type="http://schemas.openxmlformats.org/officeDocument/2006/relationships/hyperlink" Target="http://www.w3schools.com/tags/ref_colormixer.asp?colorbottom=FFD700&amp;colortop=FFFFFF" TargetMode="External"/><Relationship Id="rId1192" Type="http://schemas.openxmlformats.org/officeDocument/2006/relationships/hyperlink" Target="http://www.w3schools.com/tags/ref_colorpicker.asp?colorhex=A9A9A9" TargetMode="External"/><Relationship Id="rId1206" Type="http://schemas.openxmlformats.org/officeDocument/2006/relationships/hyperlink" Target="http://www.w3schools.com/tags/ref_color_tryit.asp?color=LightSteelBlue" TargetMode="External"/><Relationship Id="rId1413" Type="http://schemas.openxmlformats.org/officeDocument/2006/relationships/hyperlink" Target="http://www.w3schools.com/tags/ref_colormixer.asp?colorbottom=FF8C00&amp;colortop=FFFFFF" TargetMode="External"/><Relationship Id="rId1620" Type="http://schemas.openxmlformats.org/officeDocument/2006/relationships/hyperlink" Target="http://www.w3schools.com/html/html5_semantic_elements.asp" TargetMode="External"/><Relationship Id="rId2036" Type="http://schemas.openxmlformats.org/officeDocument/2006/relationships/hyperlink" Target="http://www.w3schools.com/html/html_examples.asp" TargetMode="External"/><Relationship Id="rId215" Type="http://schemas.openxmlformats.org/officeDocument/2006/relationships/hyperlink" Target="http://www.w3schools.com/html/tryit.asp?filename=tryhtml_links_bookmark" TargetMode="External"/><Relationship Id="rId422" Type="http://schemas.openxmlformats.org/officeDocument/2006/relationships/hyperlink" Target="http://www.w3schools.com/tags/ref_colormixer.asp?colorbottom=5F9EA0&amp;colortop=FFFFFF" TargetMode="External"/><Relationship Id="rId867" Type="http://schemas.openxmlformats.org/officeDocument/2006/relationships/hyperlink" Target="http://www.w3schools.com/tags/ref_color_tryit.asp?color=SlateBlue" TargetMode="External"/><Relationship Id="rId1052" Type="http://schemas.openxmlformats.org/officeDocument/2006/relationships/hyperlink" Target="http://www.w3schools.com/tags/ref_colorpicker.asp?colorhex=48D1CC" TargetMode="External"/><Relationship Id="rId1497" Type="http://schemas.openxmlformats.org/officeDocument/2006/relationships/hyperlink" Target="http://www.w3schools.com/tags/ref_colormixer.asp?colorbottom=FFFFF0&amp;colortop=FFFFFF" TargetMode="External"/><Relationship Id="rId1718" Type="http://schemas.openxmlformats.org/officeDocument/2006/relationships/hyperlink" Target="http://www.w3schools.com/html/tryit.asp?filename=tryhtml_form_legend" TargetMode="External"/><Relationship Id="rId1925" Type="http://schemas.openxmlformats.org/officeDocument/2006/relationships/hyperlink" Target="http://www.w3schools.com/html/tryit.asp?filename=tryhtml_syntax_javascript" TargetMode="External"/><Relationship Id="rId299" Type="http://schemas.openxmlformats.org/officeDocument/2006/relationships/hyperlink" Target="http://www.w3schools.com/html/exercise.asp?filename=exercise_lists1" TargetMode="External"/><Relationship Id="rId727" Type="http://schemas.openxmlformats.org/officeDocument/2006/relationships/hyperlink" Target="http://www.w3schools.com/tags/ref_color_tryit.asp?color=MidnightBlue" TargetMode="External"/><Relationship Id="rId934" Type="http://schemas.openxmlformats.org/officeDocument/2006/relationships/hyperlink" Target="http://www.w3schools.com/html/html_colors.asp" TargetMode="External"/><Relationship Id="rId1357" Type="http://schemas.openxmlformats.org/officeDocument/2006/relationships/hyperlink" Target="http://www.w3schools.com/tags/ref_colormixer.asp?colorbottom=F8F8FF&amp;colortop=FFFFFF" TargetMode="External"/><Relationship Id="rId1564" Type="http://schemas.openxmlformats.org/officeDocument/2006/relationships/hyperlink" Target="http://www.w3schools.com/html/html_colorsmore.asp?color=232" TargetMode="External"/><Relationship Id="rId1771" Type="http://schemas.openxmlformats.org/officeDocument/2006/relationships/control" Target="activeX/activeX21.xml"/><Relationship Id="rId63" Type="http://schemas.openxmlformats.org/officeDocument/2006/relationships/hyperlink" Target="http://www.w3schools.com/html/exercise.asp?filename=exercise_attributes1" TargetMode="External"/><Relationship Id="rId159" Type="http://schemas.openxmlformats.org/officeDocument/2006/relationships/hyperlink" Target="http://www.w3schools.com/tags/tag_blockquote.asp" TargetMode="External"/><Relationship Id="rId366" Type="http://schemas.openxmlformats.org/officeDocument/2006/relationships/hyperlink" Target="http://www.w3schools.com/html/html_colorvalues.asp" TargetMode="External"/><Relationship Id="rId573" Type="http://schemas.openxmlformats.org/officeDocument/2006/relationships/hyperlink" Target="http://www.w3schools.com/tags/ref_colorpicker.asp?colorhex=008000" TargetMode="External"/><Relationship Id="rId780" Type="http://schemas.openxmlformats.org/officeDocument/2006/relationships/hyperlink" Target="http://www.w3schools.com/tags/ref_color_tryit.asp?hex=98FB98" TargetMode="External"/><Relationship Id="rId1217" Type="http://schemas.openxmlformats.org/officeDocument/2006/relationships/hyperlink" Target="http://www.w3schools.com/tags/ref_colormixer.asp?colorbottom=B22222&amp;colortop=FFFFFF" TargetMode="External"/><Relationship Id="rId1424" Type="http://schemas.openxmlformats.org/officeDocument/2006/relationships/hyperlink" Target="http://www.w3schools.com/tags/ref_colorpicker.asp?colorhex=FFB6C1" TargetMode="External"/><Relationship Id="rId1631" Type="http://schemas.openxmlformats.org/officeDocument/2006/relationships/hyperlink" Target="http://www.w3schools.com/html/html5_draganddrop.asp" TargetMode="External"/><Relationship Id="rId1869" Type="http://schemas.openxmlformats.org/officeDocument/2006/relationships/hyperlink" Target="http://www.w3schools.com/html/html5_browsers.asp" TargetMode="External"/><Relationship Id="rId226" Type="http://schemas.openxmlformats.org/officeDocument/2006/relationships/image" Target="media/image9.png"/><Relationship Id="rId433" Type="http://schemas.openxmlformats.org/officeDocument/2006/relationships/hyperlink" Target="http://www.w3schools.com/tags/ref_colorpicker.asp?colorhex=FF7F50" TargetMode="External"/><Relationship Id="rId878" Type="http://schemas.openxmlformats.org/officeDocument/2006/relationships/hyperlink" Target="http://www.w3schools.com/tags/ref_colormixer.asp?colorbottom=FFFAFA&amp;colortop=FFFFFF" TargetMode="External"/><Relationship Id="rId1063" Type="http://schemas.openxmlformats.org/officeDocument/2006/relationships/hyperlink" Target="http://www.w3schools.com/tags/ref_color_tryit.asp?hex=5F9EA0" TargetMode="External"/><Relationship Id="rId1270" Type="http://schemas.openxmlformats.org/officeDocument/2006/relationships/hyperlink" Target="http://www.w3schools.com/tags/ref_color_tryit.asp?color=GoldenRod" TargetMode="External"/><Relationship Id="rId1729" Type="http://schemas.openxmlformats.org/officeDocument/2006/relationships/hyperlink" Target="http://www.w3schools.com/html/html_form_input_types.asp" TargetMode="External"/><Relationship Id="rId1936" Type="http://schemas.openxmlformats.org/officeDocument/2006/relationships/hyperlink" Target="http://www.w3schools.com/html/tryit.asp?filename=tryhtml5_canvas_tut_text2" TargetMode="External"/><Relationship Id="rId640" Type="http://schemas.openxmlformats.org/officeDocument/2006/relationships/hyperlink" Target="http://www.w3schools.com/tags/ref_color_tryit.asp?hex=90EE90" TargetMode="External"/><Relationship Id="rId738" Type="http://schemas.openxmlformats.org/officeDocument/2006/relationships/hyperlink" Target="http://www.w3schools.com/tags/ref_colormixer.asp?colorbottom=FFE4E1&amp;colortop=FFFFFF" TargetMode="External"/><Relationship Id="rId945" Type="http://schemas.openxmlformats.org/officeDocument/2006/relationships/hyperlink" Target="http://www.w3schools.com/tags/ref_colormixer.asp?colorbottom=000080&amp;colortop=FFFFFF" TargetMode="External"/><Relationship Id="rId1368" Type="http://schemas.openxmlformats.org/officeDocument/2006/relationships/hyperlink" Target="http://www.w3schools.com/tags/ref_colorpicker.asp?colorhex=FAF0E6" TargetMode="External"/><Relationship Id="rId1575" Type="http://schemas.openxmlformats.org/officeDocument/2006/relationships/hyperlink" Target="http://www.w3schools.com/html/html_head.asp" TargetMode="External"/><Relationship Id="rId1782" Type="http://schemas.openxmlformats.org/officeDocument/2006/relationships/control" Target="activeX/activeX26.xml"/><Relationship Id="rId74" Type="http://schemas.openxmlformats.org/officeDocument/2006/relationships/hyperlink" Target="http://www.w3schools.com/html/tryit.asp?filename=tryhtml_headings_hr" TargetMode="External"/><Relationship Id="rId377" Type="http://schemas.openxmlformats.org/officeDocument/2006/relationships/hyperlink" Target="http://www.w3schools.com/tags/ref_colorpicker.asp?colorhex=00FFFF" TargetMode="External"/><Relationship Id="rId500" Type="http://schemas.openxmlformats.org/officeDocument/2006/relationships/hyperlink" Target="http://www.w3schools.com/tags/ref_color_tryit.asp?hex=8FBC8F" TargetMode="External"/><Relationship Id="rId584" Type="http://schemas.openxmlformats.org/officeDocument/2006/relationships/hyperlink" Target="http://www.w3schools.com/tags/ref_color_tryit.asp?hex=FF69B4" TargetMode="External"/><Relationship Id="rId805" Type="http://schemas.openxmlformats.org/officeDocument/2006/relationships/hyperlink" Target="http://www.w3schools.com/tags/ref_colorpicker.asp?colorhex=FFC0CB" TargetMode="External"/><Relationship Id="rId1130" Type="http://schemas.openxmlformats.org/officeDocument/2006/relationships/hyperlink" Target="http://www.w3schools.com/tags/ref_color_tryit.asp?color=SkyBlue" TargetMode="External"/><Relationship Id="rId1228" Type="http://schemas.openxmlformats.org/officeDocument/2006/relationships/hyperlink" Target="http://www.w3schools.com/tags/ref_colorpicker.asp?colorhex=BC8F8F" TargetMode="External"/><Relationship Id="rId1435" Type="http://schemas.openxmlformats.org/officeDocument/2006/relationships/hyperlink" Target="http://www.w3schools.com/tags/ref_color_tryit.asp?hex=FFDAB9" TargetMode="External"/><Relationship Id="rId5" Type="http://schemas.openxmlformats.org/officeDocument/2006/relationships/image" Target="media/image1.wmf"/><Relationship Id="rId237" Type="http://schemas.openxmlformats.org/officeDocument/2006/relationships/hyperlink" Target="http://www.w3schools.com/html/tryit.asp?filename=tryhtml_images_float" TargetMode="External"/><Relationship Id="rId791" Type="http://schemas.openxmlformats.org/officeDocument/2006/relationships/hyperlink" Target="http://www.w3schools.com/tags/ref_color_tryit.asp?color=PapayaWhip" TargetMode="External"/><Relationship Id="rId889" Type="http://schemas.openxmlformats.org/officeDocument/2006/relationships/hyperlink" Target="http://www.w3schools.com/tags/ref_colorpicker.asp?colorhex=D2B48C" TargetMode="External"/><Relationship Id="rId1074" Type="http://schemas.openxmlformats.org/officeDocument/2006/relationships/hyperlink" Target="http://www.w3schools.com/tags/ref_color_tryit.asp?color=MediumAquaMarine" TargetMode="External"/><Relationship Id="rId1642" Type="http://schemas.openxmlformats.org/officeDocument/2006/relationships/hyperlink" Target="http://www.w3schools.com/tags/default.asp" TargetMode="External"/><Relationship Id="rId1947" Type="http://schemas.openxmlformats.org/officeDocument/2006/relationships/hyperlink" Target="http://www.w3schools.com/html/tryit.asp?filename=tryhtml_svg_rect_round" TargetMode="External"/><Relationship Id="rId444" Type="http://schemas.openxmlformats.org/officeDocument/2006/relationships/hyperlink" Target="http://www.w3schools.com/tags/ref_color_tryit.asp?hex=DC143C" TargetMode="External"/><Relationship Id="rId651" Type="http://schemas.openxmlformats.org/officeDocument/2006/relationships/hyperlink" Target="http://www.w3schools.com/tags/ref_color_tryit.asp?color=LightSeaGreen" TargetMode="External"/><Relationship Id="rId749" Type="http://schemas.openxmlformats.org/officeDocument/2006/relationships/hyperlink" Target="http://www.w3schools.com/tags/ref_colorpicker.asp?colorhex=000080" TargetMode="External"/><Relationship Id="rId1281" Type="http://schemas.openxmlformats.org/officeDocument/2006/relationships/hyperlink" Target="http://www.w3schools.com/tags/ref_colormixer.asp?colorbottom=DC143C&amp;colortop=FFFFFF" TargetMode="External"/><Relationship Id="rId1379" Type="http://schemas.openxmlformats.org/officeDocument/2006/relationships/hyperlink" Target="http://www.w3schools.com/tags/ref_color_tryit.asp?hex=FF0000" TargetMode="External"/><Relationship Id="rId1502" Type="http://schemas.openxmlformats.org/officeDocument/2006/relationships/hyperlink" Target="http://www.w3schools.com/html/html_colornames.asp" TargetMode="External"/><Relationship Id="rId1586" Type="http://schemas.openxmlformats.org/officeDocument/2006/relationships/hyperlink" Target="http://www.w3schools.com/tags/tag_noscript.asp" TargetMode="External"/><Relationship Id="rId1807" Type="http://schemas.openxmlformats.org/officeDocument/2006/relationships/hyperlink" Target="http://www.w3schools.com/html/exercise.asp?filename=exercise_input_types5" TargetMode="External"/><Relationship Id="rId290" Type="http://schemas.openxmlformats.org/officeDocument/2006/relationships/hyperlink" Target="http://www.w3schools.com/html/tryit.asp?filename=tryhtml_lists_ordered_numbers" TargetMode="External"/><Relationship Id="rId304" Type="http://schemas.openxmlformats.org/officeDocument/2006/relationships/hyperlink" Target="http://www.w3schools.com/html/exercise.asp?filename=exercise_lists6" TargetMode="External"/><Relationship Id="rId388" Type="http://schemas.openxmlformats.org/officeDocument/2006/relationships/hyperlink" Target="http://www.w3schools.com/tags/ref_color_tryit.asp?hex=F5F5DC" TargetMode="External"/><Relationship Id="rId511" Type="http://schemas.openxmlformats.org/officeDocument/2006/relationships/hyperlink" Target="http://www.w3schools.com/tags/ref_color_tryit.asp?color=DarkTurquoise" TargetMode="External"/><Relationship Id="rId609" Type="http://schemas.openxmlformats.org/officeDocument/2006/relationships/hyperlink" Target="http://www.w3schools.com/tags/ref_colorpicker.asp?colorhex=FFF0F5" TargetMode="External"/><Relationship Id="rId956" Type="http://schemas.openxmlformats.org/officeDocument/2006/relationships/hyperlink" Target="http://www.w3schools.com/tags/ref_colorpicker.asp?colorhex=0000FF" TargetMode="External"/><Relationship Id="rId1141" Type="http://schemas.openxmlformats.org/officeDocument/2006/relationships/hyperlink" Target="http://www.w3schools.com/tags/ref_colormixer.asp?colorbottom=8A2BE2&amp;colortop=FFFFFF" TargetMode="External"/><Relationship Id="rId1239" Type="http://schemas.openxmlformats.org/officeDocument/2006/relationships/hyperlink" Target="http://www.w3schools.com/tags/ref_color_tryit.asp?hex=C71585" TargetMode="External"/><Relationship Id="rId1793" Type="http://schemas.openxmlformats.org/officeDocument/2006/relationships/hyperlink" Target="http://www.w3schools.com/html/tryit.asp?filename=tryhtml_input_week" TargetMode="External"/><Relationship Id="rId85" Type="http://schemas.openxmlformats.org/officeDocument/2006/relationships/hyperlink" Target="http://www.w3schools.com/html/tryit.asp?filename=tryhtml_paragraphs2" TargetMode="External"/><Relationship Id="rId150" Type="http://schemas.openxmlformats.org/officeDocument/2006/relationships/hyperlink" Target="http://www.w3schools.com/html/tryit.asp?filename=tryhtml_formatting_cite" TargetMode="External"/><Relationship Id="rId595" Type="http://schemas.openxmlformats.org/officeDocument/2006/relationships/hyperlink" Target="http://www.w3schools.com/tags/ref_color_tryit.asp?color=Ivory" TargetMode="External"/><Relationship Id="rId816" Type="http://schemas.openxmlformats.org/officeDocument/2006/relationships/hyperlink" Target="http://www.w3schools.com/tags/ref_color_tryit.asp?hex=800080" TargetMode="External"/><Relationship Id="rId1001" Type="http://schemas.openxmlformats.org/officeDocument/2006/relationships/hyperlink" Target="http://www.w3schools.com/tags/ref_colormixer.asp?colorbottom=00FFFF&amp;colortop=FFFFFF" TargetMode="External"/><Relationship Id="rId1446" Type="http://schemas.openxmlformats.org/officeDocument/2006/relationships/hyperlink" Target="http://www.w3schools.com/tags/ref_color_tryit.asp?color=Bisque" TargetMode="External"/><Relationship Id="rId1653" Type="http://schemas.openxmlformats.org/officeDocument/2006/relationships/hyperlink" Target="http://www.w3schools.com/tags/ref_language_codes.asp" TargetMode="External"/><Relationship Id="rId1860" Type="http://schemas.openxmlformats.org/officeDocument/2006/relationships/hyperlink" Target="http://www.w3schools.com/html/html5_semantic_elements.asp" TargetMode="External"/><Relationship Id="rId248" Type="http://schemas.openxmlformats.org/officeDocument/2006/relationships/hyperlink" Target="http://www.w3schools.com/html/html_tables.asp" TargetMode="External"/><Relationship Id="rId455" Type="http://schemas.openxmlformats.org/officeDocument/2006/relationships/hyperlink" Target="http://www.w3schools.com/tags/ref_color_tryit.asp?color=DarkCyan" TargetMode="External"/><Relationship Id="rId662" Type="http://schemas.openxmlformats.org/officeDocument/2006/relationships/hyperlink" Target="http://www.w3schools.com/tags/ref_colormixer.asp?colorbottom=778899&amp;colortop=FFFFFF" TargetMode="External"/><Relationship Id="rId1085" Type="http://schemas.openxmlformats.org/officeDocument/2006/relationships/hyperlink" Target="http://www.w3schools.com/tags/ref_colormixer.asp?colorbottom=6A5ACD&amp;colortop=FFFFFF" TargetMode="External"/><Relationship Id="rId1292" Type="http://schemas.openxmlformats.org/officeDocument/2006/relationships/hyperlink" Target="http://www.w3schools.com/tags/ref_colorpicker.asp?colorhex=DEB887" TargetMode="External"/><Relationship Id="rId1306" Type="http://schemas.openxmlformats.org/officeDocument/2006/relationships/hyperlink" Target="http://www.w3schools.com/tags/ref_color_tryit.asp?color=Violet" TargetMode="External"/><Relationship Id="rId1513" Type="http://schemas.openxmlformats.org/officeDocument/2006/relationships/hyperlink" Target="http://www.w3schools.com/html/html_colorsmore.asp?color=24" TargetMode="External"/><Relationship Id="rId1720" Type="http://schemas.openxmlformats.org/officeDocument/2006/relationships/control" Target="activeX/activeX13.xml"/><Relationship Id="rId1958" Type="http://schemas.openxmlformats.org/officeDocument/2006/relationships/hyperlink" Target="http://www.w3schools.com/html/html_media.asp" TargetMode="External"/><Relationship Id="rId12" Type="http://schemas.openxmlformats.org/officeDocument/2006/relationships/hyperlink" Target="http://www.w3schools.com/html/html_intro.asp" TargetMode="External"/><Relationship Id="rId108" Type="http://schemas.openxmlformats.org/officeDocument/2006/relationships/hyperlink" Target="http://www.w3schools.com/html/exercise.asp?filename=exercise_styles2" TargetMode="External"/><Relationship Id="rId315" Type="http://schemas.openxmlformats.org/officeDocument/2006/relationships/hyperlink" Target="http://www.w3schools.com/html/tryit.asp?filename=tryhtml_div_capitals" TargetMode="External"/><Relationship Id="rId522" Type="http://schemas.openxmlformats.org/officeDocument/2006/relationships/hyperlink" Target="http://www.w3schools.com/tags/ref_colormixer.asp?colorbottom=FF1493&amp;colortop=FFFFFF" TargetMode="External"/><Relationship Id="rId967" Type="http://schemas.openxmlformats.org/officeDocument/2006/relationships/hyperlink" Target="http://www.w3schools.com/tags/ref_color_tryit.asp?hex=008080" TargetMode="External"/><Relationship Id="rId1152" Type="http://schemas.openxmlformats.org/officeDocument/2006/relationships/hyperlink" Target="http://www.w3schools.com/tags/ref_colorpicker.asp?colorhex=8B4513" TargetMode="External"/><Relationship Id="rId1597" Type="http://schemas.openxmlformats.org/officeDocument/2006/relationships/hyperlink" Target="http://www.w3schools.com/html/tryit.asp?filename=tryhtml_head_title" TargetMode="External"/><Relationship Id="rId1818" Type="http://schemas.openxmlformats.org/officeDocument/2006/relationships/hyperlink" Target="http://www.w3schools.com/html/tryit.asp?filename=tryhtml5_form_novalidate" TargetMode="External"/><Relationship Id="rId96" Type="http://schemas.openxmlformats.org/officeDocument/2006/relationships/hyperlink" Target="http://www.w3schools.com/tags/tag_pre.asp" TargetMode="External"/><Relationship Id="rId161" Type="http://schemas.openxmlformats.org/officeDocument/2006/relationships/hyperlink" Target="http://www.w3schools.com/tags/tag_q.asp" TargetMode="External"/><Relationship Id="rId399" Type="http://schemas.openxmlformats.org/officeDocument/2006/relationships/hyperlink" Target="http://www.w3schools.com/tags/ref_color_tryit.asp?color=BlanchedAlmond" TargetMode="External"/><Relationship Id="rId827" Type="http://schemas.openxmlformats.org/officeDocument/2006/relationships/hyperlink" Target="http://www.w3schools.com/tags/ref_color_tryit.asp?color=RosyBrown" TargetMode="External"/><Relationship Id="rId1012" Type="http://schemas.openxmlformats.org/officeDocument/2006/relationships/hyperlink" Target="http://www.w3schools.com/tags/ref_colorpicker.asp?colorhex=20B2AA" TargetMode="External"/><Relationship Id="rId1457" Type="http://schemas.openxmlformats.org/officeDocument/2006/relationships/hyperlink" Target="http://www.w3schools.com/tags/ref_colormixer.asp?colorbottom=FFEBCD&amp;colortop=FFFFFF" TargetMode="External"/><Relationship Id="rId1664" Type="http://schemas.openxmlformats.org/officeDocument/2006/relationships/hyperlink" Target="http://www.w3schools.com/html/html_charset.asp" TargetMode="External"/><Relationship Id="rId1871" Type="http://schemas.openxmlformats.org/officeDocument/2006/relationships/hyperlink" Target="http://www.w3schools.com/html/html5_new_elements.asp" TargetMode="External"/><Relationship Id="rId259" Type="http://schemas.openxmlformats.org/officeDocument/2006/relationships/hyperlink" Target="http://www.w3schools.com/html/tryit.asp?filename=tryhtml_table_colspan" TargetMode="External"/><Relationship Id="rId466" Type="http://schemas.openxmlformats.org/officeDocument/2006/relationships/hyperlink" Target="http://www.w3schools.com/tags/ref_colormixer.asp?colorbottom=A9A9A9&amp;colortop=FFFFFF" TargetMode="External"/><Relationship Id="rId673" Type="http://schemas.openxmlformats.org/officeDocument/2006/relationships/hyperlink" Target="http://www.w3schools.com/tags/ref_colorpicker.asp?colorhex=00FF00" TargetMode="External"/><Relationship Id="rId880" Type="http://schemas.openxmlformats.org/officeDocument/2006/relationships/hyperlink" Target="http://www.w3schools.com/tags/ref_color_tryit.asp?hex=00FF7F" TargetMode="External"/><Relationship Id="rId1096" Type="http://schemas.openxmlformats.org/officeDocument/2006/relationships/hyperlink" Target="http://www.w3schools.com/tags/ref_colorpicker.asp?colorhex=778899" TargetMode="External"/><Relationship Id="rId1317" Type="http://schemas.openxmlformats.org/officeDocument/2006/relationships/hyperlink" Target="http://www.w3schools.com/tags/ref_colormixer.asp?colorbottom=F08080&amp;colortop=FFFFFF" TargetMode="External"/><Relationship Id="rId1524" Type="http://schemas.openxmlformats.org/officeDocument/2006/relationships/hyperlink" Target="http://www.w3schools.com/html/html_colorsmore.asp?color=72" TargetMode="External"/><Relationship Id="rId1731" Type="http://schemas.openxmlformats.org/officeDocument/2006/relationships/hyperlink" Target="http://www.w3schools.com/html/tryit.asp?filename=tryhtml_elem_select_pre" TargetMode="External"/><Relationship Id="rId1969" Type="http://schemas.openxmlformats.org/officeDocument/2006/relationships/hyperlink" Target="http://www.w3schools.com/tags/tag_track.asp" TargetMode="External"/><Relationship Id="rId23" Type="http://schemas.openxmlformats.org/officeDocument/2006/relationships/hyperlink" Target="http://www.w3schools.com/cert/default.asp" TargetMode="External"/><Relationship Id="rId119" Type="http://schemas.openxmlformats.org/officeDocument/2006/relationships/hyperlink" Target="http://www.w3schools.com/html/tryit.asp?filename=tryhtml_formatting_i" TargetMode="External"/><Relationship Id="rId326" Type="http://schemas.openxmlformats.org/officeDocument/2006/relationships/hyperlink" Target="http://www.w3schools.com/html/exercise.asp?filename=exercise_classes1" TargetMode="External"/><Relationship Id="rId533" Type="http://schemas.openxmlformats.org/officeDocument/2006/relationships/hyperlink" Target="http://www.w3schools.com/tags/ref_colorpicker.asp?colorhex=1E90FF" TargetMode="External"/><Relationship Id="rId978" Type="http://schemas.openxmlformats.org/officeDocument/2006/relationships/hyperlink" Target="http://www.w3schools.com/tags/ref_color_tryit.asp?color=DarkTurquoise" TargetMode="External"/><Relationship Id="rId1163" Type="http://schemas.openxmlformats.org/officeDocument/2006/relationships/hyperlink" Target="http://www.w3schools.com/tags/ref_color_tryit.asp?hex=9370DB" TargetMode="External"/><Relationship Id="rId1370" Type="http://schemas.openxmlformats.org/officeDocument/2006/relationships/hyperlink" Target="http://www.w3schools.com/tags/ref_color_tryit.asp?color=LightGoldenRodYellow" TargetMode="External"/><Relationship Id="rId1829" Type="http://schemas.openxmlformats.org/officeDocument/2006/relationships/hyperlink" Target="http://www.w3schools.com/html/tryit.asp?filename=tryhtml5_input_multiple" TargetMode="External"/><Relationship Id="rId2007" Type="http://schemas.openxmlformats.org/officeDocument/2006/relationships/hyperlink" Target="http://www.w3schools.com/html/html5_webstorage.asp" TargetMode="External"/><Relationship Id="rId740" Type="http://schemas.openxmlformats.org/officeDocument/2006/relationships/hyperlink" Target="http://www.w3schools.com/tags/ref_color_tryit.asp?hex=FFE4B5" TargetMode="External"/><Relationship Id="rId838" Type="http://schemas.openxmlformats.org/officeDocument/2006/relationships/hyperlink" Target="http://www.w3schools.com/tags/ref_colormixer.asp?colorbottom=8B4513&amp;colortop=FFFFFF" TargetMode="External"/><Relationship Id="rId1023" Type="http://schemas.openxmlformats.org/officeDocument/2006/relationships/hyperlink" Target="http://www.w3schools.com/tags/ref_color_tryit.asp?hex=2F4F4F" TargetMode="External"/><Relationship Id="rId1468" Type="http://schemas.openxmlformats.org/officeDocument/2006/relationships/hyperlink" Target="http://www.w3schools.com/tags/ref_colorpicker.asp?colorhex=FFF5EE" TargetMode="External"/><Relationship Id="rId1675" Type="http://schemas.openxmlformats.org/officeDocument/2006/relationships/hyperlink" Target="http://www.w3schools.com/charsets/default.asp" TargetMode="External"/><Relationship Id="rId1882" Type="http://schemas.openxmlformats.org/officeDocument/2006/relationships/hyperlink" Target="http://www.w3schools.com/html/tryit.asp?filename=tryhtml5_footer" TargetMode="External"/><Relationship Id="rId172" Type="http://schemas.openxmlformats.org/officeDocument/2006/relationships/hyperlink" Target="http://www.w3schools.com/html/tryit.asp?filename=tryhtml_formatting_var" TargetMode="External"/><Relationship Id="rId477" Type="http://schemas.openxmlformats.org/officeDocument/2006/relationships/hyperlink" Target="http://www.w3schools.com/tags/ref_colorpicker.asp?colorhex=8B008B" TargetMode="External"/><Relationship Id="rId600" Type="http://schemas.openxmlformats.org/officeDocument/2006/relationships/hyperlink" Target="http://www.w3schools.com/tags/ref_color_tryit.asp?hex=F0E68C" TargetMode="External"/><Relationship Id="rId684" Type="http://schemas.openxmlformats.org/officeDocument/2006/relationships/hyperlink" Target="http://www.w3schools.com/tags/ref_color_tryit.asp?hex=FF00FF" TargetMode="External"/><Relationship Id="rId1230" Type="http://schemas.openxmlformats.org/officeDocument/2006/relationships/hyperlink" Target="http://www.w3schools.com/tags/ref_color_tryit.asp?color=DarkKhaki" TargetMode="External"/><Relationship Id="rId1328" Type="http://schemas.openxmlformats.org/officeDocument/2006/relationships/hyperlink" Target="http://www.w3schools.com/tags/ref_colorpicker.asp?colorhex=F0FFF0" TargetMode="External"/><Relationship Id="rId1535" Type="http://schemas.openxmlformats.org/officeDocument/2006/relationships/hyperlink" Target="http://www.w3schools.com/html/html_colorsmore.asp?color=112" TargetMode="External"/><Relationship Id="rId337" Type="http://schemas.openxmlformats.org/officeDocument/2006/relationships/hyperlink" Target="http://www.w3schools.com/html/tryit.asp?filename=tryhtml_layout_tables" TargetMode="External"/><Relationship Id="rId891" Type="http://schemas.openxmlformats.org/officeDocument/2006/relationships/hyperlink" Target="http://www.w3schools.com/tags/ref_color_tryit.asp?color=Teal" TargetMode="External"/><Relationship Id="rId905" Type="http://schemas.openxmlformats.org/officeDocument/2006/relationships/hyperlink" Target="http://www.w3schools.com/tags/ref_colorpicker.asp?colorhex=40E0D0" TargetMode="External"/><Relationship Id="rId989" Type="http://schemas.openxmlformats.org/officeDocument/2006/relationships/hyperlink" Target="http://www.w3schools.com/tags/ref_colormixer.asp?colorbottom=00FF00&amp;colortop=FFFFFF" TargetMode="External"/><Relationship Id="rId1742" Type="http://schemas.openxmlformats.org/officeDocument/2006/relationships/image" Target="media/image34.gif"/><Relationship Id="rId2018" Type="http://schemas.openxmlformats.org/officeDocument/2006/relationships/hyperlink" Target="http://www.w3schools.com/html/html5_draganddrop.asp" TargetMode="External"/><Relationship Id="rId34" Type="http://schemas.openxmlformats.org/officeDocument/2006/relationships/hyperlink" Target="http://www.w3schools.com/html/html_intro.asp" TargetMode="External"/><Relationship Id="rId544" Type="http://schemas.openxmlformats.org/officeDocument/2006/relationships/hyperlink" Target="http://www.w3schools.com/tags/ref_color_tryit.asp?hex=228B22" TargetMode="External"/><Relationship Id="rId751" Type="http://schemas.openxmlformats.org/officeDocument/2006/relationships/hyperlink" Target="http://www.w3schools.com/tags/ref_color_tryit.asp?color=OldLace" TargetMode="External"/><Relationship Id="rId849" Type="http://schemas.openxmlformats.org/officeDocument/2006/relationships/hyperlink" Target="http://www.w3schools.com/tags/ref_colorpicker.asp?colorhex=2E8B57" TargetMode="External"/><Relationship Id="rId1174" Type="http://schemas.openxmlformats.org/officeDocument/2006/relationships/hyperlink" Target="http://www.w3schools.com/tags/ref_color_tryit.asp?color=DarkOrchid" TargetMode="External"/><Relationship Id="rId1381" Type="http://schemas.openxmlformats.org/officeDocument/2006/relationships/hyperlink" Target="http://www.w3schools.com/tags/ref_colormixer.asp?colorbottom=FF0000&amp;colortop=FFFFFF" TargetMode="External"/><Relationship Id="rId1479" Type="http://schemas.openxmlformats.org/officeDocument/2006/relationships/hyperlink" Target="http://www.w3schools.com/tags/ref_color_tryit.asp?hex=FFFAF0" TargetMode="External"/><Relationship Id="rId1602" Type="http://schemas.openxmlformats.org/officeDocument/2006/relationships/hyperlink" Target="http://www.w3schools.com/js/default.asp" TargetMode="External"/><Relationship Id="rId1686" Type="http://schemas.openxmlformats.org/officeDocument/2006/relationships/hyperlink" Target="http://www.w3schools.com/tags/ref_urlencode.asp" TargetMode="External"/><Relationship Id="rId183" Type="http://schemas.openxmlformats.org/officeDocument/2006/relationships/hyperlink" Target="http://www.w3schools.com/html/html_css.asp" TargetMode="External"/><Relationship Id="rId390" Type="http://schemas.openxmlformats.org/officeDocument/2006/relationships/hyperlink" Target="http://www.w3schools.com/tags/ref_colormixer.asp?colorbottom=F5F5DC&amp;colortop=FFFFFF" TargetMode="External"/><Relationship Id="rId404" Type="http://schemas.openxmlformats.org/officeDocument/2006/relationships/hyperlink" Target="http://www.w3schools.com/tags/ref_color_tryit.asp?hex=0000FF" TargetMode="External"/><Relationship Id="rId611" Type="http://schemas.openxmlformats.org/officeDocument/2006/relationships/hyperlink" Target="http://www.w3schools.com/tags/ref_color_tryit.asp?color=LawnGreen" TargetMode="External"/><Relationship Id="rId1034" Type="http://schemas.openxmlformats.org/officeDocument/2006/relationships/hyperlink" Target="http://www.w3schools.com/tags/ref_color_tryit.asp?color=Turquoise" TargetMode="External"/><Relationship Id="rId1241" Type="http://schemas.openxmlformats.org/officeDocument/2006/relationships/hyperlink" Target="http://www.w3schools.com/tags/ref_colormixer.asp?colorbottom=C71585&amp;colortop=FFFFFF" TargetMode="External"/><Relationship Id="rId1339" Type="http://schemas.openxmlformats.org/officeDocument/2006/relationships/hyperlink" Target="http://www.w3schools.com/tags/ref_color_tryit.asp?hex=F5DEB3" TargetMode="External"/><Relationship Id="rId1893" Type="http://schemas.openxmlformats.org/officeDocument/2006/relationships/hyperlink" Target="http://www.w3schools.com/tags/tag_header.asp" TargetMode="External"/><Relationship Id="rId1907" Type="http://schemas.openxmlformats.org/officeDocument/2006/relationships/hyperlink" Target="http://www.w3schools.com/html/tryit.asp?filename=tryhtml_html5_skeleton_3" TargetMode="External"/><Relationship Id="rId250" Type="http://schemas.openxmlformats.org/officeDocument/2006/relationships/hyperlink" Target="http://www.w3schools.com/html/html_lists.asp" TargetMode="External"/><Relationship Id="rId488" Type="http://schemas.openxmlformats.org/officeDocument/2006/relationships/hyperlink" Target="http://www.w3schools.com/tags/ref_color_tryit.asp?hex=9932CC" TargetMode="External"/><Relationship Id="rId695" Type="http://schemas.openxmlformats.org/officeDocument/2006/relationships/hyperlink" Target="http://www.w3schools.com/tags/ref_color_tryit.asp?color=MediumBlue" TargetMode="External"/><Relationship Id="rId709" Type="http://schemas.openxmlformats.org/officeDocument/2006/relationships/hyperlink" Target="http://www.w3schools.com/tags/ref_colorpicker.asp?colorhex=3CB371" TargetMode="External"/><Relationship Id="rId916" Type="http://schemas.openxmlformats.org/officeDocument/2006/relationships/hyperlink" Target="http://www.w3schools.com/tags/ref_color_tryit.asp?hex=FFFFFF" TargetMode="External"/><Relationship Id="rId1101" Type="http://schemas.openxmlformats.org/officeDocument/2006/relationships/hyperlink" Target="http://www.w3schools.com/tags/ref_colormixer.asp?colorbottom=7B68EE&amp;colortop=FFFFFF" TargetMode="External"/><Relationship Id="rId1546" Type="http://schemas.openxmlformats.org/officeDocument/2006/relationships/hyperlink" Target="http://www.w3schools.com/html/html_colorsmore.asp?color=160" TargetMode="External"/><Relationship Id="rId1753" Type="http://schemas.openxmlformats.org/officeDocument/2006/relationships/hyperlink" Target="http://www.w3schools.com/tags/tag_optgroup.asp" TargetMode="External"/><Relationship Id="rId1960" Type="http://schemas.openxmlformats.org/officeDocument/2006/relationships/hyperlink" Target="http://www.bigbuckbunny.org/" TargetMode="External"/><Relationship Id="rId45" Type="http://schemas.openxmlformats.org/officeDocument/2006/relationships/hyperlink" Target="http://www.w3schools.com/html/tryit.asp?filename=tryhtml_basic_link" TargetMode="External"/><Relationship Id="rId110" Type="http://schemas.openxmlformats.org/officeDocument/2006/relationships/hyperlink" Target="http://www.w3schools.com/html/exercise.asp?filename=exercise_styles4" TargetMode="External"/><Relationship Id="rId348" Type="http://schemas.openxmlformats.org/officeDocument/2006/relationships/hyperlink" Target="http://www.w3schools.com/bootstrap/default.asp" TargetMode="External"/><Relationship Id="rId555" Type="http://schemas.openxmlformats.org/officeDocument/2006/relationships/hyperlink" Target="http://www.w3schools.com/tags/ref_color_tryit.asp?color=GhostWhite" TargetMode="External"/><Relationship Id="rId762" Type="http://schemas.openxmlformats.org/officeDocument/2006/relationships/hyperlink" Target="http://www.w3schools.com/tags/ref_colormixer.asp?colorbottom=6B8E23&amp;colortop=FFFFFF" TargetMode="External"/><Relationship Id="rId1185" Type="http://schemas.openxmlformats.org/officeDocument/2006/relationships/hyperlink" Target="http://www.w3schools.com/tags/ref_colormixer.asp?colorbottom=A0522D&amp;colortop=FFFFFF" TargetMode="External"/><Relationship Id="rId1392" Type="http://schemas.openxmlformats.org/officeDocument/2006/relationships/hyperlink" Target="http://www.w3schools.com/tags/ref_colorpicker.asp?colorhex=FF1493" TargetMode="External"/><Relationship Id="rId1406" Type="http://schemas.openxmlformats.org/officeDocument/2006/relationships/hyperlink" Target="http://www.w3schools.com/tags/ref_color_tryit.asp?color=Coral" TargetMode="External"/><Relationship Id="rId1613" Type="http://schemas.openxmlformats.org/officeDocument/2006/relationships/hyperlink" Target="http://www.w3schools.com/html/html_forms.asp" TargetMode="External"/><Relationship Id="rId1820" Type="http://schemas.openxmlformats.org/officeDocument/2006/relationships/hyperlink" Target="http://www.w3schools.com/html/tryit.asp?filename=tryhtml5_input_form" TargetMode="External"/><Relationship Id="rId2029" Type="http://schemas.openxmlformats.org/officeDocument/2006/relationships/hyperlink" Target="http://www.w3schools.com/html/tryit.asp?filename=tryhtml5_webworker" TargetMode="External"/><Relationship Id="rId194" Type="http://schemas.openxmlformats.org/officeDocument/2006/relationships/hyperlink" Target="http://www.w3schools.com/html/tryit.asp?filename=tryhtml_css_margin" TargetMode="External"/><Relationship Id="rId208" Type="http://schemas.openxmlformats.org/officeDocument/2006/relationships/hyperlink" Target="http://www.w3schools.com/html/html_images.asp" TargetMode="External"/><Relationship Id="rId415" Type="http://schemas.openxmlformats.org/officeDocument/2006/relationships/hyperlink" Target="http://www.w3schools.com/tags/ref_color_tryit.asp?color=BurlyWood" TargetMode="External"/><Relationship Id="rId622" Type="http://schemas.openxmlformats.org/officeDocument/2006/relationships/hyperlink" Target="http://www.w3schools.com/tags/ref_colormixer.asp?colorbottom=ADD8E6&amp;colortop=FFFFFF" TargetMode="External"/><Relationship Id="rId1045" Type="http://schemas.openxmlformats.org/officeDocument/2006/relationships/hyperlink" Target="http://www.w3schools.com/tags/ref_colormixer.asp?colorbottom=4682B4&amp;colortop=FFFFFF" TargetMode="External"/><Relationship Id="rId1252" Type="http://schemas.openxmlformats.org/officeDocument/2006/relationships/hyperlink" Target="http://www.w3schools.com/tags/ref_colorpicker.asp?colorhex=D2691E" TargetMode="External"/><Relationship Id="rId1697" Type="http://schemas.openxmlformats.org/officeDocument/2006/relationships/hyperlink" Target="http://www.w3schools.com/html/html_urlencode.asp" TargetMode="External"/><Relationship Id="rId1918" Type="http://schemas.openxmlformats.org/officeDocument/2006/relationships/hyperlink" Target="http://www.w3schools.com/html/tryit.asp?filename=tryhtml5_html5_skeleton_4" TargetMode="External"/><Relationship Id="rId261" Type="http://schemas.openxmlformats.org/officeDocument/2006/relationships/hyperlink" Target="http://www.w3schools.com/html/tryit.asp?filename=tryhtml_tables2" TargetMode="External"/><Relationship Id="rId499" Type="http://schemas.openxmlformats.org/officeDocument/2006/relationships/hyperlink" Target="http://www.w3schools.com/tags/ref_color_tryit.asp?color=DarkSeaGreen" TargetMode="External"/><Relationship Id="rId927" Type="http://schemas.openxmlformats.org/officeDocument/2006/relationships/hyperlink" Target="http://www.w3schools.com/tags/ref_color_tryit.asp?color=YellowGreen" TargetMode="External"/><Relationship Id="rId1112" Type="http://schemas.openxmlformats.org/officeDocument/2006/relationships/hyperlink" Target="http://www.w3schools.com/tags/ref_colorpicker.asp?colorhex=7FFFD4" TargetMode="External"/><Relationship Id="rId1557" Type="http://schemas.openxmlformats.org/officeDocument/2006/relationships/hyperlink" Target="http://www.w3schools.com/html/html_colorsmore.asp?color=200" TargetMode="External"/><Relationship Id="rId1764" Type="http://schemas.openxmlformats.org/officeDocument/2006/relationships/control" Target="activeX/activeX17.xml"/><Relationship Id="rId1971" Type="http://schemas.openxmlformats.org/officeDocument/2006/relationships/hyperlink" Target="http://www.w3schools.com/html/html5_audio.asp" TargetMode="External"/><Relationship Id="rId56" Type="http://schemas.openxmlformats.org/officeDocument/2006/relationships/hyperlink" Target="http://www.w3schools.com/html/html_headings.asp" TargetMode="External"/><Relationship Id="rId359" Type="http://schemas.openxmlformats.org/officeDocument/2006/relationships/hyperlink" Target="http://www.w3schools.com/html/exercise.asp?filename=exercise_iframe2" TargetMode="External"/><Relationship Id="rId566" Type="http://schemas.openxmlformats.org/officeDocument/2006/relationships/hyperlink" Target="http://www.w3schools.com/tags/ref_colormixer.asp?colorbottom=DAA520&amp;colortop=FFFFFF" TargetMode="External"/><Relationship Id="rId773" Type="http://schemas.openxmlformats.org/officeDocument/2006/relationships/hyperlink" Target="http://www.w3schools.com/tags/ref_colorpicker.asp?colorhex=DA70D6" TargetMode="External"/><Relationship Id="rId1196" Type="http://schemas.openxmlformats.org/officeDocument/2006/relationships/hyperlink" Target="http://www.w3schools.com/tags/ref_colorpicker.asp?colorhex=ADD8E6" TargetMode="External"/><Relationship Id="rId1417" Type="http://schemas.openxmlformats.org/officeDocument/2006/relationships/hyperlink" Target="http://www.w3schools.com/tags/ref_colormixer.asp?colorbottom=FFA07A&amp;colortop=FFFFFF" TargetMode="External"/><Relationship Id="rId1624" Type="http://schemas.openxmlformats.org/officeDocument/2006/relationships/hyperlink" Target="http://www.w3schools.com/html/html5_svg.asp" TargetMode="External"/><Relationship Id="rId1831" Type="http://schemas.openxmlformats.org/officeDocument/2006/relationships/hyperlink" Target="http://www.w3schools.com/js/js_regexp.asp" TargetMode="External"/><Relationship Id="rId121" Type="http://schemas.openxmlformats.org/officeDocument/2006/relationships/hyperlink" Target="http://www.w3schools.com/html/tryit.asp?filename=tryhtml_formatting_small" TargetMode="External"/><Relationship Id="rId219" Type="http://schemas.openxmlformats.org/officeDocument/2006/relationships/hyperlink" Target="http://www.w3schools.com/html/exercise.asp?filename=exercise_links4" TargetMode="External"/><Relationship Id="rId426" Type="http://schemas.openxmlformats.org/officeDocument/2006/relationships/hyperlink" Target="http://www.w3schools.com/tags/ref_colormixer.asp?colorbottom=7FFF00&amp;colortop=FFFFFF" TargetMode="External"/><Relationship Id="rId633" Type="http://schemas.openxmlformats.org/officeDocument/2006/relationships/hyperlink" Target="http://www.w3schools.com/tags/ref_colorpicker.asp?colorhex=FAFAD2" TargetMode="External"/><Relationship Id="rId980" Type="http://schemas.openxmlformats.org/officeDocument/2006/relationships/hyperlink" Target="http://www.w3schools.com/tags/ref_colorpicker.asp?colorhex=00CED1" TargetMode="External"/><Relationship Id="rId1056" Type="http://schemas.openxmlformats.org/officeDocument/2006/relationships/hyperlink" Target="http://www.w3schools.com/tags/ref_colorpicker.asp?colorhex=4B0082" TargetMode="External"/><Relationship Id="rId1263" Type="http://schemas.openxmlformats.org/officeDocument/2006/relationships/hyperlink" Target="http://www.w3schools.com/tags/ref_color_tryit.asp?hex=D8BFD8" TargetMode="External"/><Relationship Id="rId1929" Type="http://schemas.openxmlformats.org/officeDocument/2006/relationships/hyperlink" Target="http://www.w3schools.com/html/html5_syntax.asp" TargetMode="External"/><Relationship Id="rId840" Type="http://schemas.openxmlformats.org/officeDocument/2006/relationships/hyperlink" Target="http://www.w3schools.com/tags/ref_color_tryit.asp?hex=FA8072" TargetMode="External"/><Relationship Id="rId938" Type="http://schemas.openxmlformats.org/officeDocument/2006/relationships/hyperlink" Target="http://www.w3schools.com/tags/ref_color_tryit.asp?color=Black" TargetMode="External"/><Relationship Id="rId1470" Type="http://schemas.openxmlformats.org/officeDocument/2006/relationships/hyperlink" Target="http://www.w3schools.com/tags/ref_color_tryit.asp?color=Cornsilk" TargetMode="External"/><Relationship Id="rId1568" Type="http://schemas.openxmlformats.org/officeDocument/2006/relationships/hyperlink" Target="http://www.w3schools.com/html/html_colorsmore.asp?color=248" TargetMode="External"/><Relationship Id="rId1775" Type="http://schemas.openxmlformats.org/officeDocument/2006/relationships/control" Target="activeX/activeX23.xml"/><Relationship Id="rId67" Type="http://schemas.openxmlformats.org/officeDocument/2006/relationships/hyperlink" Target="http://www.w3schools.com/html/exercise.asp?filename=exercise_attributes5" TargetMode="External"/><Relationship Id="rId272" Type="http://schemas.openxmlformats.org/officeDocument/2006/relationships/hyperlink" Target="http://www.w3schools.com/tags/tag_tr.asp" TargetMode="External"/><Relationship Id="rId577" Type="http://schemas.openxmlformats.org/officeDocument/2006/relationships/hyperlink" Target="http://www.w3schools.com/tags/ref_colorpicker.asp?colorhex=ADFF2F" TargetMode="External"/><Relationship Id="rId700" Type="http://schemas.openxmlformats.org/officeDocument/2006/relationships/hyperlink" Target="http://www.w3schools.com/tags/ref_color_tryit.asp?hex=BA55D3" TargetMode="External"/><Relationship Id="rId1123" Type="http://schemas.openxmlformats.org/officeDocument/2006/relationships/hyperlink" Target="http://www.w3schools.com/tags/ref_color_tryit.asp?hex=808000" TargetMode="External"/><Relationship Id="rId1330" Type="http://schemas.openxmlformats.org/officeDocument/2006/relationships/hyperlink" Target="http://www.w3schools.com/tags/ref_color_tryit.asp?color=Azure" TargetMode="External"/><Relationship Id="rId1428" Type="http://schemas.openxmlformats.org/officeDocument/2006/relationships/hyperlink" Target="http://www.w3schools.com/tags/ref_colorpicker.asp?colorhex=FFC0CB" TargetMode="External"/><Relationship Id="rId1635" Type="http://schemas.openxmlformats.org/officeDocument/2006/relationships/hyperlink" Target="http://www.w3schools.com/html/html5_serversentevents.asp" TargetMode="External"/><Relationship Id="rId1982" Type="http://schemas.openxmlformats.org/officeDocument/2006/relationships/hyperlink" Target="http://www.w3schools.com/html/tryit.asp?filename=tryhtml_object_plugin" TargetMode="External"/><Relationship Id="rId132" Type="http://schemas.openxmlformats.org/officeDocument/2006/relationships/hyperlink" Target="http://www.w3schools.com/tags/tag_b.asp" TargetMode="External"/><Relationship Id="rId784" Type="http://schemas.openxmlformats.org/officeDocument/2006/relationships/hyperlink" Target="http://www.w3schools.com/tags/ref_color_tryit.asp?hex=AFEEEE" TargetMode="External"/><Relationship Id="rId991" Type="http://schemas.openxmlformats.org/officeDocument/2006/relationships/hyperlink" Target="http://www.w3schools.com/tags/ref_color_tryit.asp?hex=00FF7F" TargetMode="External"/><Relationship Id="rId1067" Type="http://schemas.openxmlformats.org/officeDocument/2006/relationships/hyperlink" Target="http://www.w3schools.com/tags/ref_color_tryit.asp?hex=6495ED" TargetMode="External"/><Relationship Id="rId1842" Type="http://schemas.openxmlformats.org/officeDocument/2006/relationships/hyperlink" Target="javascript:void(0)" TargetMode="External"/><Relationship Id="rId2020" Type="http://schemas.openxmlformats.org/officeDocument/2006/relationships/hyperlink" Target="http://www.w3schools.com/html/html5_webstorage.asp" TargetMode="External"/><Relationship Id="rId437" Type="http://schemas.openxmlformats.org/officeDocument/2006/relationships/hyperlink" Target="http://www.w3schools.com/tags/ref_colorpicker.asp?colorhex=6495ED" TargetMode="External"/><Relationship Id="rId644" Type="http://schemas.openxmlformats.org/officeDocument/2006/relationships/hyperlink" Target="http://www.w3schools.com/tags/ref_color_tryit.asp?hex=FFB6C1" TargetMode="External"/><Relationship Id="rId851" Type="http://schemas.openxmlformats.org/officeDocument/2006/relationships/hyperlink" Target="http://www.w3schools.com/tags/ref_color_tryit.asp?color=SeaShell" TargetMode="External"/><Relationship Id="rId1274" Type="http://schemas.openxmlformats.org/officeDocument/2006/relationships/hyperlink" Target="http://www.w3schools.com/tags/ref_color_tryit.asp?color=PaleVioletRed" TargetMode="External"/><Relationship Id="rId1481" Type="http://schemas.openxmlformats.org/officeDocument/2006/relationships/hyperlink" Target="http://www.w3schools.com/tags/ref_colormixer.asp?colorbottom=FFFAF0&amp;colortop=FFFFFF" TargetMode="External"/><Relationship Id="rId1579" Type="http://schemas.openxmlformats.org/officeDocument/2006/relationships/hyperlink" Target="http://www.w3schools.com/html/tryit.asp?filename=tryhtml_script" TargetMode="External"/><Relationship Id="rId1702" Type="http://schemas.openxmlformats.org/officeDocument/2006/relationships/image" Target="media/image19.wmf"/><Relationship Id="rId283" Type="http://schemas.openxmlformats.org/officeDocument/2006/relationships/hyperlink" Target="http://www.w3schools.com/html/html_blocks.asp" TargetMode="External"/><Relationship Id="rId490" Type="http://schemas.openxmlformats.org/officeDocument/2006/relationships/hyperlink" Target="http://www.w3schools.com/tags/ref_colormixer.asp?colorbottom=9932CC&amp;colortop=FFFFFF" TargetMode="External"/><Relationship Id="rId504" Type="http://schemas.openxmlformats.org/officeDocument/2006/relationships/hyperlink" Target="http://www.w3schools.com/tags/ref_color_tryit.asp?hex=483D8B" TargetMode="External"/><Relationship Id="rId711" Type="http://schemas.openxmlformats.org/officeDocument/2006/relationships/hyperlink" Target="http://www.w3schools.com/tags/ref_color_tryit.asp?color=MediumSlateBlue" TargetMode="External"/><Relationship Id="rId949" Type="http://schemas.openxmlformats.org/officeDocument/2006/relationships/hyperlink" Target="http://www.w3schools.com/tags/ref_colormixer.asp?colorbottom=00008B&amp;colortop=FFFFFF" TargetMode="External"/><Relationship Id="rId1134" Type="http://schemas.openxmlformats.org/officeDocument/2006/relationships/hyperlink" Target="http://www.w3schools.com/tags/ref_color_tryit.asp?color=LightSkyBlue" TargetMode="External"/><Relationship Id="rId1341" Type="http://schemas.openxmlformats.org/officeDocument/2006/relationships/hyperlink" Target="http://www.w3schools.com/tags/ref_colormixer.asp?colorbottom=F5DEB3&amp;colortop=FFFFFF" TargetMode="External"/><Relationship Id="rId1786" Type="http://schemas.openxmlformats.org/officeDocument/2006/relationships/hyperlink" Target="http://www.w3schools.com/html/tryit.asp?filename=tryhtml_input_number_step" TargetMode="External"/><Relationship Id="rId1993" Type="http://schemas.openxmlformats.org/officeDocument/2006/relationships/hyperlink" Target="http://www.w3schools.com/html/tryit.asp?filename=tryhtml_youtubeobject" TargetMode="External"/><Relationship Id="rId78" Type="http://schemas.openxmlformats.org/officeDocument/2006/relationships/hyperlink" Target="http://www.w3schools.com/html/exercise.asp?filename=exercise_headings3" TargetMode="External"/><Relationship Id="rId143" Type="http://schemas.openxmlformats.org/officeDocument/2006/relationships/hyperlink" Target="http://www.w3schools.com/html/html_quotation_elements.asp" TargetMode="External"/><Relationship Id="rId350" Type="http://schemas.openxmlformats.org/officeDocument/2006/relationships/hyperlink" Target="http://www.w3schools.com/html/html_iframe.asp" TargetMode="External"/><Relationship Id="rId588" Type="http://schemas.openxmlformats.org/officeDocument/2006/relationships/hyperlink" Target="http://www.w3schools.com/tags/ref_color_tryit.asp?hex=CD5C5C" TargetMode="External"/><Relationship Id="rId795" Type="http://schemas.openxmlformats.org/officeDocument/2006/relationships/hyperlink" Target="http://www.w3schools.com/tags/ref_color_tryit.asp?color=PeachPuff" TargetMode="External"/><Relationship Id="rId809" Type="http://schemas.openxmlformats.org/officeDocument/2006/relationships/hyperlink" Target="http://www.w3schools.com/tags/ref_colorpicker.asp?colorhex=DDA0DD" TargetMode="External"/><Relationship Id="rId1201" Type="http://schemas.openxmlformats.org/officeDocument/2006/relationships/hyperlink" Target="http://www.w3schools.com/tags/ref_colormixer.asp?colorbottom=ADFF2F&amp;colortop=FFFFFF" TargetMode="External"/><Relationship Id="rId1439" Type="http://schemas.openxmlformats.org/officeDocument/2006/relationships/hyperlink" Target="http://www.w3schools.com/tags/ref_color_tryit.asp?hex=FFDEAD" TargetMode="External"/><Relationship Id="rId1646" Type="http://schemas.openxmlformats.org/officeDocument/2006/relationships/hyperlink" Target="http://www.w3schools.com/tags/ref_av_dom.asp" TargetMode="External"/><Relationship Id="rId1853" Type="http://schemas.openxmlformats.org/officeDocument/2006/relationships/hyperlink" Target="http://www.w3schools.com/html/html5_new_elements.asp" TargetMode="External"/><Relationship Id="rId2031" Type="http://schemas.openxmlformats.org/officeDocument/2006/relationships/hyperlink" Target="http://www.w3schools.com/html/html5_serversentevents.asp" TargetMode="External"/><Relationship Id="rId9" Type="http://schemas.openxmlformats.org/officeDocument/2006/relationships/image" Target="media/image2.gif"/><Relationship Id="rId210" Type="http://schemas.openxmlformats.org/officeDocument/2006/relationships/hyperlink" Target="http://www.w3schools.com/html/tryit.asp?filename=tryhtml_links" TargetMode="External"/><Relationship Id="rId448" Type="http://schemas.openxmlformats.org/officeDocument/2006/relationships/hyperlink" Target="http://www.w3schools.com/tags/ref_color_tryit.asp?hex=00FFFF" TargetMode="External"/><Relationship Id="rId655" Type="http://schemas.openxmlformats.org/officeDocument/2006/relationships/hyperlink" Target="http://www.w3schools.com/tags/ref_color_tryit.asp?color=LightSkyBlue" TargetMode="External"/><Relationship Id="rId862" Type="http://schemas.openxmlformats.org/officeDocument/2006/relationships/hyperlink" Target="http://www.w3schools.com/tags/ref_colormixer.asp?colorbottom=C0C0C0&amp;colortop=FFFFFF" TargetMode="External"/><Relationship Id="rId1078" Type="http://schemas.openxmlformats.org/officeDocument/2006/relationships/hyperlink" Target="http://www.w3schools.com/tags/ref_color_tryit.asp?color=DimGray" TargetMode="External"/><Relationship Id="rId1285" Type="http://schemas.openxmlformats.org/officeDocument/2006/relationships/hyperlink" Target="http://www.w3schools.com/tags/ref_colormixer.asp?colorbottom=DCDCDC&amp;colortop=FFFFFF" TargetMode="External"/><Relationship Id="rId1492" Type="http://schemas.openxmlformats.org/officeDocument/2006/relationships/hyperlink" Target="http://www.w3schools.com/tags/ref_colorpicker.asp?colorhex=FFFFE0" TargetMode="External"/><Relationship Id="rId1506" Type="http://schemas.openxmlformats.org/officeDocument/2006/relationships/hyperlink" Target="http://www.w3schools.com/html/html_colorsmore.asp?color=0" TargetMode="External"/><Relationship Id="rId1713" Type="http://schemas.openxmlformats.org/officeDocument/2006/relationships/image" Target="media/image23.wmf"/><Relationship Id="rId1920" Type="http://schemas.openxmlformats.org/officeDocument/2006/relationships/hyperlink" Target="http://www.w3schools.com/html/html5_syntax.asp" TargetMode="External"/><Relationship Id="rId294" Type="http://schemas.openxmlformats.org/officeDocument/2006/relationships/hyperlink" Target="http://www.w3schools.com/html/tryit.asp?filename=tryhtml_lists_ordered_roman_lcase" TargetMode="External"/><Relationship Id="rId308" Type="http://schemas.openxmlformats.org/officeDocument/2006/relationships/hyperlink" Target="http://www.w3schools.com/tags/tag_dl.asp" TargetMode="External"/><Relationship Id="rId515" Type="http://schemas.openxmlformats.org/officeDocument/2006/relationships/hyperlink" Target="http://www.w3schools.com/tags/ref_color_tryit.asp?color=DarkViolet" TargetMode="External"/><Relationship Id="rId722" Type="http://schemas.openxmlformats.org/officeDocument/2006/relationships/hyperlink" Target="http://www.w3schools.com/tags/ref_colormixer.asp?colorbottom=48D1CC&amp;colortop=FFFFFF" TargetMode="External"/><Relationship Id="rId1145" Type="http://schemas.openxmlformats.org/officeDocument/2006/relationships/hyperlink" Target="http://www.w3schools.com/tags/ref_colormixer.asp?colorbottom=8B0000&amp;colortop=FFFFFF" TargetMode="External"/><Relationship Id="rId1352" Type="http://schemas.openxmlformats.org/officeDocument/2006/relationships/hyperlink" Target="http://www.w3schools.com/tags/ref_colorpicker.asp?colorhex=F5FFFA" TargetMode="External"/><Relationship Id="rId1797" Type="http://schemas.openxmlformats.org/officeDocument/2006/relationships/hyperlink" Target="http://www.w3schools.com/html/tryit.asp?filename=tryhtml_input_datetime" TargetMode="External"/><Relationship Id="rId89" Type="http://schemas.openxmlformats.org/officeDocument/2006/relationships/hyperlink" Target="http://www.w3schools.com/html/tryit.asp?filename=tryhtml_pre" TargetMode="External"/><Relationship Id="rId154" Type="http://schemas.openxmlformats.org/officeDocument/2006/relationships/hyperlink" Target="http://www.w3schools.com/html/exercise.asp?filename=exercise_quotations3" TargetMode="External"/><Relationship Id="rId361" Type="http://schemas.openxmlformats.org/officeDocument/2006/relationships/hyperlink" Target="http://www.w3schools.com/html/exercise.asp?filename=exercise_iframe4" TargetMode="External"/><Relationship Id="rId599" Type="http://schemas.openxmlformats.org/officeDocument/2006/relationships/hyperlink" Target="http://www.w3schools.com/tags/ref_color_tryit.asp?color=Khaki" TargetMode="External"/><Relationship Id="rId1005" Type="http://schemas.openxmlformats.org/officeDocument/2006/relationships/hyperlink" Target="http://www.w3schools.com/tags/ref_colormixer.asp?colorbottom=191970&amp;colortop=FFFFFF" TargetMode="External"/><Relationship Id="rId1212" Type="http://schemas.openxmlformats.org/officeDocument/2006/relationships/hyperlink" Target="http://www.w3schools.com/tags/ref_colorpicker.asp?colorhex=B0E0E6" TargetMode="External"/><Relationship Id="rId1657" Type="http://schemas.openxmlformats.org/officeDocument/2006/relationships/hyperlink" Target="http://www.w3schools.com/tags/ref_keyboardshortcuts.asp" TargetMode="External"/><Relationship Id="rId1864" Type="http://schemas.openxmlformats.org/officeDocument/2006/relationships/hyperlink" Target="http://www.w3schools.com/html/html_form_attributes.asp" TargetMode="External"/><Relationship Id="rId459" Type="http://schemas.openxmlformats.org/officeDocument/2006/relationships/hyperlink" Target="http://www.w3schools.com/tags/ref_color_tryit.asp?color=DarkGoldenRod" TargetMode="External"/><Relationship Id="rId666" Type="http://schemas.openxmlformats.org/officeDocument/2006/relationships/hyperlink" Target="http://www.w3schools.com/tags/ref_colormixer.asp?colorbottom=B0C4DE&amp;colortop=FFFFFF" TargetMode="External"/><Relationship Id="rId873" Type="http://schemas.openxmlformats.org/officeDocument/2006/relationships/hyperlink" Target="http://www.w3schools.com/tags/ref_colorpicker.asp?colorhex=708090" TargetMode="External"/><Relationship Id="rId1089" Type="http://schemas.openxmlformats.org/officeDocument/2006/relationships/hyperlink" Target="http://www.w3schools.com/tags/ref_colormixer.asp?colorbottom=6B8E23&amp;colortop=FFFFFF" TargetMode="External"/><Relationship Id="rId1296" Type="http://schemas.openxmlformats.org/officeDocument/2006/relationships/hyperlink" Target="http://www.w3schools.com/tags/ref_colorpicker.asp?colorhex=E0FFFF" TargetMode="External"/><Relationship Id="rId1517" Type="http://schemas.openxmlformats.org/officeDocument/2006/relationships/hyperlink" Target="http://www.w3schools.com/html/html_colorsmore.asp?color=40" TargetMode="External"/><Relationship Id="rId1724" Type="http://schemas.openxmlformats.org/officeDocument/2006/relationships/control" Target="activeX/activeX15.xml"/><Relationship Id="rId16" Type="http://schemas.openxmlformats.org/officeDocument/2006/relationships/hyperlink" Target="http://www.w3schools.com/cert/default.asp" TargetMode="External"/><Relationship Id="rId221" Type="http://schemas.openxmlformats.org/officeDocument/2006/relationships/hyperlink" Target="http://www.w3schools.com/tags/tag_a.asp" TargetMode="External"/><Relationship Id="rId319" Type="http://schemas.openxmlformats.org/officeDocument/2006/relationships/hyperlink" Target="http://www.w3schools.com/html/html_lists.asp" TargetMode="External"/><Relationship Id="rId526" Type="http://schemas.openxmlformats.org/officeDocument/2006/relationships/hyperlink" Target="http://www.w3schools.com/tags/ref_colormixer.asp?colorbottom=00BFFF&amp;colortop=FFFFFF" TargetMode="External"/><Relationship Id="rId1156" Type="http://schemas.openxmlformats.org/officeDocument/2006/relationships/hyperlink" Target="http://www.w3schools.com/tags/ref_colorpicker.asp?colorhex=8FBC8F" TargetMode="External"/><Relationship Id="rId1363" Type="http://schemas.openxmlformats.org/officeDocument/2006/relationships/hyperlink" Target="http://www.w3schools.com/tags/ref_color_tryit.asp?hex=FAEBD7" TargetMode="External"/><Relationship Id="rId1931" Type="http://schemas.openxmlformats.org/officeDocument/2006/relationships/hyperlink" Target="http://www.w3schools.com/html/tryit.asp?filename=tryhtml5_canvas_empty" TargetMode="External"/><Relationship Id="rId733" Type="http://schemas.openxmlformats.org/officeDocument/2006/relationships/hyperlink" Target="http://www.w3schools.com/tags/ref_colorpicker.asp?colorhex=F5FFFA" TargetMode="External"/><Relationship Id="rId940" Type="http://schemas.openxmlformats.org/officeDocument/2006/relationships/hyperlink" Target="http://www.w3schools.com/tags/ref_colorpicker.asp?colorhex=000000" TargetMode="External"/><Relationship Id="rId1016" Type="http://schemas.openxmlformats.org/officeDocument/2006/relationships/hyperlink" Target="http://www.w3schools.com/tags/ref_colorpicker.asp?colorhex=228B22" TargetMode="External"/><Relationship Id="rId1570" Type="http://schemas.openxmlformats.org/officeDocument/2006/relationships/hyperlink" Target="http://www.w3schools.com/html/html_colorsmore.asp?color=255" TargetMode="External"/><Relationship Id="rId1668" Type="http://schemas.openxmlformats.org/officeDocument/2006/relationships/hyperlink" Target="http://www.w3schools.com/charsets/ref_utf_currency.asp" TargetMode="External"/><Relationship Id="rId1875" Type="http://schemas.openxmlformats.org/officeDocument/2006/relationships/image" Target="media/image45.gif"/><Relationship Id="rId165" Type="http://schemas.openxmlformats.org/officeDocument/2006/relationships/hyperlink" Target="http://www.w3schools.com/html/html_quotation_elements.asp" TargetMode="External"/><Relationship Id="rId372" Type="http://schemas.openxmlformats.org/officeDocument/2006/relationships/hyperlink" Target="http://www.w3schools.com/tags/ref_color_tryit.asp?hex=FAEBD7" TargetMode="External"/><Relationship Id="rId677" Type="http://schemas.openxmlformats.org/officeDocument/2006/relationships/hyperlink" Target="http://www.w3schools.com/tags/ref_colorpicker.asp?colorhex=32CD32" TargetMode="External"/><Relationship Id="rId800" Type="http://schemas.openxmlformats.org/officeDocument/2006/relationships/hyperlink" Target="http://www.w3schools.com/tags/ref_color_tryit.asp?hex=CD853F" TargetMode="External"/><Relationship Id="rId1223" Type="http://schemas.openxmlformats.org/officeDocument/2006/relationships/hyperlink" Target="http://www.w3schools.com/tags/ref_color_tryit.asp?hex=BA55D3" TargetMode="External"/><Relationship Id="rId1430" Type="http://schemas.openxmlformats.org/officeDocument/2006/relationships/hyperlink" Target="http://www.w3schools.com/tags/ref_color_tryit.asp?color=Gold" TargetMode="External"/><Relationship Id="rId1528" Type="http://schemas.openxmlformats.org/officeDocument/2006/relationships/hyperlink" Target="http://www.w3schools.com/html/html_colorsmore.asp?color=88" TargetMode="External"/><Relationship Id="rId232" Type="http://schemas.openxmlformats.org/officeDocument/2006/relationships/hyperlink" Target="http://www.w3schools.com/html/tryit.asp?filename=tryhtml_images_wrong" TargetMode="External"/><Relationship Id="rId884" Type="http://schemas.openxmlformats.org/officeDocument/2006/relationships/hyperlink" Target="http://www.w3schools.com/tags/ref_color_tryit.asp?hex=4682B4" TargetMode="External"/><Relationship Id="rId1735" Type="http://schemas.openxmlformats.org/officeDocument/2006/relationships/hyperlink" Target="http://www.w3schools.com/html/tryit.asp?filename=tryhtml_elem_button" TargetMode="External"/><Relationship Id="rId1942" Type="http://schemas.openxmlformats.org/officeDocument/2006/relationships/hyperlink" Target="http://www.w3schools.com/html/html5_svg.asp" TargetMode="External"/><Relationship Id="rId27" Type="http://schemas.openxmlformats.org/officeDocument/2006/relationships/hyperlink" Target="http://www.w3schools.com/html/html_intro.asp" TargetMode="External"/><Relationship Id="rId537" Type="http://schemas.openxmlformats.org/officeDocument/2006/relationships/hyperlink" Target="http://www.w3schools.com/tags/ref_colorpicker.asp?colorhex=B22222" TargetMode="External"/><Relationship Id="rId744" Type="http://schemas.openxmlformats.org/officeDocument/2006/relationships/hyperlink" Target="http://www.w3schools.com/tags/ref_color_tryit.asp?hex=FFDEAD" TargetMode="External"/><Relationship Id="rId951" Type="http://schemas.openxmlformats.org/officeDocument/2006/relationships/hyperlink" Target="http://www.w3schools.com/tags/ref_color_tryit.asp?hex=0000CD" TargetMode="External"/><Relationship Id="rId1167" Type="http://schemas.openxmlformats.org/officeDocument/2006/relationships/hyperlink" Target="http://www.w3schools.com/tags/ref_color_tryit.asp?hex=9400D3" TargetMode="External"/><Relationship Id="rId1374" Type="http://schemas.openxmlformats.org/officeDocument/2006/relationships/hyperlink" Target="http://www.w3schools.com/tags/ref_color_tryit.asp?color=OldLace" TargetMode="External"/><Relationship Id="rId1581" Type="http://schemas.openxmlformats.org/officeDocument/2006/relationships/hyperlink" Target="http://www.w3schools.com/html/tryit.asp?filename=tryhtml_noscript" TargetMode="External"/><Relationship Id="rId1679" Type="http://schemas.openxmlformats.org/officeDocument/2006/relationships/hyperlink" Target="http://www.w3schools.com/html/html_xhtml.asp" TargetMode="External"/><Relationship Id="rId1802" Type="http://schemas.openxmlformats.org/officeDocument/2006/relationships/hyperlink" Target="http://www.w3schools.com/html/tryit.asp?filename=tryhtml_input_url" TargetMode="External"/><Relationship Id="rId80" Type="http://schemas.openxmlformats.org/officeDocument/2006/relationships/hyperlink" Target="http://www.w3schools.com/tags/tag_html.asp" TargetMode="External"/><Relationship Id="rId176" Type="http://schemas.openxmlformats.org/officeDocument/2006/relationships/hyperlink" Target="http://www.w3schools.com/tags/tag_var.asp" TargetMode="External"/><Relationship Id="rId383" Type="http://schemas.openxmlformats.org/officeDocument/2006/relationships/hyperlink" Target="http://www.w3schools.com/tags/ref_color_tryit.asp?color=Azure" TargetMode="External"/><Relationship Id="rId590" Type="http://schemas.openxmlformats.org/officeDocument/2006/relationships/hyperlink" Target="http://www.w3schools.com/tags/ref_colormixer.asp?colorbottom=CD5C5C&amp;colortop=FFFFFF" TargetMode="External"/><Relationship Id="rId604" Type="http://schemas.openxmlformats.org/officeDocument/2006/relationships/hyperlink" Target="http://www.w3schools.com/tags/ref_color_tryit.asp?hex=E6E6FA" TargetMode="External"/><Relationship Id="rId811" Type="http://schemas.openxmlformats.org/officeDocument/2006/relationships/hyperlink" Target="http://www.w3schools.com/tags/ref_color_tryit.asp?color=PowderBlue" TargetMode="External"/><Relationship Id="rId1027" Type="http://schemas.openxmlformats.org/officeDocument/2006/relationships/hyperlink" Target="http://www.w3schools.com/tags/ref_color_tryit.asp?hex=32CD32" TargetMode="External"/><Relationship Id="rId1234" Type="http://schemas.openxmlformats.org/officeDocument/2006/relationships/hyperlink" Target="http://www.w3schools.com/tags/ref_color_tryit.asp?color=Silver" TargetMode="External"/><Relationship Id="rId1441" Type="http://schemas.openxmlformats.org/officeDocument/2006/relationships/hyperlink" Target="http://www.w3schools.com/tags/ref_colormixer.asp?colorbottom=FFDEAD&amp;colortop=FFFFFF" TargetMode="External"/><Relationship Id="rId1886" Type="http://schemas.openxmlformats.org/officeDocument/2006/relationships/hyperlink" Target="http://www.w3schools.com/tags/default.asp" TargetMode="External"/><Relationship Id="rId243" Type="http://schemas.openxmlformats.org/officeDocument/2006/relationships/hyperlink" Target="http://www.w3schools.com/html/exercise.asp?filename=exercise_images6" TargetMode="External"/><Relationship Id="rId450" Type="http://schemas.openxmlformats.org/officeDocument/2006/relationships/hyperlink" Target="http://www.w3schools.com/tags/ref_colormixer.asp?colorbottom=00FFFF&amp;colortop=FFFFFF" TargetMode="External"/><Relationship Id="rId688" Type="http://schemas.openxmlformats.org/officeDocument/2006/relationships/hyperlink" Target="http://www.w3schools.com/tags/ref_color_tryit.asp?hex=800000" TargetMode="External"/><Relationship Id="rId895" Type="http://schemas.openxmlformats.org/officeDocument/2006/relationships/hyperlink" Target="http://www.w3schools.com/tags/ref_color_tryit.asp?color=Thistle" TargetMode="External"/><Relationship Id="rId909" Type="http://schemas.openxmlformats.org/officeDocument/2006/relationships/hyperlink" Target="http://www.w3schools.com/tags/ref_colorpicker.asp?colorhex=EE82EE" TargetMode="External"/><Relationship Id="rId1080" Type="http://schemas.openxmlformats.org/officeDocument/2006/relationships/hyperlink" Target="http://www.w3schools.com/tags/ref_colorpicker.asp?colorhex=696969" TargetMode="External"/><Relationship Id="rId1301" Type="http://schemas.openxmlformats.org/officeDocument/2006/relationships/hyperlink" Target="http://www.w3schools.com/tags/ref_colormixer.asp?colorbottom=E6E6FA&amp;colortop=FFFFFF" TargetMode="External"/><Relationship Id="rId1539" Type="http://schemas.openxmlformats.org/officeDocument/2006/relationships/hyperlink" Target="http://www.w3schools.com/html/html_colorsmore.asp?color=128" TargetMode="External"/><Relationship Id="rId1746" Type="http://schemas.openxmlformats.org/officeDocument/2006/relationships/hyperlink" Target="http://www.w3schools.com/tags/tag_form.asp" TargetMode="External"/><Relationship Id="rId1953" Type="http://schemas.openxmlformats.org/officeDocument/2006/relationships/hyperlink" Target="http://www.w3schools.com/html/html5_svg.asp" TargetMode="External"/><Relationship Id="rId38" Type="http://schemas.openxmlformats.org/officeDocument/2006/relationships/hyperlink" Target="http://www.w3schools.com/html/html_intro.asp" TargetMode="External"/><Relationship Id="rId103" Type="http://schemas.openxmlformats.org/officeDocument/2006/relationships/hyperlink" Target="http://www.w3schools.com/html/tryit.asp?filename=tryhtml_styles_color" TargetMode="External"/><Relationship Id="rId310" Type="http://schemas.openxmlformats.org/officeDocument/2006/relationships/hyperlink" Target="http://www.w3schools.com/tags/tag_dd.asp" TargetMode="External"/><Relationship Id="rId548" Type="http://schemas.openxmlformats.org/officeDocument/2006/relationships/hyperlink" Target="http://www.w3schools.com/tags/ref_color_tryit.asp?hex=FF00FF" TargetMode="External"/><Relationship Id="rId755" Type="http://schemas.openxmlformats.org/officeDocument/2006/relationships/hyperlink" Target="http://www.w3schools.com/tags/ref_color_tryit.asp?color=Olive" TargetMode="External"/><Relationship Id="rId962" Type="http://schemas.openxmlformats.org/officeDocument/2006/relationships/hyperlink" Target="http://www.w3schools.com/tags/ref_color_tryit.asp?color=Green" TargetMode="External"/><Relationship Id="rId1178" Type="http://schemas.openxmlformats.org/officeDocument/2006/relationships/hyperlink" Target="http://www.w3schools.com/tags/ref_color_tryit.asp?color=YellowGreen" TargetMode="External"/><Relationship Id="rId1385" Type="http://schemas.openxmlformats.org/officeDocument/2006/relationships/hyperlink" Target="http://www.w3schools.com/tags/ref_colormixer.asp?colorbottom=FF00FF&amp;colortop=FFFFFF" TargetMode="External"/><Relationship Id="rId1592" Type="http://schemas.openxmlformats.org/officeDocument/2006/relationships/hyperlink" Target="http://www.w3schools.com/html/html_head.asp" TargetMode="External"/><Relationship Id="rId1606" Type="http://schemas.openxmlformats.org/officeDocument/2006/relationships/hyperlink" Target="http://www.w3schools.com/tags/tag_base.asp" TargetMode="External"/><Relationship Id="rId1813" Type="http://schemas.openxmlformats.org/officeDocument/2006/relationships/hyperlink" Target="http://www.w3schools.com/html/tryit.asp?filename=tryhtml_input_attributes_readonly" TargetMode="External"/><Relationship Id="rId91" Type="http://schemas.openxmlformats.org/officeDocument/2006/relationships/hyperlink" Target="http://www.w3schools.com/html/exercise.asp?filename=exercise_paragraphs1" TargetMode="External"/><Relationship Id="rId187" Type="http://schemas.openxmlformats.org/officeDocument/2006/relationships/hyperlink" Target="http://www.w3schools.com/css/default.asp" TargetMode="External"/><Relationship Id="rId394" Type="http://schemas.openxmlformats.org/officeDocument/2006/relationships/hyperlink" Target="http://www.w3schools.com/tags/ref_colormixer.asp?colorbottom=FFE4C4&amp;colortop=FFFFFF" TargetMode="External"/><Relationship Id="rId408" Type="http://schemas.openxmlformats.org/officeDocument/2006/relationships/hyperlink" Target="http://www.w3schools.com/tags/ref_color_tryit.asp?hex=8A2BE2" TargetMode="External"/><Relationship Id="rId615" Type="http://schemas.openxmlformats.org/officeDocument/2006/relationships/hyperlink" Target="http://www.w3schools.com/tags/ref_color_tryit.asp?color=LemonChiffon" TargetMode="External"/><Relationship Id="rId822" Type="http://schemas.openxmlformats.org/officeDocument/2006/relationships/hyperlink" Target="http://www.w3schools.com/tags/ref_colormixer.asp?colorbottom=663399&amp;colortop=FFFFFF" TargetMode="External"/><Relationship Id="rId1038" Type="http://schemas.openxmlformats.org/officeDocument/2006/relationships/hyperlink" Target="http://www.w3schools.com/tags/ref_color_tryit.asp?color=RoyalBlue" TargetMode="External"/><Relationship Id="rId1245" Type="http://schemas.openxmlformats.org/officeDocument/2006/relationships/hyperlink" Target="http://www.w3schools.com/tags/ref_colormixer.asp?colorbottom=CD5C5C&amp;colortop=FFFFFF" TargetMode="External"/><Relationship Id="rId1452" Type="http://schemas.openxmlformats.org/officeDocument/2006/relationships/hyperlink" Target="http://www.w3schools.com/tags/ref_colorpicker.asp?colorhex=FFE4E1" TargetMode="External"/><Relationship Id="rId1897" Type="http://schemas.openxmlformats.org/officeDocument/2006/relationships/hyperlink" Target="http://www.w3schools.com/tags/tag_section.asp" TargetMode="External"/><Relationship Id="rId254" Type="http://schemas.openxmlformats.org/officeDocument/2006/relationships/hyperlink" Target="http://www.w3schools.com/html/tryit.asp?filename=tryhtml_table_collapse" TargetMode="External"/><Relationship Id="rId699" Type="http://schemas.openxmlformats.org/officeDocument/2006/relationships/hyperlink" Target="http://www.w3schools.com/tags/ref_color_tryit.asp?color=MediumOrchid" TargetMode="External"/><Relationship Id="rId1091" Type="http://schemas.openxmlformats.org/officeDocument/2006/relationships/hyperlink" Target="http://www.w3schools.com/tags/ref_color_tryit.asp?hex=708090" TargetMode="External"/><Relationship Id="rId1105" Type="http://schemas.openxmlformats.org/officeDocument/2006/relationships/hyperlink" Target="http://www.w3schools.com/tags/ref_colormixer.asp?colorbottom=7CFC00&amp;colortop=FFFFFF" TargetMode="External"/><Relationship Id="rId1312" Type="http://schemas.openxmlformats.org/officeDocument/2006/relationships/hyperlink" Target="http://www.w3schools.com/tags/ref_colorpicker.asp?colorhex=EEE8AA" TargetMode="External"/><Relationship Id="rId1757" Type="http://schemas.openxmlformats.org/officeDocument/2006/relationships/hyperlink" Target="http://www.w3schools.com/tags/tag_keygen.asp" TargetMode="External"/><Relationship Id="rId1964" Type="http://schemas.openxmlformats.org/officeDocument/2006/relationships/hyperlink" Target="http://www.bigbuckbunny.org/" TargetMode="External"/><Relationship Id="rId49" Type="http://schemas.openxmlformats.org/officeDocument/2006/relationships/hyperlink" Target="http://www.w3schools.com/html/html_basic.asp" TargetMode="External"/><Relationship Id="rId114" Type="http://schemas.openxmlformats.org/officeDocument/2006/relationships/hyperlink" Target="http://www.w3schools.com/html/html_formatting.asp" TargetMode="External"/><Relationship Id="rId461" Type="http://schemas.openxmlformats.org/officeDocument/2006/relationships/hyperlink" Target="http://www.w3schools.com/tags/ref_colorpicker.asp?colorhex=B8860B" TargetMode="External"/><Relationship Id="rId559" Type="http://schemas.openxmlformats.org/officeDocument/2006/relationships/hyperlink" Target="http://www.w3schools.com/tags/ref_color_tryit.asp?color=Gold" TargetMode="External"/><Relationship Id="rId766" Type="http://schemas.openxmlformats.org/officeDocument/2006/relationships/hyperlink" Target="http://www.w3schools.com/tags/ref_colormixer.asp?colorbottom=FFA500&amp;colortop=FFFFFF" TargetMode="External"/><Relationship Id="rId1189" Type="http://schemas.openxmlformats.org/officeDocument/2006/relationships/hyperlink" Target="http://www.w3schools.com/tags/ref_colormixer.asp?colorbottom=A52A2A&amp;colortop=FFFFFF" TargetMode="External"/><Relationship Id="rId1396" Type="http://schemas.openxmlformats.org/officeDocument/2006/relationships/hyperlink" Target="http://www.w3schools.com/tags/ref_colorpicker.asp?colorhex=FF4500" TargetMode="External"/><Relationship Id="rId1617" Type="http://schemas.openxmlformats.org/officeDocument/2006/relationships/hyperlink" Target="http://www.w3schools.com/html/html5_intro.asp" TargetMode="External"/><Relationship Id="rId1824" Type="http://schemas.openxmlformats.org/officeDocument/2006/relationships/hyperlink" Target="http://www.w3schools.com/html/tryit.asp?filename=tryhtml5_input_formnovalidate" TargetMode="External"/><Relationship Id="rId198" Type="http://schemas.openxmlformats.org/officeDocument/2006/relationships/hyperlink" Target="http://www.w3schools.com/html/exercise.asp?filename=exercise_css2" TargetMode="External"/><Relationship Id="rId321" Type="http://schemas.openxmlformats.org/officeDocument/2006/relationships/hyperlink" Target="http://www.w3schools.com/html/html_blocks.asp" TargetMode="External"/><Relationship Id="rId419" Type="http://schemas.openxmlformats.org/officeDocument/2006/relationships/hyperlink" Target="http://www.w3schools.com/tags/ref_color_tryit.asp?color=CadetBlue" TargetMode="External"/><Relationship Id="rId626" Type="http://schemas.openxmlformats.org/officeDocument/2006/relationships/hyperlink" Target="http://www.w3schools.com/tags/ref_colormixer.asp?colorbottom=F08080&amp;colortop=FFFFFF" TargetMode="External"/><Relationship Id="rId973" Type="http://schemas.openxmlformats.org/officeDocument/2006/relationships/hyperlink" Target="http://www.w3schools.com/tags/ref_colormixer.asp?colorbottom=008B8B&amp;colortop=FFFFFF" TargetMode="External"/><Relationship Id="rId1049" Type="http://schemas.openxmlformats.org/officeDocument/2006/relationships/hyperlink" Target="http://www.w3schools.com/tags/ref_colormixer.asp?colorbottom=483D8B&amp;colortop=FFFFFF" TargetMode="External"/><Relationship Id="rId1256" Type="http://schemas.openxmlformats.org/officeDocument/2006/relationships/hyperlink" Target="http://www.w3schools.com/tags/ref_colorpicker.asp?colorhex=D2B48C" TargetMode="External"/><Relationship Id="rId2002" Type="http://schemas.openxmlformats.org/officeDocument/2006/relationships/hyperlink" Target="http://www.w3schools.com/html/tryit.asp?filename=tryhtml5_geolocation_map_script" TargetMode="External"/><Relationship Id="rId833" Type="http://schemas.openxmlformats.org/officeDocument/2006/relationships/hyperlink" Target="http://www.w3schools.com/tags/ref_colorpicker.asp?colorhex=4169E1" TargetMode="External"/><Relationship Id="rId1116" Type="http://schemas.openxmlformats.org/officeDocument/2006/relationships/hyperlink" Target="http://www.w3schools.com/tags/ref_colorpicker.asp?colorhex=800000" TargetMode="External"/><Relationship Id="rId1463" Type="http://schemas.openxmlformats.org/officeDocument/2006/relationships/hyperlink" Target="http://www.w3schools.com/tags/ref_color_tryit.asp?hex=FFF0F5" TargetMode="External"/><Relationship Id="rId1670" Type="http://schemas.openxmlformats.org/officeDocument/2006/relationships/hyperlink" Target="http://www.w3schools.com/charsets/ref_utf_symbols.asp" TargetMode="External"/><Relationship Id="rId1768" Type="http://schemas.openxmlformats.org/officeDocument/2006/relationships/control" Target="activeX/activeX20.xml"/><Relationship Id="rId265" Type="http://schemas.openxmlformats.org/officeDocument/2006/relationships/hyperlink" Target="http://www.w3schools.com/html/exercise.asp?filename=exercise_tables2" TargetMode="External"/><Relationship Id="rId472" Type="http://schemas.openxmlformats.org/officeDocument/2006/relationships/hyperlink" Target="http://www.w3schools.com/tags/ref_color_tryit.asp?hex=BDB76B" TargetMode="External"/><Relationship Id="rId900" Type="http://schemas.openxmlformats.org/officeDocument/2006/relationships/hyperlink" Target="http://www.w3schools.com/tags/ref_color_tryit.asp?hex=FF6347" TargetMode="External"/><Relationship Id="rId1323" Type="http://schemas.openxmlformats.org/officeDocument/2006/relationships/hyperlink" Target="http://www.w3schools.com/tags/ref_color_tryit.asp?hex=F0F8FF" TargetMode="External"/><Relationship Id="rId1530" Type="http://schemas.openxmlformats.org/officeDocument/2006/relationships/hyperlink" Target="http://www.w3schools.com/html/html_colorsmore.asp?color=96" TargetMode="External"/><Relationship Id="rId1628" Type="http://schemas.openxmlformats.org/officeDocument/2006/relationships/hyperlink" Target="http://www.w3schools.com/html/html_object.asp" TargetMode="External"/><Relationship Id="rId1975" Type="http://schemas.openxmlformats.org/officeDocument/2006/relationships/hyperlink" Target="http://www.w3schools.com/tags/ref_av_dom.asp" TargetMode="External"/><Relationship Id="rId125" Type="http://schemas.openxmlformats.org/officeDocument/2006/relationships/hyperlink" Target="http://www.w3schools.com/html/tryit.asp?filename=tryhtml_formatting_sub" TargetMode="External"/><Relationship Id="rId332" Type="http://schemas.openxmlformats.org/officeDocument/2006/relationships/image" Target="media/image10.png"/><Relationship Id="rId777" Type="http://schemas.openxmlformats.org/officeDocument/2006/relationships/hyperlink" Target="http://www.w3schools.com/tags/ref_colorpicker.asp?colorhex=EEE8AA" TargetMode="External"/><Relationship Id="rId984" Type="http://schemas.openxmlformats.org/officeDocument/2006/relationships/hyperlink" Target="http://www.w3schools.com/tags/ref_colorpicker.asp?colorhex=00FA9A" TargetMode="External"/><Relationship Id="rId1835" Type="http://schemas.openxmlformats.org/officeDocument/2006/relationships/hyperlink" Target="http://www.w3schools.com/html/tryit.asp?filename=tryhtml5_input_step" TargetMode="External"/><Relationship Id="rId2013" Type="http://schemas.openxmlformats.org/officeDocument/2006/relationships/hyperlink" Target="http://www.w3schools.com/html/html5_draganddrop.asp" TargetMode="External"/><Relationship Id="rId637" Type="http://schemas.openxmlformats.org/officeDocument/2006/relationships/hyperlink" Target="http://www.w3schools.com/tags/ref_colorpicker.asp?colorhex=D3D3D3" TargetMode="External"/><Relationship Id="rId844" Type="http://schemas.openxmlformats.org/officeDocument/2006/relationships/hyperlink" Target="http://www.w3schools.com/tags/ref_color_tryit.asp?hex=F4A460" TargetMode="External"/><Relationship Id="rId1267" Type="http://schemas.openxmlformats.org/officeDocument/2006/relationships/hyperlink" Target="http://www.w3schools.com/tags/ref_color_tryit.asp?hex=DA70D6" TargetMode="External"/><Relationship Id="rId1474" Type="http://schemas.openxmlformats.org/officeDocument/2006/relationships/hyperlink" Target="http://www.w3schools.com/tags/ref_color_tryit.asp?color=LemonChiffon" TargetMode="External"/><Relationship Id="rId1681" Type="http://schemas.openxmlformats.org/officeDocument/2006/relationships/hyperlink" Target="http://www.w3schools.com/charsets/ref_html_ascii.asp" TargetMode="External"/><Relationship Id="rId1902" Type="http://schemas.openxmlformats.org/officeDocument/2006/relationships/hyperlink" Target="http://www.w3schools.com/html/html5_semantic_elements.asp" TargetMode="External"/><Relationship Id="rId276" Type="http://schemas.openxmlformats.org/officeDocument/2006/relationships/hyperlink" Target="http://www.w3schools.com/tags/tag_col.asp" TargetMode="External"/><Relationship Id="rId483" Type="http://schemas.openxmlformats.org/officeDocument/2006/relationships/hyperlink" Target="http://www.w3schools.com/tags/ref_color_tryit.asp?color=DarkOrange" TargetMode="External"/><Relationship Id="rId690" Type="http://schemas.openxmlformats.org/officeDocument/2006/relationships/hyperlink" Target="http://www.w3schools.com/tags/ref_colormixer.asp?colorbottom=800000&amp;colortop=FFFFFF" TargetMode="External"/><Relationship Id="rId704" Type="http://schemas.openxmlformats.org/officeDocument/2006/relationships/hyperlink" Target="http://www.w3schools.com/tags/ref_color_tryit.asp?hex=9370DB" TargetMode="External"/><Relationship Id="rId911" Type="http://schemas.openxmlformats.org/officeDocument/2006/relationships/hyperlink" Target="http://www.w3schools.com/tags/ref_color_tryit.asp?color=Wheat" TargetMode="External"/><Relationship Id="rId1127" Type="http://schemas.openxmlformats.org/officeDocument/2006/relationships/hyperlink" Target="http://www.w3schools.com/tags/ref_color_tryit.asp?hex=808080" TargetMode="External"/><Relationship Id="rId1334" Type="http://schemas.openxmlformats.org/officeDocument/2006/relationships/hyperlink" Target="http://www.w3schools.com/tags/ref_color_tryit.asp?color=SandyBrown" TargetMode="External"/><Relationship Id="rId1541" Type="http://schemas.openxmlformats.org/officeDocument/2006/relationships/hyperlink" Target="http://www.w3schools.com/html/html_colorsmore.asp?color=136" TargetMode="External"/><Relationship Id="rId1779" Type="http://schemas.openxmlformats.org/officeDocument/2006/relationships/control" Target="activeX/activeX25.xml"/><Relationship Id="rId1986" Type="http://schemas.openxmlformats.org/officeDocument/2006/relationships/hyperlink" Target="http://www.w3schools.com/html/tryit.asp?filename=tryhtml_embed_html" TargetMode="External"/><Relationship Id="rId40" Type="http://schemas.openxmlformats.org/officeDocument/2006/relationships/hyperlink" Target="http://www.w3schools.com/html/html_editors.asp" TargetMode="External"/><Relationship Id="rId136" Type="http://schemas.openxmlformats.org/officeDocument/2006/relationships/hyperlink" Target="http://www.w3schools.com/tags/tag_strong.asp" TargetMode="External"/><Relationship Id="rId343" Type="http://schemas.openxmlformats.org/officeDocument/2006/relationships/hyperlink" Target="http://www.w3schools.com/default.asp" TargetMode="External"/><Relationship Id="rId550" Type="http://schemas.openxmlformats.org/officeDocument/2006/relationships/hyperlink" Target="http://www.w3schools.com/tags/ref_colormixer.asp?colorbottom=FF00FF&amp;colortop=FFFFFF" TargetMode="External"/><Relationship Id="rId788" Type="http://schemas.openxmlformats.org/officeDocument/2006/relationships/hyperlink" Target="http://www.w3schools.com/tags/ref_color_tryit.asp?hex=DB7093" TargetMode="External"/><Relationship Id="rId995" Type="http://schemas.openxmlformats.org/officeDocument/2006/relationships/hyperlink" Target="http://www.w3schools.com/tags/ref_color_tryit.asp?hex=00FFFF" TargetMode="External"/><Relationship Id="rId1180" Type="http://schemas.openxmlformats.org/officeDocument/2006/relationships/hyperlink" Target="http://www.w3schools.com/tags/ref_colorpicker.asp?colorhex=9ACD32" TargetMode="External"/><Relationship Id="rId1401" Type="http://schemas.openxmlformats.org/officeDocument/2006/relationships/hyperlink" Target="http://www.w3schools.com/tags/ref_colormixer.asp?colorbottom=FF6347&amp;colortop=FFFFFF" TargetMode="External"/><Relationship Id="rId1639" Type="http://schemas.openxmlformats.org/officeDocument/2006/relationships/hyperlink" Target="http://www.w3schools.com/html/html_exam.asp" TargetMode="External"/><Relationship Id="rId1846" Type="http://schemas.openxmlformats.org/officeDocument/2006/relationships/hyperlink" Target="http://www.w3schools.com/html/html5_browsers.asp" TargetMode="External"/><Relationship Id="rId2024" Type="http://schemas.openxmlformats.org/officeDocument/2006/relationships/hyperlink" Target="http://www.w3schools.com/html/html5_webworkers.asp" TargetMode="External"/><Relationship Id="rId203" Type="http://schemas.openxmlformats.org/officeDocument/2006/relationships/hyperlink" Target="http://www.w3schools.com/tags/tag_style.asp" TargetMode="External"/><Relationship Id="rId648" Type="http://schemas.openxmlformats.org/officeDocument/2006/relationships/hyperlink" Target="http://www.w3schools.com/tags/ref_color_tryit.asp?hex=FFA07A" TargetMode="External"/><Relationship Id="rId855" Type="http://schemas.openxmlformats.org/officeDocument/2006/relationships/hyperlink" Target="http://www.w3schools.com/tags/ref_color_tryit.asp?color=Sienna" TargetMode="External"/><Relationship Id="rId1040" Type="http://schemas.openxmlformats.org/officeDocument/2006/relationships/hyperlink" Target="http://www.w3schools.com/tags/ref_colorpicker.asp?colorhex=4169E1" TargetMode="External"/><Relationship Id="rId1278" Type="http://schemas.openxmlformats.org/officeDocument/2006/relationships/hyperlink" Target="http://www.w3schools.com/tags/ref_color_tryit.asp?color=Crimson" TargetMode="External"/><Relationship Id="rId1485" Type="http://schemas.openxmlformats.org/officeDocument/2006/relationships/hyperlink" Target="http://www.w3schools.com/tags/ref_colormixer.asp?colorbottom=FFFAFA&amp;colortop=FFFFFF" TargetMode="External"/><Relationship Id="rId1692" Type="http://schemas.openxmlformats.org/officeDocument/2006/relationships/hyperlink" Target="http://www.w3schools.com/tags/tag_doctype.asp" TargetMode="External"/><Relationship Id="rId1706" Type="http://schemas.openxmlformats.org/officeDocument/2006/relationships/image" Target="media/image20.wmf"/><Relationship Id="rId1913" Type="http://schemas.openxmlformats.org/officeDocument/2006/relationships/hyperlink" Target="http://www.w3schools.com/html/tryit.asp?filename=tryhtml_html5_skeleton_8" TargetMode="External"/><Relationship Id="rId287" Type="http://schemas.openxmlformats.org/officeDocument/2006/relationships/hyperlink" Target="http://www.w3schools.com/html/tryit.asp?filename=tryhtml_lists_unordered_square" TargetMode="External"/><Relationship Id="rId410" Type="http://schemas.openxmlformats.org/officeDocument/2006/relationships/hyperlink" Target="http://www.w3schools.com/tags/ref_colormixer.asp?colorbottom=8A2BE2&amp;colortop=FFFFFF" TargetMode="External"/><Relationship Id="rId494" Type="http://schemas.openxmlformats.org/officeDocument/2006/relationships/hyperlink" Target="http://www.w3schools.com/tags/ref_colormixer.asp?colorbottom=8B0000&amp;colortop=FFFFFF" TargetMode="External"/><Relationship Id="rId508" Type="http://schemas.openxmlformats.org/officeDocument/2006/relationships/hyperlink" Target="http://www.w3schools.com/tags/ref_color_tryit.asp?hex=2F4F4F" TargetMode="External"/><Relationship Id="rId715" Type="http://schemas.openxmlformats.org/officeDocument/2006/relationships/hyperlink" Target="http://www.w3schools.com/tags/ref_color_tryit.asp?color=MediumSpringGreen" TargetMode="External"/><Relationship Id="rId922" Type="http://schemas.openxmlformats.org/officeDocument/2006/relationships/hyperlink" Target="http://www.w3schools.com/tags/ref_colormixer.asp?colorbottom=F5F5F5&amp;colortop=FFFFFF" TargetMode="External"/><Relationship Id="rId1138" Type="http://schemas.openxmlformats.org/officeDocument/2006/relationships/hyperlink" Target="http://www.w3schools.com/tags/ref_color_tryit.asp?color=BlueViolet" TargetMode="External"/><Relationship Id="rId1345" Type="http://schemas.openxmlformats.org/officeDocument/2006/relationships/hyperlink" Target="http://www.w3schools.com/tags/ref_colormixer.asp?colorbottom=F5F5DC&amp;colortop=FFFFFF" TargetMode="External"/><Relationship Id="rId1552" Type="http://schemas.openxmlformats.org/officeDocument/2006/relationships/hyperlink" Target="http://www.w3schools.com/html/html_colorsmore.asp?color=184" TargetMode="External"/><Relationship Id="rId1997" Type="http://schemas.openxmlformats.org/officeDocument/2006/relationships/hyperlink" Target="http://www.w3schools.com/html/html_youtube.asp" TargetMode="External"/><Relationship Id="rId147" Type="http://schemas.openxmlformats.org/officeDocument/2006/relationships/hyperlink" Target="http://www.w3schools.com/html/tryit.asp?filename=tryhtml_formatting_blockquote" TargetMode="External"/><Relationship Id="rId354" Type="http://schemas.openxmlformats.org/officeDocument/2006/relationships/hyperlink" Target="http://www.w3schools.com/html/tryit.asp?filename=tryhtml_iframe_frameborder" TargetMode="External"/><Relationship Id="rId799" Type="http://schemas.openxmlformats.org/officeDocument/2006/relationships/hyperlink" Target="http://www.w3schools.com/tags/ref_color_tryit.asp?color=Peru" TargetMode="External"/><Relationship Id="rId1191" Type="http://schemas.openxmlformats.org/officeDocument/2006/relationships/hyperlink" Target="http://www.w3schools.com/tags/ref_color_tryit.asp?hex=A9A9A9" TargetMode="External"/><Relationship Id="rId1205" Type="http://schemas.openxmlformats.org/officeDocument/2006/relationships/hyperlink" Target="http://www.w3schools.com/tags/ref_colormixer.asp?colorbottom=AFEEEE&amp;colortop=FFFFFF" TargetMode="External"/><Relationship Id="rId1857" Type="http://schemas.openxmlformats.org/officeDocument/2006/relationships/hyperlink" Target="http://www.w3schools.com/html/html5_intro.asp" TargetMode="External"/><Relationship Id="rId2035" Type="http://schemas.openxmlformats.org/officeDocument/2006/relationships/hyperlink" Target="http://www.w3schools.com/html/html5_webworkers.asp" TargetMode="External"/><Relationship Id="rId51" Type="http://schemas.openxmlformats.org/officeDocument/2006/relationships/hyperlink" Target="http://www.w3schools.com/html/tryit.asp?filename=tryhtml_elements" TargetMode="External"/><Relationship Id="rId561" Type="http://schemas.openxmlformats.org/officeDocument/2006/relationships/hyperlink" Target="http://www.w3schools.com/tags/ref_colorpicker.asp?colorhex=FFD700" TargetMode="External"/><Relationship Id="rId659" Type="http://schemas.openxmlformats.org/officeDocument/2006/relationships/hyperlink" Target="http://www.w3schools.com/tags/ref_color_tryit.asp?color=LightSlateGray" TargetMode="External"/><Relationship Id="rId866" Type="http://schemas.openxmlformats.org/officeDocument/2006/relationships/hyperlink" Target="http://www.w3schools.com/tags/ref_colormixer.asp?colorbottom=87CEEB&amp;colortop=FFFFFF" TargetMode="External"/><Relationship Id="rId1289" Type="http://schemas.openxmlformats.org/officeDocument/2006/relationships/hyperlink" Target="http://www.w3schools.com/tags/ref_colormixer.asp?colorbottom=DDA0DD&amp;colortop=FFFFFF" TargetMode="External"/><Relationship Id="rId1412" Type="http://schemas.openxmlformats.org/officeDocument/2006/relationships/hyperlink" Target="http://www.w3schools.com/tags/ref_colorpicker.asp?colorhex=FF8C00" TargetMode="External"/><Relationship Id="rId1496" Type="http://schemas.openxmlformats.org/officeDocument/2006/relationships/hyperlink" Target="http://www.w3schools.com/tags/ref_colorpicker.asp?colorhex=FFFFF0" TargetMode="External"/><Relationship Id="rId1717" Type="http://schemas.openxmlformats.org/officeDocument/2006/relationships/hyperlink" Target="http://www.w3schools.com/html/tryit.asp?filename=tryhtml_form_submit_id" TargetMode="External"/><Relationship Id="rId1924" Type="http://schemas.openxmlformats.org/officeDocument/2006/relationships/hyperlink" Target="http://www.w3schools.com/html/tryit.asp?filename=tryhtml_syntax_nohead" TargetMode="External"/><Relationship Id="rId214" Type="http://schemas.openxmlformats.org/officeDocument/2006/relationships/hyperlink" Target="http://www.w3schools.com/html/tryit.asp?filename=tryhtml_links_image" TargetMode="External"/><Relationship Id="rId298" Type="http://schemas.openxmlformats.org/officeDocument/2006/relationships/hyperlink" Target="http://www.w3schools.com/html/tryit.asp?filename=tryhtml_lists_menu" TargetMode="External"/><Relationship Id="rId421" Type="http://schemas.openxmlformats.org/officeDocument/2006/relationships/hyperlink" Target="http://www.w3schools.com/tags/ref_colorpicker.asp?colorhex=5F9EA0" TargetMode="External"/><Relationship Id="rId519" Type="http://schemas.openxmlformats.org/officeDocument/2006/relationships/hyperlink" Target="http://www.w3schools.com/tags/ref_color_tryit.asp?color=DeepPink" TargetMode="External"/><Relationship Id="rId1051" Type="http://schemas.openxmlformats.org/officeDocument/2006/relationships/hyperlink" Target="http://www.w3schools.com/tags/ref_color_tryit.asp?hex=48D1CC" TargetMode="External"/><Relationship Id="rId1149" Type="http://schemas.openxmlformats.org/officeDocument/2006/relationships/hyperlink" Target="http://www.w3schools.com/tags/ref_colormixer.asp?colorbottom=8B008B&amp;colortop=FFFFFF" TargetMode="External"/><Relationship Id="rId1356" Type="http://schemas.openxmlformats.org/officeDocument/2006/relationships/hyperlink" Target="http://www.w3schools.com/tags/ref_colorpicker.asp?colorhex=F8F8FF" TargetMode="External"/><Relationship Id="rId158" Type="http://schemas.openxmlformats.org/officeDocument/2006/relationships/hyperlink" Target="http://www.w3schools.com/tags/tag_bdo.asp" TargetMode="External"/><Relationship Id="rId726" Type="http://schemas.openxmlformats.org/officeDocument/2006/relationships/hyperlink" Target="http://www.w3schools.com/tags/ref_colormixer.asp?colorbottom=C71585&amp;colortop=FFFFFF" TargetMode="External"/><Relationship Id="rId933" Type="http://schemas.openxmlformats.org/officeDocument/2006/relationships/hyperlink" Target="http://www.w3schools.com/html/html_colornames.asp" TargetMode="External"/><Relationship Id="rId1009" Type="http://schemas.openxmlformats.org/officeDocument/2006/relationships/hyperlink" Target="http://www.w3schools.com/tags/ref_colormixer.asp?colorbottom=1E90FF&amp;colortop=FFFFFF" TargetMode="External"/><Relationship Id="rId1563" Type="http://schemas.openxmlformats.org/officeDocument/2006/relationships/hyperlink" Target="http://www.w3schools.com/html/html_colorsmore.asp?color=224" TargetMode="External"/><Relationship Id="rId1770" Type="http://schemas.openxmlformats.org/officeDocument/2006/relationships/image" Target="media/image36.wmf"/><Relationship Id="rId1868" Type="http://schemas.openxmlformats.org/officeDocument/2006/relationships/hyperlink" Target="http://www.w3schools.com/html/html5_audio.asp" TargetMode="External"/><Relationship Id="rId62" Type="http://schemas.openxmlformats.org/officeDocument/2006/relationships/hyperlink" Target="http://www.w3schools.com/html/tryit.asp?filename=tryhtml_attributes_error" TargetMode="External"/><Relationship Id="rId365" Type="http://schemas.openxmlformats.org/officeDocument/2006/relationships/hyperlink" Target="http://www.w3schools.com/html/html_colorvalues.asp" TargetMode="External"/><Relationship Id="rId572" Type="http://schemas.openxmlformats.org/officeDocument/2006/relationships/hyperlink" Target="http://www.w3schools.com/tags/ref_color_tryit.asp?hex=008000" TargetMode="External"/><Relationship Id="rId1216" Type="http://schemas.openxmlformats.org/officeDocument/2006/relationships/hyperlink" Target="http://www.w3schools.com/tags/ref_colorpicker.asp?colorhex=B22222" TargetMode="External"/><Relationship Id="rId1423" Type="http://schemas.openxmlformats.org/officeDocument/2006/relationships/hyperlink" Target="http://www.w3schools.com/tags/ref_color_tryit.asp?hex=FFB6C1" TargetMode="External"/><Relationship Id="rId1630" Type="http://schemas.openxmlformats.org/officeDocument/2006/relationships/hyperlink" Target="http://www.w3schools.com/html/html5_geolocation.asp" TargetMode="External"/><Relationship Id="rId225" Type="http://schemas.openxmlformats.org/officeDocument/2006/relationships/image" Target="media/image8.jpeg"/><Relationship Id="rId432" Type="http://schemas.openxmlformats.org/officeDocument/2006/relationships/hyperlink" Target="http://www.w3schools.com/tags/ref_color_tryit.asp?hex=FF7F50" TargetMode="External"/><Relationship Id="rId877" Type="http://schemas.openxmlformats.org/officeDocument/2006/relationships/hyperlink" Target="http://www.w3schools.com/tags/ref_colorpicker.asp?colorhex=FFFAFA" TargetMode="External"/><Relationship Id="rId1062" Type="http://schemas.openxmlformats.org/officeDocument/2006/relationships/hyperlink" Target="http://www.w3schools.com/tags/ref_color_tryit.asp?color=CadetBlue" TargetMode="External"/><Relationship Id="rId1728" Type="http://schemas.openxmlformats.org/officeDocument/2006/relationships/hyperlink" Target="http://www.w3schools.com/html/html_forms.asp" TargetMode="External"/><Relationship Id="rId1935" Type="http://schemas.openxmlformats.org/officeDocument/2006/relationships/hyperlink" Target="http://www.w3schools.com/html/tryit.asp?filename=tryhtml5_canvas_tut_text" TargetMode="External"/><Relationship Id="rId737" Type="http://schemas.openxmlformats.org/officeDocument/2006/relationships/hyperlink" Target="http://www.w3schools.com/tags/ref_colorpicker.asp?colorhex=FFE4E1" TargetMode="External"/><Relationship Id="rId944" Type="http://schemas.openxmlformats.org/officeDocument/2006/relationships/hyperlink" Target="http://www.w3schools.com/tags/ref_colorpicker.asp?colorhex=000080" TargetMode="External"/><Relationship Id="rId1367" Type="http://schemas.openxmlformats.org/officeDocument/2006/relationships/hyperlink" Target="http://www.w3schools.com/tags/ref_color_tryit.asp?hex=FAF0E6" TargetMode="External"/><Relationship Id="rId1574" Type="http://schemas.openxmlformats.org/officeDocument/2006/relationships/hyperlink" Target="http://www.w3schools.com/html/html_colors.asp" TargetMode="External"/><Relationship Id="rId1781" Type="http://schemas.openxmlformats.org/officeDocument/2006/relationships/image" Target="media/image39.wmf"/><Relationship Id="rId73" Type="http://schemas.openxmlformats.org/officeDocument/2006/relationships/hyperlink" Target="http://www.w3schools.com/html/tryit.asp?filename=tryhtml_headings" TargetMode="External"/><Relationship Id="rId169" Type="http://schemas.openxmlformats.org/officeDocument/2006/relationships/hyperlink" Target="http://www.w3schools.com/html/tryit.asp?filename=tryhtml_formatting_code" TargetMode="External"/><Relationship Id="rId376" Type="http://schemas.openxmlformats.org/officeDocument/2006/relationships/hyperlink" Target="http://www.w3schools.com/tags/ref_color_tryit.asp?hex=00FFFF" TargetMode="External"/><Relationship Id="rId583" Type="http://schemas.openxmlformats.org/officeDocument/2006/relationships/hyperlink" Target="http://www.w3schools.com/tags/ref_color_tryit.asp?color=HotPink" TargetMode="External"/><Relationship Id="rId790" Type="http://schemas.openxmlformats.org/officeDocument/2006/relationships/hyperlink" Target="http://www.w3schools.com/tags/ref_colormixer.asp?colorbottom=DB7093&amp;colortop=FFFFFF" TargetMode="External"/><Relationship Id="rId804" Type="http://schemas.openxmlformats.org/officeDocument/2006/relationships/hyperlink" Target="http://www.w3schools.com/tags/ref_color_tryit.asp?hex=FFC0CB" TargetMode="External"/><Relationship Id="rId1227" Type="http://schemas.openxmlformats.org/officeDocument/2006/relationships/hyperlink" Target="http://www.w3schools.com/tags/ref_color_tryit.asp?hex=BC8F8F" TargetMode="External"/><Relationship Id="rId1434" Type="http://schemas.openxmlformats.org/officeDocument/2006/relationships/hyperlink" Target="http://www.w3schools.com/tags/ref_color_tryit.asp?color=PeachPuff" TargetMode="External"/><Relationship Id="rId1641" Type="http://schemas.openxmlformats.org/officeDocument/2006/relationships/hyperlink" Target="http://www.w3schools.com/html/html_summary.asp" TargetMode="External"/><Relationship Id="rId1879" Type="http://schemas.openxmlformats.org/officeDocument/2006/relationships/hyperlink" Target="http://www.w3schools.com/html/tryit.asp?filename=tryhtml5_section" TargetMode="External"/><Relationship Id="rId4" Type="http://schemas.openxmlformats.org/officeDocument/2006/relationships/webSettings" Target="webSettings.xml"/><Relationship Id="rId236" Type="http://schemas.openxmlformats.org/officeDocument/2006/relationships/hyperlink" Target="http://www.w3schools.com/html/tryit.asp?filename=tryhtml_images_map" TargetMode="External"/><Relationship Id="rId443" Type="http://schemas.openxmlformats.org/officeDocument/2006/relationships/hyperlink" Target="http://www.w3schools.com/tags/ref_color_tryit.asp?color=Crimson" TargetMode="External"/><Relationship Id="rId650" Type="http://schemas.openxmlformats.org/officeDocument/2006/relationships/hyperlink" Target="http://www.w3schools.com/tags/ref_colormixer.asp?colorbottom=FFA07A&amp;colortop=FFFFFF" TargetMode="External"/><Relationship Id="rId888" Type="http://schemas.openxmlformats.org/officeDocument/2006/relationships/hyperlink" Target="http://www.w3schools.com/tags/ref_color_tryit.asp?hex=D2B48C" TargetMode="External"/><Relationship Id="rId1073" Type="http://schemas.openxmlformats.org/officeDocument/2006/relationships/hyperlink" Target="http://www.w3schools.com/tags/ref_colormixer.asp?colorbottom=663399&amp;colortop=FFFFFF" TargetMode="External"/><Relationship Id="rId1280" Type="http://schemas.openxmlformats.org/officeDocument/2006/relationships/hyperlink" Target="http://www.w3schools.com/tags/ref_colorpicker.asp?colorhex=DC143C" TargetMode="External"/><Relationship Id="rId1501" Type="http://schemas.openxmlformats.org/officeDocument/2006/relationships/hyperlink" Target="http://www.w3schools.com/tags/ref_colormixer.asp?colorbottom=FFFFFF&amp;colortop=FFFFFF" TargetMode="External"/><Relationship Id="rId1739" Type="http://schemas.openxmlformats.org/officeDocument/2006/relationships/image" Target="media/image32.gif"/><Relationship Id="rId1946" Type="http://schemas.openxmlformats.org/officeDocument/2006/relationships/hyperlink" Target="http://www.w3schools.com/html/tryit.asp?filename=tryhtml_svg_rect" TargetMode="External"/><Relationship Id="rId303" Type="http://schemas.openxmlformats.org/officeDocument/2006/relationships/hyperlink" Target="http://www.w3schools.com/html/exercise.asp?filename=exercise_lists5" TargetMode="External"/><Relationship Id="rId748" Type="http://schemas.openxmlformats.org/officeDocument/2006/relationships/hyperlink" Target="http://www.w3schools.com/tags/ref_color_tryit.asp?hex=000080" TargetMode="External"/><Relationship Id="rId955" Type="http://schemas.openxmlformats.org/officeDocument/2006/relationships/hyperlink" Target="http://www.w3schools.com/tags/ref_color_tryit.asp?hex=0000FF" TargetMode="External"/><Relationship Id="rId1140" Type="http://schemas.openxmlformats.org/officeDocument/2006/relationships/hyperlink" Target="http://www.w3schools.com/tags/ref_colorpicker.asp?colorhex=8A2BE2" TargetMode="External"/><Relationship Id="rId1378" Type="http://schemas.openxmlformats.org/officeDocument/2006/relationships/hyperlink" Target="http://www.w3schools.com/tags/ref_color_tryit.asp?color=Red" TargetMode="External"/><Relationship Id="rId1585" Type="http://schemas.openxmlformats.org/officeDocument/2006/relationships/hyperlink" Target="http://www.w3schools.com/tags/tag_script.asp" TargetMode="External"/><Relationship Id="rId1792" Type="http://schemas.openxmlformats.org/officeDocument/2006/relationships/hyperlink" Target="http://www.w3schools.com/html/tryit.asp?filename=tryhtml_input_month" TargetMode="External"/><Relationship Id="rId1806" Type="http://schemas.openxmlformats.org/officeDocument/2006/relationships/hyperlink" Target="http://www.w3schools.com/html/exercise.asp?filename=exercise_input_types4" TargetMode="External"/><Relationship Id="rId84" Type="http://schemas.openxmlformats.org/officeDocument/2006/relationships/hyperlink" Target="http://www.w3schools.com/html/tryit.asp?filename=tryhtml_paragraphs1" TargetMode="External"/><Relationship Id="rId387" Type="http://schemas.openxmlformats.org/officeDocument/2006/relationships/hyperlink" Target="http://www.w3schools.com/tags/ref_color_tryit.asp?color=Beige" TargetMode="External"/><Relationship Id="rId510" Type="http://schemas.openxmlformats.org/officeDocument/2006/relationships/hyperlink" Target="http://www.w3schools.com/tags/ref_colormixer.asp?colorbottom=2F4F4F&amp;colortop=FFFFFF" TargetMode="External"/><Relationship Id="rId594" Type="http://schemas.openxmlformats.org/officeDocument/2006/relationships/hyperlink" Target="http://www.w3schools.com/tags/ref_colormixer.asp?colorbottom=4B0082&amp;colortop=FFFFFF" TargetMode="External"/><Relationship Id="rId608" Type="http://schemas.openxmlformats.org/officeDocument/2006/relationships/hyperlink" Target="http://www.w3schools.com/tags/ref_color_tryit.asp?hex=FFF0F5" TargetMode="External"/><Relationship Id="rId815" Type="http://schemas.openxmlformats.org/officeDocument/2006/relationships/hyperlink" Target="http://www.w3schools.com/tags/ref_color_tryit.asp?color=Purple" TargetMode="External"/><Relationship Id="rId1238" Type="http://schemas.openxmlformats.org/officeDocument/2006/relationships/hyperlink" Target="http://www.w3schools.com/tags/ref_color_tryit.asp?color=MediumVioletRed" TargetMode="External"/><Relationship Id="rId1445" Type="http://schemas.openxmlformats.org/officeDocument/2006/relationships/hyperlink" Target="http://www.w3schools.com/tags/ref_colormixer.asp?colorbottom=FFE4B5&amp;colortop=FFFFFF" TargetMode="External"/><Relationship Id="rId1652" Type="http://schemas.openxmlformats.org/officeDocument/2006/relationships/hyperlink" Target="http://www.w3schools.com/tags/ref_urlencode.asp" TargetMode="External"/><Relationship Id="rId247" Type="http://schemas.openxmlformats.org/officeDocument/2006/relationships/hyperlink" Target="http://www.w3schools.com/html/html_links.asp" TargetMode="External"/><Relationship Id="rId899" Type="http://schemas.openxmlformats.org/officeDocument/2006/relationships/hyperlink" Target="http://www.w3schools.com/tags/ref_color_tryit.asp?color=Tomato" TargetMode="External"/><Relationship Id="rId1000" Type="http://schemas.openxmlformats.org/officeDocument/2006/relationships/hyperlink" Target="http://www.w3schools.com/tags/ref_colorpicker.asp?colorhex=00FFFF" TargetMode="External"/><Relationship Id="rId1084" Type="http://schemas.openxmlformats.org/officeDocument/2006/relationships/hyperlink" Target="http://www.w3schools.com/tags/ref_colorpicker.asp?colorhex=6A5ACD" TargetMode="External"/><Relationship Id="rId1305" Type="http://schemas.openxmlformats.org/officeDocument/2006/relationships/hyperlink" Target="http://www.w3schools.com/tags/ref_colormixer.asp?colorbottom=E9967A&amp;colortop=FFFFFF" TargetMode="External"/><Relationship Id="rId1957" Type="http://schemas.openxmlformats.org/officeDocument/2006/relationships/hyperlink" Target="http://www.w3schools.com/html/html5_video.asp" TargetMode="External"/><Relationship Id="rId107" Type="http://schemas.openxmlformats.org/officeDocument/2006/relationships/hyperlink" Target="http://www.w3schools.com/html/exercise.asp?filename=exercise_styles1" TargetMode="External"/><Relationship Id="rId454" Type="http://schemas.openxmlformats.org/officeDocument/2006/relationships/hyperlink" Target="http://www.w3schools.com/tags/ref_colormixer.asp?colorbottom=00008B&amp;colortop=FFFFFF" TargetMode="External"/><Relationship Id="rId661" Type="http://schemas.openxmlformats.org/officeDocument/2006/relationships/hyperlink" Target="http://www.w3schools.com/tags/ref_colorpicker.asp?colorhex=778899" TargetMode="External"/><Relationship Id="rId759" Type="http://schemas.openxmlformats.org/officeDocument/2006/relationships/hyperlink" Target="http://www.w3schools.com/tags/ref_color_tryit.asp?color=OliveDrab" TargetMode="External"/><Relationship Id="rId966" Type="http://schemas.openxmlformats.org/officeDocument/2006/relationships/hyperlink" Target="http://www.w3schools.com/tags/ref_color_tryit.asp?color=Teal" TargetMode="External"/><Relationship Id="rId1291" Type="http://schemas.openxmlformats.org/officeDocument/2006/relationships/hyperlink" Target="http://www.w3schools.com/tags/ref_color_tryit.asp?hex=DEB887" TargetMode="External"/><Relationship Id="rId1389" Type="http://schemas.openxmlformats.org/officeDocument/2006/relationships/hyperlink" Target="http://www.w3schools.com/tags/ref_colormixer.asp?colorbottom=FF00FF&amp;colortop=FFFFFF" TargetMode="External"/><Relationship Id="rId1512" Type="http://schemas.openxmlformats.org/officeDocument/2006/relationships/hyperlink" Target="http://www.w3schools.com/html/html_colorsmore.asp?color=24" TargetMode="External"/><Relationship Id="rId1596" Type="http://schemas.openxmlformats.org/officeDocument/2006/relationships/hyperlink" Target="http://www.w3schools.com/html/tryit.asp?filename=tryhtml_head_no_head" TargetMode="External"/><Relationship Id="rId1817" Type="http://schemas.openxmlformats.org/officeDocument/2006/relationships/hyperlink" Target="http://www.w3schools.com/html/tryit.asp?filename=tryhtml5_input_autocomplete" TargetMode="External"/><Relationship Id="rId11" Type="http://schemas.openxmlformats.org/officeDocument/2006/relationships/image" Target="media/image3.jpeg"/><Relationship Id="rId314" Type="http://schemas.openxmlformats.org/officeDocument/2006/relationships/hyperlink" Target="http://www.w3schools.com/html/html_classes.asp" TargetMode="External"/><Relationship Id="rId398" Type="http://schemas.openxmlformats.org/officeDocument/2006/relationships/hyperlink" Target="http://www.w3schools.com/tags/ref_colormixer.asp?colorbottom=000000&amp;colortop=FFFFFF" TargetMode="External"/><Relationship Id="rId521" Type="http://schemas.openxmlformats.org/officeDocument/2006/relationships/hyperlink" Target="http://www.w3schools.com/tags/ref_colorpicker.asp?colorhex=FF1493" TargetMode="External"/><Relationship Id="rId619" Type="http://schemas.openxmlformats.org/officeDocument/2006/relationships/hyperlink" Target="http://www.w3schools.com/tags/ref_color_tryit.asp?color=LightBlue" TargetMode="External"/><Relationship Id="rId1151" Type="http://schemas.openxmlformats.org/officeDocument/2006/relationships/hyperlink" Target="http://www.w3schools.com/tags/ref_color_tryit.asp?hex=8B4513" TargetMode="External"/><Relationship Id="rId1249" Type="http://schemas.openxmlformats.org/officeDocument/2006/relationships/hyperlink" Target="http://www.w3schools.com/tags/ref_colormixer.asp?colorbottom=CD853F&amp;colortop=FFFFFF" TargetMode="External"/><Relationship Id="rId95" Type="http://schemas.openxmlformats.org/officeDocument/2006/relationships/hyperlink" Target="http://www.w3schools.com/tags/tag_br.asp" TargetMode="External"/><Relationship Id="rId160" Type="http://schemas.openxmlformats.org/officeDocument/2006/relationships/hyperlink" Target="http://www.w3schools.com/tags/tag_dfn.asp" TargetMode="External"/><Relationship Id="rId826" Type="http://schemas.openxmlformats.org/officeDocument/2006/relationships/hyperlink" Target="http://www.w3schools.com/tags/ref_colormixer.asp?colorbottom=FF0000&amp;colortop=FFFFFF" TargetMode="External"/><Relationship Id="rId1011" Type="http://schemas.openxmlformats.org/officeDocument/2006/relationships/hyperlink" Target="http://www.w3schools.com/tags/ref_color_tryit.asp?hex=20B2AA" TargetMode="External"/><Relationship Id="rId1109" Type="http://schemas.openxmlformats.org/officeDocument/2006/relationships/hyperlink" Target="http://www.w3schools.com/tags/ref_colormixer.asp?colorbottom=7FFF00&amp;colortop=FFFFFF" TargetMode="External"/><Relationship Id="rId1456" Type="http://schemas.openxmlformats.org/officeDocument/2006/relationships/hyperlink" Target="http://www.w3schools.com/tags/ref_colorpicker.asp?colorhex=FFEBCD" TargetMode="External"/><Relationship Id="rId1663" Type="http://schemas.openxmlformats.org/officeDocument/2006/relationships/hyperlink" Target="http://www.w3schools.com/html/html_entities.asp" TargetMode="External"/><Relationship Id="rId1870" Type="http://schemas.openxmlformats.org/officeDocument/2006/relationships/hyperlink" Target="http://www.w3schools.com/html/html5_semantic_elements.asp" TargetMode="External"/><Relationship Id="rId1968" Type="http://schemas.openxmlformats.org/officeDocument/2006/relationships/hyperlink" Target="http://www.w3schools.com/tags/tag_source.asp" TargetMode="External"/><Relationship Id="rId258" Type="http://schemas.openxmlformats.org/officeDocument/2006/relationships/hyperlink" Target="http://www.w3schools.com/html/tryit.asp?filename=tryhtml_table_cellspacing" TargetMode="External"/><Relationship Id="rId465" Type="http://schemas.openxmlformats.org/officeDocument/2006/relationships/hyperlink" Target="http://www.w3schools.com/tags/ref_colorpicker.asp?colorhex=A9A9A9" TargetMode="External"/><Relationship Id="rId672" Type="http://schemas.openxmlformats.org/officeDocument/2006/relationships/hyperlink" Target="http://www.w3schools.com/tags/ref_color_tryit.asp?hex=00FF00" TargetMode="External"/><Relationship Id="rId1095" Type="http://schemas.openxmlformats.org/officeDocument/2006/relationships/hyperlink" Target="http://www.w3schools.com/tags/ref_color_tryit.asp?hex=778899" TargetMode="External"/><Relationship Id="rId1316" Type="http://schemas.openxmlformats.org/officeDocument/2006/relationships/hyperlink" Target="http://www.w3schools.com/tags/ref_colorpicker.asp?colorhex=F08080" TargetMode="External"/><Relationship Id="rId1523" Type="http://schemas.openxmlformats.org/officeDocument/2006/relationships/hyperlink" Target="http://www.w3schools.com/html/html_colorsmore.asp?color=64" TargetMode="External"/><Relationship Id="rId1730" Type="http://schemas.openxmlformats.org/officeDocument/2006/relationships/hyperlink" Target="http://www.w3schools.com/html/tryit.asp?filename=tryhtml_elem_select" TargetMode="External"/><Relationship Id="rId22" Type="http://schemas.openxmlformats.org/officeDocument/2006/relationships/hyperlink" Target="http://www.w3schools.com/cert/default.asp" TargetMode="External"/><Relationship Id="rId118" Type="http://schemas.openxmlformats.org/officeDocument/2006/relationships/hyperlink" Target="http://www.w3schools.com/html/tryit.asp?filename=tryhtml_formatting_strong" TargetMode="External"/><Relationship Id="rId325" Type="http://schemas.openxmlformats.org/officeDocument/2006/relationships/hyperlink" Target="http://www.w3schools.com/html/tryit.asp?filename=tryhtml_classes_span" TargetMode="External"/><Relationship Id="rId532" Type="http://schemas.openxmlformats.org/officeDocument/2006/relationships/hyperlink" Target="http://www.w3schools.com/tags/ref_color_tryit.asp?hex=1E90FF" TargetMode="External"/><Relationship Id="rId977" Type="http://schemas.openxmlformats.org/officeDocument/2006/relationships/hyperlink" Target="http://www.w3schools.com/tags/ref_colormixer.asp?colorbottom=00BFFF&amp;colortop=FFFFFF" TargetMode="External"/><Relationship Id="rId1162" Type="http://schemas.openxmlformats.org/officeDocument/2006/relationships/hyperlink" Target="http://www.w3schools.com/tags/ref_color_tryit.asp?color=MediumPurple" TargetMode="External"/><Relationship Id="rId1828" Type="http://schemas.openxmlformats.org/officeDocument/2006/relationships/hyperlink" Target="http://www.w3schools.com/html/tryit.asp?filename=tryhtml5_input_max_min" TargetMode="External"/><Relationship Id="rId2006" Type="http://schemas.openxmlformats.org/officeDocument/2006/relationships/hyperlink" Target="http://www.w3schools.com/html/html5_geolocation.asp" TargetMode="External"/><Relationship Id="rId171" Type="http://schemas.openxmlformats.org/officeDocument/2006/relationships/hyperlink" Target="http://www.w3schools.com/html/tryit.asp?filename=tryhtml_formatting_codepre" TargetMode="External"/><Relationship Id="rId837" Type="http://schemas.openxmlformats.org/officeDocument/2006/relationships/hyperlink" Target="http://www.w3schools.com/tags/ref_colorpicker.asp?colorhex=8B4513" TargetMode="External"/><Relationship Id="rId1022" Type="http://schemas.openxmlformats.org/officeDocument/2006/relationships/hyperlink" Target="http://www.w3schools.com/tags/ref_color_tryit.asp?color=DarkSlateGray" TargetMode="External"/><Relationship Id="rId1467" Type="http://schemas.openxmlformats.org/officeDocument/2006/relationships/hyperlink" Target="http://www.w3schools.com/tags/ref_color_tryit.asp?hex=FFF5EE" TargetMode="External"/><Relationship Id="rId1674" Type="http://schemas.openxmlformats.org/officeDocument/2006/relationships/hyperlink" Target="http://www.w3schools.com/html/html_urlencode.asp" TargetMode="External"/><Relationship Id="rId1881" Type="http://schemas.openxmlformats.org/officeDocument/2006/relationships/hyperlink" Target="http://www.w3schools.com/html/tryit.asp?filename=tryhtml5_header" TargetMode="External"/><Relationship Id="rId269" Type="http://schemas.openxmlformats.org/officeDocument/2006/relationships/hyperlink" Target="http://www.w3schools.com/html/exercise.asp?filename=exercise_tables6" TargetMode="External"/><Relationship Id="rId476" Type="http://schemas.openxmlformats.org/officeDocument/2006/relationships/hyperlink" Target="http://www.w3schools.com/tags/ref_color_tryit.asp?hex=8B008B" TargetMode="External"/><Relationship Id="rId683" Type="http://schemas.openxmlformats.org/officeDocument/2006/relationships/hyperlink" Target="http://www.w3schools.com/tags/ref_color_tryit.asp?color=Magenta" TargetMode="External"/><Relationship Id="rId890" Type="http://schemas.openxmlformats.org/officeDocument/2006/relationships/hyperlink" Target="http://www.w3schools.com/tags/ref_colormixer.asp?colorbottom=D2B48C&amp;colortop=FFFFFF" TargetMode="External"/><Relationship Id="rId904" Type="http://schemas.openxmlformats.org/officeDocument/2006/relationships/hyperlink" Target="http://www.w3schools.com/tags/ref_color_tryit.asp?hex=40E0D0" TargetMode="External"/><Relationship Id="rId1327" Type="http://schemas.openxmlformats.org/officeDocument/2006/relationships/hyperlink" Target="http://www.w3schools.com/tags/ref_color_tryit.asp?hex=F0FFF0" TargetMode="External"/><Relationship Id="rId1534" Type="http://schemas.openxmlformats.org/officeDocument/2006/relationships/hyperlink" Target="http://www.w3schools.com/html/html_colorsmore.asp?color=112" TargetMode="External"/><Relationship Id="rId1741" Type="http://schemas.openxmlformats.org/officeDocument/2006/relationships/hyperlink" Target="http://www.w3schools.com/html/tryit.asp?filename=tryhtml_elem_datalist" TargetMode="External"/><Relationship Id="rId1979" Type="http://schemas.openxmlformats.org/officeDocument/2006/relationships/hyperlink" Target="http://www.w3schools.com/html/html_object.asp" TargetMode="External"/><Relationship Id="rId33" Type="http://schemas.openxmlformats.org/officeDocument/2006/relationships/hyperlink" Target="http://www.w3schools.com/html/html_editors.asp" TargetMode="External"/><Relationship Id="rId129" Type="http://schemas.openxmlformats.org/officeDocument/2006/relationships/hyperlink" Target="http://www.w3schools.com/html/exercise.asp?filename=exercise_formatting3" TargetMode="External"/><Relationship Id="rId336" Type="http://schemas.openxmlformats.org/officeDocument/2006/relationships/hyperlink" Target="http://www.w3schools.com/html/tryit.asp?filename=tryhtml_layout_semantic" TargetMode="External"/><Relationship Id="rId543" Type="http://schemas.openxmlformats.org/officeDocument/2006/relationships/hyperlink" Target="http://www.w3schools.com/tags/ref_color_tryit.asp?color=ForestGreen" TargetMode="External"/><Relationship Id="rId988" Type="http://schemas.openxmlformats.org/officeDocument/2006/relationships/hyperlink" Target="http://www.w3schools.com/tags/ref_colorpicker.asp?colorhex=00FF00" TargetMode="External"/><Relationship Id="rId1173" Type="http://schemas.openxmlformats.org/officeDocument/2006/relationships/hyperlink" Target="http://www.w3schools.com/tags/ref_colormixer.asp?colorbottom=98FB98&amp;colortop=FFFFFF" TargetMode="External"/><Relationship Id="rId1380" Type="http://schemas.openxmlformats.org/officeDocument/2006/relationships/hyperlink" Target="http://www.w3schools.com/tags/ref_colorpicker.asp?colorhex=FF0000" TargetMode="External"/><Relationship Id="rId1601" Type="http://schemas.openxmlformats.org/officeDocument/2006/relationships/hyperlink" Target="http://www.w3schools.com/html/tryit.asp?filename=tryhtml_head_script" TargetMode="External"/><Relationship Id="rId1839" Type="http://schemas.openxmlformats.org/officeDocument/2006/relationships/hyperlink" Target="http://www.w3schools.com/html/exercise.asp?filename=exercise_input_attributes4" TargetMode="External"/><Relationship Id="rId2017" Type="http://schemas.openxmlformats.org/officeDocument/2006/relationships/hyperlink" Target="http://www.w3schools.com/html/tryit.asp?filename=tryhtml5_webstorage_session" TargetMode="External"/><Relationship Id="rId182" Type="http://schemas.openxmlformats.org/officeDocument/2006/relationships/hyperlink" Target="http://www.w3schools.com/html/html_computercode_elements.asp" TargetMode="External"/><Relationship Id="rId403" Type="http://schemas.openxmlformats.org/officeDocument/2006/relationships/hyperlink" Target="http://www.w3schools.com/tags/ref_color_tryit.asp?color=Blue" TargetMode="External"/><Relationship Id="rId750" Type="http://schemas.openxmlformats.org/officeDocument/2006/relationships/hyperlink" Target="http://www.w3schools.com/tags/ref_colormixer.asp?colorbottom=000080&amp;colortop=FFFFFF" TargetMode="External"/><Relationship Id="rId848" Type="http://schemas.openxmlformats.org/officeDocument/2006/relationships/hyperlink" Target="http://www.w3schools.com/tags/ref_color_tryit.asp?hex=2E8B57" TargetMode="External"/><Relationship Id="rId1033" Type="http://schemas.openxmlformats.org/officeDocument/2006/relationships/hyperlink" Target="http://www.w3schools.com/tags/ref_colormixer.asp?colorbottom=3CB371&amp;colortop=FFFFFF" TargetMode="External"/><Relationship Id="rId1478" Type="http://schemas.openxmlformats.org/officeDocument/2006/relationships/hyperlink" Target="http://www.w3schools.com/tags/ref_color_tryit.asp?color=FloralWhite" TargetMode="External"/><Relationship Id="rId1685" Type="http://schemas.openxmlformats.org/officeDocument/2006/relationships/control" Target="activeX/activeX3.xml"/><Relationship Id="rId1892" Type="http://schemas.openxmlformats.org/officeDocument/2006/relationships/hyperlink" Target="http://www.w3schools.com/tags/tag_footer.asp" TargetMode="External"/><Relationship Id="rId1906" Type="http://schemas.openxmlformats.org/officeDocument/2006/relationships/hyperlink" Target="http://www.w3schools.com/html/tryit.asp?filename=tryhtml_html5_skeleton_2" TargetMode="External"/><Relationship Id="rId487" Type="http://schemas.openxmlformats.org/officeDocument/2006/relationships/hyperlink" Target="http://www.w3schools.com/tags/ref_color_tryit.asp?color=DarkOrchid" TargetMode="External"/><Relationship Id="rId610" Type="http://schemas.openxmlformats.org/officeDocument/2006/relationships/hyperlink" Target="http://www.w3schools.com/tags/ref_colormixer.asp?colorbottom=FFF0F5&amp;colortop=FFFFFF" TargetMode="External"/><Relationship Id="rId694" Type="http://schemas.openxmlformats.org/officeDocument/2006/relationships/hyperlink" Target="http://www.w3schools.com/tags/ref_colormixer.asp?colorbottom=66CDAA&amp;colortop=FFFFFF" TargetMode="External"/><Relationship Id="rId708" Type="http://schemas.openxmlformats.org/officeDocument/2006/relationships/hyperlink" Target="http://www.w3schools.com/tags/ref_color_tryit.asp?hex=3CB371" TargetMode="External"/><Relationship Id="rId915" Type="http://schemas.openxmlformats.org/officeDocument/2006/relationships/hyperlink" Target="http://www.w3schools.com/tags/ref_color_tryit.asp?color=White" TargetMode="External"/><Relationship Id="rId1240" Type="http://schemas.openxmlformats.org/officeDocument/2006/relationships/hyperlink" Target="http://www.w3schools.com/tags/ref_colorpicker.asp?colorhex=C71585" TargetMode="External"/><Relationship Id="rId1338" Type="http://schemas.openxmlformats.org/officeDocument/2006/relationships/hyperlink" Target="http://www.w3schools.com/tags/ref_color_tryit.asp?color=Wheat" TargetMode="External"/><Relationship Id="rId1545" Type="http://schemas.openxmlformats.org/officeDocument/2006/relationships/hyperlink" Target="http://www.w3schools.com/html/html_colorsmore.asp?color=152" TargetMode="External"/><Relationship Id="rId347" Type="http://schemas.openxmlformats.org/officeDocument/2006/relationships/hyperlink" Target="http://www.w3schools.com/html/tryrwd_bootstrap.htm" TargetMode="External"/><Relationship Id="rId999" Type="http://schemas.openxmlformats.org/officeDocument/2006/relationships/hyperlink" Target="http://www.w3schools.com/tags/ref_color_tryit.asp?hex=00FFFF" TargetMode="External"/><Relationship Id="rId1100" Type="http://schemas.openxmlformats.org/officeDocument/2006/relationships/hyperlink" Target="http://www.w3schools.com/tags/ref_colorpicker.asp?colorhex=7B68EE" TargetMode="External"/><Relationship Id="rId1184" Type="http://schemas.openxmlformats.org/officeDocument/2006/relationships/hyperlink" Target="http://www.w3schools.com/tags/ref_colorpicker.asp?colorhex=A0522D" TargetMode="External"/><Relationship Id="rId1405" Type="http://schemas.openxmlformats.org/officeDocument/2006/relationships/hyperlink" Target="http://www.w3schools.com/tags/ref_colormixer.asp?colorbottom=FF69B4&amp;colortop=FFFFFF" TargetMode="External"/><Relationship Id="rId1752" Type="http://schemas.openxmlformats.org/officeDocument/2006/relationships/hyperlink" Target="http://www.w3schools.com/tags/tag_select.asp" TargetMode="External"/><Relationship Id="rId2028" Type="http://schemas.openxmlformats.org/officeDocument/2006/relationships/hyperlink" Target="http://www.w3schools.com/html/tryit.asp?filename=tryhtml5_webworker" TargetMode="External"/><Relationship Id="rId44" Type="http://schemas.openxmlformats.org/officeDocument/2006/relationships/hyperlink" Target="http://www.w3schools.com/html/tryit.asp?filename=tryhtml_basic_paragraphs" TargetMode="External"/><Relationship Id="rId554" Type="http://schemas.openxmlformats.org/officeDocument/2006/relationships/hyperlink" Target="http://www.w3schools.com/tags/ref_colormixer.asp?colorbottom=DCDCDC&amp;colortop=FFFFFF" TargetMode="External"/><Relationship Id="rId761" Type="http://schemas.openxmlformats.org/officeDocument/2006/relationships/hyperlink" Target="http://www.w3schools.com/tags/ref_colorpicker.asp?colorhex=6B8E23" TargetMode="External"/><Relationship Id="rId859" Type="http://schemas.openxmlformats.org/officeDocument/2006/relationships/hyperlink" Target="http://www.w3schools.com/tags/ref_color_tryit.asp?color=Silver" TargetMode="External"/><Relationship Id="rId1391" Type="http://schemas.openxmlformats.org/officeDocument/2006/relationships/hyperlink" Target="http://www.w3schools.com/tags/ref_color_tryit.asp?hex=FF1493" TargetMode="External"/><Relationship Id="rId1489" Type="http://schemas.openxmlformats.org/officeDocument/2006/relationships/hyperlink" Target="http://www.w3schools.com/tags/ref_colormixer.asp?colorbottom=FFFF00&amp;colortop=FFFFFF" TargetMode="External"/><Relationship Id="rId1612" Type="http://schemas.openxmlformats.org/officeDocument/2006/relationships/hyperlink" Target="http://www.w3schools.com/html/html_entities.asp" TargetMode="External"/><Relationship Id="rId1696" Type="http://schemas.openxmlformats.org/officeDocument/2006/relationships/control" Target="activeX/activeX5.xml"/><Relationship Id="rId1917" Type="http://schemas.openxmlformats.org/officeDocument/2006/relationships/hyperlink" Target="http://www.w3schools.com/html/tryit.asp?filename=tryhtml5_html5_skeleton_3" TargetMode="External"/><Relationship Id="rId193" Type="http://schemas.openxmlformats.org/officeDocument/2006/relationships/hyperlink" Target="http://www.w3schools.com/html/tryit.asp?filename=tryhtml_css_padding" TargetMode="External"/><Relationship Id="rId207" Type="http://schemas.openxmlformats.org/officeDocument/2006/relationships/hyperlink" Target="http://www.w3schools.com/html/html_css.asp" TargetMode="External"/><Relationship Id="rId414" Type="http://schemas.openxmlformats.org/officeDocument/2006/relationships/hyperlink" Target="http://www.w3schools.com/tags/ref_colormixer.asp?colorbottom=A52A2A&amp;colortop=FFFFFF" TargetMode="External"/><Relationship Id="rId498" Type="http://schemas.openxmlformats.org/officeDocument/2006/relationships/hyperlink" Target="http://www.w3schools.com/tags/ref_colormixer.asp?colorbottom=E9967A&amp;colortop=FFFFFF" TargetMode="External"/><Relationship Id="rId621" Type="http://schemas.openxmlformats.org/officeDocument/2006/relationships/hyperlink" Target="http://www.w3schools.com/tags/ref_colorpicker.asp?colorhex=ADD8E6" TargetMode="External"/><Relationship Id="rId1044" Type="http://schemas.openxmlformats.org/officeDocument/2006/relationships/hyperlink" Target="http://www.w3schools.com/tags/ref_colorpicker.asp?colorhex=4682B4" TargetMode="External"/><Relationship Id="rId1251" Type="http://schemas.openxmlformats.org/officeDocument/2006/relationships/hyperlink" Target="http://www.w3schools.com/tags/ref_color_tryit.asp?hex=D2691E" TargetMode="External"/><Relationship Id="rId1349" Type="http://schemas.openxmlformats.org/officeDocument/2006/relationships/hyperlink" Target="http://www.w3schools.com/tags/ref_colormixer.asp?colorbottom=F5F5F5&amp;colortop=FFFFFF" TargetMode="External"/><Relationship Id="rId260" Type="http://schemas.openxmlformats.org/officeDocument/2006/relationships/hyperlink" Target="http://www.w3schools.com/html/tryit.asp?filename=tryhtml_table_rowspan" TargetMode="External"/><Relationship Id="rId719" Type="http://schemas.openxmlformats.org/officeDocument/2006/relationships/hyperlink" Target="http://www.w3schools.com/tags/ref_color_tryit.asp?color=MediumTurquoise" TargetMode="External"/><Relationship Id="rId926" Type="http://schemas.openxmlformats.org/officeDocument/2006/relationships/hyperlink" Target="http://www.w3schools.com/tags/ref_colormixer.asp?colorbottom=FFFF00&amp;colortop=FFFFFF" TargetMode="External"/><Relationship Id="rId1111" Type="http://schemas.openxmlformats.org/officeDocument/2006/relationships/hyperlink" Target="http://www.w3schools.com/tags/ref_color_tryit.asp?hex=7FFFD4" TargetMode="External"/><Relationship Id="rId1556" Type="http://schemas.openxmlformats.org/officeDocument/2006/relationships/hyperlink" Target="http://www.w3schools.com/html/html_colorsmore.asp?color=200" TargetMode="External"/><Relationship Id="rId1763" Type="http://schemas.openxmlformats.org/officeDocument/2006/relationships/hyperlink" Target="http://www.w3schools.com/html/tryit.asp?filename=tryhtml_input_text" TargetMode="External"/><Relationship Id="rId1970" Type="http://schemas.openxmlformats.org/officeDocument/2006/relationships/hyperlink" Target="http://www.w3schools.com/html/html_media.asp" TargetMode="External"/><Relationship Id="rId55" Type="http://schemas.openxmlformats.org/officeDocument/2006/relationships/hyperlink" Target="http://www.w3schools.com/html/html_elements.asp" TargetMode="External"/><Relationship Id="rId120" Type="http://schemas.openxmlformats.org/officeDocument/2006/relationships/hyperlink" Target="http://www.w3schools.com/html/tryit.asp?filename=tryhtml_formatting_em" TargetMode="External"/><Relationship Id="rId358" Type="http://schemas.openxmlformats.org/officeDocument/2006/relationships/hyperlink" Target="http://www.w3schools.com/html/exercise.asp?filename=exercise_iframe1" TargetMode="External"/><Relationship Id="rId565" Type="http://schemas.openxmlformats.org/officeDocument/2006/relationships/hyperlink" Target="http://www.w3schools.com/tags/ref_colorpicker.asp?colorhex=DAA520" TargetMode="External"/><Relationship Id="rId772" Type="http://schemas.openxmlformats.org/officeDocument/2006/relationships/hyperlink" Target="http://www.w3schools.com/tags/ref_color_tryit.asp?hex=DA70D6" TargetMode="External"/><Relationship Id="rId1195" Type="http://schemas.openxmlformats.org/officeDocument/2006/relationships/hyperlink" Target="http://www.w3schools.com/tags/ref_color_tryit.asp?hex=ADD8E6" TargetMode="External"/><Relationship Id="rId1209" Type="http://schemas.openxmlformats.org/officeDocument/2006/relationships/hyperlink" Target="http://www.w3schools.com/tags/ref_colormixer.asp?colorbottom=B0C4DE&amp;colortop=FFFFFF" TargetMode="External"/><Relationship Id="rId1416" Type="http://schemas.openxmlformats.org/officeDocument/2006/relationships/hyperlink" Target="http://www.w3schools.com/tags/ref_colorpicker.asp?colorhex=FFA07A" TargetMode="External"/><Relationship Id="rId1623" Type="http://schemas.openxmlformats.org/officeDocument/2006/relationships/hyperlink" Target="http://www.w3schools.com/html/html5_canvas.asp" TargetMode="External"/><Relationship Id="rId1830" Type="http://schemas.openxmlformats.org/officeDocument/2006/relationships/hyperlink" Target="http://www.w3schools.com/tags/att_global_title.asp" TargetMode="External"/><Relationship Id="rId218" Type="http://schemas.openxmlformats.org/officeDocument/2006/relationships/hyperlink" Target="http://www.w3schools.com/html/exercise.asp?filename=exercise_links3" TargetMode="External"/><Relationship Id="rId425" Type="http://schemas.openxmlformats.org/officeDocument/2006/relationships/hyperlink" Target="http://www.w3schools.com/tags/ref_colorpicker.asp?colorhex=7FFF00" TargetMode="External"/><Relationship Id="rId632" Type="http://schemas.openxmlformats.org/officeDocument/2006/relationships/hyperlink" Target="http://www.w3schools.com/tags/ref_color_tryit.asp?hex=FAFAD2" TargetMode="External"/><Relationship Id="rId1055" Type="http://schemas.openxmlformats.org/officeDocument/2006/relationships/hyperlink" Target="http://www.w3schools.com/tags/ref_color_tryit.asp?hex=4B0082" TargetMode="External"/><Relationship Id="rId1262" Type="http://schemas.openxmlformats.org/officeDocument/2006/relationships/hyperlink" Target="http://www.w3schools.com/tags/ref_color_tryit.asp?color=Thistle" TargetMode="External"/><Relationship Id="rId1928" Type="http://schemas.openxmlformats.org/officeDocument/2006/relationships/hyperlink" Target="http://www.w3schools.com/html/html5_canvas.asp" TargetMode="External"/><Relationship Id="rId271" Type="http://schemas.openxmlformats.org/officeDocument/2006/relationships/hyperlink" Target="http://www.w3schools.com/tags/tag_th.asp" TargetMode="External"/><Relationship Id="rId937" Type="http://schemas.openxmlformats.org/officeDocument/2006/relationships/hyperlink" Target="http://www.w3schools.com/html/html_colornames.asp" TargetMode="External"/><Relationship Id="rId1122" Type="http://schemas.openxmlformats.org/officeDocument/2006/relationships/hyperlink" Target="http://www.w3schools.com/tags/ref_color_tryit.asp?color=Olive" TargetMode="External"/><Relationship Id="rId1567" Type="http://schemas.openxmlformats.org/officeDocument/2006/relationships/hyperlink" Target="http://www.w3schools.com/html/html_colorsmore.asp?color=240" TargetMode="External"/><Relationship Id="rId1774" Type="http://schemas.openxmlformats.org/officeDocument/2006/relationships/image" Target="media/image38.wmf"/><Relationship Id="rId1981" Type="http://schemas.openxmlformats.org/officeDocument/2006/relationships/hyperlink" Target="http://www.w3schools.com/html/html_youtube.asp" TargetMode="External"/><Relationship Id="rId66" Type="http://schemas.openxmlformats.org/officeDocument/2006/relationships/hyperlink" Target="http://www.w3schools.com/html/exercise.asp?filename=exercise_attributes4" TargetMode="External"/><Relationship Id="rId131" Type="http://schemas.openxmlformats.org/officeDocument/2006/relationships/hyperlink" Target="http://www.w3schools.com/html/exercise.asp?filename=exercise_formatting5" TargetMode="External"/><Relationship Id="rId369" Type="http://schemas.openxmlformats.org/officeDocument/2006/relationships/hyperlink" Target="http://www.w3schools.com/tags/ref_colorpicker.asp?colorhex=F0F8FF" TargetMode="External"/><Relationship Id="rId576" Type="http://schemas.openxmlformats.org/officeDocument/2006/relationships/hyperlink" Target="http://www.w3schools.com/tags/ref_color_tryit.asp?hex=ADFF2F" TargetMode="External"/><Relationship Id="rId783" Type="http://schemas.openxmlformats.org/officeDocument/2006/relationships/hyperlink" Target="http://www.w3schools.com/tags/ref_color_tryit.asp?color=PaleTurquoise" TargetMode="External"/><Relationship Id="rId990" Type="http://schemas.openxmlformats.org/officeDocument/2006/relationships/hyperlink" Target="http://www.w3schools.com/tags/ref_color_tryit.asp?color=SpringGreen" TargetMode="External"/><Relationship Id="rId1427" Type="http://schemas.openxmlformats.org/officeDocument/2006/relationships/hyperlink" Target="http://www.w3schools.com/tags/ref_color_tryit.asp?hex=FFC0CB" TargetMode="External"/><Relationship Id="rId1634" Type="http://schemas.openxmlformats.org/officeDocument/2006/relationships/hyperlink" Target="http://www.w3schools.com/html/html5_webworkers.asp" TargetMode="External"/><Relationship Id="rId1841" Type="http://schemas.openxmlformats.org/officeDocument/2006/relationships/hyperlink" Target="http://www.w3schools.com/html/html5_intro.asp" TargetMode="External"/><Relationship Id="rId229" Type="http://schemas.openxmlformats.org/officeDocument/2006/relationships/hyperlink" Target="http://www.w3schools.com/html/tryit.asp?filename=tryhtml_images_attributes" TargetMode="External"/><Relationship Id="rId436" Type="http://schemas.openxmlformats.org/officeDocument/2006/relationships/hyperlink" Target="http://www.w3schools.com/tags/ref_color_tryit.asp?hex=6495ED" TargetMode="External"/><Relationship Id="rId643" Type="http://schemas.openxmlformats.org/officeDocument/2006/relationships/hyperlink" Target="http://www.w3schools.com/tags/ref_color_tryit.asp?color=LightPink" TargetMode="External"/><Relationship Id="rId1066" Type="http://schemas.openxmlformats.org/officeDocument/2006/relationships/hyperlink" Target="http://www.w3schools.com/tags/ref_color_tryit.asp?color=CornflowerBlue" TargetMode="External"/><Relationship Id="rId1273" Type="http://schemas.openxmlformats.org/officeDocument/2006/relationships/hyperlink" Target="http://www.w3schools.com/tags/ref_colormixer.asp?colorbottom=DAA520&amp;colortop=FFFFFF" TargetMode="External"/><Relationship Id="rId1480" Type="http://schemas.openxmlformats.org/officeDocument/2006/relationships/hyperlink" Target="http://www.w3schools.com/tags/ref_colorpicker.asp?colorhex=FFFAF0" TargetMode="External"/><Relationship Id="rId1939" Type="http://schemas.openxmlformats.org/officeDocument/2006/relationships/hyperlink" Target="http://www.w3schools.com/html/tryit.asp?filename=tryhtml5_canvas_tut_img" TargetMode="External"/><Relationship Id="rId850" Type="http://schemas.openxmlformats.org/officeDocument/2006/relationships/hyperlink" Target="http://www.w3schools.com/tags/ref_colormixer.asp?colorbottom=2E8B57&amp;colortop=FFFFFF" TargetMode="External"/><Relationship Id="rId948" Type="http://schemas.openxmlformats.org/officeDocument/2006/relationships/hyperlink" Target="http://www.w3schools.com/tags/ref_colorpicker.asp?colorhex=00008B" TargetMode="External"/><Relationship Id="rId1133" Type="http://schemas.openxmlformats.org/officeDocument/2006/relationships/hyperlink" Target="http://www.w3schools.com/tags/ref_colormixer.asp?colorbottom=87CEEB&amp;colortop=FFFFFF" TargetMode="External"/><Relationship Id="rId1578" Type="http://schemas.openxmlformats.org/officeDocument/2006/relationships/hyperlink" Target="http://www.w3schools.com/html/tryit.asp?filename=tryhtml_noscript" TargetMode="External"/><Relationship Id="rId1701" Type="http://schemas.openxmlformats.org/officeDocument/2006/relationships/hyperlink" Target="http://www.w3schools.com/html/tryit.asp?filename=tryhtml_form_text" TargetMode="External"/><Relationship Id="rId1785" Type="http://schemas.openxmlformats.org/officeDocument/2006/relationships/hyperlink" Target="http://www.w3schools.com/html/tryit.asp?filename=tryhtml_input_number" TargetMode="External"/><Relationship Id="rId1992" Type="http://schemas.openxmlformats.org/officeDocument/2006/relationships/hyperlink" Target="http://www.w3schools.com/html/tryit.asp?filename=tryhtml_youtubeiframe" TargetMode="External"/><Relationship Id="rId77" Type="http://schemas.openxmlformats.org/officeDocument/2006/relationships/hyperlink" Target="http://www.w3schools.com/html/exercise.asp?filename=exercise_headings2" TargetMode="External"/><Relationship Id="rId282" Type="http://schemas.openxmlformats.org/officeDocument/2006/relationships/hyperlink" Target="http://www.w3schools.com/html/html_tables.asp" TargetMode="External"/><Relationship Id="rId503" Type="http://schemas.openxmlformats.org/officeDocument/2006/relationships/hyperlink" Target="http://www.w3schools.com/tags/ref_color_tryit.asp?color=DarkSlateBlue" TargetMode="External"/><Relationship Id="rId587" Type="http://schemas.openxmlformats.org/officeDocument/2006/relationships/hyperlink" Target="http://www.w3schools.com/tags/ref_color_tryit.asp?color=IndianRed" TargetMode="External"/><Relationship Id="rId710" Type="http://schemas.openxmlformats.org/officeDocument/2006/relationships/hyperlink" Target="http://www.w3schools.com/tags/ref_colormixer.asp?colorbottom=3CB371&amp;colortop=FFFFFF" TargetMode="External"/><Relationship Id="rId808" Type="http://schemas.openxmlformats.org/officeDocument/2006/relationships/hyperlink" Target="http://www.w3schools.com/tags/ref_color_tryit.asp?hex=DDA0DD" TargetMode="External"/><Relationship Id="rId1340" Type="http://schemas.openxmlformats.org/officeDocument/2006/relationships/hyperlink" Target="http://www.w3schools.com/tags/ref_colorpicker.asp?colorhex=F5DEB3" TargetMode="External"/><Relationship Id="rId1438" Type="http://schemas.openxmlformats.org/officeDocument/2006/relationships/hyperlink" Target="http://www.w3schools.com/tags/ref_color_tryit.asp?color=NavajoWhite" TargetMode="External"/><Relationship Id="rId1645" Type="http://schemas.openxmlformats.org/officeDocument/2006/relationships/hyperlink" Target="http://www.w3schools.com/tags/ref_canvas.asp" TargetMode="External"/><Relationship Id="rId8" Type="http://schemas.openxmlformats.org/officeDocument/2006/relationships/hyperlink" Target="http://www.w3schools.com/html/html_intro.asp" TargetMode="External"/><Relationship Id="rId142" Type="http://schemas.openxmlformats.org/officeDocument/2006/relationships/hyperlink" Target="http://www.w3schools.com/html/html_styles.asp" TargetMode="External"/><Relationship Id="rId447" Type="http://schemas.openxmlformats.org/officeDocument/2006/relationships/hyperlink" Target="http://www.w3schools.com/tags/ref_color_tryit.asp?color=Cyan" TargetMode="External"/><Relationship Id="rId794" Type="http://schemas.openxmlformats.org/officeDocument/2006/relationships/hyperlink" Target="http://www.w3schools.com/tags/ref_colormixer.asp?colorbottom=FFEFD5&amp;colortop=FFFFFF" TargetMode="External"/><Relationship Id="rId1077" Type="http://schemas.openxmlformats.org/officeDocument/2006/relationships/hyperlink" Target="http://www.w3schools.com/tags/ref_colormixer.asp?colorbottom=66CDAA&amp;colortop=FFFFFF" TargetMode="External"/><Relationship Id="rId1200" Type="http://schemas.openxmlformats.org/officeDocument/2006/relationships/hyperlink" Target="http://www.w3schools.com/tags/ref_colorpicker.asp?colorhex=ADFF2F" TargetMode="External"/><Relationship Id="rId1852" Type="http://schemas.openxmlformats.org/officeDocument/2006/relationships/hyperlink" Target="http://www.w3schools.com/html/html5_intro.asp" TargetMode="External"/><Relationship Id="rId2030" Type="http://schemas.openxmlformats.org/officeDocument/2006/relationships/hyperlink" Target="http://www.w3schools.com/html/html5_app_cache.asp" TargetMode="External"/><Relationship Id="rId654" Type="http://schemas.openxmlformats.org/officeDocument/2006/relationships/hyperlink" Target="http://www.w3schools.com/tags/ref_colormixer.asp?colorbottom=20B2AA&amp;colortop=FFFFFF" TargetMode="External"/><Relationship Id="rId861" Type="http://schemas.openxmlformats.org/officeDocument/2006/relationships/hyperlink" Target="http://www.w3schools.com/tags/ref_colorpicker.asp?colorhex=C0C0C0" TargetMode="External"/><Relationship Id="rId959" Type="http://schemas.openxmlformats.org/officeDocument/2006/relationships/hyperlink" Target="http://www.w3schools.com/tags/ref_color_tryit.asp?hex=006400" TargetMode="External"/><Relationship Id="rId1284" Type="http://schemas.openxmlformats.org/officeDocument/2006/relationships/hyperlink" Target="http://www.w3schools.com/tags/ref_colorpicker.asp?colorhex=DCDCDC" TargetMode="External"/><Relationship Id="rId1491" Type="http://schemas.openxmlformats.org/officeDocument/2006/relationships/hyperlink" Target="http://www.w3schools.com/tags/ref_color_tryit.asp?hex=FFFFE0" TargetMode="External"/><Relationship Id="rId1505" Type="http://schemas.openxmlformats.org/officeDocument/2006/relationships/hyperlink" Target="http://www.w3schools.com/html/html_scripts.asp" TargetMode="External"/><Relationship Id="rId1589" Type="http://schemas.openxmlformats.org/officeDocument/2006/relationships/hyperlink" Target="http://www.w3schools.com/html/exercise.asp?filename=exercise_scripts3" TargetMode="External"/><Relationship Id="rId1712" Type="http://schemas.openxmlformats.org/officeDocument/2006/relationships/control" Target="activeX/activeX10.xml"/><Relationship Id="rId293" Type="http://schemas.openxmlformats.org/officeDocument/2006/relationships/hyperlink" Target="http://www.w3schools.com/html/tryit.asp?filename=tryhtml_lists_ordered_roman_ucase" TargetMode="External"/><Relationship Id="rId307" Type="http://schemas.openxmlformats.org/officeDocument/2006/relationships/hyperlink" Target="http://www.w3schools.com/tags/tag_li.asp" TargetMode="External"/><Relationship Id="rId514" Type="http://schemas.openxmlformats.org/officeDocument/2006/relationships/hyperlink" Target="http://www.w3schools.com/tags/ref_colormixer.asp?colorbottom=00CED1&amp;colortop=FFFFFF" TargetMode="External"/><Relationship Id="rId721" Type="http://schemas.openxmlformats.org/officeDocument/2006/relationships/hyperlink" Target="http://www.w3schools.com/tags/ref_colorpicker.asp?colorhex=48D1CC" TargetMode="External"/><Relationship Id="rId1144" Type="http://schemas.openxmlformats.org/officeDocument/2006/relationships/hyperlink" Target="http://www.w3schools.com/tags/ref_colorpicker.asp?colorhex=8B0000" TargetMode="External"/><Relationship Id="rId1351" Type="http://schemas.openxmlformats.org/officeDocument/2006/relationships/hyperlink" Target="http://www.w3schools.com/tags/ref_color_tryit.asp?hex=F5FFFA" TargetMode="External"/><Relationship Id="rId1449" Type="http://schemas.openxmlformats.org/officeDocument/2006/relationships/hyperlink" Target="http://www.w3schools.com/tags/ref_colormixer.asp?colorbottom=FFE4C4&amp;colortop=FFFFFF" TargetMode="External"/><Relationship Id="rId1796" Type="http://schemas.openxmlformats.org/officeDocument/2006/relationships/image" Target="media/image42.gif"/><Relationship Id="rId88" Type="http://schemas.openxmlformats.org/officeDocument/2006/relationships/hyperlink" Target="http://www.w3schools.com/html/tryit.asp?filename=tryhtml_poem" TargetMode="External"/><Relationship Id="rId153" Type="http://schemas.openxmlformats.org/officeDocument/2006/relationships/hyperlink" Target="http://www.w3schools.com/html/exercise.asp?filename=exercise_quotations2" TargetMode="External"/><Relationship Id="rId360" Type="http://schemas.openxmlformats.org/officeDocument/2006/relationships/hyperlink" Target="http://www.w3schools.com/html/exercise.asp?filename=exercise_iframe3" TargetMode="External"/><Relationship Id="rId598" Type="http://schemas.openxmlformats.org/officeDocument/2006/relationships/hyperlink" Target="http://www.w3schools.com/tags/ref_colormixer.asp?colorbottom=FFFFF0&amp;colortop=FFFFFF" TargetMode="External"/><Relationship Id="rId819" Type="http://schemas.openxmlformats.org/officeDocument/2006/relationships/hyperlink" Target="http://www.w3schools.com/tags/ref_color_tryit.asp?color=RebeccaPurple" TargetMode="External"/><Relationship Id="rId1004" Type="http://schemas.openxmlformats.org/officeDocument/2006/relationships/hyperlink" Target="http://www.w3schools.com/tags/ref_colorpicker.asp?colorhex=191970" TargetMode="External"/><Relationship Id="rId1211" Type="http://schemas.openxmlformats.org/officeDocument/2006/relationships/hyperlink" Target="http://www.w3schools.com/tags/ref_color_tryit.asp?hex=B0E0E6" TargetMode="External"/><Relationship Id="rId1656" Type="http://schemas.openxmlformats.org/officeDocument/2006/relationships/hyperlink" Target="http://www.w3schools.com/tags/ref_pxtoemconversion.asp" TargetMode="External"/><Relationship Id="rId1863" Type="http://schemas.openxmlformats.org/officeDocument/2006/relationships/hyperlink" Target="http://www.w3schools.com/html/html_form_input_types.asp" TargetMode="External"/><Relationship Id="rId220" Type="http://schemas.openxmlformats.org/officeDocument/2006/relationships/hyperlink" Target="http://www.w3schools.com/html/exercise.asp?filename=exercise_links5" TargetMode="External"/><Relationship Id="rId458" Type="http://schemas.openxmlformats.org/officeDocument/2006/relationships/hyperlink" Target="http://www.w3schools.com/tags/ref_colormixer.asp?colorbottom=008B8B&amp;colortop=FFFFFF" TargetMode="External"/><Relationship Id="rId665" Type="http://schemas.openxmlformats.org/officeDocument/2006/relationships/hyperlink" Target="http://www.w3schools.com/tags/ref_colorpicker.asp?colorhex=B0C4DE" TargetMode="External"/><Relationship Id="rId872" Type="http://schemas.openxmlformats.org/officeDocument/2006/relationships/hyperlink" Target="http://www.w3schools.com/tags/ref_color_tryit.asp?hex=708090" TargetMode="External"/><Relationship Id="rId1088" Type="http://schemas.openxmlformats.org/officeDocument/2006/relationships/hyperlink" Target="http://www.w3schools.com/tags/ref_colorpicker.asp?colorhex=6B8E23" TargetMode="External"/><Relationship Id="rId1295" Type="http://schemas.openxmlformats.org/officeDocument/2006/relationships/hyperlink" Target="http://www.w3schools.com/tags/ref_color_tryit.asp?hex=E0FFFF" TargetMode="External"/><Relationship Id="rId1309" Type="http://schemas.openxmlformats.org/officeDocument/2006/relationships/hyperlink" Target="http://www.w3schools.com/tags/ref_colormixer.asp?colorbottom=EE82EE&amp;colortop=FFFFFF" TargetMode="External"/><Relationship Id="rId1516" Type="http://schemas.openxmlformats.org/officeDocument/2006/relationships/hyperlink" Target="http://www.w3schools.com/html/html_colorsmore.asp?color=40" TargetMode="External"/><Relationship Id="rId1723" Type="http://schemas.openxmlformats.org/officeDocument/2006/relationships/image" Target="media/image27.wmf"/><Relationship Id="rId1930" Type="http://schemas.openxmlformats.org/officeDocument/2006/relationships/hyperlink" Target="http://www.w3schools.com/html/html5_svg.asp" TargetMode="External"/><Relationship Id="rId15" Type="http://schemas.openxmlformats.org/officeDocument/2006/relationships/hyperlink" Target="http://www.w3schools.com/tags/default.asp" TargetMode="External"/><Relationship Id="rId318" Type="http://schemas.openxmlformats.org/officeDocument/2006/relationships/hyperlink" Target="http://www.w3schools.com/tags/tag_span.asp" TargetMode="External"/><Relationship Id="rId525" Type="http://schemas.openxmlformats.org/officeDocument/2006/relationships/hyperlink" Target="http://www.w3schools.com/tags/ref_colorpicker.asp?colorhex=00BFFF" TargetMode="External"/><Relationship Id="rId732" Type="http://schemas.openxmlformats.org/officeDocument/2006/relationships/hyperlink" Target="http://www.w3schools.com/tags/ref_color_tryit.asp?hex=F5FFFA" TargetMode="External"/><Relationship Id="rId1155" Type="http://schemas.openxmlformats.org/officeDocument/2006/relationships/hyperlink" Target="http://www.w3schools.com/tags/ref_color_tryit.asp?hex=8FBC8F" TargetMode="External"/><Relationship Id="rId1362" Type="http://schemas.openxmlformats.org/officeDocument/2006/relationships/hyperlink" Target="http://www.w3schools.com/tags/ref_color_tryit.asp?color=AntiqueWhite" TargetMode="External"/><Relationship Id="rId99" Type="http://schemas.openxmlformats.org/officeDocument/2006/relationships/hyperlink" Target="http://www.w3schools.com/html/html_paragraphs.asp" TargetMode="External"/><Relationship Id="rId164" Type="http://schemas.openxmlformats.org/officeDocument/2006/relationships/hyperlink" Target="http://www.w3schools.com/html/html_computercode_elements.asp" TargetMode="External"/><Relationship Id="rId371" Type="http://schemas.openxmlformats.org/officeDocument/2006/relationships/hyperlink" Target="http://www.w3schools.com/tags/ref_color_tryit.asp?color=AntiqueWhite" TargetMode="External"/><Relationship Id="rId1015" Type="http://schemas.openxmlformats.org/officeDocument/2006/relationships/hyperlink" Target="http://www.w3schools.com/tags/ref_color_tryit.asp?hex=228B22" TargetMode="External"/><Relationship Id="rId1222" Type="http://schemas.openxmlformats.org/officeDocument/2006/relationships/hyperlink" Target="http://www.w3schools.com/tags/ref_color_tryit.asp?color=MediumOrchid" TargetMode="External"/><Relationship Id="rId1667" Type="http://schemas.openxmlformats.org/officeDocument/2006/relationships/hyperlink" Target="http://www.w3schools.com/charsets/ref_utf_greek.asp" TargetMode="External"/><Relationship Id="rId1874" Type="http://schemas.openxmlformats.org/officeDocument/2006/relationships/image" Target="media/image44.gif"/><Relationship Id="rId469" Type="http://schemas.openxmlformats.org/officeDocument/2006/relationships/hyperlink" Target="http://www.w3schools.com/tags/ref_colorpicker.asp?colorhex=006400" TargetMode="External"/><Relationship Id="rId676" Type="http://schemas.openxmlformats.org/officeDocument/2006/relationships/hyperlink" Target="http://www.w3schools.com/tags/ref_color_tryit.asp?hex=32CD32" TargetMode="External"/><Relationship Id="rId883" Type="http://schemas.openxmlformats.org/officeDocument/2006/relationships/hyperlink" Target="http://www.w3schools.com/tags/ref_color_tryit.asp?color=SteelBlue" TargetMode="External"/><Relationship Id="rId1099" Type="http://schemas.openxmlformats.org/officeDocument/2006/relationships/hyperlink" Target="http://www.w3schools.com/tags/ref_color_tryit.asp?hex=7B68EE" TargetMode="External"/><Relationship Id="rId1527" Type="http://schemas.openxmlformats.org/officeDocument/2006/relationships/hyperlink" Target="http://www.w3schools.com/html/html_colorsmore.asp?color=80" TargetMode="External"/><Relationship Id="rId1734" Type="http://schemas.openxmlformats.org/officeDocument/2006/relationships/control" Target="activeX/activeX16.xml"/><Relationship Id="rId1941" Type="http://schemas.openxmlformats.org/officeDocument/2006/relationships/hyperlink" Target="http://www.w3schools.com/html/html5_syntax.asp" TargetMode="External"/><Relationship Id="rId26" Type="http://schemas.openxmlformats.org/officeDocument/2006/relationships/hyperlink" Target="http://www.w3schools.com/default.asp" TargetMode="External"/><Relationship Id="rId231" Type="http://schemas.openxmlformats.org/officeDocument/2006/relationships/hyperlink" Target="http://www.w3schools.com/html/tryit.asp?filename=tryhtml_images_folder" TargetMode="External"/><Relationship Id="rId329" Type="http://schemas.openxmlformats.org/officeDocument/2006/relationships/hyperlink" Target="http://www.w3schools.com/html/html_blocks.asp" TargetMode="External"/><Relationship Id="rId536" Type="http://schemas.openxmlformats.org/officeDocument/2006/relationships/hyperlink" Target="http://www.w3schools.com/tags/ref_color_tryit.asp?hex=B22222" TargetMode="External"/><Relationship Id="rId1166" Type="http://schemas.openxmlformats.org/officeDocument/2006/relationships/hyperlink" Target="http://www.w3schools.com/tags/ref_color_tryit.asp?color=DarkViolet" TargetMode="External"/><Relationship Id="rId1373" Type="http://schemas.openxmlformats.org/officeDocument/2006/relationships/hyperlink" Target="http://www.w3schools.com/tags/ref_colormixer.asp?colorbottom=FAFAD2&amp;colortop=FFFFFF" TargetMode="External"/><Relationship Id="rId175" Type="http://schemas.openxmlformats.org/officeDocument/2006/relationships/hyperlink" Target="http://www.w3schools.com/tags/tag_samp.asp" TargetMode="External"/><Relationship Id="rId743" Type="http://schemas.openxmlformats.org/officeDocument/2006/relationships/hyperlink" Target="http://www.w3schools.com/tags/ref_color_tryit.asp?color=NavajoWhite" TargetMode="External"/><Relationship Id="rId950" Type="http://schemas.openxmlformats.org/officeDocument/2006/relationships/hyperlink" Target="http://www.w3schools.com/tags/ref_color_tryit.asp?color=MediumBlue" TargetMode="External"/><Relationship Id="rId1026" Type="http://schemas.openxmlformats.org/officeDocument/2006/relationships/hyperlink" Target="http://www.w3schools.com/tags/ref_color_tryit.asp?color=LimeGreen" TargetMode="External"/><Relationship Id="rId1580" Type="http://schemas.openxmlformats.org/officeDocument/2006/relationships/hyperlink" Target="http://www.w3schools.com/js/default.asp" TargetMode="External"/><Relationship Id="rId1678" Type="http://schemas.openxmlformats.org/officeDocument/2006/relationships/hyperlink" Target="http://www.w3schools.com/html/html_charset.asp" TargetMode="External"/><Relationship Id="rId1801" Type="http://schemas.openxmlformats.org/officeDocument/2006/relationships/hyperlink" Target="http://www.w3schools.com/html/tryit.asp?filename=tryhtml_input_tel" TargetMode="External"/><Relationship Id="rId1885" Type="http://schemas.openxmlformats.org/officeDocument/2006/relationships/hyperlink" Target="http://www.w3schools.com/html/tryit.asp?filename=tryhtml5_figcaption" TargetMode="External"/><Relationship Id="rId382" Type="http://schemas.openxmlformats.org/officeDocument/2006/relationships/hyperlink" Target="http://www.w3schools.com/tags/ref_colormixer.asp?colorbottom=7FFFD4&amp;colortop=FFFFFF" TargetMode="External"/><Relationship Id="rId603" Type="http://schemas.openxmlformats.org/officeDocument/2006/relationships/hyperlink" Target="http://www.w3schools.com/tags/ref_color_tryit.asp?color=Lavender" TargetMode="External"/><Relationship Id="rId687" Type="http://schemas.openxmlformats.org/officeDocument/2006/relationships/hyperlink" Target="http://www.w3schools.com/tags/ref_color_tryit.asp?color=Maroon" TargetMode="External"/><Relationship Id="rId810" Type="http://schemas.openxmlformats.org/officeDocument/2006/relationships/hyperlink" Target="http://www.w3schools.com/tags/ref_colormixer.asp?colorbottom=DDA0DD&amp;colortop=FFFFFF" TargetMode="External"/><Relationship Id="rId908" Type="http://schemas.openxmlformats.org/officeDocument/2006/relationships/hyperlink" Target="http://www.w3schools.com/tags/ref_color_tryit.asp?hex=EE82EE" TargetMode="External"/><Relationship Id="rId1233" Type="http://schemas.openxmlformats.org/officeDocument/2006/relationships/hyperlink" Target="http://www.w3schools.com/tags/ref_colormixer.asp?colorbottom=BDB76B&amp;colortop=FFFFFF" TargetMode="External"/><Relationship Id="rId1440" Type="http://schemas.openxmlformats.org/officeDocument/2006/relationships/hyperlink" Target="http://www.w3schools.com/tags/ref_colorpicker.asp?colorhex=FFDEAD" TargetMode="External"/><Relationship Id="rId1538" Type="http://schemas.openxmlformats.org/officeDocument/2006/relationships/hyperlink" Target="http://www.w3schools.com/html/html_colorsmore.asp?color=128" TargetMode="External"/><Relationship Id="rId242" Type="http://schemas.openxmlformats.org/officeDocument/2006/relationships/hyperlink" Target="http://www.w3schools.com/html/exercise.asp?filename=exercise_images5" TargetMode="External"/><Relationship Id="rId894" Type="http://schemas.openxmlformats.org/officeDocument/2006/relationships/hyperlink" Target="http://www.w3schools.com/tags/ref_colormixer.asp?colorbottom=008080&amp;colortop=FFFFFF" TargetMode="External"/><Relationship Id="rId1177" Type="http://schemas.openxmlformats.org/officeDocument/2006/relationships/hyperlink" Target="http://www.w3schools.com/tags/ref_colormixer.asp?colorbottom=9932CC&amp;colortop=FFFFFF" TargetMode="External"/><Relationship Id="rId1300" Type="http://schemas.openxmlformats.org/officeDocument/2006/relationships/hyperlink" Target="http://www.w3schools.com/tags/ref_colorpicker.asp?colorhex=E6E6FA" TargetMode="External"/><Relationship Id="rId1745" Type="http://schemas.openxmlformats.org/officeDocument/2006/relationships/hyperlink" Target="http://www.w3schools.com/html/tryit.asp?filename=tryhtml_elem_output" TargetMode="External"/><Relationship Id="rId1952" Type="http://schemas.openxmlformats.org/officeDocument/2006/relationships/hyperlink" Target="http://www.w3schools.com/html/html_media.asp" TargetMode="External"/><Relationship Id="rId37" Type="http://schemas.openxmlformats.org/officeDocument/2006/relationships/image" Target="media/image7.png"/><Relationship Id="rId102" Type="http://schemas.openxmlformats.org/officeDocument/2006/relationships/hyperlink" Target="http://www.w3schools.com/html/tryit.asp?filename=tryhtml_styles_background-color" TargetMode="External"/><Relationship Id="rId547" Type="http://schemas.openxmlformats.org/officeDocument/2006/relationships/hyperlink" Target="http://www.w3schools.com/tags/ref_color_tryit.asp?color=Fuchsia" TargetMode="External"/><Relationship Id="rId754" Type="http://schemas.openxmlformats.org/officeDocument/2006/relationships/hyperlink" Target="http://www.w3schools.com/tags/ref_colormixer.asp?colorbottom=FDF5E6&amp;colortop=FFFFFF" TargetMode="External"/><Relationship Id="rId961" Type="http://schemas.openxmlformats.org/officeDocument/2006/relationships/hyperlink" Target="http://www.w3schools.com/tags/ref_colormixer.asp?colorbottom=006400&amp;colortop=FFFFFF" TargetMode="External"/><Relationship Id="rId1384" Type="http://schemas.openxmlformats.org/officeDocument/2006/relationships/hyperlink" Target="http://www.w3schools.com/tags/ref_colorpicker.asp?colorhex=FF00FF" TargetMode="External"/><Relationship Id="rId1591" Type="http://schemas.openxmlformats.org/officeDocument/2006/relationships/hyperlink" Target="http://www.w3schools.com/html/html_colors.asp" TargetMode="External"/><Relationship Id="rId1605" Type="http://schemas.openxmlformats.org/officeDocument/2006/relationships/hyperlink" Target="http://www.w3schools.com/tags/tag_title.asp" TargetMode="External"/><Relationship Id="rId1689" Type="http://schemas.openxmlformats.org/officeDocument/2006/relationships/hyperlink" Target="http://www.w3schools.com/html/html_urlencode.asp" TargetMode="External"/><Relationship Id="rId1812" Type="http://schemas.openxmlformats.org/officeDocument/2006/relationships/hyperlink" Target="http://www.w3schools.com/html/tryit.asp?filename=tryhtml_input_attributes_value" TargetMode="External"/><Relationship Id="rId90" Type="http://schemas.openxmlformats.org/officeDocument/2006/relationships/hyperlink" Target="http://www.w3schools.com/html/exercise.asp?filename=exercise_paragraphs" TargetMode="External"/><Relationship Id="rId186" Type="http://schemas.openxmlformats.org/officeDocument/2006/relationships/hyperlink" Target="http://www.w3schools.com/html/tryit.asp?filename=tryhtml_css_internal" TargetMode="External"/><Relationship Id="rId393" Type="http://schemas.openxmlformats.org/officeDocument/2006/relationships/hyperlink" Target="http://www.w3schools.com/tags/ref_colorpicker.asp?colorhex=FFE4C4" TargetMode="External"/><Relationship Id="rId407" Type="http://schemas.openxmlformats.org/officeDocument/2006/relationships/hyperlink" Target="http://www.w3schools.com/tags/ref_color_tryit.asp?color=BlueViolet" TargetMode="External"/><Relationship Id="rId614" Type="http://schemas.openxmlformats.org/officeDocument/2006/relationships/hyperlink" Target="http://www.w3schools.com/tags/ref_colormixer.asp?colorbottom=7CFC00&amp;colortop=FFFFFF" TargetMode="External"/><Relationship Id="rId821" Type="http://schemas.openxmlformats.org/officeDocument/2006/relationships/hyperlink" Target="http://www.w3schools.com/tags/ref_colorpicker.asp?colorhex=663399" TargetMode="External"/><Relationship Id="rId1037" Type="http://schemas.openxmlformats.org/officeDocument/2006/relationships/hyperlink" Target="http://www.w3schools.com/tags/ref_colormixer.asp?colorbottom=40E0D0&amp;colortop=FFFFFF" TargetMode="External"/><Relationship Id="rId1244" Type="http://schemas.openxmlformats.org/officeDocument/2006/relationships/hyperlink" Target="http://www.w3schools.com/tags/ref_colorpicker.asp?colorhex=CD5C5C" TargetMode="External"/><Relationship Id="rId1451" Type="http://schemas.openxmlformats.org/officeDocument/2006/relationships/hyperlink" Target="http://www.w3schools.com/tags/ref_color_tryit.asp?hex=FFE4E1" TargetMode="External"/><Relationship Id="rId1896" Type="http://schemas.openxmlformats.org/officeDocument/2006/relationships/hyperlink" Target="http://www.w3schools.com/tags/tag_nav.asp" TargetMode="External"/><Relationship Id="rId253" Type="http://schemas.openxmlformats.org/officeDocument/2006/relationships/hyperlink" Target="http://www.w3schools.com/html/tryit.asp?filename=tryhtml_table_border" TargetMode="External"/><Relationship Id="rId460" Type="http://schemas.openxmlformats.org/officeDocument/2006/relationships/hyperlink" Target="http://www.w3schools.com/tags/ref_color_tryit.asp?hex=B8860B" TargetMode="External"/><Relationship Id="rId698" Type="http://schemas.openxmlformats.org/officeDocument/2006/relationships/hyperlink" Target="http://www.w3schools.com/tags/ref_colormixer.asp?colorbottom=0000CD&amp;colortop=FFFFFF" TargetMode="External"/><Relationship Id="rId919" Type="http://schemas.openxmlformats.org/officeDocument/2006/relationships/hyperlink" Target="http://www.w3schools.com/tags/ref_color_tryit.asp?color=WhiteSmoke" TargetMode="External"/><Relationship Id="rId1090" Type="http://schemas.openxmlformats.org/officeDocument/2006/relationships/hyperlink" Target="http://www.w3schools.com/tags/ref_color_tryit.asp?color=SlateGray" TargetMode="External"/><Relationship Id="rId1104" Type="http://schemas.openxmlformats.org/officeDocument/2006/relationships/hyperlink" Target="http://www.w3schools.com/tags/ref_colorpicker.asp?colorhex=7CFC00" TargetMode="External"/><Relationship Id="rId1311" Type="http://schemas.openxmlformats.org/officeDocument/2006/relationships/hyperlink" Target="http://www.w3schools.com/tags/ref_color_tryit.asp?hex=EEE8AA" TargetMode="External"/><Relationship Id="rId1549" Type="http://schemas.openxmlformats.org/officeDocument/2006/relationships/hyperlink" Target="http://www.w3schools.com/html/html_colorsmore.asp?color=168" TargetMode="External"/><Relationship Id="rId1756" Type="http://schemas.openxmlformats.org/officeDocument/2006/relationships/hyperlink" Target="http://www.w3schools.com/tags/tag_datalist.asp" TargetMode="External"/><Relationship Id="rId1963" Type="http://schemas.openxmlformats.org/officeDocument/2006/relationships/hyperlink" Target="http://www.w3schools.com/html/tryit.asp?filename=tryhtml5_video_autoplay" TargetMode="External"/><Relationship Id="rId48" Type="http://schemas.openxmlformats.org/officeDocument/2006/relationships/hyperlink" Target="http://www.w3schools.com/html/html_elements.asp" TargetMode="External"/><Relationship Id="rId113" Type="http://schemas.openxmlformats.org/officeDocument/2006/relationships/hyperlink" Target="http://www.w3schools.com/html/html_paragraphs.asp" TargetMode="External"/><Relationship Id="rId320" Type="http://schemas.openxmlformats.org/officeDocument/2006/relationships/hyperlink" Target="http://www.w3schools.com/html/html_classes.asp" TargetMode="External"/><Relationship Id="rId558" Type="http://schemas.openxmlformats.org/officeDocument/2006/relationships/hyperlink" Target="http://www.w3schools.com/tags/ref_colormixer.asp?colorbottom=F8F8FF&amp;colortop=FFFFFF" TargetMode="External"/><Relationship Id="rId765" Type="http://schemas.openxmlformats.org/officeDocument/2006/relationships/hyperlink" Target="http://www.w3schools.com/tags/ref_colorpicker.asp?colorhex=FFA500" TargetMode="External"/><Relationship Id="rId972" Type="http://schemas.openxmlformats.org/officeDocument/2006/relationships/hyperlink" Target="http://www.w3schools.com/tags/ref_colorpicker.asp?colorhex=008B8B" TargetMode="External"/><Relationship Id="rId1188" Type="http://schemas.openxmlformats.org/officeDocument/2006/relationships/hyperlink" Target="http://www.w3schools.com/tags/ref_colorpicker.asp?colorhex=A52A2A" TargetMode="External"/><Relationship Id="rId1395" Type="http://schemas.openxmlformats.org/officeDocument/2006/relationships/hyperlink" Target="http://www.w3schools.com/tags/ref_color_tryit.asp?hex=FF4500" TargetMode="External"/><Relationship Id="rId1409" Type="http://schemas.openxmlformats.org/officeDocument/2006/relationships/hyperlink" Target="http://www.w3schools.com/tags/ref_colormixer.asp?colorbottom=FF7F50&amp;colortop=FFFFFF" TargetMode="External"/><Relationship Id="rId1616" Type="http://schemas.openxmlformats.org/officeDocument/2006/relationships/hyperlink" Target="http://www.w3schools.com/html/html_form_attributes.asp" TargetMode="External"/><Relationship Id="rId1823" Type="http://schemas.openxmlformats.org/officeDocument/2006/relationships/hyperlink" Target="http://www.w3schools.com/html/tryit.asp?filename=tryhtml5_input_formmethod" TargetMode="External"/><Relationship Id="rId2001" Type="http://schemas.openxmlformats.org/officeDocument/2006/relationships/hyperlink" Target="http://www.w3schools.com/html/tryit.asp?filename=tryhtml5_geolocation_map" TargetMode="External"/><Relationship Id="rId197" Type="http://schemas.openxmlformats.org/officeDocument/2006/relationships/hyperlink" Target="http://www.w3schools.com/html/exercise.asp?filename=exercise_css1" TargetMode="External"/><Relationship Id="rId418" Type="http://schemas.openxmlformats.org/officeDocument/2006/relationships/hyperlink" Target="http://www.w3schools.com/tags/ref_colormixer.asp?colorbottom=DEB887&amp;colortop=FFFFFF" TargetMode="External"/><Relationship Id="rId625" Type="http://schemas.openxmlformats.org/officeDocument/2006/relationships/hyperlink" Target="http://www.w3schools.com/tags/ref_colorpicker.asp?colorhex=F08080" TargetMode="External"/><Relationship Id="rId832" Type="http://schemas.openxmlformats.org/officeDocument/2006/relationships/hyperlink" Target="http://www.w3schools.com/tags/ref_color_tryit.asp?hex=4169E1" TargetMode="External"/><Relationship Id="rId1048" Type="http://schemas.openxmlformats.org/officeDocument/2006/relationships/hyperlink" Target="http://www.w3schools.com/tags/ref_colorpicker.asp?colorhex=483D8B" TargetMode="External"/><Relationship Id="rId1255" Type="http://schemas.openxmlformats.org/officeDocument/2006/relationships/hyperlink" Target="http://www.w3schools.com/tags/ref_color_tryit.asp?hex=D2B48C" TargetMode="External"/><Relationship Id="rId1462" Type="http://schemas.openxmlformats.org/officeDocument/2006/relationships/hyperlink" Target="http://www.w3schools.com/tags/ref_color_tryit.asp?color=LavenderBlush" TargetMode="External"/><Relationship Id="rId264" Type="http://schemas.openxmlformats.org/officeDocument/2006/relationships/hyperlink" Target="http://www.w3schools.com/html/exercise.asp?filename=exercise_tables1" TargetMode="External"/><Relationship Id="rId471" Type="http://schemas.openxmlformats.org/officeDocument/2006/relationships/hyperlink" Target="http://www.w3schools.com/tags/ref_color_tryit.asp?color=DarkKhaki" TargetMode="External"/><Relationship Id="rId1115" Type="http://schemas.openxmlformats.org/officeDocument/2006/relationships/hyperlink" Target="http://www.w3schools.com/tags/ref_color_tryit.asp?hex=800000" TargetMode="External"/><Relationship Id="rId1322" Type="http://schemas.openxmlformats.org/officeDocument/2006/relationships/hyperlink" Target="http://www.w3schools.com/tags/ref_color_tryit.asp?color=AliceBlue" TargetMode="External"/><Relationship Id="rId1767" Type="http://schemas.openxmlformats.org/officeDocument/2006/relationships/control" Target="activeX/activeX19.xml"/><Relationship Id="rId1974" Type="http://schemas.openxmlformats.org/officeDocument/2006/relationships/hyperlink" Target="http://www.w3schools.com/html/tryit.asp?filename=tryhtml5_audio_all" TargetMode="External"/><Relationship Id="rId59" Type="http://schemas.openxmlformats.org/officeDocument/2006/relationships/hyperlink" Target="http://www.w3schools.com/html/tryit.asp?filename=tryhtml_attributes_img" TargetMode="External"/><Relationship Id="rId124" Type="http://schemas.openxmlformats.org/officeDocument/2006/relationships/hyperlink" Target="http://www.w3schools.com/html/tryit.asp?filename=tryhtml_formatting_ins" TargetMode="External"/><Relationship Id="rId569" Type="http://schemas.openxmlformats.org/officeDocument/2006/relationships/hyperlink" Target="http://www.w3schools.com/tags/ref_colorpicker.asp?colorhex=808080" TargetMode="External"/><Relationship Id="rId776" Type="http://schemas.openxmlformats.org/officeDocument/2006/relationships/hyperlink" Target="http://www.w3schools.com/tags/ref_color_tryit.asp?hex=EEE8AA" TargetMode="External"/><Relationship Id="rId983" Type="http://schemas.openxmlformats.org/officeDocument/2006/relationships/hyperlink" Target="http://www.w3schools.com/tags/ref_color_tryit.asp?hex=00FA9A" TargetMode="External"/><Relationship Id="rId1199" Type="http://schemas.openxmlformats.org/officeDocument/2006/relationships/hyperlink" Target="http://www.w3schools.com/tags/ref_color_tryit.asp?hex=ADFF2F" TargetMode="External"/><Relationship Id="rId1627" Type="http://schemas.openxmlformats.org/officeDocument/2006/relationships/hyperlink" Target="http://www.w3schools.com/html/html5_audio.asp" TargetMode="External"/><Relationship Id="rId1834" Type="http://schemas.openxmlformats.org/officeDocument/2006/relationships/hyperlink" Target="http://www.w3schools.com/html/tryit.asp?filename=tryhtml5_input_required" TargetMode="External"/><Relationship Id="rId331" Type="http://schemas.openxmlformats.org/officeDocument/2006/relationships/hyperlink" Target="http://www.w3schools.com/" TargetMode="External"/><Relationship Id="rId429" Type="http://schemas.openxmlformats.org/officeDocument/2006/relationships/hyperlink" Target="http://www.w3schools.com/tags/ref_colorpicker.asp?colorhex=D2691E" TargetMode="External"/><Relationship Id="rId636" Type="http://schemas.openxmlformats.org/officeDocument/2006/relationships/hyperlink" Target="http://www.w3schools.com/tags/ref_color_tryit.asp?hex=D3D3D3" TargetMode="External"/><Relationship Id="rId1059" Type="http://schemas.openxmlformats.org/officeDocument/2006/relationships/hyperlink" Target="http://www.w3schools.com/tags/ref_color_tryit.asp?hex=556B2F" TargetMode="External"/><Relationship Id="rId1266" Type="http://schemas.openxmlformats.org/officeDocument/2006/relationships/hyperlink" Target="http://www.w3schools.com/tags/ref_color_tryit.asp?color=Orchid" TargetMode="External"/><Relationship Id="rId1473" Type="http://schemas.openxmlformats.org/officeDocument/2006/relationships/hyperlink" Target="http://www.w3schools.com/tags/ref_colormixer.asp?colorbottom=FFF8DC&amp;colortop=FFFFFF" TargetMode="External"/><Relationship Id="rId2012" Type="http://schemas.openxmlformats.org/officeDocument/2006/relationships/hyperlink" Target="http://www.w3schools.com/html/html5_webstorage.asp" TargetMode="External"/><Relationship Id="rId843" Type="http://schemas.openxmlformats.org/officeDocument/2006/relationships/hyperlink" Target="http://www.w3schools.com/tags/ref_color_tryit.asp?color=SandyBrown" TargetMode="External"/><Relationship Id="rId1126" Type="http://schemas.openxmlformats.org/officeDocument/2006/relationships/hyperlink" Target="http://www.w3schools.com/tags/ref_color_tryit.asp?color=Gray" TargetMode="External"/><Relationship Id="rId1680" Type="http://schemas.openxmlformats.org/officeDocument/2006/relationships/hyperlink" Target="http://www.w3schools.com/html/default.asp" TargetMode="External"/><Relationship Id="rId1778" Type="http://schemas.openxmlformats.org/officeDocument/2006/relationships/control" Target="activeX/activeX24.xml"/><Relationship Id="rId1901" Type="http://schemas.openxmlformats.org/officeDocument/2006/relationships/hyperlink" Target="http://www.w3schools.com/html/html5_migration.asp" TargetMode="External"/><Relationship Id="rId1985" Type="http://schemas.openxmlformats.org/officeDocument/2006/relationships/hyperlink" Target="http://www.w3schools.com/html/tryit.asp?filename=tryhtml_embed_plugin" TargetMode="External"/><Relationship Id="rId275" Type="http://schemas.openxmlformats.org/officeDocument/2006/relationships/hyperlink" Target="http://www.w3schools.com/tags/tag_colgroup.asp" TargetMode="External"/><Relationship Id="rId482" Type="http://schemas.openxmlformats.org/officeDocument/2006/relationships/hyperlink" Target="http://www.w3schools.com/tags/ref_colormixer.asp?colorbottom=556B2F&amp;colortop=FFFFFF" TargetMode="External"/><Relationship Id="rId703" Type="http://schemas.openxmlformats.org/officeDocument/2006/relationships/hyperlink" Target="http://www.w3schools.com/tags/ref_color_tryit.asp?color=MediumPurple" TargetMode="External"/><Relationship Id="rId910" Type="http://schemas.openxmlformats.org/officeDocument/2006/relationships/hyperlink" Target="http://www.w3schools.com/tags/ref_colormixer.asp?colorbottom=EE82EE&amp;colortop=FFFFFF" TargetMode="External"/><Relationship Id="rId1333" Type="http://schemas.openxmlformats.org/officeDocument/2006/relationships/hyperlink" Target="http://www.w3schools.com/tags/ref_colormixer.asp?colorbottom=F0FFFF&amp;colortop=FFFFFF" TargetMode="External"/><Relationship Id="rId1540" Type="http://schemas.openxmlformats.org/officeDocument/2006/relationships/hyperlink" Target="http://www.w3schools.com/html/html_colorsmore.asp?color=136" TargetMode="External"/><Relationship Id="rId1638" Type="http://schemas.openxmlformats.org/officeDocument/2006/relationships/hyperlink" Target="http://www.w3schools.com/html/html5_quiz.asp" TargetMode="External"/><Relationship Id="rId135" Type="http://schemas.openxmlformats.org/officeDocument/2006/relationships/hyperlink" Target="http://www.w3schools.com/tags/tag_small.asp" TargetMode="External"/><Relationship Id="rId342" Type="http://schemas.openxmlformats.org/officeDocument/2006/relationships/image" Target="media/image13.png"/><Relationship Id="rId787" Type="http://schemas.openxmlformats.org/officeDocument/2006/relationships/hyperlink" Target="http://www.w3schools.com/tags/ref_color_tryit.asp?color=PaleVioletRed" TargetMode="External"/><Relationship Id="rId994" Type="http://schemas.openxmlformats.org/officeDocument/2006/relationships/hyperlink" Target="http://www.w3schools.com/tags/ref_color_tryit.asp?color=Aqua" TargetMode="External"/><Relationship Id="rId1400" Type="http://schemas.openxmlformats.org/officeDocument/2006/relationships/hyperlink" Target="http://www.w3schools.com/tags/ref_colorpicker.asp?colorhex=FF6347" TargetMode="External"/><Relationship Id="rId1845" Type="http://schemas.openxmlformats.org/officeDocument/2006/relationships/hyperlink" Target="http://www.w3schools.com/html/html5_browsers.asp" TargetMode="External"/><Relationship Id="rId2023" Type="http://schemas.openxmlformats.org/officeDocument/2006/relationships/hyperlink" Target="http://www.w3schools.com/html/html5_webstorage.asp" TargetMode="External"/><Relationship Id="rId202" Type="http://schemas.openxmlformats.org/officeDocument/2006/relationships/hyperlink" Target="http://www.w3schools.com/html/exercise.asp?filename=exercise_css6" TargetMode="External"/><Relationship Id="rId647" Type="http://schemas.openxmlformats.org/officeDocument/2006/relationships/hyperlink" Target="http://www.w3schools.com/tags/ref_color_tryit.asp?color=LightSalmon" TargetMode="External"/><Relationship Id="rId854" Type="http://schemas.openxmlformats.org/officeDocument/2006/relationships/hyperlink" Target="http://www.w3schools.com/tags/ref_colormixer.asp?colorbottom=FFF5EE&amp;colortop=FFFFFF" TargetMode="External"/><Relationship Id="rId1277" Type="http://schemas.openxmlformats.org/officeDocument/2006/relationships/hyperlink" Target="http://www.w3schools.com/tags/ref_colormixer.asp?colorbottom=DB7093&amp;colortop=FFFFFF" TargetMode="External"/><Relationship Id="rId1484" Type="http://schemas.openxmlformats.org/officeDocument/2006/relationships/hyperlink" Target="http://www.w3schools.com/tags/ref_colorpicker.asp?colorhex=FFFAFA" TargetMode="External"/><Relationship Id="rId1691" Type="http://schemas.openxmlformats.org/officeDocument/2006/relationships/hyperlink" Target="http://www.w3schools.com/xml/default.asp" TargetMode="External"/><Relationship Id="rId1705" Type="http://schemas.openxmlformats.org/officeDocument/2006/relationships/hyperlink" Target="http://www.w3schools.com/html/tryit.asp?filename=tryhtml_form_radio" TargetMode="External"/><Relationship Id="rId1912" Type="http://schemas.openxmlformats.org/officeDocument/2006/relationships/hyperlink" Target="http://www.w3schools.com/html/tryit.asp?filename=tryhtml_html5_skeleton_7" TargetMode="External"/><Relationship Id="rId286" Type="http://schemas.openxmlformats.org/officeDocument/2006/relationships/hyperlink" Target="http://www.w3schools.com/html/tryit.asp?filename=tryhtml_lists_unordered_circle" TargetMode="External"/><Relationship Id="rId493" Type="http://schemas.openxmlformats.org/officeDocument/2006/relationships/hyperlink" Target="http://www.w3schools.com/tags/ref_colorpicker.asp?colorhex=8B0000" TargetMode="External"/><Relationship Id="rId507" Type="http://schemas.openxmlformats.org/officeDocument/2006/relationships/hyperlink" Target="http://www.w3schools.com/tags/ref_color_tryit.asp?color=DarkSlateGray" TargetMode="External"/><Relationship Id="rId714" Type="http://schemas.openxmlformats.org/officeDocument/2006/relationships/hyperlink" Target="http://www.w3schools.com/tags/ref_colormixer.asp?colorbottom=7B68EE&amp;colortop=FFFFFF" TargetMode="External"/><Relationship Id="rId921" Type="http://schemas.openxmlformats.org/officeDocument/2006/relationships/hyperlink" Target="http://www.w3schools.com/tags/ref_colorpicker.asp?colorhex=F5F5F5" TargetMode="External"/><Relationship Id="rId1137" Type="http://schemas.openxmlformats.org/officeDocument/2006/relationships/hyperlink" Target="http://www.w3schools.com/tags/ref_colormixer.asp?colorbottom=87CEFA&amp;colortop=FFFFFF" TargetMode="External"/><Relationship Id="rId1344" Type="http://schemas.openxmlformats.org/officeDocument/2006/relationships/hyperlink" Target="http://www.w3schools.com/tags/ref_colorpicker.asp?colorhex=F5F5DC" TargetMode="External"/><Relationship Id="rId1551" Type="http://schemas.openxmlformats.org/officeDocument/2006/relationships/hyperlink" Target="http://www.w3schools.com/html/html_colorsmore.asp?color=176" TargetMode="External"/><Relationship Id="rId1789" Type="http://schemas.openxmlformats.org/officeDocument/2006/relationships/hyperlink" Target="http://www.w3schools.com/html/tryit.asp?filename=tryhtml_input_date_max_min" TargetMode="External"/><Relationship Id="rId1996" Type="http://schemas.openxmlformats.org/officeDocument/2006/relationships/hyperlink" Target="http://www.w3schools.com/html/html5_geolocation.asp" TargetMode="External"/><Relationship Id="rId50" Type="http://schemas.openxmlformats.org/officeDocument/2006/relationships/hyperlink" Target="http://www.w3schools.com/html/html_attributes.asp" TargetMode="External"/><Relationship Id="rId146" Type="http://schemas.openxmlformats.org/officeDocument/2006/relationships/hyperlink" Target="http://www.w3schools.com/html/tryit.asp?filename=tryhtml_formatting_q" TargetMode="External"/><Relationship Id="rId353" Type="http://schemas.openxmlformats.org/officeDocument/2006/relationships/hyperlink" Target="http://www.w3schools.com/html/tryit.asp?filename=tryhtml_iframe_height_width" TargetMode="External"/><Relationship Id="rId560" Type="http://schemas.openxmlformats.org/officeDocument/2006/relationships/hyperlink" Target="http://www.w3schools.com/tags/ref_color_tryit.asp?hex=FFD700" TargetMode="External"/><Relationship Id="rId798" Type="http://schemas.openxmlformats.org/officeDocument/2006/relationships/hyperlink" Target="http://www.w3schools.com/tags/ref_colormixer.asp?colorbottom=FFDAB9&amp;colortop=FFFFFF" TargetMode="External"/><Relationship Id="rId1190" Type="http://schemas.openxmlformats.org/officeDocument/2006/relationships/hyperlink" Target="http://www.w3schools.com/tags/ref_color_tryit.asp?color=DarkGray" TargetMode="External"/><Relationship Id="rId1204" Type="http://schemas.openxmlformats.org/officeDocument/2006/relationships/hyperlink" Target="http://www.w3schools.com/tags/ref_colorpicker.asp?colorhex=AFEEEE" TargetMode="External"/><Relationship Id="rId1411" Type="http://schemas.openxmlformats.org/officeDocument/2006/relationships/hyperlink" Target="http://www.w3schools.com/tags/ref_color_tryit.asp?hex=FF8C00" TargetMode="External"/><Relationship Id="rId1649" Type="http://schemas.openxmlformats.org/officeDocument/2006/relationships/hyperlink" Target="http://www.w3schools.com/tags/ref_colorpicker.asp" TargetMode="External"/><Relationship Id="rId1856" Type="http://schemas.openxmlformats.org/officeDocument/2006/relationships/hyperlink" Target="http://www.w3schools.com/html/tryit.asp?filename=tryhtml5_html5_skeleton" TargetMode="External"/><Relationship Id="rId2034" Type="http://schemas.openxmlformats.org/officeDocument/2006/relationships/hyperlink" Target="http://www.w3schools.com/html/tryit.asp?filename=tryhtml5_sse" TargetMode="External"/><Relationship Id="rId213" Type="http://schemas.openxmlformats.org/officeDocument/2006/relationships/hyperlink" Target="http://www.w3schools.com/html/tryit.asp?filename=tryhtml_links_target_top" TargetMode="External"/><Relationship Id="rId420" Type="http://schemas.openxmlformats.org/officeDocument/2006/relationships/hyperlink" Target="http://www.w3schools.com/tags/ref_color_tryit.asp?hex=5F9EA0" TargetMode="External"/><Relationship Id="rId658" Type="http://schemas.openxmlformats.org/officeDocument/2006/relationships/hyperlink" Target="http://www.w3schools.com/tags/ref_colormixer.asp?colorbottom=87CEFA&amp;colortop=FFFFFF" TargetMode="External"/><Relationship Id="rId865" Type="http://schemas.openxmlformats.org/officeDocument/2006/relationships/hyperlink" Target="http://www.w3schools.com/tags/ref_colorpicker.asp?colorhex=87CEEB" TargetMode="External"/><Relationship Id="rId1050" Type="http://schemas.openxmlformats.org/officeDocument/2006/relationships/hyperlink" Target="http://www.w3schools.com/tags/ref_color_tryit.asp?color=MediumTurquoise" TargetMode="External"/><Relationship Id="rId1288" Type="http://schemas.openxmlformats.org/officeDocument/2006/relationships/hyperlink" Target="http://www.w3schools.com/tags/ref_colorpicker.asp?colorhex=DDA0DD" TargetMode="External"/><Relationship Id="rId1495" Type="http://schemas.openxmlformats.org/officeDocument/2006/relationships/hyperlink" Target="http://www.w3schools.com/tags/ref_color_tryit.asp?hex=FFFFF0" TargetMode="External"/><Relationship Id="rId1509" Type="http://schemas.openxmlformats.org/officeDocument/2006/relationships/hyperlink" Target="http://www.w3schools.com/html/html_colorsmore.asp?color=8" TargetMode="External"/><Relationship Id="rId1716" Type="http://schemas.openxmlformats.org/officeDocument/2006/relationships/control" Target="activeX/activeX12.xml"/><Relationship Id="rId1923" Type="http://schemas.openxmlformats.org/officeDocument/2006/relationships/hyperlink" Target="http://www.w3schools.com/html/tryit.asp?filename=tryhtml_syntax_nobody" TargetMode="External"/><Relationship Id="rId297" Type="http://schemas.openxmlformats.org/officeDocument/2006/relationships/hyperlink" Target="http://www.w3schools.com/html/tryit.asp?filename=tryhtml_lists_horizontal" TargetMode="External"/><Relationship Id="rId518" Type="http://schemas.openxmlformats.org/officeDocument/2006/relationships/hyperlink" Target="http://www.w3schools.com/tags/ref_colormixer.asp?colorbottom=9400D3&amp;colortop=FFFFFF" TargetMode="External"/><Relationship Id="rId725" Type="http://schemas.openxmlformats.org/officeDocument/2006/relationships/hyperlink" Target="http://www.w3schools.com/tags/ref_colorpicker.asp?colorhex=C71585" TargetMode="External"/><Relationship Id="rId932" Type="http://schemas.openxmlformats.org/officeDocument/2006/relationships/hyperlink" Target="http://www.w3schools.com/html/html_colorvalues.asp" TargetMode="External"/><Relationship Id="rId1148" Type="http://schemas.openxmlformats.org/officeDocument/2006/relationships/hyperlink" Target="http://www.w3schools.com/tags/ref_colorpicker.asp?colorhex=8B008B" TargetMode="External"/><Relationship Id="rId1355" Type="http://schemas.openxmlformats.org/officeDocument/2006/relationships/hyperlink" Target="http://www.w3schools.com/tags/ref_color_tryit.asp?hex=F8F8FF" TargetMode="External"/><Relationship Id="rId1562" Type="http://schemas.openxmlformats.org/officeDocument/2006/relationships/hyperlink" Target="http://www.w3schools.com/html/html_colorsmore.asp?color=224" TargetMode="External"/><Relationship Id="rId157" Type="http://schemas.openxmlformats.org/officeDocument/2006/relationships/hyperlink" Target="http://www.w3schools.com/tags/tag_address.asp" TargetMode="External"/><Relationship Id="rId364" Type="http://schemas.openxmlformats.org/officeDocument/2006/relationships/hyperlink" Target="http://www.w3schools.com/html/html_iframe.asp" TargetMode="External"/><Relationship Id="rId1008" Type="http://schemas.openxmlformats.org/officeDocument/2006/relationships/hyperlink" Target="http://www.w3schools.com/tags/ref_colorpicker.asp?colorhex=1E90FF" TargetMode="External"/><Relationship Id="rId1215" Type="http://schemas.openxmlformats.org/officeDocument/2006/relationships/hyperlink" Target="http://www.w3schools.com/tags/ref_color_tryit.asp?hex=B22222" TargetMode="External"/><Relationship Id="rId1422" Type="http://schemas.openxmlformats.org/officeDocument/2006/relationships/hyperlink" Target="http://www.w3schools.com/tags/ref_color_tryit.asp?color=LightPink" TargetMode="External"/><Relationship Id="rId1867" Type="http://schemas.openxmlformats.org/officeDocument/2006/relationships/hyperlink" Target="http://www.w3schools.com/html/html5_video.asp" TargetMode="External"/><Relationship Id="rId61" Type="http://schemas.openxmlformats.org/officeDocument/2006/relationships/hyperlink" Target="http://www.w3schools.com/html/tryit.asp?filename=tryhtml_attributes_noquotes" TargetMode="External"/><Relationship Id="rId571" Type="http://schemas.openxmlformats.org/officeDocument/2006/relationships/hyperlink" Target="http://www.w3schools.com/tags/ref_color_tryit.asp?color=Green" TargetMode="External"/><Relationship Id="rId669" Type="http://schemas.openxmlformats.org/officeDocument/2006/relationships/hyperlink" Target="http://www.w3schools.com/tags/ref_colorpicker.asp?colorhex=FFFFE0" TargetMode="External"/><Relationship Id="rId876" Type="http://schemas.openxmlformats.org/officeDocument/2006/relationships/hyperlink" Target="http://www.w3schools.com/tags/ref_color_tryit.asp?hex=FFFAFA" TargetMode="External"/><Relationship Id="rId1299" Type="http://schemas.openxmlformats.org/officeDocument/2006/relationships/hyperlink" Target="http://www.w3schools.com/tags/ref_color_tryit.asp?hex=E6E6FA" TargetMode="External"/><Relationship Id="rId1727" Type="http://schemas.openxmlformats.org/officeDocument/2006/relationships/hyperlink" Target="http://www.w3schools.com/html/html_form_elements.asp" TargetMode="External"/><Relationship Id="rId1934" Type="http://schemas.openxmlformats.org/officeDocument/2006/relationships/hyperlink" Target="http://www.w3schools.com/html/tryit.asp?filename=tryhtml5_canvas_tut_path2" TargetMode="External"/><Relationship Id="rId19" Type="http://schemas.openxmlformats.org/officeDocument/2006/relationships/hyperlink" Target="http://www.w3schools.com/cert/default.asp" TargetMode="External"/><Relationship Id="rId224" Type="http://schemas.openxmlformats.org/officeDocument/2006/relationships/hyperlink" Target="http://www.w3schools.com/html/html_tables.asp" TargetMode="External"/><Relationship Id="rId431" Type="http://schemas.openxmlformats.org/officeDocument/2006/relationships/hyperlink" Target="http://www.w3schools.com/tags/ref_color_tryit.asp?color=Coral" TargetMode="External"/><Relationship Id="rId529" Type="http://schemas.openxmlformats.org/officeDocument/2006/relationships/hyperlink" Target="http://www.w3schools.com/tags/ref_colorpicker.asp?colorhex=696969" TargetMode="External"/><Relationship Id="rId736" Type="http://schemas.openxmlformats.org/officeDocument/2006/relationships/hyperlink" Target="http://www.w3schools.com/tags/ref_color_tryit.asp?hex=FFE4E1" TargetMode="External"/><Relationship Id="rId1061" Type="http://schemas.openxmlformats.org/officeDocument/2006/relationships/hyperlink" Target="http://www.w3schools.com/tags/ref_colormixer.asp?colorbottom=556B2F&amp;colortop=FFFFFF" TargetMode="External"/><Relationship Id="rId1159" Type="http://schemas.openxmlformats.org/officeDocument/2006/relationships/hyperlink" Target="http://www.w3schools.com/tags/ref_color_tryit.asp?hex=90EE90" TargetMode="External"/><Relationship Id="rId1366" Type="http://schemas.openxmlformats.org/officeDocument/2006/relationships/hyperlink" Target="http://www.w3schools.com/tags/ref_color_tryit.asp?color=Linen" TargetMode="External"/><Relationship Id="rId168" Type="http://schemas.openxmlformats.org/officeDocument/2006/relationships/hyperlink" Target="http://www.w3schools.com/html/tryit.asp?filename=tryhtml_formatting_samp" TargetMode="External"/><Relationship Id="rId943" Type="http://schemas.openxmlformats.org/officeDocument/2006/relationships/hyperlink" Target="http://www.w3schools.com/tags/ref_color_tryit.asp?hex=000080" TargetMode="External"/><Relationship Id="rId1019" Type="http://schemas.openxmlformats.org/officeDocument/2006/relationships/hyperlink" Target="http://www.w3schools.com/tags/ref_color_tryit.asp?hex=2E8B57" TargetMode="External"/><Relationship Id="rId1573" Type="http://schemas.openxmlformats.org/officeDocument/2006/relationships/hyperlink" Target="http://www.w3schools.com/html/html_scripts.asp" TargetMode="External"/><Relationship Id="rId1780" Type="http://schemas.openxmlformats.org/officeDocument/2006/relationships/hyperlink" Target="http://www.w3schools.com/html/tryit.asp?filename=tryhtml_input_checkbox" TargetMode="External"/><Relationship Id="rId1878" Type="http://schemas.openxmlformats.org/officeDocument/2006/relationships/hyperlink" Target="http://www.w3schools.com/html/html5_browsers.asp" TargetMode="External"/><Relationship Id="rId72" Type="http://schemas.openxmlformats.org/officeDocument/2006/relationships/hyperlink" Target="http://www.w3schools.com/html/html_paragraphs.asp" TargetMode="External"/><Relationship Id="rId375" Type="http://schemas.openxmlformats.org/officeDocument/2006/relationships/hyperlink" Target="http://www.w3schools.com/tags/ref_color_tryit.asp?color=Aqua" TargetMode="External"/><Relationship Id="rId582" Type="http://schemas.openxmlformats.org/officeDocument/2006/relationships/hyperlink" Target="http://www.w3schools.com/tags/ref_colormixer.asp?colorbottom=F0FFF0&amp;colortop=FFFFFF" TargetMode="External"/><Relationship Id="rId803" Type="http://schemas.openxmlformats.org/officeDocument/2006/relationships/hyperlink" Target="http://www.w3schools.com/tags/ref_color_tryit.asp?color=Pink" TargetMode="External"/><Relationship Id="rId1226" Type="http://schemas.openxmlformats.org/officeDocument/2006/relationships/hyperlink" Target="http://www.w3schools.com/tags/ref_color_tryit.asp?color=RosyBrown" TargetMode="External"/><Relationship Id="rId1433" Type="http://schemas.openxmlformats.org/officeDocument/2006/relationships/hyperlink" Target="http://www.w3schools.com/tags/ref_colormixer.asp?colorbottom=FFD700&amp;colortop=FFFFFF" TargetMode="External"/><Relationship Id="rId1640" Type="http://schemas.openxmlformats.org/officeDocument/2006/relationships/hyperlink" Target="http://www.w3schools.com/html/html5_exam.asp" TargetMode="External"/><Relationship Id="rId1738" Type="http://schemas.openxmlformats.org/officeDocument/2006/relationships/image" Target="media/image31.gif"/><Relationship Id="rId3" Type="http://schemas.openxmlformats.org/officeDocument/2006/relationships/settings" Target="settings.xml"/><Relationship Id="rId235" Type="http://schemas.openxmlformats.org/officeDocument/2006/relationships/hyperlink" Target="http://www.w3schools.com/html/tryit.asp?filename=tryhtml_images_link" TargetMode="External"/><Relationship Id="rId442" Type="http://schemas.openxmlformats.org/officeDocument/2006/relationships/hyperlink" Target="http://www.w3schools.com/tags/ref_colormixer.asp?colorbottom=FFF8DC&amp;colortop=FFFFFF" TargetMode="External"/><Relationship Id="rId887" Type="http://schemas.openxmlformats.org/officeDocument/2006/relationships/hyperlink" Target="http://www.w3schools.com/tags/ref_color_tryit.asp?color=Tan" TargetMode="External"/><Relationship Id="rId1072" Type="http://schemas.openxmlformats.org/officeDocument/2006/relationships/hyperlink" Target="http://www.w3schools.com/tags/ref_colorpicker.asp?colorhex=663399" TargetMode="External"/><Relationship Id="rId1500" Type="http://schemas.openxmlformats.org/officeDocument/2006/relationships/hyperlink" Target="http://www.w3schools.com/tags/ref_colorpicker.asp?colorhex=FFFFFF" TargetMode="External"/><Relationship Id="rId1945" Type="http://schemas.openxmlformats.org/officeDocument/2006/relationships/hyperlink" Target="http://www.w3schools.com/html/tryit.asp?filename=tryhtml_svg_circle" TargetMode="External"/><Relationship Id="rId302" Type="http://schemas.openxmlformats.org/officeDocument/2006/relationships/hyperlink" Target="http://www.w3schools.com/html/exercise.asp?filename=exercise_lists4" TargetMode="External"/><Relationship Id="rId747" Type="http://schemas.openxmlformats.org/officeDocument/2006/relationships/hyperlink" Target="http://www.w3schools.com/tags/ref_color_tryit.asp?color=Navy" TargetMode="External"/><Relationship Id="rId954" Type="http://schemas.openxmlformats.org/officeDocument/2006/relationships/hyperlink" Target="http://www.w3schools.com/tags/ref_color_tryit.asp?color=Blue" TargetMode="External"/><Relationship Id="rId1377" Type="http://schemas.openxmlformats.org/officeDocument/2006/relationships/hyperlink" Target="http://www.w3schools.com/tags/ref_colormixer.asp?colorbottom=FDF5E6&amp;colortop=FFFFFF" TargetMode="External"/><Relationship Id="rId1584" Type="http://schemas.openxmlformats.org/officeDocument/2006/relationships/hyperlink" Target="http://www.w3schools.com/html/tryit.asp?filename=tryhtml_script_attribute" TargetMode="External"/><Relationship Id="rId1791" Type="http://schemas.openxmlformats.org/officeDocument/2006/relationships/hyperlink" Target="http://www.w3schools.com/html/tryit.asp?filename=tryhtml_input_range" TargetMode="External"/><Relationship Id="rId1805" Type="http://schemas.openxmlformats.org/officeDocument/2006/relationships/hyperlink" Target="http://www.w3schools.com/html/exercise.asp?filename=exercise_input_types3" TargetMode="External"/><Relationship Id="rId83" Type="http://schemas.openxmlformats.org/officeDocument/2006/relationships/hyperlink" Target="http://www.w3schools.com/html/html_styles.asp" TargetMode="External"/><Relationship Id="rId179" Type="http://schemas.openxmlformats.org/officeDocument/2006/relationships/hyperlink" Target="http://www.w3schools.com/html/html_css.asp" TargetMode="External"/><Relationship Id="rId386" Type="http://schemas.openxmlformats.org/officeDocument/2006/relationships/hyperlink" Target="http://www.w3schools.com/tags/ref_colormixer.asp?colorbottom=F0FFFF&amp;colortop=FFFFFF" TargetMode="External"/><Relationship Id="rId593" Type="http://schemas.openxmlformats.org/officeDocument/2006/relationships/hyperlink" Target="http://www.w3schools.com/tags/ref_colorpicker.asp?colorhex=4B0082" TargetMode="External"/><Relationship Id="rId607" Type="http://schemas.openxmlformats.org/officeDocument/2006/relationships/hyperlink" Target="http://www.w3schools.com/tags/ref_color_tryit.asp?color=LavenderBlush" TargetMode="External"/><Relationship Id="rId814" Type="http://schemas.openxmlformats.org/officeDocument/2006/relationships/hyperlink" Target="http://www.w3schools.com/tags/ref_colormixer.asp?colorbottom=B0E0E6&amp;colortop=FFFFFF" TargetMode="External"/><Relationship Id="rId1237" Type="http://schemas.openxmlformats.org/officeDocument/2006/relationships/hyperlink" Target="http://www.w3schools.com/tags/ref_colormixer.asp?colorbottom=C0C0C0&amp;colortop=FFFFFF" TargetMode="External"/><Relationship Id="rId1444" Type="http://schemas.openxmlformats.org/officeDocument/2006/relationships/hyperlink" Target="http://www.w3schools.com/tags/ref_colorpicker.asp?colorhex=FFE4B5" TargetMode="External"/><Relationship Id="rId1651" Type="http://schemas.openxmlformats.org/officeDocument/2006/relationships/hyperlink" Target="http://www.w3schools.com/charsets/default.asp" TargetMode="External"/><Relationship Id="rId1889" Type="http://schemas.openxmlformats.org/officeDocument/2006/relationships/hyperlink" Target="http://www.w3schools.com/tags/tag_details.asp" TargetMode="External"/><Relationship Id="rId246" Type="http://schemas.openxmlformats.org/officeDocument/2006/relationships/hyperlink" Target="http://www.w3schools.com/tags/tag_area.asp" TargetMode="External"/><Relationship Id="rId453" Type="http://schemas.openxmlformats.org/officeDocument/2006/relationships/hyperlink" Target="http://www.w3schools.com/tags/ref_colorpicker.asp?colorhex=00008B" TargetMode="External"/><Relationship Id="rId660" Type="http://schemas.openxmlformats.org/officeDocument/2006/relationships/hyperlink" Target="http://www.w3schools.com/tags/ref_color_tryit.asp?hex=778899" TargetMode="External"/><Relationship Id="rId898" Type="http://schemas.openxmlformats.org/officeDocument/2006/relationships/hyperlink" Target="http://www.w3schools.com/tags/ref_colormixer.asp?colorbottom=D8BFD8&amp;colortop=FFFFFF" TargetMode="External"/><Relationship Id="rId1083" Type="http://schemas.openxmlformats.org/officeDocument/2006/relationships/hyperlink" Target="http://www.w3schools.com/tags/ref_color_tryit.asp?hex=6A5ACD" TargetMode="External"/><Relationship Id="rId1290" Type="http://schemas.openxmlformats.org/officeDocument/2006/relationships/hyperlink" Target="http://www.w3schools.com/tags/ref_color_tryit.asp?color=BurlyWood" TargetMode="External"/><Relationship Id="rId1304" Type="http://schemas.openxmlformats.org/officeDocument/2006/relationships/hyperlink" Target="http://www.w3schools.com/tags/ref_colorpicker.asp?colorhex=E9967A" TargetMode="External"/><Relationship Id="rId1511" Type="http://schemas.openxmlformats.org/officeDocument/2006/relationships/hyperlink" Target="http://www.w3schools.com/html/html_colorsmore.asp?color=16" TargetMode="External"/><Relationship Id="rId1749" Type="http://schemas.openxmlformats.org/officeDocument/2006/relationships/hyperlink" Target="http://www.w3schools.com/tags/tag_label.asp" TargetMode="External"/><Relationship Id="rId1956" Type="http://schemas.openxmlformats.org/officeDocument/2006/relationships/hyperlink" Target="http://www.w3schools.com/html/html5_svg.asp" TargetMode="External"/><Relationship Id="rId106" Type="http://schemas.openxmlformats.org/officeDocument/2006/relationships/hyperlink" Target="http://www.w3schools.com/html/tryit.asp?filename=tryhtml_styles_text-align" TargetMode="External"/><Relationship Id="rId313" Type="http://schemas.openxmlformats.org/officeDocument/2006/relationships/hyperlink" Target="http://www.w3schools.com/html/html_lists.asp" TargetMode="External"/><Relationship Id="rId758" Type="http://schemas.openxmlformats.org/officeDocument/2006/relationships/hyperlink" Target="http://www.w3schools.com/tags/ref_colormixer.asp?colorbottom=808000&amp;colortop=FFFFFF" TargetMode="External"/><Relationship Id="rId965" Type="http://schemas.openxmlformats.org/officeDocument/2006/relationships/hyperlink" Target="http://www.w3schools.com/tags/ref_colormixer.asp?colorbottom=008000&amp;colortop=FFFFFF" TargetMode="External"/><Relationship Id="rId1150" Type="http://schemas.openxmlformats.org/officeDocument/2006/relationships/hyperlink" Target="http://www.w3schools.com/tags/ref_color_tryit.asp?color=SaddleBrown" TargetMode="External"/><Relationship Id="rId1388" Type="http://schemas.openxmlformats.org/officeDocument/2006/relationships/hyperlink" Target="http://www.w3schools.com/tags/ref_colorpicker.asp?colorhex=FF00FF" TargetMode="External"/><Relationship Id="rId1595" Type="http://schemas.openxmlformats.org/officeDocument/2006/relationships/hyperlink" Target="http://www.w3schools.com/html/tryit.asp?filename=tryhtml_head_none" TargetMode="External"/><Relationship Id="rId1609" Type="http://schemas.openxmlformats.org/officeDocument/2006/relationships/hyperlink" Target="http://www.w3schools.com/tags/tag_script.asp" TargetMode="External"/><Relationship Id="rId1816" Type="http://schemas.openxmlformats.org/officeDocument/2006/relationships/hyperlink" Target="http://www.w3schools.com/html/tryit.asp?filename=tryhtml_input_attributes_maxlength" TargetMode="External"/><Relationship Id="rId10" Type="http://schemas.openxmlformats.org/officeDocument/2006/relationships/hyperlink" Target="http://www.w3schools.com/html/tryit.asp?filename=tryhtml_default" TargetMode="External"/><Relationship Id="rId94" Type="http://schemas.openxmlformats.org/officeDocument/2006/relationships/hyperlink" Target="http://www.w3schools.com/tags/tag_p.asp" TargetMode="External"/><Relationship Id="rId397" Type="http://schemas.openxmlformats.org/officeDocument/2006/relationships/hyperlink" Target="http://www.w3schools.com/tags/ref_colorpicker.asp?colorhex=000000" TargetMode="External"/><Relationship Id="rId520" Type="http://schemas.openxmlformats.org/officeDocument/2006/relationships/hyperlink" Target="http://www.w3schools.com/tags/ref_color_tryit.asp?hex=FF1493" TargetMode="External"/><Relationship Id="rId618" Type="http://schemas.openxmlformats.org/officeDocument/2006/relationships/hyperlink" Target="http://www.w3schools.com/tags/ref_colormixer.asp?colorbottom=FFFACD&amp;colortop=FFFFFF" TargetMode="External"/><Relationship Id="rId825" Type="http://schemas.openxmlformats.org/officeDocument/2006/relationships/hyperlink" Target="http://www.w3schools.com/tags/ref_colorpicker.asp?colorhex=FF0000" TargetMode="External"/><Relationship Id="rId1248" Type="http://schemas.openxmlformats.org/officeDocument/2006/relationships/hyperlink" Target="http://www.w3schools.com/tags/ref_colorpicker.asp?colorhex=CD853F" TargetMode="External"/><Relationship Id="rId1455" Type="http://schemas.openxmlformats.org/officeDocument/2006/relationships/hyperlink" Target="http://www.w3schools.com/tags/ref_color_tryit.asp?hex=FFEBCD" TargetMode="External"/><Relationship Id="rId1662" Type="http://schemas.openxmlformats.org/officeDocument/2006/relationships/hyperlink" Target="javascript:void(0)" TargetMode="External"/><Relationship Id="rId257" Type="http://schemas.openxmlformats.org/officeDocument/2006/relationships/hyperlink" Target="http://www.w3schools.com/html/tryit.asp?filename=tryhtml_table_headings_left" TargetMode="External"/><Relationship Id="rId464" Type="http://schemas.openxmlformats.org/officeDocument/2006/relationships/hyperlink" Target="http://www.w3schools.com/tags/ref_color_tryit.asp?hex=A9A9A9" TargetMode="External"/><Relationship Id="rId1010" Type="http://schemas.openxmlformats.org/officeDocument/2006/relationships/hyperlink" Target="http://www.w3schools.com/tags/ref_color_tryit.asp?color=LightSeaGreen" TargetMode="External"/><Relationship Id="rId1094" Type="http://schemas.openxmlformats.org/officeDocument/2006/relationships/hyperlink" Target="http://www.w3schools.com/tags/ref_color_tryit.asp?color=LightSlateGray" TargetMode="External"/><Relationship Id="rId1108" Type="http://schemas.openxmlformats.org/officeDocument/2006/relationships/hyperlink" Target="http://www.w3schools.com/tags/ref_colorpicker.asp?colorhex=7FFF00" TargetMode="External"/><Relationship Id="rId1315" Type="http://schemas.openxmlformats.org/officeDocument/2006/relationships/hyperlink" Target="http://www.w3schools.com/tags/ref_color_tryit.asp?hex=F08080" TargetMode="External"/><Relationship Id="rId1967" Type="http://schemas.openxmlformats.org/officeDocument/2006/relationships/hyperlink" Target="http://www.w3schools.com/tags/tag_video.asp" TargetMode="External"/><Relationship Id="rId117" Type="http://schemas.openxmlformats.org/officeDocument/2006/relationships/hyperlink" Target="http://www.w3schools.com/html/tryit.asp?filename=tryhtml_formatting_b" TargetMode="External"/><Relationship Id="rId671" Type="http://schemas.openxmlformats.org/officeDocument/2006/relationships/hyperlink" Target="http://www.w3schools.com/tags/ref_color_tryit.asp?color=Lime" TargetMode="External"/><Relationship Id="rId769" Type="http://schemas.openxmlformats.org/officeDocument/2006/relationships/hyperlink" Target="http://www.w3schools.com/tags/ref_colorpicker.asp?colorhex=FF4500" TargetMode="External"/><Relationship Id="rId976" Type="http://schemas.openxmlformats.org/officeDocument/2006/relationships/hyperlink" Target="http://www.w3schools.com/tags/ref_colorpicker.asp?colorhex=00BFFF" TargetMode="External"/><Relationship Id="rId1399" Type="http://schemas.openxmlformats.org/officeDocument/2006/relationships/hyperlink" Target="http://www.w3schools.com/tags/ref_color_tryit.asp?hex=FF6347" TargetMode="External"/><Relationship Id="rId324" Type="http://schemas.openxmlformats.org/officeDocument/2006/relationships/hyperlink" Target="http://www.w3schools.com/html/tryit.asp?filename=tryhtml_classes_capitals" TargetMode="External"/><Relationship Id="rId531" Type="http://schemas.openxmlformats.org/officeDocument/2006/relationships/hyperlink" Target="http://www.w3schools.com/tags/ref_color_tryit.asp?color=DodgerBlue" TargetMode="External"/><Relationship Id="rId629" Type="http://schemas.openxmlformats.org/officeDocument/2006/relationships/hyperlink" Target="http://www.w3schools.com/tags/ref_colorpicker.asp?colorhex=E0FFFF" TargetMode="External"/><Relationship Id="rId1161" Type="http://schemas.openxmlformats.org/officeDocument/2006/relationships/hyperlink" Target="http://www.w3schools.com/tags/ref_colormixer.asp?colorbottom=90EE90&amp;colortop=FFFFFF" TargetMode="External"/><Relationship Id="rId1259" Type="http://schemas.openxmlformats.org/officeDocument/2006/relationships/hyperlink" Target="http://www.w3schools.com/tags/ref_color_tryit.asp?hex=D3D3D3" TargetMode="External"/><Relationship Id="rId1466" Type="http://schemas.openxmlformats.org/officeDocument/2006/relationships/hyperlink" Target="http://www.w3schools.com/tags/ref_color_tryit.asp?color=SeaShell" TargetMode="External"/><Relationship Id="rId2005" Type="http://schemas.openxmlformats.org/officeDocument/2006/relationships/hyperlink" Target="http://www.w3schools.com/html/html5_draganddrop.asp" TargetMode="External"/><Relationship Id="rId836" Type="http://schemas.openxmlformats.org/officeDocument/2006/relationships/hyperlink" Target="http://www.w3schools.com/tags/ref_color_tryit.asp?hex=8B4513" TargetMode="External"/><Relationship Id="rId1021" Type="http://schemas.openxmlformats.org/officeDocument/2006/relationships/hyperlink" Target="http://www.w3schools.com/tags/ref_colormixer.asp?colorbottom=2E8B57&amp;colortop=FFFFFF" TargetMode="External"/><Relationship Id="rId1119" Type="http://schemas.openxmlformats.org/officeDocument/2006/relationships/hyperlink" Target="http://www.w3schools.com/tags/ref_color_tryit.asp?hex=800080" TargetMode="External"/><Relationship Id="rId1673" Type="http://schemas.openxmlformats.org/officeDocument/2006/relationships/hyperlink" Target="http://www.w3schools.com/html/html_symbols.asp" TargetMode="External"/><Relationship Id="rId1880" Type="http://schemas.openxmlformats.org/officeDocument/2006/relationships/hyperlink" Target="http://www.w3schools.com/html/tryit.asp?filename=tryhtml5_article" TargetMode="External"/><Relationship Id="rId1978" Type="http://schemas.openxmlformats.org/officeDocument/2006/relationships/hyperlink" Target="http://www.w3schools.com/html/html5_video.asp" TargetMode="External"/><Relationship Id="rId903" Type="http://schemas.openxmlformats.org/officeDocument/2006/relationships/hyperlink" Target="http://www.w3schools.com/tags/ref_color_tryit.asp?color=Turquoise" TargetMode="External"/><Relationship Id="rId1326" Type="http://schemas.openxmlformats.org/officeDocument/2006/relationships/hyperlink" Target="http://www.w3schools.com/tags/ref_color_tryit.asp?color=HoneyDew" TargetMode="External"/><Relationship Id="rId1533" Type="http://schemas.openxmlformats.org/officeDocument/2006/relationships/hyperlink" Target="http://www.w3schools.com/html/html_colorsmore.asp?color=104" TargetMode="External"/><Relationship Id="rId1740" Type="http://schemas.openxmlformats.org/officeDocument/2006/relationships/image" Target="media/image33.gif"/><Relationship Id="rId32" Type="http://schemas.openxmlformats.org/officeDocument/2006/relationships/hyperlink" Target="http://www.w3schools.com/html/default.asp" TargetMode="External"/><Relationship Id="rId1600" Type="http://schemas.openxmlformats.org/officeDocument/2006/relationships/hyperlink" Target="http://www.w3schools.com/html/tryit.asp?filename=tryhtml_head_meta" TargetMode="External"/><Relationship Id="rId1838" Type="http://schemas.openxmlformats.org/officeDocument/2006/relationships/hyperlink" Target="http://www.w3schools.com/html/exercise.asp?filename=exercise_input_attributes3" TargetMode="External"/><Relationship Id="rId181" Type="http://schemas.openxmlformats.org/officeDocument/2006/relationships/hyperlink" Target="http://www.w3schools.com/html/tryit.asp?filename=tryhtml_comment_out" TargetMode="External"/><Relationship Id="rId1905" Type="http://schemas.openxmlformats.org/officeDocument/2006/relationships/hyperlink" Target="http://www.w3schools.com/html/tryit.asp?filename=tryhtml_html5_skeleton_1" TargetMode="External"/><Relationship Id="rId279" Type="http://schemas.openxmlformats.org/officeDocument/2006/relationships/hyperlink" Target="http://www.w3schools.com/tags/tag_tfoot.asp" TargetMode="External"/><Relationship Id="rId486" Type="http://schemas.openxmlformats.org/officeDocument/2006/relationships/hyperlink" Target="http://www.w3schools.com/tags/ref_colormixer.asp?colorbottom=FF8C00&amp;colortop=FFFFFF" TargetMode="External"/><Relationship Id="rId693" Type="http://schemas.openxmlformats.org/officeDocument/2006/relationships/hyperlink" Target="http://www.w3schools.com/tags/ref_colorpicker.asp?colorhex=66CDAA" TargetMode="External"/><Relationship Id="rId139" Type="http://schemas.openxmlformats.org/officeDocument/2006/relationships/hyperlink" Target="http://www.w3schools.com/tags/tag_ins.asp" TargetMode="External"/><Relationship Id="rId346" Type="http://schemas.openxmlformats.org/officeDocument/2006/relationships/hyperlink" Target="http://www.w3schools.com/html/tryrwd_simple.htm" TargetMode="External"/><Relationship Id="rId553" Type="http://schemas.openxmlformats.org/officeDocument/2006/relationships/hyperlink" Target="http://www.w3schools.com/tags/ref_colorpicker.asp?colorhex=DCDCDC" TargetMode="External"/><Relationship Id="rId760" Type="http://schemas.openxmlformats.org/officeDocument/2006/relationships/hyperlink" Target="http://www.w3schools.com/tags/ref_color_tryit.asp?hex=6B8E23" TargetMode="External"/><Relationship Id="rId998" Type="http://schemas.openxmlformats.org/officeDocument/2006/relationships/hyperlink" Target="http://www.w3schools.com/tags/ref_color_tryit.asp?color=Cyan" TargetMode="External"/><Relationship Id="rId1183" Type="http://schemas.openxmlformats.org/officeDocument/2006/relationships/hyperlink" Target="http://www.w3schools.com/tags/ref_color_tryit.asp?hex=A0522D" TargetMode="External"/><Relationship Id="rId1390" Type="http://schemas.openxmlformats.org/officeDocument/2006/relationships/hyperlink" Target="http://www.w3schools.com/tags/ref_color_tryit.asp?color=DeepPink" TargetMode="External"/><Relationship Id="rId2027" Type="http://schemas.openxmlformats.org/officeDocument/2006/relationships/hyperlink" Target="http://www.w3schools.com/html/html5_serversentevents.asp" TargetMode="External"/><Relationship Id="rId206" Type="http://schemas.openxmlformats.org/officeDocument/2006/relationships/hyperlink" Target="http://www.w3schools.com/html/html_links.asp" TargetMode="External"/><Relationship Id="rId413" Type="http://schemas.openxmlformats.org/officeDocument/2006/relationships/hyperlink" Target="http://www.w3schools.com/tags/ref_colorpicker.asp?colorhex=A52A2A" TargetMode="External"/><Relationship Id="rId858" Type="http://schemas.openxmlformats.org/officeDocument/2006/relationships/hyperlink" Target="http://www.w3schools.com/tags/ref_colormixer.asp?colorbottom=A0522D&amp;colortop=FFFFFF" TargetMode="External"/><Relationship Id="rId1043" Type="http://schemas.openxmlformats.org/officeDocument/2006/relationships/hyperlink" Target="http://www.w3schools.com/tags/ref_color_tryit.asp?hex=4682B4" TargetMode="External"/><Relationship Id="rId1488" Type="http://schemas.openxmlformats.org/officeDocument/2006/relationships/hyperlink" Target="http://www.w3schools.com/tags/ref_colorpicker.asp?colorhex=FFFF00" TargetMode="External"/><Relationship Id="rId1695" Type="http://schemas.openxmlformats.org/officeDocument/2006/relationships/image" Target="media/image18.wmf"/><Relationship Id="rId620" Type="http://schemas.openxmlformats.org/officeDocument/2006/relationships/hyperlink" Target="http://www.w3schools.com/tags/ref_color_tryit.asp?hex=ADD8E6" TargetMode="External"/><Relationship Id="rId718" Type="http://schemas.openxmlformats.org/officeDocument/2006/relationships/hyperlink" Target="http://www.w3schools.com/tags/ref_colormixer.asp?colorbottom=00FA9A&amp;colortop=FFFFFF" TargetMode="External"/><Relationship Id="rId925" Type="http://schemas.openxmlformats.org/officeDocument/2006/relationships/hyperlink" Target="http://www.w3schools.com/tags/ref_colorpicker.asp?colorhex=FFFF00" TargetMode="External"/><Relationship Id="rId1250" Type="http://schemas.openxmlformats.org/officeDocument/2006/relationships/hyperlink" Target="http://www.w3schools.com/tags/ref_color_tryit.asp?color=Chocolate" TargetMode="External"/><Relationship Id="rId1348" Type="http://schemas.openxmlformats.org/officeDocument/2006/relationships/hyperlink" Target="http://www.w3schools.com/tags/ref_colorpicker.asp?colorhex=F5F5F5" TargetMode="External"/><Relationship Id="rId1555" Type="http://schemas.openxmlformats.org/officeDocument/2006/relationships/hyperlink" Target="http://www.w3schools.com/html/html_colorsmore.asp?color=192" TargetMode="External"/><Relationship Id="rId1762" Type="http://schemas.openxmlformats.org/officeDocument/2006/relationships/hyperlink" Target="http://www.w3schools.com/html/html_form_attributes.asp" TargetMode="External"/><Relationship Id="rId1110" Type="http://schemas.openxmlformats.org/officeDocument/2006/relationships/hyperlink" Target="http://www.w3schools.com/tags/ref_color_tryit.asp?color=Aquamarine" TargetMode="External"/><Relationship Id="rId1208" Type="http://schemas.openxmlformats.org/officeDocument/2006/relationships/hyperlink" Target="http://www.w3schools.com/tags/ref_colorpicker.asp?colorhex=B0C4DE" TargetMode="External"/><Relationship Id="rId1415" Type="http://schemas.openxmlformats.org/officeDocument/2006/relationships/hyperlink" Target="http://www.w3schools.com/tags/ref_color_tryit.asp?hex=FFA07A" TargetMode="External"/><Relationship Id="rId54" Type="http://schemas.openxmlformats.org/officeDocument/2006/relationships/hyperlink" Target="http://www.w3schools.com/html/html_attributes.asp" TargetMode="External"/><Relationship Id="rId1622" Type="http://schemas.openxmlformats.org/officeDocument/2006/relationships/hyperlink" Target="http://www.w3schools.com/html/html5_syntax.asp" TargetMode="External"/><Relationship Id="rId1927" Type="http://schemas.openxmlformats.org/officeDocument/2006/relationships/hyperlink" Target="http://www.w3schools.com/html/html5_migration.asp" TargetMode="External"/><Relationship Id="rId270" Type="http://schemas.openxmlformats.org/officeDocument/2006/relationships/hyperlink" Target="http://www.w3schools.com/tags/tag_table.asp" TargetMode="External"/><Relationship Id="rId130" Type="http://schemas.openxmlformats.org/officeDocument/2006/relationships/hyperlink" Target="http://www.w3schools.com/html/exercise.asp?filename=exercise_formatting4" TargetMode="External"/><Relationship Id="rId368" Type="http://schemas.openxmlformats.org/officeDocument/2006/relationships/hyperlink" Target="http://www.w3schools.com/tags/ref_color_tryit.asp?hex=F0F8FF" TargetMode="External"/><Relationship Id="rId575" Type="http://schemas.openxmlformats.org/officeDocument/2006/relationships/hyperlink" Target="http://www.w3schools.com/tags/ref_color_tryit.asp?color=GreenYellow" TargetMode="External"/><Relationship Id="rId782" Type="http://schemas.openxmlformats.org/officeDocument/2006/relationships/hyperlink" Target="http://www.w3schools.com/tags/ref_colormixer.asp?colorbottom=98FB98&amp;colortop=FFFFFF" TargetMode="External"/><Relationship Id="rId228" Type="http://schemas.openxmlformats.org/officeDocument/2006/relationships/hyperlink" Target="http://www.w3schools.com/html/tryit.asp?filename=tryhtml_images_size" TargetMode="External"/><Relationship Id="rId435" Type="http://schemas.openxmlformats.org/officeDocument/2006/relationships/hyperlink" Target="http://www.w3schools.com/tags/ref_color_tryit.asp?color=CornflowerBlue" TargetMode="External"/><Relationship Id="rId642" Type="http://schemas.openxmlformats.org/officeDocument/2006/relationships/hyperlink" Target="http://www.w3schools.com/tags/ref_colormixer.asp?colorbottom=90EE90&amp;colortop=FFFFFF" TargetMode="External"/><Relationship Id="rId1065" Type="http://schemas.openxmlformats.org/officeDocument/2006/relationships/hyperlink" Target="http://www.w3schools.com/tags/ref_colormixer.asp?colorbottom=5F9EA0&amp;colortop=FFFFFF" TargetMode="External"/><Relationship Id="rId1272" Type="http://schemas.openxmlformats.org/officeDocument/2006/relationships/hyperlink" Target="http://www.w3schools.com/tags/ref_colorpicker.asp?colorhex=DAA520" TargetMode="External"/><Relationship Id="rId502" Type="http://schemas.openxmlformats.org/officeDocument/2006/relationships/hyperlink" Target="http://www.w3schools.com/tags/ref_colormixer.asp?colorbottom=8FBC8F&amp;colortop=FFFFFF" TargetMode="External"/><Relationship Id="rId947" Type="http://schemas.openxmlformats.org/officeDocument/2006/relationships/hyperlink" Target="http://www.w3schools.com/tags/ref_color_tryit.asp?hex=00008B" TargetMode="External"/><Relationship Id="rId1132" Type="http://schemas.openxmlformats.org/officeDocument/2006/relationships/hyperlink" Target="http://www.w3schools.com/tags/ref_colorpicker.asp?colorhex=87CEEB" TargetMode="External"/><Relationship Id="rId1577" Type="http://schemas.openxmlformats.org/officeDocument/2006/relationships/hyperlink" Target="http://www.w3schools.com/html/tryit.asp?filename=tryhtml_script" TargetMode="External"/><Relationship Id="rId1784" Type="http://schemas.openxmlformats.org/officeDocument/2006/relationships/hyperlink" Target="http://www.w3schools.com/html/tryit.asp?filename=tryhtml_input_button" TargetMode="External"/><Relationship Id="rId1991" Type="http://schemas.openxmlformats.org/officeDocument/2006/relationships/hyperlink" Target="http://www.w3schools.com/html/html5_geolocation.asp" TargetMode="External"/><Relationship Id="rId76" Type="http://schemas.openxmlformats.org/officeDocument/2006/relationships/hyperlink" Target="http://www.w3schools.com/html/exercise.asp?filename=exercise_headings1" TargetMode="External"/><Relationship Id="rId807" Type="http://schemas.openxmlformats.org/officeDocument/2006/relationships/hyperlink" Target="http://www.w3schools.com/tags/ref_color_tryit.asp?color=Plum" TargetMode="External"/><Relationship Id="rId1437" Type="http://schemas.openxmlformats.org/officeDocument/2006/relationships/hyperlink" Target="http://www.w3schools.com/tags/ref_colormixer.asp?colorbottom=FFDAB9&amp;colortop=FFFFFF" TargetMode="External"/><Relationship Id="rId1644" Type="http://schemas.openxmlformats.org/officeDocument/2006/relationships/hyperlink" Target="http://www.w3schools.com/tags/ref_eventattributes.asp" TargetMode="External"/><Relationship Id="rId1851" Type="http://schemas.openxmlformats.org/officeDocument/2006/relationships/hyperlink" Target="http://www.w3schools.com/html/html5_browsers.asp" TargetMode="External"/><Relationship Id="rId1504" Type="http://schemas.openxmlformats.org/officeDocument/2006/relationships/hyperlink" Target="http://www.w3schools.com/html/html_colorvalues.asp" TargetMode="External"/><Relationship Id="rId1711" Type="http://schemas.openxmlformats.org/officeDocument/2006/relationships/image" Target="media/image22.wmf"/><Relationship Id="rId1949" Type="http://schemas.openxmlformats.org/officeDocument/2006/relationships/hyperlink" Target="http://www.w3schools.com/html/tryit.asp?filename=tryhtml_svg_logo" TargetMode="External"/><Relationship Id="rId292" Type="http://schemas.openxmlformats.org/officeDocument/2006/relationships/hyperlink" Target="http://www.w3schools.com/html/tryit.asp?filename=tryhtml_lists_ordered_lcase" TargetMode="External"/><Relationship Id="rId1809" Type="http://schemas.openxmlformats.org/officeDocument/2006/relationships/hyperlink" Target="http://www.w3schools.com/html/html_form_attributes.asp" TargetMode="External"/><Relationship Id="rId597" Type="http://schemas.openxmlformats.org/officeDocument/2006/relationships/hyperlink" Target="http://www.w3schools.com/tags/ref_colorpicker.asp?colorhex=FFFFF0" TargetMode="External"/><Relationship Id="rId152" Type="http://schemas.openxmlformats.org/officeDocument/2006/relationships/hyperlink" Target="http://www.w3schools.com/html/exercise.asp?filename=exercise_quotations1" TargetMode="External"/><Relationship Id="rId457" Type="http://schemas.openxmlformats.org/officeDocument/2006/relationships/hyperlink" Target="http://www.w3schools.com/tags/ref_colorpicker.asp?colorhex=008B8B" TargetMode="External"/><Relationship Id="rId1087" Type="http://schemas.openxmlformats.org/officeDocument/2006/relationships/hyperlink" Target="http://www.w3schools.com/tags/ref_color_tryit.asp?hex=6B8E23" TargetMode="External"/><Relationship Id="rId1294" Type="http://schemas.openxmlformats.org/officeDocument/2006/relationships/hyperlink" Target="http://www.w3schools.com/tags/ref_color_tryit.asp?color=LightCyan" TargetMode="External"/><Relationship Id="rId664" Type="http://schemas.openxmlformats.org/officeDocument/2006/relationships/hyperlink" Target="http://www.w3schools.com/tags/ref_color_tryit.asp?hex=B0C4DE" TargetMode="External"/><Relationship Id="rId871" Type="http://schemas.openxmlformats.org/officeDocument/2006/relationships/hyperlink" Target="http://www.w3schools.com/tags/ref_color_tryit.asp?color=SlateGray" TargetMode="External"/><Relationship Id="rId969" Type="http://schemas.openxmlformats.org/officeDocument/2006/relationships/hyperlink" Target="http://www.w3schools.com/tags/ref_colormixer.asp?colorbottom=008080&amp;colortop=FFFFFF" TargetMode="External"/><Relationship Id="rId1599" Type="http://schemas.openxmlformats.org/officeDocument/2006/relationships/hyperlink" Target="http://www.w3schools.com/html/tryit.asp?filename=tryhtml_head_link" TargetMode="External"/><Relationship Id="rId317" Type="http://schemas.openxmlformats.org/officeDocument/2006/relationships/hyperlink" Target="http://www.w3schools.com/tags/tag_div.asp" TargetMode="External"/><Relationship Id="rId524" Type="http://schemas.openxmlformats.org/officeDocument/2006/relationships/hyperlink" Target="http://www.w3schools.com/tags/ref_color_tryit.asp?hex=00BFFF" TargetMode="External"/><Relationship Id="rId731" Type="http://schemas.openxmlformats.org/officeDocument/2006/relationships/hyperlink" Target="http://www.w3schools.com/tags/ref_color_tryit.asp?color=MintCream" TargetMode="External"/><Relationship Id="rId1154" Type="http://schemas.openxmlformats.org/officeDocument/2006/relationships/hyperlink" Target="http://www.w3schools.com/tags/ref_color_tryit.asp?color=DarkSeaGreen" TargetMode="External"/><Relationship Id="rId1361" Type="http://schemas.openxmlformats.org/officeDocument/2006/relationships/hyperlink" Target="http://www.w3schools.com/tags/ref_colormixer.asp?colorbottom=FA8072&amp;colortop=FFFFFF" TargetMode="External"/><Relationship Id="rId1459" Type="http://schemas.openxmlformats.org/officeDocument/2006/relationships/hyperlink" Target="http://www.w3schools.com/tags/ref_color_tryit.asp?hex=FFEFD5" TargetMode="External"/><Relationship Id="rId98" Type="http://schemas.openxmlformats.org/officeDocument/2006/relationships/hyperlink" Target="http://www.w3schools.com/html/html_styles.asp" TargetMode="External"/><Relationship Id="rId829" Type="http://schemas.openxmlformats.org/officeDocument/2006/relationships/hyperlink" Target="http://www.w3schools.com/tags/ref_colorpicker.asp?colorhex=BC8F8F" TargetMode="External"/><Relationship Id="rId1014" Type="http://schemas.openxmlformats.org/officeDocument/2006/relationships/hyperlink" Target="http://www.w3schools.com/tags/ref_color_tryit.asp?color=ForestGreen" TargetMode="External"/><Relationship Id="rId1221" Type="http://schemas.openxmlformats.org/officeDocument/2006/relationships/hyperlink" Target="http://www.w3schools.com/tags/ref_colormixer.asp?colorbottom=B8860B&amp;colortop=FFFFFF" TargetMode="External"/><Relationship Id="rId1666" Type="http://schemas.openxmlformats.org/officeDocument/2006/relationships/hyperlink" Target="http://www.w3schools.com/charsets/ref_utf_math.asp" TargetMode="External"/><Relationship Id="rId1873" Type="http://schemas.openxmlformats.org/officeDocument/2006/relationships/image" Target="media/image43.gif"/><Relationship Id="rId1319" Type="http://schemas.openxmlformats.org/officeDocument/2006/relationships/hyperlink" Target="http://www.w3schools.com/tags/ref_color_tryit.asp?hex=F0E68C" TargetMode="External"/><Relationship Id="rId1526" Type="http://schemas.openxmlformats.org/officeDocument/2006/relationships/hyperlink" Target="http://www.w3schools.com/html/html_colorsmore.asp?color=80" TargetMode="External"/><Relationship Id="rId1733" Type="http://schemas.openxmlformats.org/officeDocument/2006/relationships/image" Target="media/image28.wmf"/><Relationship Id="rId1940" Type="http://schemas.openxmlformats.org/officeDocument/2006/relationships/hyperlink" Target="http://www.w3schools.com/canvas/default.asp" TargetMode="External"/><Relationship Id="rId25" Type="http://schemas.openxmlformats.org/officeDocument/2006/relationships/hyperlink" Target="http://www.w3schools.com/cert/default.asp" TargetMode="External"/><Relationship Id="rId1800" Type="http://schemas.openxmlformats.org/officeDocument/2006/relationships/hyperlink" Target="http://www.w3schools.com/html/tryit.asp?filename=tryhtml_input_search" TargetMode="External"/><Relationship Id="rId174" Type="http://schemas.openxmlformats.org/officeDocument/2006/relationships/hyperlink" Target="http://www.w3schools.com/tags/tag_kbd.asp" TargetMode="External"/><Relationship Id="rId381" Type="http://schemas.openxmlformats.org/officeDocument/2006/relationships/hyperlink" Target="http://www.w3schools.com/tags/ref_colorpicker.asp?colorhex=7FFFD4" TargetMode="External"/><Relationship Id="rId241" Type="http://schemas.openxmlformats.org/officeDocument/2006/relationships/hyperlink" Target="http://www.w3schools.com/html/exercise.asp?filename=exercise_images4" TargetMode="External"/><Relationship Id="rId479" Type="http://schemas.openxmlformats.org/officeDocument/2006/relationships/hyperlink" Target="http://www.w3schools.com/tags/ref_color_tryit.asp?color=DarkOliveGreen" TargetMode="External"/><Relationship Id="rId686" Type="http://schemas.openxmlformats.org/officeDocument/2006/relationships/hyperlink" Target="http://www.w3schools.com/tags/ref_colormixer.asp?colorbottom=FF00FF&amp;colortop=FFFFFF" TargetMode="External"/><Relationship Id="rId893" Type="http://schemas.openxmlformats.org/officeDocument/2006/relationships/hyperlink" Target="http://www.w3schools.com/tags/ref_colorpicker.asp?colorhex=008080" TargetMode="External"/><Relationship Id="rId339" Type="http://schemas.openxmlformats.org/officeDocument/2006/relationships/hyperlink" Target="http://www.w3schools.com/html/html_responsive.asp" TargetMode="External"/><Relationship Id="rId546" Type="http://schemas.openxmlformats.org/officeDocument/2006/relationships/hyperlink" Target="http://www.w3schools.com/tags/ref_colormixer.asp?colorbottom=228B22&amp;colortop=FFFFFF" TargetMode="External"/><Relationship Id="rId753" Type="http://schemas.openxmlformats.org/officeDocument/2006/relationships/hyperlink" Target="http://www.w3schools.com/tags/ref_colorpicker.asp?colorhex=FDF5E6" TargetMode="External"/><Relationship Id="rId1176" Type="http://schemas.openxmlformats.org/officeDocument/2006/relationships/hyperlink" Target="http://www.w3schools.com/tags/ref_colorpicker.asp?colorhex=9932CC" TargetMode="External"/><Relationship Id="rId1383" Type="http://schemas.openxmlformats.org/officeDocument/2006/relationships/hyperlink" Target="http://www.w3schools.com/tags/ref_color_tryit.asp?hex=FF00FF" TargetMode="External"/><Relationship Id="rId101" Type="http://schemas.openxmlformats.org/officeDocument/2006/relationships/hyperlink" Target="http://www.w3schools.com/html/tryit.asp?filename=tryhtml_styles_intro" TargetMode="External"/><Relationship Id="rId406" Type="http://schemas.openxmlformats.org/officeDocument/2006/relationships/hyperlink" Target="http://www.w3schools.com/tags/ref_colormixer.asp?colorbottom=0000FF&amp;colortop=FFFFFF" TargetMode="External"/><Relationship Id="rId960" Type="http://schemas.openxmlformats.org/officeDocument/2006/relationships/hyperlink" Target="http://www.w3schools.com/tags/ref_colorpicker.asp?colorhex=006400" TargetMode="External"/><Relationship Id="rId1036" Type="http://schemas.openxmlformats.org/officeDocument/2006/relationships/hyperlink" Target="http://www.w3schools.com/tags/ref_colorpicker.asp?colorhex=40E0D0" TargetMode="External"/><Relationship Id="rId1243" Type="http://schemas.openxmlformats.org/officeDocument/2006/relationships/hyperlink" Target="http://www.w3schools.com/tags/ref_color_tryit.asp?hex=CD5C5C" TargetMode="External"/><Relationship Id="rId1590" Type="http://schemas.openxmlformats.org/officeDocument/2006/relationships/hyperlink" Target="http://www.w3schools.com/html/exercise.asp?filename=exercise_scripts4" TargetMode="External"/><Relationship Id="rId1688" Type="http://schemas.openxmlformats.org/officeDocument/2006/relationships/hyperlink" Target="http://www.w3schools.com/html/html_xhtml.asp" TargetMode="External"/><Relationship Id="rId1895" Type="http://schemas.openxmlformats.org/officeDocument/2006/relationships/hyperlink" Target="http://www.w3schools.com/tags/tag_mark.asp" TargetMode="External"/><Relationship Id="rId613" Type="http://schemas.openxmlformats.org/officeDocument/2006/relationships/hyperlink" Target="http://www.w3schools.com/tags/ref_colorpicker.asp?colorhex=7CFC00" TargetMode="External"/><Relationship Id="rId820" Type="http://schemas.openxmlformats.org/officeDocument/2006/relationships/hyperlink" Target="http://www.w3schools.com/tags/ref_color_tryit.asp?hex=663399" TargetMode="External"/><Relationship Id="rId918" Type="http://schemas.openxmlformats.org/officeDocument/2006/relationships/hyperlink" Target="http://www.w3schools.com/tags/ref_colormixer.asp?colorbottom=FFFFFF&amp;colortop=FFFFFF" TargetMode="External"/><Relationship Id="rId1450" Type="http://schemas.openxmlformats.org/officeDocument/2006/relationships/hyperlink" Target="http://www.w3schools.com/tags/ref_color_tryit.asp?color=MistyRose" TargetMode="External"/><Relationship Id="rId1548" Type="http://schemas.openxmlformats.org/officeDocument/2006/relationships/hyperlink" Target="http://www.w3schools.com/html/html_colorsmore.asp?color=168" TargetMode="External"/><Relationship Id="rId1755" Type="http://schemas.openxmlformats.org/officeDocument/2006/relationships/hyperlink" Target="http://www.w3schools.com/tags/tag_button.asp" TargetMode="External"/><Relationship Id="rId1103" Type="http://schemas.openxmlformats.org/officeDocument/2006/relationships/hyperlink" Target="http://www.w3schools.com/tags/ref_color_tryit.asp?hex=7CFC00" TargetMode="External"/><Relationship Id="rId1310" Type="http://schemas.openxmlformats.org/officeDocument/2006/relationships/hyperlink" Target="http://www.w3schools.com/tags/ref_color_tryit.asp?color=PaleGoldenRod" TargetMode="External"/><Relationship Id="rId1408" Type="http://schemas.openxmlformats.org/officeDocument/2006/relationships/hyperlink" Target="http://www.w3schools.com/tags/ref_colorpicker.asp?colorhex=FF7F50" TargetMode="External"/><Relationship Id="rId1962" Type="http://schemas.openxmlformats.org/officeDocument/2006/relationships/hyperlink" Target="http://www.w3schools.com/html/tryit.asp?filename=tryhtml5_video_all" TargetMode="External"/><Relationship Id="rId47" Type="http://schemas.openxmlformats.org/officeDocument/2006/relationships/hyperlink" Target="http://www.w3schools.com/html/html_editors.asp" TargetMode="External"/><Relationship Id="rId1615" Type="http://schemas.openxmlformats.org/officeDocument/2006/relationships/hyperlink" Target="http://www.w3schools.com/html/html_form_input_types.asp" TargetMode="External"/><Relationship Id="rId1822" Type="http://schemas.openxmlformats.org/officeDocument/2006/relationships/hyperlink" Target="http://www.w3schools.com/html/tryit.asp?filename=tryhtml5_input_formenctype" TargetMode="External"/><Relationship Id="rId196" Type="http://schemas.openxmlformats.org/officeDocument/2006/relationships/hyperlink" Target="http://www.w3schools.com/html/tryit.asp?filename=tryhtml_css_class" TargetMode="External"/><Relationship Id="rId263" Type="http://schemas.openxmlformats.org/officeDocument/2006/relationships/hyperlink" Target="http://www.w3schools.com/html/tryit.asp?filename=tryhtml_table_id2" TargetMode="External"/><Relationship Id="rId470" Type="http://schemas.openxmlformats.org/officeDocument/2006/relationships/hyperlink" Target="http://www.w3schools.com/tags/ref_colormixer.asp?colorbottom=006400&amp;colortop=FFFFFF" TargetMode="External"/><Relationship Id="rId123" Type="http://schemas.openxmlformats.org/officeDocument/2006/relationships/hyperlink" Target="http://www.w3schools.com/html/tryit.asp?filename=tryhtml_formatting_del" TargetMode="External"/><Relationship Id="rId330" Type="http://schemas.openxmlformats.org/officeDocument/2006/relationships/hyperlink" Target="http://www.w3schools.com/html/html_layout.asp" TargetMode="External"/><Relationship Id="rId568" Type="http://schemas.openxmlformats.org/officeDocument/2006/relationships/hyperlink" Target="http://www.w3schools.com/tags/ref_color_tryit.asp?hex=808080" TargetMode="External"/><Relationship Id="rId775" Type="http://schemas.openxmlformats.org/officeDocument/2006/relationships/hyperlink" Target="http://www.w3schools.com/tags/ref_color_tryit.asp?color=PaleGoldenRod" TargetMode="External"/><Relationship Id="rId982" Type="http://schemas.openxmlformats.org/officeDocument/2006/relationships/hyperlink" Target="http://www.w3schools.com/tags/ref_color_tryit.asp?color=MediumSpringGreen" TargetMode="External"/><Relationship Id="rId1198" Type="http://schemas.openxmlformats.org/officeDocument/2006/relationships/hyperlink" Target="http://www.w3schools.com/tags/ref_color_tryit.asp?color=GreenYellow" TargetMode="External"/><Relationship Id="rId2011" Type="http://schemas.openxmlformats.org/officeDocument/2006/relationships/hyperlink" Target="http://www.w3schools.com/html/html5_geolocation.asp" TargetMode="External"/><Relationship Id="rId428" Type="http://schemas.openxmlformats.org/officeDocument/2006/relationships/hyperlink" Target="http://www.w3schools.com/tags/ref_color_tryit.asp?hex=D2691E" TargetMode="External"/><Relationship Id="rId635" Type="http://schemas.openxmlformats.org/officeDocument/2006/relationships/hyperlink" Target="http://www.w3schools.com/tags/ref_color_tryit.asp?color=LightGray" TargetMode="External"/><Relationship Id="rId842" Type="http://schemas.openxmlformats.org/officeDocument/2006/relationships/hyperlink" Target="http://www.w3schools.com/tags/ref_colormixer.asp?colorbottom=FA8072&amp;colortop=FFFFFF" TargetMode="External"/><Relationship Id="rId1058" Type="http://schemas.openxmlformats.org/officeDocument/2006/relationships/hyperlink" Target="http://www.w3schools.com/tags/ref_color_tryit.asp?color=DarkOliveGreen" TargetMode="External"/><Relationship Id="rId1265" Type="http://schemas.openxmlformats.org/officeDocument/2006/relationships/hyperlink" Target="http://www.w3schools.com/tags/ref_colormixer.asp?colorbottom=D8BFD8&amp;colortop=FFFFFF" TargetMode="External"/><Relationship Id="rId1472" Type="http://schemas.openxmlformats.org/officeDocument/2006/relationships/hyperlink" Target="http://www.w3schools.com/tags/ref_colorpicker.asp?colorhex=FFF8DC" TargetMode="External"/><Relationship Id="rId702" Type="http://schemas.openxmlformats.org/officeDocument/2006/relationships/hyperlink" Target="http://www.w3schools.com/tags/ref_colormixer.asp?colorbottom=BA55D3&amp;colortop=FFFFFF" TargetMode="External"/><Relationship Id="rId1125" Type="http://schemas.openxmlformats.org/officeDocument/2006/relationships/hyperlink" Target="http://www.w3schools.com/tags/ref_colormixer.asp?colorbottom=808000&amp;colortop=FFFFFF" TargetMode="External"/><Relationship Id="rId1332" Type="http://schemas.openxmlformats.org/officeDocument/2006/relationships/hyperlink" Target="http://www.w3schools.com/tags/ref_colorpicker.asp?colorhex=F0FFFF" TargetMode="External"/><Relationship Id="rId1777" Type="http://schemas.openxmlformats.org/officeDocument/2006/relationships/hyperlink" Target="http://www.w3schools.com/html/tryit.asp?filename=tryhtml_input_radio" TargetMode="External"/><Relationship Id="rId1984" Type="http://schemas.openxmlformats.org/officeDocument/2006/relationships/hyperlink" Target="http://www.w3schools.com/html/tryit.asp?filename=tryhtml_object_image" TargetMode="External"/><Relationship Id="rId69" Type="http://schemas.openxmlformats.org/officeDocument/2006/relationships/hyperlink" Target="http://www.w3schools.com/html/html_elements.asp" TargetMode="External"/><Relationship Id="rId1637" Type="http://schemas.openxmlformats.org/officeDocument/2006/relationships/hyperlink" Target="http://www.w3schools.com/html/html_quiz.asp" TargetMode="External"/><Relationship Id="rId1844" Type="http://schemas.openxmlformats.org/officeDocument/2006/relationships/hyperlink" Target="http://www.w3schools.com/html/html_form_attributes.asp" TargetMode="External"/><Relationship Id="rId1704" Type="http://schemas.openxmlformats.org/officeDocument/2006/relationships/control" Target="activeX/activeX7.xml"/><Relationship Id="rId285" Type="http://schemas.openxmlformats.org/officeDocument/2006/relationships/hyperlink" Target="http://www.w3schools.com/html/tryit.asp?filename=tryhtml_lists_unordered_disc" TargetMode="External"/><Relationship Id="rId1911" Type="http://schemas.openxmlformats.org/officeDocument/2006/relationships/hyperlink" Target="http://www.w3schools.com/html/tryit.asp?filename=tryhtml_html5_skeleton_6" TargetMode="External"/><Relationship Id="rId492" Type="http://schemas.openxmlformats.org/officeDocument/2006/relationships/hyperlink" Target="http://www.w3schools.com/tags/ref_color_tryit.asp?hex=8B0000" TargetMode="External"/><Relationship Id="rId797" Type="http://schemas.openxmlformats.org/officeDocument/2006/relationships/hyperlink" Target="http://www.w3schools.com/tags/ref_colorpicker.asp?colorhex=FFDAB9" TargetMode="External"/><Relationship Id="rId145" Type="http://schemas.openxmlformats.org/officeDocument/2006/relationships/hyperlink" Target="http://www.w3schools.com/html/html_computercode_elements.asp" TargetMode="External"/><Relationship Id="rId352" Type="http://schemas.openxmlformats.org/officeDocument/2006/relationships/hyperlink" Target="http://www.w3schools.com/html/html_colornames.asp" TargetMode="External"/><Relationship Id="rId1287" Type="http://schemas.openxmlformats.org/officeDocument/2006/relationships/hyperlink" Target="http://www.w3schools.com/tags/ref_color_tryit.asp?hex=DDA0DD" TargetMode="External"/><Relationship Id="rId2033" Type="http://schemas.openxmlformats.org/officeDocument/2006/relationships/hyperlink" Target="http://www.w3schools.com/html/html_examples.asp" TargetMode="External"/><Relationship Id="rId212" Type="http://schemas.openxmlformats.org/officeDocument/2006/relationships/hyperlink" Target="http://www.w3schools.com/html/tryit.asp?filename=tryhtml_links_target" TargetMode="External"/><Relationship Id="rId657" Type="http://schemas.openxmlformats.org/officeDocument/2006/relationships/hyperlink" Target="http://www.w3schools.com/tags/ref_colorpicker.asp?colorhex=87CEFA" TargetMode="External"/><Relationship Id="rId864" Type="http://schemas.openxmlformats.org/officeDocument/2006/relationships/hyperlink" Target="http://www.w3schools.com/tags/ref_color_tryit.asp?hex=87CEEB" TargetMode="External"/><Relationship Id="rId1494" Type="http://schemas.openxmlformats.org/officeDocument/2006/relationships/hyperlink" Target="http://www.w3schools.com/tags/ref_color_tryit.asp?color=Ivory" TargetMode="External"/><Relationship Id="rId1799" Type="http://schemas.openxmlformats.org/officeDocument/2006/relationships/hyperlink" Target="http://www.w3schools.com/html/tryit.asp?filename=tryhtml_input_email" TargetMode="External"/><Relationship Id="rId517" Type="http://schemas.openxmlformats.org/officeDocument/2006/relationships/hyperlink" Target="http://www.w3schools.com/tags/ref_colorpicker.asp?colorhex=9400D3" TargetMode="External"/><Relationship Id="rId724" Type="http://schemas.openxmlformats.org/officeDocument/2006/relationships/hyperlink" Target="http://www.w3schools.com/tags/ref_color_tryit.asp?hex=C71585" TargetMode="External"/><Relationship Id="rId931" Type="http://schemas.openxmlformats.org/officeDocument/2006/relationships/hyperlink" Target="http://www.w3schools.com/html/html_iframe.asp" TargetMode="External"/><Relationship Id="rId1147" Type="http://schemas.openxmlformats.org/officeDocument/2006/relationships/hyperlink" Target="http://www.w3schools.com/tags/ref_color_tryit.asp?hex=8B008B" TargetMode="External"/><Relationship Id="rId1354" Type="http://schemas.openxmlformats.org/officeDocument/2006/relationships/hyperlink" Target="http://www.w3schools.com/tags/ref_color_tryit.asp?color=GhostWhite" TargetMode="External"/><Relationship Id="rId1561" Type="http://schemas.openxmlformats.org/officeDocument/2006/relationships/hyperlink" Target="http://www.w3schools.com/html/html_colorsmore.asp?color=216" TargetMode="External"/><Relationship Id="rId60" Type="http://schemas.openxmlformats.org/officeDocument/2006/relationships/hyperlink" Target="http://www.w3schools.com/html/tryit.asp?filename=tryhtml_attributes_alt" TargetMode="External"/><Relationship Id="rId1007" Type="http://schemas.openxmlformats.org/officeDocument/2006/relationships/hyperlink" Target="http://www.w3schools.com/tags/ref_color_tryit.asp?hex=1E90FF" TargetMode="External"/><Relationship Id="rId1214" Type="http://schemas.openxmlformats.org/officeDocument/2006/relationships/hyperlink" Target="http://www.w3schools.com/tags/ref_color_tryit.asp?color=FireBrick" TargetMode="External"/><Relationship Id="rId1421" Type="http://schemas.openxmlformats.org/officeDocument/2006/relationships/hyperlink" Target="http://www.w3schools.com/tags/ref_colormixer.asp?colorbottom=FFA500&amp;colortop=FFFFFF" TargetMode="External"/><Relationship Id="rId1659" Type="http://schemas.openxmlformats.org/officeDocument/2006/relationships/hyperlink" Target="http://www.w3schools.com/html/html_symbols.asp" TargetMode="External"/><Relationship Id="rId1866" Type="http://schemas.openxmlformats.org/officeDocument/2006/relationships/hyperlink" Target="http://www.w3schools.com/html/html5_svg.asp" TargetMode="External"/><Relationship Id="rId1519" Type="http://schemas.openxmlformats.org/officeDocument/2006/relationships/hyperlink" Target="http://www.w3schools.com/html/html_colorsmore.asp?color=48" TargetMode="External"/><Relationship Id="rId1726" Type="http://schemas.openxmlformats.org/officeDocument/2006/relationships/hyperlink" Target="http://www.w3schools.com/html/html_xhtml.asp" TargetMode="External"/><Relationship Id="rId1933" Type="http://schemas.openxmlformats.org/officeDocument/2006/relationships/hyperlink" Target="http://www.w3schools.com/html/tryit.asp?filename=tryhtml5_canvas_tut_path" TargetMode="External"/><Relationship Id="rId18" Type="http://schemas.openxmlformats.org/officeDocument/2006/relationships/hyperlink" Target="http://www.w3schools.com/cert/default.asp" TargetMode="External"/><Relationship Id="rId167" Type="http://schemas.openxmlformats.org/officeDocument/2006/relationships/hyperlink" Target="http://www.w3schools.com/html/tryit.asp?filename=tryhtml_formatting_kbd" TargetMode="External"/><Relationship Id="rId374" Type="http://schemas.openxmlformats.org/officeDocument/2006/relationships/hyperlink" Target="http://www.w3schools.com/tags/ref_colormixer.asp?colorbottom=FAEBD7&amp;colortop=FFFFFF" TargetMode="External"/><Relationship Id="rId581" Type="http://schemas.openxmlformats.org/officeDocument/2006/relationships/hyperlink" Target="http://www.w3schools.com/tags/ref_colorpicker.asp?colorhex=F0FFF0" TargetMode="External"/><Relationship Id="rId234" Type="http://schemas.openxmlformats.org/officeDocument/2006/relationships/hyperlink" Target="http://www.w3schools.com/html/tryit.asp?filename=tryhtml_images_hackman" TargetMode="External"/><Relationship Id="rId679" Type="http://schemas.openxmlformats.org/officeDocument/2006/relationships/hyperlink" Target="http://www.w3schools.com/tags/ref_color_tryit.asp?color=Linen" TargetMode="External"/><Relationship Id="rId886" Type="http://schemas.openxmlformats.org/officeDocument/2006/relationships/hyperlink" Target="http://www.w3schools.com/tags/ref_colormixer.asp?colorbottom=4682B4&amp;colortop=FFFFFF" TargetMode="External"/><Relationship Id="rId2" Type="http://schemas.openxmlformats.org/officeDocument/2006/relationships/styles" Target="styles.xml"/><Relationship Id="rId441" Type="http://schemas.openxmlformats.org/officeDocument/2006/relationships/hyperlink" Target="http://www.w3schools.com/tags/ref_colorpicker.asp?colorhex=FFF8DC" TargetMode="External"/><Relationship Id="rId539" Type="http://schemas.openxmlformats.org/officeDocument/2006/relationships/hyperlink" Target="http://www.w3schools.com/tags/ref_color_tryit.asp?color=FloralWhite" TargetMode="External"/><Relationship Id="rId746" Type="http://schemas.openxmlformats.org/officeDocument/2006/relationships/hyperlink" Target="http://www.w3schools.com/tags/ref_colormixer.asp?colorbottom=FFDEAD&amp;colortop=FFFFFF" TargetMode="External"/><Relationship Id="rId1071" Type="http://schemas.openxmlformats.org/officeDocument/2006/relationships/hyperlink" Target="http://www.w3schools.com/tags/ref_color_tryit.asp?hex=663399" TargetMode="External"/><Relationship Id="rId1169" Type="http://schemas.openxmlformats.org/officeDocument/2006/relationships/hyperlink" Target="http://www.w3schools.com/tags/ref_colormixer.asp?colorbottom=9400D3&amp;colortop=FFFFFF" TargetMode="External"/><Relationship Id="rId1376" Type="http://schemas.openxmlformats.org/officeDocument/2006/relationships/hyperlink" Target="http://www.w3schools.com/tags/ref_colorpicker.asp?colorhex=FDF5E6" TargetMode="External"/><Relationship Id="rId1583" Type="http://schemas.openxmlformats.org/officeDocument/2006/relationships/hyperlink" Target="http://www.w3schools.com/html/tryit.asp?filename=tryhtml_script_styles" TargetMode="External"/><Relationship Id="rId301" Type="http://schemas.openxmlformats.org/officeDocument/2006/relationships/hyperlink" Target="http://www.w3schools.com/html/exercise.asp?filename=exercise_lists3" TargetMode="External"/><Relationship Id="rId953" Type="http://schemas.openxmlformats.org/officeDocument/2006/relationships/hyperlink" Target="http://www.w3schools.com/tags/ref_colormixer.asp?colorbottom=0000CD&amp;colortop=FFFFFF" TargetMode="External"/><Relationship Id="rId1029" Type="http://schemas.openxmlformats.org/officeDocument/2006/relationships/hyperlink" Target="http://www.w3schools.com/tags/ref_colormixer.asp?colorbottom=32CD32&amp;colortop=FFFFFF" TargetMode="External"/><Relationship Id="rId1236" Type="http://schemas.openxmlformats.org/officeDocument/2006/relationships/hyperlink" Target="http://www.w3schools.com/tags/ref_colorpicker.asp?colorhex=C0C0C0" TargetMode="External"/><Relationship Id="rId1790" Type="http://schemas.openxmlformats.org/officeDocument/2006/relationships/hyperlink" Target="http://www.w3schools.com/html/tryit.asp?filename=tryhtml_input_color" TargetMode="External"/><Relationship Id="rId1888" Type="http://schemas.openxmlformats.org/officeDocument/2006/relationships/hyperlink" Target="http://www.w3schools.com/tags/tag_aside.asp" TargetMode="External"/><Relationship Id="rId82" Type="http://schemas.openxmlformats.org/officeDocument/2006/relationships/hyperlink" Target="http://www.w3schools.com/html/html_headings.asp" TargetMode="External"/><Relationship Id="rId606" Type="http://schemas.openxmlformats.org/officeDocument/2006/relationships/hyperlink" Target="http://www.w3schools.com/tags/ref_colormixer.asp?colorbottom=E6E6FA&amp;colortop=FFFFFF" TargetMode="External"/><Relationship Id="rId813" Type="http://schemas.openxmlformats.org/officeDocument/2006/relationships/hyperlink" Target="http://www.w3schools.com/tags/ref_colorpicker.asp?colorhex=B0E0E6" TargetMode="External"/><Relationship Id="rId1443" Type="http://schemas.openxmlformats.org/officeDocument/2006/relationships/hyperlink" Target="http://www.w3schools.com/tags/ref_color_tryit.asp?hex=FFE4B5" TargetMode="External"/><Relationship Id="rId1650" Type="http://schemas.openxmlformats.org/officeDocument/2006/relationships/hyperlink" Target="http://www.w3schools.com/tags/ref_colormixer.asp" TargetMode="External"/><Relationship Id="rId1748" Type="http://schemas.openxmlformats.org/officeDocument/2006/relationships/hyperlink" Target="http://www.w3schools.com/tags/tag_textarea.asp" TargetMode="External"/><Relationship Id="rId1303" Type="http://schemas.openxmlformats.org/officeDocument/2006/relationships/hyperlink" Target="http://www.w3schools.com/tags/ref_color_tryit.asp?hex=E9967A" TargetMode="External"/><Relationship Id="rId1510" Type="http://schemas.openxmlformats.org/officeDocument/2006/relationships/hyperlink" Target="http://www.w3schools.com/html/html_colorsmore.asp?color=16" TargetMode="External"/><Relationship Id="rId1955" Type="http://schemas.openxmlformats.org/officeDocument/2006/relationships/image" Target="media/image48.jpeg"/><Relationship Id="rId1608" Type="http://schemas.openxmlformats.org/officeDocument/2006/relationships/hyperlink" Target="http://www.w3schools.com/tags/tag_meta.asp" TargetMode="External"/><Relationship Id="rId1815" Type="http://schemas.openxmlformats.org/officeDocument/2006/relationships/hyperlink" Target="http://www.w3schools.com/html/tryit.asp?filename=tryhtml_input_attributes_size" TargetMode="External"/><Relationship Id="rId189" Type="http://schemas.openxmlformats.org/officeDocument/2006/relationships/hyperlink" Target="http://www.w3schools.com/html/tryit.asp?filename=tryhtml_css_internal" TargetMode="External"/><Relationship Id="rId396" Type="http://schemas.openxmlformats.org/officeDocument/2006/relationships/hyperlink" Target="http://www.w3schools.com/tags/ref_color_tryit.asp?hex=000000" TargetMode="External"/><Relationship Id="rId256" Type="http://schemas.openxmlformats.org/officeDocument/2006/relationships/hyperlink" Target="http://www.w3schools.com/html/tryit.asp?filename=tryhtml_table_headings" TargetMode="External"/><Relationship Id="rId463" Type="http://schemas.openxmlformats.org/officeDocument/2006/relationships/hyperlink" Target="http://www.w3schools.com/tags/ref_color_tryit.asp?color=DarkGray" TargetMode="External"/><Relationship Id="rId670" Type="http://schemas.openxmlformats.org/officeDocument/2006/relationships/hyperlink" Target="http://www.w3schools.com/tags/ref_colormixer.asp?colorbottom=FFFFE0&amp;colortop=FFFFFF" TargetMode="External"/><Relationship Id="rId1093" Type="http://schemas.openxmlformats.org/officeDocument/2006/relationships/hyperlink" Target="http://www.w3schools.com/tags/ref_colormixer.asp?colorbottom=708090&amp;colortop=FFFFFF" TargetMode="External"/><Relationship Id="rId116" Type="http://schemas.openxmlformats.org/officeDocument/2006/relationships/hyperlink" Target="http://www.w3schools.com/html/html_quotation_elements.asp" TargetMode="External"/><Relationship Id="rId323" Type="http://schemas.openxmlformats.org/officeDocument/2006/relationships/hyperlink" Target="http://www.w3schools.com/html/tryit.asp?filename=tryhtml_classes_london" TargetMode="External"/><Relationship Id="rId530" Type="http://schemas.openxmlformats.org/officeDocument/2006/relationships/hyperlink" Target="http://www.w3schools.com/tags/ref_colormixer.asp?colorbottom=696969&amp;colortop=FFFFFF" TargetMode="External"/><Relationship Id="rId768" Type="http://schemas.openxmlformats.org/officeDocument/2006/relationships/hyperlink" Target="http://www.w3schools.com/tags/ref_color_tryit.asp?hex=FF4500" TargetMode="External"/><Relationship Id="rId975" Type="http://schemas.openxmlformats.org/officeDocument/2006/relationships/hyperlink" Target="http://www.w3schools.com/tags/ref_color_tryit.asp?hex=00BFFF" TargetMode="External"/><Relationship Id="rId1160" Type="http://schemas.openxmlformats.org/officeDocument/2006/relationships/hyperlink" Target="http://www.w3schools.com/tags/ref_colorpicker.asp?colorhex=90EE90" TargetMode="External"/><Relationship Id="rId1398" Type="http://schemas.openxmlformats.org/officeDocument/2006/relationships/hyperlink" Target="http://www.w3schools.com/tags/ref_color_tryit.asp?color=Tomato" TargetMode="External"/><Relationship Id="rId2004" Type="http://schemas.openxmlformats.org/officeDocument/2006/relationships/hyperlink" Target="http://www.w3schools.com/html/html_youtube.asp" TargetMode="External"/><Relationship Id="rId628" Type="http://schemas.openxmlformats.org/officeDocument/2006/relationships/hyperlink" Target="http://www.w3schools.com/tags/ref_color_tryit.asp?hex=E0FFFF" TargetMode="External"/><Relationship Id="rId835" Type="http://schemas.openxmlformats.org/officeDocument/2006/relationships/hyperlink" Target="http://www.w3schools.com/tags/ref_color_tryit.asp?color=SaddleBrown" TargetMode="External"/><Relationship Id="rId1258" Type="http://schemas.openxmlformats.org/officeDocument/2006/relationships/hyperlink" Target="http://www.w3schools.com/tags/ref_color_tryit.asp?color=LightGray" TargetMode="External"/><Relationship Id="rId1465" Type="http://schemas.openxmlformats.org/officeDocument/2006/relationships/hyperlink" Target="http://www.w3schools.com/tags/ref_colormixer.asp?colorbottom=FFF0F5&amp;colortop=FFFFFF" TargetMode="External"/><Relationship Id="rId1672" Type="http://schemas.openxmlformats.org/officeDocument/2006/relationships/hyperlink" Target="http://www.w3schools.com/html/html_charset.asp" TargetMode="External"/><Relationship Id="rId1020" Type="http://schemas.openxmlformats.org/officeDocument/2006/relationships/hyperlink" Target="http://www.w3schools.com/tags/ref_colorpicker.asp?colorhex=2E8B57" TargetMode="External"/><Relationship Id="rId1118" Type="http://schemas.openxmlformats.org/officeDocument/2006/relationships/hyperlink" Target="http://www.w3schools.com/tags/ref_color_tryit.asp?color=Purple" TargetMode="External"/><Relationship Id="rId1325" Type="http://schemas.openxmlformats.org/officeDocument/2006/relationships/hyperlink" Target="http://www.w3schools.com/tags/ref_colormixer.asp?colorbottom=F0F8FF&amp;colortop=FFFFFF" TargetMode="External"/><Relationship Id="rId1532" Type="http://schemas.openxmlformats.org/officeDocument/2006/relationships/hyperlink" Target="http://www.w3schools.com/html/html_colorsmore.asp?color=104" TargetMode="External"/><Relationship Id="rId1977" Type="http://schemas.openxmlformats.org/officeDocument/2006/relationships/hyperlink" Target="http://www.w3schools.com/tags/tag_source.asp" TargetMode="External"/><Relationship Id="rId902" Type="http://schemas.openxmlformats.org/officeDocument/2006/relationships/hyperlink" Target="http://www.w3schools.com/tags/ref_colormixer.asp?colorbottom=FF6347&amp;colortop=FFFFFF" TargetMode="External"/><Relationship Id="rId1837" Type="http://schemas.openxmlformats.org/officeDocument/2006/relationships/hyperlink" Target="http://www.w3schools.com/html/exercise.asp?filename=exercise_input_attributes2" TargetMode="External"/><Relationship Id="rId31" Type="http://schemas.openxmlformats.org/officeDocument/2006/relationships/image" Target="media/image5.png"/><Relationship Id="rId180" Type="http://schemas.openxmlformats.org/officeDocument/2006/relationships/hyperlink" Target="http://www.w3schools.com/html/tryit.asp?filename=tryhtml_comment" TargetMode="External"/><Relationship Id="rId278" Type="http://schemas.openxmlformats.org/officeDocument/2006/relationships/hyperlink" Target="http://www.w3schools.com/tags/tag_tbody.asp" TargetMode="External"/><Relationship Id="rId1904" Type="http://schemas.openxmlformats.org/officeDocument/2006/relationships/hyperlink" Target="http://www.w3schools.com/html/tryit.asp?filename=tryhtml_html4_skeleton" TargetMode="External"/><Relationship Id="rId485" Type="http://schemas.openxmlformats.org/officeDocument/2006/relationships/hyperlink" Target="http://www.w3schools.com/tags/ref_colorpicker.asp?colorhex=FF8C00" TargetMode="External"/><Relationship Id="rId692" Type="http://schemas.openxmlformats.org/officeDocument/2006/relationships/hyperlink" Target="http://www.w3schools.com/tags/ref_color_tryit.asp?hex=66CDAA" TargetMode="External"/><Relationship Id="rId138" Type="http://schemas.openxmlformats.org/officeDocument/2006/relationships/hyperlink" Target="http://www.w3schools.com/tags/tag_sup.asp" TargetMode="External"/><Relationship Id="rId345" Type="http://schemas.openxmlformats.org/officeDocument/2006/relationships/hyperlink" Target="http://www.w3schools.com/html/html_iframe.asp" TargetMode="External"/><Relationship Id="rId552" Type="http://schemas.openxmlformats.org/officeDocument/2006/relationships/hyperlink" Target="http://www.w3schools.com/tags/ref_color_tryit.asp?hex=DCDCDC" TargetMode="External"/><Relationship Id="rId997" Type="http://schemas.openxmlformats.org/officeDocument/2006/relationships/hyperlink" Target="http://www.w3schools.com/tags/ref_colormixer.asp?colorbottom=00FFFF&amp;colortop=FFFFFF" TargetMode="External"/><Relationship Id="rId1182" Type="http://schemas.openxmlformats.org/officeDocument/2006/relationships/hyperlink" Target="http://www.w3schools.com/tags/ref_color_tryit.asp?color=Sienna" TargetMode="External"/><Relationship Id="rId2026" Type="http://schemas.openxmlformats.org/officeDocument/2006/relationships/hyperlink" Target="http://www.w3schools.com/html/html5_app_cache.asp" TargetMode="External"/><Relationship Id="rId205" Type="http://schemas.openxmlformats.org/officeDocument/2006/relationships/hyperlink" Target="http://www.w3schools.com/html/html_comments.asp" TargetMode="External"/><Relationship Id="rId412" Type="http://schemas.openxmlformats.org/officeDocument/2006/relationships/hyperlink" Target="http://www.w3schools.com/tags/ref_color_tryit.asp?hex=A52A2A" TargetMode="External"/><Relationship Id="rId857" Type="http://schemas.openxmlformats.org/officeDocument/2006/relationships/hyperlink" Target="http://www.w3schools.com/tags/ref_colorpicker.asp?colorhex=A0522D" TargetMode="External"/><Relationship Id="rId1042" Type="http://schemas.openxmlformats.org/officeDocument/2006/relationships/hyperlink" Target="http://www.w3schools.com/tags/ref_color_tryit.asp?color=SteelBlue" TargetMode="External"/><Relationship Id="rId1487" Type="http://schemas.openxmlformats.org/officeDocument/2006/relationships/hyperlink" Target="http://www.w3schools.com/tags/ref_color_tryit.asp?hex=FFFF00" TargetMode="External"/><Relationship Id="rId1694" Type="http://schemas.openxmlformats.org/officeDocument/2006/relationships/control" Target="activeX/activeX4.xml"/><Relationship Id="rId717" Type="http://schemas.openxmlformats.org/officeDocument/2006/relationships/hyperlink" Target="http://www.w3schools.com/tags/ref_colorpicker.asp?colorhex=00FA9A" TargetMode="External"/><Relationship Id="rId924" Type="http://schemas.openxmlformats.org/officeDocument/2006/relationships/hyperlink" Target="http://www.w3schools.com/tags/ref_color_tryit.asp?hex=FFFF00" TargetMode="External"/><Relationship Id="rId1347" Type="http://schemas.openxmlformats.org/officeDocument/2006/relationships/hyperlink" Target="http://www.w3schools.com/tags/ref_color_tryit.asp?hex=F5F5F5" TargetMode="External"/><Relationship Id="rId1554" Type="http://schemas.openxmlformats.org/officeDocument/2006/relationships/hyperlink" Target="http://www.w3schools.com/html/html_colorsmore.asp?color=192" TargetMode="External"/><Relationship Id="rId1761" Type="http://schemas.openxmlformats.org/officeDocument/2006/relationships/hyperlink" Target="http://www.w3schools.com/html/html_form_elements.asp" TargetMode="External"/><Relationship Id="rId1999" Type="http://schemas.openxmlformats.org/officeDocument/2006/relationships/hyperlink" Target="http://www.w3schools.com/html/tryit.asp?filename=tryhtml5_geolocation" TargetMode="External"/><Relationship Id="rId53" Type="http://schemas.openxmlformats.org/officeDocument/2006/relationships/hyperlink" Target="http://www.w3schools.com/html/html_basic.asp" TargetMode="External"/><Relationship Id="rId1207" Type="http://schemas.openxmlformats.org/officeDocument/2006/relationships/hyperlink" Target="http://www.w3schools.com/tags/ref_color_tryit.asp?hex=B0C4DE" TargetMode="External"/><Relationship Id="rId1414" Type="http://schemas.openxmlformats.org/officeDocument/2006/relationships/hyperlink" Target="http://www.w3schools.com/tags/ref_color_tryit.asp?color=LightSalmon" TargetMode="External"/><Relationship Id="rId1621" Type="http://schemas.openxmlformats.org/officeDocument/2006/relationships/hyperlink" Target="http://www.w3schools.com/html/html5_migration.asp" TargetMode="External"/><Relationship Id="rId1859" Type="http://schemas.openxmlformats.org/officeDocument/2006/relationships/hyperlink" Target="http://www.w3schools.com/html/html5_browsers.asp" TargetMode="External"/><Relationship Id="rId1719" Type="http://schemas.openxmlformats.org/officeDocument/2006/relationships/image" Target="media/image25.wmf"/><Relationship Id="rId1926" Type="http://schemas.openxmlformats.org/officeDocument/2006/relationships/hyperlink" Target="http://www.w3schools.com/js/js_conventions.asp" TargetMode="External"/><Relationship Id="rId367" Type="http://schemas.openxmlformats.org/officeDocument/2006/relationships/hyperlink" Target="http://www.w3schools.com/tags/ref_color_tryit.asp?color=AliceBlue" TargetMode="External"/><Relationship Id="rId574" Type="http://schemas.openxmlformats.org/officeDocument/2006/relationships/hyperlink" Target="http://www.w3schools.com/tags/ref_colormixer.asp?colorbottom=008000&amp;colortop=FFFFFF" TargetMode="External"/><Relationship Id="rId227" Type="http://schemas.openxmlformats.org/officeDocument/2006/relationships/hyperlink" Target="http://www.w3schools.com/html/tryit.asp?filename=tryhtml_images_mountain" TargetMode="External"/><Relationship Id="rId781" Type="http://schemas.openxmlformats.org/officeDocument/2006/relationships/hyperlink" Target="http://www.w3schools.com/tags/ref_colorpicker.asp?colorhex=98FB98" TargetMode="External"/><Relationship Id="rId879" Type="http://schemas.openxmlformats.org/officeDocument/2006/relationships/hyperlink" Target="http://www.w3schools.com/tags/ref_color_tryit.asp?color=SpringGreen" TargetMode="External"/><Relationship Id="rId434" Type="http://schemas.openxmlformats.org/officeDocument/2006/relationships/hyperlink" Target="http://www.w3schools.com/tags/ref_colormixer.asp?colorbottom=FF7F50&amp;colortop=FFFFFF" TargetMode="External"/><Relationship Id="rId641" Type="http://schemas.openxmlformats.org/officeDocument/2006/relationships/hyperlink" Target="http://www.w3schools.com/tags/ref_colorpicker.asp?colorhex=90EE90" TargetMode="External"/><Relationship Id="rId739" Type="http://schemas.openxmlformats.org/officeDocument/2006/relationships/hyperlink" Target="http://www.w3schools.com/tags/ref_color_tryit.asp?color=Moccasin" TargetMode="External"/><Relationship Id="rId1064" Type="http://schemas.openxmlformats.org/officeDocument/2006/relationships/hyperlink" Target="http://www.w3schools.com/tags/ref_colorpicker.asp?colorhex=5F9EA0" TargetMode="External"/><Relationship Id="rId1271" Type="http://schemas.openxmlformats.org/officeDocument/2006/relationships/hyperlink" Target="http://www.w3schools.com/tags/ref_color_tryit.asp?hex=DAA520" TargetMode="External"/><Relationship Id="rId1369" Type="http://schemas.openxmlformats.org/officeDocument/2006/relationships/hyperlink" Target="http://www.w3schools.com/tags/ref_colormixer.asp?colorbottom=FAF0E6&amp;colortop=FFFFFF" TargetMode="External"/><Relationship Id="rId1576" Type="http://schemas.openxmlformats.org/officeDocument/2006/relationships/image" Target="media/image14.gif"/><Relationship Id="rId501" Type="http://schemas.openxmlformats.org/officeDocument/2006/relationships/hyperlink" Target="http://www.w3schools.com/tags/ref_colorpicker.asp?colorhex=8FBC8F" TargetMode="External"/><Relationship Id="rId946" Type="http://schemas.openxmlformats.org/officeDocument/2006/relationships/hyperlink" Target="http://www.w3schools.com/tags/ref_color_tryit.asp?color=DarkBlue" TargetMode="External"/><Relationship Id="rId1131" Type="http://schemas.openxmlformats.org/officeDocument/2006/relationships/hyperlink" Target="http://www.w3schools.com/tags/ref_color_tryit.asp?hex=87CEEB" TargetMode="External"/><Relationship Id="rId1229" Type="http://schemas.openxmlformats.org/officeDocument/2006/relationships/hyperlink" Target="http://www.w3schools.com/tags/ref_colormixer.asp?colorbottom=BC8F8F&amp;colortop=FFFFFF" TargetMode="External"/><Relationship Id="rId1783" Type="http://schemas.openxmlformats.org/officeDocument/2006/relationships/control" Target="activeX/activeX27.xml"/><Relationship Id="rId1990" Type="http://schemas.openxmlformats.org/officeDocument/2006/relationships/hyperlink" Target="http://www.w3schools.com/html/html_object.asp" TargetMode="External"/><Relationship Id="rId75" Type="http://schemas.openxmlformats.org/officeDocument/2006/relationships/hyperlink" Target="http://www.w3schools.com/html/tryit.asp?filename=tryhtml_headings_head" TargetMode="External"/><Relationship Id="rId806" Type="http://schemas.openxmlformats.org/officeDocument/2006/relationships/hyperlink" Target="http://www.w3schools.com/tags/ref_colormixer.asp?colorbottom=FFC0CB&amp;colortop=FFFFFF" TargetMode="External"/><Relationship Id="rId1436" Type="http://schemas.openxmlformats.org/officeDocument/2006/relationships/hyperlink" Target="http://www.w3schools.com/tags/ref_colorpicker.asp?colorhex=FFDAB9" TargetMode="External"/><Relationship Id="rId1643" Type="http://schemas.openxmlformats.org/officeDocument/2006/relationships/hyperlink" Target="http://www.w3schools.com/tags/ref_standardattributes.asp" TargetMode="External"/><Relationship Id="rId1850" Type="http://schemas.openxmlformats.org/officeDocument/2006/relationships/hyperlink" Target="http://www.w3schools.com/html/html_form_attributes.asp" TargetMode="External"/><Relationship Id="rId1503" Type="http://schemas.openxmlformats.org/officeDocument/2006/relationships/hyperlink" Target="http://www.w3schools.com/html/html_colors.asp" TargetMode="External"/><Relationship Id="rId1710" Type="http://schemas.openxmlformats.org/officeDocument/2006/relationships/hyperlink" Target="http://www.w3schools.com/html/tryit.asp?filename=tryhtml_form_submit" TargetMode="External"/><Relationship Id="rId1948" Type="http://schemas.openxmlformats.org/officeDocument/2006/relationships/hyperlink" Target="http://www.w3schools.com/html/tryit.asp?filename=tryhtml_svg_star" TargetMode="External"/><Relationship Id="rId291" Type="http://schemas.openxmlformats.org/officeDocument/2006/relationships/hyperlink" Target="http://www.w3schools.com/html/tryit.asp?filename=tryhtml_lists_ordered_ucase" TargetMode="External"/><Relationship Id="rId1808" Type="http://schemas.openxmlformats.org/officeDocument/2006/relationships/hyperlink" Target="http://www.w3schools.com/html/html_form_elements.asp" TargetMode="External"/><Relationship Id="rId151" Type="http://schemas.openxmlformats.org/officeDocument/2006/relationships/hyperlink" Target="http://www.w3schools.com/html/tryit.asp?filename=tryhtml_formatting_bdo" TargetMode="External"/><Relationship Id="rId389" Type="http://schemas.openxmlformats.org/officeDocument/2006/relationships/hyperlink" Target="http://www.w3schools.com/tags/ref_colorpicker.asp?colorhex=F5F5DC" TargetMode="External"/><Relationship Id="rId596" Type="http://schemas.openxmlformats.org/officeDocument/2006/relationships/hyperlink" Target="http://www.w3schools.com/tags/ref_color_tryit.asp?hex=FFFFF0" TargetMode="External"/><Relationship Id="rId249" Type="http://schemas.openxmlformats.org/officeDocument/2006/relationships/hyperlink" Target="http://www.w3schools.com/html/html_images.asp" TargetMode="External"/><Relationship Id="rId456" Type="http://schemas.openxmlformats.org/officeDocument/2006/relationships/hyperlink" Target="http://www.w3schools.com/tags/ref_color_tryit.asp?hex=008B8B" TargetMode="External"/><Relationship Id="rId663" Type="http://schemas.openxmlformats.org/officeDocument/2006/relationships/hyperlink" Target="http://www.w3schools.com/tags/ref_color_tryit.asp?color=LightSteelBlue" TargetMode="External"/><Relationship Id="rId870" Type="http://schemas.openxmlformats.org/officeDocument/2006/relationships/hyperlink" Target="http://www.w3schools.com/tags/ref_colormixer.asp?colorbottom=6A5ACD&amp;colortop=FFFFFF" TargetMode="External"/><Relationship Id="rId1086" Type="http://schemas.openxmlformats.org/officeDocument/2006/relationships/hyperlink" Target="http://www.w3schools.com/tags/ref_color_tryit.asp?color=OliveDrab" TargetMode="External"/><Relationship Id="rId1293" Type="http://schemas.openxmlformats.org/officeDocument/2006/relationships/hyperlink" Target="http://www.w3schools.com/tags/ref_colormixer.asp?colorbottom=DEB887&amp;colortop=FFFFFF" TargetMode="External"/><Relationship Id="rId109" Type="http://schemas.openxmlformats.org/officeDocument/2006/relationships/hyperlink" Target="http://www.w3schools.com/html/exercise.asp?filename=exercise_styles3" TargetMode="External"/><Relationship Id="rId316" Type="http://schemas.openxmlformats.org/officeDocument/2006/relationships/hyperlink" Target="http://www.w3schools.com/html/tryit.asp?filename=tryhtml_span_red" TargetMode="External"/><Relationship Id="rId523" Type="http://schemas.openxmlformats.org/officeDocument/2006/relationships/hyperlink" Target="http://www.w3schools.com/tags/ref_color_tryit.asp?color=DeepSkyBlue" TargetMode="External"/><Relationship Id="rId968" Type="http://schemas.openxmlformats.org/officeDocument/2006/relationships/hyperlink" Target="http://www.w3schools.com/tags/ref_colorpicker.asp?colorhex=008080" TargetMode="External"/><Relationship Id="rId1153" Type="http://schemas.openxmlformats.org/officeDocument/2006/relationships/hyperlink" Target="http://www.w3schools.com/tags/ref_colormixer.asp?colorbottom=8B4513&amp;colortop=FFFFFF" TargetMode="External"/><Relationship Id="rId1598" Type="http://schemas.openxmlformats.org/officeDocument/2006/relationships/hyperlink" Target="http://www.w3schools.com/html/tryit.asp?filename=tryhtml_head_style" TargetMode="External"/><Relationship Id="rId97" Type="http://schemas.openxmlformats.org/officeDocument/2006/relationships/hyperlink" Target="http://www.w3schools.com/html/html_headings.asp" TargetMode="External"/><Relationship Id="rId730" Type="http://schemas.openxmlformats.org/officeDocument/2006/relationships/hyperlink" Target="http://www.w3schools.com/tags/ref_colormixer.asp?colorbottom=191970&amp;colortop=FFFFFF" TargetMode="External"/><Relationship Id="rId828" Type="http://schemas.openxmlformats.org/officeDocument/2006/relationships/hyperlink" Target="http://www.w3schools.com/tags/ref_color_tryit.asp?hex=BC8F8F" TargetMode="External"/><Relationship Id="rId1013" Type="http://schemas.openxmlformats.org/officeDocument/2006/relationships/hyperlink" Target="http://www.w3schools.com/tags/ref_colormixer.asp?colorbottom=20B2AA&amp;colortop=FFFFFF" TargetMode="External"/><Relationship Id="rId1360" Type="http://schemas.openxmlformats.org/officeDocument/2006/relationships/hyperlink" Target="http://www.w3schools.com/tags/ref_colorpicker.asp?colorhex=FA8072" TargetMode="External"/><Relationship Id="rId1458" Type="http://schemas.openxmlformats.org/officeDocument/2006/relationships/hyperlink" Target="http://www.w3schools.com/tags/ref_color_tryit.asp?color=PapayaWhip" TargetMode="External"/><Relationship Id="rId1665" Type="http://schemas.openxmlformats.org/officeDocument/2006/relationships/hyperlink" Target="http://www.w3schools.com/html/tryit.asp?filename=tryhtml_utf_euro" TargetMode="External"/><Relationship Id="rId1872" Type="http://schemas.openxmlformats.org/officeDocument/2006/relationships/hyperlink" Target="http://www.w3schools.com/html/html5_migration.asp" TargetMode="External"/><Relationship Id="rId1220" Type="http://schemas.openxmlformats.org/officeDocument/2006/relationships/hyperlink" Target="http://www.w3schools.com/tags/ref_colorpicker.asp?colorhex=B8860B" TargetMode="External"/><Relationship Id="rId1318" Type="http://schemas.openxmlformats.org/officeDocument/2006/relationships/hyperlink" Target="http://www.w3schools.com/tags/ref_color_tryit.asp?color=Khaki" TargetMode="External"/><Relationship Id="rId1525" Type="http://schemas.openxmlformats.org/officeDocument/2006/relationships/hyperlink" Target="http://www.w3schools.com/html/html_colorsmore.asp?color=72" TargetMode="External"/><Relationship Id="rId1732" Type="http://schemas.openxmlformats.org/officeDocument/2006/relationships/hyperlink" Target="http://www.w3schools.com/html/tryit.asp?filename=tryhtml_elem_textare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E-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256</Pages>
  <Words>58421</Words>
  <Characters>333001</Characters>
  <Application>Microsoft Office Word</Application>
  <DocSecurity>0</DocSecurity>
  <Lines>2775</Lines>
  <Paragraphs>781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390641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63</cp:revision>
  <dcterms:created xsi:type="dcterms:W3CDTF">2015-05-06T14:45:00Z</dcterms:created>
  <dcterms:modified xsi:type="dcterms:W3CDTF">2015-06-02T13:43:00Z</dcterms:modified>
</cp:coreProperties>
</file>