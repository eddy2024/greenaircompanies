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1E4" w:rsidRPr="00B631E4" w:rsidRDefault="00B631E4" w:rsidP="00B631E4">
      <w:pPr>
        <w:spacing w:after="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pict/>
      </w:r>
      <w:r w:rsidRPr="00B631E4">
        <w:rPr>
          <w:rFonts w:ascii="Helvetica" w:eastAsia="Times New Roman" w:hAnsi="Helvetica" w:cs="Helvetica"/>
          <w:color w:val="333333"/>
          <w:sz w:val="21"/>
          <w:szCs w:val="21"/>
        </w:rPr>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75pt;height:.75pt" o:ole="">
            <v:imagedata r:id="rId5" o:title=""/>
          </v:shape>
          <w:control r:id="rId6" w:name="0.947934350897904" w:shapeid="_x0000_i1190"/>
        </w:object>
      </w:r>
    </w:p>
    <w:p w:rsidR="00B631E4" w:rsidRPr="00B631E4" w:rsidRDefault="00B631E4" w:rsidP="00B631E4">
      <w:pPr>
        <w:spacing w:before="300" w:after="150" w:line="240" w:lineRule="auto"/>
        <w:outlineLvl w:val="0"/>
        <w:rPr>
          <w:rFonts w:ascii="inherit" w:eastAsia="Times New Roman" w:hAnsi="inherit" w:cs="Helvetica"/>
          <w:color w:val="333333"/>
          <w:kern w:val="36"/>
          <w:sz w:val="54"/>
          <w:szCs w:val="54"/>
        </w:rPr>
      </w:pPr>
      <w:r w:rsidRPr="00B631E4">
        <w:rPr>
          <w:rFonts w:ascii="inherit" w:eastAsia="Times New Roman" w:hAnsi="inherit" w:cs="Helvetica"/>
          <w:color w:val="333333"/>
          <w:kern w:val="36"/>
          <w:sz w:val="54"/>
          <w:szCs w:val="54"/>
        </w:rPr>
        <w:t>HTML Headings</w:t>
      </w:r>
    </w:p>
    <w:p w:rsidR="00B631E4" w:rsidRPr="00B631E4" w:rsidRDefault="00B631E4" w:rsidP="00B631E4">
      <w:pPr>
        <w:spacing w:after="0" w:line="240" w:lineRule="auto"/>
        <w:rPr>
          <w:rFonts w:ascii="Helvetica" w:eastAsia="Times New Roman" w:hAnsi="Helvetica" w:cs="Helvetica"/>
          <w:color w:val="333333"/>
          <w:sz w:val="30"/>
          <w:szCs w:val="30"/>
        </w:rPr>
      </w:pPr>
      <w:hyperlink r:id="rId7" w:history="1">
        <w:r w:rsidRPr="00B631E4">
          <w:rPr>
            <w:rFonts w:ascii="Helvetica" w:eastAsia="Times New Roman" w:hAnsi="Helvetica" w:cs="Helvetica"/>
            <w:color w:val="8AC007"/>
            <w:sz w:val="30"/>
          </w:rPr>
          <w:t>« Previous</w:t>
        </w:r>
      </w:hyperlink>
    </w:p>
    <w:p w:rsidR="00B631E4" w:rsidRPr="00B631E4" w:rsidRDefault="00B631E4" w:rsidP="00B631E4">
      <w:pPr>
        <w:spacing w:after="0" w:line="240" w:lineRule="auto"/>
        <w:jc w:val="right"/>
        <w:rPr>
          <w:rFonts w:ascii="Helvetica" w:eastAsia="Times New Roman" w:hAnsi="Helvetica" w:cs="Helvetica"/>
          <w:color w:val="333333"/>
          <w:sz w:val="30"/>
          <w:szCs w:val="30"/>
        </w:rPr>
      </w:pPr>
      <w:hyperlink r:id="rId8" w:history="1">
        <w:r w:rsidRPr="00B631E4">
          <w:rPr>
            <w:rFonts w:ascii="Helvetica" w:eastAsia="Times New Roman" w:hAnsi="Helvetica" w:cs="Helvetica"/>
            <w:color w:val="8AC007"/>
            <w:sz w:val="30"/>
          </w:rPr>
          <w:t>Next Chapter »</w:t>
        </w:r>
      </w:hyperlink>
    </w:p>
    <w:p w:rsidR="00B631E4" w:rsidRPr="00B631E4" w:rsidRDefault="00B631E4" w:rsidP="00B631E4">
      <w:pPr>
        <w:spacing w:before="300" w:after="30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pict>
          <v:rect id="_x0000_i1104" style="width:0;height:0" o:hralign="center" o:hrstd="t" o:hr="t" fillcolor="#a0a0a0" stroked="f"/>
        </w:pict>
      </w:r>
    </w:p>
    <w:p w:rsidR="00B631E4" w:rsidRPr="00B631E4" w:rsidRDefault="00B631E4" w:rsidP="00B631E4">
      <w:pPr>
        <w:spacing w:before="150" w:after="150" w:line="240" w:lineRule="auto"/>
        <w:rPr>
          <w:rFonts w:ascii="Helvetica" w:eastAsia="Times New Roman" w:hAnsi="Helvetica" w:cs="Helvetica"/>
          <w:color w:val="404040"/>
        </w:rPr>
      </w:pPr>
      <w:r w:rsidRPr="00B631E4">
        <w:rPr>
          <w:rFonts w:ascii="Helvetica" w:eastAsia="Times New Roman" w:hAnsi="Helvetica" w:cs="Helvetica"/>
          <w:color w:val="404040"/>
        </w:rPr>
        <w:t>Headings are important in HTML documents.</w:t>
      </w:r>
    </w:p>
    <w:p w:rsidR="00B631E4" w:rsidRPr="00B631E4" w:rsidRDefault="00B631E4" w:rsidP="00B631E4">
      <w:pPr>
        <w:spacing w:before="300" w:after="30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pict>
          <v:rect id="_x0000_i1105"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HTML Headings</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Headings are defined with the &lt;h1&gt; to &lt;h6&gt; tags.</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&lt;h1&gt; defines the most important heading. &lt;h6&gt; defines the least important heading.</w:t>
      </w:r>
    </w:p>
    <w:p w:rsidR="00B631E4" w:rsidRPr="00B631E4" w:rsidRDefault="00B631E4" w:rsidP="00B631E4">
      <w:pPr>
        <w:shd w:val="clear" w:color="auto" w:fill="F1F1F1"/>
        <w:spacing w:after="150" w:line="240" w:lineRule="auto"/>
        <w:outlineLvl w:val="1"/>
        <w:rPr>
          <w:rFonts w:ascii="inherit" w:eastAsia="Times New Roman" w:hAnsi="inherit" w:cs="Helvetica"/>
          <w:color w:val="555555"/>
          <w:sz w:val="30"/>
          <w:szCs w:val="30"/>
        </w:rPr>
      </w:pPr>
      <w:r w:rsidRPr="00B631E4">
        <w:rPr>
          <w:rFonts w:ascii="inherit" w:eastAsia="Times New Roman" w:hAnsi="inherit" w:cs="Helvetica"/>
          <w:color w:val="555555"/>
          <w:sz w:val="30"/>
          <w:szCs w:val="30"/>
        </w:rPr>
        <w:t>Example</w:t>
      </w:r>
    </w:p>
    <w:p w:rsidR="00B631E4" w:rsidRPr="00B631E4" w:rsidRDefault="00B631E4" w:rsidP="00B631E4">
      <w:pPr>
        <w:shd w:val="clear" w:color="auto" w:fill="FFFFFF"/>
        <w:spacing w:after="0" w:line="276" w:lineRule="atLeast"/>
        <w:rPr>
          <w:rFonts w:ascii="Consolas" w:eastAsia="Times New Roman" w:hAnsi="Consolas" w:cs="Consolas"/>
          <w:color w:val="000000"/>
          <w:sz w:val="21"/>
          <w:szCs w:val="21"/>
        </w:rPr>
      </w:pP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h1</w:t>
      </w:r>
      <w:r w:rsidRPr="00B631E4">
        <w:rPr>
          <w:rFonts w:ascii="Consolas" w:eastAsia="Times New Roman" w:hAnsi="Consolas" w:cs="Consolas"/>
          <w:color w:val="0000FF"/>
          <w:sz w:val="21"/>
        </w:rPr>
        <w:t>&gt;</w:t>
      </w:r>
      <w:proofErr w:type="gramStart"/>
      <w:r w:rsidRPr="00B631E4">
        <w:rPr>
          <w:rFonts w:ascii="Consolas" w:eastAsia="Times New Roman" w:hAnsi="Consolas" w:cs="Consolas"/>
          <w:color w:val="000000"/>
          <w:sz w:val="21"/>
          <w:szCs w:val="21"/>
        </w:rPr>
        <w:t>This</w:t>
      </w:r>
      <w:proofErr w:type="gramEnd"/>
      <w:r w:rsidRPr="00B631E4">
        <w:rPr>
          <w:rFonts w:ascii="Consolas" w:eastAsia="Times New Roman" w:hAnsi="Consolas" w:cs="Consolas"/>
          <w:color w:val="000000"/>
          <w:sz w:val="21"/>
          <w:szCs w:val="21"/>
        </w:rPr>
        <w:t xml:space="preserve"> is a heading</w:t>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/h1</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h2</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t>This is a heading</w:t>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/h2</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h3</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t>This is a heading</w:t>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/h3</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t xml:space="preserve"> </w:t>
      </w:r>
    </w:p>
    <w:p w:rsidR="00B631E4" w:rsidRPr="00B631E4" w:rsidRDefault="00B631E4" w:rsidP="00B631E4">
      <w:pPr>
        <w:shd w:val="clear" w:color="auto" w:fill="F1F1F1"/>
        <w:spacing w:after="180" w:line="276" w:lineRule="atLeast"/>
        <w:rPr>
          <w:rFonts w:ascii="Helvetica" w:eastAsia="Times New Roman" w:hAnsi="Helvetica" w:cs="Helvetica"/>
          <w:color w:val="000000"/>
          <w:sz w:val="21"/>
          <w:szCs w:val="21"/>
        </w:rPr>
      </w:pPr>
      <w:r w:rsidRPr="00B631E4">
        <w:rPr>
          <w:rFonts w:ascii="Helvetica" w:eastAsia="Times New Roman" w:hAnsi="Helvetica" w:cs="Helvetica"/>
          <w:color w:val="000000"/>
          <w:sz w:val="21"/>
          <w:szCs w:val="21"/>
        </w:rPr>
        <w:br/>
      </w:r>
      <w:hyperlink r:id="rId9" w:tgtFrame="_blank" w:history="1">
        <w:r w:rsidRPr="00B631E4">
          <w:rPr>
            <w:rFonts w:ascii="Verdana" w:eastAsia="Times New Roman" w:hAnsi="Verdana" w:cs="Helvetica"/>
            <w:b/>
            <w:bCs/>
            <w:color w:val="FFFFFF"/>
            <w:sz w:val="20"/>
          </w:rPr>
          <w:t xml:space="preserve">Try it </w:t>
        </w:r>
        <w:proofErr w:type="gramStart"/>
        <w:r w:rsidRPr="00B631E4">
          <w:rPr>
            <w:rFonts w:ascii="Verdana" w:eastAsia="Times New Roman" w:hAnsi="Verdana" w:cs="Helvetica"/>
            <w:b/>
            <w:bCs/>
            <w:color w:val="FFFFFF"/>
            <w:sz w:val="20"/>
          </w:rPr>
          <w:t>Yourself</w:t>
        </w:r>
        <w:proofErr w:type="gramEnd"/>
        <w:r w:rsidRPr="00B631E4">
          <w:rPr>
            <w:rFonts w:ascii="Verdana" w:eastAsia="Times New Roman" w:hAnsi="Verdana" w:cs="Helvetica"/>
            <w:b/>
            <w:bCs/>
            <w:color w:val="FFFFFF"/>
            <w:sz w:val="20"/>
          </w:rPr>
          <w:t xml:space="preserve"> »</w:t>
        </w:r>
      </w:hyperlink>
      <w:r w:rsidRPr="00B631E4">
        <w:rPr>
          <w:rFonts w:ascii="Helvetica" w:eastAsia="Times New Roman" w:hAnsi="Helvetica" w:cs="Helvetica"/>
          <w:color w:val="000000"/>
          <w:sz w:val="21"/>
          <w:szCs w:val="21"/>
        </w:rPr>
        <w:t xml:space="preserve"> </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b/>
          <w:bCs/>
          <w:color w:val="333333"/>
          <w:sz w:val="21"/>
          <w:szCs w:val="21"/>
        </w:rPr>
        <w:t>Note:</w:t>
      </w:r>
      <w:r w:rsidRPr="00B631E4">
        <w:rPr>
          <w:rFonts w:ascii="Helvetica" w:eastAsia="Times New Roman" w:hAnsi="Helvetica" w:cs="Helvetica"/>
          <w:color w:val="333333"/>
          <w:sz w:val="21"/>
          <w:szCs w:val="21"/>
        </w:rPr>
        <w:t xml:space="preserve"> Browsers automatically add some empty space (a margin) before and after each heading.</w:t>
      </w:r>
    </w:p>
    <w:p w:rsidR="00B631E4" w:rsidRPr="00B631E4" w:rsidRDefault="00B631E4" w:rsidP="00B631E4">
      <w:pPr>
        <w:spacing w:before="300" w:after="30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pict>
          <v:rect id="_x0000_i1106"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Headings Are Important</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Use HTML headings for headings only. Don't use headings to make text </w:t>
      </w:r>
      <w:r w:rsidRPr="00B631E4">
        <w:rPr>
          <w:rFonts w:ascii="Helvetica" w:eastAsia="Times New Roman" w:hAnsi="Helvetica" w:cs="Helvetica"/>
          <w:b/>
          <w:bCs/>
          <w:color w:val="333333"/>
          <w:sz w:val="21"/>
          <w:szCs w:val="21"/>
        </w:rPr>
        <w:t>BIG</w:t>
      </w:r>
      <w:r w:rsidRPr="00B631E4">
        <w:rPr>
          <w:rFonts w:ascii="Helvetica" w:eastAsia="Times New Roman" w:hAnsi="Helvetica" w:cs="Helvetica"/>
          <w:color w:val="333333"/>
          <w:sz w:val="21"/>
          <w:szCs w:val="21"/>
        </w:rPr>
        <w:t xml:space="preserve"> or </w:t>
      </w:r>
      <w:r w:rsidRPr="00B631E4">
        <w:rPr>
          <w:rFonts w:ascii="Helvetica" w:eastAsia="Times New Roman" w:hAnsi="Helvetica" w:cs="Helvetica"/>
          <w:b/>
          <w:bCs/>
          <w:color w:val="333333"/>
          <w:sz w:val="21"/>
          <w:szCs w:val="21"/>
        </w:rPr>
        <w:t>bold</w:t>
      </w:r>
      <w:r w:rsidRPr="00B631E4">
        <w:rPr>
          <w:rFonts w:ascii="Helvetica" w:eastAsia="Times New Roman" w:hAnsi="Helvetica" w:cs="Helvetica"/>
          <w:color w:val="333333"/>
          <w:sz w:val="21"/>
          <w:szCs w:val="21"/>
        </w:rPr>
        <w:t>.</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Search engines use your headings to index the structure and content of your web pages.</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Users skim your pages by its headings. It is important to use headings to show the document structure.</w:t>
      </w:r>
    </w:p>
    <w:p w:rsidR="00B631E4" w:rsidRPr="00B631E4" w:rsidRDefault="00B631E4" w:rsidP="00B631E4">
      <w:pPr>
        <w:spacing w:after="150" w:line="240" w:lineRule="auto"/>
        <w:rPr>
          <w:rFonts w:ascii="Helvetica" w:eastAsia="Times New Roman" w:hAnsi="Helvetica" w:cs="Helvetica"/>
          <w:color w:val="333333"/>
          <w:sz w:val="21"/>
          <w:szCs w:val="21"/>
        </w:rPr>
      </w:pPr>
      <w:proofErr w:type="gramStart"/>
      <w:r w:rsidRPr="00B631E4">
        <w:rPr>
          <w:rFonts w:ascii="Helvetica" w:eastAsia="Times New Roman" w:hAnsi="Helvetica" w:cs="Helvetica"/>
          <w:color w:val="333333"/>
          <w:sz w:val="21"/>
          <w:szCs w:val="21"/>
        </w:rPr>
        <w:t>h1</w:t>
      </w:r>
      <w:proofErr w:type="gramEnd"/>
      <w:r w:rsidRPr="00B631E4">
        <w:rPr>
          <w:rFonts w:ascii="Helvetica" w:eastAsia="Times New Roman" w:hAnsi="Helvetica" w:cs="Helvetica"/>
          <w:color w:val="333333"/>
          <w:sz w:val="21"/>
          <w:szCs w:val="21"/>
        </w:rPr>
        <w:t xml:space="preserve"> headings should be main headings, followed by h2 headings, then the less important h3, and so on.</w:t>
      </w:r>
    </w:p>
    <w:p w:rsidR="00B631E4" w:rsidRPr="00B631E4" w:rsidRDefault="00B631E4" w:rsidP="00B631E4">
      <w:pPr>
        <w:spacing w:before="300" w:after="30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pict>
          <v:rect id="_x0000_i1107"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HTML Horizontal Rules</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The </w:t>
      </w:r>
      <w:r w:rsidRPr="00B631E4">
        <w:rPr>
          <w:rFonts w:ascii="Helvetica" w:eastAsia="Times New Roman" w:hAnsi="Helvetica" w:cs="Helvetica"/>
          <w:b/>
          <w:bCs/>
          <w:color w:val="333333"/>
          <w:sz w:val="21"/>
        </w:rPr>
        <w:t>&lt;hr&gt;</w:t>
      </w:r>
      <w:r w:rsidRPr="00B631E4">
        <w:rPr>
          <w:rFonts w:ascii="Helvetica" w:eastAsia="Times New Roman" w:hAnsi="Helvetica" w:cs="Helvetica"/>
          <w:color w:val="333333"/>
          <w:sz w:val="21"/>
          <w:szCs w:val="21"/>
        </w:rPr>
        <w:t xml:space="preserve"> tag creates a horizontal line in an HTML page.</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lastRenderedPageBreak/>
        <w:t>The hr element can be used to separate content:</w:t>
      </w:r>
    </w:p>
    <w:p w:rsidR="00B631E4" w:rsidRPr="00B631E4" w:rsidRDefault="00B631E4" w:rsidP="00B631E4">
      <w:pPr>
        <w:shd w:val="clear" w:color="auto" w:fill="F1F1F1"/>
        <w:spacing w:after="150" w:line="240" w:lineRule="auto"/>
        <w:outlineLvl w:val="1"/>
        <w:rPr>
          <w:rFonts w:ascii="inherit" w:eastAsia="Times New Roman" w:hAnsi="inherit" w:cs="Helvetica"/>
          <w:color w:val="555555"/>
          <w:sz w:val="30"/>
          <w:szCs w:val="30"/>
        </w:rPr>
      </w:pPr>
      <w:r w:rsidRPr="00B631E4">
        <w:rPr>
          <w:rFonts w:ascii="inherit" w:eastAsia="Times New Roman" w:hAnsi="inherit" w:cs="Helvetica"/>
          <w:color w:val="555555"/>
          <w:sz w:val="30"/>
          <w:szCs w:val="30"/>
        </w:rPr>
        <w:t>Example</w:t>
      </w:r>
    </w:p>
    <w:p w:rsidR="00B631E4" w:rsidRPr="00B631E4" w:rsidRDefault="00B631E4" w:rsidP="00B631E4">
      <w:pPr>
        <w:shd w:val="clear" w:color="auto" w:fill="FFFFFF"/>
        <w:spacing w:after="0" w:line="276" w:lineRule="atLeast"/>
        <w:rPr>
          <w:rFonts w:ascii="Consolas" w:eastAsia="Times New Roman" w:hAnsi="Consolas" w:cs="Consolas"/>
          <w:color w:val="000000"/>
          <w:sz w:val="21"/>
          <w:szCs w:val="21"/>
        </w:rPr>
      </w:pP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p</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t>This is a paragraph</w:t>
      </w:r>
      <w:proofErr w:type="gramStart"/>
      <w:r w:rsidRPr="00B631E4">
        <w:rPr>
          <w:rFonts w:ascii="Consolas" w:eastAsia="Times New Roman" w:hAnsi="Consolas" w:cs="Consolas"/>
          <w:color w:val="000000"/>
          <w:sz w:val="21"/>
          <w:szCs w:val="21"/>
        </w:rPr>
        <w:t>.</w:t>
      </w:r>
      <w:r w:rsidRPr="00B631E4">
        <w:rPr>
          <w:rFonts w:ascii="Consolas" w:eastAsia="Times New Roman" w:hAnsi="Consolas" w:cs="Consolas"/>
          <w:color w:val="0000FF"/>
          <w:sz w:val="21"/>
        </w:rPr>
        <w:t>&lt;</w:t>
      </w:r>
      <w:proofErr w:type="gramEnd"/>
      <w:r w:rsidRPr="00B631E4">
        <w:rPr>
          <w:rFonts w:ascii="Consolas" w:eastAsia="Times New Roman" w:hAnsi="Consolas" w:cs="Consolas"/>
          <w:color w:val="A52A2A"/>
          <w:sz w:val="21"/>
        </w:rPr>
        <w:t>/p</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hr</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p</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t>This is a paragraph.</w:t>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/p</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hr</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p</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t>This is a paragraph.</w:t>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/p</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t xml:space="preserve"> </w:t>
      </w:r>
    </w:p>
    <w:p w:rsidR="00B631E4" w:rsidRPr="00B631E4" w:rsidRDefault="00B631E4" w:rsidP="00B631E4">
      <w:pPr>
        <w:shd w:val="clear" w:color="auto" w:fill="F1F1F1"/>
        <w:spacing w:after="180" w:line="276" w:lineRule="atLeast"/>
        <w:rPr>
          <w:rFonts w:ascii="Helvetica" w:eastAsia="Times New Roman" w:hAnsi="Helvetica" w:cs="Helvetica"/>
          <w:color w:val="000000"/>
          <w:sz w:val="21"/>
          <w:szCs w:val="21"/>
        </w:rPr>
      </w:pPr>
      <w:r w:rsidRPr="00B631E4">
        <w:rPr>
          <w:rFonts w:ascii="Helvetica" w:eastAsia="Times New Roman" w:hAnsi="Helvetica" w:cs="Helvetica"/>
          <w:color w:val="000000"/>
          <w:sz w:val="21"/>
          <w:szCs w:val="21"/>
        </w:rPr>
        <w:br/>
      </w:r>
      <w:hyperlink r:id="rId10" w:tgtFrame="_blank" w:history="1">
        <w:r w:rsidRPr="00B631E4">
          <w:rPr>
            <w:rFonts w:ascii="Verdana" w:eastAsia="Times New Roman" w:hAnsi="Verdana" w:cs="Helvetica"/>
            <w:b/>
            <w:bCs/>
            <w:color w:val="FFFFFF"/>
            <w:sz w:val="20"/>
          </w:rPr>
          <w:t xml:space="preserve">Try it </w:t>
        </w:r>
        <w:proofErr w:type="gramStart"/>
        <w:r w:rsidRPr="00B631E4">
          <w:rPr>
            <w:rFonts w:ascii="Verdana" w:eastAsia="Times New Roman" w:hAnsi="Verdana" w:cs="Helvetica"/>
            <w:b/>
            <w:bCs/>
            <w:color w:val="FFFFFF"/>
            <w:sz w:val="20"/>
          </w:rPr>
          <w:t>Yourself</w:t>
        </w:r>
        <w:proofErr w:type="gramEnd"/>
        <w:r w:rsidRPr="00B631E4">
          <w:rPr>
            <w:rFonts w:ascii="Verdana" w:eastAsia="Times New Roman" w:hAnsi="Verdana" w:cs="Helvetica"/>
            <w:b/>
            <w:bCs/>
            <w:color w:val="FFFFFF"/>
            <w:sz w:val="20"/>
          </w:rPr>
          <w:t xml:space="preserve"> »</w:t>
        </w:r>
      </w:hyperlink>
      <w:r w:rsidRPr="00B631E4">
        <w:rPr>
          <w:rFonts w:ascii="Helvetica" w:eastAsia="Times New Roman" w:hAnsi="Helvetica" w:cs="Helvetica"/>
          <w:color w:val="000000"/>
          <w:sz w:val="21"/>
          <w:szCs w:val="21"/>
        </w:rPr>
        <w:t xml:space="preserve"> </w:t>
      </w:r>
    </w:p>
    <w:p w:rsidR="00B631E4" w:rsidRPr="00B631E4" w:rsidRDefault="00B631E4" w:rsidP="00B631E4">
      <w:pPr>
        <w:spacing w:before="300" w:after="30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pict>
          <v:rect id="_x0000_i1108"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The HTML &lt;head&gt; Element</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The HTML </w:t>
      </w:r>
      <w:r w:rsidRPr="00B631E4">
        <w:rPr>
          <w:rFonts w:ascii="Helvetica" w:eastAsia="Times New Roman" w:hAnsi="Helvetica" w:cs="Helvetica"/>
          <w:b/>
          <w:bCs/>
          <w:color w:val="333333"/>
          <w:sz w:val="21"/>
        </w:rPr>
        <w:t>&lt;head&gt;</w:t>
      </w:r>
      <w:r w:rsidRPr="00B631E4">
        <w:rPr>
          <w:rFonts w:ascii="Helvetica" w:eastAsia="Times New Roman" w:hAnsi="Helvetica" w:cs="Helvetica"/>
          <w:color w:val="333333"/>
          <w:sz w:val="21"/>
          <w:szCs w:val="21"/>
        </w:rPr>
        <w:t xml:space="preserve"> element has nothing to do with HTML headings. </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The HTML &lt;head&gt; element contains </w:t>
      </w:r>
      <w:proofErr w:type="gramStart"/>
      <w:r w:rsidRPr="00B631E4">
        <w:rPr>
          <w:rFonts w:ascii="Helvetica" w:eastAsia="Times New Roman" w:hAnsi="Helvetica" w:cs="Helvetica"/>
          <w:b/>
          <w:bCs/>
          <w:color w:val="333333"/>
          <w:sz w:val="21"/>
        </w:rPr>
        <w:t>meta</w:t>
      </w:r>
      <w:proofErr w:type="gramEnd"/>
      <w:r w:rsidRPr="00B631E4">
        <w:rPr>
          <w:rFonts w:ascii="Helvetica" w:eastAsia="Times New Roman" w:hAnsi="Helvetica" w:cs="Helvetica"/>
          <w:b/>
          <w:bCs/>
          <w:color w:val="333333"/>
          <w:sz w:val="21"/>
        </w:rPr>
        <w:t xml:space="preserve"> data</w:t>
      </w:r>
      <w:r w:rsidRPr="00B631E4">
        <w:rPr>
          <w:rFonts w:ascii="Helvetica" w:eastAsia="Times New Roman" w:hAnsi="Helvetica" w:cs="Helvetica"/>
          <w:color w:val="333333"/>
          <w:sz w:val="21"/>
          <w:szCs w:val="21"/>
        </w:rPr>
        <w:t xml:space="preserve">. Meta data are not displayed. </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The HTML &lt;head&gt; element is placed between the &lt;html&gt; tag and the &lt;body&gt; tag:</w:t>
      </w:r>
    </w:p>
    <w:p w:rsidR="00B631E4" w:rsidRPr="00B631E4" w:rsidRDefault="00B631E4" w:rsidP="00B631E4">
      <w:pPr>
        <w:shd w:val="clear" w:color="auto" w:fill="F1F1F1"/>
        <w:spacing w:after="150" w:line="240" w:lineRule="auto"/>
        <w:outlineLvl w:val="1"/>
        <w:rPr>
          <w:rFonts w:ascii="inherit" w:eastAsia="Times New Roman" w:hAnsi="inherit" w:cs="Helvetica"/>
          <w:color w:val="555555"/>
          <w:sz w:val="30"/>
          <w:szCs w:val="30"/>
        </w:rPr>
      </w:pPr>
      <w:r w:rsidRPr="00B631E4">
        <w:rPr>
          <w:rFonts w:ascii="inherit" w:eastAsia="Times New Roman" w:hAnsi="inherit" w:cs="Helvetica"/>
          <w:color w:val="555555"/>
          <w:sz w:val="30"/>
          <w:szCs w:val="30"/>
        </w:rPr>
        <w:t>Example</w:t>
      </w:r>
    </w:p>
    <w:p w:rsidR="00B631E4" w:rsidRPr="00B631E4" w:rsidRDefault="00B631E4" w:rsidP="00B631E4">
      <w:pPr>
        <w:shd w:val="clear" w:color="auto" w:fill="FFFFFF"/>
        <w:spacing w:after="0" w:line="276" w:lineRule="atLeast"/>
        <w:rPr>
          <w:rFonts w:ascii="Consolas" w:eastAsia="Times New Roman" w:hAnsi="Consolas" w:cs="Consolas"/>
          <w:color w:val="000000"/>
          <w:sz w:val="21"/>
          <w:szCs w:val="21"/>
        </w:rPr>
      </w:pPr>
      <w:proofErr w:type="gramStart"/>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!DOCTYPE</w:t>
      </w:r>
      <w:proofErr w:type="gramEnd"/>
      <w:r w:rsidRPr="00B631E4">
        <w:rPr>
          <w:rFonts w:ascii="Consolas" w:eastAsia="Times New Roman" w:hAnsi="Consolas" w:cs="Consolas"/>
          <w:color w:val="000000"/>
          <w:sz w:val="21"/>
          <w:szCs w:val="21"/>
        </w:rPr>
        <w:t xml:space="preserve"> </w:t>
      </w:r>
      <w:r w:rsidRPr="00B631E4">
        <w:rPr>
          <w:rFonts w:ascii="Consolas" w:eastAsia="Times New Roman" w:hAnsi="Consolas" w:cs="Consolas"/>
          <w:color w:val="DC143C"/>
          <w:sz w:val="21"/>
        </w:rPr>
        <w:t>html</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html</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head</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t xml:space="preserve">  </w:t>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title</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t>My First HTML</w:t>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/title</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t xml:space="preserve">  </w:t>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meta</w:t>
      </w:r>
      <w:r w:rsidRPr="00B631E4">
        <w:rPr>
          <w:rFonts w:ascii="Consolas" w:eastAsia="Times New Roman" w:hAnsi="Consolas" w:cs="Consolas"/>
          <w:color w:val="000000"/>
          <w:sz w:val="21"/>
          <w:szCs w:val="21"/>
        </w:rPr>
        <w:t xml:space="preserve"> </w:t>
      </w:r>
      <w:proofErr w:type="spellStart"/>
      <w:r w:rsidRPr="00B631E4">
        <w:rPr>
          <w:rFonts w:ascii="Consolas" w:eastAsia="Times New Roman" w:hAnsi="Consolas" w:cs="Consolas"/>
          <w:color w:val="DC143C"/>
          <w:sz w:val="21"/>
        </w:rPr>
        <w:t>charset</w:t>
      </w:r>
      <w:proofErr w:type="spellEnd"/>
      <w:r w:rsidRPr="00B631E4">
        <w:rPr>
          <w:rFonts w:ascii="Consolas" w:eastAsia="Times New Roman" w:hAnsi="Consolas" w:cs="Consolas"/>
          <w:color w:val="DC143C"/>
          <w:sz w:val="21"/>
        </w:rPr>
        <w:t>=</w:t>
      </w:r>
      <w:r w:rsidRPr="00B631E4">
        <w:rPr>
          <w:rFonts w:ascii="Consolas" w:eastAsia="Times New Roman" w:hAnsi="Consolas" w:cs="Consolas"/>
          <w:color w:val="0000CD"/>
          <w:sz w:val="21"/>
        </w:rPr>
        <w:t>"UTF-8"</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/head</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body</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t>.</w:t>
      </w:r>
      <w:r w:rsidRPr="00B631E4">
        <w:rPr>
          <w:rFonts w:ascii="Consolas" w:eastAsia="Times New Roman" w:hAnsi="Consolas" w:cs="Consolas"/>
          <w:color w:val="000000"/>
          <w:sz w:val="21"/>
          <w:szCs w:val="21"/>
        </w:rPr>
        <w:br/>
        <w:t>.</w:t>
      </w:r>
      <w:r w:rsidRPr="00B631E4">
        <w:rPr>
          <w:rFonts w:ascii="Consolas" w:eastAsia="Times New Roman" w:hAnsi="Consolas" w:cs="Consolas"/>
          <w:color w:val="000000"/>
          <w:sz w:val="21"/>
          <w:szCs w:val="21"/>
        </w:rPr>
        <w:br/>
        <w:t>.</w:t>
      </w:r>
    </w:p>
    <w:p w:rsidR="00B631E4" w:rsidRPr="00B631E4" w:rsidRDefault="00B631E4" w:rsidP="00B631E4">
      <w:pPr>
        <w:shd w:val="clear" w:color="auto" w:fill="F1F1F1"/>
        <w:spacing w:after="180" w:line="276" w:lineRule="atLeast"/>
        <w:rPr>
          <w:rFonts w:ascii="Helvetica" w:eastAsia="Times New Roman" w:hAnsi="Helvetica" w:cs="Helvetica"/>
          <w:color w:val="000000"/>
          <w:sz w:val="21"/>
          <w:szCs w:val="21"/>
        </w:rPr>
      </w:pPr>
      <w:r w:rsidRPr="00B631E4">
        <w:rPr>
          <w:rFonts w:ascii="Helvetica" w:eastAsia="Times New Roman" w:hAnsi="Helvetica" w:cs="Helvetica"/>
          <w:color w:val="000000"/>
          <w:sz w:val="21"/>
          <w:szCs w:val="21"/>
        </w:rPr>
        <w:br/>
      </w:r>
      <w:hyperlink r:id="rId11" w:tgtFrame="_blank" w:history="1">
        <w:r w:rsidRPr="00B631E4">
          <w:rPr>
            <w:rFonts w:ascii="Verdana" w:eastAsia="Times New Roman" w:hAnsi="Verdana" w:cs="Helvetica"/>
            <w:b/>
            <w:bCs/>
            <w:color w:val="FFFFFF"/>
            <w:sz w:val="20"/>
          </w:rPr>
          <w:t xml:space="preserve">Try it </w:t>
        </w:r>
        <w:proofErr w:type="gramStart"/>
        <w:r w:rsidRPr="00B631E4">
          <w:rPr>
            <w:rFonts w:ascii="Verdana" w:eastAsia="Times New Roman" w:hAnsi="Verdana" w:cs="Helvetica"/>
            <w:b/>
            <w:bCs/>
            <w:color w:val="FFFFFF"/>
            <w:sz w:val="20"/>
          </w:rPr>
          <w:t>Yourself</w:t>
        </w:r>
        <w:proofErr w:type="gramEnd"/>
        <w:r w:rsidRPr="00B631E4">
          <w:rPr>
            <w:rFonts w:ascii="Verdana" w:eastAsia="Times New Roman" w:hAnsi="Verdana" w:cs="Helvetica"/>
            <w:b/>
            <w:bCs/>
            <w:color w:val="FFFFFF"/>
            <w:sz w:val="20"/>
          </w:rPr>
          <w:t xml:space="preserve"> »</w:t>
        </w:r>
      </w:hyperlink>
      <w:r w:rsidRPr="00B631E4">
        <w:rPr>
          <w:rFonts w:ascii="Helvetica" w:eastAsia="Times New Roman"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B631E4" w:rsidRPr="00B631E4" w:rsidTr="00B631E4">
        <w:tc>
          <w:tcPr>
            <w:tcW w:w="510" w:type="dxa"/>
            <w:shd w:val="clear" w:color="auto" w:fill="FFFFFF"/>
            <w:tcMar>
              <w:top w:w="150" w:type="dxa"/>
              <w:left w:w="150" w:type="dxa"/>
              <w:bottom w:w="150" w:type="dxa"/>
              <w:right w:w="75" w:type="dxa"/>
            </w:tcMar>
            <w:vAlign w:val="center"/>
            <w:hideMark/>
          </w:tcPr>
          <w:p w:rsidR="00B631E4" w:rsidRPr="00B631E4" w:rsidRDefault="00B631E4" w:rsidP="00B631E4">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85" name="Picture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2"/>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B631E4" w:rsidRPr="00B631E4" w:rsidRDefault="00B631E4" w:rsidP="00B631E4">
            <w:pPr>
              <w:spacing w:after="18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Meta data means data </w:t>
            </w:r>
            <w:r w:rsidRPr="00B631E4">
              <w:rPr>
                <w:rFonts w:ascii="Helvetica" w:eastAsia="Times New Roman" w:hAnsi="Helvetica" w:cs="Helvetica"/>
                <w:b/>
                <w:bCs/>
                <w:color w:val="333333"/>
                <w:sz w:val="21"/>
              </w:rPr>
              <w:t>about</w:t>
            </w:r>
            <w:r w:rsidRPr="00B631E4">
              <w:rPr>
                <w:rFonts w:ascii="Helvetica" w:eastAsia="Times New Roman" w:hAnsi="Helvetica" w:cs="Helvetica"/>
                <w:color w:val="333333"/>
                <w:sz w:val="21"/>
                <w:szCs w:val="21"/>
              </w:rPr>
              <w:t xml:space="preserve"> data. HTML meta data is data </w:t>
            </w:r>
            <w:r w:rsidRPr="00B631E4">
              <w:rPr>
                <w:rFonts w:ascii="Helvetica" w:eastAsia="Times New Roman" w:hAnsi="Helvetica" w:cs="Helvetica"/>
                <w:b/>
                <w:bCs/>
                <w:color w:val="333333"/>
                <w:sz w:val="21"/>
              </w:rPr>
              <w:t>about</w:t>
            </w:r>
            <w:r w:rsidRPr="00B631E4">
              <w:rPr>
                <w:rFonts w:ascii="Helvetica" w:eastAsia="Times New Roman" w:hAnsi="Helvetica" w:cs="Helvetica"/>
                <w:color w:val="333333"/>
                <w:sz w:val="21"/>
                <w:szCs w:val="21"/>
              </w:rPr>
              <w:t xml:space="preserve"> the HTML document. </w:t>
            </w:r>
          </w:p>
        </w:tc>
      </w:tr>
    </w:tbl>
    <w:p w:rsidR="00B631E4" w:rsidRPr="00B631E4" w:rsidRDefault="00B631E4" w:rsidP="00B631E4">
      <w:pPr>
        <w:spacing w:before="300" w:after="30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pict>
          <v:rect id="_x0000_i1110"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The HTML &lt;title&gt; Element</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The HTML </w:t>
      </w:r>
      <w:r w:rsidRPr="00B631E4">
        <w:rPr>
          <w:rFonts w:ascii="Helvetica" w:eastAsia="Times New Roman" w:hAnsi="Helvetica" w:cs="Helvetica"/>
          <w:b/>
          <w:bCs/>
          <w:color w:val="333333"/>
          <w:sz w:val="21"/>
        </w:rPr>
        <w:t>&lt;title&gt;</w:t>
      </w:r>
      <w:r w:rsidRPr="00B631E4">
        <w:rPr>
          <w:rFonts w:ascii="Helvetica" w:eastAsia="Times New Roman" w:hAnsi="Helvetica" w:cs="Helvetica"/>
          <w:color w:val="333333"/>
          <w:sz w:val="21"/>
          <w:szCs w:val="21"/>
        </w:rPr>
        <w:t xml:space="preserve"> element is </w:t>
      </w:r>
      <w:proofErr w:type="gramStart"/>
      <w:r w:rsidRPr="00B631E4">
        <w:rPr>
          <w:rFonts w:ascii="Helvetica" w:eastAsia="Times New Roman" w:hAnsi="Helvetica" w:cs="Helvetica"/>
          <w:color w:val="333333"/>
          <w:sz w:val="21"/>
          <w:szCs w:val="21"/>
        </w:rPr>
        <w:t>meta</w:t>
      </w:r>
      <w:proofErr w:type="gramEnd"/>
      <w:r w:rsidRPr="00B631E4">
        <w:rPr>
          <w:rFonts w:ascii="Helvetica" w:eastAsia="Times New Roman" w:hAnsi="Helvetica" w:cs="Helvetica"/>
          <w:color w:val="333333"/>
          <w:sz w:val="21"/>
          <w:szCs w:val="21"/>
        </w:rPr>
        <w:t xml:space="preserve"> data. It defines the HTML document's title.</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lastRenderedPageBreak/>
        <w:t xml:space="preserve">The title will not be displayed in the document, but might be displayed in the browser tab. </w:t>
      </w:r>
    </w:p>
    <w:p w:rsidR="00B631E4" w:rsidRPr="00B631E4" w:rsidRDefault="00B631E4" w:rsidP="00B631E4">
      <w:pPr>
        <w:spacing w:before="300" w:after="30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pict>
          <v:rect id="_x0000_i1111"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The HTML &lt;</w:t>
      </w:r>
      <w:proofErr w:type="gramStart"/>
      <w:r w:rsidRPr="00B631E4">
        <w:rPr>
          <w:rFonts w:ascii="inherit" w:eastAsia="Times New Roman" w:hAnsi="inherit" w:cs="Helvetica"/>
          <w:color w:val="333333"/>
          <w:sz w:val="45"/>
          <w:szCs w:val="45"/>
        </w:rPr>
        <w:t>meta</w:t>
      </w:r>
      <w:proofErr w:type="gramEnd"/>
      <w:r w:rsidRPr="00B631E4">
        <w:rPr>
          <w:rFonts w:ascii="inherit" w:eastAsia="Times New Roman" w:hAnsi="inherit" w:cs="Helvetica"/>
          <w:color w:val="333333"/>
          <w:sz w:val="45"/>
          <w:szCs w:val="45"/>
        </w:rPr>
        <w:t>&gt; Element</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The HTML </w:t>
      </w:r>
      <w:r w:rsidRPr="00B631E4">
        <w:rPr>
          <w:rFonts w:ascii="Helvetica" w:eastAsia="Times New Roman" w:hAnsi="Helvetica" w:cs="Helvetica"/>
          <w:b/>
          <w:bCs/>
          <w:color w:val="333333"/>
          <w:sz w:val="21"/>
        </w:rPr>
        <w:t>&lt;</w:t>
      </w:r>
      <w:proofErr w:type="gramStart"/>
      <w:r w:rsidRPr="00B631E4">
        <w:rPr>
          <w:rFonts w:ascii="Helvetica" w:eastAsia="Times New Roman" w:hAnsi="Helvetica" w:cs="Helvetica"/>
          <w:b/>
          <w:bCs/>
          <w:color w:val="333333"/>
          <w:sz w:val="21"/>
        </w:rPr>
        <w:t>meta</w:t>
      </w:r>
      <w:proofErr w:type="gramEnd"/>
      <w:r w:rsidRPr="00B631E4">
        <w:rPr>
          <w:rFonts w:ascii="Helvetica" w:eastAsia="Times New Roman" w:hAnsi="Helvetica" w:cs="Helvetica"/>
          <w:b/>
          <w:bCs/>
          <w:color w:val="333333"/>
          <w:sz w:val="21"/>
        </w:rPr>
        <w:t>&gt;</w:t>
      </w:r>
      <w:r w:rsidRPr="00B631E4">
        <w:rPr>
          <w:rFonts w:ascii="Helvetica" w:eastAsia="Times New Roman" w:hAnsi="Helvetica" w:cs="Helvetica"/>
          <w:color w:val="333333"/>
          <w:sz w:val="21"/>
          <w:szCs w:val="21"/>
        </w:rPr>
        <w:t xml:space="preserve"> element is also meta data.</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It can be used to define the character set, and other information about the HTML document.</w:t>
      </w:r>
    </w:p>
    <w:p w:rsidR="00B631E4" w:rsidRPr="00B631E4" w:rsidRDefault="00B631E4" w:rsidP="00B631E4">
      <w:pPr>
        <w:spacing w:before="300" w:after="30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pict>
          <v:rect id="_x0000_i1112"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More Meta Elements</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In the chapter about HTML styles you discover more </w:t>
      </w:r>
      <w:proofErr w:type="gramStart"/>
      <w:r w:rsidRPr="00B631E4">
        <w:rPr>
          <w:rFonts w:ascii="Helvetica" w:eastAsia="Times New Roman" w:hAnsi="Helvetica" w:cs="Helvetica"/>
          <w:color w:val="333333"/>
          <w:sz w:val="21"/>
          <w:szCs w:val="21"/>
        </w:rPr>
        <w:t>meta</w:t>
      </w:r>
      <w:proofErr w:type="gramEnd"/>
      <w:r w:rsidRPr="00B631E4">
        <w:rPr>
          <w:rFonts w:ascii="Helvetica" w:eastAsia="Times New Roman" w:hAnsi="Helvetica" w:cs="Helvetica"/>
          <w:color w:val="333333"/>
          <w:sz w:val="21"/>
          <w:szCs w:val="21"/>
        </w:rPr>
        <w:t xml:space="preserve"> elements:</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The HTML </w:t>
      </w:r>
      <w:r w:rsidRPr="00B631E4">
        <w:rPr>
          <w:rFonts w:ascii="Helvetica" w:eastAsia="Times New Roman" w:hAnsi="Helvetica" w:cs="Helvetica"/>
          <w:b/>
          <w:bCs/>
          <w:color w:val="333333"/>
          <w:sz w:val="21"/>
        </w:rPr>
        <w:t>&lt;style&gt;</w:t>
      </w:r>
      <w:r w:rsidRPr="00B631E4">
        <w:rPr>
          <w:rFonts w:ascii="Helvetica" w:eastAsia="Times New Roman" w:hAnsi="Helvetica" w:cs="Helvetica"/>
          <w:color w:val="333333"/>
          <w:sz w:val="21"/>
          <w:szCs w:val="21"/>
        </w:rPr>
        <w:t xml:space="preserve"> element is used to define internal CSS style sheets.</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The HTML </w:t>
      </w:r>
      <w:r w:rsidRPr="00B631E4">
        <w:rPr>
          <w:rFonts w:ascii="Helvetica" w:eastAsia="Times New Roman" w:hAnsi="Helvetica" w:cs="Helvetica"/>
          <w:b/>
          <w:bCs/>
          <w:color w:val="333333"/>
          <w:sz w:val="21"/>
        </w:rPr>
        <w:t>&lt;link&gt;</w:t>
      </w:r>
      <w:r w:rsidRPr="00B631E4">
        <w:rPr>
          <w:rFonts w:ascii="Helvetica" w:eastAsia="Times New Roman" w:hAnsi="Helvetica" w:cs="Helvetica"/>
          <w:color w:val="333333"/>
          <w:sz w:val="21"/>
          <w:szCs w:val="21"/>
        </w:rPr>
        <w:t xml:space="preserve"> element is used to define external CSS style sheets.</w:t>
      </w:r>
    </w:p>
    <w:p w:rsidR="00B631E4" w:rsidRPr="00B631E4" w:rsidRDefault="00B631E4" w:rsidP="00B631E4">
      <w:pPr>
        <w:spacing w:before="300" w:after="30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pict>
          <v:rect id="_x0000_i1113"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HTML Tip - How to View HTML Source</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Have you ever seen a Web page and wondered "Hey! How did they do that?"</w:t>
      </w:r>
    </w:p>
    <w:p w:rsidR="00B631E4" w:rsidRPr="00B631E4" w:rsidRDefault="00B631E4" w:rsidP="00B631E4">
      <w:pPr>
        <w:spacing w:after="150" w:line="240" w:lineRule="auto"/>
        <w:rPr>
          <w:rFonts w:ascii="Helvetica" w:eastAsia="Times New Roman" w:hAnsi="Helvetica" w:cs="Helvetica"/>
          <w:color w:val="333333"/>
          <w:sz w:val="21"/>
          <w:szCs w:val="21"/>
        </w:rPr>
      </w:pPr>
      <w:proofErr w:type="gramStart"/>
      <w:r w:rsidRPr="00B631E4">
        <w:rPr>
          <w:rFonts w:ascii="Helvetica" w:eastAsia="Times New Roman" w:hAnsi="Helvetica" w:cs="Helvetica"/>
          <w:color w:val="333333"/>
          <w:sz w:val="21"/>
          <w:szCs w:val="21"/>
        </w:rPr>
        <w:t>To find out, right-click in the page and select "View Page Source" (in Chrome) or "View Source" (in IE), or similar in another browser.</w:t>
      </w:r>
      <w:proofErr w:type="gramEnd"/>
      <w:r w:rsidRPr="00B631E4">
        <w:rPr>
          <w:rFonts w:ascii="Helvetica" w:eastAsia="Times New Roman" w:hAnsi="Helvetica" w:cs="Helvetica"/>
          <w:color w:val="333333"/>
          <w:sz w:val="21"/>
          <w:szCs w:val="21"/>
        </w:rPr>
        <w:t xml:space="preserve"> This will open a window containing the HTML code of the page.</w:t>
      </w:r>
    </w:p>
    <w:p w:rsidR="00B631E4" w:rsidRPr="00B631E4" w:rsidRDefault="00B631E4" w:rsidP="00B631E4">
      <w:pPr>
        <w:spacing w:before="300" w:after="30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pict>
          <v:rect id="_x0000_i1114"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Test Yourself with Exercises!</w:t>
      </w:r>
    </w:p>
    <w:p w:rsidR="00B631E4" w:rsidRPr="00B631E4" w:rsidRDefault="00B631E4" w:rsidP="00B631E4">
      <w:pPr>
        <w:spacing w:after="0" w:line="240" w:lineRule="auto"/>
        <w:rPr>
          <w:rFonts w:ascii="Helvetica" w:eastAsia="Times New Roman" w:hAnsi="Helvetica" w:cs="Helvetica"/>
          <w:color w:val="333333"/>
          <w:sz w:val="21"/>
          <w:szCs w:val="21"/>
        </w:rPr>
      </w:pPr>
      <w:hyperlink r:id="rId13" w:tgtFrame="_blank" w:history="1">
        <w:r w:rsidRPr="00B631E4">
          <w:rPr>
            <w:rFonts w:ascii="Verdana" w:eastAsia="Times New Roman" w:hAnsi="Verdana" w:cs="Helvetica"/>
            <w:b/>
            <w:bCs/>
            <w:color w:val="FFFFFF"/>
            <w:sz w:val="20"/>
          </w:rPr>
          <w:t>Exercise 1 »</w:t>
        </w:r>
      </w:hyperlink>
      <w:r w:rsidRPr="00B631E4">
        <w:rPr>
          <w:rFonts w:ascii="Helvetica" w:eastAsia="Times New Roman" w:hAnsi="Helvetica" w:cs="Helvetica"/>
          <w:color w:val="333333"/>
          <w:sz w:val="21"/>
          <w:szCs w:val="21"/>
        </w:rPr>
        <w:t xml:space="preserve">   </w:t>
      </w:r>
      <w:hyperlink r:id="rId14" w:tgtFrame="_blank" w:history="1">
        <w:r w:rsidRPr="00B631E4">
          <w:rPr>
            <w:rFonts w:ascii="Verdana" w:eastAsia="Times New Roman" w:hAnsi="Verdana" w:cs="Helvetica"/>
            <w:b/>
            <w:bCs/>
            <w:color w:val="FFFFFF"/>
            <w:sz w:val="20"/>
          </w:rPr>
          <w:t>Exercise 2 »</w:t>
        </w:r>
      </w:hyperlink>
      <w:r w:rsidRPr="00B631E4">
        <w:rPr>
          <w:rFonts w:ascii="Helvetica" w:eastAsia="Times New Roman" w:hAnsi="Helvetica" w:cs="Helvetica"/>
          <w:color w:val="333333"/>
          <w:sz w:val="21"/>
          <w:szCs w:val="21"/>
        </w:rPr>
        <w:t xml:space="preserve">   </w:t>
      </w:r>
      <w:hyperlink r:id="rId15" w:tgtFrame="_blank" w:history="1">
        <w:r w:rsidRPr="00B631E4">
          <w:rPr>
            <w:rFonts w:ascii="Verdana" w:eastAsia="Times New Roman" w:hAnsi="Verdana" w:cs="Helvetica"/>
            <w:b/>
            <w:bCs/>
            <w:color w:val="FFFFFF"/>
            <w:sz w:val="20"/>
          </w:rPr>
          <w:t>Exercise 3 »</w:t>
        </w:r>
      </w:hyperlink>
      <w:r w:rsidRPr="00B631E4">
        <w:rPr>
          <w:rFonts w:ascii="Helvetica" w:eastAsia="Times New Roman" w:hAnsi="Helvetica" w:cs="Helvetica"/>
          <w:color w:val="333333"/>
          <w:sz w:val="21"/>
          <w:szCs w:val="21"/>
        </w:rPr>
        <w:t xml:space="preserve">   </w:t>
      </w:r>
      <w:hyperlink r:id="rId16" w:tgtFrame="_blank" w:history="1">
        <w:r w:rsidRPr="00B631E4">
          <w:rPr>
            <w:rFonts w:ascii="Verdana" w:eastAsia="Times New Roman" w:hAnsi="Verdana" w:cs="Helvetica"/>
            <w:b/>
            <w:bCs/>
            <w:color w:val="FFFFFF"/>
            <w:sz w:val="20"/>
          </w:rPr>
          <w:t>Exercise 4 »</w:t>
        </w:r>
      </w:hyperlink>
      <w:r w:rsidRPr="00B631E4">
        <w:rPr>
          <w:rFonts w:ascii="Helvetica" w:eastAsia="Times New Roman" w:hAnsi="Helvetica" w:cs="Helvetica"/>
          <w:color w:val="333333"/>
          <w:sz w:val="21"/>
          <w:szCs w:val="21"/>
        </w:rPr>
        <w:t xml:space="preserve"> </w:t>
      </w:r>
    </w:p>
    <w:p w:rsidR="00B631E4" w:rsidRPr="00B631E4" w:rsidRDefault="00B631E4" w:rsidP="00B631E4">
      <w:pPr>
        <w:spacing w:before="300" w:after="30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pict>
          <v:rect id="_x0000_i1115"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HTML Tag Reference</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W3Schools' tag reference contains additional information about these tags and their attributes.</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You will learn more about HTML tags and attributes in the next chapters of this tutorial.</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44"/>
        <w:gridCol w:w="7432"/>
      </w:tblGrid>
      <w:tr w:rsidR="00B631E4" w:rsidRPr="00B631E4" w:rsidTr="00B631E4">
        <w:tc>
          <w:tcPr>
            <w:tcW w:w="0" w:type="auto"/>
            <w:shd w:val="clear" w:color="auto" w:fill="auto"/>
            <w:tcMar>
              <w:top w:w="0" w:type="dxa"/>
              <w:left w:w="0" w:type="dxa"/>
              <w:bottom w:w="0" w:type="dxa"/>
              <w:right w:w="0" w:type="dxa"/>
            </w:tcMar>
            <w:vAlign w:val="center"/>
            <w:hideMark/>
          </w:tcPr>
          <w:p w:rsidR="00B631E4" w:rsidRPr="00B631E4" w:rsidRDefault="00B631E4" w:rsidP="00B631E4">
            <w:pPr>
              <w:spacing w:after="180" w:line="240" w:lineRule="auto"/>
              <w:rPr>
                <w:rFonts w:ascii="Helvetica" w:eastAsia="Times New Roman" w:hAnsi="Helvetica" w:cs="Helvetica"/>
                <w:b/>
                <w:bCs/>
                <w:color w:val="333333"/>
                <w:sz w:val="21"/>
                <w:szCs w:val="21"/>
              </w:rPr>
            </w:pPr>
            <w:r w:rsidRPr="00B631E4">
              <w:rPr>
                <w:rFonts w:ascii="Helvetica" w:eastAsia="Times New Roman"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B631E4" w:rsidRPr="00B631E4" w:rsidRDefault="00B631E4" w:rsidP="00B631E4">
            <w:pPr>
              <w:spacing w:after="180" w:line="240" w:lineRule="auto"/>
              <w:rPr>
                <w:rFonts w:ascii="Helvetica" w:eastAsia="Times New Roman" w:hAnsi="Helvetica" w:cs="Helvetica"/>
                <w:b/>
                <w:bCs/>
                <w:color w:val="333333"/>
                <w:sz w:val="21"/>
                <w:szCs w:val="21"/>
              </w:rPr>
            </w:pPr>
            <w:r w:rsidRPr="00B631E4">
              <w:rPr>
                <w:rFonts w:ascii="Helvetica" w:eastAsia="Times New Roman" w:hAnsi="Helvetica" w:cs="Helvetica"/>
                <w:b/>
                <w:bCs/>
                <w:color w:val="333333"/>
                <w:sz w:val="21"/>
                <w:szCs w:val="21"/>
              </w:rPr>
              <w:t>Description</w:t>
            </w:r>
          </w:p>
        </w:tc>
      </w:tr>
      <w:tr w:rsidR="00B631E4" w:rsidRPr="00B631E4" w:rsidTr="00B631E4">
        <w:tc>
          <w:tcPr>
            <w:tcW w:w="0" w:type="auto"/>
            <w:shd w:val="clear" w:color="auto" w:fill="auto"/>
            <w:tcMar>
              <w:top w:w="0" w:type="dxa"/>
              <w:left w:w="0" w:type="dxa"/>
              <w:bottom w:w="0" w:type="dxa"/>
              <w:right w:w="0" w:type="dxa"/>
            </w:tcMar>
            <w:vAlign w:val="center"/>
            <w:hideMark/>
          </w:tcPr>
          <w:p w:rsidR="00B631E4" w:rsidRPr="00B631E4" w:rsidRDefault="00B631E4" w:rsidP="00B631E4">
            <w:pPr>
              <w:spacing w:after="180" w:line="240" w:lineRule="auto"/>
              <w:rPr>
                <w:rFonts w:ascii="Helvetica" w:eastAsia="Times New Roman" w:hAnsi="Helvetica" w:cs="Helvetica"/>
                <w:color w:val="333333"/>
                <w:sz w:val="21"/>
                <w:szCs w:val="21"/>
              </w:rPr>
            </w:pPr>
            <w:hyperlink r:id="rId17" w:history="1">
              <w:r w:rsidRPr="00B631E4">
                <w:rPr>
                  <w:rFonts w:ascii="Helvetica" w:eastAsia="Times New Roman" w:hAnsi="Helvetica" w:cs="Helvetica"/>
                  <w:color w:val="337AB7"/>
                  <w:sz w:val="21"/>
                </w:rPr>
                <w:t>&lt;html&gt;</w:t>
              </w:r>
            </w:hyperlink>
          </w:p>
        </w:tc>
        <w:tc>
          <w:tcPr>
            <w:tcW w:w="0" w:type="auto"/>
            <w:shd w:val="clear" w:color="auto" w:fill="auto"/>
            <w:tcMar>
              <w:top w:w="0" w:type="dxa"/>
              <w:left w:w="0" w:type="dxa"/>
              <w:bottom w:w="0" w:type="dxa"/>
              <w:right w:w="0" w:type="dxa"/>
            </w:tcMar>
            <w:vAlign w:val="center"/>
            <w:hideMark/>
          </w:tcPr>
          <w:p w:rsidR="00B631E4" w:rsidRPr="00B631E4" w:rsidRDefault="00B631E4" w:rsidP="00B631E4">
            <w:pPr>
              <w:spacing w:after="18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Defines an HTML document</w:t>
            </w:r>
          </w:p>
        </w:tc>
      </w:tr>
      <w:tr w:rsidR="00B631E4" w:rsidRPr="00B631E4" w:rsidTr="00B631E4">
        <w:tc>
          <w:tcPr>
            <w:tcW w:w="0" w:type="auto"/>
            <w:shd w:val="clear" w:color="auto" w:fill="auto"/>
            <w:tcMar>
              <w:top w:w="0" w:type="dxa"/>
              <w:left w:w="0" w:type="dxa"/>
              <w:bottom w:w="0" w:type="dxa"/>
              <w:right w:w="0" w:type="dxa"/>
            </w:tcMar>
            <w:vAlign w:val="center"/>
            <w:hideMark/>
          </w:tcPr>
          <w:p w:rsidR="00B631E4" w:rsidRPr="00B631E4" w:rsidRDefault="00B631E4" w:rsidP="00B631E4">
            <w:pPr>
              <w:spacing w:after="180" w:line="240" w:lineRule="auto"/>
              <w:rPr>
                <w:rFonts w:ascii="Helvetica" w:eastAsia="Times New Roman" w:hAnsi="Helvetica" w:cs="Helvetica"/>
                <w:color w:val="333333"/>
                <w:sz w:val="21"/>
                <w:szCs w:val="21"/>
              </w:rPr>
            </w:pPr>
            <w:hyperlink r:id="rId18" w:history="1">
              <w:r w:rsidRPr="00B631E4">
                <w:rPr>
                  <w:rFonts w:ascii="Helvetica" w:eastAsia="Times New Roman" w:hAnsi="Helvetica" w:cs="Helvetica"/>
                  <w:color w:val="337AB7"/>
                  <w:sz w:val="21"/>
                </w:rPr>
                <w:t>&lt;body&gt;</w:t>
              </w:r>
            </w:hyperlink>
          </w:p>
        </w:tc>
        <w:tc>
          <w:tcPr>
            <w:tcW w:w="0" w:type="auto"/>
            <w:shd w:val="clear" w:color="auto" w:fill="auto"/>
            <w:tcMar>
              <w:top w:w="0" w:type="dxa"/>
              <w:left w:w="0" w:type="dxa"/>
              <w:bottom w:w="0" w:type="dxa"/>
              <w:right w:w="0" w:type="dxa"/>
            </w:tcMar>
            <w:vAlign w:val="center"/>
            <w:hideMark/>
          </w:tcPr>
          <w:p w:rsidR="00B631E4" w:rsidRPr="00B631E4" w:rsidRDefault="00B631E4" w:rsidP="00B631E4">
            <w:pPr>
              <w:spacing w:after="18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Defines the document's body</w:t>
            </w:r>
          </w:p>
        </w:tc>
      </w:tr>
    </w:tbl>
    <w:p w:rsidR="00B631E4" w:rsidRPr="00B631E4" w:rsidRDefault="00B631E4" w:rsidP="00B631E4">
      <w:pPr>
        <w:spacing w:after="0" w:line="240" w:lineRule="auto"/>
        <w:rPr>
          <w:rFonts w:ascii="Helvetica" w:eastAsia="Times New Roman" w:hAnsi="Helvetica" w:cs="Helvetica"/>
          <w:color w:val="333333"/>
          <w:sz w:val="21"/>
          <w:szCs w:val="21"/>
        </w:rPr>
      </w:pPr>
      <w:r w:rsidRPr="00B631E4">
        <w:rPr>
          <w:rFonts w:ascii="Times New Roman" w:eastAsia="Times New Roman" w:hAnsi="Times New Roman" w:cs="Helvetica"/>
          <w:color w:val="333333"/>
        </w:rPr>
        <w:pict/>
      </w:r>
    </w:p>
    <w:p w:rsidR="00D6223D" w:rsidRPr="00D6223D" w:rsidRDefault="00D6223D" w:rsidP="00D6223D">
      <w:pPr>
        <w:spacing w:before="300" w:after="150" w:line="240" w:lineRule="auto"/>
        <w:outlineLvl w:val="0"/>
        <w:rPr>
          <w:rFonts w:ascii="inherit" w:eastAsia="Times New Roman" w:hAnsi="inherit" w:cs="Helvetica"/>
          <w:color w:val="333333"/>
          <w:kern w:val="36"/>
          <w:sz w:val="54"/>
          <w:szCs w:val="54"/>
        </w:rPr>
      </w:pPr>
      <w:r w:rsidRPr="00D6223D">
        <w:rPr>
          <w:rFonts w:ascii="Helvetica" w:eastAsia="Times New Roman" w:hAnsi="Helvetica" w:cs="Helvetica"/>
          <w:color w:val="333333"/>
          <w:kern w:val="36"/>
          <w:sz w:val="21"/>
          <w:szCs w:val="21"/>
        </w:rPr>
        <w:lastRenderedPageBreak/>
        <w:pict/>
      </w:r>
      <w:r w:rsidRPr="00D6223D">
        <w:rPr>
          <w:rFonts w:ascii="inherit" w:eastAsia="Times New Roman" w:hAnsi="inherit" w:cs="Helvetica"/>
          <w:color w:val="333333"/>
          <w:kern w:val="36"/>
          <w:sz w:val="54"/>
          <w:szCs w:val="54"/>
        </w:rPr>
        <w:t>HTML Paragraphs</w:t>
      </w:r>
    </w:p>
    <w:p w:rsidR="00D6223D" w:rsidRPr="00D6223D" w:rsidRDefault="00D6223D" w:rsidP="00D6223D">
      <w:pPr>
        <w:spacing w:after="0" w:line="240" w:lineRule="auto"/>
        <w:rPr>
          <w:rFonts w:ascii="Helvetica" w:eastAsia="Times New Roman" w:hAnsi="Helvetica" w:cs="Helvetica"/>
          <w:color w:val="333333"/>
          <w:sz w:val="30"/>
          <w:szCs w:val="30"/>
        </w:rPr>
      </w:pPr>
      <w:hyperlink r:id="rId19" w:history="1">
        <w:r w:rsidRPr="00D6223D">
          <w:rPr>
            <w:rFonts w:ascii="Helvetica" w:eastAsia="Times New Roman" w:hAnsi="Helvetica" w:cs="Helvetica"/>
            <w:color w:val="8AC007"/>
            <w:sz w:val="30"/>
          </w:rPr>
          <w:t>« Previous</w:t>
        </w:r>
      </w:hyperlink>
    </w:p>
    <w:p w:rsidR="00D6223D" w:rsidRPr="00D6223D" w:rsidRDefault="00D6223D" w:rsidP="00D6223D">
      <w:pPr>
        <w:spacing w:after="0" w:line="240" w:lineRule="auto"/>
        <w:jc w:val="right"/>
        <w:rPr>
          <w:rFonts w:ascii="Helvetica" w:eastAsia="Times New Roman" w:hAnsi="Helvetica" w:cs="Helvetica"/>
          <w:color w:val="333333"/>
          <w:sz w:val="30"/>
          <w:szCs w:val="30"/>
        </w:rPr>
      </w:pPr>
      <w:hyperlink r:id="rId20" w:history="1">
        <w:r w:rsidRPr="00D6223D">
          <w:rPr>
            <w:rFonts w:ascii="Helvetica" w:eastAsia="Times New Roman" w:hAnsi="Helvetica" w:cs="Helvetica"/>
            <w:color w:val="8AC007"/>
            <w:sz w:val="30"/>
          </w:rPr>
          <w:t>Next Chapter »</w:t>
        </w:r>
      </w:hyperlink>
    </w:p>
    <w:p w:rsidR="00D6223D" w:rsidRPr="00D6223D" w:rsidRDefault="00D6223D" w:rsidP="00D6223D">
      <w:pPr>
        <w:spacing w:before="300" w:after="30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pict>
          <v:rect id="_x0000_i1030" style="width:0;height:0" o:hralign="center" o:hrstd="t" o:hr="t" fillcolor="#a0a0a0" stroked="f"/>
        </w:pict>
      </w:r>
    </w:p>
    <w:p w:rsidR="00D6223D" w:rsidRPr="00D6223D" w:rsidRDefault="00D6223D" w:rsidP="00D6223D">
      <w:pPr>
        <w:spacing w:before="150" w:after="150" w:line="240" w:lineRule="auto"/>
        <w:rPr>
          <w:rFonts w:ascii="Helvetica" w:eastAsia="Times New Roman" w:hAnsi="Helvetica" w:cs="Helvetica"/>
          <w:color w:val="404040"/>
        </w:rPr>
      </w:pPr>
      <w:r w:rsidRPr="00D6223D">
        <w:rPr>
          <w:rFonts w:ascii="Helvetica" w:eastAsia="Times New Roman" w:hAnsi="Helvetica" w:cs="Helvetica"/>
          <w:color w:val="404040"/>
        </w:rPr>
        <w:t>HTML documents are divided into paragraphs.</w:t>
      </w:r>
    </w:p>
    <w:p w:rsidR="00D6223D" w:rsidRPr="00D6223D" w:rsidRDefault="00D6223D" w:rsidP="00D6223D">
      <w:pPr>
        <w:spacing w:before="300" w:after="30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pict>
          <v:rect id="_x0000_i1031" style="width:0;height:0" o:hralign="center" o:hrstd="t" o:hr="t" fillcolor="#a0a0a0" stroked="f"/>
        </w:pict>
      </w:r>
    </w:p>
    <w:p w:rsidR="00D6223D" w:rsidRPr="00D6223D" w:rsidRDefault="00D6223D" w:rsidP="00D6223D">
      <w:pPr>
        <w:spacing w:before="300" w:after="150" w:line="240" w:lineRule="auto"/>
        <w:outlineLvl w:val="1"/>
        <w:rPr>
          <w:rFonts w:ascii="inherit" w:eastAsia="Times New Roman" w:hAnsi="inherit" w:cs="Helvetica"/>
          <w:color w:val="333333"/>
          <w:sz w:val="45"/>
          <w:szCs w:val="45"/>
        </w:rPr>
      </w:pPr>
      <w:r w:rsidRPr="00D6223D">
        <w:rPr>
          <w:rFonts w:ascii="inherit" w:eastAsia="Times New Roman" w:hAnsi="inherit" w:cs="Helvetica"/>
          <w:color w:val="333333"/>
          <w:sz w:val="45"/>
          <w:szCs w:val="45"/>
        </w:rPr>
        <w:t>HTML Paragraphs</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 xml:space="preserve">The HTML </w:t>
      </w:r>
      <w:r w:rsidRPr="00D6223D">
        <w:rPr>
          <w:rFonts w:ascii="Helvetica" w:eastAsia="Times New Roman" w:hAnsi="Helvetica" w:cs="Helvetica"/>
          <w:b/>
          <w:bCs/>
          <w:color w:val="333333"/>
          <w:sz w:val="21"/>
        </w:rPr>
        <w:t>&lt;p&gt;</w:t>
      </w:r>
      <w:r w:rsidRPr="00D6223D">
        <w:rPr>
          <w:rFonts w:ascii="Helvetica" w:eastAsia="Times New Roman" w:hAnsi="Helvetica" w:cs="Helvetica"/>
          <w:color w:val="333333"/>
          <w:sz w:val="21"/>
          <w:szCs w:val="21"/>
        </w:rPr>
        <w:t xml:space="preserve"> element defines a </w:t>
      </w:r>
      <w:r w:rsidRPr="00D6223D">
        <w:rPr>
          <w:rFonts w:ascii="Helvetica" w:eastAsia="Times New Roman" w:hAnsi="Helvetica" w:cs="Helvetica"/>
          <w:b/>
          <w:bCs/>
          <w:color w:val="333333"/>
          <w:sz w:val="21"/>
        </w:rPr>
        <w:t>paragraph</w:t>
      </w:r>
      <w:r w:rsidRPr="00D6223D">
        <w:rPr>
          <w:rFonts w:ascii="Helvetica" w:eastAsia="Times New Roman" w:hAnsi="Helvetica" w:cs="Helvetica"/>
          <w:color w:val="333333"/>
          <w:sz w:val="21"/>
          <w:szCs w:val="21"/>
        </w:rPr>
        <w:t>.</w:t>
      </w:r>
    </w:p>
    <w:p w:rsidR="00D6223D" w:rsidRPr="00D6223D" w:rsidRDefault="00D6223D" w:rsidP="00D6223D">
      <w:pPr>
        <w:shd w:val="clear" w:color="auto" w:fill="F1F1F1"/>
        <w:spacing w:after="150" w:line="240" w:lineRule="auto"/>
        <w:outlineLvl w:val="1"/>
        <w:rPr>
          <w:rFonts w:ascii="inherit" w:eastAsia="Times New Roman" w:hAnsi="inherit" w:cs="Helvetica"/>
          <w:color w:val="555555"/>
          <w:sz w:val="30"/>
          <w:szCs w:val="30"/>
        </w:rPr>
      </w:pPr>
      <w:r w:rsidRPr="00D6223D">
        <w:rPr>
          <w:rFonts w:ascii="inherit" w:eastAsia="Times New Roman" w:hAnsi="inherit" w:cs="Helvetica"/>
          <w:color w:val="555555"/>
          <w:sz w:val="30"/>
          <w:szCs w:val="30"/>
        </w:rPr>
        <w:t>Example</w:t>
      </w:r>
    </w:p>
    <w:p w:rsidR="00D6223D" w:rsidRPr="00D6223D" w:rsidRDefault="00D6223D" w:rsidP="00D6223D">
      <w:pPr>
        <w:shd w:val="clear" w:color="auto" w:fill="FFFFFF"/>
        <w:spacing w:after="0" w:line="276" w:lineRule="atLeast"/>
        <w:rPr>
          <w:rFonts w:ascii="Consolas" w:eastAsia="Times New Roman" w:hAnsi="Consolas" w:cs="Consolas"/>
          <w:color w:val="000000"/>
          <w:sz w:val="21"/>
          <w:szCs w:val="21"/>
        </w:rPr>
      </w:pP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proofErr w:type="gramStart"/>
      <w:r w:rsidRPr="00D6223D">
        <w:rPr>
          <w:rFonts w:ascii="Consolas" w:eastAsia="Times New Roman" w:hAnsi="Consolas" w:cs="Consolas"/>
          <w:color w:val="000000"/>
          <w:sz w:val="21"/>
          <w:szCs w:val="21"/>
        </w:rPr>
        <w:t>This</w:t>
      </w:r>
      <w:proofErr w:type="gramEnd"/>
      <w:r w:rsidRPr="00D6223D">
        <w:rPr>
          <w:rFonts w:ascii="Consolas" w:eastAsia="Times New Roman" w:hAnsi="Consolas" w:cs="Consolas"/>
          <w:color w:val="000000"/>
          <w:sz w:val="21"/>
          <w:szCs w:val="21"/>
        </w:rPr>
        <w:t xml:space="preserve"> is a paragraph</w:t>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br/>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t>This is another paragraph</w:t>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t xml:space="preserve"> </w:t>
      </w:r>
    </w:p>
    <w:p w:rsidR="00D6223D" w:rsidRPr="00D6223D" w:rsidRDefault="00D6223D" w:rsidP="00D6223D">
      <w:pPr>
        <w:shd w:val="clear" w:color="auto" w:fill="F1F1F1"/>
        <w:spacing w:after="180" w:line="276" w:lineRule="atLeast"/>
        <w:rPr>
          <w:rFonts w:ascii="Helvetica" w:eastAsia="Times New Roman" w:hAnsi="Helvetica" w:cs="Helvetica"/>
          <w:color w:val="000000"/>
          <w:sz w:val="21"/>
          <w:szCs w:val="21"/>
        </w:rPr>
      </w:pPr>
      <w:r w:rsidRPr="00D6223D">
        <w:rPr>
          <w:rFonts w:ascii="Helvetica" w:eastAsia="Times New Roman" w:hAnsi="Helvetica" w:cs="Helvetica"/>
          <w:color w:val="000000"/>
          <w:sz w:val="21"/>
          <w:szCs w:val="21"/>
        </w:rPr>
        <w:br/>
      </w:r>
      <w:hyperlink r:id="rId21" w:tgtFrame="_blank" w:history="1">
        <w:r w:rsidRPr="00D6223D">
          <w:rPr>
            <w:rFonts w:ascii="Verdana" w:eastAsia="Times New Roman" w:hAnsi="Verdana" w:cs="Helvetica"/>
            <w:b/>
            <w:bCs/>
            <w:color w:val="FFFFFF"/>
            <w:sz w:val="20"/>
          </w:rPr>
          <w:t xml:space="preserve">Try it </w:t>
        </w:r>
        <w:proofErr w:type="gramStart"/>
        <w:r w:rsidRPr="00D6223D">
          <w:rPr>
            <w:rFonts w:ascii="Verdana" w:eastAsia="Times New Roman" w:hAnsi="Verdana" w:cs="Helvetica"/>
            <w:b/>
            <w:bCs/>
            <w:color w:val="FFFFFF"/>
            <w:sz w:val="20"/>
          </w:rPr>
          <w:t>Yourself</w:t>
        </w:r>
        <w:proofErr w:type="gramEnd"/>
        <w:r w:rsidRPr="00D6223D">
          <w:rPr>
            <w:rFonts w:ascii="Verdana" w:eastAsia="Times New Roman" w:hAnsi="Verdana" w:cs="Helvetica"/>
            <w:b/>
            <w:bCs/>
            <w:color w:val="FFFFFF"/>
            <w:sz w:val="20"/>
          </w:rPr>
          <w:t xml:space="preserve"> »</w:t>
        </w:r>
      </w:hyperlink>
      <w:r w:rsidRPr="00D6223D">
        <w:rPr>
          <w:rFonts w:ascii="Helvetica" w:eastAsia="Times New Roman"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D6223D" w:rsidRPr="00D6223D" w:rsidTr="00D6223D">
        <w:tc>
          <w:tcPr>
            <w:tcW w:w="510" w:type="dxa"/>
            <w:shd w:val="clear" w:color="auto" w:fill="FFFFFF"/>
            <w:tcMar>
              <w:top w:w="150" w:type="dxa"/>
              <w:left w:w="150" w:type="dxa"/>
              <w:bottom w:w="150" w:type="dxa"/>
              <w:right w:w="75" w:type="dxa"/>
            </w:tcMar>
            <w:vAlign w:val="center"/>
            <w:hideMark/>
          </w:tcPr>
          <w:p w:rsidR="00D6223D" w:rsidRPr="00D6223D" w:rsidRDefault="00D6223D" w:rsidP="00D6223D">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2"/>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D6223D" w:rsidRPr="00D6223D" w:rsidRDefault="00D6223D" w:rsidP="00D6223D">
            <w:pPr>
              <w:spacing w:after="18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Browsers automatically add an empty line before and after a paragraph.</w:t>
            </w:r>
          </w:p>
        </w:tc>
      </w:tr>
    </w:tbl>
    <w:p w:rsidR="00D6223D" w:rsidRPr="00D6223D" w:rsidRDefault="00D6223D" w:rsidP="00D6223D">
      <w:pPr>
        <w:spacing w:before="300" w:after="30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pict>
          <v:rect id="_x0000_i1033" style="width:0;height:0" o:hralign="center" o:hrstd="t" o:hr="t" fillcolor="#a0a0a0" stroked="f"/>
        </w:pict>
      </w:r>
    </w:p>
    <w:p w:rsidR="00D6223D" w:rsidRPr="00D6223D" w:rsidRDefault="00D6223D" w:rsidP="00D6223D">
      <w:pPr>
        <w:spacing w:before="300" w:after="150" w:line="240" w:lineRule="auto"/>
        <w:outlineLvl w:val="1"/>
        <w:rPr>
          <w:rFonts w:ascii="inherit" w:eastAsia="Times New Roman" w:hAnsi="inherit" w:cs="Helvetica"/>
          <w:color w:val="333333"/>
          <w:sz w:val="45"/>
          <w:szCs w:val="45"/>
        </w:rPr>
      </w:pPr>
      <w:r w:rsidRPr="00D6223D">
        <w:rPr>
          <w:rFonts w:ascii="inherit" w:eastAsia="Times New Roman" w:hAnsi="inherit" w:cs="Helvetica"/>
          <w:color w:val="333333"/>
          <w:sz w:val="45"/>
          <w:szCs w:val="45"/>
        </w:rPr>
        <w:t>HTML Display</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You cannot be sure how HTML will be displayed.</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 xml:space="preserve">Large or small </w:t>
      </w:r>
      <w:proofErr w:type="gramStart"/>
      <w:r w:rsidRPr="00D6223D">
        <w:rPr>
          <w:rFonts w:ascii="Helvetica" w:eastAsia="Times New Roman" w:hAnsi="Helvetica" w:cs="Helvetica"/>
          <w:color w:val="333333"/>
          <w:sz w:val="21"/>
          <w:szCs w:val="21"/>
        </w:rPr>
        <w:t>screens,</w:t>
      </w:r>
      <w:proofErr w:type="gramEnd"/>
      <w:r w:rsidRPr="00D6223D">
        <w:rPr>
          <w:rFonts w:ascii="Helvetica" w:eastAsia="Times New Roman" w:hAnsi="Helvetica" w:cs="Helvetica"/>
          <w:color w:val="333333"/>
          <w:sz w:val="21"/>
          <w:szCs w:val="21"/>
        </w:rPr>
        <w:t xml:space="preserve"> and resized windows will create different results. </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With HTML, you cannot change the output by adding extra spaces or extra lines in your HTML code.</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The browser will remove extra spaces and extra lines when the page is displayed.</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 xml:space="preserve">Any </w:t>
      </w:r>
      <w:proofErr w:type="gramStart"/>
      <w:r w:rsidRPr="00D6223D">
        <w:rPr>
          <w:rFonts w:ascii="Helvetica" w:eastAsia="Times New Roman" w:hAnsi="Helvetica" w:cs="Helvetica"/>
          <w:color w:val="333333"/>
          <w:sz w:val="21"/>
          <w:szCs w:val="21"/>
        </w:rPr>
        <w:t>number of spaces, and any number of new lines, count</w:t>
      </w:r>
      <w:proofErr w:type="gramEnd"/>
      <w:r w:rsidRPr="00D6223D">
        <w:rPr>
          <w:rFonts w:ascii="Helvetica" w:eastAsia="Times New Roman" w:hAnsi="Helvetica" w:cs="Helvetica"/>
          <w:color w:val="333333"/>
          <w:sz w:val="21"/>
          <w:szCs w:val="21"/>
        </w:rPr>
        <w:t xml:space="preserve"> as </w:t>
      </w:r>
      <w:r w:rsidRPr="00D6223D">
        <w:rPr>
          <w:rFonts w:ascii="Helvetica" w:eastAsia="Times New Roman" w:hAnsi="Helvetica" w:cs="Helvetica"/>
          <w:b/>
          <w:bCs/>
          <w:color w:val="333333"/>
          <w:sz w:val="21"/>
        </w:rPr>
        <w:t>only one space</w:t>
      </w:r>
      <w:r w:rsidRPr="00D6223D">
        <w:rPr>
          <w:rFonts w:ascii="Helvetica" w:eastAsia="Times New Roman" w:hAnsi="Helvetica" w:cs="Helvetica"/>
          <w:color w:val="333333"/>
          <w:sz w:val="21"/>
          <w:szCs w:val="21"/>
        </w:rPr>
        <w:t>.</w:t>
      </w:r>
    </w:p>
    <w:p w:rsidR="00D6223D" w:rsidRPr="00D6223D" w:rsidRDefault="00D6223D" w:rsidP="00D6223D">
      <w:pPr>
        <w:shd w:val="clear" w:color="auto" w:fill="F1F1F1"/>
        <w:spacing w:after="150" w:line="240" w:lineRule="auto"/>
        <w:outlineLvl w:val="1"/>
        <w:rPr>
          <w:rFonts w:ascii="inherit" w:eastAsia="Times New Roman" w:hAnsi="inherit" w:cs="Helvetica"/>
          <w:color w:val="555555"/>
          <w:sz w:val="30"/>
          <w:szCs w:val="30"/>
        </w:rPr>
      </w:pPr>
      <w:r w:rsidRPr="00D6223D">
        <w:rPr>
          <w:rFonts w:ascii="inherit" w:eastAsia="Times New Roman" w:hAnsi="inherit" w:cs="Helvetica"/>
          <w:color w:val="555555"/>
          <w:sz w:val="30"/>
          <w:szCs w:val="30"/>
        </w:rPr>
        <w:t>Example</w:t>
      </w:r>
    </w:p>
    <w:p w:rsidR="00D6223D" w:rsidRPr="00D6223D" w:rsidRDefault="00D6223D" w:rsidP="00D6223D">
      <w:pPr>
        <w:shd w:val="clear" w:color="auto" w:fill="FFFFFF"/>
        <w:spacing w:after="0" w:line="276" w:lineRule="atLeast"/>
        <w:rPr>
          <w:rFonts w:ascii="Consolas" w:eastAsia="Times New Roman" w:hAnsi="Consolas" w:cs="Consolas"/>
          <w:color w:val="000000"/>
          <w:sz w:val="21"/>
          <w:szCs w:val="21"/>
        </w:rPr>
      </w:pP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br/>
        <w:t>This paragraph</w:t>
      </w:r>
      <w:r w:rsidRPr="00D6223D">
        <w:rPr>
          <w:rFonts w:ascii="Consolas" w:eastAsia="Times New Roman" w:hAnsi="Consolas" w:cs="Consolas"/>
          <w:color w:val="000000"/>
          <w:sz w:val="21"/>
          <w:szCs w:val="21"/>
        </w:rPr>
        <w:br/>
        <w:t>contains a lot of lines</w:t>
      </w:r>
      <w:r w:rsidRPr="00D6223D">
        <w:rPr>
          <w:rFonts w:ascii="Consolas" w:eastAsia="Times New Roman" w:hAnsi="Consolas" w:cs="Consolas"/>
          <w:color w:val="000000"/>
          <w:sz w:val="21"/>
          <w:szCs w:val="21"/>
        </w:rPr>
        <w:br/>
        <w:t>in the source code</w:t>
      </w:r>
      <w:proofErr w:type="gramStart"/>
      <w:r w:rsidRPr="00D6223D">
        <w:rPr>
          <w:rFonts w:ascii="Consolas" w:eastAsia="Times New Roman" w:hAnsi="Consolas" w:cs="Consolas"/>
          <w:color w:val="000000"/>
          <w:sz w:val="21"/>
          <w:szCs w:val="21"/>
        </w:rPr>
        <w:t>,</w:t>
      </w:r>
      <w:proofErr w:type="gramEnd"/>
      <w:r w:rsidRPr="00D6223D">
        <w:rPr>
          <w:rFonts w:ascii="Consolas" w:eastAsia="Times New Roman" w:hAnsi="Consolas" w:cs="Consolas"/>
          <w:color w:val="000000"/>
          <w:sz w:val="21"/>
          <w:szCs w:val="21"/>
        </w:rPr>
        <w:br/>
        <w:t xml:space="preserve">but the browser </w:t>
      </w:r>
      <w:r w:rsidRPr="00D6223D">
        <w:rPr>
          <w:rFonts w:ascii="Consolas" w:eastAsia="Times New Roman" w:hAnsi="Consolas" w:cs="Consolas"/>
          <w:color w:val="000000"/>
          <w:sz w:val="21"/>
          <w:szCs w:val="21"/>
        </w:rPr>
        <w:br/>
        <w:t>ignores it.</w:t>
      </w:r>
      <w:r w:rsidRPr="00D6223D">
        <w:rPr>
          <w:rFonts w:ascii="Consolas" w:eastAsia="Times New Roman" w:hAnsi="Consolas" w:cs="Consolas"/>
          <w:color w:val="000000"/>
          <w:sz w:val="21"/>
          <w:szCs w:val="21"/>
        </w:rPr>
        <w:br/>
      </w:r>
      <w:r w:rsidRPr="00D6223D">
        <w:rPr>
          <w:rFonts w:ascii="Consolas" w:eastAsia="Times New Roman" w:hAnsi="Consolas" w:cs="Consolas"/>
          <w:color w:val="0000FF"/>
          <w:sz w:val="21"/>
        </w:rPr>
        <w:lastRenderedPageBreak/>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br/>
      </w:r>
      <w:r w:rsidRPr="00D6223D">
        <w:rPr>
          <w:rFonts w:ascii="Consolas" w:eastAsia="Times New Roman" w:hAnsi="Consolas" w:cs="Consolas"/>
          <w:color w:val="000000"/>
          <w:sz w:val="21"/>
          <w:szCs w:val="21"/>
        </w:rPr>
        <w:br/>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br/>
        <w:t>This paragraph</w:t>
      </w:r>
      <w:r w:rsidRPr="00D6223D">
        <w:rPr>
          <w:rFonts w:ascii="Consolas" w:eastAsia="Times New Roman" w:hAnsi="Consolas" w:cs="Consolas"/>
          <w:color w:val="000000"/>
          <w:sz w:val="21"/>
          <w:szCs w:val="21"/>
        </w:rPr>
        <w:br/>
        <w:t>contains         a lot of spaces</w:t>
      </w:r>
      <w:r w:rsidRPr="00D6223D">
        <w:rPr>
          <w:rFonts w:ascii="Consolas" w:eastAsia="Times New Roman" w:hAnsi="Consolas" w:cs="Consolas"/>
          <w:color w:val="000000"/>
          <w:sz w:val="21"/>
          <w:szCs w:val="21"/>
        </w:rPr>
        <w:br/>
        <w:t>in the source         code</w:t>
      </w:r>
      <w:proofErr w:type="gramStart"/>
      <w:r w:rsidRPr="00D6223D">
        <w:rPr>
          <w:rFonts w:ascii="Consolas" w:eastAsia="Times New Roman" w:hAnsi="Consolas" w:cs="Consolas"/>
          <w:color w:val="000000"/>
          <w:sz w:val="21"/>
          <w:szCs w:val="21"/>
        </w:rPr>
        <w:t>,</w:t>
      </w:r>
      <w:proofErr w:type="gramEnd"/>
      <w:r w:rsidRPr="00D6223D">
        <w:rPr>
          <w:rFonts w:ascii="Consolas" w:eastAsia="Times New Roman" w:hAnsi="Consolas" w:cs="Consolas"/>
          <w:color w:val="000000"/>
          <w:sz w:val="21"/>
          <w:szCs w:val="21"/>
        </w:rPr>
        <w:br/>
        <w:t xml:space="preserve">but the        browser </w:t>
      </w:r>
      <w:r w:rsidRPr="00D6223D">
        <w:rPr>
          <w:rFonts w:ascii="Consolas" w:eastAsia="Times New Roman" w:hAnsi="Consolas" w:cs="Consolas"/>
          <w:color w:val="000000"/>
          <w:sz w:val="21"/>
          <w:szCs w:val="21"/>
        </w:rPr>
        <w:br/>
        <w:t>ignores it.</w:t>
      </w:r>
      <w:r w:rsidRPr="00D6223D">
        <w:rPr>
          <w:rFonts w:ascii="Consolas" w:eastAsia="Times New Roman" w:hAnsi="Consolas" w:cs="Consolas"/>
          <w:color w:val="000000"/>
          <w:sz w:val="21"/>
          <w:szCs w:val="21"/>
        </w:rPr>
        <w:br/>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p>
    <w:p w:rsidR="00D6223D" w:rsidRPr="00D6223D" w:rsidRDefault="00D6223D" w:rsidP="00D6223D">
      <w:pPr>
        <w:shd w:val="clear" w:color="auto" w:fill="F1F1F1"/>
        <w:spacing w:after="180" w:line="276" w:lineRule="atLeast"/>
        <w:rPr>
          <w:rFonts w:ascii="Helvetica" w:eastAsia="Times New Roman" w:hAnsi="Helvetica" w:cs="Helvetica"/>
          <w:color w:val="000000"/>
          <w:sz w:val="21"/>
          <w:szCs w:val="21"/>
        </w:rPr>
      </w:pPr>
      <w:r w:rsidRPr="00D6223D">
        <w:rPr>
          <w:rFonts w:ascii="Helvetica" w:eastAsia="Times New Roman" w:hAnsi="Helvetica" w:cs="Helvetica"/>
          <w:color w:val="000000"/>
          <w:sz w:val="21"/>
          <w:szCs w:val="21"/>
        </w:rPr>
        <w:br/>
      </w:r>
      <w:hyperlink r:id="rId22" w:tgtFrame="_blank" w:history="1">
        <w:r w:rsidRPr="00D6223D">
          <w:rPr>
            <w:rFonts w:ascii="Verdana" w:eastAsia="Times New Roman" w:hAnsi="Verdana" w:cs="Helvetica"/>
            <w:b/>
            <w:bCs/>
            <w:color w:val="FFFFFF"/>
            <w:sz w:val="20"/>
          </w:rPr>
          <w:t xml:space="preserve">Try it </w:t>
        </w:r>
        <w:proofErr w:type="gramStart"/>
        <w:r w:rsidRPr="00D6223D">
          <w:rPr>
            <w:rFonts w:ascii="Verdana" w:eastAsia="Times New Roman" w:hAnsi="Verdana" w:cs="Helvetica"/>
            <w:b/>
            <w:bCs/>
            <w:color w:val="FFFFFF"/>
            <w:sz w:val="20"/>
          </w:rPr>
          <w:t>Yourself</w:t>
        </w:r>
        <w:proofErr w:type="gramEnd"/>
        <w:r w:rsidRPr="00D6223D">
          <w:rPr>
            <w:rFonts w:ascii="Verdana" w:eastAsia="Times New Roman" w:hAnsi="Verdana" w:cs="Helvetica"/>
            <w:b/>
            <w:bCs/>
            <w:color w:val="FFFFFF"/>
            <w:sz w:val="20"/>
          </w:rPr>
          <w:t xml:space="preserve"> »</w:t>
        </w:r>
      </w:hyperlink>
      <w:r w:rsidRPr="00D6223D">
        <w:rPr>
          <w:rFonts w:ascii="Helvetica" w:eastAsia="Times New Roman" w:hAnsi="Helvetica" w:cs="Helvetica"/>
          <w:color w:val="000000"/>
          <w:sz w:val="21"/>
          <w:szCs w:val="21"/>
        </w:rPr>
        <w:t xml:space="preserve"> </w:t>
      </w:r>
    </w:p>
    <w:p w:rsidR="00D6223D" w:rsidRPr="00D6223D" w:rsidRDefault="00D6223D" w:rsidP="00D6223D">
      <w:pPr>
        <w:spacing w:before="300" w:after="30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pict>
          <v:rect id="_x0000_i1034" style="width:0;height:0" o:hralign="center" o:hrstd="t" o:hr="t" fillcolor="#a0a0a0" stroked="f"/>
        </w:pict>
      </w:r>
    </w:p>
    <w:p w:rsidR="00D6223D" w:rsidRPr="00D6223D" w:rsidRDefault="00D6223D" w:rsidP="00D6223D">
      <w:pPr>
        <w:spacing w:before="300" w:after="150" w:line="240" w:lineRule="auto"/>
        <w:outlineLvl w:val="1"/>
        <w:rPr>
          <w:rFonts w:ascii="inherit" w:eastAsia="Times New Roman" w:hAnsi="inherit" w:cs="Helvetica"/>
          <w:color w:val="333333"/>
          <w:sz w:val="45"/>
          <w:szCs w:val="45"/>
        </w:rPr>
      </w:pPr>
      <w:r w:rsidRPr="00D6223D">
        <w:rPr>
          <w:rFonts w:ascii="inherit" w:eastAsia="Times New Roman" w:hAnsi="inherit" w:cs="Helvetica"/>
          <w:color w:val="333333"/>
          <w:sz w:val="45"/>
          <w:szCs w:val="45"/>
        </w:rPr>
        <w:t>Don't Forget the End Tag</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Most browsers will display HTML correctly even if you forget the end tag:</w:t>
      </w:r>
    </w:p>
    <w:p w:rsidR="00D6223D" w:rsidRPr="00D6223D" w:rsidRDefault="00D6223D" w:rsidP="00D6223D">
      <w:pPr>
        <w:shd w:val="clear" w:color="auto" w:fill="F1F1F1"/>
        <w:spacing w:after="150" w:line="240" w:lineRule="auto"/>
        <w:outlineLvl w:val="1"/>
        <w:rPr>
          <w:rFonts w:ascii="inherit" w:eastAsia="Times New Roman" w:hAnsi="inherit" w:cs="Helvetica"/>
          <w:color w:val="555555"/>
          <w:sz w:val="30"/>
          <w:szCs w:val="30"/>
        </w:rPr>
      </w:pPr>
      <w:r w:rsidRPr="00D6223D">
        <w:rPr>
          <w:rFonts w:ascii="inherit" w:eastAsia="Times New Roman" w:hAnsi="inherit" w:cs="Helvetica"/>
          <w:color w:val="555555"/>
          <w:sz w:val="30"/>
          <w:szCs w:val="30"/>
        </w:rPr>
        <w:t>Example</w:t>
      </w:r>
    </w:p>
    <w:p w:rsidR="00D6223D" w:rsidRPr="00D6223D" w:rsidRDefault="00D6223D" w:rsidP="00D6223D">
      <w:pPr>
        <w:shd w:val="clear" w:color="auto" w:fill="FFFFFF"/>
        <w:spacing w:after="0" w:line="276" w:lineRule="atLeast"/>
        <w:rPr>
          <w:rFonts w:ascii="Consolas" w:eastAsia="Times New Roman" w:hAnsi="Consolas" w:cs="Consolas"/>
          <w:color w:val="000000"/>
          <w:sz w:val="21"/>
          <w:szCs w:val="21"/>
        </w:rPr>
      </w:pP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proofErr w:type="gramStart"/>
      <w:r w:rsidRPr="00D6223D">
        <w:rPr>
          <w:rFonts w:ascii="Consolas" w:eastAsia="Times New Roman" w:hAnsi="Consolas" w:cs="Consolas"/>
          <w:color w:val="000000"/>
          <w:sz w:val="21"/>
          <w:szCs w:val="21"/>
        </w:rPr>
        <w:t>This</w:t>
      </w:r>
      <w:proofErr w:type="gramEnd"/>
      <w:r w:rsidRPr="00D6223D">
        <w:rPr>
          <w:rFonts w:ascii="Consolas" w:eastAsia="Times New Roman" w:hAnsi="Consolas" w:cs="Consolas"/>
          <w:color w:val="000000"/>
          <w:sz w:val="21"/>
          <w:szCs w:val="21"/>
        </w:rPr>
        <w:t xml:space="preserve"> is a paragraph</w:t>
      </w:r>
      <w:r w:rsidRPr="00D6223D">
        <w:rPr>
          <w:rFonts w:ascii="Consolas" w:eastAsia="Times New Roman" w:hAnsi="Consolas" w:cs="Consolas"/>
          <w:color w:val="000000"/>
          <w:sz w:val="21"/>
          <w:szCs w:val="21"/>
        </w:rPr>
        <w:br/>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t xml:space="preserve">This is another paragraph </w:t>
      </w:r>
    </w:p>
    <w:p w:rsidR="00D6223D" w:rsidRPr="00D6223D" w:rsidRDefault="00D6223D" w:rsidP="00D6223D">
      <w:pPr>
        <w:shd w:val="clear" w:color="auto" w:fill="F1F1F1"/>
        <w:spacing w:after="180" w:line="276" w:lineRule="atLeast"/>
        <w:rPr>
          <w:rFonts w:ascii="Helvetica" w:eastAsia="Times New Roman" w:hAnsi="Helvetica" w:cs="Helvetica"/>
          <w:color w:val="000000"/>
          <w:sz w:val="21"/>
          <w:szCs w:val="21"/>
        </w:rPr>
      </w:pPr>
      <w:r w:rsidRPr="00D6223D">
        <w:rPr>
          <w:rFonts w:ascii="Helvetica" w:eastAsia="Times New Roman" w:hAnsi="Helvetica" w:cs="Helvetica"/>
          <w:color w:val="000000"/>
          <w:sz w:val="21"/>
          <w:szCs w:val="21"/>
        </w:rPr>
        <w:br/>
      </w:r>
      <w:hyperlink r:id="rId23" w:tgtFrame="_blank" w:history="1">
        <w:r w:rsidRPr="00D6223D">
          <w:rPr>
            <w:rFonts w:ascii="Verdana" w:eastAsia="Times New Roman" w:hAnsi="Verdana" w:cs="Helvetica"/>
            <w:b/>
            <w:bCs/>
            <w:color w:val="FFFFFF"/>
            <w:sz w:val="20"/>
          </w:rPr>
          <w:t xml:space="preserve">Try it </w:t>
        </w:r>
        <w:proofErr w:type="gramStart"/>
        <w:r w:rsidRPr="00D6223D">
          <w:rPr>
            <w:rFonts w:ascii="Verdana" w:eastAsia="Times New Roman" w:hAnsi="Verdana" w:cs="Helvetica"/>
            <w:b/>
            <w:bCs/>
            <w:color w:val="FFFFFF"/>
            <w:sz w:val="20"/>
          </w:rPr>
          <w:t>Yourself</w:t>
        </w:r>
        <w:proofErr w:type="gramEnd"/>
        <w:r w:rsidRPr="00D6223D">
          <w:rPr>
            <w:rFonts w:ascii="Verdana" w:eastAsia="Times New Roman" w:hAnsi="Verdana" w:cs="Helvetica"/>
            <w:b/>
            <w:bCs/>
            <w:color w:val="FFFFFF"/>
            <w:sz w:val="20"/>
          </w:rPr>
          <w:t xml:space="preserve"> »</w:t>
        </w:r>
      </w:hyperlink>
      <w:r w:rsidRPr="00D6223D">
        <w:rPr>
          <w:rFonts w:ascii="Helvetica" w:eastAsia="Times New Roman" w:hAnsi="Helvetica" w:cs="Helvetica"/>
          <w:color w:val="000000"/>
          <w:sz w:val="21"/>
          <w:szCs w:val="21"/>
        </w:rPr>
        <w:t xml:space="preserve"> </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The example above will work in most browsers, but do not rely on it.</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Forgetting the end tag can produce unexpected results or errors.</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D6223D" w:rsidRPr="00D6223D" w:rsidTr="00D6223D">
        <w:tc>
          <w:tcPr>
            <w:tcW w:w="510" w:type="dxa"/>
            <w:shd w:val="clear" w:color="auto" w:fill="FFFFFF"/>
            <w:tcMar>
              <w:top w:w="150" w:type="dxa"/>
              <w:left w:w="150" w:type="dxa"/>
              <w:bottom w:w="150" w:type="dxa"/>
              <w:right w:w="75" w:type="dxa"/>
            </w:tcMar>
            <w:vAlign w:val="center"/>
            <w:hideMark/>
          </w:tcPr>
          <w:p w:rsidR="00D6223D" w:rsidRPr="00D6223D" w:rsidRDefault="00D6223D" w:rsidP="00D6223D">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2"/>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D6223D" w:rsidRPr="00D6223D" w:rsidRDefault="00D6223D" w:rsidP="00D6223D">
            <w:pPr>
              <w:spacing w:after="18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Stricter versions of HTML, like XHTML, do not allow you to skip the end tag.</w:t>
            </w:r>
          </w:p>
        </w:tc>
      </w:tr>
    </w:tbl>
    <w:p w:rsidR="00D6223D" w:rsidRPr="00D6223D" w:rsidRDefault="00D6223D" w:rsidP="00D6223D">
      <w:pPr>
        <w:spacing w:before="300" w:after="30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pict>
          <v:rect id="_x0000_i1036" style="width:0;height:0" o:hralign="center" o:hrstd="t" o:hr="t" fillcolor="#a0a0a0" stroked="f"/>
        </w:pict>
      </w:r>
    </w:p>
    <w:p w:rsidR="00D6223D" w:rsidRPr="00D6223D" w:rsidRDefault="00D6223D" w:rsidP="00D6223D">
      <w:pPr>
        <w:spacing w:before="300" w:after="150" w:line="240" w:lineRule="auto"/>
        <w:outlineLvl w:val="1"/>
        <w:rPr>
          <w:rFonts w:ascii="inherit" w:eastAsia="Times New Roman" w:hAnsi="inherit" w:cs="Helvetica"/>
          <w:color w:val="333333"/>
          <w:sz w:val="45"/>
          <w:szCs w:val="45"/>
        </w:rPr>
      </w:pPr>
      <w:r w:rsidRPr="00D6223D">
        <w:rPr>
          <w:rFonts w:ascii="inherit" w:eastAsia="Times New Roman" w:hAnsi="inherit" w:cs="Helvetica"/>
          <w:color w:val="333333"/>
          <w:sz w:val="45"/>
          <w:szCs w:val="45"/>
        </w:rPr>
        <w:t>HTML Line Breaks</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 xml:space="preserve">The HTML </w:t>
      </w:r>
      <w:r w:rsidRPr="00D6223D">
        <w:rPr>
          <w:rFonts w:ascii="Helvetica" w:eastAsia="Times New Roman" w:hAnsi="Helvetica" w:cs="Helvetica"/>
          <w:b/>
          <w:bCs/>
          <w:color w:val="333333"/>
          <w:sz w:val="21"/>
        </w:rPr>
        <w:t>&lt;</w:t>
      </w:r>
      <w:proofErr w:type="spellStart"/>
      <w:r w:rsidRPr="00D6223D">
        <w:rPr>
          <w:rFonts w:ascii="Helvetica" w:eastAsia="Times New Roman" w:hAnsi="Helvetica" w:cs="Helvetica"/>
          <w:b/>
          <w:bCs/>
          <w:color w:val="333333"/>
          <w:sz w:val="21"/>
        </w:rPr>
        <w:t>br</w:t>
      </w:r>
      <w:proofErr w:type="spellEnd"/>
      <w:r w:rsidRPr="00D6223D">
        <w:rPr>
          <w:rFonts w:ascii="Helvetica" w:eastAsia="Times New Roman" w:hAnsi="Helvetica" w:cs="Helvetica"/>
          <w:b/>
          <w:bCs/>
          <w:color w:val="333333"/>
          <w:sz w:val="21"/>
        </w:rPr>
        <w:t>&gt;</w:t>
      </w:r>
      <w:r w:rsidRPr="00D6223D">
        <w:rPr>
          <w:rFonts w:ascii="Helvetica" w:eastAsia="Times New Roman" w:hAnsi="Helvetica" w:cs="Helvetica"/>
          <w:color w:val="333333"/>
          <w:sz w:val="21"/>
          <w:szCs w:val="21"/>
        </w:rPr>
        <w:t xml:space="preserve"> element defines a </w:t>
      </w:r>
      <w:r w:rsidRPr="00D6223D">
        <w:rPr>
          <w:rFonts w:ascii="Helvetica" w:eastAsia="Times New Roman" w:hAnsi="Helvetica" w:cs="Helvetica"/>
          <w:b/>
          <w:bCs/>
          <w:color w:val="333333"/>
          <w:sz w:val="21"/>
        </w:rPr>
        <w:t>line break</w:t>
      </w:r>
      <w:r w:rsidRPr="00D6223D">
        <w:rPr>
          <w:rFonts w:ascii="Helvetica" w:eastAsia="Times New Roman" w:hAnsi="Helvetica" w:cs="Helvetica"/>
          <w:color w:val="333333"/>
          <w:sz w:val="21"/>
          <w:szCs w:val="21"/>
        </w:rPr>
        <w:t>.</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Use &lt;</w:t>
      </w:r>
      <w:proofErr w:type="spellStart"/>
      <w:r w:rsidRPr="00D6223D">
        <w:rPr>
          <w:rFonts w:ascii="Helvetica" w:eastAsia="Times New Roman" w:hAnsi="Helvetica" w:cs="Helvetica"/>
          <w:color w:val="333333"/>
          <w:sz w:val="21"/>
          <w:szCs w:val="21"/>
        </w:rPr>
        <w:t>br</w:t>
      </w:r>
      <w:proofErr w:type="spellEnd"/>
      <w:r w:rsidRPr="00D6223D">
        <w:rPr>
          <w:rFonts w:ascii="Helvetica" w:eastAsia="Times New Roman" w:hAnsi="Helvetica" w:cs="Helvetica"/>
          <w:color w:val="333333"/>
          <w:sz w:val="21"/>
          <w:szCs w:val="21"/>
        </w:rPr>
        <w:t>&gt; if you want a line break (a new line) without starting a new paragraph:</w:t>
      </w:r>
    </w:p>
    <w:p w:rsidR="00D6223D" w:rsidRPr="00D6223D" w:rsidRDefault="00D6223D" w:rsidP="00D6223D">
      <w:pPr>
        <w:shd w:val="clear" w:color="auto" w:fill="F1F1F1"/>
        <w:spacing w:after="150" w:line="240" w:lineRule="auto"/>
        <w:outlineLvl w:val="1"/>
        <w:rPr>
          <w:rFonts w:ascii="inherit" w:eastAsia="Times New Roman" w:hAnsi="inherit" w:cs="Helvetica"/>
          <w:color w:val="555555"/>
          <w:sz w:val="30"/>
          <w:szCs w:val="30"/>
        </w:rPr>
      </w:pPr>
      <w:r w:rsidRPr="00D6223D">
        <w:rPr>
          <w:rFonts w:ascii="inherit" w:eastAsia="Times New Roman" w:hAnsi="inherit" w:cs="Helvetica"/>
          <w:color w:val="555555"/>
          <w:sz w:val="30"/>
          <w:szCs w:val="30"/>
        </w:rPr>
        <w:t>Example</w:t>
      </w:r>
    </w:p>
    <w:p w:rsidR="00D6223D" w:rsidRPr="00D6223D" w:rsidRDefault="00D6223D" w:rsidP="00D6223D">
      <w:pPr>
        <w:shd w:val="clear" w:color="auto" w:fill="FFFFFF"/>
        <w:spacing w:after="0" w:line="276" w:lineRule="atLeast"/>
        <w:rPr>
          <w:rFonts w:ascii="Consolas" w:eastAsia="Times New Roman" w:hAnsi="Consolas" w:cs="Consolas"/>
          <w:color w:val="000000"/>
          <w:sz w:val="21"/>
          <w:szCs w:val="21"/>
        </w:rPr>
      </w:pP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proofErr w:type="gramStart"/>
      <w:r w:rsidRPr="00D6223D">
        <w:rPr>
          <w:rFonts w:ascii="Consolas" w:eastAsia="Times New Roman" w:hAnsi="Consolas" w:cs="Consolas"/>
          <w:color w:val="000000"/>
          <w:sz w:val="21"/>
          <w:szCs w:val="21"/>
        </w:rPr>
        <w:t>This</w:t>
      </w:r>
      <w:proofErr w:type="gramEnd"/>
      <w:r w:rsidRPr="00D6223D">
        <w:rPr>
          <w:rFonts w:ascii="Consolas" w:eastAsia="Times New Roman" w:hAnsi="Consolas" w:cs="Consolas"/>
          <w:color w:val="000000"/>
          <w:sz w:val="21"/>
          <w:szCs w:val="21"/>
        </w:rPr>
        <w:t xml:space="preserve"> is</w:t>
      </w:r>
      <w:r w:rsidRPr="00D6223D">
        <w:rPr>
          <w:rFonts w:ascii="Consolas" w:eastAsia="Times New Roman" w:hAnsi="Consolas" w:cs="Consolas"/>
          <w:color w:val="0000FF"/>
          <w:sz w:val="21"/>
        </w:rPr>
        <w:t>&lt;</w:t>
      </w:r>
      <w:proofErr w:type="spellStart"/>
      <w:r w:rsidRPr="00D6223D">
        <w:rPr>
          <w:rFonts w:ascii="Consolas" w:eastAsia="Times New Roman" w:hAnsi="Consolas" w:cs="Consolas"/>
          <w:color w:val="A52A2A"/>
          <w:sz w:val="21"/>
        </w:rPr>
        <w:t>br</w:t>
      </w:r>
      <w:proofErr w:type="spellEnd"/>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t xml:space="preserve">a </w:t>
      </w:r>
      <w:proofErr w:type="spellStart"/>
      <w:r w:rsidRPr="00D6223D">
        <w:rPr>
          <w:rFonts w:ascii="Consolas" w:eastAsia="Times New Roman" w:hAnsi="Consolas" w:cs="Consolas"/>
          <w:color w:val="000000"/>
          <w:sz w:val="21"/>
          <w:szCs w:val="21"/>
        </w:rPr>
        <w:t>para</w:t>
      </w:r>
      <w:proofErr w:type="spellEnd"/>
      <w:r w:rsidRPr="00D6223D">
        <w:rPr>
          <w:rFonts w:ascii="Consolas" w:eastAsia="Times New Roman" w:hAnsi="Consolas" w:cs="Consolas"/>
          <w:color w:val="0000FF"/>
          <w:sz w:val="21"/>
        </w:rPr>
        <w:t>&lt;</w:t>
      </w:r>
      <w:proofErr w:type="spellStart"/>
      <w:r w:rsidRPr="00D6223D">
        <w:rPr>
          <w:rFonts w:ascii="Consolas" w:eastAsia="Times New Roman" w:hAnsi="Consolas" w:cs="Consolas"/>
          <w:color w:val="A52A2A"/>
          <w:sz w:val="21"/>
        </w:rPr>
        <w:t>br</w:t>
      </w:r>
      <w:proofErr w:type="spellEnd"/>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t>graph with line breaks</w:t>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t xml:space="preserve"> </w:t>
      </w:r>
    </w:p>
    <w:p w:rsidR="00D6223D" w:rsidRPr="00D6223D" w:rsidRDefault="00D6223D" w:rsidP="00D6223D">
      <w:pPr>
        <w:shd w:val="clear" w:color="auto" w:fill="F1F1F1"/>
        <w:spacing w:after="180" w:line="276" w:lineRule="atLeast"/>
        <w:rPr>
          <w:rFonts w:ascii="Helvetica" w:eastAsia="Times New Roman" w:hAnsi="Helvetica" w:cs="Helvetica"/>
          <w:color w:val="000000"/>
          <w:sz w:val="21"/>
          <w:szCs w:val="21"/>
        </w:rPr>
      </w:pPr>
      <w:r w:rsidRPr="00D6223D">
        <w:rPr>
          <w:rFonts w:ascii="Helvetica" w:eastAsia="Times New Roman" w:hAnsi="Helvetica" w:cs="Helvetica"/>
          <w:color w:val="000000"/>
          <w:sz w:val="21"/>
          <w:szCs w:val="21"/>
        </w:rPr>
        <w:br/>
      </w:r>
      <w:hyperlink r:id="rId24" w:tgtFrame="_blank" w:history="1">
        <w:r w:rsidRPr="00D6223D">
          <w:rPr>
            <w:rFonts w:ascii="Verdana" w:eastAsia="Times New Roman" w:hAnsi="Verdana" w:cs="Helvetica"/>
            <w:b/>
            <w:bCs/>
            <w:color w:val="FFFFFF"/>
            <w:sz w:val="20"/>
          </w:rPr>
          <w:t xml:space="preserve">Try it </w:t>
        </w:r>
        <w:proofErr w:type="gramStart"/>
        <w:r w:rsidRPr="00D6223D">
          <w:rPr>
            <w:rFonts w:ascii="Verdana" w:eastAsia="Times New Roman" w:hAnsi="Verdana" w:cs="Helvetica"/>
            <w:b/>
            <w:bCs/>
            <w:color w:val="FFFFFF"/>
            <w:sz w:val="20"/>
          </w:rPr>
          <w:t>Yourself</w:t>
        </w:r>
        <w:proofErr w:type="gramEnd"/>
        <w:r w:rsidRPr="00D6223D">
          <w:rPr>
            <w:rFonts w:ascii="Verdana" w:eastAsia="Times New Roman" w:hAnsi="Verdana" w:cs="Helvetica"/>
            <w:b/>
            <w:bCs/>
            <w:color w:val="FFFFFF"/>
            <w:sz w:val="20"/>
          </w:rPr>
          <w:t xml:space="preserve"> »</w:t>
        </w:r>
      </w:hyperlink>
      <w:r w:rsidRPr="00D6223D">
        <w:rPr>
          <w:rFonts w:ascii="Helvetica" w:eastAsia="Times New Roman" w:hAnsi="Helvetica" w:cs="Helvetica"/>
          <w:color w:val="000000"/>
          <w:sz w:val="21"/>
          <w:szCs w:val="21"/>
        </w:rPr>
        <w:t xml:space="preserve"> </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The &lt;</w:t>
      </w:r>
      <w:proofErr w:type="spellStart"/>
      <w:r w:rsidRPr="00D6223D">
        <w:rPr>
          <w:rFonts w:ascii="Helvetica" w:eastAsia="Times New Roman" w:hAnsi="Helvetica" w:cs="Helvetica"/>
          <w:color w:val="333333"/>
          <w:sz w:val="21"/>
          <w:szCs w:val="21"/>
        </w:rPr>
        <w:t>br</w:t>
      </w:r>
      <w:proofErr w:type="spellEnd"/>
      <w:r w:rsidRPr="00D6223D">
        <w:rPr>
          <w:rFonts w:ascii="Helvetica" w:eastAsia="Times New Roman" w:hAnsi="Helvetica" w:cs="Helvetica"/>
          <w:color w:val="333333"/>
          <w:sz w:val="21"/>
          <w:szCs w:val="21"/>
        </w:rPr>
        <w:t>&gt; element is an empty HTML element. It has no end tag.</w:t>
      </w:r>
    </w:p>
    <w:p w:rsidR="00D6223D" w:rsidRPr="00D6223D" w:rsidRDefault="00D6223D" w:rsidP="00D6223D">
      <w:pPr>
        <w:spacing w:before="300" w:after="30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lastRenderedPageBreak/>
        <w:pict>
          <v:rect id="_x0000_i1037" style="width:0;height:0" o:hralign="center" o:hrstd="t" o:hr="t" fillcolor="#a0a0a0" stroked="f"/>
        </w:pict>
      </w:r>
    </w:p>
    <w:p w:rsidR="00D6223D" w:rsidRPr="00D6223D" w:rsidRDefault="00D6223D" w:rsidP="00D6223D">
      <w:pPr>
        <w:spacing w:before="300" w:after="150" w:line="240" w:lineRule="auto"/>
        <w:outlineLvl w:val="1"/>
        <w:rPr>
          <w:rFonts w:ascii="inherit" w:eastAsia="Times New Roman" w:hAnsi="inherit" w:cs="Helvetica"/>
          <w:color w:val="333333"/>
          <w:sz w:val="45"/>
          <w:szCs w:val="45"/>
        </w:rPr>
      </w:pPr>
      <w:r w:rsidRPr="00D6223D">
        <w:rPr>
          <w:rFonts w:ascii="inherit" w:eastAsia="Times New Roman" w:hAnsi="inherit" w:cs="Helvetica"/>
          <w:color w:val="333333"/>
          <w:sz w:val="45"/>
          <w:szCs w:val="45"/>
        </w:rPr>
        <w:t>The Poem Problem</w:t>
      </w:r>
    </w:p>
    <w:p w:rsidR="00D6223D" w:rsidRPr="00D6223D" w:rsidRDefault="00D6223D" w:rsidP="00D6223D">
      <w:pPr>
        <w:shd w:val="clear" w:color="auto" w:fill="F1F1F1"/>
        <w:spacing w:after="150" w:line="240" w:lineRule="auto"/>
        <w:outlineLvl w:val="1"/>
        <w:rPr>
          <w:rFonts w:ascii="inherit" w:eastAsia="Times New Roman" w:hAnsi="inherit" w:cs="Helvetica"/>
          <w:color w:val="555555"/>
          <w:sz w:val="30"/>
          <w:szCs w:val="30"/>
        </w:rPr>
      </w:pPr>
      <w:r w:rsidRPr="00D6223D">
        <w:rPr>
          <w:rFonts w:ascii="inherit" w:eastAsia="Times New Roman" w:hAnsi="inherit" w:cs="Helvetica"/>
          <w:color w:val="555555"/>
          <w:sz w:val="30"/>
          <w:szCs w:val="30"/>
        </w:rPr>
        <w:t>Example</w:t>
      </w:r>
    </w:p>
    <w:p w:rsidR="00D6223D" w:rsidRPr="00D6223D" w:rsidRDefault="00D6223D" w:rsidP="00D6223D">
      <w:pPr>
        <w:shd w:val="clear" w:color="auto" w:fill="FFFFFF"/>
        <w:spacing w:after="0" w:line="276" w:lineRule="atLeast"/>
        <w:rPr>
          <w:rFonts w:ascii="Consolas" w:eastAsia="Times New Roman" w:hAnsi="Consolas" w:cs="Consolas"/>
          <w:color w:val="000000"/>
          <w:sz w:val="21"/>
          <w:szCs w:val="21"/>
        </w:rPr>
      </w:pP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t xml:space="preserve">This poem will display as one </w:t>
      </w:r>
      <w:proofErr w:type="gramStart"/>
      <w:r w:rsidRPr="00D6223D">
        <w:rPr>
          <w:rFonts w:ascii="Consolas" w:eastAsia="Times New Roman" w:hAnsi="Consolas" w:cs="Consolas"/>
          <w:color w:val="000000"/>
          <w:sz w:val="21"/>
          <w:szCs w:val="21"/>
        </w:rPr>
        <w:t>line:</w:t>
      </w:r>
      <w:proofErr w:type="gramEnd"/>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br/>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br/>
        <w:t>  My Bonnie lies over the ocean.</w:t>
      </w:r>
      <w:r w:rsidRPr="00D6223D">
        <w:rPr>
          <w:rFonts w:ascii="Consolas" w:eastAsia="Times New Roman" w:hAnsi="Consolas" w:cs="Consolas"/>
          <w:color w:val="000000"/>
          <w:sz w:val="21"/>
          <w:szCs w:val="21"/>
        </w:rPr>
        <w:br/>
      </w:r>
      <w:r w:rsidRPr="00D6223D">
        <w:rPr>
          <w:rFonts w:ascii="Consolas" w:eastAsia="Times New Roman" w:hAnsi="Consolas" w:cs="Consolas"/>
          <w:color w:val="000000"/>
          <w:sz w:val="21"/>
          <w:szCs w:val="21"/>
        </w:rPr>
        <w:br/>
        <w:t>  My Bonnie lies over the sea.</w:t>
      </w:r>
      <w:r w:rsidRPr="00D6223D">
        <w:rPr>
          <w:rFonts w:ascii="Consolas" w:eastAsia="Times New Roman" w:hAnsi="Consolas" w:cs="Consolas"/>
          <w:color w:val="000000"/>
          <w:sz w:val="21"/>
          <w:szCs w:val="21"/>
        </w:rPr>
        <w:br/>
      </w:r>
      <w:r w:rsidRPr="00D6223D">
        <w:rPr>
          <w:rFonts w:ascii="Consolas" w:eastAsia="Times New Roman" w:hAnsi="Consolas" w:cs="Consolas"/>
          <w:color w:val="000000"/>
          <w:sz w:val="21"/>
          <w:szCs w:val="21"/>
        </w:rPr>
        <w:br/>
        <w:t>  My Bonnie lies over the ocean.</w:t>
      </w:r>
      <w:r w:rsidRPr="00D6223D">
        <w:rPr>
          <w:rFonts w:ascii="Consolas" w:eastAsia="Times New Roman" w:hAnsi="Consolas" w:cs="Consolas"/>
          <w:color w:val="000000"/>
          <w:sz w:val="21"/>
          <w:szCs w:val="21"/>
        </w:rPr>
        <w:br/>
      </w:r>
      <w:r w:rsidRPr="00D6223D">
        <w:rPr>
          <w:rFonts w:ascii="Consolas" w:eastAsia="Times New Roman" w:hAnsi="Consolas" w:cs="Consolas"/>
          <w:color w:val="000000"/>
          <w:sz w:val="21"/>
          <w:szCs w:val="21"/>
        </w:rPr>
        <w:br/>
        <w:t>  Oh, bring back my Bonnie to me.</w:t>
      </w:r>
      <w:r w:rsidRPr="00D6223D">
        <w:rPr>
          <w:rFonts w:ascii="Consolas" w:eastAsia="Times New Roman" w:hAnsi="Consolas" w:cs="Consolas"/>
          <w:color w:val="000000"/>
          <w:sz w:val="21"/>
          <w:szCs w:val="21"/>
        </w:rPr>
        <w:br/>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p>
    <w:p w:rsidR="00D6223D" w:rsidRPr="00D6223D" w:rsidRDefault="00D6223D" w:rsidP="00D6223D">
      <w:pPr>
        <w:shd w:val="clear" w:color="auto" w:fill="F1F1F1"/>
        <w:spacing w:after="180" w:line="276" w:lineRule="atLeast"/>
        <w:rPr>
          <w:rFonts w:ascii="Helvetica" w:eastAsia="Times New Roman" w:hAnsi="Helvetica" w:cs="Helvetica"/>
          <w:color w:val="000000"/>
          <w:sz w:val="21"/>
          <w:szCs w:val="21"/>
        </w:rPr>
      </w:pPr>
      <w:r w:rsidRPr="00D6223D">
        <w:rPr>
          <w:rFonts w:ascii="Helvetica" w:eastAsia="Times New Roman" w:hAnsi="Helvetica" w:cs="Helvetica"/>
          <w:color w:val="000000"/>
          <w:sz w:val="21"/>
          <w:szCs w:val="21"/>
        </w:rPr>
        <w:br/>
      </w:r>
      <w:hyperlink r:id="rId25" w:tgtFrame="_blank" w:history="1">
        <w:r w:rsidRPr="00D6223D">
          <w:rPr>
            <w:rFonts w:ascii="Verdana" w:eastAsia="Times New Roman" w:hAnsi="Verdana" w:cs="Helvetica"/>
            <w:b/>
            <w:bCs/>
            <w:color w:val="FFFFFF"/>
            <w:sz w:val="20"/>
          </w:rPr>
          <w:t xml:space="preserve">Try it </w:t>
        </w:r>
        <w:proofErr w:type="gramStart"/>
        <w:r w:rsidRPr="00D6223D">
          <w:rPr>
            <w:rFonts w:ascii="Verdana" w:eastAsia="Times New Roman" w:hAnsi="Verdana" w:cs="Helvetica"/>
            <w:b/>
            <w:bCs/>
            <w:color w:val="FFFFFF"/>
            <w:sz w:val="20"/>
          </w:rPr>
          <w:t>Yourself</w:t>
        </w:r>
        <w:proofErr w:type="gramEnd"/>
        <w:r w:rsidRPr="00D6223D">
          <w:rPr>
            <w:rFonts w:ascii="Verdana" w:eastAsia="Times New Roman" w:hAnsi="Verdana" w:cs="Helvetica"/>
            <w:b/>
            <w:bCs/>
            <w:color w:val="FFFFFF"/>
            <w:sz w:val="20"/>
          </w:rPr>
          <w:t xml:space="preserve"> »</w:t>
        </w:r>
      </w:hyperlink>
      <w:r w:rsidRPr="00D6223D">
        <w:rPr>
          <w:rFonts w:ascii="Helvetica" w:eastAsia="Times New Roman" w:hAnsi="Helvetica" w:cs="Helvetica"/>
          <w:color w:val="000000"/>
          <w:sz w:val="21"/>
          <w:szCs w:val="21"/>
        </w:rPr>
        <w:t xml:space="preserve"> </w:t>
      </w:r>
    </w:p>
    <w:p w:rsidR="00D6223D" w:rsidRPr="00D6223D" w:rsidRDefault="00D6223D" w:rsidP="00D6223D">
      <w:pPr>
        <w:spacing w:before="300" w:after="30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pict>
          <v:rect id="_x0000_i1038" style="width:0;height:0" o:hralign="center" o:hrstd="t" o:hr="t" fillcolor="#a0a0a0" stroked="f"/>
        </w:pict>
      </w:r>
    </w:p>
    <w:p w:rsidR="00D6223D" w:rsidRPr="00D6223D" w:rsidRDefault="00D6223D" w:rsidP="00D6223D">
      <w:pPr>
        <w:spacing w:before="300" w:after="150" w:line="240" w:lineRule="auto"/>
        <w:outlineLvl w:val="1"/>
        <w:rPr>
          <w:rFonts w:ascii="inherit" w:eastAsia="Times New Roman" w:hAnsi="inherit" w:cs="Helvetica"/>
          <w:color w:val="333333"/>
          <w:sz w:val="45"/>
          <w:szCs w:val="45"/>
        </w:rPr>
      </w:pPr>
      <w:r w:rsidRPr="00D6223D">
        <w:rPr>
          <w:rFonts w:ascii="inherit" w:eastAsia="Times New Roman" w:hAnsi="inherit" w:cs="Helvetica"/>
          <w:color w:val="333333"/>
          <w:sz w:val="45"/>
          <w:szCs w:val="45"/>
        </w:rPr>
        <w:t>The HTML &lt;pre&gt; Element</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The HTML &lt;pre&gt; element defines preformatted text.</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The text inside a &lt;pre&gt; element is displayed in a fixed-width font (usually Courier), and it preserves both spaces and line breaks:</w:t>
      </w:r>
    </w:p>
    <w:p w:rsidR="00D6223D" w:rsidRPr="00D6223D" w:rsidRDefault="00D6223D" w:rsidP="00D6223D">
      <w:pPr>
        <w:shd w:val="clear" w:color="auto" w:fill="F1F1F1"/>
        <w:spacing w:after="150" w:line="240" w:lineRule="auto"/>
        <w:outlineLvl w:val="1"/>
        <w:rPr>
          <w:rFonts w:ascii="inherit" w:eastAsia="Times New Roman" w:hAnsi="inherit" w:cs="Helvetica"/>
          <w:color w:val="555555"/>
          <w:sz w:val="30"/>
          <w:szCs w:val="30"/>
        </w:rPr>
      </w:pPr>
      <w:r w:rsidRPr="00D6223D">
        <w:rPr>
          <w:rFonts w:ascii="inherit" w:eastAsia="Times New Roman" w:hAnsi="inherit" w:cs="Helvetica"/>
          <w:color w:val="555555"/>
          <w:sz w:val="30"/>
          <w:szCs w:val="30"/>
        </w:rPr>
        <w:t>Example</w:t>
      </w:r>
    </w:p>
    <w:p w:rsidR="00D6223D" w:rsidRPr="00D6223D" w:rsidRDefault="00D6223D" w:rsidP="00D6223D">
      <w:pPr>
        <w:shd w:val="clear" w:color="auto" w:fill="FFFFFF"/>
        <w:spacing w:after="0" w:line="276" w:lineRule="atLeast"/>
        <w:rPr>
          <w:rFonts w:ascii="Consolas" w:eastAsia="Times New Roman" w:hAnsi="Consolas" w:cs="Consolas"/>
          <w:color w:val="000000"/>
          <w:sz w:val="21"/>
          <w:szCs w:val="21"/>
        </w:rPr>
      </w:pPr>
      <w:r w:rsidRPr="00D6223D">
        <w:rPr>
          <w:rFonts w:ascii="Consolas" w:eastAsia="Times New Roman" w:hAnsi="Consolas" w:cs="Consolas"/>
          <w:color w:val="0000FF"/>
          <w:sz w:val="21"/>
        </w:rPr>
        <w:t>&lt;</w:t>
      </w:r>
      <w:proofErr w:type="gramStart"/>
      <w:r w:rsidRPr="00D6223D">
        <w:rPr>
          <w:rFonts w:ascii="Consolas" w:eastAsia="Times New Roman" w:hAnsi="Consolas" w:cs="Consolas"/>
          <w:color w:val="A52A2A"/>
          <w:sz w:val="21"/>
        </w:rPr>
        <w:t>pre</w:t>
      </w:r>
      <w:proofErr w:type="gramEnd"/>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br/>
        <w:t>  My Bonnie lies over the ocean.</w:t>
      </w:r>
      <w:r w:rsidRPr="00D6223D">
        <w:rPr>
          <w:rFonts w:ascii="Consolas" w:eastAsia="Times New Roman" w:hAnsi="Consolas" w:cs="Consolas"/>
          <w:color w:val="000000"/>
          <w:sz w:val="21"/>
          <w:szCs w:val="21"/>
        </w:rPr>
        <w:br/>
      </w:r>
      <w:r w:rsidRPr="00D6223D">
        <w:rPr>
          <w:rFonts w:ascii="Consolas" w:eastAsia="Times New Roman" w:hAnsi="Consolas" w:cs="Consolas"/>
          <w:color w:val="000000"/>
          <w:sz w:val="21"/>
          <w:szCs w:val="21"/>
        </w:rPr>
        <w:br/>
        <w:t>  My Bonnie lies over the sea.</w:t>
      </w:r>
      <w:r w:rsidRPr="00D6223D">
        <w:rPr>
          <w:rFonts w:ascii="Consolas" w:eastAsia="Times New Roman" w:hAnsi="Consolas" w:cs="Consolas"/>
          <w:color w:val="000000"/>
          <w:sz w:val="21"/>
          <w:szCs w:val="21"/>
        </w:rPr>
        <w:br/>
      </w:r>
      <w:r w:rsidRPr="00D6223D">
        <w:rPr>
          <w:rFonts w:ascii="Consolas" w:eastAsia="Times New Roman" w:hAnsi="Consolas" w:cs="Consolas"/>
          <w:color w:val="000000"/>
          <w:sz w:val="21"/>
          <w:szCs w:val="21"/>
        </w:rPr>
        <w:br/>
        <w:t>  My Bonnie lies over the ocean.</w:t>
      </w:r>
      <w:r w:rsidRPr="00D6223D">
        <w:rPr>
          <w:rFonts w:ascii="Consolas" w:eastAsia="Times New Roman" w:hAnsi="Consolas" w:cs="Consolas"/>
          <w:color w:val="000000"/>
          <w:sz w:val="21"/>
          <w:szCs w:val="21"/>
        </w:rPr>
        <w:br/>
      </w:r>
      <w:r w:rsidRPr="00D6223D">
        <w:rPr>
          <w:rFonts w:ascii="Consolas" w:eastAsia="Times New Roman" w:hAnsi="Consolas" w:cs="Consolas"/>
          <w:color w:val="000000"/>
          <w:sz w:val="21"/>
          <w:szCs w:val="21"/>
        </w:rPr>
        <w:br/>
        <w:t>  Oh, bring back my Bonnie to me.</w:t>
      </w:r>
      <w:r w:rsidRPr="00D6223D">
        <w:rPr>
          <w:rFonts w:ascii="Consolas" w:eastAsia="Times New Roman" w:hAnsi="Consolas" w:cs="Consolas"/>
          <w:color w:val="000000"/>
          <w:sz w:val="21"/>
          <w:szCs w:val="21"/>
        </w:rPr>
        <w:br/>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/pre</w:t>
      </w:r>
      <w:r w:rsidRPr="00D6223D">
        <w:rPr>
          <w:rFonts w:ascii="Consolas" w:eastAsia="Times New Roman" w:hAnsi="Consolas" w:cs="Consolas"/>
          <w:color w:val="0000FF"/>
          <w:sz w:val="21"/>
        </w:rPr>
        <w:t>&gt;</w:t>
      </w:r>
    </w:p>
    <w:p w:rsidR="00D6223D" w:rsidRPr="00D6223D" w:rsidRDefault="00D6223D" w:rsidP="00D6223D">
      <w:pPr>
        <w:shd w:val="clear" w:color="auto" w:fill="F1F1F1"/>
        <w:spacing w:after="180" w:line="276" w:lineRule="atLeast"/>
        <w:rPr>
          <w:rFonts w:ascii="Helvetica" w:eastAsia="Times New Roman" w:hAnsi="Helvetica" w:cs="Helvetica"/>
          <w:color w:val="000000"/>
          <w:sz w:val="21"/>
          <w:szCs w:val="21"/>
        </w:rPr>
      </w:pPr>
      <w:r w:rsidRPr="00D6223D">
        <w:rPr>
          <w:rFonts w:ascii="Helvetica" w:eastAsia="Times New Roman" w:hAnsi="Helvetica" w:cs="Helvetica"/>
          <w:color w:val="000000"/>
          <w:sz w:val="21"/>
          <w:szCs w:val="21"/>
        </w:rPr>
        <w:br/>
      </w:r>
      <w:hyperlink r:id="rId26" w:tgtFrame="_blank" w:history="1">
        <w:r w:rsidRPr="00D6223D">
          <w:rPr>
            <w:rFonts w:ascii="Verdana" w:eastAsia="Times New Roman" w:hAnsi="Verdana" w:cs="Helvetica"/>
            <w:b/>
            <w:bCs/>
            <w:color w:val="FFFFFF"/>
            <w:sz w:val="20"/>
          </w:rPr>
          <w:t xml:space="preserve">Try it </w:t>
        </w:r>
        <w:proofErr w:type="gramStart"/>
        <w:r w:rsidRPr="00D6223D">
          <w:rPr>
            <w:rFonts w:ascii="Verdana" w:eastAsia="Times New Roman" w:hAnsi="Verdana" w:cs="Helvetica"/>
            <w:b/>
            <w:bCs/>
            <w:color w:val="FFFFFF"/>
            <w:sz w:val="20"/>
          </w:rPr>
          <w:t>Yourself</w:t>
        </w:r>
        <w:proofErr w:type="gramEnd"/>
        <w:r w:rsidRPr="00D6223D">
          <w:rPr>
            <w:rFonts w:ascii="Verdana" w:eastAsia="Times New Roman" w:hAnsi="Verdana" w:cs="Helvetica"/>
            <w:b/>
            <w:bCs/>
            <w:color w:val="FFFFFF"/>
            <w:sz w:val="20"/>
          </w:rPr>
          <w:t xml:space="preserve"> »</w:t>
        </w:r>
      </w:hyperlink>
      <w:r w:rsidRPr="00D6223D">
        <w:rPr>
          <w:rFonts w:ascii="Helvetica" w:eastAsia="Times New Roman" w:hAnsi="Helvetica" w:cs="Helvetica"/>
          <w:color w:val="000000"/>
          <w:sz w:val="21"/>
          <w:szCs w:val="21"/>
        </w:rPr>
        <w:t xml:space="preserve"> </w:t>
      </w:r>
    </w:p>
    <w:p w:rsidR="00D6223D" w:rsidRPr="00D6223D" w:rsidRDefault="00D6223D" w:rsidP="00D6223D">
      <w:pPr>
        <w:spacing w:before="300" w:after="30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pict>
          <v:rect id="_x0000_i1039" style="width:0;height:0" o:hralign="center" o:hrstd="t" o:hr="t" fillcolor="#a0a0a0" stroked="f"/>
        </w:pict>
      </w:r>
    </w:p>
    <w:p w:rsidR="00D6223D" w:rsidRPr="00D6223D" w:rsidRDefault="00D6223D" w:rsidP="00D6223D">
      <w:pPr>
        <w:spacing w:before="300" w:after="150" w:line="240" w:lineRule="auto"/>
        <w:outlineLvl w:val="1"/>
        <w:rPr>
          <w:rFonts w:ascii="inherit" w:eastAsia="Times New Roman" w:hAnsi="inherit" w:cs="Helvetica"/>
          <w:color w:val="333333"/>
          <w:sz w:val="45"/>
          <w:szCs w:val="45"/>
        </w:rPr>
      </w:pPr>
      <w:r w:rsidRPr="00D6223D">
        <w:rPr>
          <w:rFonts w:ascii="inherit" w:eastAsia="Times New Roman" w:hAnsi="inherit" w:cs="Helvetica"/>
          <w:color w:val="333333"/>
          <w:sz w:val="45"/>
          <w:szCs w:val="45"/>
        </w:rPr>
        <w:t>Test Yourself with Exercises!</w:t>
      </w:r>
    </w:p>
    <w:p w:rsidR="00D6223D" w:rsidRPr="00D6223D" w:rsidRDefault="00D6223D" w:rsidP="00D6223D">
      <w:pPr>
        <w:spacing w:after="0" w:line="240" w:lineRule="auto"/>
        <w:rPr>
          <w:rFonts w:ascii="Helvetica" w:eastAsia="Times New Roman" w:hAnsi="Helvetica" w:cs="Helvetica"/>
          <w:color w:val="333333"/>
          <w:sz w:val="21"/>
          <w:szCs w:val="21"/>
        </w:rPr>
      </w:pPr>
      <w:hyperlink r:id="rId27" w:tgtFrame="_blank" w:history="1">
        <w:r w:rsidRPr="00D6223D">
          <w:rPr>
            <w:rFonts w:ascii="Verdana" w:eastAsia="Times New Roman" w:hAnsi="Verdana" w:cs="Helvetica"/>
            <w:b/>
            <w:bCs/>
            <w:color w:val="FFFFFF"/>
            <w:sz w:val="20"/>
          </w:rPr>
          <w:t>Exercise 1 »</w:t>
        </w:r>
      </w:hyperlink>
      <w:r w:rsidRPr="00D6223D">
        <w:rPr>
          <w:rFonts w:ascii="Helvetica" w:eastAsia="Times New Roman" w:hAnsi="Helvetica" w:cs="Helvetica"/>
          <w:color w:val="333333"/>
          <w:sz w:val="21"/>
          <w:szCs w:val="21"/>
        </w:rPr>
        <w:t xml:space="preserve">    </w:t>
      </w:r>
      <w:hyperlink r:id="rId28" w:tgtFrame="_blank" w:history="1">
        <w:r w:rsidRPr="00D6223D">
          <w:rPr>
            <w:rFonts w:ascii="Verdana" w:eastAsia="Times New Roman" w:hAnsi="Verdana" w:cs="Helvetica"/>
            <w:b/>
            <w:bCs/>
            <w:color w:val="FFFFFF"/>
            <w:sz w:val="20"/>
          </w:rPr>
          <w:t>Exercise 2 »</w:t>
        </w:r>
      </w:hyperlink>
      <w:r w:rsidRPr="00D6223D">
        <w:rPr>
          <w:rFonts w:ascii="Helvetica" w:eastAsia="Times New Roman" w:hAnsi="Helvetica" w:cs="Helvetica"/>
          <w:color w:val="333333"/>
          <w:sz w:val="21"/>
          <w:szCs w:val="21"/>
        </w:rPr>
        <w:t xml:space="preserve">    </w:t>
      </w:r>
      <w:hyperlink r:id="rId29" w:tgtFrame="_blank" w:history="1">
        <w:r w:rsidRPr="00D6223D">
          <w:rPr>
            <w:rFonts w:ascii="Verdana" w:eastAsia="Times New Roman" w:hAnsi="Verdana" w:cs="Helvetica"/>
            <w:b/>
            <w:bCs/>
            <w:color w:val="FFFFFF"/>
            <w:sz w:val="20"/>
          </w:rPr>
          <w:t>Exercise 3 »</w:t>
        </w:r>
      </w:hyperlink>
      <w:r w:rsidRPr="00D6223D">
        <w:rPr>
          <w:rFonts w:ascii="Helvetica" w:eastAsia="Times New Roman" w:hAnsi="Helvetica" w:cs="Helvetica"/>
          <w:color w:val="333333"/>
          <w:sz w:val="21"/>
          <w:szCs w:val="21"/>
        </w:rPr>
        <w:t xml:space="preserve">    </w:t>
      </w:r>
      <w:hyperlink r:id="rId30" w:tgtFrame="_blank" w:history="1">
        <w:r w:rsidRPr="00D6223D">
          <w:rPr>
            <w:rFonts w:ascii="Verdana" w:eastAsia="Times New Roman" w:hAnsi="Verdana" w:cs="Helvetica"/>
            <w:b/>
            <w:bCs/>
            <w:color w:val="FFFFFF"/>
            <w:sz w:val="20"/>
          </w:rPr>
          <w:t>Exercise 4 »</w:t>
        </w:r>
      </w:hyperlink>
      <w:r w:rsidRPr="00D6223D">
        <w:rPr>
          <w:rFonts w:ascii="Helvetica" w:eastAsia="Times New Roman" w:hAnsi="Helvetica" w:cs="Helvetica"/>
          <w:color w:val="333333"/>
          <w:sz w:val="21"/>
          <w:szCs w:val="21"/>
        </w:rPr>
        <w:t xml:space="preserve"> </w:t>
      </w:r>
    </w:p>
    <w:p w:rsidR="00D6223D" w:rsidRPr="00D6223D" w:rsidRDefault="00D6223D" w:rsidP="00D6223D">
      <w:pPr>
        <w:spacing w:before="300" w:after="30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lastRenderedPageBreak/>
        <w:pict>
          <v:rect id="_x0000_i1040" style="width:0;height:0" o:hralign="center" o:hrstd="t" o:hr="t" fillcolor="#a0a0a0" stroked="f"/>
        </w:pict>
      </w:r>
    </w:p>
    <w:p w:rsidR="00D6223D" w:rsidRPr="00D6223D" w:rsidRDefault="00D6223D" w:rsidP="00D6223D">
      <w:pPr>
        <w:spacing w:before="300" w:after="150" w:line="240" w:lineRule="auto"/>
        <w:outlineLvl w:val="1"/>
        <w:rPr>
          <w:rFonts w:ascii="inherit" w:eastAsia="Times New Roman" w:hAnsi="inherit" w:cs="Helvetica"/>
          <w:color w:val="333333"/>
          <w:sz w:val="45"/>
          <w:szCs w:val="45"/>
        </w:rPr>
      </w:pPr>
      <w:r w:rsidRPr="00D6223D">
        <w:rPr>
          <w:rFonts w:ascii="inherit" w:eastAsia="Times New Roman" w:hAnsi="inherit" w:cs="Helvetica"/>
          <w:color w:val="333333"/>
          <w:sz w:val="45"/>
          <w:szCs w:val="45"/>
        </w:rPr>
        <w:t>HTML Tag Reference</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W3Schools' tag reference contains additional information about HTML elements and their attributes.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45"/>
        <w:gridCol w:w="7631"/>
      </w:tblGrid>
      <w:tr w:rsidR="00D6223D" w:rsidRPr="00D6223D" w:rsidTr="00D6223D">
        <w:tc>
          <w:tcPr>
            <w:tcW w:w="0" w:type="auto"/>
            <w:shd w:val="clear" w:color="auto" w:fill="auto"/>
            <w:tcMar>
              <w:top w:w="0" w:type="dxa"/>
              <w:left w:w="0" w:type="dxa"/>
              <w:bottom w:w="0" w:type="dxa"/>
              <w:right w:w="0" w:type="dxa"/>
            </w:tcMar>
            <w:vAlign w:val="center"/>
            <w:hideMark/>
          </w:tcPr>
          <w:p w:rsidR="00D6223D" w:rsidRPr="00D6223D" w:rsidRDefault="00D6223D" w:rsidP="00D6223D">
            <w:pPr>
              <w:spacing w:after="180" w:line="240" w:lineRule="auto"/>
              <w:rPr>
                <w:rFonts w:ascii="Helvetica" w:eastAsia="Times New Roman" w:hAnsi="Helvetica" w:cs="Helvetica"/>
                <w:b/>
                <w:bCs/>
                <w:color w:val="333333"/>
                <w:sz w:val="21"/>
                <w:szCs w:val="21"/>
              </w:rPr>
            </w:pPr>
            <w:r w:rsidRPr="00D6223D">
              <w:rPr>
                <w:rFonts w:ascii="Helvetica" w:eastAsia="Times New Roman"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D6223D" w:rsidRPr="00D6223D" w:rsidRDefault="00D6223D" w:rsidP="00D6223D">
            <w:pPr>
              <w:spacing w:after="180" w:line="240" w:lineRule="auto"/>
              <w:rPr>
                <w:rFonts w:ascii="Helvetica" w:eastAsia="Times New Roman" w:hAnsi="Helvetica" w:cs="Helvetica"/>
                <w:b/>
                <w:bCs/>
                <w:color w:val="333333"/>
                <w:sz w:val="21"/>
                <w:szCs w:val="21"/>
              </w:rPr>
            </w:pPr>
            <w:r w:rsidRPr="00D6223D">
              <w:rPr>
                <w:rFonts w:ascii="Helvetica" w:eastAsia="Times New Roman" w:hAnsi="Helvetica" w:cs="Helvetica"/>
                <w:b/>
                <w:bCs/>
                <w:color w:val="333333"/>
                <w:sz w:val="21"/>
                <w:szCs w:val="21"/>
              </w:rPr>
              <w:t>Description</w:t>
            </w:r>
          </w:p>
        </w:tc>
      </w:tr>
      <w:tr w:rsidR="00D6223D" w:rsidRPr="00D6223D" w:rsidTr="00D6223D">
        <w:tc>
          <w:tcPr>
            <w:tcW w:w="0" w:type="auto"/>
            <w:shd w:val="clear" w:color="auto" w:fill="auto"/>
            <w:tcMar>
              <w:top w:w="0" w:type="dxa"/>
              <w:left w:w="0" w:type="dxa"/>
              <w:bottom w:w="0" w:type="dxa"/>
              <w:right w:w="0" w:type="dxa"/>
            </w:tcMar>
            <w:vAlign w:val="center"/>
            <w:hideMark/>
          </w:tcPr>
          <w:p w:rsidR="00D6223D" w:rsidRPr="00D6223D" w:rsidRDefault="00D6223D" w:rsidP="00D6223D">
            <w:pPr>
              <w:spacing w:after="180" w:line="240" w:lineRule="auto"/>
              <w:rPr>
                <w:rFonts w:ascii="Helvetica" w:eastAsia="Times New Roman" w:hAnsi="Helvetica" w:cs="Helvetica"/>
                <w:color w:val="333333"/>
                <w:sz w:val="21"/>
                <w:szCs w:val="21"/>
              </w:rPr>
            </w:pPr>
            <w:hyperlink r:id="rId31" w:history="1">
              <w:r w:rsidRPr="00D6223D">
                <w:rPr>
                  <w:rFonts w:ascii="Helvetica" w:eastAsia="Times New Roman" w:hAnsi="Helvetica" w:cs="Helvetica"/>
                  <w:color w:val="337AB7"/>
                  <w:sz w:val="21"/>
                </w:rPr>
                <w:t>&lt;p&gt;</w:t>
              </w:r>
            </w:hyperlink>
          </w:p>
        </w:tc>
        <w:tc>
          <w:tcPr>
            <w:tcW w:w="0" w:type="auto"/>
            <w:shd w:val="clear" w:color="auto" w:fill="auto"/>
            <w:tcMar>
              <w:top w:w="0" w:type="dxa"/>
              <w:left w:w="0" w:type="dxa"/>
              <w:bottom w:w="0" w:type="dxa"/>
              <w:right w:w="0" w:type="dxa"/>
            </w:tcMar>
            <w:vAlign w:val="center"/>
            <w:hideMark/>
          </w:tcPr>
          <w:p w:rsidR="00D6223D" w:rsidRPr="00D6223D" w:rsidRDefault="00D6223D" w:rsidP="00D6223D">
            <w:pPr>
              <w:spacing w:after="18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Defines a paragraph</w:t>
            </w:r>
          </w:p>
        </w:tc>
      </w:tr>
      <w:tr w:rsidR="00D6223D" w:rsidRPr="00D6223D" w:rsidTr="00D6223D">
        <w:tc>
          <w:tcPr>
            <w:tcW w:w="0" w:type="auto"/>
            <w:shd w:val="clear" w:color="auto" w:fill="auto"/>
            <w:tcMar>
              <w:top w:w="0" w:type="dxa"/>
              <w:left w:w="0" w:type="dxa"/>
              <w:bottom w:w="0" w:type="dxa"/>
              <w:right w:w="0" w:type="dxa"/>
            </w:tcMar>
            <w:vAlign w:val="center"/>
            <w:hideMark/>
          </w:tcPr>
          <w:p w:rsidR="00D6223D" w:rsidRPr="00D6223D" w:rsidRDefault="00D6223D" w:rsidP="00D6223D">
            <w:pPr>
              <w:spacing w:after="180" w:line="240" w:lineRule="auto"/>
              <w:rPr>
                <w:rFonts w:ascii="Helvetica" w:eastAsia="Times New Roman" w:hAnsi="Helvetica" w:cs="Helvetica"/>
                <w:color w:val="333333"/>
                <w:sz w:val="21"/>
                <w:szCs w:val="21"/>
              </w:rPr>
            </w:pPr>
            <w:hyperlink r:id="rId32" w:history="1">
              <w:r w:rsidRPr="00D6223D">
                <w:rPr>
                  <w:rFonts w:ascii="Helvetica" w:eastAsia="Times New Roman" w:hAnsi="Helvetica" w:cs="Helvetica"/>
                  <w:color w:val="337AB7"/>
                  <w:sz w:val="21"/>
                </w:rPr>
                <w:t>&lt;</w:t>
              </w:r>
              <w:proofErr w:type="spellStart"/>
              <w:r w:rsidRPr="00D6223D">
                <w:rPr>
                  <w:rFonts w:ascii="Helvetica" w:eastAsia="Times New Roman" w:hAnsi="Helvetica" w:cs="Helvetica"/>
                  <w:color w:val="337AB7"/>
                  <w:sz w:val="21"/>
                </w:rPr>
                <w:t>br</w:t>
              </w:r>
              <w:proofErr w:type="spellEnd"/>
              <w:r w:rsidRPr="00D6223D">
                <w:rPr>
                  <w:rFonts w:ascii="Helvetica" w:eastAsia="Times New Roman" w:hAnsi="Helvetica" w:cs="Helvetica"/>
                  <w:color w:val="337AB7"/>
                  <w:sz w:val="21"/>
                </w:rPr>
                <w:t>&gt;</w:t>
              </w:r>
            </w:hyperlink>
          </w:p>
        </w:tc>
        <w:tc>
          <w:tcPr>
            <w:tcW w:w="0" w:type="auto"/>
            <w:shd w:val="clear" w:color="auto" w:fill="auto"/>
            <w:tcMar>
              <w:top w:w="0" w:type="dxa"/>
              <w:left w:w="0" w:type="dxa"/>
              <w:bottom w:w="0" w:type="dxa"/>
              <w:right w:w="0" w:type="dxa"/>
            </w:tcMar>
            <w:vAlign w:val="center"/>
            <w:hideMark/>
          </w:tcPr>
          <w:p w:rsidR="00D6223D" w:rsidRPr="00D6223D" w:rsidRDefault="00D6223D" w:rsidP="00D6223D">
            <w:pPr>
              <w:spacing w:after="18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Inserts a single line break</w:t>
            </w:r>
          </w:p>
        </w:tc>
      </w:tr>
      <w:tr w:rsidR="00D6223D" w:rsidRPr="00D6223D" w:rsidTr="00D6223D">
        <w:tc>
          <w:tcPr>
            <w:tcW w:w="0" w:type="auto"/>
            <w:shd w:val="clear" w:color="auto" w:fill="auto"/>
            <w:tcMar>
              <w:top w:w="0" w:type="dxa"/>
              <w:left w:w="0" w:type="dxa"/>
              <w:bottom w:w="0" w:type="dxa"/>
              <w:right w:w="0" w:type="dxa"/>
            </w:tcMar>
            <w:vAlign w:val="center"/>
            <w:hideMark/>
          </w:tcPr>
          <w:p w:rsidR="00D6223D" w:rsidRPr="00D6223D" w:rsidRDefault="00D6223D" w:rsidP="00D6223D">
            <w:pPr>
              <w:spacing w:after="180" w:line="240" w:lineRule="auto"/>
              <w:rPr>
                <w:rFonts w:ascii="Helvetica" w:eastAsia="Times New Roman" w:hAnsi="Helvetica" w:cs="Helvetica"/>
                <w:color w:val="333333"/>
                <w:sz w:val="21"/>
                <w:szCs w:val="21"/>
              </w:rPr>
            </w:pPr>
            <w:hyperlink r:id="rId33" w:history="1">
              <w:r w:rsidRPr="00D6223D">
                <w:rPr>
                  <w:rFonts w:ascii="Helvetica" w:eastAsia="Times New Roman" w:hAnsi="Helvetica" w:cs="Helvetica"/>
                  <w:color w:val="337AB7"/>
                  <w:sz w:val="21"/>
                </w:rPr>
                <w:t>&lt;pre&gt;</w:t>
              </w:r>
            </w:hyperlink>
          </w:p>
        </w:tc>
        <w:tc>
          <w:tcPr>
            <w:tcW w:w="0" w:type="auto"/>
            <w:shd w:val="clear" w:color="auto" w:fill="auto"/>
            <w:tcMar>
              <w:top w:w="0" w:type="dxa"/>
              <w:left w:w="0" w:type="dxa"/>
              <w:bottom w:w="0" w:type="dxa"/>
              <w:right w:w="0" w:type="dxa"/>
            </w:tcMar>
            <w:vAlign w:val="center"/>
            <w:hideMark/>
          </w:tcPr>
          <w:p w:rsidR="00D6223D" w:rsidRPr="00D6223D" w:rsidRDefault="00D6223D" w:rsidP="00D6223D">
            <w:pPr>
              <w:spacing w:after="18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Defines pre-formatted text</w:t>
            </w:r>
          </w:p>
        </w:tc>
      </w:tr>
    </w:tbl>
    <w:p w:rsidR="00D6223D" w:rsidRPr="00D6223D" w:rsidRDefault="00D6223D" w:rsidP="00D6223D">
      <w:pPr>
        <w:spacing w:after="0" w:line="240" w:lineRule="auto"/>
        <w:rPr>
          <w:rFonts w:ascii="Helvetica" w:eastAsia="Times New Roman" w:hAnsi="Helvetica" w:cs="Helvetica"/>
          <w:color w:val="333333"/>
          <w:sz w:val="21"/>
          <w:szCs w:val="21"/>
        </w:rPr>
      </w:pPr>
    </w:p>
    <w:p w:rsidR="00D6223D" w:rsidRPr="00D6223D" w:rsidRDefault="00D6223D" w:rsidP="00D6223D">
      <w:pPr>
        <w:spacing w:after="0" w:line="240" w:lineRule="auto"/>
        <w:rPr>
          <w:rFonts w:ascii="Helvetica" w:eastAsia="Times New Roman" w:hAnsi="Helvetica" w:cs="Helvetica"/>
          <w:color w:val="333333"/>
          <w:sz w:val="30"/>
          <w:szCs w:val="30"/>
        </w:rPr>
      </w:pPr>
      <w:hyperlink r:id="rId34" w:history="1">
        <w:r w:rsidRPr="00D6223D">
          <w:rPr>
            <w:rFonts w:ascii="Helvetica" w:eastAsia="Times New Roman" w:hAnsi="Helvetica" w:cs="Helvetica"/>
            <w:color w:val="8AC007"/>
            <w:sz w:val="30"/>
          </w:rPr>
          <w:t>« Previous</w:t>
        </w:r>
      </w:hyperlink>
    </w:p>
    <w:p w:rsidR="00D6223D" w:rsidRPr="00D6223D" w:rsidRDefault="00D6223D" w:rsidP="00D6223D">
      <w:pPr>
        <w:spacing w:after="0" w:line="240" w:lineRule="auto"/>
        <w:jc w:val="right"/>
        <w:rPr>
          <w:rFonts w:ascii="Helvetica" w:eastAsia="Times New Roman" w:hAnsi="Helvetica" w:cs="Helvetica"/>
          <w:color w:val="333333"/>
          <w:sz w:val="30"/>
          <w:szCs w:val="30"/>
        </w:rPr>
      </w:pPr>
      <w:hyperlink r:id="rId35" w:history="1">
        <w:r w:rsidRPr="00D6223D">
          <w:rPr>
            <w:rFonts w:ascii="Helvetica" w:eastAsia="Times New Roman" w:hAnsi="Helvetica" w:cs="Helvetica"/>
            <w:color w:val="8AC007"/>
            <w:sz w:val="30"/>
          </w:rPr>
          <w:t>Next Chapter »</w:t>
        </w:r>
      </w:hyperlink>
    </w:p>
    <w:p w:rsidR="006F6588" w:rsidRPr="006F6588" w:rsidRDefault="006F6588" w:rsidP="006F6588">
      <w:pPr>
        <w:spacing w:before="300" w:after="150" w:line="240" w:lineRule="auto"/>
        <w:outlineLvl w:val="0"/>
        <w:rPr>
          <w:rFonts w:ascii="inherit" w:eastAsia="Times New Roman" w:hAnsi="inherit" w:cs="Helvetica"/>
          <w:color w:val="333333"/>
          <w:kern w:val="36"/>
          <w:sz w:val="54"/>
          <w:szCs w:val="54"/>
        </w:rPr>
      </w:pPr>
      <w:r w:rsidRPr="006F6588">
        <w:rPr>
          <w:rFonts w:ascii="inherit" w:eastAsia="Times New Roman" w:hAnsi="inherit" w:cs="Helvetica"/>
          <w:color w:val="333333"/>
          <w:kern w:val="36"/>
          <w:sz w:val="54"/>
          <w:szCs w:val="54"/>
        </w:rPr>
        <w:t>HTML Styles</w:t>
      </w:r>
    </w:p>
    <w:p w:rsidR="006F6588" w:rsidRPr="006F6588" w:rsidRDefault="006F6588" w:rsidP="006F6588">
      <w:pPr>
        <w:spacing w:after="0" w:line="240" w:lineRule="auto"/>
        <w:rPr>
          <w:rFonts w:ascii="Helvetica" w:eastAsia="Times New Roman" w:hAnsi="Helvetica" w:cs="Helvetica"/>
          <w:color w:val="333333"/>
          <w:sz w:val="30"/>
          <w:szCs w:val="30"/>
        </w:rPr>
      </w:pPr>
      <w:hyperlink r:id="rId36" w:history="1">
        <w:r w:rsidRPr="006F6588">
          <w:rPr>
            <w:rFonts w:ascii="Helvetica" w:eastAsia="Times New Roman" w:hAnsi="Helvetica" w:cs="Helvetica"/>
            <w:color w:val="8AC007"/>
            <w:sz w:val="30"/>
          </w:rPr>
          <w:t>« Previous</w:t>
        </w:r>
      </w:hyperlink>
    </w:p>
    <w:p w:rsidR="006F6588" w:rsidRPr="006F6588" w:rsidRDefault="006F6588" w:rsidP="006F6588">
      <w:pPr>
        <w:spacing w:after="0" w:line="240" w:lineRule="auto"/>
        <w:jc w:val="right"/>
        <w:rPr>
          <w:rFonts w:ascii="Helvetica" w:eastAsia="Times New Roman" w:hAnsi="Helvetica" w:cs="Helvetica"/>
          <w:color w:val="333333"/>
          <w:sz w:val="30"/>
          <w:szCs w:val="30"/>
        </w:rPr>
      </w:pPr>
      <w:hyperlink r:id="rId37" w:history="1">
        <w:r w:rsidRPr="006F6588">
          <w:rPr>
            <w:rFonts w:ascii="Helvetica" w:eastAsia="Times New Roman" w:hAnsi="Helvetica" w:cs="Helvetica"/>
            <w:color w:val="8AC007"/>
            <w:sz w:val="30"/>
          </w:rPr>
          <w:t>Next Chapter »</w:t>
        </w:r>
      </w:hyperlink>
    </w:p>
    <w:p w:rsidR="006F6588" w:rsidRPr="006F6588" w:rsidRDefault="006F6588" w:rsidP="006F6588">
      <w:pPr>
        <w:spacing w:after="0" w:line="240" w:lineRule="auto"/>
        <w:ind w:firstLine="720"/>
        <w:rPr>
          <w:rFonts w:ascii="Helvetica" w:eastAsia="Times New Roman" w:hAnsi="Helvetica" w:cs="Helvetica"/>
          <w:color w:val="333333"/>
          <w:sz w:val="21"/>
          <w:szCs w:val="21"/>
        </w:rPr>
      </w:pPr>
    </w:p>
    <w:p w:rsidR="006F6588" w:rsidRPr="006F6588" w:rsidRDefault="006F6588" w:rsidP="006F6588">
      <w:pPr>
        <w:shd w:val="clear" w:color="auto" w:fill="FFFFFF"/>
        <w:spacing w:before="300" w:after="150" w:line="240" w:lineRule="auto"/>
        <w:outlineLvl w:val="1"/>
        <w:rPr>
          <w:rFonts w:ascii="inherit" w:eastAsia="Times New Roman" w:hAnsi="inherit" w:cs="Helvetica"/>
          <w:color w:val="FF0000"/>
          <w:sz w:val="45"/>
          <w:szCs w:val="45"/>
        </w:rPr>
      </w:pPr>
      <w:r w:rsidRPr="006F6588">
        <w:rPr>
          <w:rFonts w:ascii="inherit" w:eastAsia="Times New Roman" w:hAnsi="inherit" w:cs="Helvetica"/>
          <w:color w:val="FF0000"/>
          <w:sz w:val="45"/>
          <w:szCs w:val="45"/>
        </w:rPr>
        <w:t>I am Red</w:t>
      </w:r>
    </w:p>
    <w:p w:rsidR="006F6588" w:rsidRPr="006F6588" w:rsidRDefault="006F6588" w:rsidP="006F6588">
      <w:pPr>
        <w:shd w:val="clear" w:color="auto" w:fill="FFFFFF"/>
        <w:spacing w:before="300" w:after="150" w:line="240" w:lineRule="auto"/>
        <w:outlineLvl w:val="1"/>
        <w:rPr>
          <w:rFonts w:ascii="inherit" w:eastAsia="Times New Roman" w:hAnsi="inherit" w:cs="Helvetica"/>
          <w:color w:val="0000FF"/>
          <w:sz w:val="45"/>
          <w:szCs w:val="45"/>
        </w:rPr>
      </w:pPr>
      <w:r w:rsidRPr="006F6588">
        <w:rPr>
          <w:rFonts w:ascii="inherit" w:eastAsia="Times New Roman" w:hAnsi="inherit" w:cs="Helvetica"/>
          <w:color w:val="0000FF"/>
          <w:sz w:val="45"/>
          <w:szCs w:val="45"/>
        </w:rPr>
        <w:t>I am Blue</w:t>
      </w:r>
    </w:p>
    <w:p w:rsidR="006F6588" w:rsidRPr="006F6588" w:rsidRDefault="006F6588" w:rsidP="006F6588">
      <w:pPr>
        <w:shd w:val="clear" w:color="auto" w:fill="F1F1F1"/>
        <w:spacing w:after="180" w:line="276" w:lineRule="atLeast"/>
        <w:rPr>
          <w:rFonts w:ascii="Helvetica" w:eastAsia="Times New Roman" w:hAnsi="Helvetica" w:cs="Helvetica"/>
          <w:color w:val="000000"/>
          <w:sz w:val="21"/>
          <w:szCs w:val="21"/>
        </w:rPr>
      </w:pPr>
      <w:r w:rsidRPr="006F6588">
        <w:rPr>
          <w:rFonts w:ascii="Helvetica" w:eastAsia="Times New Roman" w:hAnsi="Helvetica" w:cs="Helvetica"/>
          <w:color w:val="000000"/>
          <w:sz w:val="21"/>
          <w:szCs w:val="21"/>
        </w:rPr>
        <w:br/>
      </w:r>
      <w:hyperlink r:id="rId38" w:tgtFrame="_blank" w:history="1">
        <w:r w:rsidRPr="006F6588">
          <w:rPr>
            <w:rFonts w:ascii="Verdana" w:eastAsia="Times New Roman" w:hAnsi="Verdana" w:cs="Helvetica"/>
            <w:b/>
            <w:bCs/>
            <w:color w:val="FFFFFF"/>
            <w:sz w:val="20"/>
          </w:rPr>
          <w:t xml:space="preserve">Try it </w:t>
        </w:r>
        <w:proofErr w:type="gramStart"/>
        <w:r w:rsidRPr="006F6588">
          <w:rPr>
            <w:rFonts w:ascii="Verdana" w:eastAsia="Times New Roman" w:hAnsi="Verdana" w:cs="Helvetica"/>
            <w:b/>
            <w:bCs/>
            <w:color w:val="FFFFFF"/>
            <w:sz w:val="20"/>
          </w:rPr>
          <w:t>Yourself</w:t>
        </w:r>
        <w:proofErr w:type="gramEnd"/>
        <w:r w:rsidRPr="006F6588">
          <w:rPr>
            <w:rFonts w:ascii="Verdana" w:eastAsia="Times New Roman" w:hAnsi="Verdana" w:cs="Helvetica"/>
            <w:b/>
            <w:bCs/>
            <w:color w:val="FFFFFF"/>
            <w:sz w:val="20"/>
          </w:rPr>
          <w:t xml:space="preserve"> »</w:t>
        </w:r>
      </w:hyperlink>
      <w:r w:rsidRPr="006F6588">
        <w:rPr>
          <w:rFonts w:ascii="Helvetica" w:eastAsia="Times New Roman" w:hAnsi="Helvetica" w:cs="Helvetica"/>
          <w:color w:val="000000"/>
          <w:sz w:val="21"/>
          <w:szCs w:val="21"/>
        </w:rPr>
        <w:t xml:space="preserve"> </w:t>
      </w:r>
    </w:p>
    <w:p w:rsidR="006F6588" w:rsidRPr="006F6588" w:rsidRDefault="006F6588" w:rsidP="006F6588">
      <w:pPr>
        <w:spacing w:before="300" w:after="30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pict>
          <v:rect id="_x0000_i2562" style="width:0;height:0" o:hralign="center" o:hrstd="t" o:hr="t" fillcolor="#a0a0a0" stroked="f"/>
        </w:pict>
      </w:r>
    </w:p>
    <w:p w:rsidR="006F6588" w:rsidRPr="006F6588" w:rsidRDefault="006F6588" w:rsidP="006F6588">
      <w:pPr>
        <w:spacing w:before="300" w:after="150" w:line="240" w:lineRule="auto"/>
        <w:outlineLvl w:val="1"/>
        <w:rPr>
          <w:rFonts w:ascii="inherit" w:eastAsia="Times New Roman" w:hAnsi="inherit" w:cs="Helvetica"/>
          <w:color w:val="333333"/>
          <w:sz w:val="45"/>
          <w:szCs w:val="45"/>
        </w:rPr>
      </w:pPr>
      <w:r w:rsidRPr="006F6588">
        <w:rPr>
          <w:rFonts w:ascii="inherit" w:eastAsia="Times New Roman" w:hAnsi="inherit" w:cs="Helvetica"/>
          <w:color w:val="333333"/>
          <w:sz w:val="45"/>
          <w:szCs w:val="45"/>
        </w:rPr>
        <w:t>HTML Styling</w:t>
      </w:r>
    </w:p>
    <w:p w:rsidR="006F6588" w:rsidRPr="006F6588" w:rsidRDefault="006F6588" w:rsidP="006F6588">
      <w:pPr>
        <w:spacing w:after="15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Every HTML element has a </w:t>
      </w:r>
      <w:r w:rsidRPr="006F6588">
        <w:rPr>
          <w:rFonts w:ascii="Helvetica" w:eastAsia="Times New Roman" w:hAnsi="Helvetica" w:cs="Helvetica"/>
          <w:b/>
          <w:bCs/>
          <w:color w:val="333333"/>
          <w:sz w:val="21"/>
        </w:rPr>
        <w:t>default style</w:t>
      </w:r>
      <w:r w:rsidRPr="006F6588">
        <w:rPr>
          <w:rFonts w:ascii="Helvetica" w:eastAsia="Times New Roman" w:hAnsi="Helvetica" w:cs="Helvetica"/>
          <w:color w:val="333333"/>
          <w:sz w:val="21"/>
          <w:szCs w:val="21"/>
        </w:rPr>
        <w:t xml:space="preserve"> (background color is white and text color is black).</w:t>
      </w:r>
    </w:p>
    <w:p w:rsidR="006F6588" w:rsidRPr="006F6588" w:rsidRDefault="006F6588" w:rsidP="006F6588">
      <w:pPr>
        <w:spacing w:after="15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Changing the default style of an HTML element, can be done with the </w:t>
      </w:r>
      <w:r w:rsidRPr="006F6588">
        <w:rPr>
          <w:rFonts w:ascii="Helvetica" w:eastAsia="Times New Roman" w:hAnsi="Helvetica" w:cs="Helvetica"/>
          <w:b/>
          <w:bCs/>
          <w:color w:val="333333"/>
          <w:sz w:val="21"/>
        </w:rPr>
        <w:t>style attribute</w:t>
      </w:r>
      <w:r w:rsidRPr="006F6588">
        <w:rPr>
          <w:rFonts w:ascii="Helvetica" w:eastAsia="Times New Roman" w:hAnsi="Helvetica" w:cs="Helvetica"/>
          <w:color w:val="333333"/>
          <w:sz w:val="21"/>
          <w:szCs w:val="21"/>
        </w:rPr>
        <w:t>.</w:t>
      </w:r>
    </w:p>
    <w:p w:rsidR="006F6588" w:rsidRPr="006F6588" w:rsidRDefault="006F6588" w:rsidP="006F6588">
      <w:pPr>
        <w:spacing w:after="15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This example changes the default background color from white to </w:t>
      </w:r>
      <w:proofErr w:type="spellStart"/>
      <w:r w:rsidRPr="006F6588">
        <w:rPr>
          <w:rFonts w:ascii="Helvetica" w:eastAsia="Times New Roman" w:hAnsi="Helvetica" w:cs="Helvetica"/>
          <w:color w:val="333333"/>
          <w:sz w:val="21"/>
          <w:szCs w:val="21"/>
        </w:rPr>
        <w:t>lightgrey</w:t>
      </w:r>
      <w:proofErr w:type="spellEnd"/>
      <w:r w:rsidRPr="006F6588">
        <w:rPr>
          <w:rFonts w:ascii="Helvetica" w:eastAsia="Times New Roman" w:hAnsi="Helvetica" w:cs="Helvetica"/>
          <w:color w:val="333333"/>
          <w:sz w:val="21"/>
          <w:szCs w:val="21"/>
        </w:rPr>
        <w:t>:</w:t>
      </w:r>
    </w:p>
    <w:p w:rsidR="006F6588" w:rsidRPr="006F6588" w:rsidRDefault="006F6588" w:rsidP="006F6588">
      <w:pPr>
        <w:shd w:val="clear" w:color="auto" w:fill="F1F1F1"/>
        <w:spacing w:after="150" w:line="240" w:lineRule="auto"/>
        <w:outlineLvl w:val="1"/>
        <w:rPr>
          <w:rFonts w:ascii="inherit" w:eastAsia="Times New Roman" w:hAnsi="inherit" w:cs="Helvetica"/>
          <w:color w:val="555555"/>
          <w:sz w:val="30"/>
          <w:szCs w:val="30"/>
        </w:rPr>
      </w:pPr>
      <w:r w:rsidRPr="006F6588">
        <w:rPr>
          <w:rFonts w:ascii="inherit" w:eastAsia="Times New Roman" w:hAnsi="inherit" w:cs="Helvetica"/>
          <w:color w:val="555555"/>
          <w:sz w:val="30"/>
          <w:szCs w:val="30"/>
        </w:rPr>
        <w:t>Example</w:t>
      </w:r>
    </w:p>
    <w:p w:rsidR="006F6588" w:rsidRPr="006F6588" w:rsidRDefault="006F6588" w:rsidP="006F6588">
      <w:pPr>
        <w:shd w:val="clear" w:color="auto" w:fill="FFFFFF"/>
        <w:spacing w:after="0" w:line="276" w:lineRule="atLeast"/>
        <w:rPr>
          <w:rFonts w:ascii="Consolas" w:eastAsia="Times New Roman" w:hAnsi="Consolas" w:cs="Consolas"/>
          <w:color w:val="000000"/>
          <w:sz w:val="21"/>
          <w:szCs w:val="21"/>
        </w:rPr>
      </w:pP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body</w:t>
      </w:r>
      <w:r w:rsidRPr="006F6588">
        <w:rPr>
          <w:rFonts w:ascii="Consolas" w:eastAsia="Times New Roman" w:hAnsi="Consolas" w:cs="Consolas"/>
          <w:color w:val="000000"/>
          <w:sz w:val="21"/>
          <w:szCs w:val="21"/>
        </w:rPr>
        <w:t xml:space="preserve"> </w:t>
      </w:r>
      <w:r w:rsidRPr="006F6588">
        <w:rPr>
          <w:rFonts w:ascii="Consolas" w:eastAsia="Times New Roman" w:hAnsi="Consolas" w:cs="Consolas"/>
          <w:color w:val="DC143C"/>
          <w:sz w:val="21"/>
        </w:rPr>
        <w:t>style=</w:t>
      </w:r>
      <w:r w:rsidRPr="006F6588">
        <w:rPr>
          <w:rFonts w:ascii="Consolas" w:eastAsia="Times New Roman" w:hAnsi="Consolas" w:cs="Consolas"/>
          <w:color w:val="0000CD"/>
          <w:sz w:val="21"/>
        </w:rPr>
        <w:t>"background-</w:t>
      </w:r>
      <w:proofErr w:type="spellStart"/>
      <w:r w:rsidRPr="006F6588">
        <w:rPr>
          <w:rFonts w:ascii="Consolas" w:eastAsia="Times New Roman" w:hAnsi="Consolas" w:cs="Consolas"/>
          <w:color w:val="0000CD"/>
          <w:sz w:val="21"/>
        </w:rPr>
        <w:t>color</w:t>
      </w:r>
      <w:proofErr w:type="gramStart"/>
      <w:r w:rsidRPr="006F6588">
        <w:rPr>
          <w:rFonts w:ascii="Consolas" w:eastAsia="Times New Roman" w:hAnsi="Consolas" w:cs="Consolas"/>
          <w:color w:val="0000CD"/>
          <w:sz w:val="21"/>
        </w:rPr>
        <w:t>:lightgrey</w:t>
      </w:r>
      <w:proofErr w:type="spellEnd"/>
      <w:proofErr w:type="gramEnd"/>
      <w:r w:rsidRPr="006F6588">
        <w:rPr>
          <w:rFonts w:ascii="Consolas" w:eastAsia="Times New Roman" w:hAnsi="Consolas" w:cs="Consolas"/>
          <w:color w:val="0000CD"/>
          <w:sz w:val="21"/>
        </w:rPr>
        <w:t>"</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br/>
      </w:r>
      <w:r w:rsidRPr="006F6588">
        <w:rPr>
          <w:rFonts w:ascii="Consolas" w:eastAsia="Times New Roman" w:hAnsi="Consolas" w:cs="Consolas"/>
          <w:color w:val="000000"/>
          <w:sz w:val="21"/>
          <w:szCs w:val="21"/>
        </w:rPr>
        <w:br/>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This is a heading</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br/>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This is a paragraph.</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br/>
      </w:r>
      <w:r w:rsidRPr="006F6588">
        <w:rPr>
          <w:rFonts w:ascii="Consolas" w:eastAsia="Times New Roman" w:hAnsi="Consolas" w:cs="Consolas"/>
          <w:color w:val="000000"/>
          <w:sz w:val="21"/>
          <w:szCs w:val="21"/>
        </w:rPr>
        <w:lastRenderedPageBreak/>
        <w:br/>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/body</w:t>
      </w:r>
      <w:r w:rsidRPr="006F6588">
        <w:rPr>
          <w:rFonts w:ascii="Consolas" w:eastAsia="Times New Roman" w:hAnsi="Consolas" w:cs="Consolas"/>
          <w:color w:val="0000FF"/>
          <w:sz w:val="21"/>
        </w:rPr>
        <w:t>&gt;</w:t>
      </w:r>
    </w:p>
    <w:p w:rsidR="006F6588" w:rsidRPr="006F6588" w:rsidRDefault="006F6588" w:rsidP="006F6588">
      <w:pPr>
        <w:shd w:val="clear" w:color="auto" w:fill="F1F1F1"/>
        <w:spacing w:after="180" w:line="276" w:lineRule="atLeast"/>
        <w:rPr>
          <w:rFonts w:ascii="Helvetica" w:eastAsia="Times New Roman" w:hAnsi="Helvetica" w:cs="Helvetica"/>
          <w:color w:val="000000"/>
          <w:sz w:val="21"/>
          <w:szCs w:val="21"/>
        </w:rPr>
      </w:pPr>
      <w:r w:rsidRPr="006F6588">
        <w:rPr>
          <w:rFonts w:ascii="Helvetica" w:eastAsia="Times New Roman" w:hAnsi="Helvetica" w:cs="Helvetica"/>
          <w:color w:val="000000"/>
          <w:sz w:val="21"/>
          <w:szCs w:val="21"/>
        </w:rPr>
        <w:br/>
      </w:r>
      <w:hyperlink r:id="rId39" w:tgtFrame="_blank" w:history="1">
        <w:r w:rsidRPr="006F6588">
          <w:rPr>
            <w:rFonts w:ascii="Verdana" w:eastAsia="Times New Roman" w:hAnsi="Verdana" w:cs="Helvetica"/>
            <w:b/>
            <w:bCs/>
            <w:color w:val="FFFFFF"/>
            <w:sz w:val="20"/>
          </w:rPr>
          <w:t xml:space="preserve">Try it </w:t>
        </w:r>
        <w:proofErr w:type="gramStart"/>
        <w:r w:rsidRPr="006F6588">
          <w:rPr>
            <w:rFonts w:ascii="Verdana" w:eastAsia="Times New Roman" w:hAnsi="Verdana" w:cs="Helvetica"/>
            <w:b/>
            <w:bCs/>
            <w:color w:val="FFFFFF"/>
            <w:sz w:val="20"/>
          </w:rPr>
          <w:t>Yourself</w:t>
        </w:r>
        <w:proofErr w:type="gramEnd"/>
        <w:r w:rsidRPr="006F6588">
          <w:rPr>
            <w:rFonts w:ascii="Verdana" w:eastAsia="Times New Roman" w:hAnsi="Verdana" w:cs="Helvetica"/>
            <w:b/>
            <w:bCs/>
            <w:color w:val="FFFFFF"/>
            <w:sz w:val="20"/>
          </w:rPr>
          <w:t xml:space="preserve"> »</w:t>
        </w:r>
      </w:hyperlink>
      <w:r w:rsidRPr="006F6588">
        <w:rPr>
          <w:rFonts w:ascii="Helvetica" w:eastAsia="Times New Roman"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6F6588" w:rsidRPr="006F6588" w:rsidTr="006F6588">
        <w:tc>
          <w:tcPr>
            <w:tcW w:w="510" w:type="dxa"/>
            <w:shd w:val="clear" w:color="auto" w:fill="FFFFFF"/>
            <w:tcMar>
              <w:top w:w="150" w:type="dxa"/>
              <w:left w:w="150" w:type="dxa"/>
              <w:bottom w:w="150" w:type="dxa"/>
              <w:right w:w="75" w:type="dxa"/>
            </w:tcMar>
            <w:vAlign w:val="center"/>
            <w:hideMark/>
          </w:tcPr>
          <w:p w:rsidR="006F6588" w:rsidRPr="006F6588" w:rsidRDefault="006F6588" w:rsidP="006F6588">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1539" name="Picture 15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descr="Note"/>
                          <pic:cNvPicPr>
                            <a:picLocks noChangeAspect="1" noChangeArrowheads="1"/>
                          </pic:cNvPicPr>
                        </pic:nvPicPr>
                        <pic:blipFill>
                          <a:blip r:embed="rId12"/>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6F6588" w:rsidRPr="006F6588" w:rsidRDefault="006F6588" w:rsidP="006F6588">
            <w:pPr>
              <w:spacing w:after="18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The </w:t>
            </w:r>
            <w:proofErr w:type="spellStart"/>
            <w:r w:rsidRPr="006F6588">
              <w:rPr>
                <w:rFonts w:ascii="Helvetica" w:eastAsia="Times New Roman" w:hAnsi="Helvetica" w:cs="Helvetica"/>
                <w:color w:val="333333"/>
                <w:sz w:val="21"/>
                <w:szCs w:val="21"/>
              </w:rPr>
              <w:t>bgcolor</w:t>
            </w:r>
            <w:proofErr w:type="spellEnd"/>
            <w:r w:rsidRPr="006F6588">
              <w:rPr>
                <w:rFonts w:ascii="Helvetica" w:eastAsia="Times New Roman" w:hAnsi="Helvetica" w:cs="Helvetica"/>
                <w:color w:val="333333"/>
                <w:sz w:val="21"/>
                <w:szCs w:val="21"/>
              </w:rPr>
              <w:t xml:space="preserve"> attribute, supported in older versions of HTML, is not valid in HTML5.</w:t>
            </w:r>
          </w:p>
        </w:tc>
      </w:tr>
    </w:tbl>
    <w:p w:rsidR="006F6588" w:rsidRPr="006F6588" w:rsidRDefault="006F6588" w:rsidP="006F6588">
      <w:pPr>
        <w:spacing w:before="300" w:after="30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pict>
          <v:rect id="_x0000_i2564" style="width:0;height:0" o:hralign="center" o:hrstd="t" o:hr="t" fillcolor="#a0a0a0" stroked="f"/>
        </w:pict>
      </w:r>
    </w:p>
    <w:p w:rsidR="006F6588" w:rsidRPr="006F6588" w:rsidRDefault="006F6588" w:rsidP="006F6588">
      <w:pPr>
        <w:spacing w:before="300" w:after="150" w:line="240" w:lineRule="auto"/>
        <w:outlineLvl w:val="1"/>
        <w:rPr>
          <w:rFonts w:ascii="inherit" w:eastAsia="Times New Roman" w:hAnsi="inherit" w:cs="Helvetica"/>
          <w:color w:val="333333"/>
          <w:sz w:val="45"/>
          <w:szCs w:val="45"/>
        </w:rPr>
      </w:pPr>
      <w:r w:rsidRPr="006F6588">
        <w:rPr>
          <w:rFonts w:ascii="inherit" w:eastAsia="Times New Roman" w:hAnsi="inherit" w:cs="Helvetica"/>
          <w:color w:val="333333"/>
          <w:sz w:val="45"/>
          <w:szCs w:val="45"/>
        </w:rPr>
        <w:t>The HTML Style Attribute</w:t>
      </w:r>
    </w:p>
    <w:p w:rsidR="006F6588" w:rsidRPr="006F6588" w:rsidRDefault="006F6588" w:rsidP="006F6588">
      <w:pPr>
        <w:spacing w:after="15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The HTML style attribute has the following </w:t>
      </w:r>
      <w:r w:rsidRPr="006F6588">
        <w:rPr>
          <w:rFonts w:ascii="Helvetica" w:eastAsia="Times New Roman" w:hAnsi="Helvetica" w:cs="Helvetica"/>
          <w:b/>
          <w:bCs/>
          <w:color w:val="333333"/>
          <w:sz w:val="21"/>
        </w:rPr>
        <w:t>syntax</w:t>
      </w:r>
      <w:r w:rsidRPr="006F6588">
        <w:rPr>
          <w:rFonts w:ascii="Helvetica" w:eastAsia="Times New Roman" w:hAnsi="Helvetica" w:cs="Helvetica"/>
          <w:color w:val="333333"/>
          <w:sz w:val="21"/>
          <w:szCs w:val="21"/>
        </w:rPr>
        <w:t>:</w:t>
      </w:r>
    </w:p>
    <w:p w:rsidR="006F6588" w:rsidRPr="006F6588" w:rsidRDefault="006F6588" w:rsidP="006F6588">
      <w:pPr>
        <w:shd w:val="clear" w:color="auto" w:fill="FFFFFF"/>
        <w:spacing w:after="180" w:line="276" w:lineRule="atLeast"/>
        <w:rPr>
          <w:rFonts w:ascii="Consolas" w:eastAsia="Times New Roman" w:hAnsi="Consolas" w:cs="Consolas"/>
          <w:color w:val="000000"/>
          <w:sz w:val="21"/>
          <w:szCs w:val="21"/>
        </w:rPr>
      </w:pPr>
      <w:proofErr w:type="gramStart"/>
      <w:r w:rsidRPr="006F6588">
        <w:rPr>
          <w:rFonts w:ascii="Consolas" w:eastAsia="Times New Roman" w:hAnsi="Consolas" w:cs="Consolas"/>
          <w:color w:val="000000"/>
          <w:sz w:val="21"/>
          <w:szCs w:val="21"/>
        </w:rPr>
        <w:t>style</w:t>
      </w:r>
      <w:proofErr w:type="gramEnd"/>
      <w:r w:rsidRPr="006F6588">
        <w:rPr>
          <w:rFonts w:ascii="Consolas" w:eastAsia="Times New Roman" w:hAnsi="Consolas" w:cs="Consolas"/>
          <w:color w:val="000000"/>
          <w:sz w:val="21"/>
          <w:szCs w:val="21"/>
        </w:rPr>
        <w:t>="</w:t>
      </w:r>
      <w:proofErr w:type="spellStart"/>
      <w:r w:rsidRPr="006F6588">
        <w:rPr>
          <w:rFonts w:ascii="Consolas" w:eastAsia="Times New Roman" w:hAnsi="Consolas" w:cs="Consolas"/>
          <w:i/>
          <w:iCs/>
          <w:color w:val="000000"/>
          <w:sz w:val="21"/>
        </w:rPr>
        <w:t>property</w:t>
      </w:r>
      <w:r w:rsidRPr="006F6588">
        <w:rPr>
          <w:rFonts w:ascii="Consolas" w:eastAsia="Times New Roman" w:hAnsi="Consolas" w:cs="Consolas"/>
          <w:color w:val="000000"/>
          <w:sz w:val="21"/>
          <w:szCs w:val="21"/>
        </w:rPr>
        <w:t>:</w:t>
      </w:r>
      <w:r w:rsidRPr="006F6588">
        <w:rPr>
          <w:rFonts w:ascii="Consolas" w:eastAsia="Times New Roman" w:hAnsi="Consolas" w:cs="Consolas"/>
          <w:i/>
          <w:iCs/>
          <w:color w:val="000000"/>
          <w:sz w:val="21"/>
        </w:rPr>
        <w:t>value</w:t>
      </w:r>
      <w:proofErr w:type="spellEnd"/>
      <w:r w:rsidRPr="006F6588">
        <w:rPr>
          <w:rFonts w:ascii="Consolas" w:eastAsia="Times New Roman" w:hAnsi="Consolas" w:cs="Consolas"/>
          <w:color w:val="000000"/>
          <w:sz w:val="21"/>
          <w:szCs w:val="21"/>
        </w:rPr>
        <w:t xml:space="preserve">" </w:t>
      </w:r>
    </w:p>
    <w:p w:rsidR="006F6588" w:rsidRPr="006F6588" w:rsidRDefault="006F6588" w:rsidP="006F6588">
      <w:pPr>
        <w:spacing w:after="15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The </w:t>
      </w:r>
      <w:r w:rsidRPr="006F6588">
        <w:rPr>
          <w:rFonts w:ascii="Helvetica" w:eastAsia="Times New Roman" w:hAnsi="Helvetica" w:cs="Helvetica"/>
          <w:b/>
          <w:bCs/>
          <w:i/>
          <w:iCs/>
          <w:color w:val="333333"/>
          <w:sz w:val="21"/>
        </w:rPr>
        <w:t>property</w:t>
      </w:r>
      <w:r w:rsidRPr="006F6588">
        <w:rPr>
          <w:rFonts w:ascii="Helvetica" w:eastAsia="Times New Roman" w:hAnsi="Helvetica" w:cs="Helvetica"/>
          <w:color w:val="333333"/>
          <w:sz w:val="21"/>
          <w:szCs w:val="21"/>
        </w:rPr>
        <w:t xml:space="preserve"> is a CSS property. The </w:t>
      </w:r>
      <w:r w:rsidRPr="006F6588">
        <w:rPr>
          <w:rFonts w:ascii="Helvetica" w:eastAsia="Times New Roman" w:hAnsi="Helvetica" w:cs="Helvetica"/>
          <w:b/>
          <w:bCs/>
          <w:i/>
          <w:iCs/>
          <w:color w:val="333333"/>
          <w:sz w:val="21"/>
        </w:rPr>
        <w:t>value</w:t>
      </w:r>
      <w:r w:rsidRPr="006F6588">
        <w:rPr>
          <w:rFonts w:ascii="Helvetica" w:eastAsia="Times New Roman" w:hAnsi="Helvetica" w:cs="Helvetica"/>
          <w:color w:val="333333"/>
          <w:sz w:val="21"/>
          <w:szCs w:val="21"/>
        </w:rPr>
        <w:t xml:space="preserve"> is a CSS value.</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6F6588" w:rsidRPr="006F6588" w:rsidTr="006F6588">
        <w:tc>
          <w:tcPr>
            <w:tcW w:w="510" w:type="dxa"/>
            <w:shd w:val="clear" w:color="auto" w:fill="FFFFFF"/>
            <w:tcMar>
              <w:top w:w="150" w:type="dxa"/>
              <w:left w:w="150" w:type="dxa"/>
              <w:bottom w:w="150" w:type="dxa"/>
              <w:right w:w="75" w:type="dxa"/>
            </w:tcMar>
            <w:vAlign w:val="center"/>
            <w:hideMark/>
          </w:tcPr>
          <w:p w:rsidR="006F6588" w:rsidRPr="006F6588" w:rsidRDefault="006F6588" w:rsidP="006F6588">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1541" name="Picture 15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descr="Note"/>
                          <pic:cNvPicPr>
                            <a:picLocks noChangeAspect="1" noChangeArrowheads="1"/>
                          </pic:cNvPicPr>
                        </pic:nvPicPr>
                        <pic:blipFill>
                          <a:blip r:embed="rId12"/>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6F6588" w:rsidRPr="006F6588" w:rsidRDefault="006F6588" w:rsidP="006F6588">
            <w:pPr>
              <w:spacing w:after="18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You will learn more about CSS later in this tutorial.</w:t>
            </w:r>
          </w:p>
        </w:tc>
      </w:tr>
    </w:tbl>
    <w:p w:rsidR="006F6588" w:rsidRPr="006F6588" w:rsidRDefault="006F6588" w:rsidP="006F6588">
      <w:pPr>
        <w:spacing w:before="300" w:after="30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pict>
          <v:rect id="_x0000_i2566" style="width:0;height:0" o:hralign="center" o:hrstd="t" o:hr="t" fillcolor="#a0a0a0" stroked="f"/>
        </w:pict>
      </w:r>
    </w:p>
    <w:p w:rsidR="006F6588" w:rsidRPr="006F6588" w:rsidRDefault="006F6588" w:rsidP="006F6588">
      <w:pPr>
        <w:spacing w:before="300" w:after="150" w:line="240" w:lineRule="auto"/>
        <w:outlineLvl w:val="1"/>
        <w:rPr>
          <w:rFonts w:ascii="inherit" w:eastAsia="Times New Roman" w:hAnsi="inherit" w:cs="Helvetica"/>
          <w:color w:val="333333"/>
          <w:sz w:val="45"/>
          <w:szCs w:val="45"/>
        </w:rPr>
      </w:pPr>
      <w:r w:rsidRPr="006F6588">
        <w:rPr>
          <w:rFonts w:ascii="inherit" w:eastAsia="Times New Roman" w:hAnsi="inherit" w:cs="Helvetica"/>
          <w:color w:val="333333"/>
          <w:sz w:val="45"/>
          <w:szCs w:val="45"/>
        </w:rPr>
        <w:t>HTML Text Color</w:t>
      </w:r>
    </w:p>
    <w:p w:rsidR="006F6588" w:rsidRPr="006F6588" w:rsidRDefault="006F6588" w:rsidP="006F6588">
      <w:pPr>
        <w:spacing w:after="15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The </w:t>
      </w:r>
      <w:r w:rsidRPr="006F6588">
        <w:rPr>
          <w:rFonts w:ascii="Helvetica" w:eastAsia="Times New Roman" w:hAnsi="Helvetica" w:cs="Helvetica"/>
          <w:b/>
          <w:bCs/>
          <w:color w:val="333333"/>
          <w:sz w:val="21"/>
        </w:rPr>
        <w:t>color</w:t>
      </w:r>
      <w:r w:rsidRPr="006F6588">
        <w:rPr>
          <w:rFonts w:ascii="Helvetica" w:eastAsia="Times New Roman" w:hAnsi="Helvetica" w:cs="Helvetica"/>
          <w:color w:val="333333"/>
          <w:sz w:val="21"/>
          <w:szCs w:val="21"/>
        </w:rPr>
        <w:t xml:space="preserve"> property defines the text color to be used for an HTML element:</w:t>
      </w:r>
    </w:p>
    <w:p w:rsidR="006F6588" w:rsidRPr="006F6588" w:rsidRDefault="006F6588" w:rsidP="006F6588">
      <w:pPr>
        <w:shd w:val="clear" w:color="auto" w:fill="F1F1F1"/>
        <w:spacing w:after="150" w:line="240" w:lineRule="auto"/>
        <w:outlineLvl w:val="1"/>
        <w:rPr>
          <w:rFonts w:ascii="inherit" w:eastAsia="Times New Roman" w:hAnsi="inherit" w:cs="Helvetica"/>
          <w:color w:val="555555"/>
          <w:sz w:val="30"/>
          <w:szCs w:val="30"/>
        </w:rPr>
      </w:pPr>
      <w:r w:rsidRPr="006F6588">
        <w:rPr>
          <w:rFonts w:ascii="inherit" w:eastAsia="Times New Roman" w:hAnsi="inherit" w:cs="Helvetica"/>
          <w:color w:val="555555"/>
          <w:sz w:val="30"/>
          <w:szCs w:val="30"/>
        </w:rPr>
        <w:t>Example</w:t>
      </w:r>
    </w:p>
    <w:p w:rsidR="006F6588" w:rsidRPr="006F6588" w:rsidRDefault="006F6588" w:rsidP="006F6588">
      <w:pPr>
        <w:shd w:val="clear" w:color="auto" w:fill="FFFFFF"/>
        <w:spacing w:after="0" w:line="276" w:lineRule="atLeast"/>
        <w:rPr>
          <w:rFonts w:ascii="Consolas" w:eastAsia="Times New Roman" w:hAnsi="Consolas" w:cs="Consolas"/>
          <w:color w:val="000000"/>
          <w:sz w:val="21"/>
          <w:szCs w:val="21"/>
        </w:rPr>
      </w:pP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00"/>
          <w:sz w:val="21"/>
          <w:szCs w:val="21"/>
        </w:rPr>
        <w:t xml:space="preserve"> </w:t>
      </w:r>
      <w:r w:rsidRPr="006F6588">
        <w:rPr>
          <w:rFonts w:ascii="Consolas" w:eastAsia="Times New Roman" w:hAnsi="Consolas" w:cs="Consolas"/>
          <w:color w:val="DC143C"/>
          <w:sz w:val="21"/>
        </w:rPr>
        <w:t>style=</w:t>
      </w:r>
      <w:r w:rsidRPr="006F6588">
        <w:rPr>
          <w:rFonts w:ascii="Consolas" w:eastAsia="Times New Roman" w:hAnsi="Consolas" w:cs="Consolas"/>
          <w:color w:val="0000CD"/>
          <w:sz w:val="21"/>
        </w:rPr>
        <w:t>"</w:t>
      </w:r>
      <w:proofErr w:type="spellStart"/>
      <w:r w:rsidRPr="006F6588">
        <w:rPr>
          <w:rFonts w:ascii="Consolas" w:eastAsia="Times New Roman" w:hAnsi="Consolas" w:cs="Consolas"/>
          <w:color w:val="0000CD"/>
          <w:sz w:val="21"/>
        </w:rPr>
        <w:t>color</w:t>
      </w:r>
      <w:proofErr w:type="gramStart"/>
      <w:r w:rsidRPr="006F6588">
        <w:rPr>
          <w:rFonts w:ascii="Consolas" w:eastAsia="Times New Roman" w:hAnsi="Consolas" w:cs="Consolas"/>
          <w:color w:val="0000CD"/>
          <w:sz w:val="21"/>
        </w:rPr>
        <w:t>:blue</w:t>
      </w:r>
      <w:proofErr w:type="spellEnd"/>
      <w:proofErr w:type="gramEnd"/>
      <w:r w:rsidRPr="006F6588">
        <w:rPr>
          <w:rFonts w:ascii="Consolas" w:eastAsia="Times New Roman" w:hAnsi="Consolas" w:cs="Consolas"/>
          <w:color w:val="0000CD"/>
          <w:sz w:val="21"/>
        </w:rPr>
        <w:t>"</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This is a heading</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br/>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00"/>
          <w:sz w:val="21"/>
          <w:szCs w:val="21"/>
        </w:rPr>
        <w:t xml:space="preserve"> </w:t>
      </w:r>
      <w:r w:rsidRPr="006F6588">
        <w:rPr>
          <w:rFonts w:ascii="Consolas" w:eastAsia="Times New Roman" w:hAnsi="Consolas" w:cs="Consolas"/>
          <w:color w:val="DC143C"/>
          <w:sz w:val="21"/>
        </w:rPr>
        <w:t>style=</w:t>
      </w:r>
      <w:r w:rsidRPr="006F6588">
        <w:rPr>
          <w:rFonts w:ascii="Consolas" w:eastAsia="Times New Roman" w:hAnsi="Consolas" w:cs="Consolas"/>
          <w:color w:val="0000CD"/>
          <w:sz w:val="21"/>
        </w:rPr>
        <w:t>"</w:t>
      </w:r>
      <w:proofErr w:type="spellStart"/>
      <w:r w:rsidRPr="006F6588">
        <w:rPr>
          <w:rFonts w:ascii="Consolas" w:eastAsia="Times New Roman" w:hAnsi="Consolas" w:cs="Consolas"/>
          <w:color w:val="0000CD"/>
          <w:sz w:val="21"/>
        </w:rPr>
        <w:t>color:red</w:t>
      </w:r>
      <w:proofErr w:type="spellEnd"/>
      <w:r w:rsidRPr="006F6588">
        <w:rPr>
          <w:rFonts w:ascii="Consolas" w:eastAsia="Times New Roman" w:hAnsi="Consolas" w:cs="Consolas"/>
          <w:color w:val="0000CD"/>
          <w:sz w:val="21"/>
        </w:rPr>
        <w:t>"</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This is a paragraph.</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FF"/>
          <w:sz w:val="21"/>
        </w:rPr>
        <w:t>&gt;</w:t>
      </w:r>
    </w:p>
    <w:p w:rsidR="006F6588" w:rsidRPr="006F6588" w:rsidRDefault="006F6588" w:rsidP="006F6588">
      <w:pPr>
        <w:shd w:val="clear" w:color="auto" w:fill="F1F1F1"/>
        <w:spacing w:after="180" w:line="276" w:lineRule="atLeast"/>
        <w:rPr>
          <w:rFonts w:ascii="Helvetica" w:eastAsia="Times New Roman" w:hAnsi="Helvetica" w:cs="Helvetica"/>
          <w:color w:val="000000"/>
          <w:sz w:val="21"/>
          <w:szCs w:val="21"/>
        </w:rPr>
      </w:pPr>
      <w:r w:rsidRPr="006F6588">
        <w:rPr>
          <w:rFonts w:ascii="Helvetica" w:eastAsia="Times New Roman" w:hAnsi="Helvetica" w:cs="Helvetica"/>
          <w:color w:val="000000"/>
          <w:sz w:val="21"/>
          <w:szCs w:val="21"/>
        </w:rPr>
        <w:br/>
      </w:r>
      <w:hyperlink r:id="rId40" w:tgtFrame="_blank" w:history="1">
        <w:r w:rsidRPr="006F6588">
          <w:rPr>
            <w:rFonts w:ascii="Verdana" w:eastAsia="Times New Roman" w:hAnsi="Verdana" w:cs="Helvetica"/>
            <w:b/>
            <w:bCs/>
            <w:color w:val="FFFFFF"/>
            <w:sz w:val="20"/>
          </w:rPr>
          <w:t xml:space="preserve">Try it </w:t>
        </w:r>
        <w:proofErr w:type="gramStart"/>
        <w:r w:rsidRPr="006F6588">
          <w:rPr>
            <w:rFonts w:ascii="Verdana" w:eastAsia="Times New Roman" w:hAnsi="Verdana" w:cs="Helvetica"/>
            <w:b/>
            <w:bCs/>
            <w:color w:val="FFFFFF"/>
            <w:sz w:val="20"/>
          </w:rPr>
          <w:t>Yourself</w:t>
        </w:r>
        <w:proofErr w:type="gramEnd"/>
        <w:r w:rsidRPr="006F6588">
          <w:rPr>
            <w:rFonts w:ascii="Verdana" w:eastAsia="Times New Roman" w:hAnsi="Verdana" w:cs="Helvetica"/>
            <w:b/>
            <w:bCs/>
            <w:color w:val="FFFFFF"/>
            <w:sz w:val="20"/>
          </w:rPr>
          <w:t xml:space="preserve"> »</w:t>
        </w:r>
      </w:hyperlink>
      <w:r w:rsidRPr="006F6588">
        <w:rPr>
          <w:rFonts w:ascii="Helvetica" w:eastAsia="Times New Roman" w:hAnsi="Helvetica" w:cs="Helvetica"/>
          <w:color w:val="000000"/>
          <w:sz w:val="21"/>
          <w:szCs w:val="21"/>
        </w:rPr>
        <w:t xml:space="preserve"> </w:t>
      </w:r>
    </w:p>
    <w:p w:rsidR="006F6588" w:rsidRPr="006F6588" w:rsidRDefault="006F6588" w:rsidP="006F6588">
      <w:pPr>
        <w:spacing w:before="300" w:after="30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pict>
          <v:rect id="_x0000_i2567" style="width:0;height:0" o:hralign="center" o:hrstd="t" o:hr="t" fillcolor="#a0a0a0" stroked="f"/>
        </w:pict>
      </w:r>
    </w:p>
    <w:p w:rsidR="006F6588" w:rsidRPr="006F6588" w:rsidRDefault="006F6588" w:rsidP="006F6588">
      <w:pPr>
        <w:spacing w:before="300" w:after="150" w:line="240" w:lineRule="auto"/>
        <w:outlineLvl w:val="1"/>
        <w:rPr>
          <w:rFonts w:ascii="inherit" w:eastAsia="Times New Roman" w:hAnsi="inherit" w:cs="Helvetica"/>
          <w:color w:val="333333"/>
          <w:sz w:val="45"/>
          <w:szCs w:val="45"/>
        </w:rPr>
      </w:pPr>
      <w:r w:rsidRPr="006F6588">
        <w:rPr>
          <w:rFonts w:ascii="inherit" w:eastAsia="Times New Roman" w:hAnsi="inherit" w:cs="Helvetica"/>
          <w:color w:val="333333"/>
          <w:sz w:val="45"/>
          <w:szCs w:val="45"/>
        </w:rPr>
        <w:t>HTML Fonts</w:t>
      </w:r>
    </w:p>
    <w:p w:rsidR="006F6588" w:rsidRPr="006F6588" w:rsidRDefault="006F6588" w:rsidP="006F6588">
      <w:pPr>
        <w:spacing w:after="15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The </w:t>
      </w:r>
      <w:r w:rsidRPr="006F6588">
        <w:rPr>
          <w:rFonts w:ascii="Helvetica" w:eastAsia="Times New Roman" w:hAnsi="Helvetica" w:cs="Helvetica"/>
          <w:b/>
          <w:bCs/>
          <w:color w:val="333333"/>
          <w:sz w:val="21"/>
        </w:rPr>
        <w:t>font-family</w:t>
      </w:r>
      <w:r w:rsidRPr="006F6588">
        <w:rPr>
          <w:rFonts w:ascii="Helvetica" w:eastAsia="Times New Roman" w:hAnsi="Helvetica" w:cs="Helvetica"/>
          <w:color w:val="333333"/>
          <w:sz w:val="21"/>
          <w:szCs w:val="21"/>
        </w:rPr>
        <w:t xml:space="preserve"> property defines the font to be used for an HTML element:</w:t>
      </w:r>
    </w:p>
    <w:p w:rsidR="006F6588" w:rsidRPr="006F6588" w:rsidRDefault="006F6588" w:rsidP="006F6588">
      <w:pPr>
        <w:shd w:val="clear" w:color="auto" w:fill="F1F1F1"/>
        <w:spacing w:after="150" w:line="240" w:lineRule="auto"/>
        <w:outlineLvl w:val="1"/>
        <w:rPr>
          <w:rFonts w:ascii="inherit" w:eastAsia="Times New Roman" w:hAnsi="inherit" w:cs="Helvetica"/>
          <w:color w:val="555555"/>
          <w:sz w:val="30"/>
          <w:szCs w:val="30"/>
        </w:rPr>
      </w:pPr>
      <w:r w:rsidRPr="006F6588">
        <w:rPr>
          <w:rFonts w:ascii="inherit" w:eastAsia="Times New Roman" w:hAnsi="inherit" w:cs="Helvetica"/>
          <w:color w:val="555555"/>
          <w:sz w:val="30"/>
          <w:szCs w:val="30"/>
        </w:rPr>
        <w:t>Example</w:t>
      </w:r>
    </w:p>
    <w:p w:rsidR="006F6588" w:rsidRPr="006F6588" w:rsidRDefault="006F6588" w:rsidP="006F6588">
      <w:pPr>
        <w:shd w:val="clear" w:color="auto" w:fill="FFFFFF"/>
        <w:spacing w:after="0" w:line="276" w:lineRule="atLeast"/>
        <w:rPr>
          <w:rFonts w:ascii="Consolas" w:eastAsia="Times New Roman" w:hAnsi="Consolas" w:cs="Consolas"/>
          <w:color w:val="000000"/>
          <w:sz w:val="21"/>
          <w:szCs w:val="21"/>
        </w:rPr>
      </w:pP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00"/>
          <w:sz w:val="21"/>
          <w:szCs w:val="21"/>
        </w:rPr>
        <w:t xml:space="preserve"> </w:t>
      </w:r>
      <w:r w:rsidRPr="006F6588">
        <w:rPr>
          <w:rFonts w:ascii="Consolas" w:eastAsia="Times New Roman" w:hAnsi="Consolas" w:cs="Consolas"/>
          <w:color w:val="DC143C"/>
          <w:sz w:val="21"/>
        </w:rPr>
        <w:t>style=</w:t>
      </w:r>
      <w:r w:rsidRPr="006F6588">
        <w:rPr>
          <w:rFonts w:ascii="Consolas" w:eastAsia="Times New Roman" w:hAnsi="Consolas" w:cs="Consolas"/>
          <w:color w:val="0000CD"/>
          <w:sz w:val="21"/>
        </w:rPr>
        <w:t>"font-</w:t>
      </w:r>
      <w:proofErr w:type="spellStart"/>
      <w:r w:rsidRPr="006F6588">
        <w:rPr>
          <w:rFonts w:ascii="Consolas" w:eastAsia="Times New Roman" w:hAnsi="Consolas" w:cs="Consolas"/>
          <w:color w:val="0000CD"/>
          <w:sz w:val="21"/>
        </w:rPr>
        <w:t>family</w:t>
      </w:r>
      <w:proofErr w:type="gramStart"/>
      <w:r w:rsidRPr="006F6588">
        <w:rPr>
          <w:rFonts w:ascii="Consolas" w:eastAsia="Times New Roman" w:hAnsi="Consolas" w:cs="Consolas"/>
          <w:color w:val="0000CD"/>
          <w:sz w:val="21"/>
        </w:rPr>
        <w:t>:verdana</w:t>
      </w:r>
      <w:proofErr w:type="spellEnd"/>
      <w:proofErr w:type="gramEnd"/>
      <w:r w:rsidRPr="006F6588">
        <w:rPr>
          <w:rFonts w:ascii="Consolas" w:eastAsia="Times New Roman" w:hAnsi="Consolas" w:cs="Consolas"/>
          <w:color w:val="0000CD"/>
          <w:sz w:val="21"/>
        </w:rPr>
        <w:t>"</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This is a heading</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br/>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00"/>
          <w:sz w:val="21"/>
          <w:szCs w:val="21"/>
        </w:rPr>
        <w:t xml:space="preserve"> </w:t>
      </w:r>
      <w:r w:rsidRPr="006F6588">
        <w:rPr>
          <w:rFonts w:ascii="Consolas" w:eastAsia="Times New Roman" w:hAnsi="Consolas" w:cs="Consolas"/>
          <w:color w:val="DC143C"/>
          <w:sz w:val="21"/>
        </w:rPr>
        <w:t>style=</w:t>
      </w:r>
      <w:r w:rsidRPr="006F6588">
        <w:rPr>
          <w:rFonts w:ascii="Consolas" w:eastAsia="Times New Roman" w:hAnsi="Consolas" w:cs="Consolas"/>
          <w:color w:val="0000CD"/>
          <w:sz w:val="21"/>
        </w:rPr>
        <w:t>"font-</w:t>
      </w:r>
      <w:proofErr w:type="spellStart"/>
      <w:r w:rsidRPr="006F6588">
        <w:rPr>
          <w:rFonts w:ascii="Consolas" w:eastAsia="Times New Roman" w:hAnsi="Consolas" w:cs="Consolas"/>
          <w:color w:val="0000CD"/>
          <w:sz w:val="21"/>
        </w:rPr>
        <w:t>family:courier</w:t>
      </w:r>
      <w:proofErr w:type="spellEnd"/>
      <w:r w:rsidRPr="006F6588">
        <w:rPr>
          <w:rFonts w:ascii="Consolas" w:eastAsia="Times New Roman" w:hAnsi="Consolas" w:cs="Consolas"/>
          <w:color w:val="0000CD"/>
          <w:sz w:val="21"/>
        </w:rPr>
        <w:t>"</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This is a paragraph.</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FF"/>
          <w:sz w:val="21"/>
        </w:rPr>
        <w:t>&gt;</w:t>
      </w:r>
    </w:p>
    <w:p w:rsidR="006F6588" w:rsidRPr="006F6588" w:rsidRDefault="006F6588" w:rsidP="006F6588">
      <w:pPr>
        <w:shd w:val="clear" w:color="auto" w:fill="F1F1F1"/>
        <w:spacing w:after="180" w:line="276" w:lineRule="atLeast"/>
        <w:rPr>
          <w:rFonts w:ascii="Helvetica" w:eastAsia="Times New Roman" w:hAnsi="Helvetica" w:cs="Helvetica"/>
          <w:color w:val="000000"/>
          <w:sz w:val="21"/>
          <w:szCs w:val="21"/>
        </w:rPr>
      </w:pPr>
      <w:r w:rsidRPr="006F6588">
        <w:rPr>
          <w:rFonts w:ascii="Helvetica" w:eastAsia="Times New Roman" w:hAnsi="Helvetica" w:cs="Helvetica"/>
          <w:color w:val="000000"/>
          <w:sz w:val="21"/>
          <w:szCs w:val="21"/>
        </w:rPr>
        <w:lastRenderedPageBreak/>
        <w:br/>
      </w:r>
      <w:hyperlink r:id="rId41" w:tgtFrame="_blank" w:history="1">
        <w:r w:rsidRPr="006F6588">
          <w:rPr>
            <w:rFonts w:ascii="Verdana" w:eastAsia="Times New Roman" w:hAnsi="Verdana" w:cs="Helvetica"/>
            <w:b/>
            <w:bCs/>
            <w:color w:val="FFFFFF"/>
            <w:sz w:val="20"/>
          </w:rPr>
          <w:t xml:space="preserve">Try it </w:t>
        </w:r>
        <w:proofErr w:type="gramStart"/>
        <w:r w:rsidRPr="006F6588">
          <w:rPr>
            <w:rFonts w:ascii="Verdana" w:eastAsia="Times New Roman" w:hAnsi="Verdana" w:cs="Helvetica"/>
            <w:b/>
            <w:bCs/>
            <w:color w:val="FFFFFF"/>
            <w:sz w:val="20"/>
          </w:rPr>
          <w:t>Yourself</w:t>
        </w:r>
        <w:proofErr w:type="gramEnd"/>
        <w:r w:rsidRPr="006F6588">
          <w:rPr>
            <w:rFonts w:ascii="Verdana" w:eastAsia="Times New Roman" w:hAnsi="Verdana" w:cs="Helvetica"/>
            <w:b/>
            <w:bCs/>
            <w:color w:val="FFFFFF"/>
            <w:sz w:val="20"/>
          </w:rPr>
          <w:t xml:space="preserve"> »</w:t>
        </w:r>
      </w:hyperlink>
      <w:r w:rsidRPr="006F6588">
        <w:rPr>
          <w:rFonts w:ascii="Helvetica" w:eastAsia="Times New Roman"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6F6588" w:rsidRPr="006F6588" w:rsidTr="006F6588">
        <w:tc>
          <w:tcPr>
            <w:tcW w:w="510" w:type="dxa"/>
            <w:shd w:val="clear" w:color="auto" w:fill="FFFFFF"/>
            <w:tcMar>
              <w:top w:w="150" w:type="dxa"/>
              <w:left w:w="150" w:type="dxa"/>
              <w:bottom w:w="150" w:type="dxa"/>
              <w:right w:w="75" w:type="dxa"/>
            </w:tcMar>
            <w:vAlign w:val="center"/>
            <w:hideMark/>
          </w:tcPr>
          <w:p w:rsidR="006F6588" w:rsidRPr="006F6588" w:rsidRDefault="006F6588" w:rsidP="006F6588">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1544" name="Picture 15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descr="Note"/>
                          <pic:cNvPicPr>
                            <a:picLocks noChangeAspect="1" noChangeArrowheads="1"/>
                          </pic:cNvPicPr>
                        </pic:nvPicPr>
                        <pic:blipFill>
                          <a:blip r:embed="rId12"/>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6F6588" w:rsidRPr="006F6588" w:rsidRDefault="006F6588" w:rsidP="006F6588">
            <w:pPr>
              <w:spacing w:after="18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The &lt;font&gt; tag, supported in older versions of HTML, is not valid in HTML5.</w:t>
            </w:r>
          </w:p>
        </w:tc>
      </w:tr>
    </w:tbl>
    <w:p w:rsidR="006F6588" w:rsidRPr="006F6588" w:rsidRDefault="006F6588" w:rsidP="006F6588">
      <w:pPr>
        <w:spacing w:before="300" w:after="30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pict>
          <v:rect id="_x0000_i2569" style="width:0;height:0" o:hralign="center" o:hrstd="t" o:hr="t" fillcolor="#a0a0a0" stroked="f"/>
        </w:pict>
      </w:r>
    </w:p>
    <w:p w:rsidR="006F6588" w:rsidRPr="006F6588" w:rsidRDefault="006F6588" w:rsidP="006F6588">
      <w:pPr>
        <w:spacing w:before="300" w:after="150" w:line="240" w:lineRule="auto"/>
        <w:outlineLvl w:val="1"/>
        <w:rPr>
          <w:rFonts w:ascii="inherit" w:eastAsia="Times New Roman" w:hAnsi="inherit" w:cs="Helvetica"/>
          <w:color w:val="333333"/>
          <w:sz w:val="45"/>
          <w:szCs w:val="45"/>
        </w:rPr>
      </w:pPr>
      <w:r w:rsidRPr="006F6588">
        <w:rPr>
          <w:rFonts w:ascii="inherit" w:eastAsia="Times New Roman" w:hAnsi="inherit" w:cs="Helvetica"/>
          <w:color w:val="333333"/>
          <w:sz w:val="45"/>
          <w:szCs w:val="45"/>
        </w:rPr>
        <w:t>HTML Text Size</w:t>
      </w:r>
    </w:p>
    <w:p w:rsidR="006F6588" w:rsidRPr="006F6588" w:rsidRDefault="006F6588" w:rsidP="006F6588">
      <w:pPr>
        <w:spacing w:after="15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The </w:t>
      </w:r>
      <w:r w:rsidRPr="006F6588">
        <w:rPr>
          <w:rFonts w:ascii="Helvetica" w:eastAsia="Times New Roman" w:hAnsi="Helvetica" w:cs="Helvetica"/>
          <w:b/>
          <w:bCs/>
          <w:color w:val="333333"/>
          <w:sz w:val="21"/>
        </w:rPr>
        <w:t>font-size</w:t>
      </w:r>
      <w:r w:rsidRPr="006F6588">
        <w:rPr>
          <w:rFonts w:ascii="Helvetica" w:eastAsia="Times New Roman" w:hAnsi="Helvetica" w:cs="Helvetica"/>
          <w:color w:val="333333"/>
          <w:sz w:val="21"/>
          <w:szCs w:val="21"/>
        </w:rPr>
        <w:t xml:space="preserve"> property defines the text size to be used for an HTML element:</w:t>
      </w:r>
    </w:p>
    <w:p w:rsidR="006F6588" w:rsidRPr="006F6588" w:rsidRDefault="006F6588" w:rsidP="006F6588">
      <w:pPr>
        <w:shd w:val="clear" w:color="auto" w:fill="F1F1F1"/>
        <w:spacing w:after="150" w:line="240" w:lineRule="auto"/>
        <w:outlineLvl w:val="1"/>
        <w:rPr>
          <w:rFonts w:ascii="inherit" w:eastAsia="Times New Roman" w:hAnsi="inherit" w:cs="Helvetica"/>
          <w:color w:val="555555"/>
          <w:sz w:val="30"/>
          <w:szCs w:val="30"/>
        </w:rPr>
      </w:pPr>
      <w:r w:rsidRPr="006F6588">
        <w:rPr>
          <w:rFonts w:ascii="inherit" w:eastAsia="Times New Roman" w:hAnsi="inherit" w:cs="Helvetica"/>
          <w:color w:val="555555"/>
          <w:sz w:val="30"/>
          <w:szCs w:val="30"/>
        </w:rPr>
        <w:t>Example</w:t>
      </w:r>
    </w:p>
    <w:p w:rsidR="006F6588" w:rsidRPr="006F6588" w:rsidRDefault="006F6588" w:rsidP="006F6588">
      <w:pPr>
        <w:shd w:val="clear" w:color="auto" w:fill="FFFFFF"/>
        <w:spacing w:after="0" w:line="276" w:lineRule="atLeast"/>
        <w:rPr>
          <w:rFonts w:ascii="Consolas" w:eastAsia="Times New Roman" w:hAnsi="Consolas" w:cs="Consolas"/>
          <w:color w:val="000000"/>
          <w:sz w:val="21"/>
          <w:szCs w:val="21"/>
        </w:rPr>
      </w:pP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00"/>
          <w:sz w:val="21"/>
          <w:szCs w:val="21"/>
        </w:rPr>
        <w:t xml:space="preserve"> </w:t>
      </w:r>
      <w:r w:rsidRPr="006F6588">
        <w:rPr>
          <w:rFonts w:ascii="Consolas" w:eastAsia="Times New Roman" w:hAnsi="Consolas" w:cs="Consolas"/>
          <w:color w:val="DC143C"/>
          <w:sz w:val="21"/>
        </w:rPr>
        <w:t>style=</w:t>
      </w:r>
      <w:r w:rsidRPr="006F6588">
        <w:rPr>
          <w:rFonts w:ascii="Consolas" w:eastAsia="Times New Roman" w:hAnsi="Consolas" w:cs="Consolas"/>
          <w:color w:val="0000CD"/>
          <w:sz w:val="21"/>
        </w:rPr>
        <w:t>"font-size</w:t>
      </w:r>
      <w:proofErr w:type="gramStart"/>
      <w:r w:rsidRPr="006F6588">
        <w:rPr>
          <w:rFonts w:ascii="Consolas" w:eastAsia="Times New Roman" w:hAnsi="Consolas" w:cs="Consolas"/>
          <w:color w:val="0000CD"/>
          <w:sz w:val="21"/>
        </w:rPr>
        <w:t>:300</w:t>
      </w:r>
      <w:proofErr w:type="gramEnd"/>
      <w:r w:rsidRPr="006F6588">
        <w:rPr>
          <w:rFonts w:ascii="Consolas" w:eastAsia="Times New Roman" w:hAnsi="Consolas" w:cs="Consolas"/>
          <w:color w:val="0000CD"/>
          <w:sz w:val="21"/>
        </w:rPr>
        <w:t>%"</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This is a heading</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br/>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00"/>
          <w:sz w:val="21"/>
          <w:szCs w:val="21"/>
        </w:rPr>
        <w:t xml:space="preserve"> </w:t>
      </w:r>
      <w:r w:rsidRPr="006F6588">
        <w:rPr>
          <w:rFonts w:ascii="Consolas" w:eastAsia="Times New Roman" w:hAnsi="Consolas" w:cs="Consolas"/>
          <w:color w:val="DC143C"/>
          <w:sz w:val="21"/>
        </w:rPr>
        <w:t>style=</w:t>
      </w:r>
      <w:r w:rsidRPr="006F6588">
        <w:rPr>
          <w:rFonts w:ascii="Consolas" w:eastAsia="Times New Roman" w:hAnsi="Consolas" w:cs="Consolas"/>
          <w:color w:val="0000CD"/>
          <w:sz w:val="21"/>
        </w:rPr>
        <w:t>"font-size:160%"</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This is a paragraph.</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FF"/>
          <w:sz w:val="21"/>
        </w:rPr>
        <w:t>&gt;</w:t>
      </w:r>
    </w:p>
    <w:p w:rsidR="006F6588" w:rsidRPr="006F6588" w:rsidRDefault="006F6588" w:rsidP="006F6588">
      <w:pPr>
        <w:shd w:val="clear" w:color="auto" w:fill="F1F1F1"/>
        <w:spacing w:after="180" w:line="276" w:lineRule="atLeast"/>
        <w:rPr>
          <w:rFonts w:ascii="Helvetica" w:eastAsia="Times New Roman" w:hAnsi="Helvetica" w:cs="Helvetica"/>
          <w:color w:val="000000"/>
          <w:sz w:val="21"/>
          <w:szCs w:val="21"/>
        </w:rPr>
      </w:pPr>
      <w:r w:rsidRPr="006F6588">
        <w:rPr>
          <w:rFonts w:ascii="Helvetica" w:eastAsia="Times New Roman" w:hAnsi="Helvetica" w:cs="Helvetica"/>
          <w:color w:val="000000"/>
          <w:sz w:val="21"/>
          <w:szCs w:val="21"/>
        </w:rPr>
        <w:br/>
      </w:r>
      <w:hyperlink r:id="rId42" w:tgtFrame="_blank" w:history="1">
        <w:r w:rsidRPr="006F6588">
          <w:rPr>
            <w:rFonts w:ascii="Verdana" w:eastAsia="Times New Roman" w:hAnsi="Verdana" w:cs="Helvetica"/>
            <w:b/>
            <w:bCs/>
            <w:color w:val="FFFFFF"/>
            <w:sz w:val="20"/>
          </w:rPr>
          <w:t xml:space="preserve">Try it </w:t>
        </w:r>
        <w:proofErr w:type="gramStart"/>
        <w:r w:rsidRPr="006F6588">
          <w:rPr>
            <w:rFonts w:ascii="Verdana" w:eastAsia="Times New Roman" w:hAnsi="Verdana" w:cs="Helvetica"/>
            <w:b/>
            <w:bCs/>
            <w:color w:val="FFFFFF"/>
            <w:sz w:val="20"/>
          </w:rPr>
          <w:t>Yourself</w:t>
        </w:r>
        <w:proofErr w:type="gramEnd"/>
        <w:r w:rsidRPr="006F6588">
          <w:rPr>
            <w:rFonts w:ascii="Verdana" w:eastAsia="Times New Roman" w:hAnsi="Verdana" w:cs="Helvetica"/>
            <w:b/>
            <w:bCs/>
            <w:color w:val="FFFFFF"/>
            <w:sz w:val="20"/>
          </w:rPr>
          <w:t xml:space="preserve"> »</w:t>
        </w:r>
      </w:hyperlink>
      <w:r w:rsidRPr="006F6588">
        <w:rPr>
          <w:rFonts w:ascii="Helvetica" w:eastAsia="Times New Roman" w:hAnsi="Helvetica" w:cs="Helvetica"/>
          <w:color w:val="000000"/>
          <w:sz w:val="21"/>
          <w:szCs w:val="21"/>
        </w:rPr>
        <w:t xml:space="preserve"> </w:t>
      </w:r>
    </w:p>
    <w:p w:rsidR="006F6588" w:rsidRPr="006F6588" w:rsidRDefault="006F6588" w:rsidP="006F6588">
      <w:pPr>
        <w:spacing w:before="300" w:after="30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pict>
          <v:rect id="_x0000_i2570" style="width:0;height:0" o:hralign="center" o:hrstd="t" o:hr="t" fillcolor="#a0a0a0" stroked="f"/>
        </w:pict>
      </w:r>
    </w:p>
    <w:p w:rsidR="006F6588" w:rsidRPr="006F6588" w:rsidRDefault="006F6588" w:rsidP="006F6588">
      <w:pPr>
        <w:spacing w:before="300" w:after="150" w:line="240" w:lineRule="auto"/>
        <w:outlineLvl w:val="1"/>
        <w:rPr>
          <w:rFonts w:ascii="inherit" w:eastAsia="Times New Roman" w:hAnsi="inherit" w:cs="Helvetica"/>
          <w:color w:val="333333"/>
          <w:sz w:val="45"/>
          <w:szCs w:val="45"/>
        </w:rPr>
      </w:pPr>
      <w:r w:rsidRPr="006F6588">
        <w:rPr>
          <w:rFonts w:ascii="inherit" w:eastAsia="Times New Roman" w:hAnsi="inherit" w:cs="Helvetica"/>
          <w:color w:val="333333"/>
          <w:sz w:val="45"/>
          <w:szCs w:val="45"/>
        </w:rPr>
        <w:t>HTML Text Alignment</w:t>
      </w:r>
    </w:p>
    <w:p w:rsidR="006F6588" w:rsidRPr="006F6588" w:rsidRDefault="006F6588" w:rsidP="006F6588">
      <w:pPr>
        <w:spacing w:after="15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The </w:t>
      </w:r>
      <w:r w:rsidRPr="006F6588">
        <w:rPr>
          <w:rFonts w:ascii="Helvetica" w:eastAsia="Times New Roman" w:hAnsi="Helvetica" w:cs="Helvetica"/>
          <w:b/>
          <w:bCs/>
          <w:color w:val="333333"/>
          <w:sz w:val="21"/>
        </w:rPr>
        <w:t>text-align</w:t>
      </w:r>
      <w:r w:rsidRPr="006F6588">
        <w:rPr>
          <w:rFonts w:ascii="Helvetica" w:eastAsia="Times New Roman" w:hAnsi="Helvetica" w:cs="Helvetica"/>
          <w:color w:val="333333"/>
          <w:sz w:val="21"/>
          <w:szCs w:val="21"/>
        </w:rPr>
        <w:t xml:space="preserve"> property defines the horizontal text alignment for an HTML element:</w:t>
      </w:r>
    </w:p>
    <w:p w:rsidR="006F6588" w:rsidRPr="006F6588" w:rsidRDefault="006F6588" w:rsidP="006F6588">
      <w:pPr>
        <w:shd w:val="clear" w:color="auto" w:fill="F1F1F1"/>
        <w:spacing w:after="150" w:line="240" w:lineRule="auto"/>
        <w:outlineLvl w:val="1"/>
        <w:rPr>
          <w:rFonts w:ascii="inherit" w:eastAsia="Times New Roman" w:hAnsi="inherit" w:cs="Helvetica"/>
          <w:color w:val="555555"/>
          <w:sz w:val="30"/>
          <w:szCs w:val="30"/>
        </w:rPr>
      </w:pPr>
      <w:r w:rsidRPr="006F6588">
        <w:rPr>
          <w:rFonts w:ascii="inherit" w:eastAsia="Times New Roman" w:hAnsi="inherit" w:cs="Helvetica"/>
          <w:color w:val="555555"/>
          <w:sz w:val="30"/>
          <w:szCs w:val="30"/>
        </w:rPr>
        <w:t>Example</w:t>
      </w:r>
    </w:p>
    <w:p w:rsidR="006F6588" w:rsidRPr="006F6588" w:rsidRDefault="006F6588" w:rsidP="006F6588">
      <w:pPr>
        <w:shd w:val="clear" w:color="auto" w:fill="FFFFFF"/>
        <w:spacing w:after="0" w:line="276" w:lineRule="atLeast"/>
        <w:rPr>
          <w:rFonts w:ascii="Consolas" w:eastAsia="Times New Roman" w:hAnsi="Consolas" w:cs="Consolas"/>
          <w:color w:val="000000"/>
          <w:sz w:val="21"/>
          <w:szCs w:val="21"/>
        </w:rPr>
      </w:pP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00"/>
          <w:sz w:val="21"/>
          <w:szCs w:val="21"/>
        </w:rPr>
        <w:t xml:space="preserve"> </w:t>
      </w:r>
      <w:r w:rsidRPr="006F6588">
        <w:rPr>
          <w:rFonts w:ascii="Consolas" w:eastAsia="Times New Roman" w:hAnsi="Consolas" w:cs="Consolas"/>
          <w:color w:val="DC143C"/>
          <w:sz w:val="21"/>
        </w:rPr>
        <w:t>style=</w:t>
      </w:r>
      <w:r w:rsidRPr="006F6588">
        <w:rPr>
          <w:rFonts w:ascii="Consolas" w:eastAsia="Times New Roman" w:hAnsi="Consolas" w:cs="Consolas"/>
          <w:color w:val="0000CD"/>
          <w:sz w:val="21"/>
        </w:rPr>
        <w:t>"text-</w:t>
      </w:r>
      <w:proofErr w:type="spellStart"/>
      <w:r w:rsidRPr="006F6588">
        <w:rPr>
          <w:rFonts w:ascii="Consolas" w:eastAsia="Times New Roman" w:hAnsi="Consolas" w:cs="Consolas"/>
          <w:color w:val="0000CD"/>
          <w:sz w:val="21"/>
        </w:rPr>
        <w:t>align</w:t>
      </w:r>
      <w:proofErr w:type="gramStart"/>
      <w:r w:rsidRPr="006F6588">
        <w:rPr>
          <w:rFonts w:ascii="Consolas" w:eastAsia="Times New Roman" w:hAnsi="Consolas" w:cs="Consolas"/>
          <w:color w:val="0000CD"/>
          <w:sz w:val="21"/>
        </w:rPr>
        <w:t>:center</w:t>
      </w:r>
      <w:proofErr w:type="spellEnd"/>
      <w:proofErr w:type="gramEnd"/>
      <w:r w:rsidRPr="006F6588">
        <w:rPr>
          <w:rFonts w:ascii="Consolas" w:eastAsia="Times New Roman" w:hAnsi="Consolas" w:cs="Consolas"/>
          <w:color w:val="0000CD"/>
          <w:sz w:val="21"/>
        </w:rPr>
        <w:t>"</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Centered Heading</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br/>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This is a paragraph.</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FF"/>
          <w:sz w:val="21"/>
        </w:rPr>
        <w:t>&gt;</w:t>
      </w:r>
    </w:p>
    <w:p w:rsidR="006F6588" w:rsidRPr="006F6588" w:rsidRDefault="006F6588" w:rsidP="006F6588">
      <w:pPr>
        <w:shd w:val="clear" w:color="auto" w:fill="F1F1F1"/>
        <w:spacing w:after="180" w:line="276" w:lineRule="atLeast"/>
        <w:rPr>
          <w:rFonts w:ascii="Helvetica" w:eastAsia="Times New Roman" w:hAnsi="Helvetica" w:cs="Helvetica"/>
          <w:color w:val="000000"/>
          <w:sz w:val="21"/>
          <w:szCs w:val="21"/>
        </w:rPr>
      </w:pPr>
      <w:r w:rsidRPr="006F6588">
        <w:rPr>
          <w:rFonts w:ascii="Helvetica" w:eastAsia="Times New Roman" w:hAnsi="Helvetica" w:cs="Helvetica"/>
          <w:color w:val="000000"/>
          <w:sz w:val="21"/>
          <w:szCs w:val="21"/>
        </w:rPr>
        <w:br/>
      </w:r>
      <w:hyperlink r:id="rId43" w:tgtFrame="_blank" w:history="1">
        <w:r w:rsidRPr="006F6588">
          <w:rPr>
            <w:rFonts w:ascii="Verdana" w:eastAsia="Times New Roman" w:hAnsi="Verdana" w:cs="Helvetica"/>
            <w:b/>
            <w:bCs/>
            <w:color w:val="FFFFFF"/>
            <w:sz w:val="20"/>
          </w:rPr>
          <w:t xml:space="preserve">Try it </w:t>
        </w:r>
        <w:proofErr w:type="gramStart"/>
        <w:r w:rsidRPr="006F6588">
          <w:rPr>
            <w:rFonts w:ascii="Verdana" w:eastAsia="Times New Roman" w:hAnsi="Verdana" w:cs="Helvetica"/>
            <w:b/>
            <w:bCs/>
            <w:color w:val="FFFFFF"/>
            <w:sz w:val="20"/>
          </w:rPr>
          <w:t>Yourself</w:t>
        </w:r>
        <w:proofErr w:type="gramEnd"/>
        <w:r w:rsidRPr="006F6588">
          <w:rPr>
            <w:rFonts w:ascii="Verdana" w:eastAsia="Times New Roman" w:hAnsi="Verdana" w:cs="Helvetica"/>
            <w:b/>
            <w:bCs/>
            <w:color w:val="FFFFFF"/>
            <w:sz w:val="20"/>
          </w:rPr>
          <w:t xml:space="preserve"> »</w:t>
        </w:r>
      </w:hyperlink>
      <w:r w:rsidRPr="006F6588">
        <w:rPr>
          <w:rFonts w:ascii="Helvetica" w:eastAsia="Times New Roman"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6F6588" w:rsidRPr="006F6588" w:rsidTr="006F6588">
        <w:tc>
          <w:tcPr>
            <w:tcW w:w="510" w:type="dxa"/>
            <w:shd w:val="clear" w:color="auto" w:fill="FFFFFF"/>
            <w:tcMar>
              <w:top w:w="150" w:type="dxa"/>
              <w:left w:w="150" w:type="dxa"/>
              <w:bottom w:w="150" w:type="dxa"/>
              <w:right w:w="75" w:type="dxa"/>
            </w:tcMar>
            <w:vAlign w:val="center"/>
            <w:hideMark/>
          </w:tcPr>
          <w:p w:rsidR="006F6588" w:rsidRPr="006F6588" w:rsidRDefault="006F6588" w:rsidP="006F6588">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1547" name="Picture 15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Note"/>
                          <pic:cNvPicPr>
                            <a:picLocks noChangeAspect="1" noChangeArrowheads="1"/>
                          </pic:cNvPicPr>
                        </pic:nvPicPr>
                        <pic:blipFill>
                          <a:blip r:embed="rId12"/>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6F6588" w:rsidRPr="006F6588" w:rsidRDefault="006F6588" w:rsidP="006F6588">
            <w:pPr>
              <w:spacing w:after="18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The &lt;center&gt; tag, supported in older versions of HTML, is not valid in HTML5.</w:t>
            </w:r>
          </w:p>
        </w:tc>
      </w:tr>
    </w:tbl>
    <w:p w:rsidR="006F6588" w:rsidRPr="006F6588" w:rsidRDefault="006F6588" w:rsidP="006F6588">
      <w:pPr>
        <w:spacing w:before="300" w:after="30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pict>
          <v:rect id="_x0000_i2572" style="width:0;height:0" o:hralign="center" o:hrstd="t" o:hr="t" fillcolor="#a0a0a0" stroked="f"/>
        </w:pict>
      </w:r>
    </w:p>
    <w:p w:rsidR="006F6588" w:rsidRPr="006F6588" w:rsidRDefault="006F6588" w:rsidP="006F6588">
      <w:pPr>
        <w:spacing w:before="300" w:after="150" w:line="240" w:lineRule="auto"/>
        <w:outlineLvl w:val="1"/>
        <w:rPr>
          <w:rFonts w:ascii="inherit" w:eastAsia="Times New Roman" w:hAnsi="inherit" w:cs="Helvetica"/>
          <w:color w:val="333333"/>
          <w:sz w:val="45"/>
          <w:szCs w:val="45"/>
        </w:rPr>
      </w:pPr>
      <w:r w:rsidRPr="006F6588">
        <w:rPr>
          <w:rFonts w:ascii="inherit" w:eastAsia="Times New Roman" w:hAnsi="inherit" w:cs="Helvetica"/>
          <w:color w:val="333333"/>
          <w:sz w:val="45"/>
          <w:szCs w:val="45"/>
        </w:rPr>
        <w:t>Chapter Summary</w:t>
      </w:r>
    </w:p>
    <w:p w:rsidR="006F6588" w:rsidRPr="006F6588" w:rsidRDefault="006F6588" w:rsidP="006F6588">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Use the </w:t>
      </w:r>
      <w:r w:rsidRPr="006F6588">
        <w:rPr>
          <w:rFonts w:ascii="Helvetica" w:eastAsia="Times New Roman" w:hAnsi="Helvetica" w:cs="Helvetica"/>
          <w:b/>
          <w:bCs/>
          <w:color w:val="333333"/>
          <w:sz w:val="21"/>
        </w:rPr>
        <w:t>style</w:t>
      </w:r>
      <w:r w:rsidRPr="006F6588">
        <w:rPr>
          <w:rFonts w:ascii="Helvetica" w:eastAsia="Times New Roman" w:hAnsi="Helvetica" w:cs="Helvetica"/>
          <w:color w:val="333333"/>
          <w:sz w:val="21"/>
          <w:szCs w:val="21"/>
        </w:rPr>
        <w:t xml:space="preserve"> attribute for styling HTML elements</w:t>
      </w:r>
    </w:p>
    <w:p w:rsidR="006F6588" w:rsidRPr="006F6588" w:rsidRDefault="006F6588" w:rsidP="006F6588">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Use </w:t>
      </w:r>
      <w:r w:rsidRPr="006F6588">
        <w:rPr>
          <w:rFonts w:ascii="Helvetica" w:eastAsia="Times New Roman" w:hAnsi="Helvetica" w:cs="Helvetica"/>
          <w:b/>
          <w:bCs/>
          <w:color w:val="333333"/>
          <w:sz w:val="21"/>
        </w:rPr>
        <w:t>background-color</w:t>
      </w:r>
      <w:r w:rsidRPr="006F6588">
        <w:rPr>
          <w:rFonts w:ascii="Helvetica" w:eastAsia="Times New Roman" w:hAnsi="Helvetica" w:cs="Helvetica"/>
          <w:color w:val="333333"/>
          <w:sz w:val="21"/>
          <w:szCs w:val="21"/>
        </w:rPr>
        <w:t xml:space="preserve"> for background color</w:t>
      </w:r>
    </w:p>
    <w:p w:rsidR="006F6588" w:rsidRPr="006F6588" w:rsidRDefault="006F6588" w:rsidP="006F6588">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Use </w:t>
      </w:r>
      <w:r w:rsidRPr="006F6588">
        <w:rPr>
          <w:rFonts w:ascii="Helvetica" w:eastAsia="Times New Roman" w:hAnsi="Helvetica" w:cs="Helvetica"/>
          <w:b/>
          <w:bCs/>
          <w:color w:val="333333"/>
          <w:sz w:val="21"/>
        </w:rPr>
        <w:t>color</w:t>
      </w:r>
      <w:r w:rsidRPr="006F6588">
        <w:rPr>
          <w:rFonts w:ascii="Helvetica" w:eastAsia="Times New Roman" w:hAnsi="Helvetica" w:cs="Helvetica"/>
          <w:color w:val="333333"/>
          <w:sz w:val="21"/>
          <w:szCs w:val="21"/>
        </w:rPr>
        <w:t xml:space="preserve"> for text colors</w:t>
      </w:r>
    </w:p>
    <w:p w:rsidR="006F6588" w:rsidRPr="006F6588" w:rsidRDefault="006F6588" w:rsidP="006F6588">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Use </w:t>
      </w:r>
      <w:r w:rsidRPr="006F6588">
        <w:rPr>
          <w:rFonts w:ascii="Helvetica" w:eastAsia="Times New Roman" w:hAnsi="Helvetica" w:cs="Helvetica"/>
          <w:b/>
          <w:bCs/>
          <w:color w:val="333333"/>
          <w:sz w:val="21"/>
        </w:rPr>
        <w:t>font-family</w:t>
      </w:r>
      <w:r w:rsidRPr="006F6588">
        <w:rPr>
          <w:rFonts w:ascii="Helvetica" w:eastAsia="Times New Roman" w:hAnsi="Helvetica" w:cs="Helvetica"/>
          <w:color w:val="333333"/>
          <w:sz w:val="21"/>
          <w:szCs w:val="21"/>
        </w:rPr>
        <w:t xml:space="preserve"> for text fonts</w:t>
      </w:r>
    </w:p>
    <w:p w:rsidR="006F6588" w:rsidRPr="006F6588" w:rsidRDefault="006F6588" w:rsidP="006F6588">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Use </w:t>
      </w:r>
      <w:r w:rsidRPr="006F6588">
        <w:rPr>
          <w:rFonts w:ascii="Helvetica" w:eastAsia="Times New Roman" w:hAnsi="Helvetica" w:cs="Helvetica"/>
          <w:b/>
          <w:bCs/>
          <w:color w:val="333333"/>
          <w:sz w:val="21"/>
        </w:rPr>
        <w:t>font-size</w:t>
      </w:r>
      <w:r w:rsidRPr="006F6588">
        <w:rPr>
          <w:rFonts w:ascii="Helvetica" w:eastAsia="Times New Roman" w:hAnsi="Helvetica" w:cs="Helvetica"/>
          <w:color w:val="333333"/>
          <w:sz w:val="21"/>
          <w:szCs w:val="21"/>
        </w:rPr>
        <w:t xml:space="preserve"> for text sizes</w:t>
      </w:r>
    </w:p>
    <w:p w:rsidR="006F6588" w:rsidRPr="006F6588" w:rsidRDefault="006F6588" w:rsidP="006F6588">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lastRenderedPageBreak/>
        <w:t xml:space="preserve">Use </w:t>
      </w:r>
      <w:r w:rsidRPr="006F6588">
        <w:rPr>
          <w:rFonts w:ascii="Helvetica" w:eastAsia="Times New Roman" w:hAnsi="Helvetica" w:cs="Helvetica"/>
          <w:b/>
          <w:bCs/>
          <w:color w:val="333333"/>
          <w:sz w:val="21"/>
        </w:rPr>
        <w:t>text-align</w:t>
      </w:r>
      <w:r w:rsidRPr="006F6588">
        <w:rPr>
          <w:rFonts w:ascii="Helvetica" w:eastAsia="Times New Roman" w:hAnsi="Helvetica" w:cs="Helvetica"/>
          <w:color w:val="333333"/>
          <w:sz w:val="21"/>
          <w:szCs w:val="21"/>
        </w:rPr>
        <w:t xml:space="preserve"> for text alignment</w:t>
      </w:r>
    </w:p>
    <w:p w:rsidR="006F6588" w:rsidRPr="006F6588" w:rsidRDefault="006F6588" w:rsidP="006F6588">
      <w:pPr>
        <w:spacing w:before="300" w:after="30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pict>
          <v:rect id="_x0000_i2573" style="width:0;height:0" o:hralign="center" o:hrstd="t" o:hr="t" fillcolor="#a0a0a0" stroked="f"/>
        </w:pict>
      </w:r>
    </w:p>
    <w:p w:rsidR="006F6588" w:rsidRPr="006F6588" w:rsidRDefault="006F6588" w:rsidP="006F6588">
      <w:pPr>
        <w:spacing w:before="300" w:after="150" w:line="240" w:lineRule="auto"/>
        <w:outlineLvl w:val="1"/>
        <w:rPr>
          <w:rFonts w:ascii="inherit" w:eastAsia="Times New Roman" w:hAnsi="inherit" w:cs="Helvetica"/>
          <w:color w:val="333333"/>
          <w:sz w:val="45"/>
          <w:szCs w:val="45"/>
        </w:rPr>
      </w:pPr>
      <w:r w:rsidRPr="006F6588">
        <w:rPr>
          <w:rFonts w:ascii="inherit" w:eastAsia="Times New Roman" w:hAnsi="inherit" w:cs="Helvetica"/>
          <w:color w:val="333333"/>
          <w:sz w:val="45"/>
          <w:szCs w:val="45"/>
        </w:rPr>
        <w:t>Test Yourself with Exercises!</w:t>
      </w:r>
    </w:p>
    <w:p w:rsidR="006F6588" w:rsidRPr="006F6588" w:rsidRDefault="006F6588" w:rsidP="006F6588">
      <w:pPr>
        <w:spacing w:after="0" w:line="240" w:lineRule="auto"/>
        <w:rPr>
          <w:rFonts w:ascii="Helvetica" w:eastAsia="Times New Roman" w:hAnsi="Helvetica" w:cs="Helvetica"/>
          <w:color w:val="333333"/>
          <w:sz w:val="21"/>
          <w:szCs w:val="21"/>
        </w:rPr>
      </w:pPr>
      <w:hyperlink r:id="rId44" w:tgtFrame="_blank" w:history="1">
        <w:r w:rsidRPr="006F6588">
          <w:rPr>
            <w:rFonts w:ascii="Verdana" w:eastAsia="Times New Roman" w:hAnsi="Verdana" w:cs="Helvetica"/>
            <w:b/>
            <w:bCs/>
            <w:color w:val="FFFFFF"/>
            <w:sz w:val="20"/>
          </w:rPr>
          <w:t>Exercise 1 »</w:t>
        </w:r>
      </w:hyperlink>
      <w:r w:rsidRPr="006F6588">
        <w:rPr>
          <w:rFonts w:ascii="Helvetica" w:eastAsia="Times New Roman" w:hAnsi="Helvetica" w:cs="Helvetica"/>
          <w:color w:val="333333"/>
          <w:sz w:val="21"/>
          <w:szCs w:val="21"/>
        </w:rPr>
        <w:t xml:space="preserve">  </w:t>
      </w:r>
      <w:hyperlink r:id="rId45" w:tgtFrame="_blank" w:history="1">
        <w:r w:rsidRPr="006F6588">
          <w:rPr>
            <w:rFonts w:ascii="Verdana" w:eastAsia="Times New Roman" w:hAnsi="Verdana" w:cs="Helvetica"/>
            <w:b/>
            <w:bCs/>
            <w:color w:val="FFFFFF"/>
            <w:sz w:val="20"/>
          </w:rPr>
          <w:t>Exercise 2 »</w:t>
        </w:r>
      </w:hyperlink>
      <w:r w:rsidRPr="006F6588">
        <w:rPr>
          <w:rFonts w:ascii="Helvetica" w:eastAsia="Times New Roman" w:hAnsi="Helvetica" w:cs="Helvetica"/>
          <w:color w:val="333333"/>
          <w:sz w:val="21"/>
          <w:szCs w:val="21"/>
        </w:rPr>
        <w:t xml:space="preserve">  </w:t>
      </w:r>
      <w:hyperlink r:id="rId46" w:tgtFrame="_blank" w:history="1">
        <w:r w:rsidRPr="006F6588">
          <w:rPr>
            <w:rFonts w:ascii="Verdana" w:eastAsia="Times New Roman" w:hAnsi="Verdana" w:cs="Helvetica"/>
            <w:b/>
            <w:bCs/>
            <w:color w:val="FFFFFF"/>
            <w:sz w:val="20"/>
          </w:rPr>
          <w:t>Exercise 3 »</w:t>
        </w:r>
      </w:hyperlink>
      <w:r w:rsidRPr="006F6588">
        <w:rPr>
          <w:rFonts w:ascii="Helvetica" w:eastAsia="Times New Roman" w:hAnsi="Helvetica" w:cs="Helvetica"/>
          <w:color w:val="333333"/>
          <w:sz w:val="21"/>
          <w:szCs w:val="21"/>
        </w:rPr>
        <w:t xml:space="preserve">  </w:t>
      </w:r>
      <w:hyperlink r:id="rId47" w:tgtFrame="_blank" w:history="1">
        <w:r w:rsidRPr="006F6588">
          <w:rPr>
            <w:rFonts w:ascii="Verdana" w:eastAsia="Times New Roman" w:hAnsi="Verdana" w:cs="Helvetica"/>
            <w:b/>
            <w:bCs/>
            <w:color w:val="FFFFFF"/>
            <w:sz w:val="20"/>
          </w:rPr>
          <w:t>Exercise 4 »</w:t>
        </w:r>
      </w:hyperlink>
      <w:r w:rsidRPr="006F6588">
        <w:rPr>
          <w:rFonts w:ascii="Helvetica" w:eastAsia="Times New Roman" w:hAnsi="Helvetica" w:cs="Helvetica"/>
          <w:color w:val="333333"/>
          <w:sz w:val="21"/>
          <w:szCs w:val="21"/>
        </w:rPr>
        <w:t xml:space="preserve">  </w:t>
      </w:r>
      <w:hyperlink r:id="rId48" w:tgtFrame="_blank" w:history="1">
        <w:r w:rsidRPr="006F6588">
          <w:rPr>
            <w:rFonts w:ascii="Verdana" w:eastAsia="Times New Roman" w:hAnsi="Verdana" w:cs="Helvetica"/>
            <w:b/>
            <w:bCs/>
            <w:color w:val="FFFFFF"/>
            <w:sz w:val="20"/>
          </w:rPr>
          <w:t>Exercise 5 »</w:t>
        </w:r>
      </w:hyperlink>
      <w:r w:rsidRPr="006F6588">
        <w:rPr>
          <w:rFonts w:ascii="Helvetica" w:eastAsia="Times New Roman" w:hAnsi="Helvetica" w:cs="Helvetica"/>
          <w:color w:val="333333"/>
          <w:sz w:val="21"/>
          <w:szCs w:val="21"/>
        </w:rPr>
        <w:t xml:space="preserve">  </w:t>
      </w:r>
      <w:hyperlink r:id="rId49" w:tgtFrame="_blank" w:history="1">
        <w:r w:rsidRPr="006F6588">
          <w:rPr>
            <w:rFonts w:ascii="Verdana" w:eastAsia="Times New Roman" w:hAnsi="Verdana" w:cs="Helvetica"/>
            <w:b/>
            <w:bCs/>
            <w:color w:val="FFFFFF"/>
            <w:sz w:val="20"/>
          </w:rPr>
          <w:t>Exercise 6 »</w:t>
        </w:r>
      </w:hyperlink>
      <w:r w:rsidRPr="006F6588">
        <w:rPr>
          <w:rFonts w:ascii="Helvetica" w:eastAsia="Times New Roman" w:hAnsi="Helvetica" w:cs="Helvetica"/>
          <w:color w:val="333333"/>
          <w:sz w:val="21"/>
          <w:szCs w:val="21"/>
        </w:rPr>
        <w:t xml:space="preserve"> </w:t>
      </w:r>
    </w:p>
    <w:p w:rsidR="006F6588" w:rsidRPr="006F6588" w:rsidRDefault="006F6588" w:rsidP="006F6588">
      <w:pPr>
        <w:spacing w:after="0" w:line="240" w:lineRule="auto"/>
        <w:rPr>
          <w:rFonts w:ascii="Helvetica" w:eastAsia="Times New Roman" w:hAnsi="Helvetica" w:cs="Helvetica"/>
          <w:color w:val="333333"/>
          <w:sz w:val="21"/>
          <w:szCs w:val="21"/>
        </w:rPr>
      </w:pPr>
    </w:p>
    <w:p w:rsidR="006F6588" w:rsidRPr="006F6588" w:rsidRDefault="006F6588" w:rsidP="006F6588">
      <w:pPr>
        <w:spacing w:after="0" w:line="240" w:lineRule="auto"/>
        <w:rPr>
          <w:rFonts w:ascii="Helvetica" w:eastAsia="Times New Roman" w:hAnsi="Helvetica" w:cs="Helvetica"/>
          <w:color w:val="333333"/>
          <w:sz w:val="30"/>
          <w:szCs w:val="30"/>
        </w:rPr>
      </w:pPr>
      <w:hyperlink r:id="rId50" w:history="1">
        <w:r w:rsidRPr="006F6588">
          <w:rPr>
            <w:rFonts w:ascii="Helvetica" w:eastAsia="Times New Roman" w:hAnsi="Helvetica" w:cs="Helvetica"/>
            <w:color w:val="8AC007"/>
            <w:sz w:val="30"/>
          </w:rPr>
          <w:t>« Previous</w:t>
        </w:r>
      </w:hyperlink>
    </w:p>
    <w:p w:rsidR="006F6588" w:rsidRPr="006F6588" w:rsidRDefault="006F6588" w:rsidP="006F6588">
      <w:pPr>
        <w:spacing w:after="0" w:line="240" w:lineRule="auto"/>
        <w:jc w:val="right"/>
        <w:rPr>
          <w:rFonts w:ascii="Helvetica" w:eastAsia="Times New Roman" w:hAnsi="Helvetica" w:cs="Helvetica"/>
          <w:color w:val="333333"/>
          <w:sz w:val="30"/>
          <w:szCs w:val="30"/>
        </w:rPr>
      </w:pPr>
      <w:hyperlink r:id="rId51" w:history="1">
        <w:r w:rsidRPr="006F6588">
          <w:rPr>
            <w:rFonts w:ascii="Helvetica" w:eastAsia="Times New Roman" w:hAnsi="Helvetica" w:cs="Helvetica"/>
            <w:color w:val="8AC007"/>
            <w:sz w:val="30"/>
          </w:rPr>
          <w:t>Next Chapter »</w:t>
        </w:r>
      </w:hyperlink>
    </w:p>
    <w:p w:rsidR="006771E7" w:rsidRPr="006771E7" w:rsidRDefault="006771E7" w:rsidP="006771E7">
      <w:pPr>
        <w:spacing w:before="300" w:after="150" w:line="240" w:lineRule="auto"/>
        <w:outlineLvl w:val="0"/>
        <w:rPr>
          <w:rFonts w:ascii="inherit" w:eastAsia="Times New Roman" w:hAnsi="inherit" w:cs="Helvetica"/>
          <w:color w:val="333333"/>
          <w:kern w:val="36"/>
          <w:sz w:val="54"/>
          <w:szCs w:val="54"/>
        </w:rPr>
      </w:pPr>
      <w:r w:rsidRPr="006771E7">
        <w:rPr>
          <w:rFonts w:ascii="Helvetica" w:eastAsia="Times New Roman" w:hAnsi="Helvetica" w:cs="Helvetica"/>
          <w:color w:val="333333"/>
          <w:kern w:val="36"/>
          <w:sz w:val="21"/>
          <w:szCs w:val="21"/>
        </w:rPr>
        <w:pict/>
      </w:r>
      <w:r w:rsidRPr="006771E7">
        <w:rPr>
          <w:rFonts w:ascii="inherit" w:eastAsia="Times New Roman" w:hAnsi="inherit" w:cs="Helvetica"/>
          <w:color w:val="333333"/>
          <w:kern w:val="36"/>
          <w:sz w:val="54"/>
          <w:szCs w:val="54"/>
        </w:rPr>
        <w:t>HTML Text Formatting Elements</w:t>
      </w:r>
    </w:p>
    <w:p w:rsidR="006771E7" w:rsidRPr="006771E7" w:rsidRDefault="006771E7" w:rsidP="006771E7">
      <w:pPr>
        <w:spacing w:after="0" w:line="240" w:lineRule="auto"/>
        <w:rPr>
          <w:rFonts w:ascii="Helvetica" w:eastAsia="Times New Roman" w:hAnsi="Helvetica" w:cs="Helvetica"/>
          <w:color w:val="333333"/>
          <w:sz w:val="30"/>
          <w:szCs w:val="30"/>
        </w:rPr>
      </w:pPr>
      <w:hyperlink r:id="rId52" w:history="1">
        <w:r w:rsidRPr="006771E7">
          <w:rPr>
            <w:rFonts w:ascii="Helvetica" w:eastAsia="Times New Roman" w:hAnsi="Helvetica" w:cs="Helvetica"/>
            <w:color w:val="8AC007"/>
            <w:sz w:val="30"/>
          </w:rPr>
          <w:t>« Previous</w:t>
        </w:r>
      </w:hyperlink>
    </w:p>
    <w:p w:rsidR="006771E7" w:rsidRPr="006771E7" w:rsidRDefault="006771E7" w:rsidP="006771E7">
      <w:pPr>
        <w:spacing w:after="0" w:line="240" w:lineRule="auto"/>
        <w:jc w:val="right"/>
        <w:rPr>
          <w:rFonts w:ascii="Helvetica" w:eastAsia="Times New Roman" w:hAnsi="Helvetica" w:cs="Helvetica"/>
          <w:color w:val="333333"/>
          <w:sz w:val="30"/>
          <w:szCs w:val="30"/>
        </w:rPr>
      </w:pPr>
      <w:hyperlink r:id="rId53" w:history="1">
        <w:r w:rsidRPr="006771E7">
          <w:rPr>
            <w:rFonts w:ascii="Helvetica" w:eastAsia="Times New Roman" w:hAnsi="Helvetica" w:cs="Helvetica"/>
            <w:color w:val="8AC007"/>
            <w:sz w:val="30"/>
          </w:rPr>
          <w:t>Next Chapter »</w:t>
        </w:r>
      </w:hyperlink>
    </w:p>
    <w:p w:rsidR="006771E7" w:rsidRPr="006771E7" w:rsidRDefault="006771E7" w:rsidP="006771E7">
      <w:pPr>
        <w:spacing w:after="0" w:line="240" w:lineRule="auto"/>
        <w:rPr>
          <w:rFonts w:ascii="Helvetica" w:eastAsia="Times New Roman" w:hAnsi="Helvetica" w:cs="Helvetica"/>
          <w:color w:val="333333"/>
          <w:sz w:val="21"/>
          <w:szCs w:val="21"/>
        </w:rPr>
      </w:pP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Text Formatting</w:t>
      </w:r>
    </w:p>
    <w:p w:rsidR="006771E7" w:rsidRPr="006771E7" w:rsidRDefault="006771E7" w:rsidP="006771E7">
      <w:pPr>
        <w:shd w:val="clear" w:color="auto" w:fill="FFFFFF"/>
        <w:spacing w:after="180" w:line="276" w:lineRule="atLeast"/>
        <w:rPr>
          <w:rFonts w:ascii="Helvetica" w:eastAsia="Times New Roman" w:hAnsi="Helvetica" w:cs="Helvetica"/>
          <w:color w:val="000000"/>
          <w:sz w:val="25"/>
          <w:szCs w:val="25"/>
        </w:rPr>
      </w:pPr>
      <w:r w:rsidRPr="006771E7">
        <w:rPr>
          <w:rFonts w:ascii="Helvetica" w:eastAsia="Times New Roman" w:hAnsi="Helvetica" w:cs="Helvetica"/>
          <w:b/>
          <w:bCs/>
          <w:color w:val="000000"/>
          <w:sz w:val="25"/>
          <w:szCs w:val="25"/>
        </w:rPr>
        <w:t>This text is bold</w:t>
      </w:r>
      <w:r w:rsidRPr="006771E7">
        <w:rPr>
          <w:rFonts w:ascii="Helvetica" w:eastAsia="Times New Roman" w:hAnsi="Helvetica" w:cs="Helvetica"/>
          <w:color w:val="000000"/>
          <w:sz w:val="25"/>
          <w:szCs w:val="25"/>
        </w:rPr>
        <w:br/>
      </w:r>
      <w:r w:rsidRPr="006771E7">
        <w:rPr>
          <w:rFonts w:ascii="Helvetica" w:eastAsia="Times New Roman" w:hAnsi="Helvetica" w:cs="Helvetica"/>
          <w:color w:val="000000"/>
          <w:sz w:val="25"/>
          <w:szCs w:val="25"/>
        </w:rPr>
        <w:br/>
      </w:r>
      <w:proofErr w:type="gramStart"/>
      <w:r w:rsidRPr="006771E7">
        <w:rPr>
          <w:rFonts w:ascii="Helvetica" w:eastAsia="Times New Roman" w:hAnsi="Helvetica" w:cs="Helvetica"/>
          <w:i/>
          <w:iCs/>
          <w:color w:val="000000"/>
          <w:sz w:val="25"/>
          <w:szCs w:val="25"/>
        </w:rPr>
        <w:t>This</w:t>
      </w:r>
      <w:proofErr w:type="gramEnd"/>
      <w:r w:rsidRPr="006771E7">
        <w:rPr>
          <w:rFonts w:ascii="Helvetica" w:eastAsia="Times New Roman" w:hAnsi="Helvetica" w:cs="Helvetica"/>
          <w:i/>
          <w:iCs/>
          <w:color w:val="000000"/>
          <w:sz w:val="25"/>
          <w:szCs w:val="25"/>
        </w:rPr>
        <w:t xml:space="preserve"> text is italic</w:t>
      </w:r>
      <w:r w:rsidRPr="006771E7">
        <w:rPr>
          <w:rFonts w:ascii="Helvetica" w:eastAsia="Times New Roman" w:hAnsi="Helvetica" w:cs="Helvetica"/>
          <w:color w:val="000000"/>
          <w:sz w:val="25"/>
          <w:szCs w:val="25"/>
        </w:rPr>
        <w:br/>
      </w:r>
      <w:r w:rsidRPr="006771E7">
        <w:rPr>
          <w:rFonts w:ascii="Helvetica" w:eastAsia="Times New Roman" w:hAnsi="Helvetica" w:cs="Helvetica"/>
          <w:color w:val="000000"/>
          <w:sz w:val="25"/>
          <w:szCs w:val="25"/>
        </w:rPr>
        <w:br/>
        <w:t xml:space="preserve">This is </w:t>
      </w:r>
      <w:r w:rsidRPr="006771E7">
        <w:rPr>
          <w:rFonts w:ascii="Helvetica" w:eastAsia="Times New Roman" w:hAnsi="Helvetica" w:cs="Helvetica"/>
          <w:color w:val="000000"/>
          <w:sz w:val="19"/>
          <w:szCs w:val="19"/>
          <w:vertAlign w:val="superscript"/>
        </w:rPr>
        <w:t>superscript</w:t>
      </w:r>
    </w:p>
    <w:p w:rsidR="006771E7" w:rsidRPr="006771E7" w:rsidRDefault="006771E7" w:rsidP="006771E7">
      <w:pPr>
        <w:spacing w:before="300" w:after="30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pict>
          <v:rect id="_x0000_i2673"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HTML Formatting Elements</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In the previous chapter, you learned about HTML </w:t>
      </w:r>
      <w:r w:rsidRPr="006771E7">
        <w:rPr>
          <w:rFonts w:ascii="Helvetica" w:eastAsia="Times New Roman" w:hAnsi="Helvetica" w:cs="Helvetica"/>
          <w:b/>
          <w:bCs/>
          <w:color w:val="333333"/>
          <w:sz w:val="21"/>
        </w:rPr>
        <w:t>styling</w:t>
      </w:r>
      <w:r w:rsidRPr="006771E7">
        <w:rPr>
          <w:rFonts w:ascii="Helvetica" w:eastAsia="Times New Roman" w:hAnsi="Helvetica" w:cs="Helvetica"/>
          <w:color w:val="333333"/>
          <w:sz w:val="21"/>
          <w:szCs w:val="21"/>
        </w:rPr>
        <w:t xml:space="preserve">, using the HTML </w:t>
      </w:r>
      <w:r w:rsidRPr="006771E7">
        <w:rPr>
          <w:rFonts w:ascii="Helvetica" w:eastAsia="Times New Roman" w:hAnsi="Helvetica" w:cs="Helvetica"/>
          <w:b/>
          <w:bCs/>
          <w:color w:val="333333"/>
          <w:sz w:val="21"/>
        </w:rPr>
        <w:t>style attribute</w:t>
      </w:r>
      <w:r w:rsidRPr="006771E7">
        <w:rPr>
          <w:rFonts w:ascii="Helvetica" w:eastAsia="Times New Roman" w:hAnsi="Helvetica" w:cs="Helvetica"/>
          <w:color w:val="333333"/>
          <w:sz w:val="21"/>
          <w:szCs w:val="21"/>
        </w:rPr>
        <w:t>.</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HTML also defines special </w:t>
      </w:r>
      <w:r w:rsidRPr="006771E7">
        <w:rPr>
          <w:rFonts w:ascii="Helvetica" w:eastAsia="Times New Roman" w:hAnsi="Helvetica" w:cs="Helvetica"/>
          <w:b/>
          <w:bCs/>
          <w:color w:val="333333"/>
          <w:sz w:val="21"/>
        </w:rPr>
        <w:t>elements</w:t>
      </w:r>
      <w:r w:rsidRPr="006771E7">
        <w:rPr>
          <w:rFonts w:ascii="Helvetica" w:eastAsia="Times New Roman" w:hAnsi="Helvetica" w:cs="Helvetica"/>
          <w:color w:val="333333"/>
          <w:sz w:val="21"/>
          <w:szCs w:val="21"/>
        </w:rPr>
        <w:t xml:space="preserve">, for defining text with a special </w:t>
      </w:r>
      <w:r w:rsidRPr="006771E7">
        <w:rPr>
          <w:rFonts w:ascii="Helvetica" w:eastAsia="Times New Roman" w:hAnsi="Helvetica" w:cs="Helvetica"/>
          <w:b/>
          <w:bCs/>
          <w:color w:val="333333"/>
          <w:sz w:val="21"/>
        </w:rPr>
        <w:t>meaning</w:t>
      </w:r>
      <w:r w:rsidRPr="006771E7">
        <w:rPr>
          <w:rFonts w:ascii="Helvetica" w:eastAsia="Times New Roman" w:hAnsi="Helvetica" w:cs="Helvetica"/>
          <w:color w:val="333333"/>
          <w:sz w:val="21"/>
          <w:szCs w:val="21"/>
        </w:rPr>
        <w:t>.</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HTML uses elements like &lt;b&gt; and &lt;</w:t>
      </w:r>
      <w:proofErr w:type="spellStart"/>
      <w:r w:rsidRPr="006771E7">
        <w:rPr>
          <w:rFonts w:ascii="Helvetica" w:eastAsia="Times New Roman" w:hAnsi="Helvetica" w:cs="Helvetica"/>
          <w:color w:val="333333"/>
          <w:sz w:val="21"/>
          <w:szCs w:val="21"/>
        </w:rPr>
        <w:t>i</w:t>
      </w:r>
      <w:proofErr w:type="spellEnd"/>
      <w:r w:rsidRPr="006771E7">
        <w:rPr>
          <w:rFonts w:ascii="Helvetica" w:eastAsia="Times New Roman" w:hAnsi="Helvetica" w:cs="Helvetica"/>
          <w:color w:val="333333"/>
          <w:sz w:val="21"/>
          <w:szCs w:val="21"/>
        </w:rPr>
        <w:t xml:space="preserve">&gt; for formatting output, like </w:t>
      </w:r>
      <w:r w:rsidRPr="006771E7">
        <w:rPr>
          <w:rFonts w:ascii="Helvetica" w:eastAsia="Times New Roman" w:hAnsi="Helvetica" w:cs="Helvetica"/>
          <w:b/>
          <w:bCs/>
          <w:color w:val="333333"/>
          <w:sz w:val="21"/>
          <w:szCs w:val="21"/>
        </w:rPr>
        <w:t>bold</w:t>
      </w:r>
      <w:r w:rsidRPr="006771E7">
        <w:rPr>
          <w:rFonts w:ascii="Helvetica" w:eastAsia="Times New Roman" w:hAnsi="Helvetica" w:cs="Helvetica"/>
          <w:color w:val="333333"/>
          <w:sz w:val="21"/>
          <w:szCs w:val="21"/>
        </w:rPr>
        <w:t xml:space="preserve"> or </w:t>
      </w:r>
      <w:r w:rsidRPr="006771E7">
        <w:rPr>
          <w:rFonts w:ascii="Helvetica" w:eastAsia="Times New Roman" w:hAnsi="Helvetica" w:cs="Helvetica"/>
          <w:i/>
          <w:iCs/>
          <w:color w:val="333333"/>
          <w:sz w:val="21"/>
          <w:szCs w:val="21"/>
        </w:rPr>
        <w:t>italic</w:t>
      </w:r>
      <w:r w:rsidRPr="006771E7">
        <w:rPr>
          <w:rFonts w:ascii="Helvetica" w:eastAsia="Times New Roman" w:hAnsi="Helvetica" w:cs="Helvetica"/>
          <w:color w:val="333333"/>
          <w:sz w:val="21"/>
          <w:szCs w:val="21"/>
        </w:rPr>
        <w:t xml:space="preserve"> text.</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Formatting elements were designed to display special </w:t>
      </w:r>
      <w:r w:rsidRPr="006771E7">
        <w:rPr>
          <w:rFonts w:ascii="Helvetica" w:eastAsia="Times New Roman" w:hAnsi="Helvetica" w:cs="Helvetica"/>
          <w:b/>
          <w:bCs/>
          <w:color w:val="333333"/>
          <w:sz w:val="21"/>
        </w:rPr>
        <w:t>types of text</w:t>
      </w:r>
      <w:r w:rsidRPr="006771E7">
        <w:rPr>
          <w:rFonts w:ascii="Helvetica" w:eastAsia="Times New Roman" w:hAnsi="Helvetica" w:cs="Helvetica"/>
          <w:color w:val="333333"/>
          <w:sz w:val="21"/>
          <w:szCs w:val="21"/>
        </w:rPr>
        <w:t>:</w:t>
      </w:r>
    </w:p>
    <w:p w:rsidR="006771E7" w:rsidRPr="006771E7" w:rsidRDefault="006771E7" w:rsidP="006771E7">
      <w:pPr>
        <w:numPr>
          <w:ilvl w:val="0"/>
          <w:numId w:val="6"/>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Bold text</w:t>
      </w:r>
    </w:p>
    <w:p w:rsidR="006771E7" w:rsidRPr="006771E7" w:rsidRDefault="006771E7" w:rsidP="006771E7">
      <w:pPr>
        <w:numPr>
          <w:ilvl w:val="0"/>
          <w:numId w:val="6"/>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Important text</w:t>
      </w:r>
    </w:p>
    <w:p w:rsidR="006771E7" w:rsidRPr="006771E7" w:rsidRDefault="006771E7" w:rsidP="006771E7">
      <w:pPr>
        <w:numPr>
          <w:ilvl w:val="0"/>
          <w:numId w:val="6"/>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Italic text</w:t>
      </w:r>
    </w:p>
    <w:p w:rsidR="006771E7" w:rsidRPr="006771E7" w:rsidRDefault="006771E7" w:rsidP="006771E7">
      <w:pPr>
        <w:numPr>
          <w:ilvl w:val="0"/>
          <w:numId w:val="6"/>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Emphasized text</w:t>
      </w:r>
    </w:p>
    <w:p w:rsidR="006771E7" w:rsidRPr="006771E7" w:rsidRDefault="006771E7" w:rsidP="006771E7">
      <w:pPr>
        <w:numPr>
          <w:ilvl w:val="0"/>
          <w:numId w:val="6"/>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Marked text</w:t>
      </w:r>
    </w:p>
    <w:p w:rsidR="006771E7" w:rsidRPr="006771E7" w:rsidRDefault="006771E7" w:rsidP="006771E7">
      <w:pPr>
        <w:numPr>
          <w:ilvl w:val="0"/>
          <w:numId w:val="6"/>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Small text</w:t>
      </w:r>
    </w:p>
    <w:p w:rsidR="006771E7" w:rsidRPr="006771E7" w:rsidRDefault="006771E7" w:rsidP="006771E7">
      <w:pPr>
        <w:numPr>
          <w:ilvl w:val="0"/>
          <w:numId w:val="6"/>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Deleted text</w:t>
      </w:r>
    </w:p>
    <w:p w:rsidR="006771E7" w:rsidRPr="006771E7" w:rsidRDefault="006771E7" w:rsidP="006771E7">
      <w:pPr>
        <w:numPr>
          <w:ilvl w:val="0"/>
          <w:numId w:val="6"/>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Inserted text</w:t>
      </w:r>
    </w:p>
    <w:p w:rsidR="006771E7" w:rsidRPr="006771E7" w:rsidRDefault="006771E7" w:rsidP="006771E7">
      <w:pPr>
        <w:numPr>
          <w:ilvl w:val="0"/>
          <w:numId w:val="6"/>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Subscripts</w:t>
      </w:r>
    </w:p>
    <w:p w:rsidR="006771E7" w:rsidRPr="006771E7" w:rsidRDefault="006771E7" w:rsidP="006771E7">
      <w:pPr>
        <w:numPr>
          <w:ilvl w:val="0"/>
          <w:numId w:val="6"/>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Superscripts</w:t>
      </w:r>
    </w:p>
    <w:p w:rsidR="006771E7" w:rsidRPr="006771E7" w:rsidRDefault="006771E7" w:rsidP="006771E7">
      <w:pPr>
        <w:spacing w:before="300" w:after="30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lastRenderedPageBreak/>
        <w:pict>
          <v:rect id="_x0000_i2674"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 xml:space="preserve">HTML </w:t>
      </w:r>
      <w:r w:rsidRPr="006771E7">
        <w:rPr>
          <w:rFonts w:ascii="inherit" w:eastAsia="Times New Roman" w:hAnsi="inherit" w:cs="Helvetica"/>
          <w:b/>
          <w:bCs/>
          <w:color w:val="333333"/>
          <w:sz w:val="45"/>
          <w:szCs w:val="45"/>
        </w:rPr>
        <w:t>Bold</w:t>
      </w:r>
      <w:r w:rsidRPr="006771E7">
        <w:rPr>
          <w:rFonts w:ascii="inherit" w:eastAsia="Times New Roman" w:hAnsi="inherit" w:cs="Helvetica"/>
          <w:color w:val="333333"/>
          <w:sz w:val="45"/>
          <w:szCs w:val="45"/>
        </w:rPr>
        <w:t xml:space="preserve"> and </w:t>
      </w:r>
      <w:r w:rsidRPr="006771E7">
        <w:rPr>
          <w:rFonts w:ascii="inherit" w:eastAsia="Times New Roman" w:hAnsi="inherit" w:cs="Helvetica"/>
          <w:b/>
          <w:bCs/>
          <w:color w:val="333333"/>
          <w:sz w:val="45"/>
          <w:szCs w:val="45"/>
        </w:rPr>
        <w:t>Strong</w:t>
      </w:r>
      <w:r w:rsidRPr="006771E7">
        <w:rPr>
          <w:rFonts w:ascii="inherit" w:eastAsia="Times New Roman" w:hAnsi="inherit" w:cs="Helvetica"/>
          <w:color w:val="333333"/>
          <w:sz w:val="45"/>
          <w:szCs w:val="45"/>
        </w:rPr>
        <w:t xml:space="preserve"> Formatting</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The HTML </w:t>
      </w:r>
      <w:r w:rsidRPr="006771E7">
        <w:rPr>
          <w:rFonts w:ascii="Helvetica" w:eastAsia="Times New Roman" w:hAnsi="Helvetica" w:cs="Helvetica"/>
          <w:b/>
          <w:bCs/>
          <w:color w:val="333333"/>
          <w:sz w:val="21"/>
        </w:rPr>
        <w:t>&lt;b&gt;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b/>
          <w:bCs/>
          <w:color w:val="333333"/>
          <w:sz w:val="21"/>
        </w:rPr>
        <w:t>bold</w:t>
      </w:r>
      <w:r w:rsidRPr="006771E7">
        <w:rPr>
          <w:rFonts w:ascii="Helvetica" w:eastAsia="Times New Roman" w:hAnsi="Helvetica" w:cs="Helvetica"/>
          <w:color w:val="333333"/>
          <w:sz w:val="21"/>
          <w:szCs w:val="21"/>
        </w:rPr>
        <w:t xml:space="preserve"> text, without any extra importance.</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This text is normal</w:t>
      </w:r>
      <w:proofErr w:type="gramStart"/>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proofErr w:type="gramEnd"/>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br/>
      </w:r>
      <w:r w:rsidRPr="006771E7">
        <w:rPr>
          <w:rFonts w:ascii="Consolas" w:eastAsia="Times New Roman" w:hAnsi="Consolas" w:cs="Consolas"/>
          <w:color w:val="000000"/>
          <w:sz w:val="21"/>
          <w:szCs w:val="21"/>
        </w:rPr>
        <w:br/>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&gt;&lt;</w:t>
      </w:r>
      <w:r w:rsidRPr="006771E7">
        <w:rPr>
          <w:rFonts w:ascii="Consolas" w:eastAsia="Times New Roman" w:hAnsi="Consolas" w:cs="Consolas"/>
          <w:color w:val="A52A2A"/>
          <w:sz w:val="21"/>
        </w:rPr>
        <w:t>b</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This text is bold</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/b</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br/>
      </w:r>
      <w:hyperlink r:id="rId54"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The HTML </w:t>
      </w:r>
      <w:r w:rsidRPr="006771E7">
        <w:rPr>
          <w:rFonts w:ascii="Helvetica" w:eastAsia="Times New Roman" w:hAnsi="Helvetica" w:cs="Helvetica"/>
          <w:b/>
          <w:bCs/>
          <w:color w:val="333333"/>
          <w:sz w:val="21"/>
        </w:rPr>
        <w:t>&lt;strong&gt;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b/>
          <w:bCs/>
          <w:color w:val="333333"/>
          <w:sz w:val="21"/>
        </w:rPr>
        <w:t>strong</w:t>
      </w:r>
      <w:r w:rsidRPr="006771E7">
        <w:rPr>
          <w:rFonts w:ascii="Helvetica" w:eastAsia="Times New Roman" w:hAnsi="Helvetica" w:cs="Helvetica"/>
          <w:color w:val="333333"/>
          <w:sz w:val="21"/>
          <w:szCs w:val="21"/>
        </w:rPr>
        <w:t xml:space="preserve"> text, with added semantic "strong" importance.</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This text is normal</w:t>
      </w:r>
      <w:proofErr w:type="gramStart"/>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proofErr w:type="gramEnd"/>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br/>
      </w:r>
      <w:r w:rsidRPr="006771E7">
        <w:rPr>
          <w:rFonts w:ascii="Consolas" w:eastAsia="Times New Roman" w:hAnsi="Consolas" w:cs="Consolas"/>
          <w:color w:val="000000"/>
          <w:sz w:val="21"/>
          <w:szCs w:val="21"/>
        </w:rPr>
        <w:br/>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&gt;&lt;</w:t>
      </w:r>
      <w:r w:rsidRPr="006771E7">
        <w:rPr>
          <w:rFonts w:ascii="Consolas" w:eastAsia="Times New Roman" w:hAnsi="Consolas" w:cs="Consolas"/>
          <w:color w:val="A52A2A"/>
          <w:sz w:val="21"/>
        </w:rPr>
        <w:t>strong</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This text is strong</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/strong</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br/>
      </w:r>
      <w:hyperlink r:id="rId55"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p w:rsidR="006771E7" w:rsidRPr="006771E7" w:rsidRDefault="006771E7" w:rsidP="006771E7">
      <w:pPr>
        <w:spacing w:before="300" w:after="30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pict>
          <v:rect id="_x0000_i2675"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 xml:space="preserve">HTML </w:t>
      </w:r>
      <w:r w:rsidRPr="006771E7">
        <w:rPr>
          <w:rFonts w:ascii="inherit" w:eastAsia="Times New Roman" w:hAnsi="inherit" w:cs="Helvetica"/>
          <w:i/>
          <w:iCs/>
          <w:color w:val="333333"/>
          <w:sz w:val="45"/>
          <w:szCs w:val="45"/>
        </w:rPr>
        <w:t>Italic</w:t>
      </w:r>
      <w:r w:rsidRPr="006771E7">
        <w:rPr>
          <w:rFonts w:ascii="inherit" w:eastAsia="Times New Roman" w:hAnsi="inherit" w:cs="Helvetica"/>
          <w:color w:val="333333"/>
          <w:sz w:val="45"/>
          <w:szCs w:val="45"/>
        </w:rPr>
        <w:t xml:space="preserve"> and </w:t>
      </w:r>
      <w:r w:rsidRPr="006771E7">
        <w:rPr>
          <w:rFonts w:ascii="inherit" w:eastAsia="Times New Roman" w:hAnsi="inherit" w:cs="Helvetica"/>
          <w:i/>
          <w:iCs/>
          <w:color w:val="333333"/>
          <w:sz w:val="45"/>
          <w:szCs w:val="45"/>
        </w:rPr>
        <w:t>Emphasized</w:t>
      </w:r>
      <w:r w:rsidRPr="006771E7">
        <w:rPr>
          <w:rFonts w:ascii="inherit" w:eastAsia="Times New Roman" w:hAnsi="inherit" w:cs="Helvetica"/>
          <w:color w:val="333333"/>
          <w:sz w:val="45"/>
          <w:szCs w:val="45"/>
        </w:rPr>
        <w:t xml:space="preserve"> Formatting</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The HTML </w:t>
      </w:r>
      <w:r w:rsidRPr="006771E7">
        <w:rPr>
          <w:rFonts w:ascii="Helvetica" w:eastAsia="Times New Roman" w:hAnsi="Helvetica" w:cs="Helvetica"/>
          <w:b/>
          <w:bCs/>
          <w:color w:val="333333"/>
          <w:sz w:val="21"/>
        </w:rPr>
        <w:t>&lt;</w:t>
      </w:r>
      <w:proofErr w:type="spellStart"/>
      <w:r w:rsidRPr="006771E7">
        <w:rPr>
          <w:rFonts w:ascii="Helvetica" w:eastAsia="Times New Roman" w:hAnsi="Helvetica" w:cs="Helvetica"/>
          <w:b/>
          <w:bCs/>
          <w:color w:val="333333"/>
          <w:sz w:val="21"/>
        </w:rPr>
        <w:t>i</w:t>
      </w:r>
      <w:proofErr w:type="spellEnd"/>
      <w:r w:rsidRPr="006771E7">
        <w:rPr>
          <w:rFonts w:ascii="Helvetica" w:eastAsia="Times New Roman" w:hAnsi="Helvetica" w:cs="Helvetica"/>
          <w:b/>
          <w:bCs/>
          <w:color w:val="333333"/>
          <w:sz w:val="21"/>
        </w:rPr>
        <w:t>&gt;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i/>
          <w:iCs/>
          <w:color w:val="333333"/>
          <w:sz w:val="21"/>
        </w:rPr>
        <w:t>italic</w:t>
      </w:r>
      <w:r w:rsidRPr="006771E7">
        <w:rPr>
          <w:rFonts w:ascii="Helvetica" w:eastAsia="Times New Roman" w:hAnsi="Helvetica" w:cs="Helvetica"/>
          <w:color w:val="333333"/>
          <w:sz w:val="21"/>
          <w:szCs w:val="21"/>
        </w:rPr>
        <w:t xml:space="preserve"> text, without any extra importance.</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This text is normal</w:t>
      </w:r>
      <w:proofErr w:type="gramStart"/>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proofErr w:type="gramEnd"/>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br/>
      </w:r>
      <w:r w:rsidRPr="006771E7">
        <w:rPr>
          <w:rFonts w:ascii="Consolas" w:eastAsia="Times New Roman" w:hAnsi="Consolas" w:cs="Consolas"/>
          <w:color w:val="000000"/>
          <w:sz w:val="21"/>
          <w:szCs w:val="21"/>
        </w:rPr>
        <w:br/>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&gt;&lt;</w:t>
      </w:r>
      <w:proofErr w:type="spellStart"/>
      <w:r w:rsidRPr="006771E7">
        <w:rPr>
          <w:rFonts w:ascii="Consolas" w:eastAsia="Times New Roman" w:hAnsi="Consolas" w:cs="Consolas"/>
          <w:color w:val="A52A2A"/>
          <w:sz w:val="21"/>
        </w:rPr>
        <w:t>i</w:t>
      </w:r>
      <w:proofErr w:type="spellEnd"/>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This text is italic</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w:t>
      </w:r>
      <w:proofErr w:type="spellStart"/>
      <w:r w:rsidRPr="006771E7">
        <w:rPr>
          <w:rFonts w:ascii="Consolas" w:eastAsia="Times New Roman" w:hAnsi="Consolas" w:cs="Consolas"/>
          <w:color w:val="A52A2A"/>
          <w:sz w:val="21"/>
        </w:rPr>
        <w:t>i</w:t>
      </w:r>
      <w:proofErr w:type="spellEnd"/>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br/>
      </w:r>
      <w:hyperlink r:id="rId56"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The HTML </w:t>
      </w:r>
      <w:r w:rsidRPr="006771E7">
        <w:rPr>
          <w:rFonts w:ascii="Helvetica" w:eastAsia="Times New Roman" w:hAnsi="Helvetica" w:cs="Helvetica"/>
          <w:b/>
          <w:bCs/>
          <w:color w:val="333333"/>
          <w:sz w:val="21"/>
        </w:rPr>
        <w:t>&lt;</w:t>
      </w:r>
      <w:proofErr w:type="spellStart"/>
      <w:r w:rsidRPr="006771E7">
        <w:rPr>
          <w:rFonts w:ascii="Helvetica" w:eastAsia="Times New Roman" w:hAnsi="Helvetica" w:cs="Helvetica"/>
          <w:b/>
          <w:bCs/>
          <w:color w:val="333333"/>
          <w:sz w:val="21"/>
        </w:rPr>
        <w:t>em</w:t>
      </w:r>
      <w:proofErr w:type="spellEnd"/>
      <w:r w:rsidRPr="006771E7">
        <w:rPr>
          <w:rFonts w:ascii="Helvetica" w:eastAsia="Times New Roman" w:hAnsi="Helvetica" w:cs="Helvetica"/>
          <w:b/>
          <w:bCs/>
          <w:color w:val="333333"/>
          <w:sz w:val="21"/>
        </w:rPr>
        <w:t>&gt;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i/>
          <w:iCs/>
          <w:color w:val="333333"/>
          <w:sz w:val="21"/>
        </w:rPr>
        <w:t>emphasized</w:t>
      </w:r>
      <w:r w:rsidRPr="006771E7">
        <w:rPr>
          <w:rFonts w:ascii="Helvetica" w:eastAsia="Times New Roman" w:hAnsi="Helvetica" w:cs="Helvetica"/>
          <w:color w:val="333333"/>
          <w:sz w:val="21"/>
          <w:szCs w:val="21"/>
        </w:rPr>
        <w:t xml:space="preserve"> text, with added semantic importance.</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This text is normal</w:t>
      </w:r>
      <w:proofErr w:type="gramStart"/>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proofErr w:type="gramEnd"/>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br/>
      </w:r>
      <w:r w:rsidRPr="006771E7">
        <w:rPr>
          <w:rFonts w:ascii="Consolas" w:eastAsia="Times New Roman" w:hAnsi="Consolas" w:cs="Consolas"/>
          <w:color w:val="000000"/>
          <w:sz w:val="21"/>
          <w:szCs w:val="21"/>
        </w:rPr>
        <w:br/>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&gt;&lt;</w:t>
      </w:r>
      <w:proofErr w:type="spellStart"/>
      <w:r w:rsidRPr="006771E7">
        <w:rPr>
          <w:rFonts w:ascii="Consolas" w:eastAsia="Times New Roman" w:hAnsi="Consolas" w:cs="Consolas"/>
          <w:color w:val="A52A2A"/>
          <w:sz w:val="21"/>
        </w:rPr>
        <w:t>em</w:t>
      </w:r>
      <w:proofErr w:type="spellEnd"/>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This text is emphasized</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w:t>
      </w:r>
      <w:proofErr w:type="spellStart"/>
      <w:r w:rsidRPr="006771E7">
        <w:rPr>
          <w:rFonts w:ascii="Consolas" w:eastAsia="Times New Roman" w:hAnsi="Consolas" w:cs="Consolas"/>
          <w:color w:val="A52A2A"/>
          <w:sz w:val="21"/>
        </w:rPr>
        <w:t>em</w:t>
      </w:r>
      <w:proofErr w:type="spellEnd"/>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br/>
      </w:r>
      <w:hyperlink r:id="rId57"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6771E7" w:rsidRPr="006771E7" w:rsidTr="006771E7">
        <w:tc>
          <w:tcPr>
            <w:tcW w:w="510" w:type="dxa"/>
            <w:shd w:val="clear" w:color="auto" w:fill="FFFFFF"/>
            <w:tcMar>
              <w:top w:w="150" w:type="dxa"/>
              <w:left w:w="150" w:type="dxa"/>
              <w:bottom w:w="150" w:type="dxa"/>
              <w:right w:w="75" w:type="dxa"/>
            </w:tcMar>
            <w:vAlign w:val="center"/>
            <w:hideMark/>
          </w:tcPr>
          <w:p w:rsidR="006771E7" w:rsidRPr="006771E7" w:rsidRDefault="006771E7" w:rsidP="006771E7">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lastRenderedPageBreak/>
              <w:drawing>
                <wp:inline distT="0" distB="0" distL="0" distR="0">
                  <wp:extent cx="304800" cy="304800"/>
                  <wp:effectExtent l="19050" t="0" r="0" b="0"/>
                  <wp:docPr id="1652" name="Picture 16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descr="Note"/>
                          <pic:cNvPicPr>
                            <a:picLocks noChangeAspect="1" noChangeArrowheads="1"/>
                          </pic:cNvPicPr>
                        </pic:nvPicPr>
                        <pic:blipFill>
                          <a:blip r:embed="rId12"/>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Browsers display &lt;strong&gt; as &lt;b&gt;, and &lt;</w:t>
            </w:r>
            <w:proofErr w:type="spellStart"/>
            <w:r w:rsidRPr="006771E7">
              <w:rPr>
                <w:rFonts w:ascii="Helvetica" w:eastAsia="Times New Roman" w:hAnsi="Helvetica" w:cs="Helvetica"/>
                <w:color w:val="333333"/>
                <w:sz w:val="21"/>
                <w:szCs w:val="21"/>
              </w:rPr>
              <w:t>em</w:t>
            </w:r>
            <w:proofErr w:type="spellEnd"/>
            <w:r w:rsidRPr="006771E7">
              <w:rPr>
                <w:rFonts w:ascii="Helvetica" w:eastAsia="Times New Roman" w:hAnsi="Helvetica" w:cs="Helvetica"/>
                <w:color w:val="333333"/>
                <w:sz w:val="21"/>
                <w:szCs w:val="21"/>
              </w:rPr>
              <w:t>&gt; as &lt;</w:t>
            </w:r>
            <w:proofErr w:type="spellStart"/>
            <w:r w:rsidRPr="006771E7">
              <w:rPr>
                <w:rFonts w:ascii="Helvetica" w:eastAsia="Times New Roman" w:hAnsi="Helvetica" w:cs="Helvetica"/>
                <w:color w:val="333333"/>
                <w:sz w:val="21"/>
                <w:szCs w:val="21"/>
              </w:rPr>
              <w:t>i</w:t>
            </w:r>
            <w:proofErr w:type="spellEnd"/>
            <w:r w:rsidRPr="006771E7">
              <w:rPr>
                <w:rFonts w:ascii="Helvetica" w:eastAsia="Times New Roman" w:hAnsi="Helvetica" w:cs="Helvetica"/>
                <w:color w:val="333333"/>
                <w:sz w:val="21"/>
                <w:szCs w:val="21"/>
              </w:rPr>
              <w:t>&gt;.</w:t>
            </w:r>
            <w:r w:rsidRPr="006771E7">
              <w:rPr>
                <w:rFonts w:ascii="Helvetica" w:eastAsia="Times New Roman" w:hAnsi="Helvetica" w:cs="Helvetica"/>
                <w:color w:val="333333"/>
                <w:sz w:val="21"/>
                <w:szCs w:val="21"/>
              </w:rPr>
              <w:br/>
            </w:r>
            <w:r w:rsidRPr="006771E7">
              <w:rPr>
                <w:rFonts w:ascii="Helvetica" w:eastAsia="Times New Roman" w:hAnsi="Helvetica" w:cs="Helvetica"/>
                <w:color w:val="333333"/>
                <w:sz w:val="21"/>
                <w:szCs w:val="21"/>
              </w:rPr>
              <w:br/>
              <w:t xml:space="preserve">However, there is a difference in the meaning of these </w:t>
            </w:r>
            <w:proofErr w:type="gramStart"/>
            <w:r w:rsidRPr="006771E7">
              <w:rPr>
                <w:rFonts w:ascii="Helvetica" w:eastAsia="Times New Roman" w:hAnsi="Helvetica" w:cs="Helvetica"/>
                <w:color w:val="333333"/>
                <w:sz w:val="21"/>
                <w:szCs w:val="21"/>
              </w:rPr>
              <w:t>tags:</w:t>
            </w:r>
            <w:proofErr w:type="gramEnd"/>
            <w:r w:rsidRPr="006771E7">
              <w:rPr>
                <w:rFonts w:ascii="Helvetica" w:eastAsia="Times New Roman" w:hAnsi="Helvetica" w:cs="Helvetica"/>
                <w:color w:val="333333"/>
                <w:sz w:val="21"/>
                <w:szCs w:val="21"/>
              </w:rPr>
              <w:t>&lt; b&gt; and &lt;</w:t>
            </w:r>
            <w:proofErr w:type="spellStart"/>
            <w:r w:rsidRPr="006771E7">
              <w:rPr>
                <w:rFonts w:ascii="Helvetica" w:eastAsia="Times New Roman" w:hAnsi="Helvetica" w:cs="Helvetica"/>
                <w:color w:val="333333"/>
                <w:sz w:val="21"/>
                <w:szCs w:val="21"/>
              </w:rPr>
              <w:t>i</w:t>
            </w:r>
            <w:proofErr w:type="spellEnd"/>
            <w:r w:rsidRPr="006771E7">
              <w:rPr>
                <w:rFonts w:ascii="Helvetica" w:eastAsia="Times New Roman" w:hAnsi="Helvetica" w:cs="Helvetica"/>
                <w:color w:val="333333"/>
                <w:sz w:val="21"/>
                <w:szCs w:val="21"/>
              </w:rPr>
              <w:t>&gt; defines bold and italic text,</w:t>
            </w:r>
            <w:r w:rsidRPr="006771E7">
              <w:rPr>
                <w:rFonts w:ascii="Helvetica" w:eastAsia="Times New Roman" w:hAnsi="Helvetica" w:cs="Helvetica"/>
                <w:color w:val="333333"/>
                <w:sz w:val="21"/>
                <w:szCs w:val="21"/>
              </w:rPr>
              <w:br/>
              <w:t>but&lt; strong&gt; and &lt;</w:t>
            </w:r>
            <w:proofErr w:type="spellStart"/>
            <w:r w:rsidRPr="006771E7">
              <w:rPr>
                <w:rFonts w:ascii="Helvetica" w:eastAsia="Times New Roman" w:hAnsi="Helvetica" w:cs="Helvetica"/>
                <w:color w:val="333333"/>
                <w:sz w:val="21"/>
                <w:szCs w:val="21"/>
              </w:rPr>
              <w:t>em</w:t>
            </w:r>
            <w:proofErr w:type="spellEnd"/>
            <w:r w:rsidRPr="006771E7">
              <w:rPr>
                <w:rFonts w:ascii="Helvetica" w:eastAsia="Times New Roman" w:hAnsi="Helvetica" w:cs="Helvetica"/>
                <w:color w:val="333333"/>
                <w:sz w:val="21"/>
                <w:szCs w:val="21"/>
              </w:rPr>
              <w:t>&gt; means that the text is "important".</w:t>
            </w:r>
          </w:p>
        </w:tc>
      </w:tr>
    </w:tbl>
    <w:p w:rsidR="006771E7" w:rsidRPr="006771E7" w:rsidRDefault="006771E7" w:rsidP="006771E7">
      <w:pPr>
        <w:spacing w:before="300" w:after="30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pict>
          <v:rect id="_x0000_i2677"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 xml:space="preserve">HTML </w:t>
      </w:r>
      <w:r w:rsidRPr="006771E7">
        <w:rPr>
          <w:rFonts w:ascii="inherit" w:eastAsia="Times New Roman" w:hAnsi="inherit" w:cs="Helvetica"/>
          <w:color w:val="777777"/>
          <w:sz w:val="29"/>
          <w:szCs w:val="29"/>
        </w:rPr>
        <w:t>Small</w:t>
      </w:r>
      <w:r w:rsidRPr="006771E7">
        <w:rPr>
          <w:rFonts w:ascii="inherit" w:eastAsia="Times New Roman" w:hAnsi="inherit" w:cs="Helvetica"/>
          <w:color w:val="333333"/>
          <w:sz w:val="45"/>
          <w:szCs w:val="45"/>
        </w:rPr>
        <w:t xml:space="preserve"> Formatting</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The HTML </w:t>
      </w:r>
      <w:r w:rsidRPr="006771E7">
        <w:rPr>
          <w:rFonts w:ascii="Helvetica" w:eastAsia="Times New Roman" w:hAnsi="Helvetica" w:cs="Helvetica"/>
          <w:b/>
          <w:bCs/>
          <w:color w:val="333333"/>
          <w:sz w:val="21"/>
        </w:rPr>
        <w:t>&lt;small&gt;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b/>
          <w:bCs/>
          <w:color w:val="333333"/>
          <w:sz w:val="21"/>
        </w:rPr>
        <w:t>small</w:t>
      </w:r>
      <w:r w:rsidRPr="006771E7">
        <w:rPr>
          <w:rFonts w:ascii="Helvetica" w:eastAsia="Times New Roman" w:hAnsi="Helvetica" w:cs="Helvetica"/>
          <w:color w:val="333333"/>
          <w:sz w:val="21"/>
          <w:szCs w:val="21"/>
        </w:rPr>
        <w:t xml:space="preserve"> text:</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h2</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HTML </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small</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Small</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/small</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Formatting</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/h2</w:t>
      </w:r>
      <w:r w:rsidRPr="006771E7">
        <w:rPr>
          <w:rFonts w:ascii="Consolas" w:eastAsia="Times New Roman" w:hAnsi="Consolas" w:cs="Consolas"/>
          <w:color w:val="0000FF"/>
          <w:sz w:val="21"/>
        </w:rPr>
        <w:t>&gt;</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br/>
      </w:r>
      <w:hyperlink r:id="rId58"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p w:rsidR="006771E7" w:rsidRPr="006771E7" w:rsidRDefault="006771E7" w:rsidP="006771E7">
      <w:pPr>
        <w:spacing w:before="300" w:after="30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pict>
          <v:rect id="_x0000_i2678"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HTML Marked Formatting</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The HTML </w:t>
      </w:r>
      <w:r w:rsidRPr="006771E7">
        <w:rPr>
          <w:rFonts w:ascii="Helvetica" w:eastAsia="Times New Roman" w:hAnsi="Helvetica" w:cs="Helvetica"/>
          <w:b/>
          <w:bCs/>
          <w:color w:val="333333"/>
          <w:sz w:val="21"/>
        </w:rPr>
        <w:t>&lt;mark&gt;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b/>
          <w:bCs/>
          <w:color w:val="333333"/>
          <w:sz w:val="21"/>
        </w:rPr>
        <w:t>marked</w:t>
      </w:r>
      <w:r w:rsidRPr="006771E7">
        <w:rPr>
          <w:rFonts w:ascii="Helvetica" w:eastAsia="Times New Roman" w:hAnsi="Helvetica" w:cs="Helvetica"/>
          <w:color w:val="333333"/>
          <w:sz w:val="21"/>
          <w:szCs w:val="21"/>
        </w:rPr>
        <w:t xml:space="preserve"> or highlighted text:</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h2</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HTML </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mark</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Marked</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/mark</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Formatting</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/h2</w:t>
      </w:r>
      <w:r w:rsidRPr="006771E7">
        <w:rPr>
          <w:rFonts w:ascii="Consolas" w:eastAsia="Times New Roman" w:hAnsi="Consolas" w:cs="Consolas"/>
          <w:color w:val="0000FF"/>
          <w:sz w:val="21"/>
        </w:rPr>
        <w:t>&gt;</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br/>
      </w:r>
      <w:hyperlink r:id="rId59"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p w:rsidR="006771E7" w:rsidRPr="006771E7" w:rsidRDefault="006771E7" w:rsidP="006771E7">
      <w:pPr>
        <w:spacing w:before="300" w:after="30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pict>
          <v:rect id="_x0000_i2679"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 xml:space="preserve">HTML </w:t>
      </w:r>
      <w:del w:id="0" w:author="Unknown">
        <w:r w:rsidRPr="006771E7">
          <w:rPr>
            <w:rFonts w:ascii="inherit" w:eastAsia="Times New Roman" w:hAnsi="inherit" w:cs="Helvetica"/>
            <w:color w:val="333333"/>
            <w:sz w:val="45"/>
            <w:szCs w:val="45"/>
          </w:rPr>
          <w:delText>Deleted</w:delText>
        </w:r>
      </w:del>
      <w:r w:rsidRPr="006771E7">
        <w:rPr>
          <w:rFonts w:ascii="inherit" w:eastAsia="Times New Roman" w:hAnsi="inherit" w:cs="Helvetica"/>
          <w:color w:val="333333"/>
          <w:sz w:val="45"/>
          <w:szCs w:val="45"/>
        </w:rPr>
        <w:t xml:space="preserve"> Formatting</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The HTML </w:t>
      </w:r>
      <w:r w:rsidRPr="006771E7">
        <w:rPr>
          <w:rFonts w:ascii="Helvetica" w:eastAsia="Times New Roman" w:hAnsi="Helvetica" w:cs="Helvetica"/>
          <w:b/>
          <w:bCs/>
          <w:color w:val="333333"/>
          <w:sz w:val="21"/>
        </w:rPr>
        <w:t>&lt;</w:t>
      </w:r>
      <w:proofErr w:type="gramStart"/>
      <w:r w:rsidRPr="006771E7">
        <w:rPr>
          <w:rFonts w:ascii="Helvetica" w:eastAsia="Times New Roman" w:hAnsi="Helvetica" w:cs="Helvetica"/>
          <w:b/>
          <w:bCs/>
          <w:color w:val="333333"/>
          <w:sz w:val="21"/>
        </w:rPr>
        <w:t>del</w:t>
      </w:r>
      <w:proofErr w:type="gramEnd"/>
      <w:r w:rsidRPr="006771E7">
        <w:rPr>
          <w:rFonts w:ascii="Helvetica" w:eastAsia="Times New Roman" w:hAnsi="Helvetica" w:cs="Helvetica"/>
          <w:b/>
          <w:bCs/>
          <w:color w:val="333333"/>
          <w:sz w:val="21"/>
        </w:rPr>
        <w:t>&gt;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b/>
          <w:bCs/>
          <w:color w:val="333333"/>
          <w:sz w:val="21"/>
        </w:rPr>
        <w:t>deleted</w:t>
      </w:r>
      <w:r w:rsidRPr="006771E7">
        <w:rPr>
          <w:rFonts w:ascii="Helvetica" w:eastAsia="Times New Roman" w:hAnsi="Helvetica" w:cs="Helvetica"/>
          <w:color w:val="333333"/>
          <w:sz w:val="21"/>
          <w:szCs w:val="21"/>
        </w:rPr>
        <w:t xml:space="preserve"> (removed) of text.</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My favorite color is </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del</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blue</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/del</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red</w:t>
      </w:r>
      <w:proofErr w:type="gramStart"/>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proofErr w:type="gramEnd"/>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br/>
      </w:r>
      <w:hyperlink r:id="rId60"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p w:rsidR="006771E7" w:rsidRPr="006771E7" w:rsidRDefault="006771E7" w:rsidP="006771E7">
      <w:pPr>
        <w:spacing w:before="300" w:after="30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pict>
          <v:rect id="_x0000_i2680"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 xml:space="preserve">HTML </w:t>
      </w:r>
      <w:ins w:id="1" w:author="Unknown">
        <w:r w:rsidRPr="006771E7">
          <w:rPr>
            <w:rFonts w:ascii="inherit" w:eastAsia="Times New Roman" w:hAnsi="inherit" w:cs="Helvetica"/>
            <w:color w:val="333333"/>
            <w:sz w:val="45"/>
            <w:szCs w:val="45"/>
          </w:rPr>
          <w:t>Inserted</w:t>
        </w:r>
      </w:ins>
      <w:r w:rsidRPr="006771E7">
        <w:rPr>
          <w:rFonts w:ascii="inherit" w:eastAsia="Times New Roman" w:hAnsi="inherit" w:cs="Helvetica"/>
          <w:color w:val="333333"/>
          <w:sz w:val="45"/>
          <w:szCs w:val="45"/>
        </w:rPr>
        <w:t xml:space="preserve"> Formatting</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lastRenderedPageBreak/>
        <w:t xml:space="preserve">The HTML </w:t>
      </w:r>
      <w:r w:rsidRPr="006771E7">
        <w:rPr>
          <w:rFonts w:ascii="Helvetica" w:eastAsia="Times New Roman" w:hAnsi="Helvetica" w:cs="Helvetica"/>
          <w:b/>
          <w:bCs/>
          <w:color w:val="333333"/>
          <w:sz w:val="21"/>
        </w:rPr>
        <w:t>&lt;</w:t>
      </w:r>
      <w:proofErr w:type="gramStart"/>
      <w:r w:rsidRPr="006771E7">
        <w:rPr>
          <w:rFonts w:ascii="Helvetica" w:eastAsia="Times New Roman" w:hAnsi="Helvetica" w:cs="Helvetica"/>
          <w:b/>
          <w:bCs/>
          <w:color w:val="333333"/>
          <w:sz w:val="21"/>
        </w:rPr>
        <w:t>ins</w:t>
      </w:r>
      <w:proofErr w:type="gramEnd"/>
      <w:r w:rsidRPr="006771E7">
        <w:rPr>
          <w:rFonts w:ascii="Helvetica" w:eastAsia="Times New Roman" w:hAnsi="Helvetica" w:cs="Helvetica"/>
          <w:b/>
          <w:bCs/>
          <w:color w:val="333333"/>
          <w:sz w:val="21"/>
        </w:rPr>
        <w:t>&gt;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b/>
          <w:bCs/>
          <w:color w:val="333333"/>
          <w:sz w:val="21"/>
        </w:rPr>
        <w:t>inserted</w:t>
      </w:r>
      <w:r w:rsidRPr="006771E7">
        <w:rPr>
          <w:rFonts w:ascii="Helvetica" w:eastAsia="Times New Roman" w:hAnsi="Helvetica" w:cs="Helvetica"/>
          <w:color w:val="333333"/>
          <w:sz w:val="21"/>
          <w:szCs w:val="21"/>
        </w:rPr>
        <w:t xml:space="preserve"> (added) text.</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My favorite </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ins</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color</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/ins</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is red</w:t>
      </w:r>
      <w:proofErr w:type="gramStart"/>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proofErr w:type="gramEnd"/>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br/>
      </w:r>
      <w:hyperlink r:id="rId61"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p w:rsidR="006771E7" w:rsidRPr="006771E7" w:rsidRDefault="006771E7" w:rsidP="006771E7">
      <w:pPr>
        <w:spacing w:before="300" w:after="30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pict>
          <v:rect id="_x0000_i2681"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 xml:space="preserve">HTML </w:t>
      </w:r>
      <w:r w:rsidRPr="006771E7">
        <w:rPr>
          <w:rFonts w:ascii="inherit" w:eastAsia="Times New Roman" w:hAnsi="inherit" w:cs="Helvetica"/>
          <w:color w:val="333333"/>
          <w:sz w:val="34"/>
          <w:szCs w:val="34"/>
          <w:vertAlign w:val="subscript"/>
        </w:rPr>
        <w:t>Subscript</w:t>
      </w:r>
      <w:r w:rsidRPr="006771E7">
        <w:rPr>
          <w:rFonts w:ascii="inherit" w:eastAsia="Times New Roman" w:hAnsi="inherit" w:cs="Helvetica"/>
          <w:color w:val="333333"/>
          <w:sz w:val="45"/>
          <w:szCs w:val="45"/>
        </w:rPr>
        <w:t xml:space="preserve"> Formatting</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The HTML </w:t>
      </w:r>
      <w:r w:rsidRPr="006771E7">
        <w:rPr>
          <w:rFonts w:ascii="Helvetica" w:eastAsia="Times New Roman" w:hAnsi="Helvetica" w:cs="Helvetica"/>
          <w:b/>
          <w:bCs/>
          <w:color w:val="333333"/>
          <w:sz w:val="21"/>
        </w:rPr>
        <w:t>&lt;sub&gt;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b/>
          <w:bCs/>
          <w:color w:val="333333"/>
          <w:sz w:val="21"/>
        </w:rPr>
        <w:t xml:space="preserve">subscripted </w:t>
      </w:r>
      <w:r w:rsidRPr="006771E7">
        <w:rPr>
          <w:rFonts w:ascii="Helvetica" w:eastAsia="Times New Roman" w:hAnsi="Helvetica" w:cs="Helvetica"/>
          <w:color w:val="333333"/>
          <w:sz w:val="21"/>
          <w:szCs w:val="21"/>
        </w:rPr>
        <w:t>text.</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This is </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sub</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subscripted</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/sub</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text</w:t>
      </w:r>
      <w:proofErr w:type="gramStart"/>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proofErr w:type="gramEnd"/>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br/>
      </w:r>
      <w:hyperlink r:id="rId62"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p w:rsidR="006771E7" w:rsidRPr="006771E7" w:rsidRDefault="006771E7" w:rsidP="006771E7">
      <w:pPr>
        <w:spacing w:before="300" w:after="30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pict>
          <v:rect id="_x0000_i2682"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 xml:space="preserve">HTML </w:t>
      </w:r>
      <w:r w:rsidRPr="006771E7">
        <w:rPr>
          <w:rFonts w:ascii="inherit" w:eastAsia="Times New Roman" w:hAnsi="inherit" w:cs="Helvetica"/>
          <w:color w:val="333333"/>
          <w:sz w:val="34"/>
          <w:szCs w:val="34"/>
          <w:vertAlign w:val="superscript"/>
        </w:rPr>
        <w:t>Superscript</w:t>
      </w:r>
      <w:r w:rsidRPr="006771E7">
        <w:rPr>
          <w:rFonts w:ascii="inherit" w:eastAsia="Times New Roman" w:hAnsi="inherit" w:cs="Helvetica"/>
          <w:color w:val="333333"/>
          <w:sz w:val="45"/>
          <w:szCs w:val="45"/>
        </w:rPr>
        <w:t xml:space="preserve"> Formatting</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The HTML </w:t>
      </w:r>
      <w:r w:rsidRPr="006771E7">
        <w:rPr>
          <w:rFonts w:ascii="Helvetica" w:eastAsia="Times New Roman" w:hAnsi="Helvetica" w:cs="Helvetica"/>
          <w:b/>
          <w:bCs/>
          <w:color w:val="333333"/>
          <w:sz w:val="21"/>
        </w:rPr>
        <w:t>&lt;sup&gt;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b/>
          <w:bCs/>
          <w:color w:val="333333"/>
          <w:sz w:val="21"/>
        </w:rPr>
        <w:t>superscripted</w:t>
      </w:r>
      <w:r w:rsidRPr="006771E7">
        <w:rPr>
          <w:rFonts w:ascii="Helvetica" w:eastAsia="Times New Roman" w:hAnsi="Helvetica" w:cs="Helvetica"/>
          <w:color w:val="333333"/>
          <w:sz w:val="21"/>
          <w:szCs w:val="21"/>
        </w:rPr>
        <w:t xml:space="preserve"> text.</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This is </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sup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superscripted</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/sup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text</w:t>
      </w:r>
      <w:proofErr w:type="gramStart"/>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proofErr w:type="gramEnd"/>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br/>
      </w:r>
      <w:hyperlink r:id="rId63"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p w:rsidR="006771E7" w:rsidRPr="006771E7" w:rsidRDefault="006771E7" w:rsidP="006771E7">
      <w:pPr>
        <w:spacing w:before="300" w:after="30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pict>
          <v:rect id="_x0000_i2683"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Test Yourself with Exercises!</w:t>
      </w:r>
    </w:p>
    <w:p w:rsidR="006771E7" w:rsidRPr="006771E7" w:rsidRDefault="006771E7" w:rsidP="006771E7">
      <w:pPr>
        <w:spacing w:after="0" w:line="240" w:lineRule="auto"/>
        <w:rPr>
          <w:rFonts w:ascii="Helvetica" w:eastAsia="Times New Roman" w:hAnsi="Helvetica" w:cs="Helvetica"/>
          <w:color w:val="333333"/>
          <w:sz w:val="21"/>
          <w:szCs w:val="21"/>
        </w:rPr>
      </w:pPr>
      <w:hyperlink r:id="rId64" w:tgtFrame="_blank" w:history="1">
        <w:r w:rsidRPr="006771E7">
          <w:rPr>
            <w:rFonts w:ascii="Verdana" w:eastAsia="Times New Roman" w:hAnsi="Verdana" w:cs="Helvetica"/>
            <w:b/>
            <w:bCs/>
            <w:color w:val="FFFFFF"/>
            <w:sz w:val="20"/>
          </w:rPr>
          <w:t>Exercise 1 »</w:t>
        </w:r>
      </w:hyperlink>
      <w:r w:rsidRPr="006771E7">
        <w:rPr>
          <w:rFonts w:ascii="Helvetica" w:eastAsia="Times New Roman" w:hAnsi="Helvetica" w:cs="Helvetica"/>
          <w:color w:val="333333"/>
          <w:sz w:val="21"/>
          <w:szCs w:val="21"/>
        </w:rPr>
        <w:t xml:space="preserve">   </w:t>
      </w:r>
      <w:hyperlink r:id="rId65" w:tgtFrame="_blank" w:history="1">
        <w:r w:rsidRPr="006771E7">
          <w:rPr>
            <w:rFonts w:ascii="Verdana" w:eastAsia="Times New Roman" w:hAnsi="Verdana" w:cs="Helvetica"/>
            <w:b/>
            <w:bCs/>
            <w:color w:val="FFFFFF"/>
            <w:sz w:val="20"/>
          </w:rPr>
          <w:t>Exercise 2 »</w:t>
        </w:r>
      </w:hyperlink>
      <w:r w:rsidRPr="006771E7">
        <w:rPr>
          <w:rFonts w:ascii="Helvetica" w:eastAsia="Times New Roman" w:hAnsi="Helvetica" w:cs="Helvetica"/>
          <w:color w:val="333333"/>
          <w:sz w:val="21"/>
          <w:szCs w:val="21"/>
        </w:rPr>
        <w:t xml:space="preserve">   </w:t>
      </w:r>
      <w:hyperlink r:id="rId66" w:tgtFrame="_blank" w:history="1">
        <w:r w:rsidRPr="006771E7">
          <w:rPr>
            <w:rFonts w:ascii="Verdana" w:eastAsia="Times New Roman" w:hAnsi="Verdana" w:cs="Helvetica"/>
            <w:b/>
            <w:bCs/>
            <w:color w:val="FFFFFF"/>
            <w:sz w:val="20"/>
          </w:rPr>
          <w:t>Exercise 3 »</w:t>
        </w:r>
      </w:hyperlink>
      <w:r w:rsidRPr="006771E7">
        <w:rPr>
          <w:rFonts w:ascii="Helvetica" w:eastAsia="Times New Roman" w:hAnsi="Helvetica" w:cs="Helvetica"/>
          <w:color w:val="333333"/>
          <w:sz w:val="21"/>
          <w:szCs w:val="21"/>
        </w:rPr>
        <w:t xml:space="preserve">   </w:t>
      </w:r>
      <w:hyperlink r:id="rId67" w:tgtFrame="_blank" w:history="1">
        <w:r w:rsidRPr="006771E7">
          <w:rPr>
            <w:rFonts w:ascii="Verdana" w:eastAsia="Times New Roman" w:hAnsi="Verdana" w:cs="Helvetica"/>
            <w:b/>
            <w:bCs/>
            <w:color w:val="FFFFFF"/>
            <w:sz w:val="20"/>
          </w:rPr>
          <w:t>Exercise 4 »</w:t>
        </w:r>
      </w:hyperlink>
      <w:r w:rsidRPr="006771E7">
        <w:rPr>
          <w:rFonts w:ascii="Helvetica" w:eastAsia="Times New Roman" w:hAnsi="Helvetica" w:cs="Helvetica"/>
          <w:color w:val="333333"/>
          <w:sz w:val="21"/>
          <w:szCs w:val="21"/>
        </w:rPr>
        <w:t xml:space="preserve">   </w:t>
      </w:r>
      <w:hyperlink r:id="rId68" w:tgtFrame="_blank" w:history="1">
        <w:r w:rsidRPr="006771E7">
          <w:rPr>
            <w:rFonts w:ascii="Verdana" w:eastAsia="Times New Roman" w:hAnsi="Verdana" w:cs="Helvetica"/>
            <w:b/>
            <w:bCs/>
            <w:color w:val="FFFFFF"/>
            <w:sz w:val="20"/>
          </w:rPr>
          <w:t>Exercise 5 »</w:t>
        </w:r>
      </w:hyperlink>
      <w:r w:rsidRPr="006771E7">
        <w:rPr>
          <w:rFonts w:ascii="Helvetica" w:eastAsia="Times New Roman" w:hAnsi="Helvetica" w:cs="Helvetica"/>
          <w:color w:val="333333"/>
          <w:sz w:val="21"/>
          <w:szCs w:val="21"/>
        </w:rPr>
        <w:t xml:space="preserve"> </w:t>
      </w:r>
    </w:p>
    <w:p w:rsidR="006771E7" w:rsidRPr="006771E7" w:rsidRDefault="006771E7" w:rsidP="006771E7">
      <w:pPr>
        <w:spacing w:before="300" w:after="30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pict>
          <v:rect id="_x0000_i2684"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HTML Text Formatting Elements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75"/>
        <w:gridCol w:w="7501"/>
      </w:tblGrid>
      <w:tr w:rsidR="006771E7" w:rsidRPr="006771E7" w:rsidTr="006771E7">
        <w:tc>
          <w:tcPr>
            <w:tcW w:w="1000" w:type="pct"/>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b/>
                <w:bCs/>
                <w:color w:val="333333"/>
                <w:sz w:val="21"/>
                <w:szCs w:val="21"/>
              </w:rPr>
            </w:pPr>
            <w:r w:rsidRPr="006771E7">
              <w:rPr>
                <w:rFonts w:ascii="Helvetica" w:eastAsia="Times New Roman"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b/>
                <w:bCs/>
                <w:color w:val="333333"/>
                <w:sz w:val="21"/>
                <w:szCs w:val="21"/>
              </w:rPr>
            </w:pPr>
            <w:r w:rsidRPr="006771E7">
              <w:rPr>
                <w:rFonts w:ascii="Helvetica" w:eastAsia="Times New Roman" w:hAnsi="Helvetica" w:cs="Helvetica"/>
                <w:b/>
                <w:bCs/>
                <w:color w:val="333333"/>
                <w:sz w:val="21"/>
                <w:szCs w:val="21"/>
              </w:rPr>
              <w:t>Description</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hyperlink r:id="rId69" w:history="1">
              <w:r w:rsidRPr="006771E7">
                <w:rPr>
                  <w:rFonts w:ascii="Helvetica" w:eastAsia="Times New Roman" w:hAnsi="Helvetica" w:cs="Helvetica"/>
                  <w:color w:val="337AB7"/>
                  <w:sz w:val="21"/>
                </w:rPr>
                <w:t>&lt;b&gt;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bold text</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hyperlink r:id="rId70" w:history="1">
              <w:r w:rsidRPr="006771E7">
                <w:rPr>
                  <w:rFonts w:ascii="Helvetica" w:eastAsia="Times New Roman" w:hAnsi="Helvetica" w:cs="Helvetica"/>
                  <w:color w:val="337AB7"/>
                  <w:sz w:val="21"/>
                </w:rPr>
                <w:t>&lt;</w:t>
              </w:r>
              <w:proofErr w:type="spellStart"/>
              <w:r w:rsidRPr="006771E7">
                <w:rPr>
                  <w:rFonts w:ascii="Helvetica" w:eastAsia="Times New Roman" w:hAnsi="Helvetica" w:cs="Helvetica"/>
                  <w:color w:val="337AB7"/>
                  <w:sz w:val="21"/>
                </w:rPr>
                <w:t>em</w:t>
              </w:r>
              <w:proofErr w:type="spellEnd"/>
              <w:r w:rsidRPr="006771E7">
                <w:rPr>
                  <w:rFonts w:ascii="Helvetica" w:eastAsia="Times New Roman" w:hAnsi="Helvetica" w:cs="Helvetica"/>
                  <w:color w:val="337AB7"/>
                  <w:sz w:val="21"/>
                </w:rPr>
                <w:t>&gt;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emphasized text </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hyperlink r:id="rId71" w:history="1">
              <w:r w:rsidRPr="006771E7">
                <w:rPr>
                  <w:rFonts w:ascii="Helvetica" w:eastAsia="Times New Roman" w:hAnsi="Helvetica" w:cs="Helvetica"/>
                  <w:color w:val="337AB7"/>
                  <w:sz w:val="21"/>
                </w:rPr>
                <w:t>&lt;</w:t>
              </w:r>
              <w:proofErr w:type="spellStart"/>
              <w:r w:rsidRPr="006771E7">
                <w:rPr>
                  <w:rFonts w:ascii="Helvetica" w:eastAsia="Times New Roman" w:hAnsi="Helvetica" w:cs="Helvetica"/>
                  <w:color w:val="337AB7"/>
                  <w:sz w:val="21"/>
                </w:rPr>
                <w:t>i</w:t>
              </w:r>
              <w:proofErr w:type="spellEnd"/>
              <w:r w:rsidRPr="006771E7">
                <w:rPr>
                  <w:rFonts w:ascii="Helvetica" w:eastAsia="Times New Roman" w:hAnsi="Helvetica" w:cs="Helvetica"/>
                  <w:color w:val="337AB7"/>
                  <w:sz w:val="21"/>
                </w:rPr>
                <w:t>&gt;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italic text</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hyperlink r:id="rId72" w:history="1">
              <w:r w:rsidRPr="006771E7">
                <w:rPr>
                  <w:rFonts w:ascii="Helvetica" w:eastAsia="Times New Roman" w:hAnsi="Helvetica" w:cs="Helvetica"/>
                  <w:color w:val="337AB7"/>
                  <w:sz w:val="21"/>
                </w:rPr>
                <w:t>&lt;small&gt;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smaller text</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hyperlink r:id="rId73" w:history="1">
              <w:r w:rsidRPr="006771E7">
                <w:rPr>
                  <w:rFonts w:ascii="Helvetica" w:eastAsia="Times New Roman" w:hAnsi="Helvetica" w:cs="Helvetica"/>
                  <w:color w:val="337AB7"/>
                  <w:sz w:val="21"/>
                </w:rPr>
                <w:t>&lt;strong&gt;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important text</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hyperlink r:id="rId74" w:history="1">
              <w:r w:rsidRPr="006771E7">
                <w:rPr>
                  <w:rFonts w:ascii="Helvetica" w:eastAsia="Times New Roman" w:hAnsi="Helvetica" w:cs="Helvetica"/>
                  <w:color w:val="337AB7"/>
                  <w:sz w:val="21"/>
                </w:rPr>
                <w:t>&lt;sub&gt;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subscripted text</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hyperlink r:id="rId75" w:history="1">
              <w:r w:rsidRPr="006771E7">
                <w:rPr>
                  <w:rFonts w:ascii="Helvetica" w:eastAsia="Times New Roman" w:hAnsi="Helvetica" w:cs="Helvetica"/>
                  <w:color w:val="337AB7"/>
                  <w:sz w:val="21"/>
                </w:rPr>
                <w:t>&lt;sup&gt;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superscripted text</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hyperlink r:id="rId76" w:history="1">
              <w:r w:rsidRPr="006771E7">
                <w:rPr>
                  <w:rFonts w:ascii="Helvetica" w:eastAsia="Times New Roman" w:hAnsi="Helvetica" w:cs="Helvetica"/>
                  <w:color w:val="337AB7"/>
                  <w:sz w:val="21"/>
                </w:rPr>
                <w:t>&lt;ins&gt;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inserted text</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hyperlink r:id="rId77" w:history="1">
              <w:r w:rsidRPr="006771E7">
                <w:rPr>
                  <w:rFonts w:ascii="Helvetica" w:eastAsia="Times New Roman" w:hAnsi="Helvetica" w:cs="Helvetica"/>
                  <w:color w:val="337AB7"/>
                  <w:sz w:val="21"/>
                </w:rPr>
                <w:t>&lt;del&gt;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deleted text</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hyperlink r:id="rId78" w:history="1">
              <w:r w:rsidRPr="006771E7">
                <w:rPr>
                  <w:rFonts w:ascii="Helvetica" w:eastAsia="Times New Roman" w:hAnsi="Helvetica" w:cs="Helvetica"/>
                  <w:color w:val="337AB7"/>
                  <w:sz w:val="21"/>
                </w:rPr>
                <w:t>&lt;mark&gt;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marked/highlighted text</w:t>
            </w:r>
          </w:p>
        </w:tc>
      </w:tr>
    </w:tbl>
    <w:p w:rsidR="006771E7" w:rsidRPr="006771E7" w:rsidRDefault="006771E7" w:rsidP="006771E7">
      <w:pPr>
        <w:spacing w:after="0" w:line="240" w:lineRule="auto"/>
        <w:rPr>
          <w:rFonts w:ascii="Helvetica" w:eastAsia="Times New Roman" w:hAnsi="Helvetica" w:cs="Helvetica"/>
          <w:color w:val="333333"/>
          <w:sz w:val="21"/>
          <w:szCs w:val="21"/>
        </w:rPr>
      </w:pPr>
    </w:p>
    <w:p w:rsidR="006771E7" w:rsidRPr="006771E7" w:rsidRDefault="006771E7" w:rsidP="006771E7">
      <w:pPr>
        <w:spacing w:after="0" w:line="240" w:lineRule="auto"/>
        <w:rPr>
          <w:rFonts w:ascii="Helvetica" w:eastAsia="Times New Roman" w:hAnsi="Helvetica" w:cs="Helvetica"/>
          <w:color w:val="333333"/>
          <w:sz w:val="30"/>
          <w:szCs w:val="30"/>
        </w:rPr>
      </w:pPr>
      <w:hyperlink r:id="rId79" w:history="1">
        <w:r w:rsidRPr="006771E7">
          <w:rPr>
            <w:rFonts w:ascii="Helvetica" w:eastAsia="Times New Roman" w:hAnsi="Helvetica" w:cs="Helvetica"/>
            <w:color w:val="8AC007"/>
            <w:sz w:val="30"/>
          </w:rPr>
          <w:t>« Previous</w:t>
        </w:r>
      </w:hyperlink>
    </w:p>
    <w:p w:rsidR="006771E7" w:rsidRDefault="006771E7" w:rsidP="006771E7">
      <w:pPr>
        <w:spacing w:after="0" w:line="240" w:lineRule="auto"/>
        <w:jc w:val="right"/>
        <w:rPr>
          <w:rFonts w:ascii="Helvetica" w:eastAsia="Times New Roman" w:hAnsi="Helvetica" w:cs="Helvetica"/>
          <w:color w:val="333333"/>
          <w:sz w:val="30"/>
          <w:szCs w:val="30"/>
        </w:rPr>
      </w:pPr>
      <w:hyperlink r:id="rId80" w:history="1">
        <w:r w:rsidRPr="006771E7">
          <w:rPr>
            <w:rFonts w:ascii="Helvetica" w:eastAsia="Times New Roman" w:hAnsi="Helvetica" w:cs="Helvetica"/>
            <w:color w:val="8AC007"/>
            <w:sz w:val="30"/>
          </w:rPr>
          <w:t>Next Chapter »</w:t>
        </w:r>
      </w:hyperlink>
    </w:p>
    <w:p w:rsidR="00780B0B" w:rsidRPr="006771E7" w:rsidRDefault="00780B0B" w:rsidP="00780B0B">
      <w:pPr>
        <w:spacing w:after="0" w:line="240" w:lineRule="auto"/>
        <w:jc w:val="center"/>
        <w:rPr>
          <w:rFonts w:ascii="Helvetica" w:eastAsia="Times New Roman" w:hAnsi="Helvetica" w:cs="Helvetica"/>
          <w:color w:val="333333"/>
          <w:sz w:val="30"/>
          <w:szCs w:val="30"/>
        </w:rPr>
      </w:pPr>
    </w:p>
    <w:p w:rsidR="006771E7" w:rsidRPr="006771E7" w:rsidRDefault="006771E7" w:rsidP="006771E7">
      <w:pPr>
        <w:spacing w:after="0" w:line="240" w:lineRule="auto"/>
        <w:rPr>
          <w:rFonts w:ascii="Helvetica" w:eastAsia="Times New Roman" w:hAnsi="Helvetica" w:cs="Helvetica"/>
          <w:color w:val="333333"/>
          <w:sz w:val="21"/>
          <w:szCs w:val="21"/>
        </w:rPr>
      </w:pPr>
    </w:p>
    <w:tbl>
      <w:tblPr>
        <w:tblW w:w="30" w:type="dxa"/>
        <w:tblCellMar>
          <w:left w:w="0" w:type="dxa"/>
          <w:right w:w="0" w:type="dxa"/>
        </w:tblCellMar>
        <w:tblLook w:val="04A0"/>
      </w:tblPr>
      <w:tblGrid>
        <w:gridCol w:w="6"/>
        <w:gridCol w:w="24"/>
      </w:tblGrid>
      <w:tr w:rsidR="006771E7" w:rsidRPr="006771E7" w:rsidTr="006771E7">
        <w:trPr>
          <w:hidden/>
        </w:trPr>
        <w:tc>
          <w:tcPr>
            <w:tcW w:w="0" w:type="auto"/>
            <w:shd w:val="clear" w:color="auto" w:fill="auto"/>
            <w:noWrap/>
            <w:vAlign w:val="center"/>
            <w:hideMark/>
          </w:tcPr>
          <w:p w:rsidR="006771E7" w:rsidRPr="006771E7" w:rsidRDefault="006771E7" w:rsidP="006771E7">
            <w:pPr>
              <w:spacing w:after="180" w:line="240" w:lineRule="auto"/>
              <w:rPr>
                <w:rFonts w:ascii="Helvetica" w:eastAsia="Times New Roman"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6771E7" w:rsidRPr="006771E7" w:rsidRDefault="006771E7" w:rsidP="006771E7">
            <w:pPr>
              <w:spacing w:after="180" w:line="240" w:lineRule="auto"/>
              <w:rPr>
                <w:rFonts w:ascii="Helvetica" w:eastAsia="Times New Roman" w:hAnsi="Helvetica" w:cs="Helvetica"/>
                <w:vanish/>
                <w:color w:val="333333"/>
                <w:sz w:val="21"/>
                <w:szCs w:val="21"/>
              </w:rPr>
            </w:pPr>
          </w:p>
        </w:tc>
      </w:tr>
    </w:tbl>
    <w:p w:rsidR="00780B0B" w:rsidRPr="00780B0B" w:rsidRDefault="00780B0B" w:rsidP="00780B0B">
      <w:pPr>
        <w:spacing w:before="300" w:after="150" w:line="240" w:lineRule="auto"/>
        <w:outlineLvl w:val="0"/>
        <w:rPr>
          <w:rFonts w:ascii="inherit" w:eastAsia="Times New Roman" w:hAnsi="inherit" w:cs="Helvetica"/>
          <w:color w:val="333333"/>
          <w:kern w:val="36"/>
          <w:sz w:val="54"/>
          <w:szCs w:val="54"/>
        </w:rPr>
      </w:pPr>
      <w:r w:rsidRPr="00780B0B">
        <w:rPr>
          <w:rFonts w:ascii="Helvetica" w:eastAsia="Times New Roman" w:hAnsi="Helvetica" w:cs="Helvetica"/>
          <w:color w:val="333333"/>
          <w:kern w:val="36"/>
          <w:sz w:val="21"/>
          <w:szCs w:val="21"/>
        </w:rPr>
        <w:pict/>
      </w:r>
      <w:r w:rsidRPr="00780B0B">
        <w:rPr>
          <w:rFonts w:ascii="inherit" w:eastAsia="Times New Roman" w:hAnsi="inherit" w:cs="Helvetica"/>
          <w:color w:val="333333"/>
          <w:kern w:val="36"/>
          <w:sz w:val="54"/>
          <w:szCs w:val="54"/>
        </w:rPr>
        <w:t>HTML Quotation and Citation Elements</w:t>
      </w:r>
    </w:p>
    <w:p w:rsidR="00780B0B" w:rsidRPr="00780B0B" w:rsidRDefault="00780B0B" w:rsidP="00780B0B">
      <w:pPr>
        <w:spacing w:after="0" w:line="240" w:lineRule="auto"/>
        <w:rPr>
          <w:rFonts w:ascii="Helvetica" w:eastAsia="Times New Roman" w:hAnsi="Helvetica" w:cs="Helvetica"/>
          <w:color w:val="333333"/>
          <w:sz w:val="30"/>
          <w:szCs w:val="30"/>
        </w:rPr>
      </w:pPr>
      <w:hyperlink r:id="rId81" w:history="1">
        <w:r w:rsidRPr="00780B0B">
          <w:rPr>
            <w:rFonts w:ascii="Helvetica" w:eastAsia="Times New Roman" w:hAnsi="Helvetica" w:cs="Helvetica"/>
            <w:color w:val="8AC007"/>
            <w:sz w:val="30"/>
          </w:rPr>
          <w:t>« Previous</w:t>
        </w:r>
      </w:hyperlink>
    </w:p>
    <w:p w:rsidR="00780B0B" w:rsidRPr="00780B0B" w:rsidRDefault="00780B0B" w:rsidP="00780B0B">
      <w:pPr>
        <w:spacing w:after="0" w:line="240" w:lineRule="auto"/>
        <w:jc w:val="right"/>
        <w:rPr>
          <w:rFonts w:ascii="Helvetica" w:eastAsia="Times New Roman" w:hAnsi="Helvetica" w:cs="Helvetica"/>
          <w:color w:val="333333"/>
          <w:sz w:val="30"/>
          <w:szCs w:val="30"/>
        </w:rPr>
      </w:pPr>
      <w:hyperlink r:id="rId82" w:history="1">
        <w:r w:rsidRPr="00780B0B">
          <w:rPr>
            <w:rFonts w:ascii="Helvetica" w:eastAsia="Times New Roman" w:hAnsi="Helvetica" w:cs="Helvetica"/>
            <w:color w:val="8AC007"/>
            <w:sz w:val="30"/>
          </w:rPr>
          <w:t>Next Chapter »</w:t>
        </w:r>
      </w:hyperlink>
    </w:p>
    <w:p w:rsidR="00780B0B" w:rsidRPr="00780B0B" w:rsidRDefault="00780B0B" w:rsidP="00780B0B">
      <w:pPr>
        <w:spacing w:after="0" w:line="240" w:lineRule="auto"/>
        <w:rPr>
          <w:rFonts w:ascii="Helvetica" w:eastAsia="Times New Roman" w:hAnsi="Helvetica" w:cs="Helvetica"/>
          <w:color w:val="333333"/>
          <w:sz w:val="21"/>
          <w:szCs w:val="21"/>
        </w:rPr>
      </w:pPr>
    </w:p>
    <w:p w:rsidR="00780B0B" w:rsidRPr="00780B0B" w:rsidRDefault="00780B0B" w:rsidP="00780B0B">
      <w:pPr>
        <w:shd w:val="clear" w:color="auto" w:fill="F1F1F1"/>
        <w:spacing w:after="150" w:line="240" w:lineRule="auto"/>
        <w:outlineLvl w:val="1"/>
        <w:rPr>
          <w:rFonts w:ascii="inherit" w:eastAsia="Times New Roman" w:hAnsi="inherit" w:cs="Helvetica"/>
          <w:color w:val="555555"/>
          <w:sz w:val="30"/>
          <w:szCs w:val="30"/>
        </w:rPr>
      </w:pPr>
      <w:r w:rsidRPr="00780B0B">
        <w:rPr>
          <w:rFonts w:ascii="inherit" w:eastAsia="Times New Roman" w:hAnsi="inherit" w:cs="Helvetica"/>
          <w:color w:val="555555"/>
          <w:sz w:val="30"/>
          <w:szCs w:val="30"/>
        </w:rPr>
        <w:t>Quotation</w:t>
      </w:r>
    </w:p>
    <w:p w:rsidR="00780B0B" w:rsidRPr="00780B0B" w:rsidRDefault="00780B0B" w:rsidP="00780B0B">
      <w:pPr>
        <w:shd w:val="clear" w:color="auto" w:fill="FFFFFF"/>
        <w:spacing w:before="150" w:after="150" w:line="276" w:lineRule="atLeast"/>
        <w:rPr>
          <w:rFonts w:ascii="Helvetica" w:eastAsia="Times New Roman" w:hAnsi="Helvetica" w:cs="Helvetica"/>
          <w:color w:val="000000"/>
          <w:sz w:val="21"/>
          <w:szCs w:val="21"/>
        </w:rPr>
      </w:pPr>
      <w:r w:rsidRPr="00780B0B">
        <w:rPr>
          <w:rFonts w:ascii="Helvetica" w:eastAsia="Times New Roman" w:hAnsi="Helvetica" w:cs="Helvetica"/>
          <w:color w:val="000000"/>
          <w:sz w:val="21"/>
          <w:szCs w:val="21"/>
        </w:rPr>
        <w:t>Here is a quote from WWF's website:</w:t>
      </w:r>
    </w:p>
    <w:p w:rsidR="00780B0B" w:rsidRPr="00780B0B" w:rsidRDefault="00780B0B" w:rsidP="00780B0B">
      <w:pPr>
        <w:shd w:val="clear" w:color="auto" w:fill="FFFFFF"/>
        <w:spacing w:before="150" w:after="180" w:line="276" w:lineRule="atLeast"/>
        <w:ind w:left="150"/>
        <w:rPr>
          <w:rFonts w:ascii="Helvetica" w:eastAsia="Times New Roman" w:hAnsi="Helvetica" w:cs="Helvetica"/>
          <w:color w:val="000000"/>
          <w:sz w:val="21"/>
          <w:szCs w:val="21"/>
        </w:rPr>
      </w:pPr>
      <w:r w:rsidRPr="00780B0B">
        <w:rPr>
          <w:rFonts w:ascii="Helvetica" w:eastAsia="Times New Roman" w:hAnsi="Helvetica" w:cs="Helvetica"/>
          <w:color w:val="000000"/>
          <w:sz w:val="21"/>
          <w:szCs w:val="21"/>
        </w:rPr>
        <w:t xml:space="preserve">For 50 years, WWF has been protecting the future of nature. The world's leading conservation organization, WWF works in 100 countries and is supported by 1.2 million members in the United States and close to 5 million globally. </w:t>
      </w:r>
    </w:p>
    <w:p w:rsidR="00780B0B" w:rsidRPr="00780B0B" w:rsidRDefault="00780B0B" w:rsidP="00780B0B">
      <w:pPr>
        <w:spacing w:before="300" w:after="30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pict>
          <v:rect id="_x0000_i2780" style="width:0;height:0" o:hralign="center" o:hrstd="t" o:hr="t" fillcolor="#a0a0a0" stroked="f"/>
        </w:pict>
      </w:r>
    </w:p>
    <w:p w:rsidR="00780B0B" w:rsidRPr="00780B0B" w:rsidRDefault="00780B0B" w:rsidP="00780B0B">
      <w:pPr>
        <w:spacing w:before="300" w:after="150" w:line="240" w:lineRule="auto"/>
        <w:outlineLvl w:val="1"/>
        <w:rPr>
          <w:rFonts w:ascii="inherit" w:eastAsia="Times New Roman" w:hAnsi="inherit" w:cs="Helvetica"/>
          <w:color w:val="333333"/>
          <w:sz w:val="45"/>
          <w:szCs w:val="45"/>
        </w:rPr>
      </w:pPr>
      <w:r w:rsidRPr="00780B0B">
        <w:rPr>
          <w:rFonts w:ascii="inherit" w:eastAsia="Times New Roman" w:hAnsi="inherit" w:cs="Helvetica"/>
          <w:color w:val="333333"/>
          <w:sz w:val="45"/>
          <w:szCs w:val="45"/>
        </w:rPr>
        <w:t>HTML &lt;q&gt; for Short Quotations</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The HTML </w:t>
      </w:r>
      <w:r w:rsidRPr="00780B0B">
        <w:rPr>
          <w:rFonts w:ascii="Helvetica" w:eastAsia="Times New Roman" w:hAnsi="Helvetica" w:cs="Helvetica"/>
          <w:b/>
          <w:bCs/>
          <w:color w:val="333333"/>
          <w:sz w:val="21"/>
        </w:rPr>
        <w:t>&lt;q&gt;</w:t>
      </w:r>
      <w:r w:rsidRPr="00780B0B">
        <w:rPr>
          <w:rFonts w:ascii="Helvetica" w:eastAsia="Times New Roman" w:hAnsi="Helvetica" w:cs="Helvetica"/>
          <w:color w:val="333333"/>
          <w:sz w:val="21"/>
          <w:szCs w:val="21"/>
        </w:rPr>
        <w:t xml:space="preserve"> element defines a </w:t>
      </w:r>
      <w:r w:rsidRPr="00780B0B">
        <w:rPr>
          <w:rFonts w:ascii="Helvetica" w:eastAsia="Times New Roman" w:hAnsi="Helvetica" w:cs="Helvetica"/>
          <w:b/>
          <w:bCs/>
          <w:color w:val="333333"/>
          <w:sz w:val="21"/>
        </w:rPr>
        <w:t>short quotation</w:t>
      </w:r>
      <w:r w:rsidRPr="00780B0B">
        <w:rPr>
          <w:rFonts w:ascii="Helvetica" w:eastAsia="Times New Roman" w:hAnsi="Helvetica" w:cs="Helvetica"/>
          <w:color w:val="333333"/>
          <w:sz w:val="21"/>
          <w:szCs w:val="21"/>
        </w:rPr>
        <w:t>.</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Browsers usually insert </w:t>
      </w:r>
      <w:r w:rsidRPr="00780B0B">
        <w:rPr>
          <w:rFonts w:ascii="Helvetica" w:eastAsia="Times New Roman" w:hAnsi="Helvetica" w:cs="Helvetica"/>
          <w:b/>
          <w:bCs/>
          <w:color w:val="333333"/>
          <w:sz w:val="21"/>
        </w:rPr>
        <w:t>quotation marks</w:t>
      </w:r>
      <w:r w:rsidRPr="00780B0B">
        <w:rPr>
          <w:rFonts w:ascii="Helvetica" w:eastAsia="Times New Roman" w:hAnsi="Helvetica" w:cs="Helvetica"/>
          <w:color w:val="333333"/>
          <w:sz w:val="21"/>
          <w:szCs w:val="21"/>
        </w:rPr>
        <w:t xml:space="preserve"> around the &lt;q&gt; element.</w:t>
      </w:r>
    </w:p>
    <w:p w:rsidR="00780B0B" w:rsidRPr="00780B0B" w:rsidRDefault="00780B0B" w:rsidP="00780B0B">
      <w:pPr>
        <w:shd w:val="clear" w:color="auto" w:fill="F1F1F1"/>
        <w:spacing w:after="150" w:line="240" w:lineRule="auto"/>
        <w:outlineLvl w:val="1"/>
        <w:rPr>
          <w:rFonts w:ascii="inherit" w:eastAsia="Times New Roman" w:hAnsi="inherit" w:cs="Helvetica"/>
          <w:color w:val="555555"/>
          <w:sz w:val="30"/>
          <w:szCs w:val="30"/>
        </w:rPr>
      </w:pPr>
      <w:r w:rsidRPr="00780B0B">
        <w:rPr>
          <w:rFonts w:ascii="inherit" w:eastAsia="Times New Roman" w:hAnsi="inherit" w:cs="Helvetica"/>
          <w:color w:val="555555"/>
          <w:sz w:val="30"/>
          <w:szCs w:val="30"/>
        </w:rPr>
        <w:t>Example</w:t>
      </w:r>
    </w:p>
    <w:p w:rsidR="00780B0B" w:rsidRPr="00780B0B" w:rsidRDefault="00780B0B" w:rsidP="00780B0B">
      <w:pPr>
        <w:shd w:val="clear" w:color="auto" w:fill="FFFFFF"/>
        <w:spacing w:after="0" w:line="276" w:lineRule="atLeast"/>
        <w:rPr>
          <w:rFonts w:ascii="Consolas" w:eastAsia="Times New Roman" w:hAnsi="Consolas" w:cs="Consolas"/>
          <w:color w:val="000000"/>
          <w:sz w:val="21"/>
          <w:szCs w:val="21"/>
        </w:rPr>
      </w:pP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p</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t xml:space="preserve">WWF's goal is to: </w:t>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q</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t>Build a future where people live in harmony with nature.</w:t>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/q</w:t>
      </w:r>
      <w:r w:rsidRPr="00780B0B">
        <w:rPr>
          <w:rFonts w:ascii="Consolas" w:eastAsia="Times New Roman" w:hAnsi="Consolas" w:cs="Consolas"/>
          <w:color w:val="0000FF"/>
          <w:sz w:val="21"/>
        </w:rPr>
        <w:t>&gt;&lt;</w:t>
      </w:r>
      <w:r w:rsidRPr="00780B0B">
        <w:rPr>
          <w:rFonts w:ascii="Consolas" w:eastAsia="Times New Roman" w:hAnsi="Consolas" w:cs="Consolas"/>
          <w:color w:val="A52A2A"/>
          <w:sz w:val="21"/>
        </w:rPr>
        <w:t>/p</w:t>
      </w:r>
      <w:r w:rsidRPr="00780B0B">
        <w:rPr>
          <w:rFonts w:ascii="Consolas" w:eastAsia="Times New Roman" w:hAnsi="Consolas" w:cs="Consolas"/>
          <w:color w:val="0000FF"/>
          <w:sz w:val="21"/>
        </w:rPr>
        <w:t>&gt;</w:t>
      </w:r>
    </w:p>
    <w:p w:rsidR="00780B0B" w:rsidRPr="00780B0B" w:rsidRDefault="00780B0B" w:rsidP="00780B0B">
      <w:pPr>
        <w:shd w:val="clear" w:color="auto" w:fill="F1F1F1"/>
        <w:spacing w:after="180" w:line="276" w:lineRule="atLeast"/>
        <w:rPr>
          <w:rFonts w:ascii="Helvetica" w:eastAsia="Times New Roman" w:hAnsi="Helvetica" w:cs="Helvetica"/>
          <w:color w:val="000000"/>
          <w:sz w:val="21"/>
          <w:szCs w:val="21"/>
        </w:rPr>
      </w:pPr>
      <w:r w:rsidRPr="00780B0B">
        <w:rPr>
          <w:rFonts w:ascii="Helvetica" w:eastAsia="Times New Roman" w:hAnsi="Helvetica" w:cs="Helvetica"/>
          <w:color w:val="000000"/>
          <w:sz w:val="21"/>
          <w:szCs w:val="21"/>
        </w:rPr>
        <w:br/>
      </w:r>
      <w:hyperlink r:id="rId83" w:tgtFrame="_blank" w:history="1">
        <w:r w:rsidRPr="00780B0B">
          <w:rPr>
            <w:rFonts w:ascii="Verdana" w:eastAsia="Times New Roman" w:hAnsi="Verdana" w:cs="Helvetica"/>
            <w:b/>
            <w:bCs/>
            <w:color w:val="FFFFFF"/>
            <w:sz w:val="20"/>
          </w:rPr>
          <w:t xml:space="preserve">Try it </w:t>
        </w:r>
        <w:proofErr w:type="gramStart"/>
        <w:r w:rsidRPr="00780B0B">
          <w:rPr>
            <w:rFonts w:ascii="Verdana" w:eastAsia="Times New Roman" w:hAnsi="Verdana" w:cs="Helvetica"/>
            <w:b/>
            <w:bCs/>
            <w:color w:val="FFFFFF"/>
            <w:sz w:val="20"/>
          </w:rPr>
          <w:t>Yourself</w:t>
        </w:r>
        <w:proofErr w:type="gramEnd"/>
        <w:r w:rsidRPr="00780B0B">
          <w:rPr>
            <w:rFonts w:ascii="Verdana" w:eastAsia="Times New Roman" w:hAnsi="Verdana" w:cs="Helvetica"/>
            <w:b/>
            <w:bCs/>
            <w:color w:val="FFFFFF"/>
            <w:sz w:val="20"/>
          </w:rPr>
          <w:t xml:space="preserve"> »</w:t>
        </w:r>
      </w:hyperlink>
      <w:r w:rsidRPr="00780B0B">
        <w:rPr>
          <w:rFonts w:ascii="Helvetica" w:eastAsia="Times New Roman" w:hAnsi="Helvetica" w:cs="Helvetica"/>
          <w:color w:val="000000"/>
          <w:sz w:val="21"/>
          <w:szCs w:val="21"/>
        </w:rPr>
        <w:t xml:space="preserve"> </w:t>
      </w:r>
    </w:p>
    <w:p w:rsidR="00780B0B" w:rsidRPr="00780B0B" w:rsidRDefault="00780B0B" w:rsidP="00780B0B">
      <w:pPr>
        <w:spacing w:before="300" w:after="30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lastRenderedPageBreak/>
        <w:pict>
          <v:rect id="_x0000_i2781" style="width:0;height:0" o:hralign="center" o:hrstd="t" o:hr="t" fillcolor="#a0a0a0" stroked="f"/>
        </w:pict>
      </w:r>
    </w:p>
    <w:p w:rsidR="00780B0B" w:rsidRPr="00780B0B" w:rsidRDefault="00780B0B" w:rsidP="00780B0B">
      <w:pPr>
        <w:spacing w:before="300" w:after="150" w:line="240" w:lineRule="auto"/>
        <w:outlineLvl w:val="1"/>
        <w:rPr>
          <w:rFonts w:ascii="inherit" w:eastAsia="Times New Roman" w:hAnsi="inherit" w:cs="Helvetica"/>
          <w:color w:val="333333"/>
          <w:sz w:val="45"/>
          <w:szCs w:val="45"/>
        </w:rPr>
      </w:pPr>
      <w:r w:rsidRPr="00780B0B">
        <w:rPr>
          <w:rFonts w:ascii="inherit" w:eastAsia="Times New Roman" w:hAnsi="inherit" w:cs="Helvetica"/>
          <w:color w:val="333333"/>
          <w:sz w:val="45"/>
          <w:szCs w:val="45"/>
        </w:rPr>
        <w:t>HTML &lt;</w:t>
      </w:r>
      <w:proofErr w:type="spellStart"/>
      <w:r w:rsidRPr="00780B0B">
        <w:rPr>
          <w:rFonts w:ascii="inherit" w:eastAsia="Times New Roman" w:hAnsi="inherit" w:cs="Helvetica"/>
          <w:color w:val="333333"/>
          <w:sz w:val="45"/>
          <w:szCs w:val="45"/>
        </w:rPr>
        <w:t>blockquote</w:t>
      </w:r>
      <w:proofErr w:type="spellEnd"/>
      <w:r w:rsidRPr="00780B0B">
        <w:rPr>
          <w:rFonts w:ascii="inherit" w:eastAsia="Times New Roman" w:hAnsi="inherit" w:cs="Helvetica"/>
          <w:color w:val="333333"/>
          <w:sz w:val="45"/>
          <w:szCs w:val="45"/>
        </w:rPr>
        <w:t>&gt; for Long Quotations</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The HTML </w:t>
      </w:r>
      <w:r w:rsidRPr="00780B0B">
        <w:rPr>
          <w:rFonts w:ascii="Helvetica" w:eastAsia="Times New Roman" w:hAnsi="Helvetica" w:cs="Helvetica"/>
          <w:b/>
          <w:bCs/>
          <w:color w:val="333333"/>
          <w:sz w:val="21"/>
        </w:rPr>
        <w:t>&lt;</w:t>
      </w:r>
      <w:proofErr w:type="spellStart"/>
      <w:r w:rsidRPr="00780B0B">
        <w:rPr>
          <w:rFonts w:ascii="Helvetica" w:eastAsia="Times New Roman" w:hAnsi="Helvetica" w:cs="Helvetica"/>
          <w:b/>
          <w:bCs/>
          <w:color w:val="333333"/>
          <w:sz w:val="21"/>
        </w:rPr>
        <w:t>blockquote</w:t>
      </w:r>
      <w:proofErr w:type="spellEnd"/>
      <w:r w:rsidRPr="00780B0B">
        <w:rPr>
          <w:rFonts w:ascii="Helvetica" w:eastAsia="Times New Roman" w:hAnsi="Helvetica" w:cs="Helvetica"/>
          <w:b/>
          <w:bCs/>
          <w:color w:val="333333"/>
          <w:sz w:val="21"/>
        </w:rPr>
        <w:t>&gt;</w:t>
      </w:r>
      <w:r w:rsidRPr="00780B0B">
        <w:rPr>
          <w:rFonts w:ascii="Helvetica" w:eastAsia="Times New Roman" w:hAnsi="Helvetica" w:cs="Helvetica"/>
          <w:color w:val="333333"/>
          <w:sz w:val="21"/>
          <w:szCs w:val="21"/>
        </w:rPr>
        <w:t xml:space="preserve"> element defines a quoted section.</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Browsers usually </w:t>
      </w:r>
      <w:r w:rsidRPr="00780B0B">
        <w:rPr>
          <w:rFonts w:ascii="Helvetica" w:eastAsia="Times New Roman" w:hAnsi="Helvetica" w:cs="Helvetica"/>
          <w:b/>
          <w:bCs/>
          <w:color w:val="333333"/>
          <w:sz w:val="21"/>
        </w:rPr>
        <w:t>indent</w:t>
      </w:r>
      <w:r w:rsidRPr="00780B0B">
        <w:rPr>
          <w:rFonts w:ascii="Helvetica" w:eastAsia="Times New Roman" w:hAnsi="Helvetica" w:cs="Helvetica"/>
          <w:color w:val="333333"/>
          <w:sz w:val="21"/>
          <w:szCs w:val="21"/>
        </w:rPr>
        <w:t xml:space="preserve"> &lt;</w:t>
      </w:r>
      <w:proofErr w:type="spellStart"/>
      <w:r w:rsidRPr="00780B0B">
        <w:rPr>
          <w:rFonts w:ascii="Helvetica" w:eastAsia="Times New Roman" w:hAnsi="Helvetica" w:cs="Helvetica"/>
          <w:color w:val="333333"/>
          <w:sz w:val="21"/>
          <w:szCs w:val="21"/>
        </w:rPr>
        <w:t>blockquote</w:t>
      </w:r>
      <w:proofErr w:type="spellEnd"/>
      <w:r w:rsidRPr="00780B0B">
        <w:rPr>
          <w:rFonts w:ascii="Helvetica" w:eastAsia="Times New Roman" w:hAnsi="Helvetica" w:cs="Helvetica"/>
          <w:color w:val="333333"/>
          <w:sz w:val="21"/>
          <w:szCs w:val="21"/>
        </w:rPr>
        <w:t>&gt; elements.</w:t>
      </w:r>
    </w:p>
    <w:p w:rsidR="00780B0B" w:rsidRPr="00780B0B" w:rsidRDefault="00780B0B" w:rsidP="00780B0B">
      <w:pPr>
        <w:shd w:val="clear" w:color="auto" w:fill="F1F1F1"/>
        <w:spacing w:after="150" w:line="240" w:lineRule="auto"/>
        <w:outlineLvl w:val="1"/>
        <w:rPr>
          <w:rFonts w:ascii="inherit" w:eastAsia="Times New Roman" w:hAnsi="inherit" w:cs="Helvetica"/>
          <w:color w:val="555555"/>
          <w:sz w:val="30"/>
          <w:szCs w:val="30"/>
        </w:rPr>
      </w:pPr>
      <w:r w:rsidRPr="00780B0B">
        <w:rPr>
          <w:rFonts w:ascii="inherit" w:eastAsia="Times New Roman" w:hAnsi="inherit" w:cs="Helvetica"/>
          <w:color w:val="555555"/>
          <w:sz w:val="30"/>
          <w:szCs w:val="30"/>
        </w:rPr>
        <w:t>Example</w:t>
      </w:r>
    </w:p>
    <w:p w:rsidR="00780B0B" w:rsidRPr="00780B0B" w:rsidRDefault="00780B0B" w:rsidP="00780B0B">
      <w:pPr>
        <w:shd w:val="clear" w:color="auto" w:fill="FFFFFF"/>
        <w:spacing w:after="0" w:line="276" w:lineRule="atLeast"/>
        <w:rPr>
          <w:rFonts w:ascii="Consolas" w:eastAsia="Times New Roman" w:hAnsi="Consolas" w:cs="Consolas"/>
          <w:color w:val="000000"/>
          <w:sz w:val="21"/>
          <w:szCs w:val="21"/>
        </w:rPr>
      </w:pP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p</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t xml:space="preserve">Here is a quote from WWF's </w:t>
      </w:r>
      <w:proofErr w:type="gramStart"/>
      <w:r w:rsidRPr="00780B0B">
        <w:rPr>
          <w:rFonts w:ascii="Consolas" w:eastAsia="Times New Roman" w:hAnsi="Consolas" w:cs="Consolas"/>
          <w:color w:val="000000"/>
          <w:sz w:val="21"/>
          <w:szCs w:val="21"/>
        </w:rPr>
        <w:t>website:</w:t>
      </w:r>
      <w:proofErr w:type="gramEnd"/>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/p</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br/>
      </w:r>
      <w:r w:rsidRPr="00780B0B">
        <w:rPr>
          <w:rFonts w:ascii="Consolas" w:eastAsia="Times New Roman" w:hAnsi="Consolas" w:cs="Consolas"/>
          <w:color w:val="0000FF"/>
          <w:sz w:val="21"/>
        </w:rPr>
        <w:t>&lt;</w:t>
      </w:r>
      <w:proofErr w:type="spellStart"/>
      <w:r w:rsidRPr="00780B0B">
        <w:rPr>
          <w:rFonts w:ascii="Consolas" w:eastAsia="Times New Roman" w:hAnsi="Consolas" w:cs="Consolas"/>
          <w:color w:val="A52A2A"/>
          <w:sz w:val="21"/>
        </w:rPr>
        <w:t>blockquote</w:t>
      </w:r>
      <w:proofErr w:type="spellEnd"/>
      <w:r w:rsidRPr="00780B0B">
        <w:rPr>
          <w:rFonts w:ascii="Consolas" w:eastAsia="Times New Roman" w:hAnsi="Consolas" w:cs="Consolas"/>
          <w:color w:val="000000"/>
          <w:sz w:val="21"/>
          <w:szCs w:val="21"/>
        </w:rPr>
        <w:t xml:space="preserve"> </w:t>
      </w:r>
      <w:r w:rsidRPr="00780B0B">
        <w:rPr>
          <w:rFonts w:ascii="Consolas" w:eastAsia="Times New Roman" w:hAnsi="Consolas" w:cs="Consolas"/>
          <w:color w:val="DC143C"/>
          <w:sz w:val="21"/>
        </w:rPr>
        <w:t>cite=</w:t>
      </w:r>
      <w:r w:rsidRPr="00780B0B">
        <w:rPr>
          <w:rFonts w:ascii="Consolas" w:eastAsia="Times New Roman" w:hAnsi="Consolas" w:cs="Consolas"/>
          <w:color w:val="0000CD"/>
          <w:sz w:val="21"/>
        </w:rPr>
        <w:t>"http://www.worldwildlife.org/who/index.html"</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br/>
        <w:t>For 50 years, WWF has been protecting the future of nature.</w:t>
      </w:r>
      <w:r w:rsidRPr="00780B0B">
        <w:rPr>
          <w:rFonts w:ascii="Consolas" w:eastAsia="Times New Roman" w:hAnsi="Consolas" w:cs="Consolas"/>
          <w:color w:val="000000"/>
          <w:sz w:val="21"/>
          <w:szCs w:val="21"/>
        </w:rPr>
        <w:br/>
        <w:t>The world's leading conservation organization</w:t>
      </w:r>
      <w:proofErr w:type="gramStart"/>
      <w:r w:rsidRPr="00780B0B">
        <w:rPr>
          <w:rFonts w:ascii="Consolas" w:eastAsia="Times New Roman" w:hAnsi="Consolas" w:cs="Consolas"/>
          <w:color w:val="000000"/>
          <w:sz w:val="21"/>
          <w:szCs w:val="21"/>
        </w:rPr>
        <w:t>,</w:t>
      </w:r>
      <w:proofErr w:type="gramEnd"/>
      <w:r w:rsidRPr="00780B0B">
        <w:rPr>
          <w:rFonts w:ascii="Consolas" w:eastAsia="Times New Roman" w:hAnsi="Consolas" w:cs="Consolas"/>
          <w:color w:val="000000"/>
          <w:sz w:val="21"/>
          <w:szCs w:val="21"/>
        </w:rPr>
        <w:br/>
        <w:t>WWF works in 100 countries and is supported by</w:t>
      </w:r>
      <w:r w:rsidRPr="00780B0B">
        <w:rPr>
          <w:rFonts w:ascii="Consolas" w:eastAsia="Times New Roman" w:hAnsi="Consolas" w:cs="Consolas"/>
          <w:color w:val="000000"/>
          <w:sz w:val="21"/>
          <w:szCs w:val="21"/>
        </w:rPr>
        <w:br/>
        <w:t>1.2 million members in the United States and</w:t>
      </w:r>
      <w:r w:rsidRPr="00780B0B">
        <w:rPr>
          <w:rFonts w:ascii="Consolas" w:eastAsia="Times New Roman" w:hAnsi="Consolas" w:cs="Consolas"/>
          <w:color w:val="000000"/>
          <w:sz w:val="21"/>
          <w:szCs w:val="21"/>
        </w:rPr>
        <w:br/>
        <w:t>close to 5 million globally.</w:t>
      </w:r>
      <w:r w:rsidRPr="00780B0B">
        <w:rPr>
          <w:rFonts w:ascii="Consolas" w:eastAsia="Times New Roman" w:hAnsi="Consolas" w:cs="Consolas"/>
          <w:color w:val="000000"/>
          <w:sz w:val="21"/>
          <w:szCs w:val="21"/>
        </w:rPr>
        <w:br/>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w:t>
      </w:r>
      <w:proofErr w:type="spellStart"/>
      <w:r w:rsidRPr="00780B0B">
        <w:rPr>
          <w:rFonts w:ascii="Consolas" w:eastAsia="Times New Roman" w:hAnsi="Consolas" w:cs="Consolas"/>
          <w:color w:val="A52A2A"/>
          <w:sz w:val="21"/>
        </w:rPr>
        <w:t>blockquote</w:t>
      </w:r>
      <w:proofErr w:type="spellEnd"/>
      <w:r w:rsidRPr="00780B0B">
        <w:rPr>
          <w:rFonts w:ascii="Consolas" w:eastAsia="Times New Roman" w:hAnsi="Consolas" w:cs="Consolas"/>
          <w:color w:val="0000FF"/>
          <w:sz w:val="21"/>
        </w:rPr>
        <w:t>&gt;</w:t>
      </w:r>
    </w:p>
    <w:p w:rsidR="00780B0B" w:rsidRPr="00780B0B" w:rsidRDefault="00780B0B" w:rsidP="00780B0B">
      <w:pPr>
        <w:shd w:val="clear" w:color="auto" w:fill="F1F1F1"/>
        <w:spacing w:after="180" w:line="276" w:lineRule="atLeast"/>
        <w:rPr>
          <w:rFonts w:ascii="Helvetica" w:eastAsia="Times New Roman" w:hAnsi="Helvetica" w:cs="Helvetica"/>
          <w:color w:val="000000"/>
          <w:sz w:val="21"/>
          <w:szCs w:val="21"/>
        </w:rPr>
      </w:pPr>
      <w:r w:rsidRPr="00780B0B">
        <w:rPr>
          <w:rFonts w:ascii="Helvetica" w:eastAsia="Times New Roman" w:hAnsi="Helvetica" w:cs="Helvetica"/>
          <w:color w:val="000000"/>
          <w:sz w:val="21"/>
          <w:szCs w:val="21"/>
        </w:rPr>
        <w:br/>
      </w:r>
      <w:hyperlink r:id="rId84" w:tgtFrame="_blank" w:history="1">
        <w:r w:rsidRPr="00780B0B">
          <w:rPr>
            <w:rFonts w:ascii="Verdana" w:eastAsia="Times New Roman" w:hAnsi="Verdana" w:cs="Helvetica"/>
            <w:b/>
            <w:bCs/>
            <w:color w:val="FFFFFF"/>
            <w:sz w:val="20"/>
          </w:rPr>
          <w:t xml:space="preserve">Try it </w:t>
        </w:r>
        <w:proofErr w:type="gramStart"/>
        <w:r w:rsidRPr="00780B0B">
          <w:rPr>
            <w:rFonts w:ascii="Verdana" w:eastAsia="Times New Roman" w:hAnsi="Verdana" w:cs="Helvetica"/>
            <w:b/>
            <w:bCs/>
            <w:color w:val="FFFFFF"/>
            <w:sz w:val="20"/>
          </w:rPr>
          <w:t>Yourself</w:t>
        </w:r>
        <w:proofErr w:type="gramEnd"/>
        <w:r w:rsidRPr="00780B0B">
          <w:rPr>
            <w:rFonts w:ascii="Verdana" w:eastAsia="Times New Roman" w:hAnsi="Verdana" w:cs="Helvetica"/>
            <w:b/>
            <w:bCs/>
            <w:color w:val="FFFFFF"/>
            <w:sz w:val="20"/>
          </w:rPr>
          <w:t xml:space="preserve"> »</w:t>
        </w:r>
      </w:hyperlink>
      <w:r w:rsidRPr="00780B0B">
        <w:rPr>
          <w:rFonts w:ascii="Helvetica" w:eastAsia="Times New Roman" w:hAnsi="Helvetica" w:cs="Helvetica"/>
          <w:color w:val="000000"/>
          <w:sz w:val="21"/>
          <w:szCs w:val="21"/>
        </w:rPr>
        <w:t xml:space="preserve"> </w:t>
      </w:r>
    </w:p>
    <w:p w:rsidR="00780B0B" w:rsidRPr="00780B0B" w:rsidRDefault="00780B0B" w:rsidP="00780B0B">
      <w:pPr>
        <w:spacing w:before="300" w:after="30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pict>
          <v:rect id="_x0000_i2782" style="width:0;height:0" o:hralign="center" o:hrstd="t" o:hr="t" fillcolor="#a0a0a0" stroked="f"/>
        </w:pict>
      </w:r>
    </w:p>
    <w:p w:rsidR="00780B0B" w:rsidRPr="00780B0B" w:rsidRDefault="00780B0B" w:rsidP="00780B0B">
      <w:pPr>
        <w:spacing w:before="300" w:after="150" w:line="240" w:lineRule="auto"/>
        <w:outlineLvl w:val="1"/>
        <w:rPr>
          <w:rFonts w:ascii="inherit" w:eastAsia="Times New Roman" w:hAnsi="inherit" w:cs="Helvetica"/>
          <w:color w:val="333333"/>
          <w:sz w:val="45"/>
          <w:szCs w:val="45"/>
        </w:rPr>
      </w:pPr>
      <w:r w:rsidRPr="00780B0B">
        <w:rPr>
          <w:rFonts w:ascii="inherit" w:eastAsia="Times New Roman" w:hAnsi="inherit" w:cs="Helvetica"/>
          <w:color w:val="333333"/>
          <w:sz w:val="45"/>
          <w:szCs w:val="45"/>
        </w:rPr>
        <w:t>HTML &lt;</w:t>
      </w:r>
      <w:proofErr w:type="spellStart"/>
      <w:r w:rsidRPr="00780B0B">
        <w:rPr>
          <w:rFonts w:ascii="inherit" w:eastAsia="Times New Roman" w:hAnsi="inherit" w:cs="Helvetica"/>
          <w:color w:val="333333"/>
          <w:sz w:val="45"/>
          <w:szCs w:val="45"/>
        </w:rPr>
        <w:t>abbr</w:t>
      </w:r>
      <w:proofErr w:type="spellEnd"/>
      <w:r w:rsidRPr="00780B0B">
        <w:rPr>
          <w:rFonts w:ascii="inherit" w:eastAsia="Times New Roman" w:hAnsi="inherit" w:cs="Helvetica"/>
          <w:color w:val="333333"/>
          <w:sz w:val="45"/>
          <w:szCs w:val="45"/>
        </w:rPr>
        <w:t>&gt; for Abbreviations</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The HTML </w:t>
      </w:r>
      <w:r w:rsidRPr="00780B0B">
        <w:rPr>
          <w:rFonts w:ascii="Helvetica" w:eastAsia="Times New Roman" w:hAnsi="Helvetica" w:cs="Helvetica"/>
          <w:b/>
          <w:bCs/>
          <w:color w:val="333333"/>
          <w:sz w:val="21"/>
        </w:rPr>
        <w:t>&lt;</w:t>
      </w:r>
      <w:proofErr w:type="spellStart"/>
      <w:r w:rsidRPr="00780B0B">
        <w:rPr>
          <w:rFonts w:ascii="Helvetica" w:eastAsia="Times New Roman" w:hAnsi="Helvetica" w:cs="Helvetica"/>
          <w:b/>
          <w:bCs/>
          <w:color w:val="333333"/>
          <w:sz w:val="21"/>
        </w:rPr>
        <w:t>abbr</w:t>
      </w:r>
      <w:proofErr w:type="spellEnd"/>
      <w:r w:rsidRPr="00780B0B">
        <w:rPr>
          <w:rFonts w:ascii="Helvetica" w:eastAsia="Times New Roman" w:hAnsi="Helvetica" w:cs="Helvetica"/>
          <w:b/>
          <w:bCs/>
          <w:color w:val="333333"/>
          <w:sz w:val="21"/>
        </w:rPr>
        <w:t>&gt;</w:t>
      </w:r>
      <w:r w:rsidRPr="00780B0B">
        <w:rPr>
          <w:rFonts w:ascii="Helvetica" w:eastAsia="Times New Roman" w:hAnsi="Helvetica" w:cs="Helvetica"/>
          <w:color w:val="333333"/>
          <w:sz w:val="21"/>
          <w:szCs w:val="21"/>
        </w:rPr>
        <w:t xml:space="preserve"> element defines an </w:t>
      </w:r>
      <w:r w:rsidRPr="00780B0B">
        <w:rPr>
          <w:rFonts w:ascii="Helvetica" w:eastAsia="Times New Roman" w:hAnsi="Helvetica" w:cs="Helvetica"/>
          <w:b/>
          <w:bCs/>
          <w:color w:val="333333"/>
          <w:sz w:val="21"/>
        </w:rPr>
        <w:t>abbreviation</w:t>
      </w:r>
      <w:r w:rsidRPr="00780B0B">
        <w:rPr>
          <w:rFonts w:ascii="Helvetica" w:eastAsia="Times New Roman" w:hAnsi="Helvetica" w:cs="Helvetica"/>
          <w:color w:val="333333"/>
          <w:sz w:val="21"/>
          <w:szCs w:val="21"/>
        </w:rPr>
        <w:t xml:space="preserve"> or an acronym.</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Marking abbreviations can give useful information to browsers, translation systems and search-engines.</w:t>
      </w:r>
    </w:p>
    <w:p w:rsidR="00780B0B" w:rsidRPr="00780B0B" w:rsidRDefault="00780B0B" w:rsidP="00780B0B">
      <w:pPr>
        <w:shd w:val="clear" w:color="auto" w:fill="F1F1F1"/>
        <w:spacing w:after="150" w:line="240" w:lineRule="auto"/>
        <w:outlineLvl w:val="1"/>
        <w:rPr>
          <w:rFonts w:ascii="inherit" w:eastAsia="Times New Roman" w:hAnsi="inherit" w:cs="Helvetica"/>
          <w:color w:val="555555"/>
          <w:sz w:val="30"/>
          <w:szCs w:val="30"/>
        </w:rPr>
      </w:pPr>
      <w:r w:rsidRPr="00780B0B">
        <w:rPr>
          <w:rFonts w:ascii="inherit" w:eastAsia="Times New Roman" w:hAnsi="inherit" w:cs="Helvetica"/>
          <w:color w:val="555555"/>
          <w:sz w:val="30"/>
          <w:szCs w:val="30"/>
        </w:rPr>
        <w:t>Example</w:t>
      </w:r>
    </w:p>
    <w:p w:rsidR="00780B0B" w:rsidRPr="00780B0B" w:rsidRDefault="00780B0B" w:rsidP="00780B0B">
      <w:pPr>
        <w:shd w:val="clear" w:color="auto" w:fill="FFFFFF"/>
        <w:spacing w:after="0" w:line="276" w:lineRule="atLeast"/>
        <w:rPr>
          <w:rFonts w:ascii="Consolas" w:eastAsia="Times New Roman" w:hAnsi="Consolas" w:cs="Consolas"/>
          <w:color w:val="000000"/>
          <w:sz w:val="21"/>
          <w:szCs w:val="21"/>
        </w:rPr>
      </w:pP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p</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t xml:space="preserve">The </w:t>
      </w:r>
      <w:r w:rsidRPr="00780B0B">
        <w:rPr>
          <w:rFonts w:ascii="Consolas" w:eastAsia="Times New Roman" w:hAnsi="Consolas" w:cs="Consolas"/>
          <w:color w:val="0000FF"/>
          <w:sz w:val="21"/>
        </w:rPr>
        <w:t>&lt;</w:t>
      </w:r>
      <w:proofErr w:type="spellStart"/>
      <w:r w:rsidRPr="00780B0B">
        <w:rPr>
          <w:rFonts w:ascii="Consolas" w:eastAsia="Times New Roman" w:hAnsi="Consolas" w:cs="Consolas"/>
          <w:color w:val="A52A2A"/>
          <w:sz w:val="21"/>
        </w:rPr>
        <w:t>abbr</w:t>
      </w:r>
      <w:proofErr w:type="spellEnd"/>
      <w:r w:rsidRPr="00780B0B">
        <w:rPr>
          <w:rFonts w:ascii="Consolas" w:eastAsia="Times New Roman" w:hAnsi="Consolas" w:cs="Consolas"/>
          <w:color w:val="000000"/>
          <w:sz w:val="21"/>
          <w:szCs w:val="21"/>
        </w:rPr>
        <w:t xml:space="preserve"> </w:t>
      </w:r>
      <w:r w:rsidRPr="00780B0B">
        <w:rPr>
          <w:rFonts w:ascii="Consolas" w:eastAsia="Times New Roman" w:hAnsi="Consolas" w:cs="Consolas"/>
          <w:color w:val="DC143C"/>
          <w:sz w:val="21"/>
        </w:rPr>
        <w:t>title=</w:t>
      </w:r>
      <w:r w:rsidRPr="00780B0B">
        <w:rPr>
          <w:rFonts w:ascii="Consolas" w:eastAsia="Times New Roman" w:hAnsi="Consolas" w:cs="Consolas"/>
          <w:color w:val="0000CD"/>
          <w:sz w:val="21"/>
        </w:rPr>
        <w:t>"World Health Organization"</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t>WHO</w:t>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w:t>
      </w:r>
      <w:proofErr w:type="spellStart"/>
      <w:r w:rsidRPr="00780B0B">
        <w:rPr>
          <w:rFonts w:ascii="Consolas" w:eastAsia="Times New Roman" w:hAnsi="Consolas" w:cs="Consolas"/>
          <w:color w:val="A52A2A"/>
          <w:sz w:val="21"/>
        </w:rPr>
        <w:t>abbr</w:t>
      </w:r>
      <w:proofErr w:type="spellEnd"/>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t xml:space="preserve"> was founded in 1948</w:t>
      </w:r>
      <w:proofErr w:type="gramStart"/>
      <w:r w:rsidRPr="00780B0B">
        <w:rPr>
          <w:rFonts w:ascii="Consolas" w:eastAsia="Times New Roman" w:hAnsi="Consolas" w:cs="Consolas"/>
          <w:color w:val="000000"/>
          <w:sz w:val="21"/>
          <w:szCs w:val="21"/>
        </w:rPr>
        <w:t>.</w:t>
      </w:r>
      <w:r w:rsidRPr="00780B0B">
        <w:rPr>
          <w:rFonts w:ascii="Consolas" w:eastAsia="Times New Roman" w:hAnsi="Consolas" w:cs="Consolas"/>
          <w:color w:val="0000FF"/>
          <w:sz w:val="21"/>
        </w:rPr>
        <w:t>&lt;</w:t>
      </w:r>
      <w:proofErr w:type="gramEnd"/>
      <w:r w:rsidRPr="00780B0B">
        <w:rPr>
          <w:rFonts w:ascii="Consolas" w:eastAsia="Times New Roman" w:hAnsi="Consolas" w:cs="Consolas"/>
          <w:color w:val="A52A2A"/>
          <w:sz w:val="21"/>
        </w:rPr>
        <w:t>/p</w:t>
      </w:r>
      <w:r w:rsidRPr="00780B0B">
        <w:rPr>
          <w:rFonts w:ascii="Consolas" w:eastAsia="Times New Roman" w:hAnsi="Consolas" w:cs="Consolas"/>
          <w:color w:val="0000FF"/>
          <w:sz w:val="21"/>
        </w:rPr>
        <w:t>&gt;</w:t>
      </w:r>
    </w:p>
    <w:p w:rsidR="00780B0B" w:rsidRPr="00780B0B" w:rsidRDefault="00780B0B" w:rsidP="00780B0B">
      <w:pPr>
        <w:shd w:val="clear" w:color="auto" w:fill="F1F1F1"/>
        <w:spacing w:after="180" w:line="276" w:lineRule="atLeast"/>
        <w:rPr>
          <w:rFonts w:ascii="Helvetica" w:eastAsia="Times New Roman" w:hAnsi="Helvetica" w:cs="Helvetica"/>
          <w:color w:val="000000"/>
          <w:sz w:val="21"/>
          <w:szCs w:val="21"/>
        </w:rPr>
      </w:pPr>
      <w:r w:rsidRPr="00780B0B">
        <w:rPr>
          <w:rFonts w:ascii="Helvetica" w:eastAsia="Times New Roman" w:hAnsi="Helvetica" w:cs="Helvetica"/>
          <w:color w:val="000000"/>
          <w:sz w:val="21"/>
          <w:szCs w:val="21"/>
        </w:rPr>
        <w:br/>
      </w:r>
      <w:hyperlink r:id="rId85" w:tgtFrame="_blank" w:history="1">
        <w:r w:rsidRPr="00780B0B">
          <w:rPr>
            <w:rFonts w:ascii="Verdana" w:eastAsia="Times New Roman" w:hAnsi="Verdana" w:cs="Helvetica"/>
            <w:b/>
            <w:bCs/>
            <w:color w:val="FFFFFF"/>
            <w:sz w:val="20"/>
          </w:rPr>
          <w:t xml:space="preserve">Try it </w:t>
        </w:r>
        <w:proofErr w:type="gramStart"/>
        <w:r w:rsidRPr="00780B0B">
          <w:rPr>
            <w:rFonts w:ascii="Verdana" w:eastAsia="Times New Roman" w:hAnsi="Verdana" w:cs="Helvetica"/>
            <w:b/>
            <w:bCs/>
            <w:color w:val="FFFFFF"/>
            <w:sz w:val="20"/>
          </w:rPr>
          <w:t>Yourself</w:t>
        </w:r>
        <w:proofErr w:type="gramEnd"/>
        <w:r w:rsidRPr="00780B0B">
          <w:rPr>
            <w:rFonts w:ascii="Verdana" w:eastAsia="Times New Roman" w:hAnsi="Verdana" w:cs="Helvetica"/>
            <w:b/>
            <w:bCs/>
            <w:color w:val="FFFFFF"/>
            <w:sz w:val="20"/>
          </w:rPr>
          <w:t xml:space="preserve"> »</w:t>
        </w:r>
      </w:hyperlink>
      <w:r w:rsidRPr="00780B0B">
        <w:rPr>
          <w:rFonts w:ascii="Helvetica" w:eastAsia="Times New Roman" w:hAnsi="Helvetica" w:cs="Helvetica"/>
          <w:color w:val="000000"/>
          <w:sz w:val="21"/>
          <w:szCs w:val="21"/>
        </w:rPr>
        <w:t xml:space="preserve"> </w:t>
      </w:r>
    </w:p>
    <w:p w:rsidR="00780B0B" w:rsidRPr="00780B0B" w:rsidRDefault="00780B0B" w:rsidP="00780B0B">
      <w:pPr>
        <w:spacing w:before="300" w:after="30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pict>
          <v:rect id="_x0000_i2783" style="width:0;height:0" o:hralign="center" o:hrstd="t" o:hr="t" fillcolor="#a0a0a0" stroked="f"/>
        </w:pict>
      </w:r>
    </w:p>
    <w:p w:rsidR="00780B0B" w:rsidRPr="00780B0B" w:rsidRDefault="00780B0B" w:rsidP="00780B0B">
      <w:pPr>
        <w:spacing w:before="300" w:after="150" w:line="240" w:lineRule="auto"/>
        <w:outlineLvl w:val="1"/>
        <w:rPr>
          <w:rFonts w:ascii="inherit" w:eastAsia="Times New Roman" w:hAnsi="inherit" w:cs="Helvetica"/>
          <w:color w:val="333333"/>
          <w:sz w:val="45"/>
          <w:szCs w:val="45"/>
        </w:rPr>
      </w:pPr>
      <w:r w:rsidRPr="00780B0B">
        <w:rPr>
          <w:rFonts w:ascii="inherit" w:eastAsia="Times New Roman" w:hAnsi="inherit" w:cs="Helvetica"/>
          <w:color w:val="333333"/>
          <w:sz w:val="45"/>
          <w:szCs w:val="45"/>
        </w:rPr>
        <w:t>HTML &lt;address&gt; for Contact Information</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The HTML </w:t>
      </w:r>
      <w:r w:rsidRPr="00780B0B">
        <w:rPr>
          <w:rFonts w:ascii="Helvetica" w:eastAsia="Times New Roman" w:hAnsi="Helvetica" w:cs="Helvetica"/>
          <w:b/>
          <w:bCs/>
          <w:color w:val="333333"/>
          <w:sz w:val="21"/>
        </w:rPr>
        <w:t>&lt;address&gt;</w:t>
      </w:r>
      <w:r w:rsidRPr="00780B0B">
        <w:rPr>
          <w:rFonts w:ascii="Helvetica" w:eastAsia="Times New Roman" w:hAnsi="Helvetica" w:cs="Helvetica"/>
          <w:color w:val="333333"/>
          <w:sz w:val="21"/>
          <w:szCs w:val="21"/>
        </w:rPr>
        <w:t xml:space="preserve"> element defines contact information (author/owner) of a document or article.</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The element is usually displayed in </w:t>
      </w:r>
      <w:r w:rsidRPr="00780B0B">
        <w:rPr>
          <w:rFonts w:ascii="Helvetica" w:eastAsia="Times New Roman" w:hAnsi="Helvetica" w:cs="Helvetica"/>
          <w:b/>
          <w:bCs/>
          <w:color w:val="333333"/>
          <w:sz w:val="21"/>
        </w:rPr>
        <w:t>italic</w:t>
      </w:r>
      <w:r w:rsidRPr="00780B0B">
        <w:rPr>
          <w:rFonts w:ascii="Helvetica" w:eastAsia="Times New Roman" w:hAnsi="Helvetica" w:cs="Helvetica"/>
          <w:color w:val="333333"/>
          <w:sz w:val="21"/>
          <w:szCs w:val="21"/>
        </w:rPr>
        <w:t>. Most browsers will add a line break before and after the element.</w:t>
      </w:r>
    </w:p>
    <w:p w:rsidR="00780B0B" w:rsidRPr="00780B0B" w:rsidRDefault="00780B0B" w:rsidP="00780B0B">
      <w:pPr>
        <w:shd w:val="clear" w:color="auto" w:fill="F1F1F1"/>
        <w:spacing w:after="150" w:line="240" w:lineRule="auto"/>
        <w:outlineLvl w:val="1"/>
        <w:rPr>
          <w:rFonts w:ascii="inherit" w:eastAsia="Times New Roman" w:hAnsi="inherit" w:cs="Helvetica"/>
          <w:color w:val="555555"/>
          <w:sz w:val="30"/>
          <w:szCs w:val="30"/>
        </w:rPr>
      </w:pPr>
      <w:r w:rsidRPr="00780B0B">
        <w:rPr>
          <w:rFonts w:ascii="inherit" w:eastAsia="Times New Roman" w:hAnsi="inherit" w:cs="Helvetica"/>
          <w:color w:val="555555"/>
          <w:sz w:val="30"/>
          <w:szCs w:val="30"/>
        </w:rPr>
        <w:t>Example</w:t>
      </w:r>
    </w:p>
    <w:p w:rsidR="00780B0B" w:rsidRPr="00780B0B" w:rsidRDefault="00780B0B" w:rsidP="00780B0B">
      <w:pPr>
        <w:shd w:val="clear" w:color="auto" w:fill="FFFFFF"/>
        <w:spacing w:after="0" w:line="276" w:lineRule="atLeast"/>
        <w:rPr>
          <w:rFonts w:ascii="Consolas" w:eastAsia="Times New Roman" w:hAnsi="Consolas" w:cs="Consolas"/>
          <w:color w:val="000000"/>
          <w:sz w:val="21"/>
          <w:szCs w:val="21"/>
        </w:rPr>
      </w:pPr>
      <w:r w:rsidRPr="00780B0B">
        <w:rPr>
          <w:rFonts w:ascii="Consolas" w:eastAsia="Times New Roman" w:hAnsi="Consolas" w:cs="Consolas"/>
          <w:color w:val="0000FF"/>
          <w:sz w:val="21"/>
        </w:rPr>
        <w:t>&lt;</w:t>
      </w:r>
      <w:proofErr w:type="gramStart"/>
      <w:r w:rsidRPr="00780B0B">
        <w:rPr>
          <w:rFonts w:ascii="Consolas" w:eastAsia="Times New Roman" w:hAnsi="Consolas" w:cs="Consolas"/>
          <w:color w:val="A52A2A"/>
          <w:sz w:val="21"/>
        </w:rPr>
        <w:t>address</w:t>
      </w:r>
      <w:proofErr w:type="gramEnd"/>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br/>
        <w:t>Written by Jon Doe.</w:t>
      </w:r>
      <w:r w:rsidRPr="00780B0B">
        <w:rPr>
          <w:rFonts w:ascii="Consolas" w:eastAsia="Times New Roman" w:hAnsi="Consolas" w:cs="Consolas"/>
          <w:color w:val="0000FF"/>
          <w:sz w:val="21"/>
        </w:rPr>
        <w:t>&lt;</w:t>
      </w:r>
      <w:proofErr w:type="spellStart"/>
      <w:r w:rsidRPr="00780B0B">
        <w:rPr>
          <w:rFonts w:ascii="Consolas" w:eastAsia="Times New Roman" w:hAnsi="Consolas" w:cs="Consolas"/>
          <w:color w:val="A52A2A"/>
          <w:sz w:val="21"/>
        </w:rPr>
        <w:t>br</w:t>
      </w:r>
      <w:proofErr w:type="spellEnd"/>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t xml:space="preserve"> </w:t>
      </w:r>
      <w:r w:rsidRPr="00780B0B">
        <w:rPr>
          <w:rFonts w:ascii="Consolas" w:eastAsia="Times New Roman" w:hAnsi="Consolas" w:cs="Consolas"/>
          <w:color w:val="000000"/>
          <w:sz w:val="21"/>
          <w:szCs w:val="21"/>
        </w:rPr>
        <w:br/>
      </w:r>
      <w:r w:rsidRPr="00780B0B">
        <w:rPr>
          <w:rFonts w:ascii="Consolas" w:eastAsia="Times New Roman" w:hAnsi="Consolas" w:cs="Consolas"/>
          <w:color w:val="000000"/>
          <w:sz w:val="21"/>
          <w:szCs w:val="21"/>
        </w:rPr>
        <w:lastRenderedPageBreak/>
        <w:t>Visit us at:</w:t>
      </w:r>
      <w:r w:rsidRPr="00780B0B">
        <w:rPr>
          <w:rFonts w:ascii="Consolas" w:eastAsia="Times New Roman" w:hAnsi="Consolas" w:cs="Consolas"/>
          <w:color w:val="0000FF"/>
          <w:sz w:val="21"/>
        </w:rPr>
        <w:t>&lt;</w:t>
      </w:r>
      <w:proofErr w:type="spellStart"/>
      <w:r w:rsidRPr="00780B0B">
        <w:rPr>
          <w:rFonts w:ascii="Consolas" w:eastAsia="Times New Roman" w:hAnsi="Consolas" w:cs="Consolas"/>
          <w:color w:val="A52A2A"/>
          <w:sz w:val="21"/>
        </w:rPr>
        <w:t>br</w:t>
      </w:r>
      <w:proofErr w:type="spellEnd"/>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br/>
        <w:t>Example.com</w:t>
      </w:r>
      <w:r w:rsidRPr="00780B0B">
        <w:rPr>
          <w:rFonts w:ascii="Consolas" w:eastAsia="Times New Roman" w:hAnsi="Consolas" w:cs="Consolas"/>
          <w:color w:val="0000FF"/>
          <w:sz w:val="21"/>
        </w:rPr>
        <w:t>&lt;</w:t>
      </w:r>
      <w:proofErr w:type="spellStart"/>
      <w:r w:rsidRPr="00780B0B">
        <w:rPr>
          <w:rFonts w:ascii="Consolas" w:eastAsia="Times New Roman" w:hAnsi="Consolas" w:cs="Consolas"/>
          <w:color w:val="A52A2A"/>
          <w:sz w:val="21"/>
        </w:rPr>
        <w:t>br</w:t>
      </w:r>
      <w:proofErr w:type="spellEnd"/>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br/>
        <w:t>Box 564, Disneyland</w:t>
      </w:r>
      <w:r w:rsidRPr="00780B0B">
        <w:rPr>
          <w:rFonts w:ascii="Consolas" w:eastAsia="Times New Roman" w:hAnsi="Consolas" w:cs="Consolas"/>
          <w:color w:val="0000FF"/>
          <w:sz w:val="21"/>
        </w:rPr>
        <w:t>&lt;</w:t>
      </w:r>
      <w:proofErr w:type="spellStart"/>
      <w:r w:rsidRPr="00780B0B">
        <w:rPr>
          <w:rFonts w:ascii="Consolas" w:eastAsia="Times New Roman" w:hAnsi="Consolas" w:cs="Consolas"/>
          <w:color w:val="A52A2A"/>
          <w:sz w:val="21"/>
        </w:rPr>
        <w:t>br</w:t>
      </w:r>
      <w:proofErr w:type="spellEnd"/>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br/>
        <w:t>USA</w:t>
      </w:r>
      <w:r w:rsidRPr="00780B0B">
        <w:rPr>
          <w:rFonts w:ascii="Consolas" w:eastAsia="Times New Roman" w:hAnsi="Consolas" w:cs="Consolas"/>
          <w:color w:val="000000"/>
          <w:sz w:val="21"/>
          <w:szCs w:val="21"/>
        </w:rPr>
        <w:br/>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/address</w:t>
      </w:r>
      <w:r w:rsidRPr="00780B0B">
        <w:rPr>
          <w:rFonts w:ascii="Consolas" w:eastAsia="Times New Roman" w:hAnsi="Consolas" w:cs="Consolas"/>
          <w:color w:val="0000FF"/>
          <w:sz w:val="21"/>
        </w:rPr>
        <w:t>&gt;</w:t>
      </w:r>
    </w:p>
    <w:p w:rsidR="00780B0B" w:rsidRPr="00780B0B" w:rsidRDefault="00780B0B" w:rsidP="00780B0B">
      <w:pPr>
        <w:shd w:val="clear" w:color="auto" w:fill="F1F1F1"/>
        <w:spacing w:after="180" w:line="276" w:lineRule="atLeast"/>
        <w:rPr>
          <w:rFonts w:ascii="Helvetica" w:eastAsia="Times New Roman" w:hAnsi="Helvetica" w:cs="Helvetica"/>
          <w:color w:val="000000"/>
          <w:sz w:val="21"/>
          <w:szCs w:val="21"/>
        </w:rPr>
      </w:pPr>
      <w:r w:rsidRPr="00780B0B">
        <w:rPr>
          <w:rFonts w:ascii="Helvetica" w:eastAsia="Times New Roman" w:hAnsi="Helvetica" w:cs="Helvetica"/>
          <w:color w:val="000000"/>
          <w:sz w:val="21"/>
          <w:szCs w:val="21"/>
        </w:rPr>
        <w:br/>
      </w:r>
      <w:hyperlink r:id="rId86" w:tgtFrame="_blank" w:history="1">
        <w:r w:rsidRPr="00780B0B">
          <w:rPr>
            <w:rFonts w:ascii="Verdana" w:eastAsia="Times New Roman" w:hAnsi="Verdana" w:cs="Helvetica"/>
            <w:b/>
            <w:bCs/>
            <w:color w:val="FFFFFF"/>
            <w:sz w:val="20"/>
          </w:rPr>
          <w:t xml:space="preserve">Try it </w:t>
        </w:r>
        <w:proofErr w:type="gramStart"/>
        <w:r w:rsidRPr="00780B0B">
          <w:rPr>
            <w:rFonts w:ascii="Verdana" w:eastAsia="Times New Roman" w:hAnsi="Verdana" w:cs="Helvetica"/>
            <w:b/>
            <w:bCs/>
            <w:color w:val="FFFFFF"/>
            <w:sz w:val="20"/>
          </w:rPr>
          <w:t>Yourself</w:t>
        </w:r>
        <w:proofErr w:type="gramEnd"/>
        <w:r w:rsidRPr="00780B0B">
          <w:rPr>
            <w:rFonts w:ascii="Verdana" w:eastAsia="Times New Roman" w:hAnsi="Verdana" w:cs="Helvetica"/>
            <w:b/>
            <w:bCs/>
            <w:color w:val="FFFFFF"/>
            <w:sz w:val="20"/>
          </w:rPr>
          <w:t xml:space="preserve"> »</w:t>
        </w:r>
      </w:hyperlink>
      <w:r w:rsidRPr="00780B0B">
        <w:rPr>
          <w:rFonts w:ascii="Helvetica" w:eastAsia="Times New Roman" w:hAnsi="Helvetica" w:cs="Helvetica"/>
          <w:color w:val="000000"/>
          <w:sz w:val="21"/>
          <w:szCs w:val="21"/>
        </w:rPr>
        <w:t xml:space="preserve"> </w:t>
      </w:r>
    </w:p>
    <w:p w:rsidR="00780B0B" w:rsidRPr="00780B0B" w:rsidRDefault="00780B0B" w:rsidP="00780B0B">
      <w:pPr>
        <w:spacing w:before="300" w:after="30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pict>
          <v:rect id="_x0000_i2784" style="width:0;height:0" o:hralign="center" o:hrstd="t" o:hr="t" fillcolor="#a0a0a0" stroked="f"/>
        </w:pict>
      </w:r>
    </w:p>
    <w:p w:rsidR="00780B0B" w:rsidRPr="00780B0B" w:rsidRDefault="00780B0B" w:rsidP="00780B0B">
      <w:pPr>
        <w:spacing w:before="300" w:after="150" w:line="240" w:lineRule="auto"/>
        <w:outlineLvl w:val="1"/>
        <w:rPr>
          <w:rFonts w:ascii="inherit" w:eastAsia="Times New Roman" w:hAnsi="inherit" w:cs="Helvetica"/>
          <w:color w:val="333333"/>
          <w:sz w:val="45"/>
          <w:szCs w:val="45"/>
        </w:rPr>
      </w:pPr>
      <w:r w:rsidRPr="00780B0B">
        <w:rPr>
          <w:rFonts w:ascii="inherit" w:eastAsia="Times New Roman" w:hAnsi="inherit" w:cs="Helvetica"/>
          <w:color w:val="333333"/>
          <w:sz w:val="45"/>
          <w:szCs w:val="45"/>
        </w:rPr>
        <w:t>HTML &lt;cite&gt; for Work Title</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The HTML </w:t>
      </w:r>
      <w:r w:rsidRPr="00780B0B">
        <w:rPr>
          <w:rFonts w:ascii="Helvetica" w:eastAsia="Times New Roman" w:hAnsi="Helvetica" w:cs="Helvetica"/>
          <w:b/>
          <w:bCs/>
          <w:color w:val="333333"/>
          <w:sz w:val="21"/>
        </w:rPr>
        <w:t>&lt;cite&gt;</w:t>
      </w:r>
      <w:r w:rsidRPr="00780B0B">
        <w:rPr>
          <w:rFonts w:ascii="Helvetica" w:eastAsia="Times New Roman" w:hAnsi="Helvetica" w:cs="Helvetica"/>
          <w:color w:val="333333"/>
          <w:sz w:val="21"/>
          <w:szCs w:val="21"/>
        </w:rPr>
        <w:t xml:space="preserve"> element defines the </w:t>
      </w:r>
      <w:r w:rsidRPr="00780B0B">
        <w:rPr>
          <w:rFonts w:ascii="Helvetica" w:eastAsia="Times New Roman" w:hAnsi="Helvetica" w:cs="Helvetica"/>
          <w:b/>
          <w:bCs/>
          <w:color w:val="333333"/>
          <w:sz w:val="21"/>
        </w:rPr>
        <w:t>title of a work</w:t>
      </w:r>
      <w:r w:rsidRPr="00780B0B">
        <w:rPr>
          <w:rFonts w:ascii="Helvetica" w:eastAsia="Times New Roman" w:hAnsi="Helvetica" w:cs="Helvetica"/>
          <w:color w:val="333333"/>
          <w:sz w:val="21"/>
          <w:szCs w:val="21"/>
        </w:rPr>
        <w:t>.</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Browsers usually displays &lt;cite&gt; elements in </w:t>
      </w:r>
      <w:r w:rsidRPr="00780B0B">
        <w:rPr>
          <w:rFonts w:ascii="Helvetica" w:eastAsia="Times New Roman" w:hAnsi="Helvetica" w:cs="Helvetica"/>
          <w:i/>
          <w:iCs/>
          <w:color w:val="333333"/>
          <w:sz w:val="21"/>
        </w:rPr>
        <w:t>italic</w:t>
      </w:r>
      <w:r w:rsidRPr="00780B0B">
        <w:rPr>
          <w:rFonts w:ascii="Helvetica" w:eastAsia="Times New Roman" w:hAnsi="Helvetica" w:cs="Helvetica"/>
          <w:color w:val="333333"/>
          <w:sz w:val="21"/>
          <w:szCs w:val="21"/>
        </w:rPr>
        <w:t>.</w:t>
      </w:r>
    </w:p>
    <w:p w:rsidR="00780B0B" w:rsidRPr="00780B0B" w:rsidRDefault="00780B0B" w:rsidP="00780B0B">
      <w:pPr>
        <w:shd w:val="clear" w:color="auto" w:fill="F1F1F1"/>
        <w:spacing w:after="150" w:line="240" w:lineRule="auto"/>
        <w:outlineLvl w:val="1"/>
        <w:rPr>
          <w:rFonts w:ascii="inherit" w:eastAsia="Times New Roman" w:hAnsi="inherit" w:cs="Helvetica"/>
          <w:color w:val="555555"/>
          <w:sz w:val="30"/>
          <w:szCs w:val="30"/>
        </w:rPr>
      </w:pPr>
      <w:r w:rsidRPr="00780B0B">
        <w:rPr>
          <w:rFonts w:ascii="inherit" w:eastAsia="Times New Roman" w:hAnsi="inherit" w:cs="Helvetica"/>
          <w:color w:val="555555"/>
          <w:sz w:val="30"/>
          <w:szCs w:val="30"/>
        </w:rPr>
        <w:t>Example</w:t>
      </w:r>
    </w:p>
    <w:p w:rsidR="00780B0B" w:rsidRPr="00780B0B" w:rsidRDefault="00780B0B" w:rsidP="00780B0B">
      <w:pPr>
        <w:shd w:val="clear" w:color="auto" w:fill="FFFFFF"/>
        <w:spacing w:after="0" w:line="276" w:lineRule="atLeast"/>
        <w:rPr>
          <w:rFonts w:ascii="Consolas" w:eastAsia="Times New Roman" w:hAnsi="Consolas" w:cs="Consolas"/>
          <w:color w:val="000000"/>
          <w:sz w:val="21"/>
          <w:szCs w:val="21"/>
        </w:rPr>
      </w:pP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p</w:t>
      </w:r>
      <w:r w:rsidRPr="00780B0B">
        <w:rPr>
          <w:rFonts w:ascii="Consolas" w:eastAsia="Times New Roman" w:hAnsi="Consolas" w:cs="Consolas"/>
          <w:color w:val="0000FF"/>
          <w:sz w:val="21"/>
        </w:rPr>
        <w:t>&gt;&lt;</w:t>
      </w:r>
      <w:r w:rsidRPr="00780B0B">
        <w:rPr>
          <w:rFonts w:ascii="Consolas" w:eastAsia="Times New Roman" w:hAnsi="Consolas" w:cs="Consolas"/>
          <w:color w:val="A52A2A"/>
          <w:sz w:val="21"/>
        </w:rPr>
        <w:t>cite</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t>The Scream</w:t>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/cite</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t xml:space="preserve"> by Edward Munch. Painted in 1893</w:t>
      </w:r>
      <w:proofErr w:type="gramStart"/>
      <w:r w:rsidRPr="00780B0B">
        <w:rPr>
          <w:rFonts w:ascii="Consolas" w:eastAsia="Times New Roman" w:hAnsi="Consolas" w:cs="Consolas"/>
          <w:color w:val="000000"/>
          <w:sz w:val="21"/>
          <w:szCs w:val="21"/>
        </w:rPr>
        <w:t>.</w:t>
      </w:r>
      <w:r w:rsidRPr="00780B0B">
        <w:rPr>
          <w:rFonts w:ascii="Consolas" w:eastAsia="Times New Roman" w:hAnsi="Consolas" w:cs="Consolas"/>
          <w:color w:val="0000FF"/>
          <w:sz w:val="21"/>
        </w:rPr>
        <w:t>&lt;</w:t>
      </w:r>
      <w:proofErr w:type="gramEnd"/>
      <w:r w:rsidRPr="00780B0B">
        <w:rPr>
          <w:rFonts w:ascii="Consolas" w:eastAsia="Times New Roman" w:hAnsi="Consolas" w:cs="Consolas"/>
          <w:color w:val="A52A2A"/>
          <w:sz w:val="21"/>
        </w:rPr>
        <w:t>/p</w:t>
      </w:r>
      <w:r w:rsidRPr="00780B0B">
        <w:rPr>
          <w:rFonts w:ascii="Consolas" w:eastAsia="Times New Roman" w:hAnsi="Consolas" w:cs="Consolas"/>
          <w:color w:val="0000FF"/>
          <w:sz w:val="21"/>
        </w:rPr>
        <w:t>&gt;</w:t>
      </w:r>
    </w:p>
    <w:p w:rsidR="00780B0B" w:rsidRPr="00780B0B" w:rsidRDefault="00780B0B" w:rsidP="00780B0B">
      <w:pPr>
        <w:shd w:val="clear" w:color="auto" w:fill="F1F1F1"/>
        <w:spacing w:after="180" w:line="276" w:lineRule="atLeast"/>
        <w:rPr>
          <w:rFonts w:ascii="Helvetica" w:eastAsia="Times New Roman" w:hAnsi="Helvetica" w:cs="Helvetica"/>
          <w:color w:val="000000"/>
          <w:sz w:val="21"/>
          <w:szCs w:val="21"/>
        </w:rPr>
      </w:pPr>
      <w:r w:rsidRPr="00780B0B">
        <w:rPr>
          <w:rFonts w:ascii="Helvetica" w:eastAsia="Times New Roman" w:hAnsi="Helvetica" w:cs="Helvetica"/>
          <w:color w:val="000000"/>
          <w:sz w:val="21"/>
          <w:szCs w:val="21"/>
        </w:rPr>
        <w:br/>
      </w:r>
      <w:hyperlink r:id="rId87" w:tgtFrame="_blank" w:history="1">
        <w:r w:rsidRPr="00780B0B">
          <w:rPr>
            <w:rFonts w:ascii="Verdana" w:eastAsia="Times New Roman" w:hAnsi="Verdana" w:cs="Helvetica"/>
            <w:b/>
            <w:bCs/>
            <w:color w:val="FFFFFF"/>
            <w:sz w:val="20"/>
          </w:rPr>
          <w:t xml:space="preserve">Try it </w:t>
        </w:r>
        <w:proofErr w:type="gramStart"/>
        <w:r w:rsidRPr="00780B0B">
          <w:rPr>
            <w:rFonts w:ascii="Verdana" w:eastAsia="Times New Roman" w:hAnsi="Verdana" w:cs="Helvetica"/>
            <w:b/>
            <w:bCs/>
            <w:color w:val="FFFFFF"/>
            <w:sz w:val="20"/>
          </w:rPr>
          <w:t>Yourself</w:t>
        </w:r>
        <w:proofErr w:type="gramEnd"/>
        <w:r w:rsidRPr="00780B0B">
          <w:rPr>
            <w:rFonts w:ascii="Verdana" w:eastAsia="Times New Roman" w:hAnsi="Verdana" w:cs="Helvetica"/>
            <w:b/>
            <w:bCs/>
            <w:color w:val="FFFFFF"/>
            <w:sz w:val="20"/>
          </w:rPr>
          <w:t xml:space="preserve"> »</w:t>
        </w:r>
      </w:hyperlink>
      <w:r w:rsidRPr="00780B0B">
        <w:rPr>
          <w:rFonts w:ascii="Helvetica" w:eastAsia="Times New Roman" w:hAnsi="Helvetica" w:cs="Helvetica"/>
          <w:color w:val="000000"/>
          <w:sz w:val="21"/>
          <w:szCs w:val="21"/>
        </w:rPr>
        <w:t xml:space="preserve"> </w:t>
      </w:r>
    </w:p>
    <w:p w:rsidR="00780B0B" w:rsidRPr="00780B0B" w:rsidRDefault="00780B0B" w:rsidP="00780B0B">
      <w:pPr>
        <w:spacing w:before="300" w:after="30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pict>
          <v:rect id="_x0000_i2785" style="width:0;height:0" o:hralign="center" o:hrstd="t" o:hr="t" fillcolor="#a0a0a0" stroked="f"/>
        </w:pict>
      </w:r>
    </w:p>
    <w:p w:rsidR="00780B0B" w:rsidRPr="00780B0B" w:rsidRDefault="00780B0B" w:rsidP="00780B0B">
      <w:pPr>
        <w:spacing w:before="300" w:after="150" w:line="240" w:lineRule="auto"/>
        <w:outlineLvl w:val="1"/>
        <w:rPr>
          <w:rFonts w:ascii="inherit" w:eastAsia="Times New Roman" w:hAnsi="inherit" w:cs="Helvetica"/>
          <w:color w:val="333333"/>
          <w:sz w:val="45"/>
          <w:szCs w:val="45"/>
        </w:rPr>
      </w:pPr>
      <w:r w:rsidRPr="00780B0B">
        <w:rPr>
          <w:rFonts w:ascii="inherit" w:eastAsia="Times New Roman" w:hAnsi="inherit" w:cs="Helvetica"/>
          <w:color w:val="333333"/>
          <w:sz w:val="45"/>
          <w:szCs w:val="45"/>
        </w:rPr>
        <w:t>HTML &lt;</w:t>
      </w:r>
      <w:proofErr w:type="spellStart"/>
      <w:r w:rsidRPr="00780B0B">
        <w:rPr>
          <w:rFonts w:ascii="inherit" w:eastAsia="Times New Roman" w:hAnsi="inherit" w:cs="Helvetica"/>
          <w:color w:val="333333"/>
          <w:sz w:val="45"/>
          <w:szCs w:val="45"/>
        </w:rPr>
        <w:t>bdo</w:t>
      </w:r>
      <w:proofErr w:type="spellEnd"/>
      <w:r w:rsidRPr="00780B0B">
        <w:rPr>
          <w:rFonts w:ascii="inherit" w:eastAsia="Times New Roman" w:hAnsi="inherit" w:cs="Helvetica"/>
          <w:color w:val="333333"/>
          <w:sz w:val="45"/>
          <w:szCs w:val="45"/>
        </w:rPr>
        <w:t>&gt; for Bi-Directional Override</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The HTML </w:t>
      </w:r>
      <w:r w:rsidRPr="00780B0B">
        <w:rPr>
          <w:rFonts w:ascii="Helvetica" w:eastAsia="Times New Roman" w:hAnsi="Helvetica" w:cs="Helvetica"/>
          <w:b/>
          <w:bCs/>
          <w:color w:val="333333"/>
          <w:sz w:val="21"/>
        </w:rPr>
        <w:t>&lt;</w:t>
      </w:r>
      <w:proofErr w:type="spellStart"/>
      <w:r w:rsidRPr="00780B0B">
        <w:rPr>
          <w:rFonts w:ascii="Helvetica" w:eastAsia="Times New Roman" w:hAnsi="Helvetica" w:cs="Helvetica"/>
          <w:b/>
          <w:bCs/>
          <w:color w:val="333333"/>
          <w:sz w:val="21"/>
        </w:rPr>
        <w:t>bdo</w:t>
      </w:r>
      <w:proofErr w:type="spellEnd"/>
      <w:r w:rsidRPr="00780B0B">
        <w:rPr>
          <w:rFonts w:ascii="Helvetica" w:eastAsia="Times New Roman" w:hAnsi="Helvetica" w:cs="Helvetica"/>
          <w:b/>
          <w:bCs/>
          <w:color w:val="333333"/>
          <w:sz w:val="21"/>
        </w:rPr>
        <w:t>&gt;</w:t>
      </w:r>
      <w:r w:rsidRPr="00780B0B">
        <w:rPr>
          <w:rFonts w:ascii="Helvetica" w:eastAsia="Times New Roman" w:hAnsi="Helvetica" w:cs="Helvetica"/>
          <w:color w:val="333333"/>
          <w:sz w:val="21"/>
          <w:szCs w:val="21"/>
        </w:rPr>
        <w:t xml:space="preserve"> element defines </w:t>
      </w:r>
      <w:r w:rsidRPr="00780B0B">
        <w:rPr>
          <w:rFonts w:ascii="Helvetica" w:eastAsia="Times New Roman" w:hAnsi="Helvetica" w:cs="Helvetica"/>
          <w:b/>
          <w:bCs/>
          <w:color w:val="333333"/>
          <w:sz w:val="21"/>
        </w:rPr>
        <w:t>bi-directional override</w:t>
      </w:r>
      <w:r w:rsidRPr="00780B0B">
        <w:rPr>
          <w:rFonts w:ascii="Helvetica" w:eastAsia="Times New Roman" w:hAnsi="Helvetica" w:cs="Helvetica"/>
          <w:color w:val="333333"/>
          <w:sz w:val="21"/>
          <w:szCs w:val="21"/>
        </w:rPr>
        <w:t>.</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If your browser supports </w:t>
      </w:r>
      <w:proofErr w:type="spellStart"/>
      <w:r w:rsidRPr="00780B0B">
        <w:rPr>
          <w:rFonts w:ascii="Helvetica" w:eastAsia="Times New Roman" w:hAnsi="Helvetica" w:cs="Helvetica"/>
          <w:color w:val="333333"/>
          <w:sz w:val="21"/>
          <w:szCs w:val="21"/>
        </w:rPr>
        <w:t>bdo</w:t>
      </w:r>
      <w:proofErr w:type="spellEnd"/>
      <w:r w:rsidRPr="00780B0B">
        <w:rPr>
          <w:rFonts w:ascii="Helvetica" w:eastAsia="Times New Roman" w:hAnsi="Helvetica" w:cs="Helvetica"/>
          <w:color w:val="333333"/>
          <w:sz w:val="21"/>
          <w:szCs w:val="21"/>
        </w:rPr>
        <w:t>, this text will be written from right to left:</w:t>
      </w:r>
    </w:p>
    <w:p w:rsidR="00780B0B" w:rsidRPr="00780B0B" w:rsidRDefault="00780B0B" w:rsidP="00780B0B">
      <w:pPr>
        <w:shd w:val="clear" w:color="auto" w:fill="F1F1F1"/>
        <w:spacing w:after="150" w:line="240" w:lineRule="auto"/>
        <w:outlineLvl w:val="1"/>
        <w:rPr>
          <w:rFonts w:ascii="inherit" w:eastAsia="Times New Roman" w:hAnsi="inherit" w:cs="Helvetica"/>
          <w:color w:val="555555"/>
          <w:sz w:val="30"/>
          <w:szCs w:val="30"/>
        </w:rPr>
      </w:pPr>
      <w:r w:rsidRPr="00780B0B">
        <w:rPr>
          <w:rFonts w:ascii="inherit" w:eastAsia="Times New Roman" w:hAnsi="inherit" w:cs="Helvetica"/>
          <w:color w:val="555555"/>
          <w:sz w:val="30"/>
          <w:szCs w:val="30"/>
        </w:rPr>
        <w:t>Example</w:t>
      </w:r>
    </w:p>
    <w:p w:rsidR="00780B0B" w:rsidRPr="00780B0B" w:rsidRDefault="00780B0B" w:rsidP="00780B0B">
      <w:pPr>
        <w:shd w:val="clear" w:color="auto" w:fill="FFFFFF"/>
        <w:spacing w:after="0" w:line="276" w:lineRule="atLeast"/>
        <w:rPr>
          <w:rFonts w:ascii="Consolas" w:eastAsia="Times New Roman" w:hAnsi="Consolas" w:cs="Consolas"/>
          <w:color w:val="000000"/>
          <w:sz w:val="21"/>
          <w:szCs w:val="21"/>
        </w:rPr>
      </w:pPr>
      <w:r w:rsidRPr="00780B0B">
        <w:rPr>
          <w:rFonts w:ascii="Consolas" w:eastAsia="Times New Roman" w:hAnsi="Consolas" w:cs="Consolas"/>
          <w:color w:val="0000FF"/>
          <w:sz w:val="21"/>
        </w:rPr>
        <w:t>&lt;</w:t>
      </w:r>
      <w:proofErr w:type="spellStart"/>
      <w:r w:rsidRPr="00780B0B">
        <w:rPr>
          <w:rFonts w:ascii="Consolas" w:eastAsia="Times New Roman" w:hAnsi="Consolas" w:cs="Consolas"/>
          <w:color w:val="A52A2A"/>
          <w:sz w:val="21"/>
        </w:rPr>
        <w:t>bdo</w:t>
      </w:r>
      <w:proofErr w:type="spellEnd"/>
      <w:r w:rsidRPr="00780B0B">
        <w:rPr>
          <w:rFonts w:ascii="Consolas" w:eastAsia="Times New Roman" w:hAnsi="Consolas" w:cs="Consolas"/>
          <w:color w:val="000000"/>
          <w:sz w:val="21"/>
          <w:szCs w:val="21"/>
        </w:rPr>
        <w:t xml:space="preserve"> </w:t>
      </w:r>
      <w:r w:rsidRPr="00780B0B">
        <w:rPr>
          <w:rFonts w:ascii="Consolas" w:eastAsia="Times New Roman" w:hAnsi="Consolas" w:cs="Consolas"/>
          <w:color w:val="DC143C"/>
          <w:sz w:val="21"/>
        </w:rPr>
        <w:t>dir=</w:t>
      </w:r>
      <w:r w:rsidRPr="00780B0B">
        <w:rPr>
          <w:rFonts w:ascii="Consolas" w:eastAsia="Times New Roman" w:hAnsi="Consolas" w:cs="Consolas"/>
          <w:color w:val="0000CD"/>
          <w:sz w:val="21"/>
        </w:rPr>
        <w:t>"</w:t>
      </w:r>
      <w:proofErr w:type="spellStart"/>
      <w:r w:rsidRPr="00780B0B">
        <w:rPr>
          <w:rFonts w:ascii="Consolas" w:eastAsia="Times New Roman" w:hAnsi="Consolas" w:cs="Consolas"/>
          <w:color w:val="0000CD"/>
          <w:sz w:val="21"/>
        </w:rPr>
        <w:t>rtl</w:t>
      </w:r>
      <w:proofErr w:type="spellEnd"/>
      <w:r w:rsidRPr="00780B0B">
        <w:rPr>
          <w:rFonts w:ascii="Consolas" w:eastAsia="Times New Roman" w:hAnsi="Consolas" w:cs="Consolas"/>
          <w:color w:val="0000CD"/>
          <w:sz w:val="21"/>
        </w:rPr>
        <w:t>"</w:t>
      </w:r>
      <w:r w:rsidRPr="00780B0B">
        <w:rPr>
          <w:rFonts w:ascii="Consolas" w:eastAsia="Times New Roman" w:hAnsi="Consolas" w:cs="Consolas"/>
          <w:color w:val="0000FF"/>
          <w:sz w:val="21"/>
        </w:rPr>
        <w:t>&gt;</w:t>
      </w:r>
      <w:proofErr w:type="gramStart"/>
      <w:r w:rsidRPr="00780B0B">
        <w:rPr>
          <w:rFonts w:ascii="Consolas" w:eastAsia="Times New Roman" w:hAnsi="Consolas" w:cs="Consolas"/>
          <w:color w:val="000000"/>
          <w:sz w:val="21"/>
          <w:szCs w:val="21"/>
        </w:rPr>
        <w:t>This</w:t>
      </w:r>
      <w:proofErr w:type="gramEnd"/>
      <w:r w:rsidRPr="00780B0B">
        <w:rPr>
          <w:rFonts w:ascii="Consolas" w:eastAsia="Times New Roman" w:hAnsi="Consolas" w:cs="Consolas"/>
          <w:color w:val="000000"/>
          <w:sz w:val="21"/>
          <w:szCs w:val="21"/>
        </w:rPr>
        <w:t xml:space="preserve"> text will be written from right to left</w:t>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w:t>
      </w:r>
      <w:proofErr w:type="spellStart"/>
      <w:r w:rsidRPr="00780B0B">
        <w:rPr>
          <w:rFonts w:ascii="Consolas" w:eastAsia="Times New Roman" w:hAnsi="Consolas" w:cs="Consolas"/>
          <w:color w:val="A52A2A"/>
          <w:sz w:val="21"/>
        </w:rPr>
        <w:t>bdo</w:t>
      </w:r>
      <w:proofErr w:type="spellEnd"/>
      <w:r w:rsidRPr="00780B0B">
        <w:rPr>
          <w:rFonts w:ascii="Consolas" w:eastAsia="Times New Roman" w:hAnsi="Consolas" w:cs="Consolas"/>
          <w:color w:val="0000FF"/>
          <w:sz w:val="21"/>
        </w:rPr>
        <w:t>&gt;</w:t>
      </w:r>
    </w:p>
    <w:p w:rsidR="00780B0B" w:rsidRPr="00780B0B" w:rsidRDefault="00780B0B" w:rsidP="00780B0B">
      <w:pPr>
        <w:shd w:val="clear" w:color="auto" w:fill="F1F1F1"/>
        <w:spacing w:after="180" w:line="276" w:lineRule="atLeast"/>
        <w:rPr>
          <w:rFonts w:ascii="Helvetica" w:eastAsia="Times New Roman" w:hAnsi="Helvetica" w:cs="Helvetica"/>
          <w:color w:val="000000"/>
          <w:sz w:val="21"/>
          <w:szCs w:val="21"/>
        </w:rPr>
      </w:pPr>
      <w:r w:rsidRPr="00780B0B">
        <w:rPr>
          <w:rFonts w:ascii="Helvetica" w:eastAsia="Times New Roman" w:hAnsi="Helvetica" w:cs="Helvetica"/>
          <w:color w:val="000000"/>
          <w:sz w:val="21"/>
          <w:szCs w:val="21"/>
        </w:rPr>
        <w:br/>
      </w:r>
      <w:hyperlink r:id="rId88" w:tgtFrame="_blank" w:history="1">
        <w:r w:rsidRPr="00780B0B">
          <w:rPr>
            <w:rFonts w:ascii="Verdana" w:eastAsia="Times New Roman" w:hAnsi="Verdana" w:cs="Helvetica"/>
            <w:b/>
            <w:bCs/>
            <w:color w:val="FFFFFF"/>
            <w:sz w:val="20"/>
          </w:rPr>
          <w:t xml:space="preserve">Try it </w:t>
        </w:r>
        <w:proofErr w:type="gramStart"/>
        <w:r w:rsidRPr="00780B0B">
          <w:rPr>
            <w:rFonts w:ascii="Verdana" w:eastAsia="Times New Roman" w:hAnsi="Verdana" w:cs="Helvetica"/>
            <w:b/>
            <w:bCs/>
            <w:color w:val="FFFFFF"/>
            <w:sz w:val="20"/>
          </w:rPr>
          <w:t>Yourself</w:t>
        </w:r>
        <w:proofErr w:type="gramEnd"/>
        <w:r w:rsidRPr="00780B0B">
          <w:rPr>
            <w:rFonts w:ascii="Verdana" w:eastAsia="Times New Roman" w:hAnsi="Verdana" w:cs="Helvetica"/>
            <w:b/>
            <w:bCs/>
            <w:color w:val="FFFFFF"/>
            <w:sz w:val="20"/>
          </w:rPr>
          <w:t xml:space="preserve"> »</w:t>
        </w:r>
      </w:hyperlink>
      <w:r w:rsidRPr="00780B0B">
        <w:rPr>
          <w:rFonts w:ascii="Helvetica" w:eastAsia="Times New Roman" w:hAnsi="Helvetica" w:cs="Helvetica"/>
          <w:color w:val="000000"/>
          <w:sz w:val="21"/>
          <w:szCs w:val="21"/>
        </w:rPr>
        <w:t xml:space="preserve"> </w:t>
      </w:r>
    </w:p>
    <w:p w:rsidR="00780B0B" w:rsidRPr="00780B0B" w:rsidRDefault="00780B0B" w:rsidP="00780B0B">
      <w:pPr>
        <w:spacing w:before="300" w:after="30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pict>
          <v:rect id="_x0000_i2786" style="width:0;height:0" o:hralign="center" o:hrstd="t" o:hr="t" fillcolor="#a0a0a0" stroked="f"/>
        </w:pict>
      </w:r>
    </w:p>
    <w:p w:rsidR="00780B0B" w:rsidRPr="00780B0B" w:rsidRDefault="00780B0B" w:rsidP="00780B0B">
      <w:pPr>
        <w:spacing w:before="300" w:after="150" w:line="240" w:lineRule="auto"/>
        <w:outlineLvl w:val="1"/>
        <w:rPr>
          <w:rFonts w:ascii="inherit" w:eastAsia="Times New Roman" w:hAnsi="inherit" w:cs="Helvetica"/>
          <w:color w:val="333333"/>
          <w:sz w:val="45"/>
          <w:szCs w:val="45"/>
        </w:rPr>
      </w:pPr>
      <w:r w:rsidRPr="00780B0B">
        <w:rPr>
          <w:rFonts w:ascii="inherit" w:eastAsia="Times New Roman" w:hAnsi="inherit" w:cs="Helvetica"/>
          <w:color w:val="333333"/>
          <w:sz w:val="45"/>
          <w:szCs w:val="45"/>
        </w:rPr>
        <w:t>Test Yourself with Exercises!</w:t>
      </w:r>
    </w:p>
    <w:p w:rsidR="00780B0B" w:rsidRPr="00780B0B" w:rsidRDefault="00780B0B" w:rsidP="00780B0B">
      <w:pPr>
        <w:spacing w:after="0" w:line="240" w:lineRule="auto"/>
        <w:rPr>
          <w:rFonts w:ascii="Helvetica" w:eastAsia="Times New Roman" w:hAnsi="Helvetica" w:cs="Helvetica"/>
          <w:color w:val="333333"/>
          <w:sz w:val="21"/>
          <w:szCs w:val="21"/>
        </w:rPr>
      </w:pPr>
      <w:hyperlink r:id="rId89" w:tgtFrame="_blank" w:history="1">
        <w:r w:rsidRPr="00780B0B">
          <w:rPr>
            <w:rFonts w:ascii="Verdana" w:eastAsia="Times New Roman" w:hAnsi="Verdana" w:cs="Helvetica"/>
            <w:b/>
            <w:bCs/>
            <w:color w:val="FFFFFF"/>
            <w:sz w:val="20"/>
          </w:rPr>
          <w:t>Exercise 1 »</w:t>
        </w:r>
      </w:hyperlink>
      <w:r w:rsidRPr="00780B0B">
        <w:rPr>
          <w:rFonts w:ascii="Helvetica" w:eastAsia="Times New Roman" w:hAnsi="Helvetica" w:cs="Helvetica"/>
          <w:color w:val="333333"/>
          <w:sz w:val="21"/>
          <w:szCs w:val="21"/>
        </w:rPr>
        <w:t xml:space="preserve">   </w:t>
      </w:r>
      <w:hyperlink r:id="rId90" w:tgtFrame="_blank" w:history="1">
        <w:r w:rsidRPr="00780B0B">
          <w:rPr>
            <w:rFonts w:ascii="Verdana" w:eastAsia="Times New Roman" w:hAnsi="Verdana" w:cs="Helvetica"/>
            <w:b/>
            <w:bCs/>
            <w:color w:val="FFFFFF"/>
            <w:sz w:val="20"/>
          </w:rPr>
          <w:t>Exercise 2 »</w:t>
        </w:r>
      </w:hyperlink>
      <w:r w:rsidRPr="00780B0B">
        <w:rPr>
          <w:rFonts w:ascii="Helvetica" w:eastAsia="Times New Roman" w:hAnsi="Helvetica" w:cs="Helvetica"/>
          <w:color w:val="333333"/>
          <w:sz w:val="21"/>
          <w:szCs w:val="21"/>
        </w:rPr>
        <w:t xml:space="preserve">   </w:t>
      </w:r>
      <w:hyperlink r:id="rId91" w:tgtFrame="_blank" w:history="1">
        <w:r w:rsidRPr="00780B0B">
          <w:rPr>
            <w:rFonts w:ascii="Verdana" w:eastAsia="Times New Roman" w:hAnsi="Verdana" w:cs="Helvetica"/>
            <w:b/>
            <w:bCs/>
            <w:color w:val="FFFFFF"/>
            <w:sz w:val="20"/>
          </w:rPr>
          <w:t>Exercise 3 »</w:t>
        </w:r>
      </w:hyperlink>
      <w:r w:rsidRPr="00780B0B">
        <w:rPr>
          <w:rFonts w:ascii="Helvetica" w:eastAsia="Times New Roman" w:hAnsi="Helvetica" w:cs="Helvetica"/>
          <w:color w:val="333333"/>
          <w:sz w:val="21"/>
          <w:szCs w:val="21"/>
        </w:rPr>
        <w:t xml:space="preserve">   </w:t>
      </w:r>
      <w:hyperlink r:id="rId92" w:tgtFrame="_blank" w:history="1">
        <w:r w:rsidRPr="00780B0B">
          <w:rPr>
            <w:rFonts w:ascii="Verdana" w:eastAsia="Times New Roman" w:hAnsi="Verdana" w:cs="Helvetica"/>
            <w:b/>
            <w:bCs/>
            <w:color w:val="FFFFFF"/>
            <w:sz w:val="20"/>
          </w:rPr>
          <w:t>Exercise 4 »</w:t>
        </w:r>
      </w:hyperlink>
      <w:r w:rsidRPr="00780B0B">
        <w:rPr>
          <w:rFonts w:ascii="Helvetica" w:eastAsia="Times New Roman" w:hAnsi="Helvetica" w:cs="Helvetica"/>
          <w:color w:val="333333"/>
          <w:sz w:val="21"/>
          <w:szCs w:val="21"/>
        </w:rPr>
        <w:t xml:space="preserve"> </w:t>
      </w:r>
    </w:p>
    <w:p w:rsidR="00780B0B" w:rsidRPr="00780B0B" w:rsidRDefault="00780B0B" w:rsidP="00780B0B">
      <w:pPr>
        <w:spacing w:before="300" w:after="30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pict>
          <v:rect id="_x0000_i2787" style="width:0;height:0" o:hralign="center" o:hrstd="t" o:hr="t" fillcolor="#a0a0a0" stroked="f"/>
        </w:pict>
      </w:r>
    </w:p>
    <w:p w:rsidR="00780B0B" w:rsidRPr="00780B0B" w:rsidRDefault="00780B0B" w:rsidP="00780B0B">
      <w:pPr>
        <w:spacing w:before="300" w:after="150" w:line="240" w:lineRule="auto"/>
        <w:outlineLvl w:val="1"/>
        <w:rPr>
          <w:rFonts w:ascii="inherit" w:eastAsia="Times New Roman" w:hAnsi="inherit" w:cs="Helvetica"/>
          <w:color w:val="333333"/>
          <w:sz w:val="45"/>
          <w:szCs w:val="45"/>
        </w:rPr>
      </w:pPr>
      <w:r w:rsidRPr="00780B0B">
        <w:rPr>
          <w:rFonts w:ascii="inherit" w:eastAsia="Times New Roman" w:hAnsi="inherit" w:cs="Helvetica"/>
          <w:color w:val="333333"/>
          <w:sz w:val="45"/>
          <w:szCs w:val="45"/>
        </w:rPr>
        <w:t>HTML Quotations, Citations, and Definition Elements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75"/>
        <w:gridCol w:w="7501"/>
      </w:tblGrid>
      <w:tr w:rsidR="00780B0B" w:rsidRPr="00780B0B" w:rsidTr="00780B0B">
        <w:tc>
          <w:tcPr>
            <w:tcW w:w="1000" w:type="pct"/>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b/>
                <w:bCs/>
                <w:color w:val="333333"/>
                <w:sz w:val="21"/>
                <w:szCs w:val="21"/>
              </w:rPr>
            </w:pPr>
            <w:r w:rsidRPr="00780B0B">
              <w:rPr>
                <w:rFonts w:ascii="Helvetica" w:eastAsia="Times New Roman" w:hAnsi="Helvetica" w:cs="Helvetica"/>
                <w:b/>
                <w:bCs/>
                <w:color w:val="333333"/>
                <w:sz w:val="21"/>
                <w:szCs w:val="21"/>
              </w:rPr>
              <w:lastRenderedPageBreak/>
              <w:t>Tag</w:t>
            </w:r>
          </w:p>
        </w:tc>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b/>
                <w:bCs/>
                <w:color w:val="333333"/>
                <w:sz w:val="21"/>
                <w:szCs w:val="21"/>
              </w:rPr>
            </w:pPr>
            <w:r w:rsidRPr="00780B0B">
              <w:rPr>
                <w:rFonts w:ascii="Helvetica" w:eastAsia="Times New Roman" w:hAnsi="Helvetica" w:cs="Helvetica"/>
                <w:b/>
                <w:bCs/>
                <w:color w:val="333333"/>
                <w:sz w:val="21"/>
                <w:szCs w:val="21"/>
              </w:rPr>
              <w:t>Description</w:t>
            </w:r>
          </w:p>
        </w:tc>
      </w:tr>
      <w:tr w:rsidR="00780B0B" w:rsidRPr="00780B0B" w:rsidTr="00780B0B">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hyperlink r:id="rId93" w:history="1">
              <w:r w:rsidRPr="00780B0B">
                <w:rPr>
                  <w:rFonts w:ascii="Helvetica" w:eastAsia="Times New Roman" w:hAnsi="Helvetica" w:cs="Helvetica"/>
                  <w:color w:val="337AB7"/>
                  <w:sz w:val="21"/>
                </w:rPr>
                <w:t>&lt;</w:t>
              </w:r>
              <w:proofErr w:type="spellStart"/>
              <w:r w:rsidRPr="00780B0B">
                <w:rPr>
                  <w:rFonts w:ascii="Helvetica" w:eastAsia="Times New Roman" w:hAnsi="Helvetica" w:cs="Helvetica"/>
                  <w:color w:val="337AB7"/>
                  <w:sz w:val="21"/>
                </w:rPr>
                <w:t>abbr</w:t>
              </w:r>
              <w:proofErr w:type="spellEnd"/>
              <w:r w:rsidRPr="00780B0B">
                <w:rPr>
                  <w:rFonts w:ascii="Helvetica" w:eastAsia="Times New Roman" w:hAnsi="Helvetica" w:cs="Helvetica"/>
                  <w:color w:val="337AB7"/>
                  <w:sz w:val="21"/>
                </w:rPr>
                <w:t>&gt;</w:t>
              </w:r>
            </w:hyperlink>
          </w:p>
        </w:tc>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Defines an abbreviation or acronym</w:t>
            </w:r>
          </w:p>
        </w:tc>
      </w:tr>
      <w:tr w:rsidR="00780B0B" w:rsidRPr="00780B0B" w:rsidTr="00780B0B">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hyperlink r:id="rId94" w:history="1">
              <w:r w:rsidRPr="00780B0B">
                <w:rPr>
                  <w:rFonts w:ascii="Helvetica" w:eastAsia="Times New Roman" w:hAnsi="Helvetica" w:cs="Helvetica"/>
                  <w:color w:val="337AB7"/>
                  <w:sz w:val="21"/>
                </w:rPr>
                <w:t>&lt;address&gt;</w:t>
              </w:r>
            </w:hyperlink>
          </w:p>
        </w:tc>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Defines contact information for the author/owner of a document</w:t>
            </w:r>
          </w:p>
        </w:tc>
      </w:tr>
      <w:tr w:rsidR="00780B0B" w:rsidRPr="00780B0B" w:rsidTr="00780B0B">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hyperlink r:id="rId95" w:history="1">
              <w:r w:rsidRPr="00780B0B">
                <w:rPr>
                  <w:rFonts w:ascii="Helvetica" w:eastAsia="Times New Roman" w:hAnsi="Helvetica" w:cs="Helvetica"/>
                  <w:color w:val="337AB7"/>
                  <w:sz w:val="21"/>
                </w:rPr>
                <w:t>&lt;</w:t>
              </w:r>
              <w:proofErr w:type="spellStart"/>
              <w:r w:rsidRPr="00780B0B">
                <w:rPr>
                  <w:rFonts w:ascii="Helvetica" w:eastAsia="Times New Roman" w:hAnsi="Helvetica" w:cs="Helvetica"/>
                  <w:color w:val="337AB7"/>
                  <w:sz w:val="21"/>
                </w:rPr>
                <w:t>bdo</w:t>
              </w:r>
              <w:proofErr w:type="spellEnd"/>
              <w:r w:rsidRPr="00780B0B">
                <w:rPr>
                  <w:rFonts w:ascii="Helvetica" w:eastAsia="Times New Roman" w:hAnsi="Helvetica" w:cs="Helvetica"/>
                  <w:color w:val="337AB7"/>
                  <w:sz w:val="21"/>
                </w:rPr>
                <w:t>&gt;</w:t>
              </w:r>
            </w:hyperlink>
          </w:p>
        </w:tc>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Defines the text direction</w:t>
            </w:r>
          </w:p>
        </w:tc>
      </w:tr>
      <w:tr w:rsidR="00780B0B" w:rsidRPr="00780B0B" w:rsidTr="00780B0B">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hyperlink r:id="rId96" w:history="1">
              <w:r w:rsidRPr="00780B0B">
                <w:rPr>
                  <w:rFonts w:ascii="Helvetica" w:eastAsia="Times New Roman" w:hAnsi="Helvetica" w:cs="Helvetica"/>
                  <w:color w:val="337AB7"/>
                  <w:sz w:val="21"/>
                </w:rPr>
                <w:t>&lt;</w:t>
              </w:r>
              <w:proofErr w:type="spellStart"/>
              <w:r w:rsidRPr="00780B0B">
                <w:rPr>
                  <w:rFonts w:ascii="Helvetica" w:eastAsia="Times New Roman" w:hAnsi="Helvetica" w:cs="Helvetica"/>
                  <w:color w:val="337AB7"/>
                  <w:sz w:val="21"/>
                </w:rPr>
                <w:t>blockquote</w:t>
              </w:r>
              <w:proofErr w:type="spellEnd"/>
              <w:r w:rsidRPr="00780B0B">
                <w:rPr>
                  <w:rFonts w:ascii="Helvetica" w:eastAsia="Times New Roman" w:hAnsi="Helvetica" w:cs="Helvetica"/>
                  <w:color w:val="337AB7"/>
                  <w:sz w:val="21"/>
                </w:rPr>
                <w:t>&gt;</w:t>
              </w:r>
            </w:hyperlink>
          </w:p>
        </w:tc>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Defines a section that is quoted from another source</w:t>
            </w:r>
          </w:p>
        </w:tc>
      </w:tr>
      <w:tr w:rsidR="00780B0B" w:rsidRPr="00780B0B" w:rsidTr="00780B0B">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hyperlink r:id="rId97" w:history="1">
              <w:r w:rsidRPr="00780B0B">
                <w:rPr>
                  <w:rFonts w:ascii="Helvetica" w:eastAsia="Times New Roman" w:hAnsi="Helvetica" w:cs="Helvetica"/>
                  <w:color w:val="337AB7"/>
                  <w:sz w:val="21"/>
                </w:rPr>
                <w:t>&lt;</w:t>
              </w:r>
              <w:proofErr w:type="spellStart"/>
              <w:r w:rsidRPr="00780B0B">
                <w:rPr>
                  <w:rFonts w:ascii="Helvetica" w:eastAsia="Times New Roman" w:hAnsi="Helvetica" w:cs="Helvetica"/>
                  <w:color w:val="337AB7"/>
                  <w:sz w:val="21"/>
                </w:rPr>
                <w:t>dfn</w:t>
              </w:r>
              <w:proofErr w:type="spellEnd"/>
              <w:r w:rsidRPr="00780B0B">
                <w:rPr>
                  <w:rFonts w:ascii="Helvetica" w:eastAsia="Times New Roman" w:hAnsi="Helvetica" w:cs="Helvetica"/>
                  <w:color w:val="337AB7"/>
                  <w:sz w:val="21"/>
                </w:rPr>
                <w:t>&gt;</w:t>
              </w:r>
            </w:hyperlink>
          </w:p>
        </w:tc>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Defines the definition of a term or an abbreviation.</w:t>
            </w:r>
          </w:p>
        </w:tc>
      </w:tr>
      <w:tr w:rsidR="00780B0B" w:rsidRPr="00780B0B" w:rsidTr="00780B0B">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hyperlink r:id="rId98" w:history="1">
              <w:r w:rsidRPr="00780B0B">
                <w:rPr>
                  <w:rFonts w:ascii="Helvetica" w:eastAsia="Times New Roman" w:hAnsi="Helvetica" w:cs="Helvetica"/>
                  <w:color w:val="337AB7"/>
                  <w:sz w:val="21"/>
                </w:rPr>
                <w:t>&lt;q&gt;</w:t>
              </w:r>
            </w:hyperlink>
          </w:p>
        </w:tc>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Defines a short inline quotation</w:t>
            </w:r>
          </w:p>
        </w:tc>
      </w:tr>
      <w:tr w:rsidR="00780B0B" w:rsidRPr="00780B0B" w:rsidTr="00780B0B">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hyperlink r:id="rId99" w:history="1">
              <w:r w:rsidRPr="00780B0B">
                <w:rPr>
                  <w:rFonts w:ascii="Helvetica" w:eastAsia="Times New Roman" w:hAnsi="Helvetica" w:cs="Helvetica"/>
                  <w:color w:val="337AB7"/>
                  <w:sz w:val="21"/>
                </w:rPr>
                <w:t>&lt;cite&gt;</w:t>
              </w:r>
            </w:hyperlink>
          </w:p>
        </w:tc>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Defines the title of a work</w:t>
            </w:r>
          </w:p>
        </w:tc>
      </w:tr>
    </w:tbl>
    <w:p w:rsidR="00780B0B" w:rsidRPr="00780B0B" w:rsidRDefault="00780B0B" w:rsidP="00780B0B">
      <w:pPr>
        <w:spacing w:after="0" w:line="240" w:lineRule="auto"/>
        <w:rPr>
          <w:rFonts w:ascii="Helvetica" w:eastAsia="Times New Roman" w:hAnsi="Helvetica" w:cs="Helvetica"/>
          <w:color w:val="333333"/>
          <w:sz w:val="21"/>
          <w:szCs w:val="21"/>
        </w:rPr>
      </w:pPr>
    </w:p>
    <w:p w:rsidR="00780B0B" w:rsidRPr="00780B0B" w:rsidRDefault="00780B0B" w:rsidP="00780B0B">
      <w:pPr>
        <w:spacing w:after="0" w:line="240" w:lineRule="auto"/>
        <w:rPr>
          <w:rFonts w:ascii="Helvetica" w:eastAsia="Times New Roman" w:hAnsi="Helvetica" w:cs="Helvetica"/>
          <w:color w:val="333333"/>
          <w:sz w:val="30"/>
          <w:szCs w:val="30"/>
        </w:rPr>
      </w:pPr>
      <w:hyperlink r:id="rId100" w:history="1">
        <w:r w:rsidRPr="00780B0B">
          <w:rPr>
            <w:rFonts w:ascii="Helvetica" w:eastAsia="Times New Roman" w:hAnsi="Helvetica" w:cs="Helvetica"/>
            <w:color w:val="8AC007"/>
            <w:sz w:val="30"/>
          </w:rPr>
          <w:t>« Previous</w:t>
        </w:r>
      </w:hyperlink>
    </w:p>
    <w:p w:rsidR="00780B0B" w:rsidRPr="00780B0B" w:rsidRDefault="00780B0B" w:rsidP="00780B0B">
      <w:pPr>
        <w:spacing w:after="0" w:line="240" w:lineRule="auto"/>
        <w:jc w:val="right"/>
        <w:rPr>
          <w:rFonts w:ascii="Helvetica" w:eastAsia="Times New Roman" w:hAnsi="Helvetica" w:cs="Helvetica"/>
          <w:color w:val="333333"/>
          <w:sz w:val="30"/>
          <w:szCs w:val="30"/>
        </w:rPr>
      </w:pPr>
      <w:hyperlink r:id="rId101" w:history="1">
        <w:r w:rsidRPr="00780B0B">
          <w:rPr>
            <w:rFonts w:ascii="Helvetica" w:eastAsia="Times New Roman" w:hAnsi="Helvetica" w:cs="Helvetica"/>
            <w:color w:val="8AC007"/>
            <w:sz w:val="30"/>
          </w:rPr>
          <w:t>Next Chapter »</w:t>
        </w:r>
      </w:hyperlink>
    </w:p>
    <w:p w:rsidR="00780B0B" w:rsidRPr="00780B0B" w:rsidRDefault="00780B0B" w:rsidP="00780B0B">
      <w:pPr>
        <w:spacing w:after="0" w:line="240" w:lineRule="auto"/>
        <w:rPr>
          <w:rFonts w:ascii="Helvetica" w:eastAsia="Times New Roman" w:hAnsi="Helvetica" w:cs="Helvetica"/>
          <w:color w:val="333333"/>
          <w:sz w:val="21"/>
          <w:szCs w:val="21"/>
        </w:rPr>
      </w:pPr>
    </w:p>
    <w:tbl>
      <w:tblPr>
        <w:tblW w:w="30" w:type="dxa"/>
        <w:tblCellMar>
          <w:left w:w="0" w:type="dxa"/>
          <w:right w:w="0" w:type="dxa"/>
        </w:tblCellMar>
        <w:tblLook w:val="04A0"/>
      </w:tblPr>
      <w:tblGrid>
        <w:gridCol w:w="6"/>
        <w:gridCol w:w="24"/>
      </w:tblGrid>
      <w:tr w:rsidR="00780B0B" w:rsidRPr="00780B0B" w:rsidTr="00780B0B">
        <w:trPr>
          <w:hidden/>
        </w:trPr>
        <w:tc>
          <w:tcPr>
            <w:tcW w:w="0" w:type="auto"/>
            <w:shd w:val="clear" w:color="auto" w:fill="auto"/>
            <w:noWrap/>
            <w:vAlign w:val="center"/>
            <w:hideMark/>
          </w:tcPr>
          <w:p w:rsidR="00780B0B" w:rsidRPr="00780B0B" w:rsidRDefault="00780B0B" w:rsidP="00780B0B">
            <w:pPr>
              <w:spacing w:after="180" w:line="240" w:lineRule="auto"/>
              <w:rPr>
                <w:rFonts w:ascii="Helvetica" w:eastAsia="Times New Roman"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780B0B" w:rsidRPr="00780B0B" w:rsidRDefault="00780B0B" w:rsidP="00780B0B">
            <w:pPr>
              <w:spacing w:after="180" w:line="240" w:lineRule="auto"/>
              <w:rPr>
                <w:rFonts w:ascii="Helvetica" w:eastAsia="Times New Roman" w:hAnsi="Helvetica" w:cs="Helvetica"/>
                <w:vanish/>
                <w:color w:val="333333"/>
                <w:sz w:val="21"/>
                <w:szCs w:val="21"/>
              </w:rPr>
            </w:pPr>
          </w:p>
        </w:tc>
      </w:tr>
    </w:tbl>
    <w:p w:rsidR="002943EB" w:rsidRPr="002943EB" w:rsidRDefault="002943EB" w:rsidP="002943EB">
      <w:pPr>
        <w:spacing w:before="300" w:after="150" w:line="240" w:lineRule="auto"/>
        <w:outlineLvl w:val="0"/>
        <w:rPr>
          <w:rFonts w:ascii="inherit" w:eastAsia="Times New Roman" w:hAnsi="inherit" w:cs="Helvetica"/>
          <w:color w:val="333333"/>
          <w:kern w:val="36"/>
          <w:sz w:val="54"/>
          <w:szCs w:val="54"/>
        </w:rPr>
      </w:pPr>
      <w:r w:rsidRPr="002943EB">
        <w:rPr>
          <w:rFonts w:ascii="inherit" w:eastAsia="Times New Roman" w:hAnsi="inherit" w:cs="Helvetica"/>
          <w:color w:val="333333"/>
          <w:kern w:val="36"/>
          <w:sz w:val="54"/>
          <w:szCs w:val="54"/>
        </w:rPr>
        <w:t>HTML Computer Code Elements</w:t>
      </w:r>
    </w:p>
    <w:p w:rsidR="002943EB" w:rsidRPr="002943EB" w:rsidRDefault="002943EB" w:rsidP="002943EB">
      <w:pPr>
        <w:spacing w:after="0" w:line="240" w:lineRule="auto"/>
        <w:rPr>
          <w:rFonts w:ascii="Helvetica" w:eastAsia="Times New Roman" w:hAnsi="Helvetica" w:cs="Helvetica"/>
          <w:color w:val="333333"/>
          <w:sz w:val="30"/>
          <w:szCs w:val="30"/>
        </w:rPr>
      </w:pPr>
      <w:hyperlink r:id="rId102" w:history="1">
        <w:r w:rsidRPr="002943EB">
          <w:rPr>
            <w:rFonts w:ascii="Helvetica" w:eastAsia="Times New Roman" w:hAnsi="Helvetica" w:cs="Helvetica"/>
            <w:color w:val="8AC007"/>
            <w:sz w:val="30"/>
          </w:rPr>
          <w:t>« Previous</w:t>
        </w:r>
      </w:hyperlink>
    </w:p>
    <w:p w:rsidR="002943EB" w:rsidRPr="002943EB" w:rsidRDefault="002943EB" w:rsidP="002943EB">
      <w:pPr>
        <w:spacing w:after="0" w:line="240" w:lineRule="auto"/>
        <w:jc w:val="right"/>
        <w:rPr>
          <w:rFonts w:ascii="Helvetica" w:eastAsia="Times New Roman" w:hAnsi="Helvetica" w:cs="Helvetica"/>
          <w:color w:val="333333"/>
          <w:sz w:val="30"/>
          <w:szCs w:val="30"/>
        </w:rPr>
      </w:pPr>
      <w:hyperlink r:id="rId103" w:history="1">
        <w:r w:rsidRPr="002943EB">
          <w:rPr>
            <w:rFonts w:ascii="Helvetica" w:eastAsia="Times New Roman" w:hAnsi="Helvetica" w:cs="Helvetica"/>
            <w:color w:val="8AC007"/>
            <w:sz w:val="30"/>
          </w:rPr>
          <w:t>Next Chapter »</w:t>
        </w:r>
      </w:hyperlink>
    </w:p>
    <w:p w:rsidR="002943EB" w:rsidRPr="002943EB" w:rsidRDefault="002943EB" w:rsidP="002943EB">
      <w:pPr>
        <w:spacing w:after="0" w:line="240" w:lineRule="auto"/>
        <w:rPr>
          <w:rFonts w:ascii="Helvetica" w:eastAsia="Times New Roman" w:hAnsi="Helvetica" w:cs="Helvetica"/>
          <w:color w:val="333333"/>
          <w:sz w:val="21"/>
          <w:szCs w:val="21"/>
        </w:rPr>
      </w:pPr>
    </w:p>
    <w:p w:rsidR="002943EB" w:rsidRPr="002943EB" w:rsidRDefault="002943EB" w:rsidP="002943EB">
      <w:pPr>
        <w:shd w:val="clear" w:color="auto" w:fill="F1F1F1"/>
        <w:spacing w:after="150" w:line="240" w:lineRule="auto"/>
        <w:outlineLvl w:val="1"/>
        <w:rPr>
          <w:rFonts w:ascii="inherit" w:eastAsia="Times New Roman" w:hAnsi="inherit" w:cs="Helvetica"/>
          <w:color w:val="555555"/>
          <w:sz w:val="30"/>
          <w:szCs w:val="30"/>
        </w:rPr>
      </w:pPr>
      <w:r w:rsidRPr="002943EB">
        <w:rPr>
          <w:rFonts w:ascii="inherit" w:eastAsia="Times New Roman" w:hAnsi="inherit" w:cs="Helvetica"/>
          <w:color w:val="555555"/>
          <w:sz w:val="30"/>
          <w:szCs w:val="30"/>
        </w:rPr>
        <w:t>Computer Code</w:t>
      </w:r>
    </w:p>
    <w:p w:rsidR="002943EB" w:rsidRPr="002943EB" w:rsidRDefault="002943EB" w:rsidP="002943EB">
      <w:pPr>
        <w:shd w:val="clear" w:color="auto" w:fill="FFFFFF"/>
        <w:spacing w:after="180" w:line="276" w:lineRule="atLeast"/>
        <w:rPr>
          <w:rFonts w:ascii="Consolas" w:eastAsia="Times New Roman" w:hAnsi="Consolas" w:cs="Consolas"/>
          <w:color w:val="000000"/>
          <w:sz w:val="21"/>
          <w:szCs w:val="21"/>
        </w:rPr>
      </w:pPr>
      <w:proofErr w:type="spellStart"/>
      <w:proofErr w:type="gramStart"/>
      <w:r w:rsidRPr="002943EB">
        <w:rPr>
          <w:rFonts w:ascii="Consolas" w:eastAsia="Times New Roman" w:hAnsi="Consolas" w:cs="Consolas"/>
          <w:color w:val="A52A2A"/>
          <w:sz w:val="21"/>
        </w:rPr>
        <w:t>var</w:t>
      </w:r>
      <w:proofErr w:type="spellEnd"/>
      <w:proofErr w:type="gramEnd"/>
      <w:r w:rsidRPr="002943EB">
        <w:rPr>
          <w:rFonts w:ascii="Consolas" w:eastAsia="Times New Roman" w:hAnsi="Consolas" w:cs="Consolas"/>
          <w:color w:val="000000"/>
          <w:sz w:val="21"/>
          <w:szCs w:val="21"/>
        </w:rPr>
        <w:t xml:space="preserve"> person = {</w:t>
      </w:r>
      <w:r w:rsidRPr="002943EB">
        <w:rPr>
          <w:rFonts w:ascii="Consolas" w:eastAsia="Times New Roman" w:hAnsi="Consolas" w:cs="Consolas"/>
          <w:color w:val="000000"/>
          <w:sz w:val="21"/>
          <w:szCs w:val="21"/>
        </w:rPr>
        <w:br/>
        <w:t xml:space="preserve">    </w:t>
      </w:r>
      <w:proofErr w:type="spellStart"/>
      <w:r w:rsidRPr="002943EB">
        <w:rPr>
          <w:rFonts w:ascii="Consolas" w:eastAsia="Times New Roman" w:hAnsi="Consolas" w:cs="Consolas"/>
          <w:color w:val="000000"/>
          <w:sz w:val="21"/>
          <w:szCs w:val="21"/>
        </w:rPr>
        <w:t>firstName</w:t>
      </w:r>
      <w:proofErr w:type="spellEnd"/>
      <w:r w:rsidRPr="002943EB">
        <w:rPr>
          <w:rFonts w:ascii="Consolas" w:eastAsia="Times New Roman" w:hAnsi="Consolas" w:cs="Consolas"/>
          <w:color w:val="000000"/>
          <w:sz w:val="21"/>
          <w:szCs w:val="21"/>
        </w:rPr>
        <w:t>:</w:t>
      </w:r>
      <w:r w:rsidRPr="002943EB">
        <w:rPr>
          <w:rFonts w:ascii="Consolas" w:eastAsia="Times New Roman" w:hAnsi="Consolas" w:cs="Consolas"/>
          <w:color w:val="0000CD"/>
          <w:sz w:val="21"/>
        </w:rPr>
        <w:t>"John"</w:t>
      </w:r>
      <w:r w:rsidRPr="002943EB">
        <w:rPr>
          <w:rFonts w:ascii="Consolas" w:eastAsia="Times New Roman" w:hAnsi="Consolas" w:cs="Consolas"/>
          <w:color w:val="000000"/>
          <w:sz w:val="21"/>
          <w:szCs w:val="21"/>
        </w:rPr>
        <w:t>,</w:t>
      </w:r>
      <w:r w:rsidRPr="002943EB">
        <w:rPr>
          <w:rFonts w:ascii="Consolas" w:eastAsia="Times New Roman" w:hAnsi="Consolas" w:cs="Consolas"/>
          <w:color w:val="000000"/>
          <w:sz w:val="21"/>
          <w:szCs w:val="21"/>
        </w:rPr>
        <w:br/>
        <w:t xml:space="preserve">    </w:t>
      </w:r>
      <w:proofErr w:type="spellStart"/>
      <w:r w:rsidRPr="002943EB">
        <w:rPr>
          <w:rFonts w:ascii="Consolas" w:eastAsia="Times New Roman" w:hAnsi="Consolas" w:cs="Consolas"/>
          <w:color w:val="000000"/>
          <w:sz w:val="21"/>
          <w:szCs w:val="21"/>
        </w:rPr>
        <w:t>lastName</w:t>
      </w:r>
      <w:proofErr w:type="spellEnd"/>
      <w:r w:rsidRPr="002943EB">
        <w:rPr>
          <w:rFonts w:ascii="Consolas" w:eastAsia="Times New Roman" w:hAnsi="Consolas" w:cs="Consolas"/>
          <w:color w:val="000000"/>
          <w:sz w:val="21"/>
          <w:szCs w:val="21"/>
        </w:rPr>
        <w:t>:</w:t>
      </w:r>
      <w:r w:rsidRPr="002943EB">
        <w:rPr>
          <w:rFonts w:ascii="Consolas" w:eastAsia="Times New Roman" w:hAnsi="Consolas" w:cs="Consolas"/>
          <w:color w:val="0000CD"/>
          <w:sz w:val="21"/>
        </w:rPr>
        <w:t>"Doe"</w:t>
      </w:r>
      <w:r w:rsidRPr="002943EB">
        <w:rPr>
          <w:rFonts w:ascii="Consolas" w:eastAsia="Times New Roman" w:hAnsi="Consolas" w:cs="Consolas"/>
          <w:color w:val="000000"/>
          <w:sz w:val="21"/>
          <w:szCs w:val="21"/>
        </w:rPr>
        <w:t>,</w:t>
      </w:r>
      <w:r w:rsidRPr="002943EB">
        <w:rPr>
          <w:rFonts w:ascii="Consolas" w:eastAsia="Times New Roman" w:hAnsi="Consolas" w:cs="Consolas"/>
          <w:color w:val="000000"/>
          <w:sz w:val="21"/>
          <w:szCs w:val="21"/>
        </w:rPr>
        <w:br/>
        <w:t>    age:</w:t>
      </w:r>
      <w:r w:rsidRPr="002943EB">
        <w:rPr>
          <w:rFonts w:ascii="Consolas" w:eastAsia="Times New Roman" w:hAnsi="Consolas" w:cs="Consolas"/>
          <w:color w:val="0000CD"/>
          <w:sz w:val="21"/>
        </w:rPr>
        <w:t>50</w:t>
      </w:r>
      <w:r w:rsidRPr="002943EB">
        <w:rPr>
          <w:rFonts w:ascii="Consolas" w:eastAsia="Times New Roman" w:hAnsi="Consolas" w:cs="Consolas"/>
          <w:color w:val="000000"/>
          <w:sz w:val="21"/>
          <w:szCs w:val="21"/>
        </w:rPr>
        <w:t>,</w:t>
      </w:r>
      <w:r w:rsidRPr="002943EB">
        <w:rPr>
          <w:rFonts w:ascii="Consolas" w:eastAsia="Times New Roman" w:hAnsi="Consolas" w:cs="Consolas"/>
          <w:color w:val="000000"/>
          <w:sz w:val="21"/>
          <w:szCs w:val="21"/>
        </w:rPr>
        <w:br/>
        <w:t xml:space="preserve">    </w:t>
      </w:r>
      <w:proofErr w:type="spellStart"/>
      <w:r w:rsidRPr="002943EB">
        <w:rPr>
          <w:rFonts w:ascii="Consolas" w:eastAsia="Times New Roman" w:hAnsi="Consolas" w:cs="Consolas"/>
          <w:color w:val="000000"/>
          <w:sz w:val="21"/>
          <w:szCs w:val="21"/>
        </w:rPr>
        <w:t>eyeColor</w:t>
      </w:r>
      <w:proofErr w:type="spellEnd"/>
      <w:r w:rsidRPr="002943EB">
        <w:rPr>
          <w:rFonts w:ascii="Consolas" w:eastAsia="Times New Roman" w:hAnsi="Consolas" w:cs="Consolas"/>
          <w:color w:val="000000"/>
          <w:sz w:val="21"/>
          <w:szCs w:val="21"/>
        </w:rPr>
        <w:t>:</w:t>
      </w:r>
      <w:r w:rsidRPr="002943EB">
        <w:rPr>
          <w:rFonts w:ascii="Consolas" w:eastAsia="Times New Roman" w:hAnsi="Consolas" w:cs="Consolas"/>
          <w:color w:val="0000CD"/>
          <w:sz w:val="21"/>
        </w:rPr>
        <w:t>"blue"</w:t>
      </w:r>
      <w:r w:rsidRPr="002943EB">
        <w:rPr>
          <w:rFonts w:ascii="Consolas" w:eastAsia="Times New Roman" w:hAnsi="Consolas" w:cs="Consolas"/>
          <w:color w:val="000000"/>
          <w:sz w:val="21"/>
          <w:szCs w:val="21"/>
        </w:rPr>
        <w:br/>
        <w:t xml:space="preserve">} </w:t>
      </w:r>
    </w:p>
    <w:p w:rsidR="002943EB" w:rsidRPr="002943EB" w:rsidRDefault="002943EB" w:rsidP="002943EB">
      <w:pPr>
        <w:spacing w:before="300" w:after="30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pict>
          <v:rect id="_x0000_i2882" style="width:0;height:0" o:hralign="center" o:hrstd="t" o:hr="t" fillcolor="#a0a0a0" stroked="f"/>
        </w:pict>
      </w:r>
    </w:p>
    <w:p w:rsidR="002943EB" w:rsidRPr="002943EB" w:rsidRDefault="002943EB" w:rsidP="002943EB">
      <w:pPr>
        <w:spacing w:before="300" w:after="150" w:line="240" w:lineRule="auto"/>
        <w:outlineLvl w:val="1"/>
        <w:rPr>
          <w:rFonts w:ascii="inherit" w:eastAsia="Times New Roman" w:hAnsi="inherit" w:cs="Helvetica"/>
          <w:color w:val="333333"/>
          <w:sz w:val="45"/>
          <w:szCs w:val="45"/>
        </w:rPr>
      </w:pPr>
      <w:r w:rsidRPr="002943EB">
        <w:rPr>
          <w:rFonts w:ascii="inherit" w:eastAsia="Times New Roman" w:hAnsi="inherit" w:cs="Helvetica"/>
          <w:color w:val="333333"/>
          <w:sz w:val="45"/>
          <w:szCs w:val="45"/>
        </w:rPr>
        <w:t xml:space="preserve">HTML </w:t>
      </w:r>
      <w:r w:rsidRPr="002943EB">
        <w:rPr>
          <w:rFonts w:ascii="Courier New" w:eastAsia="Times New Roman" w:hAnsi="Courier New" w:cs="Courier New"/>
          <w:color w:val="333333"/>
          <w:sz w:val="42"/>
          <w:szCs w:val="42"/>
        </w:rPr>
        <w:t>Computer Code</w:t>
      </w:r>
      <w:r w:rsidRPr="002943EB">
        <w:rPr>
          <w:rFonts w:ascii="inherit" w:eastAsia="Times New Roman" w:hAnsi="inherit" w:cs="Helvetica"/>
          <w:color w:val="333333"/>
          <w:sz w:val="45"/>
          <w:szCs w:val="45"/>
        </w:rPr>
        <w:t xml:space="preserve"> Formatting</w:t>
      </w:r>
    </w:p>
    <w:p w:rsidR="002943EB" w:rsidRPr="002943EB" w:rsidRDefault="002943EB" w:rsidP="002943EB">
      <w:pPr>
        <w:spacing w:after="15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 xml:space="preserve">Normally, HTML uses </w:t>
      </w:r>
      <w:r w:rsidRPr="002943EB">
        <w:rPr>
          <w:rFonts w:ascii="Helvetica" w:eastAsia="Times New Roman" w:hAnsi="Helvetica" w:cs="Helvetica"/>
          <w:b/>
          <w:bCs/>
          <w:color w:val="333333"/>
          <w:sz w:val="21"/>
        </w:rPr>
        <w:t>variable</w:t>
      </w:r>
      <w:r w:rsidRPr="002943EB">
        <w:rPr>
          <w:rFonts w:ascii="Helvetica" w:eastAsia="Times New Roman" w:hAnsi="Helvetica" w:cs="Helvetica"/>
          <w:color w:val="333333"/>
          <w:sz w:val="21"/>
          <w:szCs w:val="21"/>
        </w:rPr>
        <w:t xml:space="preserve"> letter size, and variable letter spacing.</w:t>
      </w:r>
    </w:p>
    <w:p w:rsidR="002943EB" w:rsidRPr="002943EB" w:rsidRDefault="002943EB" w:rsidP="002943EB">
      <w:pPr>
        <w:spacing w:after="15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 xml:space="preserve">This is not wanted when displaying examples of </w:t>
      </w:r>
      <w:r w:rsidRPr="002943EB">
        <w:rPr>
          <w:rFonts w:ascii="Helvetica" w:eastAsia="Times New Roman" w:hAnsi="Helvetica" w:cs="Helvetica"/>
          <w:b/>
          <w:bCs/>
          <w:color w:val="333333"/>
          <w:sz w:val="21"/>
        </w:rPr>
        <w:t>computer code</w:t>
      </w:r>
      <w:r w:rsidRPr="002943EB">
        <w:rPr>
          <w:rFonts w:ascii="Helvetica" w:eastAsia="Times New Roman" w:hAnsi="Helvetica" w:cs="Helvetica"/>
          <w:color w:val="333333"/>
          <w:sz w:val="21"/>
          <w:szCs w:val="21"/>
        </w:rPr>
        <w:t>.</w:t>
      </w:r>
    </w:p>
    <w:p w:rsidR="002943EB" w:rsidRPr="002943EB" w:rsidRDefault="002943EB" w:rsidP="002943EB">
      <w:pPr>
        <w:spacing w:after="15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 xml:space="preserve">The </w:t>
      </w:r>
      <w:r w:rsidRPr="002943EB">
        <w:rPr>
          <w:rFonts w:ascii="Helvetica" w:eastAsia="Times New Roman" w:hAnsi="Helvetica" w:cs="Helvetica"/>
          <w:b/>
          <w:bCs/>
          <w:color w:val="333333"/>
          <w:sz w:val="21"/>
        </w:rPr>
        <w:t>&lt;</w:t>
      </w:r>
      <w:proofErr w:type="spellStart"/>
      <w:r w:rsidRPr="002943EB">
        <w:rPr>
          <w:rFonts w:ascii="Helvetica" w:eastAsia="Times New Roman" w:hAnsi="Helvetica" w:cs="Helvetica"/>
          <w:b/>
          <w:bCs/>
          <w:color w:val="333333"/>
          <w:sz w:val="21"/>
        </w:rPr>
        <w:t>kbd</w:t>
      </w:r>
      <w:proofErr w:type="spellEnd"/>
      <w:r w:rsidRPr="002943EB">
        <w:rPr>
          <w:rFonts w:ascii="Helvetica" w:eastAsia="Times New Roman" w:hAnsi="Helvetica" w:cs="Helvetica"/>
          <w:b/>
          <w:bCs/>
          <w:color w:val="333333"/>
          <w:sz w:val="21"/>
        </w:rPr>
        <w:t>&gt;</w:t>
      </w:r>
      <w:r w:rsidRPr="002943EB">
        <w:rPr>
          <w:rFonts w:ascii="Helvetica" w:eastAsia="Times New Roman" w:hAnsi="Helvetica" w:cs="Helvetica"/>
          <w:color w:val="333333"/>
          <w:sz w:val="21"/>
          <w:szCs w:val="21"/>
        </w:rPr>
        <w:t xml:space="preserve">, </w:t>
      </w:r>
      <w:r w:rsidRPr="002943EB">
        <w:rPr>
          <w:rFonts w:ascii="Helvetica" w:eastAsia="Times New Roman" w:hAnsi="Helvetica" w:cs="Helvetica"/>
          <w:b/>
          <w:bCs/>
          <w:color w:val="333333"/>
          <w:sz w:val="21"/>
        </w:rPr>
        <w:t>&lt;</w:t>
      </w:r>
      <w:proofErr w:type="spellStart"/>
      <w:r w:rsidRPr="002943EB">
        <w:rPr>
          <w:rFonts w:ascii="Helvetica" w:eastAsia="Times New Roman" w:hAnsi="Helvetica" w:cs="Helvetica"/>
          <w:b/>
          <w:bCs/>
          <w:color w:val="333333"/>
          <w:sz w:val="21"/>
        </w:rPr>
        <w:t>samp</w:t>
      </w:r>
      <w:proofErr w:type="spellEnd"/>
      <w:r w:rsidRPr="002943EB">
        <w:rPr>
          <w:rFonts w:ascii="Helvetica" w:eastAsia="Times New Roman" w:hAnsi="Helvetica" w:cs="Helvetica"/>
          <w:b/>
          <w:bCs/>
          <w:color w:val="333333"/>
          <w:sz w:val="21"/>
        </w:rPr>
        <w:t>&gt;</w:t>
      </w:r>
      <w:r w:rsidRPr="002943EB">
        <w:rPr>
          <w:rFonts w:ascii="Helvetica" w:eastAsia="Times New Roman" w:hAnsi="Helvetica" w:cs="Helvetica"/>
          <w:color w:val="333333"/>
          <w:sz w:val="21"/>
          <w:szCs w:val="21"/>
        </w:rPr>
        <w:t xml:space="preserve">, and </w:t>
      </w:r>
      <w:r w:rsidRPr="002943EB">
        <w:rPr>
          <w:rFonts w:ascii="Helvetica" w:eastAsia="Times New Roman" w:hAnsi="Helvetica" w:cs="Helvetica"/>
          <w:b/>
          <w:bCs/>
          <w:color w:val="333333"/>
          <w:sz w:val="21"/>
        </w:rPr>
        <w:t>&lt;code&gt;</w:t>
      </w:r>
      <w:r w:rsidRPr="002943EB">
        <w:rPr>
          <w:rFonts w:ascii="Helvetica" w:eastAsia="Times New Roman" w:hAnsi="Helvetica" w:cs="Helvetica"/>
          <w:color w:val="333333"/>
          <w:sz w:val="21"/>
          <w:szCs w:val="21"/>
        </w:rPr>
        <w:t xml:space="preserve"> elements all support </w:t>
      </w:r>
      <w:r w:rsidRPr="002943EB">
        <w:rPr>
          <w:rFonts w:ascii="Helvetica" w:eastAsia="Times New Roman" w:hAnsi="Helvetica" w:cs="Helvetica"/>
          <w:b/>
          <w:bCs/>
          <w:color w:val="333333"/>
          <w:sz w:val="21"/>
        </w:rPr>
        <w:t>fixed</w:t>
      </w:r>
      <w:r w:rsidRPr="002943EB">
        <w:rPr>
          <w:rFonts w:ascii="Helvetica" w:eastAsia="Times New Roman" w:hAnsi="Helvetica" w:cs="Helvetica"/>
          <w:color w:val="333333"/>
          <w:sz w:val="21"/>
          <w:szCs w:val="21"/>
        </w:rPr>
        <w:t xml:space="preserve"> letter size and spacing.</w:t>
      </w:r>
    </w:p>
    <w:p w:rsidR="002943EB" w:rsidRPr="002943EB" w:rsidRDefault="002943EB" w:rsidP="002943EB">
      <w:pPr>
        <w:spacing w:before="300" w:after="30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pict>
          <v:rect id="_x0000_i2883" style="width:0;height:0" o:hralign="center" o:hrstd="t" o:hr="t" fillcolor="#a0a0a0" stroked="f"/>
        </w:pict>
      </w:r>
    </w:p>
    <w:p w:rsidR="002943EB" w:rsidRPr="002943EB" w:rsidRDefault="002943EB" w:rsidP="002943EB">
      <w:pPr>
        <w:spacing w:before="300" w:after="150" w:line="240" w:lineRule="auto"/>
        <w:outlineLvl w:val="1"/>
        <w:rPr>
          <w:rFonts w:ascii="inherit" w:eastAsia="Times New Roman" w:hAnsi="inherit" w:cs="Helvetica"/>
          <w:color w:val="333333"/>
          <w:sz w:val="45"/>
          <w:szCs w:val="45"/>
        </w:rPr>
      </w:pPr>
      <w:r w:rsidRPr="002943EB">
        <w:rPr>
          <w:rFonts w:ascii="inherit" w:eastAsia="Times New Roman" w:hAnsi="inherit" w:cs="Helvetica"/>
          <w:color w:val="333333"/>
          <w:sz w:val="45"/>
          <w:szCs w:val="45"/>
        </w:rPr>
        <w:t xml:space="preserve">HTML </w:t>
      </w:r>
      <w:r w:rsidRPr="002943EB">
        <w:rPr>
          <w:rFonts w:ascii="Courier New" w:eastAsia="Times New Roman" w:hAnsi="Courier New" w:cs="Courier New"/>
          <w:color w:val="333333"/>
          <w:sz w:val="42"/>
          <w:szCs w:val="42"/>
        </w:rPr>
        <w:t>Keyboard</w:t>
      </w:r>
      <w:r w:rsidRPr="002943EB">
        <w:rPr>
          <w:rFonts w:ascii="inherit" w:eastAsia="Times New Roman" w:hAnsi="inherit" w:cs="Helvetica"/>
          <w:color w:val="333333"/>
          <w:sz w:val="45"/>
          <w:szCs w:val="45"/>
        </w:rPr>
        <w:t xml:space="preserve"> Formatting</w:t>
      </w:r>
    </w:p>
    <w:p w:rsidR="002943EB" w:rsidRPr="002943EB" w:rsidRDefault="002943EB" w:rsidP="002943EB">
      <w:pPr>
        <w:spacing w:after="15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lastRenderedPageBreak/>
        <w:t xml:space="preserve">The HTML </w:t>
      </w:r>
      <w:r w:rsidRPr="002943EB">
        <w:rPr>
          <w:rFonts w:ascii="Helvetica" w:eastAsia="Times New Roman" w:hAnsi="Helvetica" w:cs="Helvetica"/>
          <w:b/>
          <w:bCs/>
          <w:color w:val="333333"/>
          <w:sz w:val="21"/>
        </w:rPr>
        <w:t>&lt;</w:t>
      </w:r>
      <w:proofErr w:type="spellStart"/>
      <w:r w:rsidRPr="002943EB">
        <w:rPr>
          <w:rFonts w:ascii="Helvetica" w:eastAsia="Times New Roman" w:hAnsi="Helvetica" w:cs="Helvetica"/>
          <w:b/>
          <w:bCs/>
          <w:color w:val="333333"/>
          <w:sz w:val="21"/>
        </w:rPr>
        <w:t>kbd</w:t>
      </w:r>
      <w:proofErr w:type="spellEnd"/>
      <w:r w:rsidRPr="002943EB">
        <w:rPr>
          <w:rFonts w:ascii="Helvetica" w:eastAsia="Times New Roman" w:hAnsi="Helvetica" w:cs="Helvetica"/>
          <w:b/>
          <w:bCs/>
          <w:color w:val="333333"/>
          <w:sz w:val="21"/>
        </w:rPr>
        <w:t>&gt;</w:t>
      </w:r>
      <w:r w:rsidRPr="002943EB">
        <w:rPr>
          <w:rFonts w:ascii="Helvetica" w:eastAsia="Times New Roman" w:hAnsi="Helvetica" w:cs="Helvetica"/>
          <w:color w:val="333333"/>
          <w:sz w:val="21"/>
          <w:szCs w:val="21"/>
        </w:rPr>
        <w:t xml:space="preserve"> element defines </w:t>
      </w:r>
      <w:r w:rsidRPr="002943EB">
        <w:rPr>
          <w:rFonts w:ascii="Helvetica" w:eastAsia="Times New Roman" w:hAnsi="Helvetica" w:cs="Helvetica"/>
          <w:b/>
          <w:bCs/>
          <w:color w:val="333333"/>
          <w:sz w:val="21"/>
        </w:rPr>
        <w:t>keyboard input</w:t>
      </w:r>
      <w:r w:rsidRPr="002943EB">
        <w:rPr>
          <w:rFonts w:ascii="Helvetica" w:eastAsia="Times New Roman" w:hAnsi="Helvetica" w:cs="Helvetica"/>
          <w:color w:val="333333"/>
          <w:sz w:val="21"/>
          <w:szCs w:val="21"/>
        </w:rPr>
        <w:t>:</w:t>
      </w:r>
    </w:p>
    <w:p w:rsidR="002943EB" w:rsidRPr="002943EB" w:rsidRDefault="002943EB" w:rsidP="002943EB">
      <w:pPr>
        <w:shd w:val="clear" w:color="auto" w:fill="F1F1F1"/>
        <w:spacing w:after="150" w:line="240" w:lineRule="auto"/>
        <w:outlineLvl w:val="1"/>
        <w:rPr>
          <w:rFonts w:ascii="inherit" w:eastAsia="Times New Roman" w:hAnsi="inherit" w:cs="Helvetica"/>
          <w:color w:val="555555"/>
          <w:sz w:val="30"/>
          <w:szCs w:val="30"/>
        </w:rPr>
      </w:pPr>
      <w:r w:rsidRPr="002943EB">
        <w:rPr>
          <w:rFonts w:ascii="inherit" w:eastAsia="Times New Roman" w:hAnsi="inherit" w:cs="Helvetica"/>
          <w:color w:val="555555"/>
          <w:sz w:val="30"/>
          <w:szCs w:val="30"/>
        </w:rPr>
        <w:t>Example</w:t>
      </w:r>
    </w:p>
    <w:p w:rsidR="002943EB" w:rsidRPr="002943EB" w:rsidRDefault="002943EB" w:rsidP="002943EB">
      <w:pPr>
        <w:shd w:val="clear" w:color="auto" w:fill="FFFFFF"/>
        <w:spacing w:after="0" w:line="276" w:lineRule="atLeast"/>
        <w:rPr>
          <w:rFonts w:ascii="Consolas" w:eastAsia="Times New Roman" w:hAnsi="Consolas" w:cs="Consolas"/>
          <w:color w:val="000000"/>
          <w:sz w:val="21"/>
          <w:szCs w:val="21"/>
        </w:rPr>
      </w:pP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t xml:space="preserve">To open a file, </w:t>
      </w:r>
      <w:proofErr w:type="gramStart"/>
      <w:r w:rsidRPr="002943EB">
        <w:rPr>
          <w:rFonts w:ascii="Consolas" w:eastAsia="Times New Roman" w:hAnsi="Consolas" w:cs="Consolas"/>
          <w:color w:val="000000"/>
          <w:sz w:val="21"/>
          <w:szCs w:val="21"/>
        </w:rPr>
        <w:t>select:</w:t>
      </w:r>
      <w:proofErr w:type="gramEnd"/>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&gt;&lt;</w:t>
      </w:r>
      <w:proofErr w:type="spellStart"/>
      <w:r w:rsidRPr="002943EB">
        <w:rPr>
          <w:rFonts w:ascii="Consolas" w:eastAsia="Times New Roman" w:hAnsi="Consolas" w:cs="Consolas"/>
          <w:color w:val="A52A2A"/>
          <w:sz w:val="21"/>
        </w:rPr>
        <w:t>kbd</w:t>
      </w:r>
      <w:proofErr w:type="spellEnd"/>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t>File | Open...</w:t>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w:t>
      </w:r>
      <w:proofErr w:type="spellStart"/>
      <w:r w:rsidRPr="002943EB">
        <w:rPr>
          <w:rFonts w:ascii="Consolas" w:eastAsia="Times New Roman" w:hAnsi="Consolas" w:cs="Consolas"/>
          <w:color w:val="A52A2A"/>
          <w:sz w:val="21"/>
        </w:rPr>
        <w:t>kbd</w:t>
      </w:r>
      <w:proofErr w:type="spellEnd"/>
      <w:r w:rsidRPr="002943EB">
        <w:rPr>
          <w:rFonts w:ascii="Consolas" w:eastAsia="Times New Roman" w:hAnsi="Consolas" w:cs="Consolas"/>
          <w:color w:val="0000FF"/>
          <w:sz w:val="21"/>
        </w:rPr>
        <w:t>&gt;&lt;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t xml:space="preserve"> </w:t>
      </w:r>
    </w:p>
    <w:p w:rsidR="002943EB" w:rsidRPr="002943EB" w:rsidRDefault="002943EB" w:rsidP="002943EB">
      <w:pPr>
        <w:shd w:val="clear" w:color="auto" w:fill="F1F1F1"/>
        <w:spacing w:after="180" w:line="276" w:lineRule="atLeast"/>
        <w:rPr>
          <w:rFonts w:ascii="Helvetica" w:eastAsia="Times New Roman" w:hAnsi="Helvetica" w:cs="Helvetica"/>
          <w:color w:val="000000"/>
          <w:sz w:val="21"/>
          <w:szCs w:val="21"/>
        </w:rPr>
      </w:pPr>
      <w:r w:rsidRPr="002943EB">
        <w:rPr>
          <w:rFonts w:ascii="Helvetica" w:eastAsia="Times New Roman" w:hAnsi="Helvetica" w:cs="Helvetica"/>
          <w:color w:val="000000"/>
          <w:sz w:val="21"/>
          <w:szCs w:val="21"/>
        </w:rPr>
        <w:br/>
      </w:r>
      <w:hyperlink r:id="rId104" w:tgtFrame="_blank" w:history="1">
        <w:r w:rsidRPr="002943EB">
          <w:rPr>
            <w:rFonts w:ascii="Verdana" w:eastAsia="Times New Roman" w:hAnsi="Verdana" w:cs="Helvetica"/>
            <w:b/>
            <w:bCs/>
            <w:color w:val="FFFFFF"/>
            <w:sz w:val="20"/>
          </w:rPr>
          <w:t xml:space="preserve">Try it </w:t>
        </w:r>
        <w:proofErr w:type="gramStart"/>
        <w:r w:rsidRPr="002943EB">
          <w:rPr>
            <w:rFonts w:ascii="Verdana" w:eastAsia="Times New Roman" w:hAnsi="Verdana" w:cs="Helvetica"/>
            <w:b/>
            <w:bCs/>
            <w:color w:val="FFFFFF"/>
            <w:sz w:val="20"/>
          </w:rPr>
          <w:t>Yourself</w:t>
        </w:r>
        <w:proofErr w:type="gramEnd"/>
        <w:r w:rsidRPr="002943EB">
          <w:rPr>
            <w:rFonts w:ascii="Verdana" w:eastAsia="Times New Roman" w:hAnsi="Verdana" w:cs="Helvetica"/>
            <w:b/>
            <w:bCs/>
            <w:color w:val="FFFFFF"/>
            <w:sz w:val="20"/>
          </w:rPr>
          <w:t xml:space="preserve"> »</w:t>
        </w:r>
      </w:hyperlink>
      <w:r w:rsidRPr="002943EB">
        <w:rPr>
          <w:rFonts w:ascii="Helvetica" w:eastAsia="Times New Roman" w:hAnsi="Helvetica" w:cs="Helvetica"/>
          <w:color w:val="000000"/>
          <w:sz w:val="21"/>
          <w:szCs w:val="21"/>
        </w:rPr>
        <w:t xml:space="preserve"> </w:t>
      </w:r>
    </w:p>
    <w:p w:rsidR="002943EB" w:rsidRPr="002943EB" w:rsidRDefault="002943EB" w:rsidP="002943EB">
      <w:pPr>
        <w:spacing w:before="300" w:after="30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pict>
          <v:rect id="_x0000_i2884" style="width:0;height:0" o:hralign="center" o:hrstd="t" o:hr="t" fillcolor="#a0a0a0" stroked="f"/>
        </w:pict>
      </w:r>
    </w:p>
    <w:p w:rsidR="002943EB" w:rsidRPr="002943EB" w:rsidRDefault="002943EB" w:rsidP="002943EB">
      <w:pPr>
        <w:spacing w:before="300" w:after="150" w:line="240" w:lineRule="auto"/>
        <w:outlineLvl w:val="1"/>
        <w:rPr>
          <w:rFonts w:ascii="inherit" w:eastAsia="Times New Roman" w:hAnsi="inherit" w:cs="Helvetica"/>
          <w:color w:val="333333"/>
          <w:sz w:val="45"/>
          <w:szCs w:val="45"/>
        </w:rPr>
      </w:pPr>
      <w:r w:rsidRPr="002943EB">
        <w:rPr>
          <w:rFonts w:ascii="inherit" w:eastAsia="Times New Roman" w:hAnsi="inherit" w:cs="Helvetica"/>
          <w:color w:val="333333"/>
          <w:sz w:val="45"/>
          <w:szCs w:val="45"/>
        </w:rPr>
        <w:t xml:space="preserve">HTML </w:t>
      </w:r>
      <w:r w:rsidRPr="002943EB">
        <w:rPr>
          <w:rFonts w:ascii="Courier New" w:eastAsia="Times New Roman" w:hAnsi="Courier New" w:cs="Courier New"/>
          <w:color w:val="333333"/>
          <w:sz w:val="42"/>
          <w:szCs w:val="42"/>
        </w:rPr>
        <w:t>Sample</w:t>
      </w:r>
      <w:r w:rsidRPr="002943EB">
        <w:rPr>
          <w:rFonts w:ascii="inherit" w:eastAsia="Times New Roman" w:hAnsi="inherit" w:cs="Helvetica"/>
          <w:color w:val="333333"/>
          <w:sz w:val="45"/>
          <w:szCs w:val="45"/>
        </w:rPr>
        <w:t xml:space="preserve"> Formatting</w:t>
      </w:r>
    </w:p>
    <w:p w:rsidR="002943EB" w:rsidRPr="002943EB" w:rsidRDefault="002943EB" w:rsidP="002943EB">
      <w:pPr>
        <w:spacing w:after="15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 xml:space="preserve">The HTML </w:t>
      </w:r>
      <w:r w:rsidRPr="002943EB">
        <w:rPr>
          <w:rFonts w:ascii="Helvetica" w:eastAsia="Times New Roman" w:hAnsi="Helvetica" w:cs="Helvetica"/>
          <w:b/>
          <w:bCs/>
          <w:color w:val="333333"/>
          <w:sz w:val="21"/>
        </w:rPr>
        <w:t>&lt;</w:t>
      </w:r>
      <w:proofErr w:type="spellStart"/>
      <w:r w:rsidRPr="002943EB">
        <w:rPr>
          <w:rFonts w:ascii="Helvetica" w:eastAsia="Times New Roman" w:hAnsi="Helvetica" w:cs="Helvetica"/>
          <w:b/>
          <w:bCs/>
          <w:color w:val="333333"/>
          <w:sz w:val="21"/>
        </w:rPr>
        <w:t>samp</w:t>
      </w:r>
      <w:proofErr w:type="spellEnd"/>
      <w:r w:rsidRPr="002943EB">
        <w:rPr>
          <w:rFonts w:ascii="Helvetica" w:eastAsia="Times New Roman" w:hAnsi="Helvetica" w:cs="Helvetica"/>
          <w:b/>
          <w:bCs/>
          <w:color w:val="333333"/>
          <w:sz w:val="21"/>
        </w:rPr>
        <w:t>&gt;</w:t>
      </w:r>
      <w:r w:rsidRPr="002943EB">
        <w:rPr>
          <w:rFonts w:ascii="Helvetica" w:eastAsia="Times New Roman" w:hAnsi="Helvetica" w:cs="Helvetica"/>
          <w:color w:val="333333"/>
          <w:sz w:val="21"/>
          <w:szCs w:val="21"/>
        </w:rPr>
        <w:t xml:space="preserve"> element defines a </w:t>
      </w:r>
      <w:r w:rsidRPr="002943EB">
        <w:rPr>
          <w:rFonts w:ascii="Helvetica" w:eastAsia="Times New Roman" w:hAnsi="Helvetica" w:cs="Helvetica"/>
          <w:b/>
          <w:bCs/>
          <w:color w:val="333333"/>
          <w:sz w:val="21"/>
        </w:rPr>
        <w:t>computer output</w:t>
      </w:r>
      <w:r w:rsidRPr="002943EB">
        <w:rPr>
          <w:rFonts w:ascii="Helvetica" w:eastAsia="Times New Roman" w:hAnsi="Helvetica" w:cs="Helvetica"/>
          <w:color w:val="333333"/>
          <w:sz w:val="21"/>
          <w:szCs w:val="21"/>
        </w:rPr>
        <w:t>:</w:t>
      </w:r>
    </w:p>
    <w:p w:rsidR="002943EB" w:rsidRPr="002943EB" w:rsidRDefault="002943EB" w:rsidP="002943EB">
      <w:pPr>
        <w:shd w:val="clear" w:color="auto" w:fill="F1F1F1"/>
        <w:spacing w:after="150" w:line="240" w:lineRule="auto"/>
        <w:outlineLvl w:val="1"/>
        <w:rPr>
          <w:rFonts w:ascii="inherit" w:eastAsia="Times New Roman" w:hAnsi="inherit" w:cs="Helvetica"/>
          <w:color w:val="555555"/>
          <w:sz w:val="30"/>
          <w:szCs w:val="30"/>
        </w:rPr>
      </w:pPr>
      <w:r w:rsidRPr="002943EB">
        <w:rPr>
          <w:rFonts w:ascii="inherit" w:eastAsia="Times New Roman" w:hAnsi="inherit" w:cs="Helvetica"/>
          <w:color w:val="555555"/>
          <w:sz w:val="30"/>
          <w:szCs w:val="30"/>
        </w:rPr>
        <w:t>Example</w:t>
      </w:r>
    </w:p>
    <w:p w:rsidR="002943EB" w:rsidRPr="002943EB" w:rsidRDefault="002943EB" w:rsidP="002943EB">
      <w:pPr>
        <w:shd w:val="clear" w:color="auto" w:fill="FFFFFF"/>
        <w:spacing w:after="0" w:line="276" w:lineRule="atLeast"/>
        <w:rPr>
          <w:rFonts w:ascii="Consolas" w:eastAsia="Times New Roman" w:hAnsi="Consolas" w:cs="Consolas"/>
          <w:color w:val="000000"/>
          <w:sz w:val="21"/>
          <w:szCs w:val="21"/>
        </w:rPr>
      </w:pPr>
      <w:r w:rsidRPr="002943EB">
        <w:rPr>
          <w:rFonts w:ascii="Consolas" w:eastAsia="Times New Roman" w:hAnsi="Consolas" w:cs="Consolas"/>
          <w:color w:val="0000FF"/>
          <w:sz w:val="21"/>
        </w:rPr>
        <w:t>&lt;</w:t>
      </w:r>
      <w:proofErr w:type="spellStart"/>
      <w:proofErr w:type="gramStart"/>
      <w:r w:rsidRPr="002943EB">
        <w:rPr>
          <w:rFonts w:ascii="Consolas" w:eastAsia="Times New Roman" w:hAnsi="Consolas" w:cs="Consolas"/>
          <w:color w:val="A52A2A"/>
          <w:sz w:val="21"/>
        </w:rPr>
        <w:t>samp</w:t>
      </w:r>
      <w:proofErr w:type="spellEnd"/>
      <w:proofErr w:type="gramEnd"/>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t>demo.example.com login: Apr 12 09:10:17</w:t>
      </w:r>
      <w:r w:rsidRPr="002943EB">
        <w:rPr>
          <w:rFonts w:ascii="Consolas" w:eastAsia="Times New Roman" w:hAnsi="Consolas" w:cs="Consolas"/>
          <w:color w:val="000000"/>
          <w:sz w:val="21"/>
          <w:szCs w:val="21"/>
        </w:rPr>
        <w:br/>
        <w:t>Linux 2.6.10-grsec+gg3+e+fhs6b+nfs+gr0501+++p3+c4a+gr2b-reslog-v6.189</w:t>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w:t>
      </w:r>
      <w:proofErr w:type="spellStart"/>
      <w:r w:rsidRPr="002943EB">
        <w:rPr>
          <w:rFonts w:ascii="Consolas" w:eastAsia="Times New Roman" w:hAnsi="Consolas" w:cs="Consolas"/>
          <w:color w:val="A52A2A"/>
          <w:sz w:val="21"/>
        </w:rPr>
        <w:t>samp</w:t>
      </w:r>
      <w:proofErr w:type="spellEnd"/>
      <w:r w:rsidRPr="002943EB">
        <w:rPr>
          <w:rFonts w:ascii="Consolas" w:eastAsia="Times New Roman" w:hAnsi="Consolas" w:cs="Consolas"/>
          <w:color w:val="0000FF"/>
          <w:sz w:val="21"/>
        </w:rPr>
        <w:t>&gt;</w:t>
      </w:r>
    </w:p>
    <w:p w:rsidR="002943EB" w:rsidRPr="002943EB" w:rsidRDefault="002943EB" w:rsidP="002943EB">
      <w:pPr>
        <w:shd w:val="clear" w:color="auto" w:fill="F1F1F1"/>
        <w:spacing w:after="180" w:line="276" w:lineRule="atLeast"/>
        <w:rPr>
          <w:rFonts w:ascii="Helvetica" w:eastAsia="Times New Roman" w:hAnsi="Helvetica" w:cs="Helvetica"/>
          <w:color w:val="000000"/>
          <w:sz w:val="21"/>
          <w:szCs w:val="21"/>
        </w:rPr>
      </w:pPr>
      <w:r w:rsidRPr="002943EB">
        <w:rPr>
          <w:rFonts w:ascii="Helvetica" w:eastAsia="Times New Roman" w:hAnsi="Helvetica" w:cs="Helvetica"/>
          <w:color w:val="000000"/>
          <w:sz w:val="21"/>
          <w:szCs w:val="21"/>
        </w:rPr>
        <w:br/>
      </w:r>
      <w:hyperlink r:id="rId105" w:tgtFrame="_blank" w:history="1">
        <w:r w:rsidRPr="002943EB">
          <w:rPr>
            <w:rFonts w:ascii="Verdana" w:eastAsia="Times New Roman" w:hAnsi="Verdana" w:cs="Helvetica"/>
            <w:b/>
            <w:bCs/>
            <w:color w:val="FFFFFF"/>
            <w:sz w:val="20"/>
          </w:rPr>
          <w:t xml:space="preserve">Try it </w:t>
        </w:r>
        <w:proofErr w:type="gramStart"/>
        <w:r w:rsidRPr="002943EB">
          <w:rPr>
            <w:rFonts w:ascii="Verdana" w:eastAsia="Times New Roman" w:hAnsi="Verdana" w:cs="Helvetica"/>
            <w:b/>
            <w:bCs/>
            <w:color w:val="FFFFFF"/>
            <w:sz w:val="20"/>
          </w:rPr>
          <w:t>Yourself</w:t>
        </w:r>
        <w:proofErr w:type="gramEnd"/>
        <w:r w:rsidRPr="002943EB">
          <w:rPr>
            <w:rFonts w:ascii="Verdana" w:eastAsia="Times New Roman" w:hAnsi="Verdana" w:cs="Helvetica"/>
            <w:b/>
            <w:bCs/>
            <w:color w:val="FFFFFF"/>
            <w:sz w:val="20"/>
          </w:rPr>
          <w:t xml:space="preserve"> »</w:t>
        </w:r>
      </w:hyperlink>
      <w:r w:rsidRPr="002943EB">
        <w:rPr>
          <w:rFonts w:ascii="Helvetica" w:eastAsia="Times New Roman" w:hAnsi="Helvetica" w:cs="Helvetica"/>
          <w:color w:val="000000"/>
          <w:sz w:val="21"/>
          <w:szCs w:val="21"/>
        </w:rPr>
        <w:t xml:space="preserve"> </w:t>
      </w:r>
    </w:p>
    <w:p w:rsidR="002943EB" w:rsidRPr="002943EB" w:rsidRDefault="002943EB" w:rsidP="002943EB">
      <w:pPr>
        <w:spacing w:before="300" w:after="30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pict>
          <v:rect id="_x0000_i2885" style="width:0;height:0" o:hralign="center" o:hrstd="t" o:hr="t" fillcolor="#a0a0a0" stroked="f"/>
        </w:pict>
      </w:r>
    </w:p>
    <w:p w:rsidR="002943EB" w:rsidRPr="002943EB" w:rsidRDefault="002943EB" w:rsidP="002943EB">
      <w:pPr>
        <w:spacing w:before="300" w:after="150" w:line="240" w:lineRule="auto"/>
        <w:outlineLvl w:val="1"/>
        <w:rPr>
          <w:rFonts w:ascii="inherit" w:eastAsia="Times New Roman" w:hAnsi="inherit" w:cs="Helvetica"/>
          <w:color w:val="333333"/>
          <w:sz w:val="45"/>
          <w:szCs w:val="45"/>
        </w:rPr>
      </w:pPr>
      <w:r w:rsidRPr="002943EB">
        <w:rPr>
          <w:rFonts w:ascii="inherit" w:eastAsia="Times New Roman" w:hAnsi="inherit" w:cs="Helvetica"/>
          <w:color w:val="333333"/>
          <w:sz w:val="45"/>
          <w:szCs w:val="45"/>
        </w:rPr>
        <w:t xml:space="preserve">HTML </w:t>
      </w:r>
      <w:r w:rsidRPr="002943EB">
        <w:rPr>
          <w:rFonts w:ascii="Courier New" w:eastAsia="Times New Roman" w:hAnsi="Courier New" w:cs="Courier New"/>
          <w:color w:val="333333"/>
          <w:sz w:val="42"/>
          <w:szCs w:val="42"/>
        </w:rPr>
        <w:t>Code</w:t>
      </w:r>
      <w:r w:rsidRPr="002943EB">
        <w:rPr>
          <w:rFonts w:ascii="inherit" w:eastAsia="Times New Roman" w:hAnsi="inherit" w:cs="Helvetica"/>
          <w:color w:val="333333"/>
          <w:sz w:val="45"/>
          <w:szCs w:val="45"/>
        </w:rPr>
        <w:t xml:space="preserve"> Formatting</w:t>
      </w:r>
    </w:p>
    <w:p w:rsidR="002943EB" w:rsidRPr="002943EB" w:rsidRDefault="002943EB" w:rsidP="002943EB">
      <w:pPr>
        <w:spacing w:after="15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 xml:space="preserve">The HTML </w:t>
      </w:r>
      <w:r w:rsidRPr="002943EB">
        <w:rPr>
          <w:rFonts w:ascii="Helvetica" w:eastAsia="Times New Roman" w:hAnsi="Helvetica" w:cs="Helvetica"/>
          <w:b/>
          <w:bCs/>
          <w:color w:val="333333"/>
          <w:sz w:val="21"/>
        </w:rPr>
        <w:t>&lt;code&gt;</w:t>
      </w:r>
      <w:r w:rsidRPr="002943EB">
        <w:rPr>
          <w:rFonts w:ascii="Helvetica" w:eastAsia="Times New Roman" w:hAnsi="Helvetica" w:cs="Helvetica"/>
          <w:color w:val="333333"/>
          <w:sz w:val="21"/>
          <w:szCs w:val="21"/>
        </w:rPr>
        <w:t xml:space="preserve"> element defines </w:t>
      </w:r>
      <w:r w:rsidRPr="002943EB">
        <w:rPr>
          <w:rFonts w:ascii="Helvetica" w:eastAsia="Times New Roman" w:hAnsi="Helvetica" w:cs="Helvetica"/>
          <w:b/>
          <w:bCs/>
          <w:color w:val="333333"/>
          <w:sz w:val="21"/>
        </w:rPr>
        <w:t>programming code</w:t>
      </w:r>
      <w:r w:rsidRPr="002943EB">
        <w:rPr>
          <w:rFonts w:ascii="Helvetica" w:eastAsia="Times New Roman" w:hAnsi="Helvetica" w:cs="Helvetica"/>
          <w:color w:val="333333"/>
          <w:sz w:val="21"/>
          <w:szCs w:val="21"/>
        </w:rPr>
        <w:t>:</w:t>
      </w:r>
    </w:p>
    <w:p w:rsidR="002943EB" w:rsidRPr="002943EB" w:rsidRDefault="002943EB" w:rsidP="002943EB">
      <w:pPr>
        <w:shd w:val="clear" w:color="auto" w:fill="F1F1F1"/>
        <w:spacing w:after="150" w:line="240" w:lineRule="auto"/>
        <w:outlineLvl w:val="1"/>
        <w:rPr>
          <w:rFonts w:ascii="inherit" w:eastAsia="Times New Roman" w:hAnsi="inherit" w:cs="Helvetica"/>
          <w:color w:val="555555"/>
          <w:sz w:val="30"/>
          <w:szCs w:val="30"/>
        </w:rPr>
      </w:pPr>
      <w:r w:rsidRPr="002943EB">
        <w:rPr>
          <w:rFonts w:ascii="inherit" w:eastAsia="Times New Roman" w:hAnsi="inherit" w:cs="Helvetica"/>
          <w:color w:val="555555"/>
          <w:sz w:val="30"/>
          <w:szCs w:val="30"/>
        </w:rPr>
        <w:t>Example</w:t>
      </w:r>
    </w:p>
    <w:p w:rsidR="002943EB" w:rsidRPr="002943EB" w:rsidRDefault="002943EB" w:rsidP="002943EB">
      <w:pPr>
        <w:shd w:val="clear" w:color="auto" w:fill="FFFFFF"/>
        <w:spacing w:after="0" w:line="276" w:lineRule="atLeast"/>
        <w:rPr>
          <w:rFonts w:ascii="Consolas" w:eastAsia="Times New Roman" w:hAnsi="Consolas" w:cs="Consolas"/>
          <w:color w:val="000000"/>
          <w:sz w:val="21"/>
          <w:szCs w:val="21"/>
        </w:rPr>
      </w:pPr>
      <w:r w:rsidRPr="002943EB">
        <w:rPr>
          <w:rFonts w:ascii="Consolas" w:eastAsia="Times New Roman" w:hAnsi="Consolas" w:cs="Consolas"/>
          <w:color w:val="0000FF"/>
          <w:sz w:val="21"/>
        </w:rPr>
        <w:t>&lt;</w:t>
      </w:r>
      <w:proofErr w:type="gramStart"/>
      <w:r w:rsidRPr="002943EB">
        <w:rPr>
          <w:rFonts w:ascii="Consolas" w:eastAsia="Times New Roman" w:hAnsi="Consolas" w:cs="Consolas"/>
          <w:color w:val="A52A2A"/>
          <w:sz w:val="21"/>
        </w:rPr>
        <w:t>code</w:t>
      </w:r>
      <w:proofErr w:type="gramEnd"/>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r>
      <w:proofErr w:type="spellStart"/>
      <w:r w:rsidRPr="002943EB">
        <w:rPr>
          <w:rFonts w:ascii="Consolas" w:eastAsia="Times New Roman" w:hAnsi="Consolas" w:cs="Consolas"/>
          <w:color w:val="000000"/>
          <w:sz w:val="21"/>
          <w:szCs w:val="21"/>
        </w:rPr>
        <w:t>var</w:t>
      </w:r>
      <w:proofErr w:type="spellEnd"/>
      <w:r w:rsidRPr="002943EB">
        <w:rPr>
          <w:rFonts w:ascii="Consolas" w:eastAsia="Times New Roman" w:hAnsi="Consolas" w:cs="Consolas"/>
          <w:color w:val="000000"/>
          <w:sz w:val="21"/>
          <w:szCs w:val="21"/>
        </w:rPr>
        <w:t xml:space="preserve"> person = { </w:t>
      </w:r>
      <w:proofErr w:type="spellStart"/>
      <w:r w:rsidRPr="002943EB">
        <w:rPr>
          <w:rFonts w:ascii="Consolas" w:eastAsia="Times New Roman" w:hAnsi="Consolas" w:cs="Consolas"/>
          <w:color w:val="000000"/>
          <w:sz w:val="21"/>
          <w:szCs w:val="21"/>
        </w:rPr>
        <w:t>firstName</w:t>
      </w:r>
      <w:proofErr w:type="spellEnd"/>
      <w:r w:rsidRPr="002943EB">
        <w:rPr>
          <w:rFonts w:ascii="Consolas" w:eastAsia="Times New Roman" w:hAnsi="Consolas" w:cs="Consolas"/>
          <w:color w:val="000000"/>
          <w:sz w:val="21"/>
          <w:szCs w:val="21"/>
        </w:rPr>
        <w:t xml:space="preserve">:"John", </w:t>
      </w:r>
      <w:proofErr w:type="spellStart"/>
      <w:r w:rsidRPr="002943EB">
        <w:rPr>
          <w:rFonts w:ascii="Consolas" w:eastAsia="Times New Roman" w:hAnsi="Consolas" w:cs="Consolas"/>
          <w:color w:val="000000"/>
          <w:sz w:val="21"/>
          <w:szCs w:val="21"/>
        </w:rPr>
        <w:t>lastName</w:t>
      </w:r>
      <w:proofErr w:type="spellEnd"/>
      <w:r w:rsidRPr="002943EB">
        <w:rPr>
          <w:rFonts w:ascii="Consolas" w:eastAsia="Times New Roman" w:hAnsi="Consolas" w:cs="Consolas"/>
          <w:color w:val="000000"/>
          <w:sz w:val="21"/>
          <w:szCs w:val="21"/>
        </w:rPr>
        <w:t xml:space="preserve">:"Doe", age:50, </w:t>
      </w:r>
      <w:proofErr w:type="spellStart"/>
      <w:r w:rsidRPr="002943EB">
        <w:rPr>
          <w:rFonts w:ascii="Consolas" w:eastAsia="Times New Roman" w:hAnsi="Consolas" w:cs="Consolas"/>
          <w:color w:val="000000"/>
          <w:sz w:val="21"/>
          <w:szCs w:val="21"/>
        </w:rPr>
        <w:t>eyeColor</w:t>
      </w:r>
      <w:proofErr w:type="spellEnd"/>
      <w:r w:rsidRPr="002943EB">
        <w:rPr>
          <w:rFonts w:ascii="Consolas" w:eastAsia="Times New Roman" w:hAnsi="Consolas" w:cs="Consolas"/>
          <w:color w:val="000000"/>
          <w:sz w:val="21"/>
          <w:szCs w:val="21"/>
        </w:rPr>
        <w:t>:"blue" }</w:t>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/code</w:t>
      </w:r>
      <w:r w:rsidRPr="002943EB">
        <w:rPr>
          <w:rFonts w:ascii="Consolas" w:eastAsia="Times New Roman" w:hAnsi="Consolas" w:cs="Consolas"/>
          <w:color w:val="0000FF"/>
          <w:sz w:val="21"/>
        </w:rPr>
        <w:t>&gt;</w:t>
      </w:r>
    </w:p>
    <w:p w:rsidR="002943EB" w:rsidRPr="002943EB" w:rsidRDefault="002943EB" w:rsidP="002943EB">
      <w:pPr>
        <w:shd w:val="clear" w:color="auto" w:fill="F1F1F1"/>
        <w:spacing w:after="180" w:line="276" w:lineRule="atLeast"/>
        <w:rPr>
          <w:rFonts w:ascii="Helvetica" w:eastAsia="Times New Roman" w:hAnsi="Helvetica" w:cs="Helvetica"/>
          <w:color w:val="000000"/>
          <w:sz w:val="21"/>
          <w:szCs w:val="21"/>
        </w:rPr>
      </w:pPr>
      <w:r w:rsidRPr="002943EB">
        <w:rPr>
          <w:rFonts w:ascii="Helvetica" w:eastAsia="Times New Roman" w:hAnsi="Helvetica" w:cs="Helvetica"/>
          <w:color w:val="000000"/>
          <w:sz w:val="21"/>
          <w:szCs w:val="21"/>
        </w:rPr>
        <w:br/>
      </w:r>
      <w:hyperlink r:id="rId106" w:tgtFrame="_blank" w:history="1">
        <w:r w:rsidRPr="002943EB">
          <w:rPr>
            <w:rFonts w:ascii="Verdana" w:eastAsia="Times New Roman" w:hAnsi="Verdana" w:cs="Helvetica"/>
            <w:b/>
            <w:bCs/>
            <w:color w:val="FFFFFF"/>
            <w:sz w:val="20"/>
          </w:rPr>
          <w:t xml:space="preserve">Try it </w:t>
        </w:r>
        <w:proofErr w:type="gramStart"/>
        <w:r w:rsidRPr="002943EB">
          <w:rPr>
            <w:rFonts w:ascii="Verdana" w:eastAsia="Times New Roman" w:hAnsi="Verdana" w:cs="Helvetica"/>
            <w:b/>
            <w:bCs/>
            <w:color w:val="FFFFFF"/>
            <w:sz w:val="20"/>
          </w:rPr>
          <w:t>Yourself</w:t>
        </w:r>
        <w:proofErr w:type="gramEnd"/>
        <w:r w:rsidRPr="002943EB">
          <w:rPr>
            <w:rFonts w:ascii="Verdana" w:eastAsia="Times New Roman" w:hAnsi="Verdana" w:cs="Helvetica"/>
            <w:b/>
            <w:bCs/>
            <w:color w:val="FFFFFF"/>
            <w:sz w:val="20"/>
          </w:rPr>
          <w:t xml:space="preserve"> »</w:t>
        </w:r>
      </w:hyperlink>
      <w:r w:rsidRPr="002943EB">
        <w:rPr>
          <w:rFonts w:ascii="Helvetica" w:eastAsia="Times New Roman" w:hAnsi="Helvetica" w:cs="Helvetica"/>
          <w:color w:val="000000"/>
          <w:sz w:val="21"/>
          <w:szCs w:val="21"/>
        </w:rPr>
        <w:t xml:space="preserve"> </w:t>
      </w:r>
    </w:p>
    <w:p w:rsidR="002943EB" w:rsidRPr="002943EB" w:rsidRDefault="002943EB" w:rsidP="002943EB">
      <w:pPr>
        <w:spacing w:after="15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 xml:space="preserve">The &lt;code&gt; element does </w:t>
      </w:r>
      <w:r w:rsidRPr="002943EB">
        <w:rPr>
          <w:rFonts w:ascii="Helvetica" w:eastAsia="Times New Roman" w:hAnsi="Helvetica" w:cs="Helvetica"/>
          <w:b/>
          <w:bCs/>
          <w:color w:val="333333"/>
          <w:sz w:val="21"/>
        </w:rPr>
        <w:t>not</w:t>
      </w:r>
      <w:r w:rsidRPr="002943EB">
        <w:rPr>
          <w:rFonts w:ascii="Helvetica" w:eastAsia="Times New Roman" w:hAnsi="Helvetica" w:cs="Helvetica"/>
          <w:color w:val="333333"/>
          <w:sz w:val="21"/>
          <w:szCs w:val="21"/>
        </w:rPr>
        <w:t xml:space="preserve"> preserve extra </w:t>
      </w:r>
      <w:r w:rsidRPr="002943EB">
        <w:rPr>
          <w:rFonts w:ascii="Helvetica" w:eastAsia="Times New Roman" w:hAnsi="Helvetica" w:cs="Helvetica"/>
          <w:b/>
          <w:bCs/>
          <w:color w:val="333333"/>
          <w:sz w:val="21"/>
        </w:rPr>
        <w:t>whitespace</w:t>
      </w:r>
      <w:r w:rsidRPr="002943EB">
        <w:rPr>
          <w:rFonts w:ascii="Helvetica" w:eastAsia="Times New Roman" w:hAnsi="Helvetica" w:cs="Helvetica"/>
          <w:color w:val="333333"/>
          <w:sz w:val="21"/>
          <w:szCs w:val="21"/>
        </w:rPr>
        <w:t xml:space="preserve"> and </w:t>
      </w:r>
      <w:r w:rsidRPr="002943EB">
        <w:rPr>
          <w:rFonts w:ascii="Helvetica" w:eastAsia="Times New Roman" w:hAnsi="Helvetica" w:cs="Helvetica"/>
          <w:b/>
          <w:bCs/>
          <w:color w:val="333333"/>
          <w:sz w:val="21"/>
        </w:rPr>
        <w:t>line-breaks</w:t>
      </w:r>
      <w:r w:rsidRPr="002943EB">
        <w:rPr>
          <w:rFonts w:ascii="Helvetica" w:eastAsia="Times New Roman" w:hAnsi="Helvetica" w:cs="Helvetica"/>
          <w:color w:val="333333"/>
          <w:sz w:val="21"/>
          <w:szCs w:val="21"/>
        </w:rPr>
        <w:t>:</w:t>
      </w:r>
    </w:p>
    <w:p w:rsidR="002943EB" w:rsidRPr="002943EB" w:rsidRDefault="002943EB" w:rsidP="002943EB">
      <w:pPr>
        <w:shd w:val="clear" w:color="auto" w:fill="F1F1F1"/>
        <w:spacing w:after="150" w:line="240" w:lineRule="auto"/>
        <w:outlineLvl w:val="1"/>
        <w:rPr>
          <w:rFonts w:ascii="inherit" w:eastAsia="Times New Roman" w:hAnsi="inherit" w:cs="Helvetica"/>
          <w:color w:val="555555"/>
          <w:sz w:val="30"/>
          <w:szCs w:val="30"/>
        </w:rPr>
      </w:pPr>
      <w:r w:rsidRPr="002943EB">
        <w:rPr>
          <w:rFonts w:ascii="inherit" w:eastAsia="Times New Roman" w:hAnsi="inherit" w:cs="Helvetica"/>
          <w:color w:val="555555"/>
          <w:sz w:val="30"/>
          <w:szCs w:val="30"/>
        </w:rPr>
        <w:t> Example</w:t>
      </w:r>
    </w:p>
    <w:p w:rsidR="002943EB" w:rsidRPr="002943EB" w:rsidRDefault="002943EB" w:rsidP="002943EB">
      <w:pPr>
        <w:shd w:val="clear" w:color="auto" w:fill="FFFFFF"/>
        <w:spacing w:after="0" w:line="276" w:lineRule="atLeast"/>
        <w:rPr>
          <w:rFonts w:ascii="Consolas" w:eastAsia="Times New Roman" w:hAnsi="Consolas" w:cs="Consolas"/>
          <w:color w:val="000000"/>
          <w:sz w:val="21"/>
          <w:szCs w:val="21"/>
        </w:rPr>
      </w:pP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t xml:space="preserve">Coding </w:t>
      </w:r>
      <w:proofErr w:type="gramStart"/>
      <w:r w:rsidRPr="002943EB">
        <w:rPr>
          <w:rFonts w:ascii="Consolas" w:eastAsia="Times New Roman" w:hAnsi="Consolas" w:cs="Consolas"/>
          <w:color w:val="000000"/>
          <w:sz w:val="21"/>
          <w:szCs w:val="21"/>
        </w:rPr>
        <w:t>Example:</w:t>
      </w:r>
      <w:proofErr w:type="gramEnd"/>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code</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r>
      <w:proofErr w:type="spellStart"/>
      <w:r w:rsidRPr="002943EB">
        <w:rPr>
          <w:rFonts w:ascii="Consolas" w:eastAsia="Times New Roman" w:hAnsi="Consolas" w:cs="Consolas"/>
          <w:color w:val="000000"/>
          <w:sz w:val="21"/>
          <w:szCs w:val="21"/>
        </w:rPr>
        <w:t>var</w:t>
      </w:r>
      <w:proofErr w:type="spellEnd"/>
      <w:r w:rsidRPr="002943EB">
        <w:rPr>
          <w:rFonts w:ascii="Consolas" w:eastAsia="Times New Roman" w:hAnsi="Consolas" w:cs="Consolas"/>
          <w:color w:val="000000"/>
          <w:sz w:val="21"/>
          <w:szCs w:val="21"/>
        </w:rPr>
        <w:t xml:space="preserve"> person = {</w:t>
      </w:r>
      <w:r w:rsidRPr="002943EB">
        <w:rPr>
          <w:rFonts w:ascii="Consolas" w:eastAsia="Times New Roman" w:hAnsi="Consolas" w:cs="Consolas"/>
          <w:color w:val="000000"/>
          <w:sz w:val="21"/>
          <w:szCs w:val="21"/>
        </w:rPr>
        <w:br/>
        <w:t xml:space="preserve">    </w:t>
      </w:r>
      <w:proofErr w:type="spellStart"/>
      <w:r w:rsidRPr="002943EB">
        <w:rPr>
          <w:rFonts w:ascii="Consolas" w:eastAsia="Times New Roman" w:hAnsi="Consolas" w:cs="Consolas"/>
          <w:color w:val="000000"/>
          <w:sz w:val="21"/>
          <w:szCs w:val="21"/>
        </w:rPr>
        <w:t>firstName</w:t>
      </w:r>
      <w:proofErr w:type="spellEnd"/>
      <w:r w:rsidRPr="002943EB">
        <w:rPr>
          <w:rFonts w:ascii="Consolas" w:eastAsia="Times New Roman" w:hAnsi="Consolas" w:cs="Consolas"/>
          <w:color w:val="000000"/>
          <w:sz w:val="21"/>
          <w:szCs w:val="21"/>
        </w:rPr>
        <w:t>:"John",</w:t>
      </w:r>
      <w:r w:rsidRPr="002943EB">
        <w:rPr>
          <w:rFonts w:ascii="Consolas" w:eastAsia="Times New Roman" w:hAnsi="Consolas" w:cs="Consolas"/>
          <w:color w:val="000000"/>
          <w:sz w:val="21"/>
          <w:szCs w:val="21"/>
        </w:rPr>
        <w:br/>
        <w:t xml:space="preserve">    </w:t>
      </w:r>
      <w:proofErr w:type="spellStart"/>
      <w:r w:rsidRPr="002943EB">
        <w:rPr>
          <w:rFonts w:ascii="Consolas" w:eastAsia="Times New Roman" w:hAnsi="Consolas" w:cs="Consolas"/>
          <w:color w:val="000000"/>
          <w:sz w:val="21"/>
          <w:szCs w:val="21"/>
        </w:rPr>
        <w:t>lastName</w:t>
      </w:r>
      <w:proofErr w:type="spellEnd"/>
      <w:r w:rsidRPr="002943EB">
        <w:rPr>
          <w:rFonts w:ascii="Consolas" w:eastAsia="Times New Roman" w:hAnsi="Consolas" w:cs="Consolas"/>
          <w:color w:val="000000"/>
          <w:sz w:val="21"/>
          <w:szCs w:val="21"/>
        </w:rPr>
        <w:t>:"Doe",</w:t>
      </w:r>
      <w:r w:rsidRPr="002943EB">
        <w:rPr>
          <w:rFonts w:ascii="Consolas" w:eastAsia="Times New Roman" w:hAnsi="Consolas" w:cs="Consolas"/>
          <w:color w:val="000000"/>
          <w:sz w:val="21"/>
          <w:szCs w:val="21"/>
        </w:rPr>
        <w:br/>
      </w:r>
      <w:r w:rsidRPr="002943EB">
        <w:rPr>
          <w:rFonts w:ascii="Consolas" w:eastAsia="Times New Roman" w:hAnsi="Consolas" w:cs="Consolas"/>
          <w:color w:val="000000"/>
          <w:sz w:val="21"/>
          <w:szCs w:val="21"/>
        </w:rPr>
        <w:lastRenderedPageBreak/>
        <w:t>    age:50,</w:t>
      </w:r>
      <w:r w:rsidRPr="002943EB">
        <w:rPr>
          <w:rFonts w:ascii="Consolas" w:eastAsia="Times New Roman" w:hAnsi="Consolas" w:cs="Consolas"/>
          <w:color w:val="000000"/>
          <w:sz w:val="21"/>
          <w:szCs w:val="21"/>
        </w:rPr>
        <w:br/>
        <w:t xml:space="preserve">    </w:t>
      </w:r>
      <w:proofErr w:type="spellStart"/>
      <w:r w:rsidRPr="002943EB">
        <w:rPr>
          <w:rFonts w:ascii="Consolas" w:eastAsia="Times New Roman" w:hAnsi="Consolas" w:cs="Consolas"/>
          <w:color w:val="000000"/>
          <w:sz w:val="21"/>
          <w:szCs w:val="21"/>
        </w:rPr>
        <w:t>eyeColor</w:t>
      </w:r>
      <w:proofErr w:type="spellEnd"/>
      <w:r w:rsidRPr="002943EB">
        <w:rPr>
          <w:rFonts w:ascii="Consolas" w:eastAsia="Times New Roman" w:hAnsi="Consolas" w:cs="Consolas"/>
          <w:color w:val="000000"/>
          <w:sz w:val="21"/>
          <w:szCs w:val="21"/>
        </w:rPr>
        <w:t>:"blue"</w:t>
      </w:r>
      <w:r w:rsidRPr="002943EB">
        <w:rPr>
          <w:rFonts w:ascii="Consolas" w:eastAsia="Times New Roman" w:hAnsi="Consolas" w:cs="Consolas"/>
          <w:color w:val="000000"/>
          <w:sz w:val="21"/>
          <w:szCs w:val="21"/>
        </w:rPr>
        <w:br/>
        <w:t>}</w:t>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/code</w:t>
      </w:r>
      <w:r w:rsidRPr="002943EB">
        <w:rPr>
          <w:rFonts w:ascii="Consolas" w:eastAsia="Times New Roman" w:hAnsi="Consolas" w:cs="Consolas"/>
          <w:color w:val="0000FF"/>
          <w:sz w:val="21"/>
        </w:rPr>
        <w:t>&gt;</w:t>
      </w:r>
    </w:p>
    <w:p w:rsidR="002943EB" w:rsidRPr="002943EB" w:rsidRDefault="002943EB" w:rsidP="002943EB">
      <w:pPr>
        <w:shd w:val="clear" w:color="auto" w:fill="F1F1F1"/>
        <w:spacing w:after="180" w:line="276" w:lineRule="atLeast"/>
        <w:rPr>
          <w:rFonts w:ascii="Helvetica" w:eastAsia="Times New Roman" w:hAnsi="Helvetica" w:cs="Helvetica"/>
          <w:color w:val="000000"/>
          <w:sz w:val="21"/>
          <w:szCs w:val="21"/>
        </w:rPr>
      </w:pPr>
      <w:r w:rsidRPr="002943EB">
        <w:rPr>
          <w:rFonts w:ascii="Helvetica" w:eastAsia="Times New Roman" w:hAnsi="Helvetica" w:cs="Helvetica"/>
          <w:color w:val="000000"/>
          <w:sz w:val="21"/>
          <w:szCs w:val="21"/>
        </w:rPr>
        <w:br/>
      </w:r>
      <w:hyperlink r:id="rId107" w:tgtFrame="_blank" w:history="1">
        <w:r w:rsidRPr="002943EB">
          <w:rPr>
            <w:rFonts w:ascii="Verdana" w:eastAsia="Times New Roman" w:hAnsi="Verdana" w:cs="Helvetica"/>
            <w:b/>
            <w:bCs/>
            <w:color w:val="FFFFFF"/>
            <w:sz w:val="20"/>
          </w:rPr>
          <w:t xml:space="preserve">Try it </w:t>
        </w:r>
        <w:proofErr w:type="gramStart"/>
        <w:r w:rsidRPr="002943EB">
          <w:rPr>
            <w:rFonts w:ascii="Verdana" w:eastAsia="Times New Roman" w:hAnsi="Verdana" w:cs="Helvetica"/>
            <w:b/>
            <w:bCs/>
            <w:color w:val="FFFFFF"/>
            <w:sz w:val="20"/>
          </w:rPr>
          <w:t>Yourself</w:t>
        </w:r>
        <w:proofErr w:type="gramEnd"/>
        <w:r w:rsidRPr="002943EB">
          <w:rPr>
            <w:rFonts w:ascii="Verdana" w:eastAsia="Times New Roman" w:hAnsi="Verdana" w:cs="Helvetica"/>
            <w:b/>
            <w:bCs/>
            <w:color w:val="FFFFFF"/>
            <w:sz w:val="20"/>
          </w:rPr>
          <w:t xml:space="preserve"> »</w:t>
        </w:r>
      </w:hyperlink>
      <w:r w:rsidRPr="002943EB">
        <w:rPr>
          <w:rFonts w:ascii="Helvetica" w:eastAsia="Times New Roman" w:hAnsi="Helvetica" w:cs="Helvetica"/>
          <w:color w:val="000000"/>
          <w:sz w:val="21"/>
          <w:szCs w:val="21"/>
        </w:rPr>
        <w:t xml:space="preserve"> </w:t>
      </w:r>
    </w:p>
    <w:p w:rsidR="002943EB" w:rsidRPr="002943EB" w:rsidRDefault="002943EB" w:rsidP="002943EB">
      <w:pPr>
        <w:spacing w:after="15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To fix this, you must wrap the code in a &lt;pre&gt; element:</w:t>
      </w:r>
    </w:p>
    <w:p w:rsidR="002943EB" w:rsidRPr="002943EB" w:rsidRDefault="002943EB" w:rsidP="002943EB">
      <w:pPr>
        <w:shd w:val="clear" w:color="auto" w:fill="F1F1F1"/>
        <w:spacing w:after="150" w:line="240" w:lineRule="auto"/>
        <w:outlineLvl w:val="1"/>
        <w:rPr>
          <w:rFonts w:ascii="inherit" w:eastAsia="Times New Roman" w:hAnsi="inherit" w:cs="Helvetica"/>
          <w:color w:val="555555"/>
          <w:sz w:val="30"/>
          <w:szCs w:val="30"/>
        </w:rPr>
      </w:pPr>
      <w:r w:rsidRPr="002943EB">
        <w:rPr>
          <w:rFonts w:ascii="inherit" w:eastAsia="Times New Roman" w:hAnsi="inherit" w:cs="Helvetica"/>
          <w:color w:val="555555"/>
          <w:sz w:val="30"/>
          <w:szCs w:val="30"/>
        </w:rPr>
        <w:t> Example</w:t>
      </w:r>
    </w:p>
    <w:p w:rsidR="002943EB" w:rsidRPr="002943EB" w:rsidRDefault="002943EB" w:rsidP="002943EB">
      <w:pPr>
        <w:shd w:val="clear" w:color="auto" w:fill="FFFFFF"/>
        <w:spacing w:after="0" w:line="276" w:lineRule="atLeast"/>
        <w:rPr>
          <w:rFonts w:ascii="Consolas" w:eastAsia="Times New Roman" w:hAnsi="Consolas" w:cs="Consolas"/>
          <w:color w:val="000000"/>
          <w:sz w:val="21"/>
          <w:szCs w:val="21"/>
        </w:rPr>
      </w:pP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t xml:space="preserve">Coding </w:t>
      </w:r>
      <w:proofErr w:type="gramStart"/>
      <w:r w:rsidRPr="002943EB">
        <w:rPr>
          <w:rFonts w:ascii="Consolas" w:eastAsia="Times New Roman" w:hAnsi="Consolas" w:cs="Consolas"/>
          <w:color w:val="000000"/>
          <w:sz w:val="21"/>
          <w:szCs w:val="21"/>
        </w:rPr>
        <w:t>Example:</w:t>
      </w:r>
      <w:proofErr w:type="gramEnd"/>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code</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pre</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r>
      <w:proofErr w:type="spellStart"/>
      <w:r w:rsidRPr="002943EB">
        <w:rPr>
          <w:rFonts w:ascii="Consolas" w:eastAsia="Times New Roman" w:hAnsi="Consolas" w:cs="Consolas"/>
          <w:color w:val="000000"/>
          <w:sz w:val="21"/>
          <w:szCs w:val="21"/>
        </w:rPr>
        <w:t>var</w:t>
      </w:r>
      <w:proofErr w:type="spellEnd"/>
      <w:r w:rsidRPr="002943EB">
        <w:rPr>
          <w:rFonts w:ascii="Consolas" w:eastAsia="Times New Roman" w:hAnsi="Consolas" w:cs="Consolas"/>
          <w:color w:val="000000"/>
          <w:sz w:val="21"/>
          <w:szCs w:val="21"/>
        </w:rPr>
        <w:t xml:space="preserve"> person = {</w:t>
      </w:r>
      <w:r w:rsidRPr="002943EB">
        <w:rPr>
          <w:rFonts w:ascii="Consolas" w:eastAsia="Times New Roman" w:hAnsi="Consolas" w:cs="Consolas"/>
          <w:color w:val="000000"/>
          <w:sz w:val="21"/>
          <w:szCs w:val="21"/>
        </w:rPr>
        <w:br/>
        <w:t xml:space="preserve">    </w:t>
      </w:r>
      <w:proofErr w:type="spellStart"/>
      <w:r w:rsidRPr="002943EB">
        <w:rPr>
          <w:rFonts w:ascii="Consolas" w:eastAsia="Times New Roman" w:hAnsi="Consolas" w:cs="Consolas"/>
          <w:color w:val="000000"/>
          <w:sz w:val="21"/>
          <w:szCs w:val="21"/>
        </w:rPr>
        <w:t>firstName</w:t>
      </w:r>
      <w:proofErr w:type="spellEnd"/>
      <w:r w:rsidRPr="002943EB">
        <w:rPr>
          <w:rFonts w:ascii="Consolas" w:eastAsia="Times New Roman" w:hAnsi="Consolas" w:cs="Consolas"/>
          <w:color w:val="000000"/>
          <w:sz w:val="21"/>
          <w:szCs w:val="21"/>
        </w:rPr>
        <w:t>:"John",</w:t>
      </w:r>
      <w:r w:rsidRPr="002943EB">
        <w:rPr>
          <w:rFonts w:ascii="Consolas" w:eastAsia="Times New Roman" w:hAnsi="Consolas" w:cs="Consolas"/>
          <w:color w:val="000000"/>
          <w:sz w:val="21"/>
          <w:szCs w:val="21"/>
        </w:rPr>
        <w:br/>
        <w:t xml:space="preserve">    </w:t>
      </w:r>
      <w:proofErr w:type="spellStart"/>
      <w:r w:rsidRPr="002943EB">
        <w:rPr>
          <w:rFonts w:ascii="Consolas" w:eastAsia="Times New Roman" w:hAnsi="Consolas" w:cs="Consolas"/>
          <w:color w:val="000000"/>
          <w:sz w:val="21"/>
          <w:szCs w:val="21"/>
        </w:rPr>
        <w:t>lastName</w:t>
      </w:r>
      <w:proofErr w:type="spellEnd"/>
      <w:r w:rsidRPr="002943EB">
        <w:rPr>
          <w:rFonts w:ascii="Consolas" w:eastAsia="Times New Roman" w:hAnsi="Consolas" w:cs="Consolas"/>
          <w:color w:val="000000"/>
          <w:sz w:val="21"/>
          <w:szCs w:val="21"/>
        </w:rPr>
        <w:t>:"Doe",</w:t>
      </w:r>
      <w:r w:rsidRPr="002943EB">
        <w:rPr>
          <w:rFonts w:ascii="Consolas" w:eastAsia="Times New Roman" w:hAnsi="Consolas" w:cs="Consolas"/>
          <w:color w:val="000000"/>
          <w:sz w:val="21"/>
          <w:szCs w:val="21"/>
        </w:rPr>
        <w:br/>
        <w:t>    age:50,</w:t>
      </w:r>
      <w:r w:rsidRPr="002943EB">
        <w:rPr>
          <w:rFonts w:ascii="Consolas" w:eastAsia="Times New Roman" w:hAnsi="Consolas" w:cs="Consolas"/>
          <w:color w:val="000000"/>
          <w:sz w:val="21"/>
          <w:szCs w:val="21"/>
        </w:rPr>
        <w:br/>
        <w:t xml:space="preserve">    </w:t>
      </w:r>
      <w:proofErr w:type="spellStart"/>
      <w:r w:rsidRPr="002943EB">
        <w:rPr>
          <w:rFonts w:ascii="Consolas" w:eastAsia="Times New Roman" w:hAnsi="Consolas" w:cs="Consolas"/>
          <w:color w:val="000000"/>
          <w:sz w:val="21"/>
          <w:szCs w:val="21"/>
        </w:rPr>
        <w:t>eyeColor</w:t>
      </w:r>
      <w:proofErr w:type="spellEnd"/>
      <w:r w:rsidRPr="002943EB">
        <w:rPr>
          <w:rFonts w:ascii="Consolas" w:eastAsia="Times New Roman" w:hAnsi="Consolas" w:cs="Consolas"/>
          <w:color w:val="000000"/>
          <w:sz w:val="21"/>
          <w:szCs w:val="21"/>
        </w:rPr>
        <w:t>:"blue"</w:t>
      </w:r>
      <w:r w:rsidRPr="002943EB">
        <w:rPr>
          <w:rFonts w:ascii="Consolas" w:eastAsia="Times New Roman" w:hAnsi="Consolas" w:cs="Consolas"/>
          <w:color w:val="000000"/>
          <w:sz w:val="21"/>
          <w:szCs w:val="21"/>
        </w:rPr>
        <w:br/>
        <w:t>}</w:t>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/pre</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/code</w:t>
      </w:r>
      <w:r w:rsidRPr="002943EB">
        <w:rPr>
          <w:rFonts w:ascii="Consolas" w:eastAsia="Times New Roman" w:hAnsi="Consolas" w:cs="Consolas"/>
          <w:color w:val="0000FF"/>
          <w:sz w:val="21"/>
        </w:rPr>
        <w:t>&gt;</w:t>
      </w:r>
    </w:p>
    <w:p w:rsidR="002943EB" w:rsidRPr="002943EB" w:rsidRDefault="002943EB" w:rsidP="002943EB">
      <w:pPr>
        <w:shd w:val="clear" w:color="auto" w:fill="F1F1F1"/>
        <w:spacing w:after="180" w:line="276" w:lineRule="atLeast"/>
        <w:rPr>
          <w:rFonts w:ascii="Helvetica" w:eastAsia="Times New Roman" w:hAnsi="Helvetica" w:cs="Helvetica"/>
          <w:color w:val="000000"/>
          <w:sz w:val="21"/>
          <w:szCs w:val="21"/>
        </w:rPr>
      </w:pPr>
      <w:r w:rsidRPr="002943EB">
        <w:rPr>
          <w:rFonts w:ascii="Helvetica" w:eastAsia="Times New Roman" w:hAnsi="Helvetica" w:cs="Helvetica"/>
          <w:color w:val="000000"/>
          <w:sz w:val="21"/>
          <w:szCs w:val="21"/>
        </w:rPr>
        <w:br/>
      </w:r>
      <w:hyperlink r:id="rId108" w:tgtFrame="_blank" w:history="1">
        <w:r w:rsidRPr="002943EB">
          <w:rPr>
            <w:rFonts w:ascii="Verdana" w:eastAsia="Times New Roman" w:hAnsi="Verdana" w:cs="Helvetica"/>
            <w:b/>
            <w:bCs/>
            <w:color w:val="FFFFFF"/>
            <w:sz w:val="20"/>
          </w:rPr>
          <w:t xml:space="preserve">Try it </w:t>
        </w:r>
        <w:proofErr w:type="gramStart"/>
        <w:r w:rsidRPr="002943EB">
          <w:rPr>
            <w:rFonts w:ascii="Verdana" w:eastAsia="Times New Roman" w:hAnsi="Verdana" w:cs="Helvetica"/>
            <w:b/>
            <w:bCs/>
            <w:color w:val="FFFFFF"/>
            <w:sz w:val="20"/>
          </w:rPr>
          <w:t>Yourself</w:t>
        </w:r>
        <w:proofErr w:type="gramEnd"/>
        <w:r w:rsidRPr="002943EB">
          <w:rPr>
            <w:rFonts w:ascii="Verdana" w:eastAsia="Times New Roman" w:hAnsi="Verdana" w:cs="Helvetica"/>
            <w:b/>
            <w:bCs/>
            <w:color w:val="FFFFFF"/>
            <w:sz w:val="20"/>
          </w:rPr>
          <w:t xml:space="preserve"> »</w:t>
        </w:r>
      </w:hyperlink>
      <w:r w:rsidRPr="002943EB">
        <w:rPr>
          <w:rFonts w:ascii="Helvetica" w:eastAsia="Times New Roman" w:hAnsi="Helvetica" w:cs="Helvetica"/>
          <w:color w:val="000000"/>
          <w:sz w:val="21"/>
          <w:szCs w:val="21"/>
        </w:rPr>
        <w:t xml:space="preserve"> </w:t>
      </w:r>
    </w:p>
    <w:p w:rsidR="002943EB" w:rsidRPr="002943EB" w:rsidRDefault="002943EB" w:rsidP="002943EB">
      <w:pPr>
        <w:spacing w:before="300" w:after="30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pict>
          <v:rect id="_x0000_i2886" style="width:0;height:0" o:hralign="center" o:hrstd="t" o:hr="t" fillcolor="#a0a0a0" stroked="f"/>
        </w:pict>
      </w:r>
    </w:p>
    <w:p w:rsidR="002943EB" w:rsidRPr="002943EB" w:rsidRDefault="002943EB" w:rsidP="002943EB">
      <w:pPr>
        <w:spacing w:before="300" w:after="150" w:line="240" w:lineRule="auto"/>
        <w:outlineLvl w:val="1"/>
        <w:rPr>
          <w:rFonts w:ascii="inherit" w:eastAsia="Times New Roman" w:hAnsi="inherit" w:cs="Helvetica"/>
          <w:color w:val="333333"/>
          <w:sz w:val="45"/>
          <w:szCs w:val="45"/>
        </w:rPr>
      </w:pPr>
      <w:r w:rsidRPr="002943EB">
        <w:rPr>
          <w:rFonts w:ascii="inherit" w:eastAsia="Times New Roman" w:hAnsi="inherit" w:cs="Helvetica"/>
          <w:color w:val="333333"/>
          <w:sz w:val="45"/>
          <w:szCs w:val="45"/>
        </w:rPr>
        <w:t xml:space="preserve">HTML </w:t>
      </w:r>
      <w:r w:rsidRPr="002943EB">
        <w:rPr>
          <w:rFonts w:ascii="Courier New" w:eastAsia="Times New Roman" w:hAnsi="Courier New" w:cs="Courier New"/>
          <w:i/>
          <w:iCs/>
          <w:color w:val="333333"/>
          <w:sz w:val="42"/>
        </w:rPr>
        <w:t>Variable</w:t>
      </w:r>
      <w:r w:rsidRPr="002943EB">
        <w:rPr>
          <w:rFonts w:ascii="inherit" w:eastAsia="Times New Roman" w:hAnsi="inherit" w:cs="Helvetica"/>
          <w:color w:val="333333"/>
          <w:sz w:val="45"/>
          <w:szCs w:val="45"/>
        </w:rPr>
        <w:t xml:space="preserve"> Formatting</w:t>
      </w:r>
    </w:p>
    <w:p w:rsidR="002943EB" w:rsidRPr="002943EB" w:rsidRDefault="002943EB" w:rsidP="002943EB">
      <w:pPr>
        <w:spacing w:after="15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 xml:space="preserve">The HTML </w:t>
      </w:r>
      <w:r w:rsidRPr="002943EB">
        <w:rPr>
          <w:rFonts w:ascii="Helvetica" w:eastAsia="Times New Roman" w:hAnsi="Helvetica" w:cs="Helvetica"/>
          <w:b/>
          <w:bCs/>
          <w:color w:val="333333"/>
          <w:sz w:val="21"/>
        </w:rPr>
        <w:t>&lt;</w:t>
      </w:r>
      <w:proofErr w:type="spellStart"/>
      <w:r w:rsidRPr="002943EB">
        <w:rPr>
          <w:rFonts w:ascii="Helvetica" w:eastAsia="Times New Roman" w:hAnsi="Helvetica" w:cs="Helvetica"/>
          <w:b/>
          <w:bCs/>
          <w:color w:val="333333"/>
          <w:sz w:val="21"/>
        </w:rPr>
        <w:t>var</w:t>
      </w:r>
      <w:proofErr w:type="spellEnd"/>
      <w:r w:rsidRPr="002943EB">
        <w:rPr>
          <w:rFonts w:ascii="Helvetica" w:eastAsia="Times New Roman" w:hAnsi="Helvetica" w:cs="Helvetica"/>
          <w:b/>
          <w:bCs/>
          <w:color w:val="333333"/>
          <w:sz w:val="21"/>
        </w:rPr>
        <w:t>&gt;</w:t>
      </w:r>
      <w:r w:rsidRPr="002943EB">
        <w:rPr>
          <w:rFonts w:ascii="Helvetica" w:eastAsia="Times New Roman" w:hAnsi="Helvetica" w:cs="Helvetica"/>
          <w:color w:val="333333"/>
          <w:sz w:val="21"/>
          <w:szCs w:val="21"/>
        </w:rPr>
        <w:t xml:space="preserve"> element defines a </w:t>
      </w:r>
      <w:r w:rsidRPr="002943EB">
        <w:rPr>
          <w:rFonts w:ascii="Helvetica" w:eastAsia="Times New Roman" w:hAnsi="Helvetica" w:cs="Helvetica"/>
          <w:b/>
          <w:bCs/>
          <w:color w:val="333333"/>
          <w:sz w:val="21"/>
        </w:rPr>
        <w:t>mathematical variable</w:t>
      </w:r>
      <w:r w:rsidRPr="002943EB">
        <w:rPr>
          <w:rFonts w:ascii="Helvetica" w:eastAsia="Times New Roman" w:hAnsi="Helvetica" w:cs="Helvetica"/>
          <w:color w:val="333333"/>
          <w:sz w:val="21"/>
          <w:szCs w:val="21"/>
        </w:rPr>
        <w:t>:</w:t>
      </w:r>
    </w:p>
    <w:p w:rsidR="002943EB" w:rsidRPr="002943EB" w:rsidRDefault="002943EB" w:rsidP="002943EB">
      <w:pPr>
        <w:shd w:val="clear" w:color="auto" w:fill="F1F1F1"/>
        <w:spacing w:after="150" w:line="240" w:lineRule="auto"/>
        <w:outlineLvl w:val="1"/>
        <w:rPr>
          <w:rFonts w:ascii="inherit" w:eastAsia="Times New Roman" w:hAnsi="inherit" w:cs="Helvetica"/>
          <w:color w:val="555555"/>
          <w:sz w:val="30"/>
          <w:szCs w:val="30"/>
        </w:rPr>
      </w:pPr>
      <w:r w:rsidRPr="002943EB">
        <w:rPr>
          <w:rFonts w:ascii="inherit" w:eastAsia="Times New Roman" w:hAnsi="inherit" w:cs="Helvetica"/>
          <w:color w:val="555555"/>
          <w:sz w:val="30"/>
          <w:szCs w:val="30"/>
        </w:rPr>
        <w:t>Example</w:t>
      </w:r>
    </w:p>
    <w:p w:rsidR="002943EB" w:rsidRPr="002943EB" w:rsidRDefault="002943EB" w:rsidP="002943EB">
      <w:pPr>
        <w:shd w:val="clear" w:color="auto" w:fill="FFFFFF"/>
        <w:spacing w:after="0" w:line="276" w:lineRule="atLeast"/>
        <w:rPr>
          <w:rFonts w:ascii="Consolas" w:eastAsia="Times New Roman" w:hAnsi="Consolas" w:cs="Consolas"/>
          <w:color w:val="000000"/>
          <w:sz w:val="21"/>
          <w:szCs w:val="21"/>
        </w:rPr>
      </w:pP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t xml:space="preserve">Einstein </w:t>
      </w:r>
      <w:proofErr w:type="gramStart"/>
      <w:r w:rsidRPr="002943EB">
        <w:rPr>
          <w:rFonts w:ascii="Consolas" w:eastAsia="Times New Roman" w:hAnsi="Consolas" w:cs="Consolas"/>
          <w:color w:val="000000"/>
          <w:sz w:val="21"/>
          <w:szCs w:val="21"/>
        </w:rPr>
        <w:t>wrote:</w:t>
      </w:r>
      <w:proofErr w:type="gramEnd"/>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&gt;&lt;</w:t>
      </w:r>
      <w:proofErr w:type="spellStart"/>
      <w:r w:rsidRPr="002943EB">
        <w:rPr>
          <w:rFonts w:ascii="Consolas" w:eastAsia="Times New Roman" w:hAnsi="Consolas" w:cs="Consolas"/>
          <w:color w:val="A52A2A"/>
          <w:sz w:val="21"/>
        </w:rPr>
        <w:t>var</w:t>
      </w:r>
      <w:proofErr w:type="spellEnd"/>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t>E = m c</w:t>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sup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t>2</w:t>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/sup</w:t>
      </w:r>
      <w:r w:rsidRPr="002943EB">
        <w:rPr>
          <w:rFonts w:ascii="Consolas" w:eastAsia="Times New Roman" w:hAnsi="Consolas" w:cs="Consolas"/>
          <w:color w:val="0000FF"/>
          <w:sz w:val="21"/>
        </w:rPr>
        <w:t>&gt;&lt;</w:t>
      </w:r>
      <w:r w:rsidRPr="002943EB">
        <w:rPr>
          <w:rFonts w:ascii="Consolas" w:eastAsia="Times New Roman" w:hAnsi="Consolas" w:cs="Consolas"/>
          <w:color w:val="A52A2A"/>
          <w:sz w:val="21"/>
        </w:rPr>
        <w:t>/</w:t>
      </w:r>
      <w:proofErr w:type="spellStart"/>
      <w:r w:rsidRPr="002943EB">
        <w:rPr>
          <w:rFonts w:ascii="Consolas" w:eastAsia="Times New Roman" w:hAnsi="Consolas" w:cs="Consolas"/>
          <w:color w:val="A52A2A"/>
          <w:sz w:val="21"/>
        </w:rPr>
        <w:t>var</w:t>
      </w:r>
      <w:proofErr w:type="spellEnd"/>
      <w:r w:rsidRPr="002943EB">
        <w:rPr>
          <w:rFonts w:ascii="Consolas" w:eastAsia="Times New Roman" w:hAnsi="Consolas" w:cs="Consolas"/>
          <w:color w:val="0000FF"/>
          <w:sz w:val="21"/>
        </w:rPr>
        <w:t>&gt;&lt;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p>
    <w:p w:rsidR="002943EB" w:rsidRPr="002943EB" w:rsidRDefault="002943EB" w:rsidP="002943EB">
      <w:pPr>
        <w:shd w:val="clear" w:color="auto" w:fill="F1F1F1"/>
        <w:spacing w:after="180" w:line="276" w:lineRule="atLeast"/>
        <w:rPr>
          <w:rFonts w:ascii="Helvetica" w:eastAsia="Times New Roman" w:hAnsi="Helvetica" w:cs="Helvetica"/>
          <w:color w:val="000000"/>
          <w:sz w:val="21"/>
          <w:szCs w:val="21"/>
        </w:rPr>
      </w:pPr>
      <w:r w:rsidRPr="002943EB">
        <w:rPr>
          <w:rFonts w:ascii="Helvetica" w:eastAsia="Times New Roman" w:hAnsi="Helvetica" w:cs="Helvetica"/>
          <w:color w:val="000000"/>
          <w:sz w:val="21"/>
          <w:szCs w:val="21"/>
        </w:rPr>
        <w:br/>
      </w:r>
      <w:hyperlink r:id="rId109" w:tgtFrame="_blank" w:history="1">
        <w:r w:rsidRPr="002943EB">
          <w:rPr>
            <w:rFonts w:ascii="Verdana" w:eastAsia="Times New Roman" w:hAnsi="Verdana" w:cs="Helvetica"/>
            <w:b/>
            <w:bCs/>
            <w:color w:val="FFFFFF"/>
            <w:sz w:val="20"/>
          </w:rPr>
          <w:t xml:space="preserve">Try it </w:t>
        </w:r>
        <w:proofErr w:type="gramStart"/>
        <w:r w:rsidRPr="002943EB">
          <w:rPr>
            <w:rFonts w:ascii="Verdana" w:eastAsia="Times New Roman" w:hAnsi="Verdana" w:cs="Helvetica"/>
            <w:b/>
            <w:bCs/>
            <w:color w:val="FFFFFF"/>
            <w:sz w:val="20"/>
          </w:rPr>
          <w:t>Yourself</w:t>
        </w:r>
        <w:proofErr w:type="gramEnd"/>
        <w:r w:rsidRPr="002943EB">
          <w:rPr>
            <w:rFonts w:ascii="Verdana" w:eastAsia="Times New Roman" w:hAnsi="Verdana" w:cs="Helvetica"/>
            <w:b/>
            <w:bCs/>
            <w:color w:val="FFFFFF"/>
            <w:sz w:val="20"/>
          </w:rPr>
          <w:t xml:space="preserve"> »</w:t>
        </w:r>
      </w:hyperlink>
      <w:r w:rsidRPr="002943EB">
        <w:rPr>
          <w:rFonts w:ascii="Helvetica" w:eastAsia="Times New Roman" w:hAnsi="Helvetica" w:cs="Helvetica"/>
          <w:color w:val="000000"/>
          <w:sz w:val="21"/>
          <w:szCs w:val="21"/>
        </w:rPr>
        <w:t xml:space="preserve"> </w:t>
      </w:r>
    </w:p>
    <w:p w:rsidR="002943EB" w:rsidRPr="002943EB" w:rsidRDefault="002943EB" w:rsidP="002943EB">
      <w:pPr>
        <w:spacing w:before="300" w:after="30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pict>
          <v:rect id="_x0000_i2887" style="width:0;height:0" o:hralign="center" o:hrstd="t" o:hr="t" fillcolor="#a0a0a0" stroked="f"/>
        </w:pict>
      </w:r>
    </w:p>
    <w:p w:rsidR="002943EB" w:rsidRPr="002943EB" w:rsidRDefault="002943EB" w:rsidP="002943EB">
      <w:pPr>
        <w:spacing w:before="300" w:after="150" w:line="240" w:lineRule="auto"/>
        <w:outlineLvl w:val="1"/>
        <w:rPr>
          <w:rFonts w:ascii="inherit" w:eastAsia="Times New Roman" w:hAnsi="inherit" w:cs="Helvetica"/>
          <w:color w:val="333333"/>
          <w:sz w:val="45"/>
          <w:szCs w:val="45"/>
        </w:rPr>
      </w:pPr>
      <w:r w:rsidRPr="002943EB">
        <w:rPr>
          <w:rFonts w:ascii="inherit" w:eastAsia="Times New Roman" w:hAnsi="inherit" w:cs="Helvetica"/>
          <w:color w:val="333333"/>
          <w:sz w:val="45"/>
          <w:szCs w:val="45"/>
        </w:rPr>
        <w:t>HTML Computer Code Elements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75"/>
        <w:gridCol w:w="7501"/>
      </w:tblGrid>
      <w:tr w:rsidR="002943EB" w:rsidRPr="002943EB" w:rsidTr="002943EB">
        <w:tc>
          <w:tcPr>
            <w:tcW w:w="1000" w:type="pct"/>
            <w:shd w:val="clear" w:color="auto" w:fill="auto"/>
            <w:tcMar>
              <w:top w:w="0" w:type="dxa"/>
              <w:left w:w="0" w:type="dxa"/>
              <w:bottom w:w="0" w:type="dxa"/>
              <w:right w:w="0" w:type="dxa"/>
            </w:tcMar>
            <w:vAlign w:val="center"/>
            <w:hideMark/>
          </w:tcPr>
          <w:p w:rsidR="002943EB" w:rsidRPr="002943EB" w:rsidRDefault="002943EB" w:rsidP="002943EB">
            <w:pPr>
              <w:spacing w:after="180" w:line="240" w:lineRule="auto"/>
              <w:rPr>
                <w:rFonts w:ascii="Helvetica" w:eastAsia="Times New Roman" w:hAnsi="Helvetica" w:cs="Helvetica"/>
                <w:b/>
                <w:bCs/>
                <w:color w:val="333333"/>
                <w:sz w:val="21"/>
                <w:szCs w:val="21"/>
              </w:rPr>
            </w:pPr>
            <w:r w:rsidRPr="002943EB">
              <w:rPr>
                <w:rFonts w:ascii="Helvetica" w:eastAsia="Times New Roman"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2943EB" w:rsidRPr="002943EB" w:rsidRDefault="002943EB" w:rsidP="002943EB">
            <w:pPr>
              <w:spacing w:after="180" w:line="240" w:lineRule="auto"/>
              <w:rPr>
                <w:rFonts w:ascii="Helvetica" w:eastAsia="Times New Roman" w:hAnsi="Helvetica" w:cs="Helvetica"/>
                <w:b/>
                <w:bCs/>
                <w:color w:val="333333"/>
                <w:sz w:val="21"/>
                <w:szCs w:val="21"/>
              </w:rPr>
            </w:pPr>
            <w:r w:rsidRPr="002943EB">
              <w:rPr>
                <w:rFonts w:ascii="Helvetica" w:eastAsia="Times New Roman" w:hAnsi="Helvetica" w:cs="Helvetica"/>
                <w:b/>
                <w:bCs/>
                <w:color w:val="333333"/>
                <w:sz w:val="21"/>
                <w:szCs w:val="21"/>
              </w:rPr>
              <w:t>Description</w:t>
            </w:r>
          </w:p>
        </w:tc>
      </w:tr>
      <w:tr w:rsidR="002943EB" w:rsidRPr="002943EB" w:rsidTr="002943EB">
        <w:tc>
          <w:tcPr>
            <w:tcW w:w="0" w:type="auto"/>
            <w:shd w:val="clear" w:color="auto" w:fill="auto"/>
            <w:tcMar>
              <w:top w:w="0" w:type="dxa"/>
              <w:left w:w="0" w:type="dxa"/>
              <w:bottom w:w="0" w:type="dxa"/>
              <w:right w:w="0" w:type="dxa"/>
            </w:tcMar>
            <w:vAlign w:val="center"/>
            <w:hideMark/>
          </w:tcPr>
          <w:p w:rsidR="002943EB" w:rsidRPr="002943EB" w:rsidRDefault="002943EB" w:rsidP="002943EB">
            <w:pPr>
              <w:spacing w:after="180" w:line="240" w:lineRule="auto"/>
              <w:rPr>
                <w:rFonts w:ascii="Helvetica" w:eastAsia="Times New Roman" w:hAnsi="Helvetica" w:cs="Helvetica"/>
                <w:color w:val="333333"/>
                <w:sz w:val="21"/>
                <w:szCs w:val="21"/>
              </w:rPr>
            </w:pPr>
            <w:hyperlink r:id="rId110" w:history="1">
              <w:r w:rsidRPr="002943EB">
                <w:rPr>
                  <w:rFonts w:ascii="Helvetica" w:eastAsia="Times New Roman" w:hAnsi="Helvetica" w:cs="Helvetica"/>
                  <w:color w:val="337AB7"/>
                  <w:sz w:val="21"/>
                </w:rPr>
                <w:t>&lt;code&gt;</w:t>
              </w:r>
            </w:hyperlink>
          </w:p>
        </w:tc>
        <w:tc>
          <w:tcPr>
            <w:tcW w:w="0" w:type="auto"/>
            <w:shd w:val="clear" w:color="auto" w:fill="auto"/>
            <w:tcMar>
              <w:top w:w="0" w:type="dxa"/>
              <w:left w:w="0" w:type="dxa"/>
              <w:bottom w:w="0" w:type="dxa"/>
              <w:right w:w="0" w:type="dxa"/>
            </w:tcMar>
            <w:vAlign w:val="center"/>
            <w:hideMark/>
          </w:tcPr>
          <w:p w:rsidR="002943EB" w:rsidRPr="002943EB" w:rsidRDefault="002943EB" w:rsidP="002943EB">
            <w:pPr>
              <w:spacing w:after="18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Defines programming code</w:t>
            </w:r>
          </w:p>
        </w:tc>
      </w:tr>
      <w:tr w:rsidR="002943EB" w:rsidRPr="002943EB" w:rsidTr="002943EB">
        <w:tc>
          <w:tcPr>
            <w:tcW w:w="0" w:type="auto"/>
            <w:shd w:val="clear" w:color="auto" w:fill="auto"/>
            <w:tcMar>
              <w:top w:w="0" w:type="dxa"/>
              <w:left w:w="0" w:type="dxa"/>
              <w:bottom w:w="0" w:type="dxa"/>
              <w:right w:w="0" w:type="dxa"/>
            </w:tcMar>
            <w:vAlign w:val="center"/>
            <w:hideMark/>
          </w:tcPr>
          <w:p w:rsidR="002943EB" w:rsidRPr="002943EB" w:rsidRDefault="002943EB" w:rsidP="002943EB">
            <w:pPr>
              <w:spacing w:after="180" w:line="240" w:lineRule="auto"/>
              <w:rPr>
                <w:rFonts w:ascii="Helvetica" w:eastAsia="Times New Roman" w:hAnsi="Helvetica" w:cs="Helvetica"/>
                <w:color w:val="333333"/>
                <w:sz w:val="21"/>
                <w:szCs w:val="21"/>
              </w:rPr>
            </w:pPr>
            <w:hyperlink r:id="rId111" w:history="1">
              <w:r w:rsidRPr="002943EB">
                <w:rPr>
                  <w:rFonts w:ascii="Helvetica" w:eastAsia="Times New Roman" w:hAnsi="Helvetica" w:cs="Helvetica"/>
                  <w:color w:val="337AB7"/>
                  <w:sz w:val="21"/>
                </w:rPr>
                <w:t>&lt;</w:t>
              </w:r>
              <w:proofErr w:type="spellStart"/>
              <w:r w:rsidRPr="002943EB">
                <w:rPr>
                  <w:rFonts w:ascii="Helvetica" w:eastAsia="Times New Roman" w:hAnsi="Helvetica" w:cs="Helvetica"/>
                  <w:color w:val="337AB7"/>
                  <w:sz w:val="21"/>
                </w:rPr>
                <w:t>kbd</w:t>
              </w:r>
              <w:proofErr w:type="spellEnd"/>
              <w:r w:rsidRPr="002943EB">
                <w:rPr>
                  <w:rFonts w:ascii="Helvetica" w:eastAsia="Times New Roman" w:hAnsi="Helvetica" w:cs="Helvetica"/>
                  <w:color w:val="337AB7"/>
                  <w:sz w:val="21"/>
                </w:rPr>
                <w:t>&gt;</w:t>
              </w:r>
            </w:hyperlink>
          </w:p>
        </w:tc>
        <w:tc>
          <w:tcPr>
            <w:tcW w:w="0" w:type="auto"/>
            <w:shd w:val="clear" w:color="auto" w:fill="auto"/>
            <w:tcMar>
              <w:top w:w="0" w:type="dxa"/>
              <w:left w:w="0" w:type="dxa"/>
              <w:bottom w:w="0" w:type="dxa"/>
              <w:right w:w="0" w:type="dxa"/>
            </w:tcMar>
            <w:vAlign w:val="center"/>
            <w:hideMark/>
          </w:tcPr>
          <w:p w:rsidR="002943EB" w:rsidRPr="002943EB" w:rsidRDefault="002943EB" w:rsidP="002943EB">
            <w:pPr>
              <w:spacing w:after="18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Defines keyboard input </w:t>
            </w:r>
          </w:p>
        </w:tc>
      </w:tr>
      <w:tr w:rsidR="002943EB" w:rsidRPr="002943EB" w:rsidTr="002943EB">
        <w:tc>
          <w:tcPr>
            <w:tcW w:w="0" w:type="auto"/>
            <w:shd w:val="clear" w:color="auto" w:fill="auto"/>
            <w:tcMar>
              <w:top w:w="0" w:type="dxa"/>
              <w:left w:w="0" w:type="dxa"/>
              <w:bottom w:w="0" w:type="dxa"/>
              <w:right w:w="0" w:type="dxa"/>
            </w:tcMar>
            <w:vAlign w:val="center"/>
            <w:hideMark/>
          </w:tcPr>
          <w:p w:rsidR="002943EB" w:rsidRPr="002943EB" w:rsidRDefault="002943EB" w:rsidP="002943EB">
            <w:pPr>
              <w:spacing w:after="180" w:line="240" w:lineRule="auto"/>
              <w:rPr>
                <w:rFonts w:ascii="Helvetica" w:eastAsia="Times New Roman" w:hAnsi="Helvetica" w:cs="Helvetica"/>
                <w:color w:val="333333"/>
                <w:sz w:val="21"/>
                <w:szCs w:val="21"/>
              </w:rPr>
            </w:pPr>
            <w:hyperlink r:id="rId112" w:history="1">
              <w:r w:rsidRPr="002943EB">
                <w:rPr>
                  <w:rFonts w:ascii="Helvetica" w:eastAsia="Times New Roman" w:hAnsi="Helvetica" w:cs="Helvetica"/>
                  <w:color w:val="337AB7"/>
                  <w:sz w:val="21"/>
                </w:rPr>
                <w:t>&lt;</w:t>
              </w:r>
              <w:proofErr w:type="spellStart"/>
              <w:r w:rsidRPr="002943EB">
                <w:rPr>
                  <w:rFonts w:ascii="Helvetica" w:eastAsia="Times New Roman" w:hAnsi="Helvetica" w:cs="Helvetica"/>
                  <w:color w:val="337AB7"/>
                  <w:sz w:val="21"/>
                </w:rPr>
                <w:t>samp</w:t>
              </w:r>
              <w:proofErr w:type="spellEnd"/>
              <w:r w:rsidRPr="002943EB">
                <w:rPr>
                  <w:rFonts w:ascii="Helvetica" w:eastAsia="Times New Roman" w:hAnsi="Helvetica" w:cs="Helvetica"/>
                  <w:color w:val="337AB7"/>
                  <w:sz w:val="21"/>
                </w:rPr>
                <w:t>&gt;</w:t>
              </w:r>
            </w:hyperlink>
          </w:p>
        </w:tc>
        <w:tc>
          <w:tcPr>
            <w:tcW w:w="0" w:type="auto"/>
            <w:shd w:val="clear" w:color="auto" w:fill="auto"/>
            <w:tcMar>
              <w:top w:w="0" w:type="dxa"/>
              <w:left w:w="0" w:type="dxa"/>
              <w:bottom w:w="0" w:type="dxa"/>
              <w:right w:w="0" w:type="dxa"/>
            </w:tcMar>
            <w:vAlign w:val="center"/>
            <w:hideMark/>
          </w:tcPr>
          <w:p w:rsidR="002943EB" w:rsidRPr="002943EB" w:rsidRDefault="002943EB" w:rsidP="002943EB">
            <w:pPr>
              <w:spacing w:after="18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Defines computer output</w:t>
            </w:r>
          </w:p>
        </w:tc>
      </w:tr>
      <w:tr w:rsidR="002943EB" w:rsidRPr="002943EB" w:rsidTr="002943EB">
        <w:tc>
          <w:tcPr>
            <w:tcW w:w="0" w:type="auto"/>
            <w:shd w:val="clear" w:color="auto" w:fill="auto"/>
            <w:tcMar>
              <w:top w:w="0" w:type="dxa"/>
              <w:left w:w="0" w:type="dxa"/>
              <w:bottom w:w="0" w:type="dxa"/>
              <w:right w:w="0" w:type="dxa"/>
            </w:tcMar>
            <w:vAlign w:val="center"/>
            <w:hideMark/>
          </w:tcPr>
          <w:p w:rsidR="002943EB" w:rsidRPr="002943EB" w:rsidRDefault="002943EB" w:rsidP="002943EB">
            <w:pPr>
              <w:spacing w:after="180" w:line="240" w:lineRule="auto"/>
              <w:rPr>
                <w:rFonts w:ascii="Helvetica" w:eastAsia="Times New Roman" w:hAnsi="Helvetica" w:cs="Helvetica"/>
                <w:color w:val="333333"/>
                <w:sz w:val="21"/>
                <w:szCs w:val="21"/>
              </w:rPr>
            </w:pPr>
            <w:hyperlink r:id="rId113" w:history="1">
              <w:r w:rsidRPr="002943EB">
                <w:rPr>
                  <w:rFonts w:ascii="Helvetica" w:eastAsia="Times New Roman" w:hAnsi="Helvetica" w:cs="Helvetica"/>
                  <w:color w:val="337AB7"/>
                  <w:sz w:val="21"/>
                </w:rPr>
                <w:t>&lt;</w:t>
              </w:r>
              <w:proofErr w:type="spellStart"/>
              <w:r w:rsidRPr="002943EB">
                <w:rPr>
                  <w:rFonts w:ascii="Helvetica" w:eastAsia="Times New Roman" w:hAnsi="Helvetica" w:cs="Helvetica"/>
                  <w:color w:val="337AB7"/>
                  <w:sz w:val="21"/>
                </w:rPr>
                <w:t>var</w:t>
              </w:r>
              <w:proofErr w:type="spellEnd"/>
              <w:r w:rsidRPr="002943EB">
                <w:rPr>
                  <w:rFonts w:ascii="Helvetica" w:eastAsia="Times New Roman" w:hAnsi="Helvetica" w:cs="Helvetica"/>
                  <w:color w:val="337AB7"/>
                  <w:sz w:val="21"/>
                </w:rPr>
                <w:t>&gt;</w:t>
              </w:r>
            </w:hyperlink>
          </w:p>
        </w:tc>
        <w:tc>
          <w:tcPr>
            <w:tcW w:w="0" w:type="auto"/>
            <w:shd w:val="clear" w:color="auto" w:fill="auto"/>
            <w:tcMar>
              <w:top w:w="0" w:type="dxa"/>
              <w:left w:w="0" w:type="dxa"/>
              <w:bottom w:w="0" w:type="dxa"/>
              <w:right w:w="0" w:type="dxa"/>
            </w:tcMar>
            <w:vAlign w:val="center"/>
            <w:hideMark/>
          </w:tcPr>
          <w:p w:rsidR="002943EB" w:rsidRPr="002943EB" w:rsidRDefault="002943EB" w:rsidP="002943EB">
            <w:pPr>
              <w:spacing w:after="18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Defines a mathematical variable</w:t>
            </w:r>
          </w:p>
        </w:tc>
      </w:tr>
      <w:tr w:rsidR="002943EB" w:rsidRPr="002943EB" w:rsidTr="002943EB">
        <w:tc>
          <w:tcPr>
            <w:tcW w:w="0" w:type="auto"/>
            <w:shd w:val="clear" w:color="auto" w:fill="auto"/>
            <w:tcMar>
              <w:top w:w="0" w:type="dxa"/>
              <w:left w:w="0" w:type="dxa"/>
              <w:bottom w:w="0" w:type="dxa"/>
              <w:right w:w="0" w:type="dxa"/>
            </w:tcMar>
            <w:vAlign w:val="center"/>
            <w:hideMark/>
          </w:tcPr>
          <w:p w:rsidR="002943EB" w:rsidRPr="002943EB" w:rsidRDefault="002943EB" w:rsidP="002943EB">
            <w:pPr>
              <w:spacing w:after="180" w:line="240" w:lineRule="auto"/>
              <w:rPr>
                <w:rFonts w:ascii="Helvetica" w:eastAsia="Times New Roman" w:hAnsi="Helvetica" w:cs="Helvetica"/>
                <w:color w:val="333333"/>
                <w:sz w:val="21"/>
                <w:szCs w:val="21"/>
              </w:rPr>
            </w:pPr>
            <w:hyperlink r:id="rId114" w:history="1">
              <w:r w:rsidRPr="002943EB">
                <w:rPr>
                  <w:rFonts w:ascii="Helvetica" w:eastAsia="Times New Roman" w:hAnsi="Helvetica" w:cs="Helvetica"/>
                  <w:color w:val="337AB7"/>
                  <w:sz w:val="21"/>
                </w:rPr>
                <w:t>&lt;pre&gt;</w:t>
              </w:r>
            </w:hyperlink>
          </w:p>
        </w:tc>
        <w:tc>
          <w:tcPr>
            <w:tcW w:w="0" w:type="auto"/>
            <w:shd w:val="clear" w:color="auto" w:fill="auto"/>
            <w:tcMar>
              <w:top w:w="0" w:type="dxa"/>
              <w:left w:w="0" w:type="dxa"/>
              <w:bottom w:w="0" w:type="dxa"/>
              <w:right w:w="0" w:type="dxa"/>
            </w:tcMar>
            <w:vAlign w:val="center"/>
            <w:hideMark/>
          </w:tcPr>
          <w:p w:rsidR="002943EB" w:rsidRPr="002943EB" w:rsidRDefault="002943EB" w:rsidP="002943EB">
            <w:pPr>
              <w:spacing w:after="18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Defines preformatted text</w:t>
            </w:r>
          </w:p>
        </w:tc>
      </w:tr>
    </w:tbl>
    <w:p w:rsidR="00DD2D0D" w:rsidRPr="00DD2D0D" w:rsidRDefault="00DD2D0D" w:rsidP="00DD2D0D">
      <w:pPr>
        <w:spacing w:before="300" w:after="150" w:line="240" w:lineRule="auto"/>
        <w:outlineLvl w:val="0"/>
        <w:rPr>
          <w:rFonts w:ascii="inherit" w:eastAsia="Times New Roman" w:hAnsi="inherit" w:cs="Helvetica"/>
          <w:color w:val="333333"/>
          <w:kern w:val="36"/>
          <w:sz w:val="54"/>
          <w:szCs w:val="54"/>
        </w:rPr>
      </w:pPr>
      <w:r w:rsidRPr="00DD2D0D">
        <w:rPr>
          <w:rFonts w:ascii="Helvetica" w:eastAsia="Times New Roman" w:hAnsi="Helvetica" w:cs="Helvetica"/>
          <w:color w:val="333333"/>
          <w:kern w:val="36"/>
          <w:sz w:val="21"/>
          <w:szCs w:val="21"/>
        </w:rPr>
        <w:pict/>
      </w:r>
      <w:r w:rsidRPr="00DD2D0D">
        <w:rPr>
          <w:rFonts w:ascii="inherit" w:eastAsia="Times New Roman" w:hAnsi="inherit" w:cs="Helvetica"/>
          <w:color w:val="333333"/>
          <w:kern w:val="36"/>
          <w:sz w:val="54"/>
          <w:szCs w:val="54"/>
        </w:rPr>
        <w:t>HTML Comments</w:t>
      </w:r>
    </w:p>
    <w:p w:rsidR="00DD2D0D" w:rsidRPr="00DD2D0D" w:rsidRDefault="00DD2D0D" w:rsidP="00DD2D0D">
      <w:pPr>
        <w:spacing w:after="0" w:line="240" w:lineRule="auto"/>
        <w:rPr>
          <w:rFonts w:ascii="Helvetica" w:eastAsia="Times New Roman" w:hAnsi="Helvetica" w:cs="Helvetica"/>
          <w:color w:val="333333"/>
          <w:sz w:val="30"/>
          <w:szCs w:val="30"/>
        </w:rPr>
      </w:pPr>
      <w:hyperlink r:id="rId115" w:history="1">
        <w:r w:rsidRPr="00DD2D0D">
          <w:rPr>
            <w:rFonts w:ascii="Helvetica" w:eastAsia="Times New Roman" w:hAnsi="Helvetica" w:cs="Helvetica"/>
            <w:color w:val="8AC007"/>
            <w:sz w:val="30"/>
          </w:rPr>
          <w:t>« Previous</w:t>
        </w:r>
      </w:hyperlink>
    </w:p>
    <w:p w:rsidR="00DD2D0D" w:rsidRPr="00DD2D0D" w:rsidRDefault="00DD2D0D" w:rsidP="00DD2D0D">
      <w:pPr>
        <w:spacing w:after="0" w:line="240" w:lineRule="auto"/>
        <w:jc w:val="right"/>
        <w:rPr>
          <w:rFonts w:ascii="Helvetica" w:eastAsia="Times New Roman" w:hAnsi="Helvetica" w:cs="Helvetica"/>
          <w:color w:val="333333"/>
          <w:sz w:val="30"/>
          <w:szCs w:val="30"/>
        </w:rPr>
      </w:pPr>
      <w:hyperlink r:id="rId116" w:history="1">
        <w:r w:rsidRPr="00DD2D0D">
          <w:rPr>
            <w:rFonts w:ascii="Helvetica" w:eastAsia="Times New Roman" w:hAnsi="Helvetica" w:cs="Helvetica"/>
            <w:color w:val="8AC007"/>
            <w:sz w:val="30"/>
          </w:rPr>
          <w:t>Next Chapter »</w:t>
        </w:r>
      </w:hyperlink>
    </w:p>
    <w:p w:rsidR="00DD2D0D" w:rsidRPr="00DD2D0D" w:rsidRDefault="00DD2D0D" w:rsidP="00DD2D0D">
      <w:pPr>
        <w:spacing w:before="300" w:after="30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pict>
          <v:rect id="_x0000_i2978" style="width:0;height:0" o:hralign="center" o:hrstd="t" o:hr="t" fillcolor="#a0a0a0" stroked="f"/>
        </w:pict>
      </w:r>
    </w:p>
    <w:p w:rsidR="00DD2D0D" w:rsidRPr="00DD2D0D" w:rsidRDefault="00DD2D0D" w:rsidP="00DD2D0D">
      <w:pPr>
        <w:spacing w:before="150" w:after="150" w:line="240" w:lineRule="auto"/>
        <w:rPr>
          <w:rFonts w:ascii="Helvetica" w:eastAsia="Times New Roman" w:hAnsi="Helvetica" w:cs="Helvetica"/>
          <w:color w:val="404040"/>
        </w:rPr>
      </w:pPr>
      <w:r w:rsidRPr="00DD2D0D">
        <w:rPr>
          <w:rFonts w:ascii="Helvetica" w:eastAsia="Times New Roman" w:hAnsi="Helvetica" w:cs="Helvetica"/>
          <w:color w:val="404040"/>
        </w:rPr>
        <w:t>Comment tags &lt;</w:t>
      </w:r>
      <w:proofErr w:type="gramStart"/>
      <w:r w:rsidRPr="00DD2D0D">
        <w:rPr>
          <w:rFonts w:ascii="Helvetica" w:eastAsia="Times New Roman" w:hAnsi="Helvetica" w:cs="Helvetica"/>
          <w:color w:val="404040"/>
        </w:rPr>
        <w:t>!--</w:t>
      </w:r>
      <w:proofErr w:type="gramEnd"/>
      <w:r w:rsidRPr="00DD2D0D">
        <w:rPr>
          <w:rFonts w:ascii="Helvetica" w:eastAsia="Times New Roman" w:hAnsi="Helvetica" w:cs="Helvetica"/>
          <w:color w:val="404040"/>
        </w:rPr>
        <w:t xml:space="preserve"> and --&gt; are used to insert comments in HTML.</w:t>
      </w:r>
    </w:p>
    <w:p w:rsidR="00DD2D0D" w:rsidRPr="00DD2D0D" w:rsidRDefault="00DD2D0D" w:rsidP="00DD2D0D">
      <w:pPr>
        <w:spacing w:before="300" w:after="30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pict>
          <v:rect id="_x0000_i2979" style="width:0;height:0" o:hralign="center" o:hrstd="t" o:hr="t" fillcolor="#a0a0a0" stroked="f"/>
        </w:pict>
      </w:r>
    </w:p>
    <w:p w:rsidR="00DD2D0D" w:rsidRPr="00DD2D0D" w:rsidRDefault="00DD2D0D" w:rsidP="00DD2D0D">
      <w:pPr>
        <w:spacing w:before="300" w:after="150" w:line="240" w:lineRule="auto"/>
        <w:outlineLvl w:val="1"/>
        <w:rPr>
          <w:rFonts w:ascii="inherit" w:eastAsia="Times New Roman" w:hAnsi="inherit" w:cs="Helvetica"/>
          <w:color w:val="333333"/>
          <w:sz w:val="45"/>
          <w:szCs w:val="45"/>
        </w:rPr>
      </w:pPr>
      <w:r w:rsidRPr="00DD2D0D">
        <w:rPr>
          <w:rFonts w:ascii="inherit" w:eastAsia="Times New Roman" w:hAnsi="inherit" w:cs="Helvetica"/>
          <w:color w:val="333333"/>
          <w:sz w:val="45"/>
          <w:szCs w:val="45"/>
        </w:rPr>
        <w:t>HTML Comment Tags</w:t>
      </w:r>
    </w:p>
    <w:p w:rsidR="00DD2D0D" w:rsidRPr="00DD2D0D" w:rsidRDefault="00DD2D0D" w:rsidP="00DD2D0D">
      <w:pPr>
        <w:spacing w:after="15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t>You can add comments to your HTML source by using the following syntax:</w:t>
      </w:r>
    </w:p>
    <w:p w:rsidR="00DD2D0D" w:rsidRPr="00DD2D0D" w:rsidRDefault="00DD2D0D" w:rsidP="00DD2D0D">
      <w:pPr>
        <w:shd w:val="clear" w:color="auto" w:fill="F1F1F1"/>
        <w:spacing w:after="150" w:line="240" w:lineRule="auto"/>
        <w:outlineLvl w:val="1"/>
        <w:rPr>
          <w:rFonts w:ascii="inherit" w:eastAsia="Times New Roman" w:hAnsi="inherit" w:cs="Helvetica"/>
          <w:color w:val="555555"/>
          <w:sz w:val="30"/>
          <w:szCs w:val="30"/>
        </w:rPr>
      </w:pPr>
      <w:r w:rsidRPr="00DD2D0D">
        <w:rPr>
          <w:rFonts w:ascii="inherit" w:eastAsia="Times New Roman" w:hAnsi="inherit" w:cs="Helvetica"/>
          <w:color w:val="555555"/>
          <w:sz w:val="30"/>
          <w:szCs w:val="30"/>
        </w:rPr>
        <w:t>Example</w:t>
      </w:r>
    </w:p>
    <w:p w:rsidR="00DD2D0D" w:rsidRPr="00DD2D0D" w:rsidRDefault="00DD2D0D" w:rsidP="00DD2D0D">
      <w:pPr>
        <w:shd w:val="clear" w:color="auto" w:fill="FFFFFF"/>
        <w:spacing w:after="180" w:line="276" w:lineRule="atLeast"/>
        <w:rPr>
          <w:rFonts w:ascii="Consolas" w:eastAsia="Times New Roman" w:hAnsi="Consolas" w:cs="Consolas"/>
          <w:color w:val="000000"/>
          <w:sz w:val="21"/>
          <w:szCs w:val="21"/>
        </w:rPr>
      </w:pPr>
      <w:proofErr w:type="gramStart"/>
      <w:r w:rsidRPr="00DD2D0D">
        <w:rPr>
          <w:rFonts w:ascii="Consolas" w:eastAsia="Times New Roman" w:hAnsi="Consolas" w:cs="Consolas"/>
          <w:color w:val="008000"/>
          <w:sz w:val="21"/>
        </w:rPr>
        <w:t>&lt;!--</w:t>
      </w:r>
      <w:proofErr w:type="gramEnd"/>
      <w:r w:rsidRPr="00DD2D0D">
        <w:rPr>
          <w:rFonts w:ascii="Consolas" w:eastAsia="Times New Roman" w:hAnsi="Consolas" w:cs="Consolas"/>
          <w:color w:val="008000"/>
          <w:sz w:val="21"/>
        </w:rPr>
        <w:t xml:space="preserve"> Write your comments here --&gt;</w:t>
      </w:r>
      <w:r w:rsidRPr="00DD2D0D">
        <w:rPr>
          <w:rFonts w:ascii="Consolas" w:eastAsia="Times New Roman" w:hAnsi="Consolas" w:cs="Consolas"/>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DD2D0D" w:rsidRPr="00DD2D0D" w:rsidTr="00DD2D0D">
        <w:tc>
          <w:tcPr>
            <w:tcW w:w="510" w:type="dxa"/>
            <w:shd w:val="clear" w:color="auto" w:fill="FFFFFF"/>
            <w:tcMar>
              <w:top w:w="150" w:type="dxa"/>
              <w:left w:w="150" w:type="dxa"/>
              <w:bottom w:w="150" w:type="dxa"/>
              <w:right w:w="75" w:type="dxa"/>
            </w:tcMar>
            <w:vAlign w:val="center"/>
            <w:hideMark/>
          </w:tcPr>
          <w:p w:rsidR="00DD2D0D" w:rsidRPr="00DD2D0D" w:rsidRDefault="00DD2D0D" w:rsidP="00DD2D0D">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1956" name="Picture 19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 descr="Note"/>
                          <pic:cNvPicPr>
                            <a:picLocks noChangeAspect="1" noChangeArrowheads="1"/>
                          </pic:cNvPicPr>
                        </pic:nvPicPr>
                        <pic:blipFill>
                          <a:blip r:embed="rId12"/>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DD2D0D" w:rsidRPr="00DD2D0D" w:rsidRDefault="00DD2D0D" w:rsidP="00DD2D0D">
            <w:pPr>
              <w:spacing w:after="180" w:line="240" w:lineRule="auto"/>
              <w:rPr>
                <w:rFonts w:ascii="Helvetica" w:eastAsia="Times New Roman" w:hAnsi="Helvetica" w:cs="Helvetica"/>
                <w:color w:val="333333"/>
                <w:sz w:val="21"/>
                <w:szCs w:val="21"/>
              </w:rPr>
            </w:pPr>
            <w:r w:rsidRPr="00DD2D0D">
              <w:rPr>
                <w:rFonts w:ascii="Helvetica" w:eastAsia="Times New Roman" w:hAnsi="Helvetica" w:cs="Helvetica"/>
                <w:b/>
                <w:bCs/>
                <w:color w:val="333333"/>
                <w:sz w:val="21"/>
                <w:szCs w:val="21"/>
              </w:rPr>
              <w:t>Note:</w:t>
            </w:r>
            <w:r w:rsidRPr="00DD2D0D">
              <w:rPr>
                <w:rFonts w:ascii="Helvetica" w:eastAsia="Times New Roman" w:hAnsi="Helvetica" w:cs="Helvetica"/>
                <w:color w:val="333333"/>
                <w:sz w:val="21"/>
                <w:szCs w:val="21"/>
              </w:rPr>
              <w:t xml:space="preserve"> There is an exclamation point (!) in the opening tag, but not in the closing tag.</w:t>
            </w:r>
          </w:p>
        </w:tc>
      </w:tr>
    </w:tbl>
    <w:p w:rsidR="00DD2D0D" w:rsidRPr="00DD2D0D" w:rsidRDefault="00DD2D0D" w:rsidP="00DD2D0D">
      <w:pPr>
        <w:spacing w:after="15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t xml:space="preserve">Comments are not displayed by the browser, but they can help document your HTML. </w:t>
      </w:r>
    </w:p>
    <w:p w:rsidR="00DD2D0D" w:rsidRPr="00DD2D0D" w:rsidRDefault="00DD2D0D" w:rsidP="00DD2D0D">
      <w:pPr>
        <w:spacing w:after="15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t>With comments you can place notifications and reminders in your HTML:</w:t>
      </w:r>
    </w:p>
    <w:p w:rsidR="00DD2D0D" w:rsidRPr="00DD2D0D" w:rsidRDefault="00DD2D0D" w:rsidP="00DD2D0D">
      <w:pPr>
        <w:shd w:val="clear" w:color="auto" w:fill="F1F1F1"/>
        <w:spacing w:after="150" w:line="240" w:lineRule="auto"/>
        <w:outlineLvl w:val="1"/>
        <w:rPr>
          <w:rFonts w:ascii="inherit" w:eastAsia="Times New Roman" w:hAnsi="inherit" w:cs="Helvetica"/>
          <w:color w:val="555555"/>
          <w:sz w:val="30"/>
          <w:szCs w:val="30"/>
        </w:rPr>
      </w:pPr>
      <w:r w:rsidRPr="00DD2D0D">
        <w:rPr>
          <w:rFonts w:ascii="inherit" w:eastAsia="Times New Roman" w:hAnsi="inherit" w:cs="Helvetica"/>
          <w:color w:val="555555"/>
          <w:sz w:val="30"/>
          <w:szCs w:val="30"/>
        </w:rPr>
        <w:t>Example</w:t>
      </w:r>
    </w:p>
    <w:p w:rsidR="00DD2D0D" w:rsidRPr="00DD2D0D" w:rsidRDefault="00DD2D0D" w:rsidP="00DD2D0D">
      <w:pPr>
        <w:shd w:val="clear" w:color="auto" w:fill="FFFFFF"/>
        <w:spacing w:after="0" w:line="276" w:lineRule="atLeast"/>
        <w:rPr>
          <w:rFonts w:ascii="Consolas" w:eastAsia="Times New Roman" w:hAnsi="Consolas" w:cs="Consolas"/>
          <w:color w:val="000000"/>
          <w:sz w:val="21"/>
          <w:szCs w:val="21"/>
        </w:rPr>
      </w:pPr>
      <w:proofErr w:type="gramStart"/>
      <w:r w:rsidRPr="00DD2D0D">
        <w:rPr>
          <w:rFonts w:ascii="Consolas" w:eastAsia="Times New Roman" w:hAnsi="Consolas" w:cs="Consolas"/>
          <w:color w:val="008000"/>
          <w:sz w:val="21"/>
        </w:rPr>
        <w:t>&lt;!--</w:t>
      </w:r>
      <w:proofErr w:type="gramEnd"/>
      <w:r w:rsidRPr="00DD2D0D">
        <w:rPr>
          <w:rFonts w:ascii="Consolas" w:eastAsia="Times New Roman" w:hAnsi="Consolas" w:cs="Consolas"/>
          <w:color w:val="008000"/>
          <w:sz w:val="21"/>
        </w:rPr>
        <w:t xml:space="preserve"> This is a comment --&gt;</w:t>
      </w:r>
      <w:r w:rsidRPr="00DD2D0D">
        <w:rPr>
          <w:rFonts w:ascii="Consolas" w:eastAsia="Times New Roman" w:hAnsi="Consolas" w:cs="Consolas"/>
          <w:color w:val="000000"/>
          <w:sz w:val="21"/>
          <w:szCs w:val="21"/>
        </w:rPr>
        <w:br/>
      </w:r>
      <w:r w:rsidRPr="00DD2D0D">
        <w:rPr>
          <w:rFonts w:ascii="Consolas" w:eastAsia="Times New Roman" w:hAnsi="Consolas" w:cs="Consolas"/>
          <w:color w:val="000000"/>
          <w:sz w:val="21"/>
          <w:szCs w:val="21"/>
        </w:rPr>
        <w:br/>
      </w:r>
      <w:r w:rsidRPr="00DD2D0D">
        <w:rPr>
          <w:rFonts w:ascii="Consolas" w:eastAsia="Times New Roman" w:hAnsi="Consolas" w:cs="Consolas"/>
          <w:color w:val="0000FF"/>
          <w:sz w:val="21"/>
        </w:rPr>
        <w:t>&lt;</w:t>
      </w:r>
      <w:r w:rsidRPr="00DD2D0D">
        <w:rPr>
          <w:rFonts w:ascii="Consolas" w:eastAsia="Times New Roman" w:hAnsi="Consolas" w:cs="Consolas"/>
          <w:color w:val="A52A2A"/>
          <w:sz w:val="21"/>
        </w:rPr>
        <w:t>p</w:t>
      </w:r>
      <w:r w:rsidRPr="00DD2D0D">
        <w:rPr>
          <w:rFonts w:ascii="Consolas" w:eastAsia="Times New Roman" w:hAnsi="Consolas" w:cs="Consolas"/>
          <w:color w:val="0000FF"/>
          <w:sz w:val="21"/>
        </w:rPr>
        <w:t>&gt;</w:t>
      </w:r>
      <w:r w:rsidRPr="00DD2D0D">
        <w:rPr>
          <w:rFonts w:ascii="Consolas" w:eastAsia="Times New Roman" w:hAnsi="Consolas" w:cs="Consolas"/>
          <w:color w:val="000000"/>
          <w:sz w:val="21"/>
          <w:szCs w:val="21"/>
        </w:rPr>
        <w:t>This is a paragraph.</w:t>
      </w:r>
      <w:r w:rsidRPr="00DD2D0D">
        <w:rPr>
          <w:rFonts w:ascii="Consolas" w:eastAsia="Times New Roman" w:hAnsi="Consolas" w:cs="Consolas"/>
          <w:color w:val="0000FF"/>
          <w:sz w:val="21"/>
        </w:rPr>
        <w:t>&lt;</w:t>
      </w:r>
      <w:r w:rsidRPr="00DD2D0D">
        <w:rPr>
          <w:rFonts w:ascii="Consolas" w:eastAsia="Times New Roman" w:hAnsi="Consolas" w:cs="Consolas"/>
          <w:color w:val="A52A2A"/>
          <w:sz w:val="21"/>
        </w:rPr>
        <w:t>/p</w:t>
      </w:r>
      <w:r w:rsidRPr="00DD2D0D">
        <w:rPr>
          <w:rFonts w:ascii="Consolas" w:eastAsia="Times New Roman" w:hAnsi="Consolas" w:cs="Consolas"/>
          <w:color w:val="0000FF"/>
          <w:sz w:val="21"/>
        </w:rPr>
        <w:t>&gt;</w:t>
      </w:r>
      <w:r w:rsidRPr="00DD2D0D">
        <w:rPr>
          <w:rFonts w:ascii="Consolas" w:eastAsia="Times New Roman" w:hAnsi="Consolas" w:cs="Consolas"/>
          <w:color w:val="000000"/>
          <w:sz w:val="21"/>
          <w:szCs w:val="21"/>
        </w:rPr>
        <w:br/>
      </w:r>
      <w:r w:rsidRPr="00DD2D0D">
        <w:rPr>
          <w:rFonts w:ascii="Consolas" w:eastAsia="Times New Roman" w:hAnsi="Consolas" w:cs="Consolas"/>
          <w:color w:val="000000"/>
          <w:sz w:val="21"/>
          <w:szCs w:val="21"/>
        </w:rPr>
        <w:br/>
      </w:r>
      <w:r w:rsidRPr="00DD2D0D">
        <w:rPr>
          <w:rFonts w:ascii="Consolas" w:eastAsia="Times New Roman" w:hAnsi="Consolas" w:cs="Consolas"/>
          <w:color w:val="008000"/>
          <w:sz w:val="21"/>
        </w:rPr>
        <w:t>&lt;!-- Remember to add more information here --&gt;</w:t>
      </w:r>
    </w:p>
    <w:p w:rsidR="00DD2D0D" w:rsidRPr="00DD2D0D" w:rsidRDefault="00DD2D0D" w:rsidP="00DD2D0D">
      <w:pPr>
        <w:shd w:val="clear" w:color="auto" w:fill="F1F1F1"/>
        <w:spacing w:after="180" w:line="276" w:lineRule="atLeast"/>
        <w:rPr>
          <w:rFonts w:ascii="Helvetica" w:eastAsia="Times New Roman" w:hAnsi="Helvetica" w:cs="Helvetica"/>
          <w:color w:val="000000"/>
          <w:sz w:val="21"/>
          <w:szCs w:val="21"/>
        </w:rPr>
      </w:pPr>
      <w:r w:rsidRPr="00DD2D0D">
        <w:rPr>
          <w:rFonts w:ascii="Helvetica" w:eastAsia="Times New Roman" w:hAnsi="Helvetica" w:cs="Helvetica"/>
          <w:color w:val="000000"/>
          <w:sz w:val="21"/>
          <w:szCs w:val="21"/>
        </w:rPr>
        <w:br/>
      </w:r>
      <w:hyperlink r:id="rId117" w:tgtFrame="_blank" w:history="1">
        <w:r w:rsidRPr="00DD2D0D">
          <w:rPr>
            <w:rFonts w:ascii="Verdana" w:eastAsia="Times New Roman" w:hAnsi="Verdana" w:cs="Helvetica"/>
            <w:b/>
            <w:bCs/>
            <w:color w:val="FFFFFF"/>
            <w:sz w:val="20"/>
          </w:rPr>
          <w:t xml:space="preserve">Try it </w:t>
        </w:r>
        <w:proofErr w:type="gramStart"/>
        <w:r w:rsidRPr="00DD2D0D">
          <w:rPr>
            <w:rFonts w:ascii="Verdana" w:eastAsia="Times New Roman" w:hAnsi="Verdana" w:cs="Helvetica"/>
            <w:b/>
            <w:bCs/>
            <w:color w:val="FFFFFF"/>
            <w:sz w:val="20"/>
          </w:rPr>
          <w:t>Yourself</w:t>
        </w:r>
        <w:proofErr w:type="gramEnd"/>
        <w:r w:rsidRPr="00DD2D0D">
          <w:rPr>
            <w:rFonts w:ascii="Verdana" w:eastAsia="Times New Roman" w:hAnsi="Verdana" w:cs="Helvetica"/>
            <w:b/>
            <w:bCs/>
            <w:color w:val="FFFFFF"/>
            <w:sz w:val="20"/>
          </w:rPr>
          <w:t xml:space="preserve"> »</w:t>
        </w:r>
      </w:hyperlink>
      <w:r w:rsidRPr="00DD2D0D">
        <w:rPr>
          <w:rFonts w:ascii="Helvetica" w:eastAsia="Times New Roman" w:hAnsi="Helvetica" w:cs="Helvetica"/>
          <w:color w:val="000000"/>
          <w:sz w:val="21"/>
          <w:szCs w:val="21"/>
        </w:rPr>
        <w:t xml:space="preserve"> </w:t>
      </w:r>
    </w:p>
    <w:p w:rsidR="00DD2D0D" w:rsidRPr="00DD2D0D" w:rsidRDefault="00DD2D0D" w:rsidP="00DD2D0D">
      <w:pPr>
        <w:spacing w:after="15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t>Comments are also great for debugging HTML, because you can comment out HTML lines of code, one at a time, to search for errors:</w:t>
      </w:r>
    </w:p>
    <w:p w:rsidR="00DD2D0D" w:rsidRPr="00DD2D0D" w:rsidRDefault="00DD2D0D" w:rsidP="00DD2D0D">
      <w:pPr>
        <w:shd w:val="clear" w:color="auto" w:fill="F1F1F1"/>
        <w:spacing w:after="150" w:line="240" w:lineRule="auto"/>
        <w:outlineLvl w:val="1"/>
        <w:rPr>
          <w:rFonts w:ascii="inherit" w:eastAsia="Times New Roman" w:hAnsi="inherit" w:cs="Helvetica"/>
          <w:color w:val="555555"/>
          <w:sz w:val="30"/>
          <w:szCs w:val="30"/>
        </w:rPr>
      </w:pPr>
      <w:r w:rsidRPr="00DD2D0D">
        <w:rPr>
          <w:rFonts w:ascii="inherit" w:eastAsia="Times New Roman" w:hAnsi="inherit" w:cs="Helvetica"/>
          <w:color w:val="555555"/>
          <w:sz w:val="30"/>
          <w:szCs w:val="30"/>
        </w:rPr>
        <w:t>Example</w:t>
      </w:r>
    </w:p>
    <w:p w:rsidR="00DD2D0D" w:rsidRPr="00DD2D0D" w:rsidRDefault="00DD2D0D" w:rsidP="00DD2D0D">
      <w:pPr>
        <w:shd w:val="clear" w:color="auto" w:fill="FFFFFF"/>
        <w:spacing w:after="0" w:line="276" w:lineRule="atLeast"/>
        <w:rPr>
          <w:rFonts w:ascii="Consolas" w:eastAsia="Times New Roman" w:hAnsi="Consolas" w:cs="Consolas"/>
          <w:color w:val="000000"/>
          <w:sz w:val="21"/>
          <w:szCs w:val="21"/>
        </w:rPr>
      </w:pPr>
      <w:proofErr w:type="gramStart"/>
      <w:r w:rsidRPr="00DD2D0D">
        <w:rPr>
          <w:rFonts w:ascii="Consolas" w:eastAsia="Times New Roman" w:hAnsi="Consolas" w:cs="Consolas"/>
          <w:color w:val="008000"/>
          <w:sz w:val="21"/>
        </w:rPr>
        <w:lastRenderedPageBreak/>
        <w:t>&lt;!--</w:t>
      </w:r>
      <w:proofErr w:type="gramEnd"/>
      <w:r w:rsidRPr="00DD2D0D">
        <w:rPr>
          <w:rFonts w:ascii="Consolas" w:eastAsia="Times New Roman" w:hAnsi="Consolas" w:cs="Consolas"/>
          <w:color w:val="008000"/>
          <w:sz w:val="21"/>
        </w:rPr>
        <w:t xml:space="preserve"> Do not display this at the moment</w:t>
      </w:r>
      <w:r w:rsidRPr="00DD2D0D">
        <w:rPr>
          <w:rFonts w:ascii="Consolas" w:eastAsia="Times New Roman" w:hAnsi="Consolas" w:cs="Consolas"/>
          <w:color w:val="008000"/>
          <w:sz w:val="21"/>
          <w:szCs w:val="21"/>
        </w:rPr>
        <w:br/>
      </w:r>
      <w:r w:rsidRPr="00DD2D0D">
        <w:rPr>
          <w:rFonts w:ascii="Consolas" w:eastAsia="Times New Roman" w:hAnsi="Consolas" w:cs="Consolas"/>
          <w:color w:val="008000"/>
          <w:sz w:val="21"/>
        </w:rPr>
        <w:t xml:space="preserve">&lt; </w:t>
      </w:r>
      <w:proofErr w:type="spellStart"/>
      <w:r w:rsidRPr="00DD2D0D">
        <w:rPr>
          <w:rFonts w:ascii="Consolas" w:eastAsia="Times New Roman" w:hAnsi="Consolas" w:cs="Consolas"/>
          <w:color w:val="008000"/>
          <w:sz w:val="21"/>
        </w:rPr>
        <w:t>img</w:t>
      </w:r>
      <w:proofErr w:type="spellEnd"/>
      <w:r w:rsidRPr="00DD2D0D">
        <w:rPr>
          <w:rFonts w:ascii="Consolas" w:eastAsia="Times New Roman" w:hAnsi="Consolas" w:cs="Consolas"/>
          <w:color w:val="008000"/>
          <w:sz w:val="21"/>
        </w:rPr>
        <w:t xml:space="preserve"> border="0" </w:t>
      </w:r>
      <w:proofErr w:type="spellStart"/>
      <w:r w:rsidRPr="00DD2D0D">
        <w:rPr>
          <w:rFonts w:ascii="Consolas" w:eastAsia="Times New Roman" w:hAnsi="Consolas" w:cs="Consolas"/>
          <w:color w:val="008000"/>
          <w:sz w:val="21"/>
        </w:rPr>
        <w:t>src</w:t>
      </w:r>
      <w:proofErr w:type="spellEnd"/>
      <w:r w:rsidRPr="00DD2D0D">
        <w:rPr>
          <w:rFonts w:ascii="Consolas" w:eastAsia="Times New Roman" w:hAnsi="Consolas" w:cs="Consolas"/>
          <w:color w:val="008000"/>
          <w:sz w:val="21"/>
        </w:rPr>
        <w:t>="pic_mountain.jpg" alt="Mountain"&gt;</w:t>
      </w:r>
      <w:r w:rsidRPr="00DD2D0D">
        <w:rPr>
          <w:rFonts w:ascii="Consolas" w:eastAsia="Times New Roman" w:hAnsi="Consolas" w:cs="Consolas"/>
          <w:color w:val="008000"/>
          <w:sz w:val="21"/>
          <w:szCs w:val="21"/>
        </w:rPr>
        <w:br/>
      </w:r>
      <w:r w:rsidRPr="00DD2D0D">
        <w:rPr>
          <w:rFonts w:ascii="Consolas" w:eastAsia="Times New Roman" w:hAnsi="Consolas" w:cs="Consolas"/>
          <w:color w:val="008000"/>
          <w:sz w:val="21"/>
        </w:rPr>
        <w:t>--&gt;</w:t>
      </w:r>
      <w:r w:rsidRPr="00DD2D0D">
        <w:rPr>
          <w:rFonts w:ascii="Consolas" w:eastAsia="Times New Roman" w:hAnsi="Consolas" w:cs="Consolas"/>
          <w:color w:val="000000"/>
          <w:sz w:val="21"/>
          <w:szCs w:val="21"/>
        </w:rPr>
        <w:t xml:space="preserve"> </w:t>
      </w:r>
    </w:p>
    <w:p w:rsidR="00DD2D0D" w:rsidRPr="00DD2D0D" w:rsidRDefault="00DD2D0D" w:rsidP="00DD2D0D">
      <w:pPr>
        <w:shd w:val="clear" w:color="auto" w:fill="F1F1F1"/>
        <w:spacing w:after="180" w:line="276" w:lineRule="atLeast"/>
        <w:rPr>
          <w:rFonts w:ascii="Helvetica" w:eastAsia="Times New Roman" w:hAnsi="Helvetica" w:cs="Helvetica"/>
          <w:color w:val="000000"/>
          <w:sz w:val="21"/>
          <w:szCs w:val="21"/>
        </w:rPr>
      </w:pPr>
      <w:r w:rsidRPr="00DD2D0D">
        <w:rPr>
          <w:rFonts w:ascii="Helvetica" w:eastAsia="Times New Roman" w:hAnsi="Helvetica" w:cs="Helvetica"/>
          <w:color w:val="000000"/>
          <w:sz w:val="21"/>
          <w:szCs w:val="21"/>
        </w:rPr>
        <w:br/>
      </w:r>
      <w:hyperlink r:id="rId118" w:tgtFrame="_blank" w:history="1">
        <w:r w:rsidRPr="00DD2D0D">
          <w:rPr>
            <w:rFonts w:ascii="Verdana" w:eastAsia="Times New Roman" w:hAnsi="Verdana" w:cs="Helvetica"/>
            <w:b/>
            <w:bCs/>
            <w:color w:val="FFFFFF"/>
            <w:sz w:val="20"/>
          </w:rPr>
          <w:t xml:space="preserve">Try it </w:t>
        </w:r>
        <w:proofErr w:type="gramStart"/>
        <w:r w:rsidRPr="00DD2D0D">
          <w:rPr>
            <w:rFonts w:ascii="Verdana" w:eastAsia="Times New Roman" w:hAnsi="Verdana" w:cs="Helvetica"/>
            <w:b/>
            <w:bCs/>
            <w:color w:val="FFFFFF"/>
            <w:sz w:val="20"/>
          </w:rPr>
          <w:t>Yourself</w:t>
        </w:r>
        <w:proofErr w:type="gramEnd"/>
        <w:r w:rsidRPr="00DD2D0D">
          <w:rPr>
            <w:rFonts w:ascii="Verdana" w:eastAsia="Times New Roman" w:hAnsi="Verdana" w:cs="Helvetica"/>
            <w:b/>
            <w:bCs/>
            <w:color w:val="FFFFFF"/>
            <w:sz w:val="20"/>
          </w:rPr>
          <w:t xml:space="preserve"> »</w:t>
        </w:r>
      </w:hyperlink>
      <w:r w:rsidRPr="00DD2D0D">
        <w:rPr>
          <w:rFonts w:ascii="Helvetica" w:eastAsia="Times New Roman" w:hAnsi="Helvetica" w:cs="Helvetica"/>
          <w:color w:val="000000"/>
          <w:sz w:val="21"/>
          <w:szCs w:val="21"/>
        </w:rPr>
        <w:t xml:space="preserve"> </w:t>
      </w:r>
    </w:p>
    <w:p w:rsidR="00DD2D0D" w:rsidRPr="00DD2D0D" w:rsidRDefault="00DD2D0D" w:rsidP="00DD2D0D">
      <w:pPr>
        <w:spacing w:before="300" w:after="30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pict>
          <v:rect id="_x0000_i2981" style="width:0;height:0" o:hralign="center" o:hrstd="t" o:hr="t" fillcolor="#a0a0a0" stroked="f"/>
        </w:pict>
      </w:r>
    </w:p>
    <w:p w:rsidR="00DD2D0D" w:rsidRPr="00DD2D0D" w:rsidRDefault="00DD2D0D" w:rsidP="00DD2D0D">
      <w:pPr>
        <w:spacing w:before="300" w:after="150" w:line="240" w:lineRule="auto"/>
        <w:outlineLvl w:val="1"/>
        <w:rPr>
          <w:rFonts w:ascii="inherit" w:eastAsia="Times New Roman" w:hAnsi="inherit" w:cs="Helvetica"/>
          <w:color w:val="333333"/>
          <w:sz w:val="45"/>
          <w:szCs w:val="45"/>
        </w:rPr>
      </w:pPr>
      <w:r w:rsidRPr="00DD2D0D">
        <w:rPr>
          <w:rFonts w:ascii="inherit" w:eastAsia="Times New Roman" w:hAnsi="inherit" w:cs="Helvetica"/>
          <w:color w:val="333333"/>
          <w:sz w:val="45"/>
          <w:szCs w:val="45"/>
        </w:rPr>
        <w:t>Conditional Comments</w:t>
      </w:r>
    </w:p>
    <w:p w:rsidR="00DD2D0D" w:rsidRPr="00DD2D0D" w:rsidRDefault="00DD2D0D" w:rsidP="00DD2D0D">
      <w:pPr>
        <w:spacing w:after="15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t>You might stumble upon conditional comments in HTML:</w:t>
      </w:r>
    </w:p>
    <w:p w:rsidR="00DD2D0D" w:rsidRPr="00DD2D0D" w:rsidRDefault="00DD2D0D" w:rsidP="00DD2D0D">
      <w:pPr>
        <w:shd w:val="clear" w:color="auto" w:fill="FFFFFF"/>
        <w:spacing w:after="180" w:line="276" w:lineRule="atLeast"/>
        <w:rPr>
          <w:rFonts w:ascii="Consolas" w:eastAsia="Times New Roman" w:hAnsi="Consolas" w:cs="Consolas"/>
          <w:color w:val="000000"/>
          <w:sz w:val="21"/>
          <w:szCs w:val="21"/>
        </w:rPr>
      </w:pPr>
      <w:r w:rsidRPr="00DD2D0D">
        <w:rPr>
          <w:rFonts w:ascii="Consolas" w:eastAsia="Times New Roman" w:hAnsi="Consolas" w:cs="Consolas"/>
          <w:color w:val="008000"/>
          <w:sz w:val="21"/>
        </w:rPr>
        <w:t>&lt;!--[if IE 8]&gt;</w:t>
      </w:r>
      <w:r w:rsidRPr="00DD2D0D">
        <w:rPr>
          <w:rFonts w:ascii="Consolas" w:eastAsia="Times New Roman" w:hAnsi="Consolas" w:cs="Consolas"/>
          <w:color w:val="008000"/>
          <w:sz w:val="21"/>
          <w:szCs w:val="21"/>
        </w:rPr>
        <w:br/>
      </w:r>
      <w:r w:rsidRPr="00DD2D0D">
        <w:rPr>
          <w:rFonts w:ascii="Consolas" w:eastAsia="Times New Roman" w:hAnsi="Consolas" w:cs="Consolas"/>
          <w:color w:val="008000"/>
          <w:sz w:val="21"/>
        </w:rPr>
        <w:t xml:space="preserve">    .... </w:t>
      </w:r>
      <w:proofErr w:type="gramStart"/>
      <w:r w:rsidRPr="00DD2D0D">
        <w:rPr>
          <w:rFonts w:ascii="Consolas" w:eastAsia="Times New Roman" w:hAnsi="Consolas" w:cs="Consolas"/>
          <w:color w:val="008000"/>
          <w:sz w:val="21"/>
        </w:rPr>
        <w:t>some</w:t>
      </w:r>
      <w:proofErr w:type="gramEnd"/>
      <w:r w:rsidRPr="00DD2D0D">
        <w:rPr>
          <w:rFonts w:ascii="Consolas" w:eastAsia="Times New Roman" w:hAnsi="Consolas" w:cs="Consolas"/>
          <w:color w:val="008000"/>
          <w:sz w:val="21"/>
        </w:rPr>
        <w:t xml:space="preserve"> HTML here ....</w:t>
      </w:r>
      <w:r w:rsidRPr="00DD2D0D">
        <w:rPr>
          <w:rFonts w:ascii="Consolas" w:eastAsia="Times New Roman" w:hAnsi="Consolas" w:cs="Consolas"/>
          <w:color w:val="008000"/>
          <w:sz w:val="21"/>
          <w:szCs w:val="21"/>
        </w:rPr>
        <w:br/>
      </w:r>
      <w:proofErr w:type="gramStart"/>
      <w:r w:rsidRPr="00DD2D0D">
        <w:rPr>
          <w:rFonts w:ascii="Consolas" w:eastAsia="Times New Roman" w:hAnsi="Consolas" w:cs="Consolas"/>
          <w:color w:val="008000"/>
          <w:sz w:val="21"/>
        </w:rPr>
        <w:t>&lt;![</w:t>
      </w:r>
      <w:proofErr w:type="spellStart"/>
      <w:proofErr w:type="gramEnd"/>
      <w:r w:rsidRPr="00DD2D0D">
        <w:rPr>
          <w:rFonts w:ascii="Consolas" w:eastAsia="Times New Roman" w:hAnsi="Consolas" w:cs="Consolas"/>
          <w:color w:val="008000"/>
          <w:sz w:val="21"/>
        </w:rPr>
        <w:t>endif</w:t>
      </w:r>
      <w:proofErr w:type="spellEnd"/>
      <w:r w:rsidRPr="00DD2D0D">
        <w:rPr>
          <w:rFonts w:ascii="Consolas" w:eastAsia="Times New Roman" w:hAnsi="Consolas" w:cs="Consolas"/>
          <w:color w:val="008000"/>
          <w:sz w:val="21"/>
        </w:rPr>
        <w:t>]--&gt;</w:t>
      </w:r>
    </w:p>
    <w:p w:rsidR="00DD2D0D" w:rsidRPr="00DD2D0D" w:rsidRDefault="00DD2D0D" w:rsidP="00DD2D0D">
      <w:pPr>
        <w:spacing w:after="150" w:line="240" w:lineRule="auto"/>
        <w:rPr>
          <w:rFonts w:ascii="Helvetica" w:eastAsia="Times New Roman" w:hAnsi="Helvetica" w:cs="Helvetica"/>
          <w:color w:val="333333"/>
          <w:sz w:val="21"/>
          <w:szCs w:val="21"/>
        </w:rPr>
      </w:pPr>
      <w:proofErr w:type="gramStart"/>
      <w:r w:rsidRPr="00DD2D0D">
        <w:rPr>
          <w:rFonts w:ascii="Helvetica" w:eastAsia="Times New Roman" w:hAnsi="Helvetica" w:cs="Helvetica"/>
          <w:color w:val="333333"/>
          <w:sz w:val="21"/>
          <w:szCs w:val="21"/>
        </w:rPr>
        <w:t>Conditional comments defines</w:t>
      </w:r>
      <w:proofErr w:type="gramEnd"/>
      <w:r w:rsidRPr="00DD2D0D">
        <w:rPr>
          <w:rFonts w:ascii="Helvetica" w:eastAsia="Times New Roman" w:hAnsi="Helvetica" w:cs="Helvetica"/>
          <w:color w:val="333333"/>
          <w:sz w:val="21"/>
          <w:szCs w:val="21"/>
        </w:rPr>
        <w:t xml:space="preserve"> HTML tags to be executed by Internet Explorer only.</w:t>
      </w:r>
    </w:p>
    <w:p w:rsidR="00DD2D0D" w:rsidRPr="00DD2D0D" w:rsidRDefault="00DD2D0D" w:rsidP="00DD2D0D">
      <w:pPr>
        <w:spacing w:before="300" w:after="30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pict>
          <v:rect id="_x0000_i2982" style="width:0;height:0" o:hralign="center" o:hrstd="t" o:hr="t" fillcolor="#a0a0a0" stroked="f"/>
        </w:pict>
      </w:r>
    </w:p>
    <w:p w:rsidR="00DD2D0D" w:rsidRPr="00DD2D0D" w:rsidRDefault="00DD2D0D" w:rsidP="00DD2D0D">
      <w:pPr>
        <w:spacing w:before="300" w:after="150" w:line="240" w:lineRule="auto"/>
        <w:outlineLvl w:val="1"/>
        <w:rPr>
          <w:rFonts w:ascii="inherit" w:eastAsia="Times New Roman" w:hAnsi="inherit" w:cs="Helvetica"/>
          <w:color w:val="333333"/>
          <w:sz w:val="45"/>
          <w:szCs w:val="45"/>
        </w:rPr>
      </w:pPr>
      <w:r w:rsidRPr="00DD2D0D">
        <w:rPr>
          <w:rFonts w:ascii="inherit" w:eastAsia="Times New Roman" w:hAnsi="inherit" w:cs="Helvetica"/>
          <w:color w:val="333333"/>
          <w:sz w:val="45"/>
          <w:szCs w:val="45"/>
        </w:rPr>
        <w:t>Software Program Tags</w:t>
      </w:r>
    </w:p>
    <w:p w:rsidR="00DD2D0D" w:rsidRPr="00DD2D0D" w:rsidRDefault="00DD2D0D" w:rsidP="00DD2D0D">
      <w:pPr>
        <w:spacing w:after="15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t>HTML comments tags can also be generated by various HTML software programs.</w:t>
      </w:r>
    </w:p>
    <w:p w:rsidR="00DD2D0D" w:rsidRPr="00DD2D0D" w:rsidRDefault="00DD2D0D" w:rsidP="00DD2D0D">
      <w:pPr>
        <w:spacing w:after="15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t>For example &lt;!--</w:t>
      </w:r>
      <w:proofErr w:type="spellStart"/>
      <w:r w:rsidRPr="00DD2D0D">
        <w:rPr>
          <w:rFonts w:ascii="Helvetica" w:eastAsia="Times New Roman" w:hAnsi="Helvetica" w:cs="Helvetica"/>
          <w:color w:val="333333"/>
          <w:sz w:val="21"/>
          <w:szCs w:val="21"/>
        </w:rPr>
        <w:t>webbot</w:t>
      </w:r>
      <w:proofErr w:type="spellEnd"/>
      <w:r w:rsidRPr="00DD2D0D">
        <w:rPr>
          <w:rFonts w:ascii="Helvetica" w:eastAsia="Times New Roman" w:hAnsi="Helvetica" w:cs="Helvetica"/>
          <w:color w:val="333333"/>
          <w:sz w:val="21"/>
          <w:szCs w:val="21"/>
        </w:rPr>
        <w:t xml:space="preserve"> </w:t>
      </w:r>
      <w:proofErr w:type="spellStart"/>
      <w:r w:rsidRPr="00DD2D0D">
        <w:rPr>
          <w:rFonts w:ascii="Helvetica" w:eastAsia="Times New Roman" w:hAnsi="Helvetica" w:cs="Helvetica"/>
          <w:color w:val="333333"/>
          <w:sz w:val="21"/>
          <w:szCs w:val="21"/>
        </w:rPr>
        <w:t>bot</w:t>
      </w:r>
      <w:proofErr w:type="spellEnd"/>
      <w:r w:rsidRPr="00DD2D0D">
        <w:rPr>
          <w:rFonts w:ascii="Helvetica" w:eastAsia="Times New Roman" w:hAnsi="Helvetica" w:cs="Helvetica"/>
          <w:color w:val="333333"/>
          <w:sz w:val="21"/>
          <w:szCs w:val="21"/>
        </w:rPr>
        <w:t>--&gt; tags wrapped inside HTML comments by FrontPage and Expression Web.</w:t>
      </w:r>
    </w:p>
    <w:p w:rsidR="00DD2D0D" w:rsidRPr="00DD2D0D" w:rsidRDefault="00DD2D0D" w:rsidP="00DD2D0D">
      <w:pPr>
        <w:spacing w:after="15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t>As a rule, let these tags stay, to help support the software that created them.</w:t>
      </w:r>
    </w:p>
    <w:p w:rsidR="00DD2D0D" w:rsidRPr="00DD2D0D" w:rsidRDefault="00DD2D0D" w:rsidP="00DD2D0D">
      <w:pPr>
        <w:spacing w:after="0" w:line="240" w:lineRule="auto"/>
        <w:rPr>
          <w:rFonts w:ascii="Helvetica" w:eastAsia="Times New Roman" w:hAnsi="Helvetica" w:cs="Helvetica"/>
          <w:color w:val="333333"/>
          <w:sz w:val="21"/>
          <w:szCs w:val="21"/>
        </w:rPr>
      </w:pPr>
    </w:p>
    <w:p w:rsidR="00DD2D0D" w:rsidRPr="00DD2D0D" w:rsidRDefault="00DD2D0D" w:rsidP="00DD2D0D">
      <w:pPr>
        <w:spacing w:after="0" w:line="240" w:lineRule="auto"/>
        <w:rPr>
          <w:rFonts w:ascii="Helvetica" w:eastAsia="Times New Roman" w:hAnsi="Helvetica" w:cs="Helvetica"/>
          <w:color w:val="333333"/>
          <w:sz w:val="30"/>
          <w:szCs w:val="30"/>
        </w:rPr>
      </w:pPr>
      <w:hyperlink r:id="rId119" w:history="1">
        <w:r w:rsidRPr="00DD2D0D">
          <w:rPr>
            <w:rFonts w:ascii="Helvetica" w:eastAsia="Times New Roman" w:hAnsi="Helvetica" w:cs="Helvetica"/>
            <w:color w:val="8AC007"/>
            <w:sz w:val="30"/>
          </w:rPr>
          <w:t>« Previous</w:t>
        </w:r>
      </w:hyperlink>
    </w:p>
    <w:p w:rsidR="00DD2D0D" w:rsidRPr="00DD2D0D" w:rsidRDefault="00DD2D0D" w:rsidP="00DD2D0D">
      <w:pPr>
        <w:spacing w:after="0" w:line="240" w:lineRule="auto"/>
        <w:jc w:val="right"/>
        <w:rPr>
          <w:rFonts w:ascii="Helvetica" w:eastAsia="Times New Roman" w:hAnsi="Helvetica" w:cs="Helvetica"/>
          <w:color w:val="333333"/>
          <w:sz w:val="30"/>
          <w:szCs w:val="30"/>
        </w:rPr>
      </w:pPr>
      <w:hyperlink r:id="rId120" w:history="1">
        <w:r w:rsidRPr="00DD2D0D">
          <w:rPr>
            <w:rFonts w:ascii="Helvetica" w:eastAsia="Times New Roman" w:hAnsi="Helvetica" w:cs="Helvetica"/>
            <w:color w:val="8AC007"/>
            <w:sz w:val="30"/>
          </w:rPr>
          <w:t>Next Chapter »</w:t>
        </w:r>
      </w:hyperlink>
    </w:p>
    <w:tbl>
      <w:tblPr>
        <w:tblW w:w="30" w:type="dxa"/>
        <w:tblCellMar>
          <w:left w:w="0" w:type="dxa"/>
          <w:right w:w="0" w:type="dxa"/>
        </w:tblCellMar>
        <w:tblLook w:val="04A0"/>
      </w:tblPr>
      <w:tblGrid>
        <w:gridCol w:w="6"/>
        <w:gridCol w:w="24"/>
      </w:tblGrid>
      <w:tr w:rsidR="00DD2D0D" w:rsidRPr="00DD2D0D" w:rsidTr="00DD2D0D">
        <w:trPr>
          <w:hidden/>
        </w:trPr>
        <w:tc>
          <w:tcPr>
            <w:tcW w:w="0" w:type="auto"/>
            <w:shd w:val="clear" w:color="auto" w:fill="auto"/>
            <w:noWrap/>
            <w:vAlign w:val="center"/>
            <w:hideMark/>
          </w:tcPr>
          <w:p w:rsidR="00DD2D0D" w:rsidRPr="00DD2D0D" w:rsidRDefault="00DD2D0D" w:rsidP="00DD2D0D">
            <w:pPr>
              <w:spacing w:after="180" w:line="240" w:lineRule="auto"/>
              <w:rPr>
                <w:rFonts w:ascii="Helvetica" w:eastAsia="Times New Roman"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DD2D0D" w:rsidRPr="00DD2D0D" w:rsidRDefault="00DD2D0D" w:rsidP="00DD2D0D">
            <w:pPr>
              <w:spacing w:after="180" w:line="240" w:lineRule="auto"/>
              <w:rPr>
                <w:rFonts w:ascii="Helvetica" w:eastAsia="Times New Roman" w:hAnsi="Helvetica" w:cs="Helvetica"/>
                <w:vanish/>
                <w:color w:val="333333"/>
                <w:sz w:val="21"/>
                <w:szCs w:val="21"/>
              </w:rPr>
            </w:pPr>
          </w:p>
        </w:tc>
      </w:tr>
    </w:tbl>
    <w:p w:rsidR="002943EB" w:rsidRPr="002943EB" w:rsidRDefault="002943EB" w:rsidP="002943EB">
      <w:pPr>
        <w:spacing w:after="0" w:line="240" w:lineRule="auto"/>
        <w:rPr>
          <w:rFonts w:ascii="Helvetica" w:eastAsia="Times New Roman" w:hAnsi="Helvetica" w:cs="Helvetica"/>
          <w:color w:val="333333"/>
          <w:sz w:val="21"/>
          <w:szCs w:val="21"/>
        </w:rPr>
      </w:pPr>
    </w:p>
    <w:tbl>
      <w:tblPr>
        <w:tblW w:w="30" w:type="dxa"/>
        <w:tblCellMar>
          <w:left w:w="0" w:type="dxa"/>
          <w:right w:w="0" w:type="dxa"/>
        </w:tblCellMar>
        <w:tblLook w:val="04A0"/>
      </w:tblPr>
      <w:tblGrid>
        <w:gridCol w:w="6"/>
        <w:gridCol w:w="24"/>
      </w:tblGrid>
      <w:tr w:rsidR="002943EB" w:rsidRPr="002943EB" w:rsidTr="005E6F1F">
        <w:trPr>
          <w:hidden/>
        </w:trPr>
        <w:tc>
          <w:tcPr>
            <w:tcW w:w="0" w:type="auto"/>
            <w:shd w:val="clear" w:color="auto" w:fill="auto"/>
            <w:noWrap/>
            <w:vAlign w:val="center"/>
            <w:hideMark/>
          </w:tcPr>
          <w:p w:rsidR="002943EB" w:rsidRPr="002943EB" w:rsidRDefault="002943EB" w:rsidP="002943EB">
            <w:pPr>
              <w:spacing w:after="180" w:line="240" w:lineRule="auto"/>
              <w:rPr>
                <w:rFonts w:ascii="Helvetica" w:eastAsia="Times New Roman"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2943EB" w:rsidRPr="002943EB" w:rsidRDefault="002943EB" w:rsidP="002943EB">
            <w:pPr>
              <w:spacing w:after="180" w:line="240" w:lineRule="auto"/>
              <w:rPr>
                <w:rFonts w:ascii="Helvetica" w:eastAsia="Times New Roman" w:hAnsi="Helvetica" w:cs="Helvetica"/>
                <w:vanish/>
                <w:color w:val="333333"/>
                <w:sz w:val="21"/>
                <w:szCs w:val="21"/>
              </w:rPr>
            </w:pPr>
          </w:p>
        </w:tc>
      </w:tr>
    </w:tbl>
    <w:p w:rsidR="00320144" w:rsidRPr="00320144" w:rsidRDefault="00320144" w:rsidP="00320144">
      <w:pPr>
        <w:spacing w:before="300" w:after="150" w:line="240" w:lineRule="auto"/>
        <w:outlineLvl w:val="0"/>
        <w:rPr>
          <w:rFonts w:ascii="inherit" w:eastAsia="Times New Roman" w:hAnsi="inherit" w:cs="Helvetica"/>
          <w:color w:val="333333"/>
          <w:kern w:val="36"/>
          <w:sz w:val="54"/>
          <w:szCs w:val="54"/>
        </w:rPr>
      </w:pPr>
      <w:r w:rsidRPr="00320144">
        <w:rPr>
          <w:rFonts w:ascii="inherit" w:eastAsia="Times New Roman" w:hAnsi="inherit" w:cs="Helvetica"/>
          <w:color w:val="333333"/>
          <w:kern w:val="36"/>
          <w:sz w:val="54"/>
          <w:szCs w:val="54"/>
        </w:rPr>
        <w:t>HTML Styles - CSS</w:t>
      </w:r>
    </w:p>
    <w:p w:rsidR="00320144" w:rsidRPr="00320144" w:rsidRDefault="00320144" w:rsidP="00320144">
      <w:pPr>
        <w:spacing w:after="0" w:line="240" w:lineRule="auto"/>
        <w:rPr>
          <w:rFonts w:ascii="Helvetica" w:eastAsia="Times New Roman" w:hAnsi="Helvetica" w:cs="Helvetica"/>
          <w:color w:val="333333"/>
          <w:sz w:val="30"/>
          <w:szCs w:val="30"/>
        </w:rPr>
      </w:pPr>
      <w:hyperlink r:id="rId121" w:history="1">
        <w:r w:rsidRPr="00320144">
          <w:rPr>
            <w:rFonts w:ascii="Helvetica" w:eastAsia="Times New Roman" w:hAnsi="Helvetica" w:cs="Helvetica"/>
            <w:color w:val="8AC007"/>
            <w:sz w:val="30"/>
          </w:rPr>
          <w:t>« Previous</w:t>
        </w:r>
      </w:hyperlink>
    </w:p>
    <w:p w:rsidR="00320144" w:rsidRPr="00320144" w:rsidRDefault="00320144" w:rsidP="00320144">
      <w:pPr>
        <w:spacing w:after="0" w:line="240" w:lineRule="auto"/>
        <w:jc w:val="right"/>
        <w:rPr>
          <w:rFonts w:ascii="Helvetica" w:eastAsia="Times New Roman" w:hAnsi="Helvetica" w:cs="Helvetica"/>
          <w:color w:val="333333"/>
          <w:sz w:val="30"/>
          <w:szCs w:val="30"/>
        </w:rPr>
      </w:pPr>
      <w:hyperlink r:id="rId122" w:history="1">
        <w:r w:rsidRPr="00320144">
          <w:rPr>
            <w:rFonts w:ascii="Helvetica" w:eastAsia="Times New Roman" w:hAnsi="Helvetica" w:cs="Helvetica"/>
            <w:color w:val="8AC007"/>
            <w:sz w:val="30"/>
          </w:rPr>
          <w:t>Next Chapter »</w:t>
        </w:r>
      </w:hyperlink>
    </w:p>
    <w:p w:rsidR="00320144" w:rsidRPr="00320144" w:rsidRDefault="00320144" w:rsidP="00320144">
      <w:pPr>
        <w:spacing w:before="300" w:after="30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pict>
          <v:rect id="_x0000_i3074" style="width:0;height:0" o:hralign="center" o:hrstd="t" o:hr="t" fillcolor="#a0a0a0" stroked="f"/>
        </w:pict>
      </w:r>
    </w:p>
    <w:p w:rsidR="00320144" w:rsidRPr="00320144" w:rsidRDefault="00320144" w:rsidP="00320144">
      <w:pPr>
        <w:spacing w:after="150" w:line="240" w:lineRule="auto"/>
        <w:outlineLvl w:val="0"/>
        <w:rPr>
          <w:rFonts w:ascii="inherit" w:eastAsia="Times New Roman" w:hAnsi="inherit" w:cs="Helvetica"/>
          <w:color w:val="333333"/>
          <w:kern w:val="36"/>
          <w:sz w:val="54"/>
          <w:szCs w:val="54"/>
        </w:rPr>
      </w:pPr>
      <w:r w:rsidRPr="00320144">
        <w:rPr>
          <w:rFonts w:ascii="inherit" w:eastAsia="Times New Roman" w:hAnsi="inherit" w:cs="Helvetica"/>
          <w:color w:val="333333"/>
          <w:kern w:val="36"/>
          <w:sz w:val="54"/>
          <w:szCs w:val="54"/>
        </w:rPr>
        <w:t>CSS = Styles and Colors</w:t>
      </w:r>
    </w:p>
    <w:p w:rsidR="00320144" w:rsidRPr="00320144" w:rsidRDefault="00320144" w:rsidP="00320144">
      <w:pPr>
        <w:spacing w:after="0" w:line="240" w:lineRule="auto"/>
        <w:rPr>
          <w:rFonts w:ascii="Helvetica" w:eastAsia="Times New Roman" w:hAnsi="Helvetica" w:cs="Helvetica"/>
          <w:color w:val="333333"/>
          <w:spacing w:val="180"/>
          <w:sz w:val="23"/>
          <w:szCs w:val="23"/>
        </w:rPr>
      </w:pPr>
      <w:r w:rsidRPr="00320144">
        <w:rPr>
          <w:rFonts w:ascii="Helvetica" w:eastAsia="Times New Roman" w:hAnsi="Helvetica" w:cs="Helvetica"/>
          <w:color w:val="333333"/>
          <w:spacing w:val="180"/>
          <w:sz w:val="23"/>
          <w:szCs w:val="23"/>
        </w:rPr>
        <w:t>Manipulate Text</w:t>
      </w:r>
    </w:p>
    <w:p w:rsidR="00320144" w:rsidRPr="00320144" w:rsidRDefault="00320144" w:rsidP="00320144">
      <w:pPr>
        <w:spacing w:after="0" w:line="240" w:lineRule="auto"/>
        <w:rPr>
          <w:rFonts w:ascii="Helvetica" w:eastAsia="Times New Roman" w:hAnsi="Helvetica" w:cs="Helvetica"/>
          <w:color w:val="40B3DF"/>
          <w:spacing w:val="180"/>
          <w:sz w:val="23"/>
          <w:szCs w:val="23"/>
        </w:rPr>
      </w:pPr>
      <w:r w:rsidRPr="00320144">
        <w:rPr>
          <w:rFonts w:ascii="Helvetica" w:eastAsia="Times New Roman" w:hAnsi="Helvetica" w:cs="Helvetica"/>
          <w:color w:val="40B3DF"/>
          <w:spacing w:val="180"/>
          <w:sz w:val="23"/>
          <w:szCs w:val="23"/>
        </w:rPr>
        <w:t>Colors</w:t>
      </w:r>
      <w:proofErr w:type="gramStart"/>
      <w:r w:rsidRPr="00320144">
        <w:rPr>
          <w:rFonts w:ascii="Helvetica" w:eastAsia="Times New Roman" w:hAnsi="Helvetica" w:cs="Helvetica"/>
          <w:color w:val="40B3DF"/>
          <w:spacing w:val="180"/>
          <w:sz w:val="23"/>
          <w:szCs w:val="23"/>
        </w:rPr>
        <w:t xml:space="preserve">, </w:t>
      </w:r>
      <w:r w:rsidRPr="00320144">
        <w:rPr>
          <w:rFonts w:ascii="Helvetica" w:eastAsia="Times New Roman" w:hAnsi="Helvetica" w:cs="Helvetica"/>
          <w:color w:val="FFFFFF"/>
          <w:spacing w:val="180"/>
          <w:sz w:val="23"/>
          <w:szCs w:val="23"/>
          <w:shd w:val="clear" w:color="auto" w:fill="B4009E"/>
        </w:rPr>
        <w:t> Boxes</w:t>
      </w:r>
      <w:proofErr w:type="gramEnd"/>
    </w:p>
    <w:p w:rsidR="00320144" w:rsidRPr="00320144" w:rsidRDefault="00320144" w:rsidP="00320144">
      <w:pPr>
        <w:spacing w:before="300" w:after="30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lastRenderedPageBreak/>
        <w:pict>
          <v:rect id="_x0000_i3075" style="width:0;height:0" o:hralign="center" o:hrstd="t" o:hr="t" fillcolor="#a0a0a0" stroked="f"/>
        </w:pic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!DOCTYPE</w:t>
      </w:r>
      <w:r w:rsidRPr="00320144">
        <w:rPr>
          <w:rFonts w:ascii="Consolas" w:eastAsia="Times New Roman" w:hAnsi="Consolas" w:cs="Consolas"/>
          <w:color w:val="000000"/>
          <w:sz w:val="21"/>
          <w:szCs w:val="21"/>
        </w:rPr>
        <w:t xml:space="preserve"> </w:t>
      </w:r>
      <w:r w:rsidRPr="00320144">
        <w:rPr>
          <w:rFonts w:ascii="Consolas" w:eastAsia="Times New Roman" w:hAnsi="Consolas" w:cs="Consolas"/>
          <w:color w:val="DC143C"/>
          <w:sz w:val="21"/>
        </w:rPr>
        <w:t>html</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html</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head</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style</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t>body {background-</w:t>
      </w:r>
      <w:proofErr w:type="spellStart"/>
      <w:r w:rsidRPr="00320144">
        <w:rPr>
          <w:rFonts w:ascii="Consolas" w:eastAsia="Times New Roman" w:hAnsi="Consolas" w:cs="Consolas"/>
          <w:color w:val="000000"/>
          <w:sz w:val="21"/>
          <w:szCs w:val="21"/>
        </w:rPr>
        <w:t>color:lightgray</w:t>
      </w:r>
      <w:proofErr w:type="spellEnd"/>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t>h1   {</w:t>
      </w:r>
      <w:proofErr w:type="spellStart"/>
      <w:r w:rsidRPr="00320144">
        <w:rPr>
          <w:rFonts w:ascii="Consolas" w:eastAsia="Times New Roman" w:hAnsi="Consolas" w:cs="Consolas"/>
          <w:color w:val="000000"/>
          <w:sz w:val="21"/>
          <w:szCs w:val="21"/>
        </w:rPr>
        <w:t>color:blue</w:t>
      </w:r>
      <w:proofErr w:type="spellEnd"/>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t>p    {</w:t>
      </w:r>
      <w:proofErr w:type="spellStart"/>
      <w:r w:rsidRPr="00320144">
        <w:rPr>
          <w:rFonts w:ascii="Consolas" w:eastAsia="Times New Roman" w:hAnsi="Consolas" w:cs="Consolas"/>
          <w:color w:val="000000"/>
          <w:sz w:val="21"/>
          <w:szCs w:val="21"/>
        </w:rPr>
        <w:t>color:green</w:t>
      </w:r>
      <w:proofErr w:type="spellEnd"/>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/style</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/head</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body</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This is a heading</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This is a paragraph.</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/body</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/html</w:t>
      </w:r>
      <w:r w:rsidRPr="00320144">
        <w:rPr>
          <w:rFonts w:ascii="Consolas" w:eastAsia="Times New Roman" w:hAnsi="Consolas" w:cs="Consolas"/>
          <w:color w:val="0000FF"/>
          <w:sz w:val="21"/>
        </w:rPr>
        <w:t>&gt;</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br/>
      </w:r>
      <w:hyperlink r:id="rId123"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p w:rsidR="00320144" w:rsidRPr="00320144" w:rsidRDefault="00320144" w:rsidP="00320144">
      <w:pPr>
        <w:spacing w:before="300" w:after="30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pict>
          <v:rect id="_x0000_i3076"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Styling HTML with CSS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CSS stands for </w:t>
      </w:r>
      <w:r w:rsidRPr="00320144">
        <w:rPr>
          <w:rFonts w:ascii="Helvetica" w:eastAsia="Times New Roman" w:hAnsi="Helvetica" w:cs="Helvetica"/>
          <w:b/>
          <w:bCs/>
          <w:color w:val="333333"/>
          <w:sz w:val="21"/>
        </w:rPr>
        <w:t>C</w:t>
      </w:r>
      <w:r w:rsidRPr="00320144">
        <w:rPr>
          <w:rFonts w:ascii="Helvetica" w:eastAsia="Times New Roman" w:hAnsi="Helvetica" w:cs="Helvetica"/>
          <w:color w:val="333333"/>
          <w:sz w:val="21"/>
          <w:szCs w:val="21"/>
        </w:rPr>
        <w:t xml:space="preserve">ascading </w:t>
      </w:r>
      <w:r w:rsidRPr="00320144">
        <w:rPr>
          <w:rFonts w:ascii="Helvetica" w:eastAsia="Times New Roman" w:hAnsi="Helvetica" w:cs="Helvetica"/>
          <w:b/>
          <w:bCs/>
          <w:color w:val="333333"/>
          <w:sz w:val="21"/>
        </w:rPr>
        <w:t>S</w:t>
      </w:r>
      <w:r w:rsidRPr="00320144">
        <w:rPr>
          <w:rFonts w:ascii="Helvetica" w:eastAsia="Times New Roman" w:hAnsi="Helvetica" w:cs="Helvetica"/>
          <w:color w:val="333333"/>
          <w:sz w:val="21"/>
          <w:szCs w:val="21"/>
        </w:rPr>
        <w:t xml:space="preserve">tyle </w:t>
      </w:r>
      <w:r w:rsidRPr="00320144">
        <w:rPr>
          <w:rFonts w:ascii="Helvetica" w:eastAsia="Times New Roman" w:hAnsi="Helvetica" w:cs="Helvetica"/>
          <w:b/>
          <w:bCs/>
          <w:color w:val="333333"/>
          <w:sz w:val="21"/>
        </w:rPr>
        <w:t>S</w:t>
      </w:r>
      <w:r w:rsidRPr="00320144">
        <w:rPr>
          <w:rFonts w:ascii="Helvetica" w:eastAsia="Times New Roman" w:hAnsi="Helvetica" w:cs="Helvetica"/>
          <w:color w:val="333333"/>
          <w:sz w:val="21"/>
          <w:szCs w:val="21"/>
        </w:rPr>
        <w:t>heets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Styling can be added to HTML elements in 3 ways:</w:t>
      </w:r>
    </w:p>
    <w:p w:rsidR="00320144" w:rsidRPr="00320144" w:rsidRDefault="00320144" w:rsidP="00320144">
      <w:pPr>
        <w:numPr>
          <w:ilvl w:val="0"/>
          <w:numId w:val="11"/>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Inline - using a </w:t>
      </w:r>
      <w:r w:rsidRPr="00320144">
        <w:rPr>
          <w:rFonts w:ascii="Helvetica" w:eastAsia="Times New Roman" w:hAnsi="Helvetica" w:cs="Helvetica"/>
          <w:b/>
          <w:bCs/>
          <w:color w:val="333333"/>
          <w:sz w:val="21"/>
        </w:rPr>
        <w:t>style attribute</w:t>
      </w:r>
      <w:r w:rsidRPr="00320144">
        <w:rPr>
          <w:rFonts w:ascii="Helvetica" w:eastAsia="Times New Roman" w:hAnsi="Helvetica" w:cs="Helvetica"/>
          <w:color w:val="333333"/>
          <w:sz w:val="21"/>
          <w:szCs w:val="21"/>
        </w:rPr>
        <w:t xml:space="preserve"> in HTML elements</w:t>
      </w:r>
    </w:p>
    <w:p w:rsidR="00320144" w:rsidRPr="00320144" w:rsidRDefault="00320144" w:rsidP="00320144">
      <w:pPr>
        <w:numPr>
          <w:ilvl w:val="0"/>
          <w:numId w:val="11"/>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Internal - using a </w:t>
      </w:r>
      <w:r w:rsidRPr="00320144">
        <w:rPr>
          <w:rFonts w:ascii="Helvetica" w:eastAsia="Times New Roman" w:hAnsi="Helvetica" w:cs="Helvetica"/>
          <w:b/>
          <w:bCs/>
          <w:color w:val="333333"/>
          <w:sz w:val="21"/>
        </w:rPr>
        <w:t>&lt;style&gt; element</w:t>
      </w:r>
      <w:r w:rsidRPr="00320144">
        <w:rPr>
          <w:rFonts w:ascii="Helvetica" w:eastAsia="Times New Roman" w:hAnsi="Helvetica" w:cs="Helvetica"/>
          <w:color w:val="333333"/>
          <w:sz w:val="21"/>
          <w:szCs w:val="21"/>
        </w:rPr>
        <w:t xml:space="preserve"> in the HTML &lt;head&gt; section</w:t>
      </w:r>
    </w:p>
    <w:p w:rsidR="00320144" w:rsidRPr="00320144" w:rsidRDefault="00320144" w:rsidP="00320144">
      <w:pPr>
        <w:numPr>
          <w:ilvl w:val="0"/>
          <w:numId w:val="11"/>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External - using one or more </w:t>
      </w:r>
      <w:r w:rsidRPr="00320144">
        <w:rPr>
          <w:rFonts w:ascii="Helvetica" w:eastAsia="Times New Roman" w:hAnsi="Helvetica" w:cs="Helvetica"/>
          <w:b/>
          <w:bCs/>
          <w:color w:val="333333"/>
          <w:sz w:val="21"/>
        </w:rPr>
        <w:t>external CSS files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The most common way to add </w:t>
      </w:r>
      <w:proofErr w:type="gramStart"/>
      <w:r w:rsidRPr="00320144">
        <w:rPr>
          <w:rFonts w:ascii="Helvetica" w:eastAsia="Times New Roman" w:hAnsi="Helvetica" w:cs="Helvetica"/>
          <w:color w:val="333333"/>
          <w:sz w:val="21"/>
          <w:szCs w:val="21"/>
        </w:rPr>
        <w:t>styling,</w:t>
      </w:r>
      <w:proofErr w:type="gramEnd"/>
      <w:r w:rsidRPr="00320144">
        <w:rPr>
          <w:rFonts w:ascii="Helvetica" w:eastAsia="Times New Roman" w:hAnsi="Helvetica" w:cs="Helvetica"/>
          <w:color w:val="333333"/>
          <w:sz w:val="21"/>
          <w:szCs w:val="21"/>
        </w:rPr>
        <w:t xml:space="preserve"> is to keep the styles in separate CSS files. But, in this tutorial, we use internal styling, because it is easier to demonstrate, and easier for you to try it yourself.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320144" w:rsidRPr="00320144" w:rsidTr="00320144">
        <w:tc>
          <w:tcPr>
            <w:tcW w:w="510" w:type="dxa"/>
            <w:shd w:val="clear" w:color="auto" w:fill="FFFFFF"/>
            <w:tcMar>
              <w:top w:w="150" w:type="dxa"/>
              <w:left w:w="150" w:type="dxa"/>
              <w:bottom w:w="150" w:type="dxa"/>
              <w:right w:w="75" w:type="dxa"/>
            </w:tcMar>
            <w:vAlign w:val="center"/>
            <w:hideMark/>
          </w:tcPr>
          <w:p w:rsidR="00320144" w:rsidRPr="00320144" w:rsidRDefault="00320144" w:rsidP="00320144">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2053" name="Picture 20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3" descr="Note"/>
                          <pic:cNvPicPr>
                            <a:picLocks noChangeAspect="1" noChangeArrowheads="1"/>
                          </pic:cNvPicPr>
                        </pic:nvPicPr>
                        <pic:blipFill>
                          <a:blip r:embed="rId12"/>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320144" w:rsidRPr="00320144" w:rsidRDefault="00320144" w:rsidP="00320144">
            <w:pPr>
              <w:spacing w:after="18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You can learn much more about CSS in our </w:t>
            </w:r>
            <w:hyperlink r:id="rId124" w:history="1">
              <w:r w:rsidRPr="00320144">
                <w:rPr>
                  <w:rFonts w:ascii="Helvetica" w:eastAsia="Times New Roman" w:hAnsi="Helvetica" w:cs="Helvetica"/>
                  <w:color w:val="337AB7"/>
                  <w:sz w:val="21"/>
                </w:rPr>
                <w:t>CSS Tutorial</w:t>
              </w:r>
            </w:hyperlink>
            <w:r w:rsidRPr="00320144">
              <w:rPr>
                <w:rFonts w:ascii="Helvetica" w:eastAsia="Times New Roman" w:hAnsi="Helvetica" w:cs="Helvetica"/>
                <w:color w:val="333333"/>
                <w:sz w:val="21"/>
                <w:szCs w:val="21"/>
              </w:rPr>
              <w:t>.</w:t>
            </w:r>
          </w:p>
        </w:tc>
      </w:tr>
    </w:tbl>
    <w:p w:rsidR="00320144" w:rsidRPr="00320144" w:rsidRDefault="00320144" w:rsidP="00320144">
      <w:pPr>
        <w:spacing w:before="300" w:after="30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pict>
          <v:rect id="_x0000_i3078"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CSS Syntax</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CSS styling has the following syntax:</w:t>
      </w:r>
    </w:p>
    <w:p w:rsidR="00320144" w:rsidRPr="00320144" w:rsidRDefault="00320144" w:rsidP="00320144">
      <w:pPr>
        <w:shd w:val="clear" w:color="auto" w:fill="FFFFFF"/>
        <w:spacing w:after="180" w:line="276" w:lineRule="atLeast"/>
        <w:rPr>
          <w:rFonts w:ascii="Consolas" w:eastAsia="Times New Roman" w:hAnsi="Consolas" w:cs="Consolas"/>
          <w:color w:val="000000"/>
          <w:sz w:val="21"/>
          <w:szCs w:val="21"/>
        </w:rPr>
      </w:pPr>
      <w:proofErr w:type="gramStart"/>
      <w:r w:rsidRPr="00320144">
        <w:rPr>
          <w:rFonts w:ascii="Consolas" w:eastAsia="Times New Roman" w:hAnsi="Consolas" w:cs="Consolas"/>
          <w:i/>
          <w:iCs/>
          <w:color w:val="000000"/>
          <w:sz w:val="21"/>
        </w:rPr>
        <w:lastRenderedPageBreak/>
        <w:t>element</w:t>
      </w:r>
      <w:proofErr w:type="gramEnd"/>
      <w:r w:rsidRPr="00320144">
        <w:rPr>
          <w:rFonts w:ascii="Consolas" w:eastAsia="Times New Roman" w:hAnsi="Consolas" w:cs="Consolas"/>
          <w:color w:val="000000"/>
          <w:sz w:val="21"/>
          <w:szCs w:val="21"/>
        </w:rPr>
        <w:t xml:space="preserve"> {</w:t>
      </w:r>
      <w:r w:rsidRPr="00320144">
        <w:rPr>
          <w:rFonts w:ascii="Consolas" w:eastAsia="Times New Roman" w:hAnsi="Consolas" w:cs="Consolas"/>
          <w:i/>
          <w:iCs/>
          <w:color w:val="000000"/>
          <w:sz w:val="21"/>
        </w:rPr>
        <w:t xml:space="preserve"> </w:t>
      </w:r>
      <w:proofErr w:type="spellStart"/>
      <w:r w:rsidRPr="00320144">
        <w:rPr>
          <w:rFonts w:ascii="Consolas" w:eastAsia="Times New Roman" w:hAnsi="Consolas" w:cs="Consolas"/>
          <w:i/>
          <w:iCs/>
          <w:color w:val="000000"/>
          <w:sz w:val="21"/>
        </w:rPr>
        <w:t>property</w:t>
      </w:r>
      <w:r w:rsidRPr="00320144">
        <w:rPr>
          <w:rFonts w:ascii="Consolas" w:eastAsia="Times New Roman" w:hAnsi="Consolas" w:cs="Consolas"/>
          <w:color w:val="000000"/>
          <w:sz w:val="21"/>
          <w:szCs w:val="21"/>
        </w:rPr>
        <w:t>:</w:t>
      </w:r>
      <w:r w:rsidRPr="00320144">
        <w:rPr>
          <w:rFonts w:ascii="Consolas" w:eastAsia="Times New Roman" w:hAnsi="Consolas" w:cs="Consolas"/>
          <w:i/>
          <w:iCs/>
          <w:color w:val="000000"/>
          <w:sz w:val="21"/>
        </w:rPr>
        <w:t>value</w:t>
      </w:r>
      <w:proofErr w:type="spellEnd"/>
      <w:r w:rsidRPr="00320144">
        <w:rPr>
          <w:rFonts w:ascii="Consolas" w:eastAsia="Times New Roman" w:hAnsi="Consolas" w:cs="Consolas"/>
          <w:i/>
          <w:iCs/>
          <w:color w:val="000000"/>
          <w:sz w:val="21"/>
        </w:rPr>
        <w:t xml:space="preserve">; </w:t>
      </w:r>
      <w:proofErr w:type="spellStart"/>
      <w:r w:rsidRPr="00320144">
        <w:rPr>
          <w:rFonts w:ascii="Consolas" w:eastAsia="Times New Roman" w:hAnsi="Consolas" w:cs="Consolas"/>
          <w:i/>
          <w:iCs/>
          <w:color w:val="000000"/>
          <w:sz w:val="21"/>
        </w:rPr>
        <w:t>property:value</w:t>
      </w:r>
      <w:proofErr w:type="spellEnd"/>
      <w:r w:rsidRPr="00320144">
        <w:rPr>
          <w:rFonts w:ascii="Consolas" w:eastAsia="Times New Roman" w:hAnsi="Consolas" w:cs="Consolas"/>
          <w:i/>
          <w:iCs/>
          <w:color w:val="000000"/>
          <w:sz w:val="21"/>
        </w:rPr>
        <w:t xml:space="preserve"> }</w:t>
      </w:r>
      <w:r w:rsidRPr="00320144">
        <w:rPr>
          <w:rFonts w:ascii="Consolas" w:eastAsia="Times New Roman" w:hAnsi="Consolas" w:cs="Consolas"/>
          <w:color w:val="000000"/>
          <w:sz w:val="21"/>
          <w:szCs w:val="21"/>
        </w:rPr>
        <w:t xml:space="preserve"> </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The </w:t>
      </w:r>
      <w:r w:rsidRPr="00320144">
        <w:rPr>
          <w:rFonts w:ascii="Helvetica" w:eastAsia="Times New Roman" w:hAnsi="Helvetica" w:cs="Helvetica"/>
          <w:b/>
          <w:bCs/>
          <w:color w:val="333333"/>
          <w:sz w:val="21"/>
        </w:rPr>
        <w:t>element</w:t>
      </w:r>
      <w:r w:rsidRPr="00320144">
        <w:rPr>
          <w:rFonts w:ascii="Helvetica" w:eastAsia="Times New Roman" w:hAnsi="Helvetica" w:cs="Helvetica"/>
          <w:color w:val="333333"/>
          <w:sz w:val="21"/>
          <w:szCs w:val="21"/>
        </w:rPr>
        <w:t xml:space="preserve"> is an HTML element name. The </w:t>
      </w:r>
      <w:r w:rsidRPr="00320144">
        <w:rPr>
          <w:rFonts w:ascii="Helvetica" w:eastAsia="Times New Roman" w:hAnsi="Helvetica" w:cs="Helvetica"/>
          <w:b/>
          <w:bCs/>
          <w:i/>
          <w:iCs/>
          <w:color w:val="333333"/>
          <w:sz w:val="21"/>
        </w:rPr>
        <w:t>property</w:t>
      </w:r>
      <w:r w:rsidRPr="00320144">
        <w:rPr>
          <w:rFonts w:ascii="Helvetica" w:eastAsia="Times New Roman" w:hAnsi="Helvetica" w:cs="Helvetica"/>
          <w:color w:val="333333"/>
          <w:sz w:val="21"/>
          <w:szCs w:val="21"/>
        </w:rPr>
        <w:t xml:space="preserve"> is a CSS property. The </w:t>
      </w:r>
      <w:r w:rsidRPr="00320144">
        <w:rPr>
          <w:rFonts w:ascii="Helvetica" w:eastAsia="Times New Roman" w:hAnsi="Helvetica" w:cs="Helvetica"/>
          <w:b/>
          <w:bCs/>
          <w:i/>
          <w:iCs/>
          <w:color w:val="333333"/>
          <w:sz w:val="21"/>
        </w:rPr>
        <w:t>value</w:t>
      </w:r>
      <w:r w:rsidRPr="00320144">
        <w:rPr>
          <w:rFonts w:ascii="Helvetica" w:eastAsia="Times New Roman" w:hAnsi="Helvetica" w:cs="Helvetica"/>
          <w:color w:val="333333"/>
          <w:sz w:val="21"/>
          <w:szCs w:val="21"/>
        </w:rPr>
        <w:t xml:space="preserve"> is a CSS value.</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Multiple styles are separated with semicolon.</w:t>
      </w:r>
    </w:p>
    <w:p w:rsidR="00320144" w:rsidRPr="00320144" w:rsidRDefault="00320144" w:rsidP="00320144">
      <w:pPr>
        <w:spacing w:before="300" w:after="30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pict>
          <v:rect id="_x0000_i3079"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Inline Styling (Inline CSS)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b/>
          <w:bCs/>
          <w:color w:val="333333"/>
          <w:sz w:val="21"/>
        </w:rPr>
        <w:t>Inline styling</w:t>
      </w:r>
      <w:r w:rsidRPr="00320144">
        <w:rPr>
          <w:rFonts w:ascii="Helvetica" w:eastAsia="Times New Roman" w:hAnsi="Helvetica" w:cs="Helvetica"/>
          <w:color w:val="333333"/>
          <w:sz w:val="21"/>
          <w:szCs w:val="21"/>
        </w:rPr>
        <w:t xml:space="preserve"> is useful for applying a unique style to a single HTML element:</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Inline styling uses the </w:t>
      </w:r>
      <w:r w:rsidRPr="00320144">
        <w:rPr>
          <w:rFonts w:ascii="Helvetica" w:eastAsia="Times New Roman" w:hAnsi="Helvetica" w:cs="Helvetica"/>
          <w:b/>
          <w:bCs/>
          <w:color w:val="333333"/>
          <w:sz w:val="21"/>
        </w:rPr>
        <w:t>style attribute</w:t>
      </w:r>
      <w:r w:rsidRPr="00320144">
        <w:rPr>
          <w:rFonts w:ascii="Helvetica" w:eastAsia="Times New Roman" w:hAnsi="Helvetica" w:cs="Helvetica"/>
          <w:color w:val="333333"/>
          <w:sz w:val="21"/>
          <w:szCs w:val="21"/>
        </w:rPr>
        <w:t>.</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This inline styling changes the text color of a single heading:</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00"/>
          <w:sz w:val="21"/>
          <w:szCs w:val="21"/>
        </w:rPr>
        <w:t xml:space="preserve"> </w:t>
      </w:r>
      <w:r w:rsidRPr="00320144">
        <w:rPr>
          <w:rFonts w:ascii="Consolas" w:eastAsia="Times New Roman" w:hAnsi="Consolas" w:cs="Consolas"/>
          <w:color w:val="DC143C"/>
          <w:sz w:val="21"/>
        </w:rPr>
        <w:t>style=</w:t>
      </w:r>
      <w:r w:rsidRPr="00320144">
        <w:rPr>
          <w:rFonts w:ascii="Consolas" w:eastAsia="Times New Roman" w:hAnsi="Consolas" w:cs="Consolas"/>
          <w:color w:val="0000CD"/>
          <w:sz w:val="21"/>
        </w:rPr>
        <w:t>"</w:t>
      </w:r>
      <w:proofErr w:type="spellStart"/>
      <w:r w:rsidRPr="00320144">
        <w:rPr>
          <w:rFonts w:ascii="Consolas" w:eastAsia="Times New Roman" w:hAnsi="Consolas" w:cs="Consolas"/>
          <w:color w:val="0000CD"/>
          <w:sz w:val="21"/>
        </w:rPr>
        <w:t>color</w:t>
      </w:r>
      <w:proofErr w:type="gramStart"/>
      <w:r w:rsidRPr="00320144">
        <w:rPr>
          <w:rFonts w:ascii="Consolas" w:eastAsia="Times New Roman" w:hAnsi="Consolas" w:cs="Consolas"/>
          <w:color w:val="0000CD"/>
          <w:sz w:val="21"/>
        </w:rPr>
        <w:t>:blue</w:t>
      </w:r>
      <w:proofErr w:type="spellEnd"/>
      <w:proofErr w:type="gramEnd"/>
      <w:r w:rsidRPr="00320144">
        <w:rPr>
          <w:rFonts w:ascii="Consolas" w:eastAsia="Times New Roman" w:hAnsi="Consolas" w:cs="Consolas"/>
          <w:color w:val="0000CD"/>
          <w:sz w:val="21"/>
        </w:rPr>
        <w:t>"</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This is a Blue Heading</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 xml:space="preserve"> </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br/>
      </w:r>
      <w:hyperlink r:id="rId125"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p w:rsidR="00320144" w:rsidRPr="00320144" w:rsidRDefault="00320144" w:rsidP="00320144">
      <w:pPr>
        <w:spacing w:before="300" w:after="30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pict>
          <v:rect id="_x0000_i3080"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Internal Styling (Internal CSS)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An internal style sheet can be used to define a common style for all HTML elements on a page.</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b/>
          <w:bCs/>
          <w:color w:val="333333"/>
          <w:sz w:val="21"/>
        </w:rPr>
        <w:t>Internal styling</w:t>
      </w:r>
      <w:r w:rsidRPr="00320144">
        <w:rPr>
          <w:rFonts w:ascii="Helvetica" w:eastAsia="Times New Roman" w:hAnsi="Helvetica" w:cs="Helvetica"/>
          <w:color w:val="333333"/>
          <w:sz w:val="21"/>
          <w:szCs w:val="21"/>
        </w:rPr>
        <w:t xml:space="preserve"> is defined in the </w:t>
      </w:r>
      <w:r w:rsidRPr="00320144">
        <w:rPr>
          <w:rFonts w:ascii="Helvetica" w:eastAsia="Times New Roman" w:hAnsi="Helvetica" w:cs="Helvetica"/>
          <w:b/>
          <w:bCs/>
          <w:color w:val="333333"/>
          <w:sz w:val="21"/>
        </w:rPr>
        <w:t>&lt;head&gt;</w:t>
      </w:r>
      <w:r w:rsidRPr="00320144">
        <w:rPr>
          <w:rFonts w:ascii="Helvetica" w:eastAsia="Times New Roman" w:hAnsi="Helvetica" w:cs="Helvetica"/>
          <w:color w:val="333333"/>
          <w:sz w:val="21"/>
          <w:szCs w:val="21"/>
        </w:rPr>
        <w:t xml:space="preserve"> section of an HTML page, using a </w:t>
      </w:r>
      <w:r w:rsidRPr="00320144">
        <w:rPr>
          <w:rFonts w:ascii="Helvetica" w:eastAsia="Times New Roman" w:hAnsi="Helvetica" w:cs="Helvetica"/>
          <w:b/>
          <w:bCs/>
          <w:color w:val="333333"/>
          <w:sz w:val="21"/>
        </w:rPr>
        <w:t>&lt;style&gt;</w:t>
      </w:r>
      <w:r w:rsidRPr="00320144">
        <w:rPr>
          <w:rFonts w:ascii="Helvetica" w:eastAsia="Times New Roman" w:hAnsi="Helvetica" w:cs="Helvetica"/>
          <w:color w:val="333333"/>
          <w:sz w:val="21"/>
          <w:szCs w:val="21"/>
        </w:rPr>
        <w:t xml:space="preserve"> element:</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!DOCTYPE</w:t>
      </w:r>
      <w:r w:rsidRPr="00320144">
        <w:rPr>
          <w:rFonts w:ascii="Consolas" w:eastAsia="Times New Roman" w:hAnsi="Consolas" w:cs="Consolas"/>
          <w:color w:val="000000"/>
          <w:sz w:val="21"/>
          <w:szCs w:val="21"/>
        </w:rPr>
        <w:t xml:space="preserve"> </w:t>
      </w:r>
      <w:r w:rsidRPr="00320144">
        <w:rPr>
          <w:rFonts w:ascii="Consolas" w:eastAsia="Times New Roman" w:hAnsi="Consolas" w:cs="Consolas"/>
          <w:color w:val="DC143C"/>
          <w:sz w:val="21"/>
        </w:rPr>
        <w:t>html</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html</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head</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style</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t>body {background-</w:t>
      </w:r>
      <w:proofErr w:type="spellStart"/>
      <w:r w:rsidRPr="00320144">
        <w:rPr>
          <w:rFonts w:ascii="Consolas" w:eastAsia="Times New Roman" w:hAnsi="Consolas" w:cs="Consolas"/>
          <w:color w:val="000000"/>
          <w:sz w:val="21"/>
          <w:szCs w:val="21"/>
        </w:rPr>
        <w:t>color:lightgrey</w:t>
      </w:r>
      <w:proofErr w:type="spellEnd"/>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t>h1   {</w:t>
      </w:r>
      <w:proofErr w:type="spellStart"/>
      <w:r w:rsidRPr="00320144">
        <w:rPr>
          <w:rFonts w:ascii="Consolas" w:eastAsia="Times New Roman" w:hAnsi="Consolas" w:cs="Consolas"/>
          <w:color w:val="000000"/>
          <w:sz w:val="21"/>
          <w:szCs w:val="21"/>
        </w:rPr>
        <w:t>color:blue</w:t>
      </w:r>
      <w:proofErr w:type="spellEnd"/>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t>p    {</w:t>
      </w:r>
      <w:proofErr w:type="spellStart"/>
      <w:r w:rsidRPr="00320144">
        <w:rPr>
          <w:rFonts w:ascii="Consolas" w:eastAsia="Times New Roman" w:hAnsi="Consolas" w:cs="Consolas"/>
          <w:color w:val="000000"/>
          <w:sz w:val="21"/>
          <w:szCs w:val="21"/>
        </w:rPr>
        <w:t>color:green</w:t>
      </w:r>
      <w:proofErr w:type="spellEnd"/>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/style</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/head</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body</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This is a heading</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This is a paragraph.</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/body</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/html</w:t>
      </w:r>
      <w:r w:rsidRPr="00320144">
        <w:rPr>
          <w:rFonts w:ascii="Consolas" w:eastAsia="Times New Roman" w:hAnsi="Consolas" w:cs="Consolas"/>
          <w:color w:val="0000FF"/>
          <w:sz w:val="21"/>
        </w:rPr>
        <w:t>&gt;</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lastRenderedPageBreak/>
        <w:br/>
      </w:r>
      <w:hyperlink r:id="rId126"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p w:rsidR="00320144" w:rsidRPr="00320144" w:rsidRDefault="00320144" w:rsidP="00320144">
      <w:pPr>
        <w:spacing w:before="300" w:after="30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pict>
          <v:rect id="_x0000_i3081"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External Styling (External CSS)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External style sheet are ideal when the style is applied to many pages.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With external style sheets, you can change the look of an entire web site by changing one file.</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b/>
          <w:bCs/>
          <w:color w:val="333333"/>
          <w:sz w:val="21"/>
        </w:rPr>
        <w:t>External styles</w:t>
      </w:r>
      <w:r w:rsidRPr="00320144">
        <w:rPr>
          <w:rFonts w:ascii="Helvetica" w:eastAsia="Times New Roman" w:hAnsi="Helvetica" w:cs="Helvetica"/>
          <w:color w:val="333333"/>
          <w:sz w:val="21"/>
          <w:szCs w:val="21"/>
        </w:rPr>
        <w:t xml:space="preserve"> are defined in an external CSS file, and then linked to in the </w:t>
      </w:r>
      <w:r w:rsidRPr="00320144">
        <w:rPr>
          <w:rFonts w:ascii="Helvetica" w:eastAsia="Times New Roman" w:hAnsi="Helvetica" w:cs="Helvetica"/>
          <w:b/>
          <w:bCs/>
          <w:color w:val="333333"/>
          <w:sz w:val="21"/>
        </w:rPr>
        <w:t>&lt;head&gt;</w:t>
      </w:r>
      <w:r w:rsidRPr="00320144">
        <w:rPr>
          <w:rFonts w:ascii="Helvetica" w:eastAsia="Times New Roman" w:hAnsi="Helvetica" w:cs="Helvetica"/>
          <w:color w:val="333333"/>
          <w:sz w:val="21"/>
          <w:szCs w:val="21"/>
        </w:rPr>
        <w:t xml:space="preserve"> section of an HTML page:</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proofErr w:type="gramStart"/>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!DOCTYPE</w:t>
      </w:r>
      <w:proofErr w:type="gramEnd"/>
      <w:r w:rsidRPr="00320144">
        <w:rPr>
          <w:rFonts w:ascii="Consolas" w:eastAsia="Times New Roman" w:hAnsi="Consolas" w:cs="Consolas"/>
          <w:color w:val="000000"/>
          <w:sz w:val="21"/>
          <w:szCs w:val="21"/>
        </w:rPr>
        <w:t xml:space="preserve"> </w:t>
      </w:r>
      <w:r w:rsidRPr="00320144">
        <w:rPr>
          <w:rFonts w:ascii="Consolas" w:eastAsia="Times New Roman" w:hAnsi="Consolas" w:cs="Consolas"/>
          <w:color w:val="DC143C"/>
          <w:sz w:val="21"/>
        </w:rPr>
        <w:t>html</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html</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head</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t xml:space="preserve">  </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link</w:t>
      </w:r>
      <w:r w:rsidRPr="00320144">
        <w:rPr>
          <w:rFonts w:ascii="Consolas" w:eastAsia="Times New Roman" w:hAnsi="Consolas" w:cs="Consolas"/>
          <w:color w:val="000000"/>
          <w:sz w:val="21"/>
          <w:szCs w:val="21"/>
        </w:rPr>
        <w:t xml:space="preserve"> </w:t>
      </w:r>
      <w:proofErr w:type="spellStart"/>
      <w:r w:rsidRPr="00320144">
        <w:rPr>
          <w:rFonts w:ascii="Consolas" w:eastAsia="Times New Roman" w:hAnsi="Consolas" w:cs="Consolas"/>
          <w:color w:val="DC143C"/>
          <w:sz w:val="21"/>
        </w:rPr>
        <w:t>rel</w:t>
      </w:r>
      <w:proofErr w:type="spellEnd"/>
      <w:r w:rsidRPr="00320144">
        <w:rPr>
          <w:rFonts w:ascii="Consolas" w:eastAsia="Times New Roman" w:hAnsi="Consolas" w:cs="Consolas"/>
          <w:color w:val="DC143C"/>
          <w:sz w:val="21"/>
        </w:rPr>
        <w:t>=</w:t>
      </w:r>
      <w:r w:rsidRPr="00320144">
        <w:rPr>
          <w:rFonts w:ascii="Consolas" w:eastAsia="Times New Roman" w:hAnsi="Consolas" w:cs="Consolas"/>
          <w:color w:val="0000CD"/>
          <w:sz w:val="21"/>
        </w:rPr>
        <w:t>"</w:t>
      </w:r>
      <w:proofErr w:type="spellStart"/>
      <w:r w:rsidRPr="00320144">
        <w:rPr>
          <w:rFonts w:ascii="Consolas" w:eastAsia="Times New Roman" w:hAnsi="Consolas" w:cs="Consolas"/>
          <w:color w:val="0000CD"/>
          <w:sz w:val="21"/>
        </w:rPr>
        <w:t>stylesheet</w:t>
      </w:r>
      <w:proofErr w:type="spellEnd"/>
      <w:r w:rsidRPr="00320144">
        <w:rPr>
          <w:rFonts w:ascii="Consolas" w:eastAsia="Times New Roman" w:hAnsi="Consolas" w:cs="Consolas"/>
          <w:color w:val="0000CD"/>
          <w:sz w:val="21"/>
        </w:rPr>
        <w:t>"</w:t>
      </w:r>
      <w:r w:rsidRPr="00320144">
        <w:rPr>
          <w:rFonts w:ascii="Consolas" w:eastAsia="Times New Roman" w:hAnsi="Consolas" w:cs="Consolas"/>
          <w:color w:val="000000"/>
          <w:sz w:val="21"/>
          <w:szCs w:val="21"/>
        </w:rPr>
        <w:t xml:space="preserve"> </w:t>
      </w:r>
      <w:proofErr w:type="spellStart"/>
      <w:r w:rsidRPr="00320144">
        <w:rPr>
          <w:rFonts w:ascii="Consolas" w:eastAsia="Times New Roman" w:hAnsi="Consolas" w:cs="Consolas"/>
          <w:color w:val="DC143C"/>
          <w:sz w:val="21"/>
        </w:rPr>
        <w:t>href</w:t>
      </w:r>
      <w:proofErr w:type="spellEnd"/>
      <w:r w:rsidRPr="00320144">
        <w:rPr>
          <w:rFonts w:ascii="Consolas" w:eastAsia="Times New Roman" w:hAnsi="Consolas" w:cs="Consolas"/>
          <w:color w:val="DC143C"/>
          <w:sz w:val="21"/>
        </w:rPr>
        <w:t>=</w:t>
      </w:r>
      <w:r w:rsidRPr="00320144">
        <w:rPr>
          <w:rFonts w:ascii="Consolas" w:eastAsia="Times New Roman" w:hAnsi="Consolas" w:cs="Consolas"/>
          <w:color w:val="0000CD"/>
          <w:sz w:val="21"/>
        </w:rPr>
        <w:t>"styles.css"</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/head</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body</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This is a heading</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This is a paragraph.</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/body</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/html</w:t>
      </w:r>
      <w:r w:rsidRPr="00320144">
        <w:rPr>
          <w:rFonts w:ascii="Consolas" w:eastAsia="Times New Roman" w:hAnsi="Consolas" w:cs="Consolas"/>
          <w:color w:val="0000FF"/>
          <w:sz w:val="21"/>
        </w:rPr>
        <w:t>&gt;</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br/>
      </w:r>
      <w:hyperlink r:id="rId127"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p w:rsidR="00320144" w:rsidRPr="00320144" w:rsidRDefault="00320144" w:rsidP="00320144">
      <w:pPr>
        <w:spacing w:before="300" w:after="30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pict>
          <v:rect id="_x0000_i3082"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CSS Fonts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The CSS </w:t>
      </w:r>
      <w:r w:rsidRPr="00320144">
        <w:rPr>
          <w:rFonts w:ascii="Helvetica" w:eastAsia="Times New Roman" w:hAnsi="Helvetica" w:cs="Helvetica"/>
          <w:b/>
          <w:bCs/>
          <w:color w:val="333333"/>
          <w:sz w:val="21"/>
        </w:rPr>
        <w:t>color</w:t>
      </w:r>
      <w:r w:rsidRPr="00320144">
        <w:rPr>
          <w:rFonts w:ascii="Helvetica" w:eastAsia="Times New Roman" w:hAnsi="Helvetica" w:cs="Helvetica"/>
          <w:color w:val="333333"/>
          <w:sz w:val="21"/>
          <w:szCs w:val="21"/>
        </w:rPr>
        <w:t xml:space="preserve"> property defines the text color to be used for the HTML element.</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The CSS </w:t>
      </w:r>
      <w:r w:rsidRPr="00320144">
        <w:rPr>
          <w:rFonts w:ascii="Helvetica" w:eastAsia="Times New Roman" w:hAnsi="Helvetica" w:cs="Helvetica"/>
          <w:b/>
          <w:bCs/>
          <w:color w:val="333333"/>
          <w:sz w:val="21"/>
        </w:rPr>
        <w:t>font-family</w:t>
      </w:r>
      <w:r w:rsidRPr="00320144">
        <w:rPr>
          <w:rFonts w:ascii="Helvetica" w:eastAsia="Times New Roman" w:hAnsi="Helvetica" w:cs="Helvetica"/>
          <w:color w:val="333333"/>
          <w:sz w:val="21"/>
          <w:szCs w:val="21"/>
        </w:rPr>
        <w:t xml:space="preserve"> property defines the font to be used for the HTML element.</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The CSS </w:t>
      </w:r>
      <w:r w:rsidRPr="00320144">
        <w:rPr>
          <w:rFonts w:ascii="Helvetica" w:eastAsia="Times New Roman" w:hAnsi="Helvetica" w:cs="Helvetica"/>
          <w:b/>
          <w:bCs/>
          <w:color w:val="333333"/>
          <w:sz w:val="21"/>
        </w:rPr>
        <w:t xml:space="preserve">font-size </w:t>
      </w:r>
      <w:r w:rsidRPr="00320144">
        <w:rPr>
          <w:rFonts w:ascii="Helvetica" w:eastAsia="Times New Roman" w:hAnsi="Helvetica" w:cs="Helvetica"/>
          <w:color w:val="333333"/>
          <w:sz w:val="21"/>
          <w:szCs w:val="21"/>
        </w:rPr>
        <w:t>property defines the text size to be used for the HTML element.</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!DOCTYPE</w:t>
      </w:r>
      <w:r w:rsidRPr="00320144">
        <w:rPr>
          <w:rFonts w:ascii="Consolas" w:eastAsia="Times New Roman" w:hAnsi="Consolas" w:cs="Consolas"/>
          <w:color w:val="000000"/>
          <w:sz w:val="21"/>
          <w:szCs w:val="21"/>
        </w:rPr>
        <w:t xml:space="preserve"> </w:t>
      </w:r>
      <w:r w:rsidRPr="00320144">
        <w:rPr>
          <w:rFonts w:ascii="Consolas" w:eastAsia="Times New Roman" w:hAnsi="Consolas" w:cs="Consolas"/>
          <w:color w:val="DC143C"/>
          <w:sz w:val="21"/>
        </w:rPr>
        <w:t>html</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html</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head</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style</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t>h1 {</w:t>
      </w:r>
      <w:r w:rsidRPr="00320144">
        <w:rPr>
          <w:rFonts w:ascii="Consolas" w:eastAsia="Times New Roman" w:hAnsi="Consolas" w:cs="Consolas"/>
          <w:color w:val="000000"/>
          <w:sz w:val="21"/>
          <w:szCs w:val="21"/>
        </w:rPr>
        <w:br/>
        <w:t xml:space="preserve">    </w:t>
      </w:r>
      <w:proofErr w:type="spellStart"/>
      <w:r w:rsidRPr="00320144">
        <w:rPr>
          <w:rFonts w:ascii="Consolas" w:eastAsia="Times New Roman" w:hAnsi="Consolas" w:cs="Consolas"/>
          <w:color w:val="000000"/>
          <w:sz w:val="21"/>
          <w:szCs w:val="21"/>
        </w:rPr>
        <w:t>color:blue</w:t>
      </w:r>
      <w:proofErr w:type="spellEnd"/>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t>    font-</w:t>
      </w:r>
      <w:proofErr w:type="spellStart"/>
      <w:r w:rsidRPr="00320144">
        <w:rPr>
          <w:rFonts w:ascii="Consolas" w:eastAsia="Times New Roman" w:hAnsi="Consolas" w:cs="Consolas"/>
          <w:color w:val="000000"/>
          <w:sz w:val="21"/>
          <w:szCs w:val="21"/>
        </w:rPr>
        <w:t>family:verdana</w:t>
      </w:r>
      <w:proofErr w:type="spellEnd"/>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r>
      <w:r w:rsidRPr="00320144">
        <w:rPr>
          <w:rFonts w:ascii="Consolas" w:eastAsia="Times New Roman" w:hAnsi="Consolas" w:cs="Consolas"/>
          <w:color w:val="000000"/>
          <w:sz w:val="21"/>
          <w:szCs w:val="21"/>
        </w:rPr>
        <w:lastRenderedPageBreak/>
        <w:t>    font-size:300%;</w:t>
      </w:r>
      <w:r w:rsidRPr="00320144">
        <w:rPr>
          <w:rFonts w:ascii="Consolas" w:eastAsia="Times New Roman" w:hAnsi="Consolas" w:cs="Consolas"/>
          <w:color w:val="000000"/>
          <w:sz w:val="21"/>
          <w:szCs w:val="21"/>
        </w:rPr>
        <w:br/>
        <w:t>}</w:t>
      </w:r>
      <w:r w:rsidRPr="00320144">
        <w:rPr>
          <w:rFonts w:ascii="Consolas" w:eastAsia="Times New Roman" w:hAnsi="Consolas" w:cs="Consolas"/>
          <w:color w:val="000000"/>
          <w:sz w:val="21"/>
          <w:szCs w:val="21"/>
        </w:rPr>
        <w:br/>
        <w:t>p  {</w:t>
      </w:r>
      <w:r w:rsidRPr="00320144">
        <w:rPr>
          <w:rFonts w:ascii="Consolas" w:eastAsia="Times New Roman" w:hAnsi="Consolas" w:cs="Consolas"/>
          <w:color w:val="000000"/>
          <w:sz w:val="21"/>
          <w:szCs w:val="21"/>
        </w:rPr>
        <w:br/>
        <w:t xml:space="preserve">    </w:t>
      </w:r>
      <w:proofErr w:type="spellStart"/>
      <w:r w:rsidRPr="00320144">
        <w:rPr>
          <w:rFonts w:ascii="Consolas" w:eastAsia="Times New Roman" w:hAnsi="Consolas" w:cs="Consolas"/>
          <w:color w:val="000000"/>
          <w:sz w:val="21"/>
          <w:szCs w:val="21"/>
        </w:rPr>
        <w:t>color:red</w:t>
      </w:r>
      <w:proofErr w:type="spellEnd"/>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t>    font-</w:t>
      </w:r>
      <w:proofErr w:type="spellStart"/>
      <w:r w:rsidRPr="00320144">
        <w:rPr>
          <w:rFonts w:ascii="Consolas" w:eastAsia="Times New Roman" w:hAnsi="Consolas" w:cs="Consolas"/>
          <w:color w:val="000000"/>
          <w:sz w:val="21"/>
          <w:szCs w:val="21"/>
        </w:rPr>
        <w:t>family:courier</w:t>
      </w:r>
      <w:proofErr w:type="spellEnd"/>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t>    font-size:160%;</w:t>
      </w:r>
      <w:r w:rsidRPr="00320144">
        <w:rPr>
          <w:rFonts w:ascii="Consolas" w:eastAsia="Times New Roman" w:hAnsi="Consolas" w:cs="Consolas"/>
          <w:color w:val="000000"/>
          <w:sz w:val="21"/>
          <w:szCs w:val="21"/>
        </w:rPr>
        <w:br/>
        <w: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/style</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/head</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body</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This is a heading</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This is a paragraph.</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/body</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/html</w:t>
      </w:r>
      <w:r w:rsidRPr="00320144">
        <w:rPr>
          <w:rFonts w:ascii="Consolas" w:eastAsia="Times New Roman" w:hAnsi="Consolas" w:cs="Consolas"/>
          <w:color w:val="0000FF"/>
          <w:sz w:val="21"/>
        </w:rPr>
        <w:t>&gt;</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br/>
      </w:r>
      <w:hyperlink r:id="rId128"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p w:rsidR="00320144" w:rsidRPr="00320144" w:rsidRDefault="00320144" w:rsidP="00320144">
      <w:pPr>
        <w:spacing w:before="300" w:after="30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pict>
          <v:rect id="_x0000_i3083"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The CSS Box Model</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Every HTML element has a box around it, even if you cannot see it.</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The CSS </w:t>
      </w:r>
      <w:r w:rsidRPr="00320144">
        <w:rPr>
          <w:rFonts w:ascii="Helvetica" w:eastAsia="Times New Roman" w:hAnsi="Helvetica" w:cs="Helvetica"/>
          <w:b/>
          <w:bCs/>
          <w:color w:val="333333"/>
          <w:sz w:val="21"/>
        </w:rPr>
        <w:t>border</w:t>
      </w:r>
      <w:r w:rsidRPr="00320144">
        <w:rPr>
          <w:rFonts w:ascii="Helvetica" w:eastAsia="Times New Roman" w:hAnsi="Helvetica" w:cs="Helvetica"/>
          <w:color w:val="333333"/>
          <w:sz w:val="21"/>
          <w:szCs w:val="21"/>
        </w:rPr>
        <w:t xml:space="preserve"> property defines a visible border around an HTML element:</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proofErr w:type="gramStart"/>
      <w:r w:rsidRPr="00320144">
        <w:rPr>
          <w:rFonts w:ascii="Consolas" w:eastAsia="Times New Roman" w:hAnsi="Consolas" w:cs="Consolas"/>
          <w:color w:val="A52A2A"/>
          <w:sz w:val="21"/>
        </w:rPr>
        <w:t>p</w:t>
      </w:r>
      <w:proofErr w:type="gramEnd"/>
      <w:r w:rsidRPr="00320144">
        <w:rPr>
          <w:rFonts w:ascii="Consolas" w:eastAsia="Times New Roman" w:hAnsi="Consolas" w:cs="Consolas"/>
          <w:color w:val="A52A2A"/>
          <w:sz w:val="21"/>
        </w:rPr>
        <w:t xml:space="preserve"> </w:t>
      </w:r>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t xml:space="preserve">    </w:t>
      </w:r>
      <w:r w:rsidRPr="00320144">
        <w:rPr>
          <w:rFonts w:ascii="Consolas" w:eastAsia="Times New Roman" w:hAnsi="Consolas" w:cs="Consolas"/>
          <w:color w:val="DC143C"/>
          <w:sz w:val="21"/>
        </w:rPr>
        <w:t>border:</w:t>
      </w:r>
      <w:r w:rsidRPr="00320144">
        <w:rPr>
          <w:rFonts w:ascii="Consolas" w:eastAsia="Times New Roman" w:hAnsi="Consolas" w:cs="Consolas"/>
          <w:color w:val="0000CD"/>
          <w:sz w:val="21"/>
        </w:rPr>
        <w:t>1px solid black;</w:t>
      </w:r>
      <w:r w:rsidRPr="00320144">
        <w:rPr>
          <w:rFonts w:ascii="Consolas" w:eastAsia="Times New Roman" w:hAnsi="Consolas" w:cs="Consolas"/>
          <w:color w:val="000000"/>
          <w:sz w:val="21"/>
          <w:szCs w:val="21"/>
        </w:rPr>
        <w:br/>
        <w:t>}</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br/>
      </w:r>
      <w:hyperlink r:id="rId129"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The CSS </w:t>
      </w:r>
      <w:r w:rsidRPr="00320144">
        <w:rPr>
          <w:rFonts w:ascii="Helvetica" w:eastAsia="Times New Roman" w:hAnsi="Helvetica" w:cs="Helvetica"/>
          <w:b/>
          <w:bCs/>
          <w:color w:val="333333"/>
          <w:sz w:val="21"/>
        </w:rPr>
        <w:t>padding</w:t>
      </w:r>
      <w:r w:rsidRPr="00320144">
        <w:rPr>
          <w:rFonts w:ascii="Helvetica" w:eastAsia="Times New Roman" w:hAnsi="Helvetica" w:cs="Helvetica"/>
          <w:color w:val="333333"/>
          <w:sz w:val="21"/>
          <w:szCs w:val="21"/>
        </w:rPr>
        <w:t xml:space="preserve"> property defines </w:t>
      </w:r>
      <w:proofErr w:type="gramStart"/>
      <w:r w:rsidRPr="00320144">
        <w:rPr>
          <w:rFonts w:ascii="Helvetica" w:eastAsia="Times New Roman" w:hAnsi="Helvetica" w:cs="Helvetica"/>
          <w:color w:val="333333"/>
          <w:sz w:val="21"/>
          <w:szCs w:val="21"/>
        </w:rPr>
        <w:t>a padding</w:t>
      </w:r>
      <w:proofErr w:type="gramEnd"/>
      <w:r w:rsidRPr="00320144">
        <w:rPr>
          <w:rFonts w:ascii="Helvetica" w:eastAsia="Times New Roman" w:hAnsi="Helvetica" w:cs="Helvetica"/>
          <w:color w:val="333333"/>
          <w:sz w:val="21"/>
          <w:szCs w:val="21"/>
        </w:rPr>
        <w:t xml:space="preserve"> (space) inside the border:</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proofErr w:type="gramStart"/>
      <w:r w:rsidRPr="00320144">
        <w:rPr>
          <w:rFonts w:ascii="Consolas" w:eastAsia="Times New Roman" w:hAnsi="Consolas" w:cs="Consolas"/>
          <w:color w:val="A52A2A"/>
          <w:sz w:val="21"/>
        </w:rPr>
        <w:t>p</w:t>
      </w:r>
      <w:proofErr w:type="gramEnd"/>
      <w:r w:rsidRPr="00320144">
        <w:rPr>
          <w:rFonts w:ascii="Consolas" w:eastAsia="Times New Roman" w:hAnsi="Consolas" w:cs="Consolas"/>
          <w:color w:val="A52A2A"/>
          <w:sz w:val="21"/>
        </w:rPr>
        <w:t xml:space="preserve"> </w:t>
      </w:r>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t xml:space="preserve">    </w:t>
      </w:r>
      <w:r w:rsidRPr="00320144">
        <w:rPr>
          <w:rFonts w:ascii="Consolas" w:eastAsia="Times New Roman" w:hAnsi="Consolas" w:cs="Consolas"/>
          <w:color w:val="DC143C"/>
          <w:sz w:val="21"/>
        </w:rPr>
        <w:t>border:</w:t>
      </w:r>
      <w:r w:rsidRPr="00320144">
        <w:rPr>
          <w:rFonts w:ascii="Consolas" w:eastAsia="Times New Roman" w:hAnsi="Consolas" w:cs="Consolas"/>
          <w:color w:val="0000CD"/>
          <w:sz w:val="21"/>
        </w:rPr>
        <w:t>1px solid black;</w:t>
      </w:r>
      <w:r w:rsidRPr="00320144">
        <w:rPr>
          <w:rFonts w:ascii="Consolas" w:eastAsia="Times New Roman" w:hAnsi="Consolas" w:cs="Consolas"/>
          <w:color w:val="000000"/>
          <w:sz w:val="21"/>
          <w:szCs w:val="21"/>
        </w:rPr>
        <w:br/>
        <w:t xml:space="preserve">    </w:t>
      </w:r>
      <w:r w:rsidRPr="00320144">
        <w:rPr>
          <w:rFonts w:ascii="Consolas" w:eastAsia="Times New Roman" w:hAnsi="Consolas" w:cs="Consolas"/>
          <w:color w:val="DC143C"/>
          <w:sz w:val="21"/>
        </w:rPr>
        <w:t>padding:</w:t>
      </w:r>
      <w:r w:rsidRPr="00320144">
        <w:rPr>
          <w:rFonts w:ascii="Consolas" w:eastAsia="Times New Roman" w:hAnsi="Consolas" w:cs="Consolas"/>
          <w:color w:val="0000CD"/>
          <w:sz w:val="21"/>
        </w:rPr>
        <w:t>10px;</w:t>
      </w:r>
      <w:r w:rsidRPr="00320144">
        <w:rPr>
          <w:rFonts w:ascii="Consolas" w:eastAsia="Times New Roman" w:hAnsi="Consolas" w:cs="Consolas"/>
          <w:color w:val="000000"/>
          <w:sz w:val="21"/>
          <w:szCs w:val="21"/>
        </w:rPr>
        <w:br/>
        <w:t>}</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br/>
      </w:r>
      <w:hyperlink r:id="rId130"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The CSS </w:t>
      </w:r>
      <w:r w:rsidRPr="00320144">
        <w:rPr>
          <w:rFonts w:ascii="Helvetica" w:eastAsia="Times New Roman" w:hAnsi="Helvetica" w:cs="Helvetica"/>
          <w:b/>
          <w:bCs/>
          <w:color w:val="333333"/>
          <w:sz w:val="21"/>
        </w:rPr>
        <w:t>margin</w:t>
      </w:r>
      <w:r w:rsidRPr="00320144">
        <w:rPr>
          <w:rFonts w:ascii="Helvetica" w:eastAsia="Times New Roman" w:hAnsi="Helvetica" w:cs="Helvetica"/>
          <w:color w:val="333333"/>
          <w:sz w:val="21"/>
          <w:szCs w:val="21"/>
        </w:rPr>
        <w:t xml:space="preserve"> property defines a margin (space) outside the border:</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proofErr w:type="gramStart"/>
      <w:r w:rsidRPr="00320144">
        <w:rPr>
          <w:rFonts w:ascii="Consolas" w:eastAsia="Times New Roman" w:hAnsi="Consolas" w:cs="Consolas"/>
          <w:color w:val="A52A2A"/>
          <w:sz w:val="21"/>
        </w:rPr>
        <w:lastRenderedPageBreak/>
        <w:t>p</w:t>
      </w:r>
      <w:proofErr w:type="gramEnd"/>
      <w:r w:rsidRPr="00320144">
        <w:rPr>
          <w:rFonts w:ascii="Consolas" w:eastAsia="Times New Roman" w:hAnsi="Consolas" w:cs="Consolas"/>
          <w:color w:val="A52A2A"/>
          <w:sz w:val="21"/>
        </w:rPr>
        <w:t xml:space="preserve"> </w:t>
      </w:r>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t xml:space="preserve">    </w:t>
      </w:r>
      <w:r w:rsidRPr="00320144">
        <w:rPr>
          <w:rFonts w:ascii="Consolas" w:eastAsia="Times New Roman" w:hAnsi="Consolas" w:cs="Consolas"/>
          <w:color w:val="DC143C"/>
          <w:sz w:val="21"/>
        </w:rPr>
        <w:t>border:</w:t>
      </w:r>
      <w:r w:rsidRPr="00320144">
        <w:rPr>
          <w:rFonts w:ascii="Consolas" w:eastAsia="Times New Roman" w:hAnsi="Consolas" w:cs="Consolas"/>
          <w:color w:val="0000CD"/>
          <w:sz w:val="21"/>
        </w:rPr>
        <w:t>1px solid black;</w:t>
      </w:r>
      <w:r w:rsidRPr="00320144">
        <w:rPr>
          <w:rFonts w:ascii="Consolas" w:eastAsia="Times New Roman" w:hAnsi="Consolas" w:cs="Consolas"/>
          <w:color w:val="000000"/>
          <w:sz w:val="21"/>
          <w:szCs w:val="21"/>
        </w:rPr>
        <w:br/>
        <w:t xml:space="preserve">    </w:t>
      </w:r>
      <w:r w:rsidRPr="00320144">
        <w:rPr>
          <w:rFonts w:ascii="Consolas" w:eastAsia="Times New Roman" w:hAnsi="Consolas" w:cs="Consolas"/>
          <w:color w:val="DC143C"/>
          <w:sz w:val="21"/>
        </w:rPr>
        <w:t>padding:</w:t>
      </w:r>
      <w:r w:rsidRPr="00320144">
        <w:rPr>
          <w:rFonts w:ascii="Consolas" w:eastAsia="Times New Roman" w:hAnsi="Consolas" w:cs="Consolas"/>
          <w:color w:val="0000CD"/>
          <w:sz w:val="21"/>
        </w:rPr>
        <w:t>10px;</w:t>
      </w:r>
      <w:r w:rsidRPr="00320144">
        <w:rPr>
          <w:rFonts w:ascii="Consolas" w:eastAsia="Times New Roman" w:hAnsi="Consolas" w:cs="Consolas"/>
          <w:color w:val="000000"/>
          <w:sz w:val="21"/>
          <w:szCs w:val="21"/>
        </w:rPr>
        <w:br/>
        <w:t xml:space="preserve">    </w:t>
      </w:r>
      <w:r w:rsidRPr="00320144">
        <w:rPr>
          <w:rFonts w:ascii="Consolas" w:eastAsia="Times New Roman" w:hAnsi="Consolas" w:cs="Consolas"/>
          <w:color w:val="DC143C"/>
          <w:sz w:val="21"/>
        </w:rPr>
        <w:t>margin:</w:t>
      </w:r>
      <w:r w:rsidRPr="00320144">
        <w:rPr>
          <w:rFonts w:ascii="Consolas" w:eastAsia="Times New Roman" w:hAnsi="Consolas" w:cs="Consolas"/>
          <w:color w:val="0000CD"/>
          <w:sz w:val="21"/>
        </w:rPr>
        <w:t>30px;</w:t>
      </w:r>
      <w:r w:rsidRPr="00320144">
        <w:rPr>
          <w:rFonts w:ascii="Consolas" w:eastAsia="Times New Roman" w:hAnsi="Consolas" w:cs="Consolas"/>
          <w:color w:val="000000"/>
          <w:sz w:val="21"/>
          <w:szCs w:val="21"/>
        </w:rPr>
        <w:br/>
        <w:t>}</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br/>
      </w:r>
      <w:hyperlink r:id="rId131"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320144" w:rsidRPr="00320144" w:rsidTr="00320144">
        <w:tc>
          <w:tcPr>
            <w:tcW w:w="510" w:type="dxa"/>
            <w:shd w:val="clear" w:color="auto" w:fill="FFFFFF"/>
            <w:tcMar>
              <w:top w:w="150" w:type="dxa"/>
              <w:left w:w="150" w:type="dxa"/>
              <w:bottom w:w="150" w:type="dxa"/>
              <w:right w:w="75" w:type="dxa"/>
            </w:tcMar>
            <w:vAlign w:val="center"/>
            <w:hideMark/>
          </w:tcPr>
          <w:p w:rsidR="00320144" w:rsidRPr="00320144" w:rsidRDefault="00320144" w:rsidP="00320144">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2060" name="Picture 20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descr="Note"/>
                          <pic:cNvPicPr>
                            <a:picLocks noChangeAspect="1" noChangeArrowheads="1"/>
                          </pic:cNvPicPr>
                        </pic:nvPicPr>
                        <pic:blipFill>
                          <a:blip r:embed="rId12"/>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320144" w:rsidRPr="00320144" w:rsidRDefault="00320144" w:rsidP="00320144">
            <w:pPr>
              <w:spacing w:after="18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The CSS examples above use </w:t>
            </w:r>
            <w:proofErr w:type="spellStart"/>
            <w:r w:rsidRPr="00320144">
              <w:rPr>
                <w:rFonts w:ascii="Helvetica" w:eastAsia="Times New Roman" w:hAnsi="Helvetica" w:cs="Helvetica"/>
                <w:color w:val="333333"/>
                <w:sz w:val="21"/>
                <w:szCs w:val="21"/>
              </w:rPr>
              <w:t>px</w:t>
            </w:r>
            <w:proofErr w:type="spellEnd"/>
            <w:r w:rsidRPr="00320144">
              <w:rPr>
                <w:rFonts w:ascii="Helvetica" w:eastAsia="Times New Roman" w:hAnsi="Helvetica" w:cs="Helvetica"/>
                <w:color w:val="333333"/>
                <w:sz w:val="21"/>
                <w:szCs w:val="21"/>
              </w:rPr>
              <w:t xml:space="preserve"> to define sizes in pixels.</w:t>
            </w:r>
          </w:p>
        </w:tc>
      </w:tr>
    </w:tbl>
    <w:p w:rsidR="00320144" w:rsidRPr="00320144" w:rsidRDefault="00320144" w:rsidP="00320144">
      <w:pPr>
        <w:spacing w:before="300" w:after="30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pict>
          <v:rect id="_x0000_i3085"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The id Attribute</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All the examples above use CSS to style HTML elements in a general way.</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To define a special style for one special element, first add an id attribute to the element:</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180" w:line="276" w:lineRule="atLeast"/>
        <w:rPr>
          <w:rFonts w:ascii="Consolas" w:eastAsia="Times New Roman" w:hAnsi="Consolas" w:cs="Consolas"/>
          <w:color w:val="000000"/>
          <w:sz w:val="21"/>
          <w:szCs w:val="21"/>
        </w:rPr>
      </w:pP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00"/>
          <w:sz w:val="21"/>
          <w:szCs w:val="21"/>
        </w:rPr>
        <w:t xml:space="preserve"> </w:t>
      </w:r>
      <w:r w:rsidRPr="00320144">
        <w:rPr>
          <w:rFonts w:ascii="Consolas" w:eastAsia="Times New Roman" w:hAnsi="Consolas" w:cs="Consolas"/>
          <w:color w:val="DC143C"/>
          <w:sz w:val="21"/>
        </w:rPr>
        <w:t>id=</w:t>
      </w:r>
      <w:r w:rsidRPr="00320144">
        <w:rPr>
          <w:rFonts w:ascii="Consolas" w:eastAsia="Times New Roman" w:hAnsi="Consolas" w:cs="Consolas"/>
          <w:color w:val="0000CD"/>
          <w:sz w:val="21"/>
        </w:rPr>
        <w:t>"p01"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I am different</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 xml:space="preserve"> </w:t>
      </w:r>
    </w:p>
    <w:p w:rsidR="00320144" w:rsidRPr="00320144" w:rsidRDefault="00320144" w:rsidP="00320144">
      <w:pPr>
        <w:spacing w:after="150" w:line="240" w:lineRule="auto"/>
        <w:rPr>
          <w:rFonts w:ascii="Helvetica" w:eastAsia="Times New Roman" w:hAnsi="Helvetica" w:cs="Helvetica"/>
          <w:color w:val="333333"/>
          <w:sz w:val="21"/>
          <w:szCs w:val="21"/>
        </w:rPr>
      </w:pPr>
      <w:proofErr w:type="gramStart"/>
      <w:r w:rsidRPr="00320144">
        <w:rPr>
          <w:rFonts w:ascii="Helvetica" w:eastAsia="Times New Roman" w:hAnsi="Helvetica" w:cs="Helvetica"/>
          <w:color w:val="333333"/>
          <w:sz w:val="21"/>
          <w:szCs w:val="21"/>
        </w:rPr>
        <w:t>then</w:t>
      </w:r>
      <w:proofErr w:type="gramEnd"/>
      <w:r w:rsidRPr="00320144">
        <w:rPr>
          <w:rFonts w:ascii="Helvetica" w:eastAsia="Times New Roman" w:hAnsi="Helvetica" w:cs="Helvetica"/>
          <w:color w:val="333333"/>
          <w:sz w:val="21"/>
          <w:szCs w:val="21"/>
        </w:rPr>
        <w:t xml:space="preserve"> define a different style for the (identified) element:</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proofErr w:type="gramStart"/>
      <w:r w:rsidRPr="00320144">
        <w:rPr>
          <w:rFonts w:ascii="Consolas" w:eastAsia="Times New Roman" w:hAnsi="Consolas" w:cs="Consolas"/>
          <w:color w:val="A52A2A"/>
          <w:sz w:val="21"/>
        </w:rPr>
        <w:t>p#</w:t>
      </w:r>
      <w:proofErr w:type="gramEnd"/>
      <w:r w:rsidRPr="00320144">
        <w:rPr>
          <w:rFonts w:ascii="Consolas" w:eastAsia="Times New Roman" w:hAnsi="Consolas" w:cs="Consolas"/>
          <w:color w:val="A52A2A"/>
          <w:sz w:val="21"/>
        </w:rPr>
        <w:t xml:space="preserve">p01 </w:t>
      </w:r>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t xml:space="preserve">    </w:t>
      </w:r>
      <w:proofErr w:type="spellStart"/>
      <w:r w:rsidRPr="00320144">
        <w:rPr>
          <w:rFonts w:ascii="Consolas" w:eastAsia="Times New Roman" w:hAnsi="Consolas" w:cs="Consolas"/>
          <w:color w:val="DC143C"/>
          <w:sz w:val="21"/>
        </w:rPr>
        <w:t>color:</w:t>
      </w:r>
      <w:r w:rsidRPr="00320144">
        <w:rPr>
          <w:rFonts w:ascii="Consolas" w:eastAsia="Times New Roman" w:hAnsi="Consolas" w:cs="Consolas"/>
          <w:color w:val="0000CD"/>
          <w:sz w:val="21"/>
        </w:rPr>
        <w:t>blue</w:t>
      </w:r>
      <w:proofErr w:type="spellEnd"/>
      <w:r w:rsidRPr="00320144">
        <w:rPr>
          <w:rFonts w:ascii="Consolas" w:eastAsia="Times New Roman" w:hAnsi="Consolas" w:cs="Consolas"/>
          <w:color w:val="0000CD"/>
          <w:sz w:val="21"/>
        </w:rPr>
        <w:t>;</w:t>
      </w:r>
      <w:r w:rsidRPr="00320144">
        <w:rPr>
          <w:rFonts w:ascii="Consolas" w:eastAsia="Times New Roman" w:hAnsi="Consolas" w:cs="Consolas"/>
          <w:color w:val="000000"/>
          <w:sz w:val="21"/>
          <w:szCs w:val="21"/>
        </w:rPr>
        <w:br/>
        <w:t>}</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br/>
      </w:r>
      <w:hyperlink r:id="rId132"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p w:rsidR="00320144" w:rsidRPr="00320144" w:rsidRDefault="00320144" w:rsidP="00320144">
      <w:pPr>
        <w:spacing w:before="300" w:after="30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pict>
          <v:rect id="_x0000_i3086"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The class Attribute</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To define a style for a special type (class) of elements, add </w:t>
      </w:r>
      <w:proofErr w:type="gramStart"/>
      <w:r w:rsidRPr="00320144">
        <w:rPr>
          <w:rFonts w:ascii="Helvetica" w:eastAsia="Times New Roman" w:hAnsi="Helvetica" w:cs="Helvetica"/>
          <w:color w:val="333333"/>
          <w:sz w:val="21"/>
          <w:szCs w:val="21"/>
        </w:rPr>
        <w:t>a class attribute</w:t>
      </w:r>
      <w:proofErr w:type="gramEnd"/>
      <w:r w:rsidRPr="00320144">
        <w:rPr>
          <w:rFonts w:ascii="Helvetica" w:eastAsia="Times New Roman" w:hAnsi="Helvetica" w:cs="Helvetica"/>
          <w:color w:val="333333"/>
          <w:sz w:val="21"/>
          <w:szCs w:val="21"/>
        </w:rPr>
        <w:t xml:space="preserve"> to the element:</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180" w:line="276" w:lineRule="atLeast"/>
        <w:rPr>
          <w:rFonts w:ascii="Consolas" w:eastAsia="Times New Roman" w:hAnsi="Consolas" w:cs="Consolas"/>
          <w:color w:val="000000"/>
          <w:sz w:val="21"/>
          <w:szCs w:val="21"/>
        </w:rPr>
      </w:pP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00"/>
          <w:sz w:val="21"/>
          <w:szCs w:val="21"/>
        </w:rPr>
        <w:t xml:space="preserve"> </w:t>
      </w:r>
      <w:r w:rsidRPr="00320144">
        <w:rPr>
          <w:rFonts w:ascii="Consolas" w:eastAsia="Times New Roman" w:hAnsi="Consolas" w:cs="Consolas"/>
          <w:color w:val="DC143C"/>
          <w:sz w:val="21"/>
        </w:rPr>
        <w:t>class=</w:t>
      </w:r>
      <w:r w:rsidRPr="00320144">
        <w:rPr>
          <w:rFonts w:ascii="Consolas" w:eastAsia="Times New Roman" w:hAnsi="Consolas" w:cs="Consolas"/>
          <w:color w:val="0000CD"/>
          <w:sz w:val="21"/>
        </w:rPr>
        <w:t>"error"</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I am different</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 xml:space="preserve"> </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Now you can define a different style for all elements with the specified class:</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proofErr w:type="spellStart"/>
      <w:r w:rsidRPr="00320144">
        <w:rPr>
          <w:rFonts w:ascii="Consolas" w:eastAsia="Times New Roman" w:hAnsi="Consolas" w:cs="Consolas"/>
          <w:color w:val="A52A2A"/>
          <w:sz w:val="21"/>
        </w:rPr>
        <w:lastRenderedPageBreak/>
        <w:t>p.error</w:t>
      </w:r>
      <w:proofErr w:type="spellEnd"/>
      <w:r w:rsidRPr="00320144">
        <w:rPr>
          <w:rFonts w:ascii="Consolas" w:eastAsia="Times New Roman" w:hAnsi="Consolas" w:cs="Consolas"/>
          <w:color w:val="A52A2A"/>
          <w:sz w:val="21"/>
        </w:rPr>
        <w:t xml:space="preserve"> </w:t>
      </w:r>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t xml:space="preserve">    </w:t>
      </w:r>
      <w:proofErr w:type="spellStart"/>
      <w:r w:rsidRPr="00320144">
        <w:rPr>
          <w:rFonts w:ascii="Consolas" w:eastAsia="Times New Roman" w:hAnsi="Consolas" w:cs="Consolas"/>
          <w:color w:val="DC143C"/>
          <w:sz w:val="21"/>
        </w:rPr>
        <w:t>color</w:t>
      </w:r>
      <w:proofErr w:type="gramStart"/>
      <w:r w:rsidRPr="00320144">
        <w:rPr>
          <w:rFonts w:ascii="Consolas" w:eastAsia="Times New Roman" w:hAnsi="Consolas" w:cs="Consolas"/>
          <w:color w:val="DC143C"/>
          <w:sz w:val="21"/>
        </w:rPr>
        <w:t>:</w:t>
      </w:r>
      <w:r w:rsidRPr="00320144">
        <w:rPr>
          <w:rFonts w:ascii="Consolas" w:eastAsia="Times New Roman" w:hAnsi="Consolas" w:cs="Consolas"/>
          <w:color w:val="0000CD"/>
          <w:sz w:val="21"/>
        </w:rPr>
        <w:t>red</w:t>
      </w:r>
      <w:proofErr w:type="spellEnd"/>
      <w:proofErr w:type="gramEnd"/>
      <w:r w:rsidRPr="00320144">
        <w:rPr>
          <w:rFonts w:ascii="Consolas" w:eastAsia="Times New Roman" w:hAnsi="Consolas" w:cs="Consolas"/>
          <w:color w:val="0000CD"/>
          <w:sz w:val="21"/>
        </w:rPr>
        <w:t>;</w:t>
      </w:r>
      <w:r w:rsidRPr="00320144">
        <w:rPr>
          <w:rFonts w:ascii="Consolas" w:eastAsia="Times New Roman" w:hAnsi="Consolas" w:cs="Consolas"/>
          <w:color w:val="000000"/>
          <w:sz w:val="21"/>
          <w:szCs w:val="21"/>
        </w:rPr>
        <w:br/>
        <w:t>}</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br/>
      </w:r>
      <w:hyperlink r:id="rId133"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320144" w:rsidRPr="00320144" w:rsidTr="00320144">
        <w:tc>
          <w:tcPr>
            <w:tcW w:w="510" w:type="dxa"/>
            <w:shd w:val="clear" w:color="auto" w:fill="FFFFFF"/>
            <w:tcMar>
              <w:top w:w="150" w:type="dxa"/>
              <w:left w:w="150" w:type="dxa"/>
              <w:bottom w:w="150" w:type="dxa"/>
              <w:right w:w="75" w:type="dxa"/>
            </w:tcMar>
            <w:vAlign w:val="center"/>
            <w:hideMark/>
          </w:tcPr>
          <w:p w:rsidR="00320144" w:rsidRPr="00320144" w:rsidRDefault="00320144" w:rsidP="00320144">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2063" name="Picture 20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descr="Note"/>
                          <pic:cNvPicPr>
                            <a:picLocks noChangeAspect="1" noChangeArrowheads="1"/>
                          </pic:cNvPicPr>
                        </pic:nvPicPr>
                        <pic:blipFill>
                          <a:blip r:embed="rId12"/>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320144" w:rsidRPr="00320144" w:rsidRDefault="00320144" w:rsidP="00320144">
            <w:pPr>
              <w:spacing w:after="18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w:t>
            </w:r>
            <w:r w:rsidRPr="00320144">
              <w:rPr>
                <w:rFonts w:ascii="Helvetica" w:eastAsia="Times New Roman" w:hAnsi="Helvetica" w:cs="Helvetica"/>
                <w:b/>
                <w:bCs/>
                <w:color w:val="333333"/>
                <w:sz w:val="21"/>
              </w:rPr>
              <w:t>id</w:t>
            </w:r>
            <w:r w:rsidRPr="00320144">
              <w:rPr>
                <w:rFonts w:ascii="Helvetica" w:eastAsia="Times New Roman" w:hAnsi="Helvetica" w:cs="Helvetica"/>
                <w:color w:val="333333"/>
                <w:sz w:val="21"/>
                <w:szCs w:val="21"/>
              </w:rPr>
              <w:t xml:space="preserve"> to address </w:t>
            </w:r>
            <w:r w:rsidRPr="00320144">
              <w:rPr>
                <w:rFonts w:ascii="Helvetica" w:eastAsia="Times New Roman" w:hAnsi="Helvetica" w:cs="Helvetica"/>
                <w:b/>
                <w:bCs/>
                <w:color w:val="333333"/>
                <w:sz w:val="21"/>
              </w:rPr>
              <w:t>single</w:t>
            </w:r>
            <w:r w:rsidRPr="00320144">
              <w:rPr>
                <w:rFonts w:ascii="Helvetica" w:eastAsia="Times New Roman" w:hAnsi="Helvetica" w:cs="Helvetica"/>
                <w:color w:val="333333"/>
                <w:sz w:val="21"/>
                <w:szCs w:val="21"/>
              </w:rPr>
              <w:t xml:space="preserve"> elements. Use </w:t>
            </w:r>
            <w:r w:rsidRPr="00320144">
              <w:rPr>
                <w:rFonts w:ascii="Helvetica" w:eastAsia="Times New Roman" w:hAnsi="Helvetica" w:cs="Helvetica"/>
                <w:b/>
                <w:bCs/>
                <w:color w:val="333333"/>
                <w:sz w:val="21"/>
              </w:rPr>
              <w:t>class</w:t>
            </w:r>
            <w:r w:rsidRPr="00320144">
              <w:rPr>
                <w:rFonts w:ascii="Helvetica" w:eastAsia="Times New Roman" w:hAnsi="Helvetica" w:cs="Helvetica"/>
                <w:color w:val="333333"/>
                <w:sz w:val="21"/>
                <w:szCs w:val="21"/>
              </w:rPr>
              <w:t xml:space="preserve"> to address </w:t>
            </w:r>
            <w:r w:rsidRPr="00320144">
              <w:rPr>
                <w:rFonts w:ascii="Helvetica" w:eastAsia="Times New Roman" w:hAnsi="Helvetica" w:cs="Helvetica"/>
                <w:b/>
                <w:bCs/>
                <w:color w:val="333333"/>
                <w:sz w:val="21"/>
              </w:rPr>
              <w:t>groups</w:t>
            </w:r>
            <w:r w:rsidRPr="00320144">
              <w:rPr>
                <w:rFonts w:ascii="Helvetica" w:eastAsia="Times New Roman" w:hAnsi="Helvetica" w:cs="Helvetica"/>
                <w:color w:val="333333"/>
                <w:sz w:val="21"/>
                <w:szCs w:val="21"/>
              </w:rPr>
              <w:t xml:space="preserve"> of elements.</w:t>
            </w:r>
          </w:p>
        </w:tc>
      </w:tr>
    </w:tbl>
    <w:p w:rsidR="00320144" w:rsidRPr="00320144" w:rsidRDefault="00320144" w:rsidP="00320144">
      <w:pPr>
        <w:spacing w:before="300" w:after="30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pict>
          <v:rect id="_x0000_i3088"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Deprecated Tags and Attributes in HTML5</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In older HTML versions, several tags and attributes were used to style documents.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These tags and attributes are not supported in HTML5!</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Avoid using the &lt;font&gt;, &lt;center&gt;, and &lt;strike&gt; elements.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Avoid using the color and </w:t>
      </w:r>
      <w:proofErr w:type="spellStart"/>
      <w:r w:rsidRPr="00320144">
        <w:rPr>
          <w:rFonts w:ascii="Helvetica" w:eastAsia="Times New Roman" w:hAnsi="Helvetica" w:cs="Helvetica"/>
          <w:color w:val="333333"/>
          <w:sz w:val="21"/>
          <w:szCs w:val="21"/>
        </w:rPr>
        <w:t>bgcolor</w:t>
      </w:r>
      <w:proofErr w:type="spellEnd"/>
      <w:r w:rsidRPr="00320144">
        <w:rPr>
          <w:rFonts w:ascii="Helvetica" w:eastAsia="Times New Roman" w:hAnsi="Helvetica" w:cs="Helvetica"/>
          <w:color w:val="333333"/>
          <w:sz w:val="21"/>
          <w:szCs w:val="21"/>
        </w:rPr>
        <w:t xml:space="preserve"> attributes.</w:t>
      </w:r>
    </w:p>
    <w:p w:rsidR="00320144" w:rsidRPr="00320144" w:rsidRDefault="00320144" w:rsidP="00320144">
      <w:pPr>
        <w:spacing w:before="300" w:after="30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pict>
          <v:rect id="_x0000_i3089"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Chapter Summary</w:t>
      </w:r>
    </w:p>
    <w:p w:rsidR="00320144" w:rsidRPr="00320144" w:rsidRDefault="00320144" w:rsidP="00320144">
      <w:pPr>
        <w:numPr>
          <w:ilvl w:val="0"/>
          <w:numId w:val="12"/>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HTML </w:t>
      </w:r>
      <w:r w:rsidRPr="00320144">
        <w:rPr>
          <w:rFonts w:ascii="Helvetica" w:eastAsia="Times New Roman" w:hAnsi="Helvetica" w:cs="Helvetica"/>
          <w:b/>
          <w:bCs/>
          <w:color w:val="333333"/>
          <w:sz w:val="21"/>
        </w:rPr>
        <w:t>style</w:t>
      </w:r>
      <w:r w:rsidRPr="00320144">
        <w:rPr>
          <w:rFonts w:ascii="Helvetica" w:eastAsia="Times New Roman" w:hAnsi="Helvetica" w:cs="Helvetica"/>
          <w:color w:val="333333"/>
          <w:sz w:val="21"/>
          <w:szCs w:val="21"/>
        </w:rPr>
        <w:t xml:space="preserve"> attribute for inline styling</w:t>
      </w:r>
    </w:p>
    <w:p w:rsidR="00320144" w:rsidRPr="00320144" w:rsidRDefault="00320144" w:rsidP="00320144">
      <w:pPr>
        <w:numPr>
          <w:ilvl w:val="0"/>
          <w:numId w:val="12"/>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HTML </w:t>
      </w:r>
      <w:r w:rsidRPr="00320144">
        <w:rPr>
          <w:rFonts w:ascii="Helvetica" w:eastAsia="Times New Roman" w:hAnsi="Helvetica" w:cs="Helvetica"/>
          <w:b/>
          <w:bCs/>
          <w:color w:val="333333"/>
          <w:sz w:val="21"/>
        </w:rPr>
        <w:t>&lt;style&gt;</w:t>
      </w:r>
      <w:r w:rsidRPr="00320144">
        <w:rPr>
          <w:rFonts w:ascii="Helvetica" w:eastAsia="Times New Roman" w:hAnsi="Helvetica" w:cs="Helvetica"/>
          <w:color w:val="333333"/>
          <w:sz w:val="21"/>
          <w:szCs w:val="21"/>
        </w:rPr>
        <w:t xml:space="preserve"> element to define internal CSS</w:t>
      </w:r>
    </w:p>
    <w:p w:rsidR="00320144" w:rsidRPr="00320144" w:rsidRDefault="00320144" w:rsidP="00320144">
      <w:pPr>
        <w:numPr>
          <w:ilvl w:val="0"/>
          <w:numId w:val="12"/>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HTML </w:t>
      </w:r>
      <w:r w:rsidRPr="00320144">
        <w:rPr>
          <w:rFonts w:ascii="Helvetica" w:eastAsia="Times New Roman" w:hAnsi="Helvetica" w:cs="Helvetica"/>
          <w:b/>
          <w:bCs/>
          <w:color w:val="333333"/>
          <w:sz w:val="21"/>
        </w:rPr>
        <w:t>&lt;link&gt;</w:t>
      </w:r>
      <w:r w:rsidRPr="00320144">
        <w:rPr>
          <w:rFonts w:ascii="Helvetica" w:eastAsia="Times New Roman" w:hAnsi="Helvetica" w:cs="Helvetica"/>
          <w:color w:val="333333"/>
          <w:sz w:val="21"/>
          <w:szCs w:val="21"/>
        </w:rPr>
        <w:t xml:space="preserve"> element to refer to an external CSS file</w:t>
      </w:r>
    </w:p>
    <w:p w:rsidR="00320144" w:rsidRPr="00320144" w:rsidRDefault="00320144" w:rsidP="00320144">
      <w:pPr>
        <w:numPr>
          <w:ilvl w:val="0"/>
          <w:numId w:val="12"/>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HTML </w:t>
      </w:r>
      <w:r w:rsidRPr="00320144">
        <w:rPr>
          <w:rFonts w:ascii="Helvetica" w:eastAsia="Times New Roman" w:hAnsi="Helvetica" w:cs="Helvetica"/>
          <w:b/>
          <w:bCs/>
          <w:color w:val="333333"/>
          <w:sz w:val="21"/>
        </w:rPr>
        <w:t>&lt;head&gt;</w:t>
      </w:r>
      <w:r w:rsidRPr="00320144">
        <w:rPr>
          <w:rFonts w:ascii="Helvetica" w:eastAsia="Times New Roman" w:hAnsi="Helvetica" w:cs="Helvetica"/>
          <w:color w:val="333333"/>
          <w:sz w:val="21"/>
          <w:szCs w:val="21"/>
        </w:rPr>
        <w:t xml:space="preserve"> element to store &lt;style&gt; and &lt;link&gt; elements</w:t>
      </w:r>
    </w:p>
    <w:p w:rsidR="00320144" w:rsidRPr="00320144" w:rsidRDefault="00320144" w:rsidP="00320144">
      <w:pPr>
        <w:numPr>
          <w:ilvl w:val="0"/>
          <w:numId w:val="12"/>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CSS </w:t>
      </w:r>
      <w:r w:rsidRPr="00320144">
        <w:rPr>
          <w:rFonts w:ascii="Helvetica" w:eastAsia="Times New Roman" w:hAnsi="Helvetica" w:cs="Helvetica"/>
          <w:b/>
          <w:bCs/>
          <w:color w:val="333333"/>
          <w:sz w:val="21"/>
        </w:rPr>
        <w:t>color</w:t>
      </w:r>
      <w:r w:rsidRPr="00320144">
        <w:rPr>
          <w:rFonts w:ascii="Helvetica" w:eastAsia="Times New Roman" w:hAnsi="Helvetica" w:cs="Helvetica"/>
          <w:color w:val="333333"/>
          <w:sz w:val="21"/>
          <w:szCs w:val="21"/>
        </w:rPr>
        <w:t xml:space="preserve"> property for text colors</w:t>
      </w:r>
    </w:p>
    <w:p w:rsidR="00320144" w:rsidRPr="00320144" w:rsidRDefault="00320144" w:rsidP="00320144">
      <w:pPr>
        <w:numPr>
          <w:ilvl w:val="0"/>
          <w:numId w:val="12"/>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CSS </w:t>
      </w:r>
      <w:r w:rsidRPr="00320144">
        <w:rPr>
          <w:rFonts w:ascii="Helvetica" w:eastAsia="Times New Roman" w:hAnsi="Helvetica" w:cs="Helvetica"/>
          <w:b/>
          <w:bCs/>
          <w:color w:val="333333"/>
          <w:sz w:val="21"/>
        </w:rPr>
        <w:t>font-family</w:t>
      </w:r>
      <w:r w:rsidRPr="00320144">
        <w:rPr>
          <w:rFonts w:ascii="Helvetica" w:eastAsia="Times New Roman" w:hAnsi="Helvetica" w:cs="Helvetica"/>
          <w:color w:val="333333"/>
          <w:sz w:val="21"/>
          <w:szCs w:val="21"/>
        </w:rPr>
        <w:t xml:space="preserve"> property for text fonts</w:t>
      </w:r>
    </w:p>
    <w:p w:rsidR="00320144" w:rsidRPr="00320144" w:rsidRDefault="00320144" w:rsidP="00320144">
      <w:pPr>
        <w:numPr>
          <w:ilvl w:val="0"/>
          <w:numId w:val="12"/>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CSS </w:t>
      </w:r>
      <w:r w:rsidRPr="00320144">
        <w:rPr>
          <w:rFonts w:ascii="Helvetica" w:eastAsia="Times New Roman" w:hAnsi="Helvetica" w:cs="Helvetica"/>
          <w:b/>
          <w:bCs/>
          <w:color w:val="333333"/>
          <w:sz w:val="21"/>
        </w:rPr>
        <w:t>font-size</w:t>
      </w:r>
      <w:r w:rsidRPr="00320144">
        <w:rPr>
          <w:rFonts w:ascii="Helvetica" w:eastAsia="Times New Roman" w:hAnsi="Helvetica" w:cs="Helvetica"/>
          <w:color w:val="333333"/>
          <w:sz w:val="21"/>
          <w:szCs w:val="21"/>
        </w:rPr>
        <w:t xml:space="preserve"> property for text sizes</w:t>
      </w:r>
    </w:p>
    <w:p w:rsidR="00320144" w:rsidRPr="00320144" w:rsidRDefault="00320144" w:rsidP="00320144">
      <w:pPr>
        <w:numPr>
          <w:ilvl w:val="0"/>
          <w:numId w:val="12"/>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CSS </w:t>
      </w:r>
      <w:r w:rsidRPr="00320144">
        <w:rPr>
          <w:rFonts w:ascii="Helvetica" w:eastAsia="Times New Roman" w:hAnsi="Helvetica" w:cs="Helvetica"/>
          <w:b/>
          <w:bCs/>
          <w:color w:val="333333"/>
          <w:sz w:val="21"/>
        </w:rPr>
        <w:t>border</w:t>
      </w:r>
      <w:r w:rsidRPr="00320144">
        <w:rPr>
          <w:rFonts w:ascii="Helvetica" w:eastAsia="Times New Roman" w:hAnsi="Helvetica" w:cs="Helvetica"/>
          <w:color w:val="333333"/>
          <w:sz w:val="21"/>
          <w:szCs w:val="21"/>
        </w:rPr>
        <w:t xml:space="preserve"> property for visible element borders</w:t>
      </w:r>
    </w:p>
    <w:p w:rsidR="00320144" w:rsidRPr="00320144" w:rsidRDefault="00320144" w:rsidP="00320144">
      <w:pPr>
        <w:numPr>
          <w:ilvl w:val="0"/>
          <w:numId w:val="12"/>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CSS </w:t>
      </w:r>
      <w:r w:rsidRPr="00320144">
        <w:rPr>
          <w:rFonts w:ascii="Helvetica" w:eastAsia="Times New Roman" w:hAnsi="Helvetica" w:cs="Helvetica"/>
          <w:b/>
          <w:bCs/>
          <w:color w:val="333333"/>
          <w:sz w:val="21"/>
        </w:rPr>
        <w:t>padding</w:t>
      </w:r>
      <w:r w:rsidRPr="00320144">
        <w:rPr>
          <w:rFonts w:ascii="Helvetica" w:eastAsia="Times New Roman" w:hAnsi="Helvetica" w:cs="Helvetica"/>
          <w:color w:val="333333"/>
          <w:sz w:val="21"/>
          <w:szCs w:val="21"/>
        </w:rPr>
        <w:t xml:space="preserve"> property for space inside the border</w:t>
      </w:r>
    </w:p>
    <w:p w:rsidR="00320144" w:rsidRPr="00320144" w:rsidRDefault="00320144" w:rsidP="00320144">
      <w:pPr>
        <w:numPr>
          <w:ilvl w:val="0"/>
          <w:numId w:val="12"/>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CSS </w:t>
      </w:r>
      <w:r w:rsidRPr="00320144">
        <w:rPr>
          <w:rFonts w:ascii="Helvetica" w:eastAsia="Times New Roman" w:hAnsi="Helvetica" w:cs="Helvetica"/>
          <w:b/>
          <w:bCs/>
          <w:color w:val="333333"/>
          <w:sz w:val="21"/>
        </w:rPr>
        <w:t>margin</w:t>
      </w:r>
      <w:r w:rsidRPr="00320144">
        <w:rPr>
          <w:rFonts w:ascii="Helvetica" w:eastAsia="Times New Roman" w:hAnsi="Helvetica" w:cs="Helvetica"/>
          <w:color w:val="333333"/>
          <w:sz w:val="21"/>
          <w:szCs w:val="21"/>
        </w:rPr>
        <w:t xml:space="preserve"> property for space outside the border</w:t>
      </w:r>
    </w:p>
    <w:p w:rsidR="00320144" w:rsidRPr="00320144" w:rsidRDefault="00320144" w:rsidP="00320144">
      <w:pPr>
        <w:spacing w:before="300" w:after="30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pict>
          <v:rect id="_x0000_i3090"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Test Yourself with Exercises!</w:t>
      </w:r>
    </w:p>
    <w:p w:rsidR="00320144" w:rsidRPr="00320144" w:rsidRDefault="00320144" w:rsidP="00320144">
      <w:pPr>
        <w:spacing w:after="0" w:line="240" w:lineRule="auto"/>
        <w:rPr>
          <w:rFonts w:ascii="Helvetica" w:eastAsia="Times New Roman" w:hAnsi="Helvetica" w:cs="Helvetica"/>
          <w:color w:val="333333"/>
          <w:sz w:val="21"/>
          <w:szCs w:val="21"/>
        </w:rPr>
      </w:pPr>
      <w:hyperlink r:id="rId134" w:tgtFrame="_blank" w:history="1">
        <w:r w:rsidRPr="00320144">
          <w:rPr>
            <w:rFonts w:ascii="Verdana" w:eastAsia="Times New Roman" w:hAnsi="Verdana" w:cs="Helvetica"/>
            <w:b/>
            <w:bCs/>
            <w:color w:val="FFFFFF"/>
            <w:sz w:val="20"/>
          </w:rPr>
          <w:t>Exercise 1 »</w:t>
        </w:r>
      </w:hyperlink>
      <w:r w:rsidRPr="00320144">
        <w:rPr>
          <w:rFonts w:ascii="Helvetica" w:eastAsia="Times New Roman" w:hAnsi="Helvetica" w:cs="Helvetica"/>
          <w:color w:val="333333"/>
          <w:sz w:val="21"/>
          <w:szCs w:val="21"/>
        </w:rPr>
        <w:t xml:space="preserve">  </w:t>
      </w:r>
      <w:hyperlink r:id="rId135" w:tgtFrame="_blank" w:history="1">
        <w:r w:rsidRPr="00320144">
          <w:rPr>
            <w:rFonts w:ascii="Verdana" w:eastAsia="Times New Roman" w:hAnsi="Verdana" w:cs="Helvetica"/>
            <w:b/>
            <w:bCs/>
            <w:color w:val="FFFFFF"/>
            <w:sz w:val="20"/>
          </w:rPr>
          <w:t>Exercise 2 »</w:t>
        </w:r>
      </w:hyperlink>
      <w:r w:rsidRPr="00320144">
        <w:rPr>
          <w:rFonts w:ascii="Helvetica" w:eastAsia="Times New Roman" w:hAnsi="Helvetica" w:cs="Helvetica"/>
          <w:color w:val="333333"/>
          <w:sz w:val="21"/>
          <w:szCs w:val="21"/>
        </w:rPr>
        <w:t xml:space="preserve">  </w:t>
      </w:r>
      <w:hyperlink r:id="rId136" w:tgtFrame="_blank" w:history="1">
        <w:r w:rsidRPr="00320144">
          <w:rPr>
            <w:rFonts w:ascii="Verdana" w:eastAsia="Times New Roman" w:hAnsi="Verdana" w:cs="Helvetica"/>
            <w:b/>
            <w:bCs/>
            <w:color w:val="FFFFFF"/>
            <w:sz w:val="20"/>
          </w:rPr>
          <w:t>Exercise 3 »</w:t>
        </w:r>
      </w:hyperlink>
      <w:r w:rsidRPr="00320144">
        <w:rPr>
          <w:rFonts w:ascii="Helvetica" w:eastAsia="Times New Roman" w:hAnsi="Helvetica" w:cs="Helvetica"/>
          <w:color w:val="333333"/>
          <w:sz w:val="21"/>
          <w:szCs w:val="21"/>
        </w:rPr>
        <w:t xml:space="preserve">  </w:t>
      </w:r>
      <w:hyperlink r:id="rId137" w:tgtFrame="_blank" w:history="1">
        <w:r w:rsidRPr="00320144">
          <w:rPr>
            <w:rFonts w:ascii="Verdana" w:eastAsia="Times New Roman" w:hAnsi="Verdana" w:cs="Helvetica"/>
            <w:b/>
            <w:bCs/>
            <w:color w:val="FFFFFF"/>
            <w:sz w:val="20"/>
          </w:rPr>
          <w:t>Exercise 4 »</w:t>
        </w:r>
      </w:hyperlink>
      <w:r w:rsidRPr="00320144">
        <w:rPr>
          <w:rFonts w:ascii="Helvetica" w:eastAsia="Times New Roman" w:hAnsi="Helvetica" w:cs="Helvetica"/>
          <w:color w:val="333333"/>
          <w:sz w:val="21"/>
          <w:szCs w:val="21"/>
        </w:rPr>
        <w:t xml:space="preserve">  </w:t>
      </w:r>
      <w:hyperlink r:id="rId138" w:tgtFrame="_blank" w:history="1">
        <w:r w:rsidRPr="00320144">
          <w:rPr>
            <w:rFonts w:ascii="Verdana" w:eastAsia="Times New Roman" w:hAnsi="Verdana" w:cs="Helvetica"/>
            <w:b/>
            <w:bCs/>
            <w:color w:val="FFFFFF"/>
            <w:sz w:val="20"/>
          </w:rPr>
          <w:t>Exercise 5 »</w:t>
        </w:r>
      </w:hyperlink>
      <w:r w:rsidRPr="00320144">
        <w:rPr>
          <w:rFonts w:ascii="Helvetica" w:eastAsia="Times New Roman" w:hAnsi="Helvetica" w:cs="Helvetica"/>
          <w:color w:val="333333"/>
          <w:sz w:val="21"/>
          <w:szCs w:val="21"/>
        </w:rPr>
        <w:t xml:space="preserve">  </w:t>
      </w:r>
      <w:hyperlink r:id="rId139" w:tgtFrame="_blank" w:history="1">
        <w:r w:rsidRPr="00320144">
          <w:rPr>
            <w:rFonts w:ascii="Verdana" w:eastAsia="Times New Roman" w:hAnsi="Verdana" w:cs="Helvetica"/>
            <w:b/>
            <w:bCs/>
            <w:color w:val="FFFFFF"/>
            <w:sz w:val="20"/>
          </w:rPr>
          <w:t>Exercise 6 »</w:t>
        </w:r>
      </w:hyperlink>
      <w:r w:rsidRPr="00320144">
        <w:rPr>
          <w:rFonts w:ascii="Helvetica" w:eastAsia="Times New Roman" w:hAnsi="Helvetica" w:cs="Helvetica"/>
          <w:color w:val="333333"/>
          <w:sz w:val="21"/>
          <w:szCs w:val="21"/>
        </w:rPr>
        <w:t xml:space="preserve"> </w:t>
      </w:r>
    </w:p>
    <w:p w:rsidR="00320144" w:rsidRPr="00320144" w:rsidRDefault="00320144" w:rsidP="00320144">
      <w:pPr>
        <w:spacing w:before="300" w:after="30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pict>
          <v:rect id="_x0000_i3091"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HTML Style Tags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14"/>
        <w:gridCol w:w="8362"/>
      </w:tblGrid>
      <w:tr w:rsidR="00320144" w:rsidRPr="00320144" w:rsidTr="00320144">
        <w:tc>
          <w:tcPr>
            <w:tcW w:w="0" w:type="auto"/>
            <w:shd w:val="clear" w:color="auto" w:fill="auto"/>
            <w:tcMar>
              <w:top w:w="0" w:type="dxa"/>
              <w:left w:w="0" w:type="dxa"/>
              <w:bottom w:w="0" w:type="dxa"/>
              <w:right w:w="0" w:type="dxa"/>
            </w:tcMar>
            <w:vAlign w:val="center"/>
            <w:hideMark/>
          </w:tcPr>
          <w:p w:rsidR="00320144" w:rsidRPr="00320144" w:rsidRDefault="00320144" w:rsidP="00320144">
            <w:pPr>
              <w:spacing w:after="180" w:line="240" w:lineRule="auto"/>
              <w:rPr>
                <w:rFonts w:ascii="Helvetica" w:eastAsia="Times New Roman" w:hAnsi="Helvetica" w:cs="Helvetica"/>
                <w:b/>
                <w:bCs/>
                <w:color w:val="333333"/>
                <w:sz w:val="21"/>
                <w:szCs w:val="21"/>
              </w:rPr>
            </w:pPr>
            <w:r w:rsidRPr="00320144">
              <w:rPr>
                <w:rFonts w:ascii="Helvetica" w:eastAsia="Times New Roman" w:hAnsi="Helvetica" w:cs="Helvetica"/>
                <w:b/>
                <w:bCs/>
                <w:color w:val="333333"/>
                <w:sz w:val="21"/>
                <w:szCs w:val="21"/>
              </w:rPr>
              <w:lastRenderedPageBreak/>
              <w:t>Tag</w:t>
            </w:r>
          </w:p>
        </w:tc>
        <w:tc>
          <w:tcPr>
            <w:tcW w:w="0" w:type="auto"/>
            <w:shd w:val="clear" w:color="auto" w:fill="auto"/>
            <w:tcMar>
              <w:top w:w="0" w:type="dxa"/>
              <w:left w:w="0" w:type="dxa"/>
              <w:bottom w:w="0" w:type="dxa"/>
              <w:right w:w="0" w:type="dxa"/>
            </w:tcMar>
            <w:vAlign w:val="center"/>
            <w:hideMark/>
          </w:tcPr>
          <w:p w:rsidR="00320144" w:rsidRPr="00320144" w:rsidRDefault="00320144" w:rsidP="00320144">
            <w:pPr>
              <w:spacing w:after="180" w:line="240" w:lineRule="auto"/>
              <w:rPr>
                <w:rFonts w:ascii="Helvetica" w:eastAsia="Times New Roman" w:hAnsi="Helvetica" w:cs="Helvetica"/>
                <w:b/>
                <w:bCs/>
                <w:color w:val="333333"/>
                <w:sz w:val="21"/>
                <w:szCs w:val="21"/>
              </w:rPr>
            </w:pPr>
            <w:r w:rsidRPr="00320144">
              <w:rPr>
                <w:rFonts w:ascii="Helvetica" w:eastAsia="Times New Roman" w:hAnsi="Helvetica" w:cs="Helvetica"/>
                <w:b/>
                <w:bCs/>
                <w:color w:val="333333"/>
                <w:sz w:val="21"/>
                <w:szCs w:val="21"/>
              </w:rPr>
              <w:t>Description</w:t>
            </w:r>
          </w:p>
        </w:tc>
      </w:tr>
      <w:tr w:rsidR="00320144" w:rsidRPr="00320144" w:rsidTr="00320144">
        <w:tc>
          <w:tcPr>
            <w:tcW w:w="0" w:type="auto"/>
            <w:shd w:val="clear" w:color="auto" w:fill="auto"/>
            <w:tcMar>
              <w:top w:w="0" w:type="dxa"/>
              <w:left w:w="0" w:type="dxa"/>
              <w:bottom w:w="0" w:type="dxa"/>
              <w:right w:w="0" w:type="dxa"/>
            </w:tcMar>
            <w:vAlign w:val="center"/>
            <w:hideMark/>
          </w:tcPr>
          <w:p w:rsidR="00320144" w:rsidRPr="00320144" w:rsidRDefault="00320144" w:rsidP="00320144">
            <w:pPr>
              <w:spacing w:after="180" w:line="240" w:lineRule="auto"/>
              <w:rPr>
                <w:rFonts w:ascii="Helvetica" w:eastAsia="Times New Roman" w:hAnsi="Helvetica" w:cs="Helvetica"/>
                <w:color w:val="333333"/>
                <w:sz w:val="21"/>
                <w:szCs w:val="21"/>
              </w:rPr>
            </w:pPr>
            <w:hyperlink r:id="rId140" w:history="1">
              <w:r w:rsidRPr="00320144">
                <w:rPr>
                  <w:rFonts w:ascii="Helvetica" w:eastAsia="Times New Roman" w:hAnsi="Helvetica" w:cs="Helvetica"/>
                  <w:color w:val="337AB7"/>
                  <w:sz w:val="21"/>
                </w:rPr>
                <w:t>&lt;style&gt;</w:t>
              </w:r>
            </w:hyperlink>
          </w:p>
        </w:tc>
        <w:tc>
          <w:tcPr>
            <w:tcW w:w="0" w:type="auto"/>
            <w:shd w:val="clear" w:color="auto" w:fill="auto"/>
            <w:tcMar>
              <w:top w:w="0" w:type="dxa"/>
              <w:left w:w="0" w:type="dxa"/>
              <w:bottom w:w="0" w:type="dxa"/>
              <w:right w:w="0" w:type="dxa"/>
            </w:tcMar>
            <w:vAlign w:val="center"/>
            <w:hideMark/>
          </w:tcPr>
          <w:p w:rsidR="00320144" w:rsidRPr="00320144" w:rsidRDefault="00320144" w:rsidP="00320144">
            <w:pPr>
              <w:spacing w:after="18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Defines style information for a document</w:t>
            </w:r>
          </w:p>
        </w:tc>
      </w:tr>
      <w:tr w:rsidR="00320144" w:rsidRPr="00320144" w:rsidTr="00320144">
        <w:tc>
          <w:tcPr>
            <w:tcW w:w="0" w:type="auto"/>
            <w:shd w:val="clear" w:color="auto" w:fill="auto"/>
            <w:tcMar>
              <w:top w:w="0" w:type="dxa"/>
              <w:left w:w="0" w:type="dxa"/>
              <w:bottom w:w="0" w:type="dxa"/>
              <w:right w:w="0" w:type="dxa"/>
            </w:tcMar>
            <w:vAlign w:val="center"/>
            <w:hideMark/>
          </w:tcPr>
          <w:p w:rsidR="00320144" w:rsidRPr="00320144" w:rsidRDefault="00320144" w:rsidP="00320144">
            <w:pPr>
              <w:spacing w:after="180" w:line="240" w:lineRule="auto"/>
              <w:rPr>
                <w:rFonts w:ascii="Helvetica" w:eastAsia="Times New Roman" w:hAnsi="Helvetica" w:cs="Helvetica"/>
                <w:color w:val="333333"/>
                <w:sz w:val="21"/>
                <w:szCs w:val="21"/>
              </w:rPr>
            </w:pPr>
            <w:hyperlink r:id="rId141" w:history="1">
              <w:r w:rsidRPr="00320144">
                <w:rPr>
                  <w:rFonts w:ascii="Helvetica" w:eastAsia="Times New Roman" w:hAnsi="Helvetica" w:cs="Helvetica"/>
                  <w:color w:val="337AB7"/>
                  <w:sz w:val="21"/>
                </w:rPr>
                <w:t>&lt;link&gt;</w:t>
              </w:r>
            </w:hyperlink>
          </w:p>
        </w:tc>
        <w:tc>
          <w:tcPr>
            <w:tcW w:w="0" w:type="auto"/>
            <w:shd w:val="clear" w:color="auto" w:fill="auto"/>
            <w:tcMar>
              <w:top w:w="0" w:type="dxa"/>
              <w:left w:w="0" w:type="dxa"/>
              <w:bottom w:w="0" w:type="dxa"/>
              <w:right w:w="0" w:type="dxa"/>
            </w:tcMar>
            <w:vAlign w:val="center"/>
            <w:hideMark/>
          </w:tcPr>
          <w:p w:rsidR="00320144" w:rsidRPr="00320144" w:rsidRDefault="00320144" w:rsidP="00320144">
            <w:pPr>
              <w:spacing w:after="18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Defines a link between a document and an external resource </w:t>
            </w:r>
          </w:p>
        </w:tc>
      </w:tr>
    </w:tbl>
    <w:p w:rsidR="00320144" w:rsidRPr="00320144" w:rsidRDefault="00320144" w:rsidP="00320144">
      <w:pPr>
        <w:spacing w:after="0" w:line="240" w:lineRule="auto"/>
        <w:rPr>
          <w:rFonts w:ascii="Helvetica" w:eastAsia="Times New Roman" w:hAnsi="Helvetica" w:cs="Helvetica"/>
          <w:color w:val="333333"/>
          <w:sz w:val="21"/>
          <w:szCs w:val="21"/>
        </w:rPr>
      </w:pPr>
    </w:p>
    <w:p w:rsidR="00320144" w:rsidRPr="00320144" w:rsidRDefault="00320144" w:rsidP="00320144">
      <w:pPr>
        <w:spacing w:after="0" w:line="240" w:lineRule="auto"/>
        <w:rPr>
          <w:rFonts w:ascii="Helvetica" w:eastAsia="Times New Roman" w:hAnsi="Helvetica" w:cs="Helvetica"/>
          <w:color w:val="333333"/>
          <w:sz w:val="30"/>
          <w:szCs w:val="30"/>
        </w:rPr>
      </w:pPr>
      <w:hyperlink r:id="rId142" w:history="1">
        <w:r w:rsidRPr="00320144">
          <w:rPr>
            <w:rFonts w:ascii="Helvetica" w:eastAsia="Times New Roman" w:hAnsi="Helvetica" w:cs="Helvetica"/>
            <w:color w:val="8AC007"/>
            <w:sz w:val="30"/>
          </w:rPr>
          <w:t>« Previous</w:t>
        </w:r>
      </w:hyperlink>
    </w:p>
    <w:p w:rsidR="00320144" w:rsidRPr="00320144" w:rsidRDefault="00320144" w:rsidP="00320144">
      <w:pPr>
        <w:spacing w:after="0" w:line="240" w:lineRule="auto"/>
        <w:jc w:val="right"/>
        <w:rPr>
          <w:rFonts w:ascii="Helvetica" w:eastAsia="Times New Roman" w:hAnsi="Helvetica" w:cs="Helvetica"/>
          <w:color w:val="333333"/>
          <w:sz w:val="30"/>
          <w:szCs w:val="30"/>
        </w:rPr>
      </w:pPr>
      <w:hyperlink r:id="rId143" w:history="1">
        <w:r w:rsidRPr="00320144">
          <w:rPr>
            <w:rFonts w:ascii="Helvetica" w:eastAsia="Times New Roman" w:hAnsi="Helvetica" w:cs="Helvetica"/>
            <w:color w:val="8AC007"/>
            <w:sz w:val="30"/>
          </w:rPr>
          <w:t>Next Chapter »</w:t>
        </w:r>
      </w:hyperlink>
    </w:p>
    <w:p w:rsidR="00320144" w:rsidRPr="00320144" w:rsidRDefault="00320144" w:rsidP="00320144">
      <w:pPr>
        <w:spacing w:after="0" w:line="240" w:lineRule="auto"/>
        <w:rPr>
          <w:rFonts w:ascii="Helvetica" w:eastAsia="Times New Roman" w:hAnsi="Helvetica" w:cs="Helvetica"/>
          <w:color w:val="333333"/>
          <w:sz w:val="21"/>
          <w:szCs w:val="21"/>
        </w:rPr>
      </w:pPr>
    </w:p>
    <w:tbl>
      <w:tblPr>
        <w:tblW w:w="30" w:type="dxa"/>
        <w:tblCellMar>
          <w:left w:w="0" w:type="dxa"/>
          <w:right w:w="0" w:type="dxa"/>
        </w:tblCellMar>
        <w:tblLook w:val="04A0"/>
      </w:tblPr>
      <w:tblGrid>
        <w:gridCol w:w="6"/>
        <w:gridCol w:w="24"/>
      </w:tblGrid>
      <w:tr w:rsidR="00320144" w:rsidRPr="00320144" w:rsidTr="00320144">
        <w:trPr>
          <w:hidden/>
        </w:trPr>
        <w:tc>
          <w:tcPr>
            <w:tcW w:w="0" w:type="auto"/>
            <w:shd w:val="clear" w:color="auto" w:fill="auto"/>
            <w:noWrap/>
            <w:vAlign w:val="center"/>
            <w:hideMark/>
          </w:tcPr>
          <w:p w:rsidR="00320144" w:rsidRPr="00320144" w:rsidRDefault="00320144" w:rsidP="00320144">
            <w:pPr>
              <w:spacing w:after="180" w:line="240" w:lineRule="auto"/>
              <w:rPr>
                <w:rFonts w:ascii="Helvetica" w:eastAsia="Times New Roman"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320144" w:rsidRPr="00320144" w:rsidRDefault="00320144" w:rsidP="00320144">
            <w:pPr>
              <w:spacing w:after="180" w:line="240" w:lineRule="auto"/>
              <w:rPr>
                <w:rFonts w:ascii="Helvetica" w:eastAsia="Times New Roman" w:hAnsi="Helvetica" w:cs="Helvetica"/>
                <w:vanish/>
                <w:color w:val="333333"/>
                <w:sz w:val="21"/>
                <w:szCs w:val="21"/>
              </w:rPr>
            </w:pPr>
          </w:p>
        </w:tc>
      </w:tr>
    </w:tbl>
    <w:p w:rsidR="006F6588" w:rsidRPr="006F6588" w:rsidRDefault="006F6588" w:rsidP="006F6588">
      <w:pPr>
        <w:spacing w:after="0" w:line="240" w:lineRule="auto"/>
        <w:rPr>
          <w:rFonts w:ascii="Helvetica" w:eastAsia="Times New Roman" w:hAnsi="Helvetica" w:cs="Helvetica"/>
          <w:color w:val="333333"/>
          <w:sz w:val="21"/>
          <w:szCs w:val="21"/>
        </w:rPr>
      </w:pPr>
    </w:p>
    <w:sectPr w:rsidR="006F6588" w:rsidRPr="006F6588" w:rsidSect="00B61F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Glyphicons Halflings">
    <w:charset w:val="00"/>
    <w:family w:val="auto"/>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Glyphicons Regular">
    <w:charset w:val="00"/>
    <w:family w:val="auto"/>
    <w:pitch w:val="default"/>
    <w:sig w:usb0="00000000" w:usb1="00000000" w:usb2="00000000" w:usb3="00000000" w:csb0="00000000" w:csb1="00000000"/>
  </w:font>
  <w:font w:name="Glyphicons Social">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2515"/>
    <w:multiLevelType w:val="multilevel"/>
    <w:tmpl w:val="A5E8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155E0"/>
    <w:multiLevelType w:val="multilevel"/>
    <w:tmpl w:val="821A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46B0E"/>
    <w:multiLevelType w:val="multilevel"/>
    <w:tmpl w:val="AC2C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335A7"/>
    <w:multiLevelType w:val="multilevel"/>
    <w:tmpl w:val="F374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9E70D9"/>
    <w:multiLevelType w:val="multilevel"/>
    <w:tmpl w:val="EE7E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D232FA"/>
    <w:multiLevelType w:val="multilevel"/>
    <w:tmpl w:val="E1A8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F35CC9"/>
    <w:multiLevelType w:val="multilevel"/>
    <w:tmpl w:val="8AA0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307563"/>
    <w:multiLevelType w:val="multilevel"/>
    <w:tmpl w:val="5542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9440F2"/>
    <w:multiLevelType w:val="multilevel"/>
    <w:tmpl w:val="8682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7F152F"/>
    <w:multiLevelType w:val="multilevel"/>
    <w:tmpl w:val="A2B4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A620B3"/>
    <w:multiLevelType w:val="multilevel"/>
    <w:tmpl w:val="5510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B74760"/>
    <w:multiLevelType w:val="multilevel"/>
    <w:tmpl w:val="E99A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4"/>
  </w:num>
  <w:num w:numId="5">
    <w:abstractNumId w:val="11"/>
  </w:num>
  <w:num w:numId="6">
    <w:abstractNumId w:val="1"/>
  </w:num>
  <w:num w:numId="7">
    <w:abstractNumId w:val="5"/>
  </w:num>
  <w:num w:numId="8">
    <w:abstractNumId w:val="3"/>
  </w:num>
  <w:num w:numId="9">
    <w:abstractNumId w:val="2"/>
  </w:num>
  <w:num w:numId="10">
    <w:abstractNumId w:val="8"/>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223D"/>
    <w:rsid w:val="002943EB"/>
    <w:rsid w:val="00320144"/>
    <w:rsid w:val="004B3328"/>
    <w:rsid w:val="004D7602"/>
    <w:rsid w:val="005E6F1F"/>
    <w:rsid w:val="006158DE"/>
    <w:rsid w:val="00620CD4"/>
    <w:rsid w:val="006771E7"/>
    <w:rsid w:val="006F6588"/>
    <w:rsid w:val="00780B0B"/>
    <w:rsid w:val="00883FE7"/>
    <w:rsid w:val="00B61F10"/>
    <w:rsid w:val="00B631E4"/>
    <w:rsid w:val="00C60184"/>
    <w:rsid w:val="00D3291A"/>
    <w:rsid w:val="00D6223D"/>
    <w:rsid w:val="00D83138"/>
    <w:rsid w:val="00D836DF"/>
    <w:rsid w:val="00D976F1"/>
    <w:rsid w:val="00DD2D0D"/>
    <w:rsid w:val="00E534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F10"/>
  </w:style>
  <w:style w:type="paragraph" w:styleId="Heading1">
    <w:name w:val="heading 1"/>
    <w:basedOn w:val="Normal"/>
    <w:link w:val="Heading1Char"/>
    <w:uiPriority w:val="9"/>
    <w:qFormat/>
    <w:rsid w:val="00D6223D"/>
    <w:pPr>
      <w:spacing w:before="300" w:after="150" w:line="240" w:lineRule="auto"/>
      <w:outlineLvl w:val="0"/>
    </w:pPr>
    <w:rPr>
      <w:rFonts w:ascii="inherit" w:eastAsia="Times New Roman" w:hAnsi="inherit" w:cs="Times New Roman"/>
      <w:kern w:val="36"/>
      <w:sz w:val="54"/>
      <w:szCs w:val="54"/>
    </w:rPr>
  </w:style>
  <w:style w:type="paragraph" w:styleId="Heading2">
    <w:name w:val="heading 2"/>
    <w:basedOn w:val="Normal"/>
    <w:link w:val="Heading2Char"/>
    <w:uiPriority w:val="9"/>
    <w:qFormat/>
    <w:rsid w:val="00D6223D"/>
    <w:pPr>
      <w:spacing w:before="300" w:after="150" w:line="240" w:lineRule="auto"/>
      <w:outlineLvl w:val="1"/>
    </w:pPr>
    <w:rPr>
      <w:rFonts w:ascii="inherit" w:eastAsia="Times New Roman" w:hAnsi="inherit" w:cs="Times New Roman"/>
      <w:sz w:val="45"/>
      <w:szCs w:val="45"/>
    </w:rPr>
  </w:style>
  <w:style w:type="paragraph" w:styleId="Heading3">
    <w:name w:val="heading 3"/>
    <w:basedOn w:val="Normal"/>
    <w:link w:val="Heading3Char"/>
    <w:uiPriority w:val="9"/>
    <w:qFormat/>
    <w:rsid w:val="00D6223D"/>
    <w:pPr>
      <w:spacing w:before="300" w:after="150" w:line="240" w:lineRule="auto"/>
      <w:outlineLvl w:val="2"/>
    </w:pPr>
    <w:rPr>
      <w:rFonts w:ascii="inherit" w:eastAsia="Times New Roman" w:hAnsi="inherit" w:cs="Times New Roman"/>
      <w:sz w:val="36"/>
      <w:szCs w:val="36"/>
    </w:rPr>
  </w:style>
  <w:style w:type="paragraph" w:styleId="Heading4">
    <w:name w:val="heading 4"/>
    <w:basedOn w:val="Normal"/>
    <w:link w:val="Heading4Char"/>
    <w:uiPriority w:val="9"/>
    <w:qFormat/>
    <w:rsid w:val="00D6223D"/>
    <w:pPr>
      <w:spacing w:before="150" w:after="150" w:line="240" w:lineRule="auto"/>
      <w:outlineLvl w:val="3"/>
    </w:pPr>
    <w:rPr>
      <w:rFonts w:ascii="inherit" w:eastAsia="Times New Roman" w:hAnsi="inherit" w:cs="Times New Roman"/>
      <w:sz w:val="27"/>
      <w:szCs w:val="27"/>
    </w:rPr>
  </w:style>
  <w:style w:type="paragraph" w:styleId="Heading5">
    <w:name w:val="heading 5"/>
    <w:basedOn w:val="Normal"/>
    <w:link w:val="Heading5Char"/>
    <w:uiPriority w:val="9"/>
    <w:qFormat/>
    <w:rsid w:val="00D6223D"/>
    <w:pPr>
      <w:spacing w:before="150" w:after="150" w:line="240" w:lineRule="auto"/>
      <w:outlineLvl w:val="4"/>
    </w:pPr>
    <w:rPr>
      <w:rFonts w:ascii="inherit" w:eastAsia="Times New Roman" w:hAnsi="inherit" w:cs="Times New Roman"/>
      <w:sz w:val="21"/>
      <w:szCs w:val="21"/>
    </w:rPr>
  </w:style>
  <w:style w:type="paragraph" w:styleId="Heading6">
    <w:name w:val="heading 6"/>
    <w:basedOn w:val="Normal"/>
    <w:link w:val="Heading6Char"/>
    <w:uiPriority w:val="9"/>
    <w:qFormat/>
    <w:rsid w:val="00D6223D"/>
    <w:pPr>
      <w:spacing w:before="150" w:after="150" w:line="240" w:lineRule="auto"/>
      <w:outlineLvl w:val="5"/>
    </w:pPr>
    <w:rPr>
      <w:rFonts w:ascii="inherit" w:eastAsia="Times New Roman" w:hAnsi="inherit"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23D"/>
    <w:rPr>
      <w:rFonts w:ascii="inherit" w:eastAsia="Times New Roman" w:hAnsi="inherit" w:cs="Times New Roman"/>
      <w:kern w:val="36"/>
      <w:sz w:val="54"/>
      <w:szCs w:val="54"/>
    </w:rPr>
  </w:style>
  <w:style w:type="character" w:customStyle="1" w:styleId="Heading2Char">
    <w:name w:val="Heading 2 Char"/>
    <w:basedOn w:val="DefaultParagraphFont"/>
    <w:link w:val="Heading2"/>
    <w:uiPriority w:val="9"/>
    <w:rsid w:val="00D6223D"/>
    <w:rPr>
      <w:rFonts w:ascii="inherit" w:eastAsia="Times New Roman" w:hAnsi="inherit" w:cs="Times New Roman"/>
      <w:sz w:val="45"/>
      <w:szCs w:val="45"/>
    </w:rPr>
  </w:style>
  <w:style w:type="character" w:customStyle="1" w:styleId="Heading3Char">
    <w:name w:val="Heading 3 Char"/>
    <w:basedOn w:val="DefaultParagraphFont"/>
    <w:link w:val="Heading3"/>
    <w:uiPriority w:val="9"/>
    <w:rsid w:val="00D6223D"/>
    <w:rPr>
      <w:rFonts w:ascii="inherit" w:eastAsia="Times New Roman" w:hAnsi="inherit" w:cs="Times New Roman"/>
      <w:sz w:val="36"/>
      <w:szCs w:val="36"/>
    </w:rPr>
  </w:style>
  <w:style w:type="character" w:customStyle="1" w:styleId="Heading4Char">
    <w:name w:val="Heading 4 Char"/>
    <w:basedOn w:val="DefaultParagraphFont"/>
    <w:link w:val="Heading4"/>
    <w:uiPriority w:val="9"/>
    <w:rsid w:val="00D6223D"/>
    <w:rPr>
      <w:rFonts w:ascii="inherit" w:eastAsia="Times New Roman" w:hAnsi="inherit" w:cs="Times New Roman"/>
      <w:sz w:val="27"/>
      <w:szCs w:val="27"/>
    </w:rPr>
  </w:style>
  <w:style w:type="character" w:customStyle="1" w:styleId="Heading5Char">
    <w:name w:val="Heading 5 Char"/>
    <w:basedOn w:val="DefaultParagraphFont"/>
    <w:link w:val="Heading5"/>
    <w:uiPriority w:val="9"/>
    <w:rsid w:val="00D6223D"/>
    <w:rPr>
      <w:rFonts w:ascii="inherit" w:eastAsia="Times New Roman" w:hAnsi="inherit" w:cs="Times New Roman"/>
      <w:sz w:val="21"/>
      <w:szCs w:val="21"/>
    </w:rPr>
  </w:style>
  <w:style w:type="character" w:customStyle="1" w:styleId="Heading6Char">
    <w:name w:val="Heading 6 Char"/>
    <w:basedOn w:val="DefaultParagraphFont"/>
    <w:link w:val="Heading6"/>
    <w:uiPriority w:val="9"/>
    <w:rsid w:val="00D6223D"/>
    <w:rPr>
      <w:rFonts w:ascii="inherit" w:eastAsia="Times New Roman" w:hAnsi="inherit" w:cs="Times New Roman"/>
      <w:sz w:val="18"/>
      <w:szCs w:val="18"/>
    </w:rPr>
  </w:style>
  <w:style w:type="character" w:styleId="Hyperlink">
    <w:name w:val="Hyperlink"/>
    <w:basedOn w:val="DefaultParagraphFont"/>
    <w:uiPriority w:val="99"/>
    <w:semiHidden/>
    <w:unhideWhenUsed/>
    <w:rsid w:val="00D6223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sid w:val="00D6223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rsid w:val="00D6223D"/>
    <w:pPr>
      <w:spacing w:after="300" w:line="240" w:lineRule="auto"/>
    </w:pPr>
    <w:rPr>
      <w:rFonts w:ascii="Times New Roman" w:eastAsia="Times New Roman" w:hAnsi="Times New Roman" w:cs="Times New Roman"/>
    </w:rPr>
  </w:style>
  <w:style w:type="character" w:customStyle="1" w:styleId="HTMLAddressChar">
    <w:name w:val="HTML Address Char"/>
    <w:basedOn w:val="DefaultParagraphFont"/>
    <w:link w:val="HTMLAddress"/>
    <w:uiPriority w:val="99"/>
    <w:semiHidden/>
    <w:rsid w:val="00D6223D"/>
    <w:rPr>
      <w:rFonts w:ascii="Times New Roman" w:eastAsia="Times New Roman" w:hAnsi="Times New Roman" w:cs="Times New Roman"/>
    </w:rPr>
  </w:style>
  <w:style w:type="character" w:styleId="HTMLCode">
    <w:name w:val="HTML Code"/>
    <w:basedOn w:val="DefaultParagraphFont"/>
    <w:uiPriority w:val="99"/>
    <w:semiHidden/>
    <w:unhideWhenUsed/>
    <w:rsid w:val="00D6223D"/>
    <w:rPr>
      <w:rFonts w:ascii="Consolas" w:eastAsia="Times New Roman" w:hAnsi="Consolas" w:cs="Consolas" w:hint="default"/>
      <w:color w:val="DC143C"/>
      <w:sz w:val="25"/>
      <w:szCs w:val="25"/>
      <w:shd w:val="clear" w:color="auto" w:fill="F1F1F1"/>
    </w:rPr>
  </w:style>
  <w:style w:type="character" w:styleId="HTMLDefinition">
    <w:name w:val="HTML Definition"/>
    <w:basedOn w:val="DefaultParagraphFont"/>
    <w:uiPriority w:val="99"/>
    <w:semiHidden/>
    <w:unhideWhenUsed/>
    <w:rsid w:val="00D6223D"/>
    <w:rPr>
      <w:i/>
      <w:iCs/>
    </w:rPr>
  </w:style>
  <w:style w:type="character" w:styleId="HTMLKeyboard">
    <w:name w:val="HTML Keyboard"/>
    <w:basedOn w:val="DefaultParagraphFont"/>
    <w:uiPriority w:val="99"/>
    <w:semiHidden/>
    <w:unhideWhenUsed/>
    <w:rsid w:val="00D6223D"/>
    <w:rPr>
      <w:rFonts w:ascii="Consolas" w:eastAsia="Times New Roman" w:hAnsi="Consolas" w:cs="Consolas"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rsid w:val="00D62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D6223D"/>
    <w:rPr>
      <w:rFonts w:ascii="Consolas" w:eastAsia="Times New Roman" w:hAnsi="Consolas" w:cs="Consolas"/>
      <w:color w:val="333333"/>
      <w:sz w:val="20"/>
      <w:szCs w:val="20"/>
      <w:shd w:val="clear" w:color="auto" w:fill="F5F5F5"/>
    </w:rPr>
  </w:style>
  <w:style w:type="character" w:styleId="HTMLSample">
    <w:name w:val="HTML Sample"/>
    <w:basedOn w:val="DefaultParagraphFont"/>
    <w:uiPriority w:val="99"/>
    <w:semiHidden/>
    <w:unhideWhenUsed/>
    <w:rsid w:val="00D6223D"/>
    <w:rPr>
      <w:rFonts w:ascii="Consolas" w:eastAsia="Times New Roman" w:hAnsi="Consolas" w:cs="Consolas" w:hint="default"/>
      <w:sz w:val="24"/>
      <w:szCs w:val="24"/>
    </w:rPr>
  </w:style>
  <w:style w:type="character" w:styleId="Strong">
    <w:name w:val="Strong"/>
    <w:basedOn w:val="DefaultParagraphFont"/>
    <w:uiPriority w:val="22"/>
    <w:qFormat/>
    <w:rsid w:val="00D6223D"/>
    <w:rPr>
      <w:b/>
      <w:bCs/>
    </w:rPr>
  </w:style>
  <w:style w:type="paragraph" w:styleId="NormalWeb">
    <w:name w:val="Normal (Web)"/>
    <w:basedOn w:val="Normal"/>
    <w:uiPriority w:val="99"/>
    <w:semiHidden/>
    <w:unhideWhenUsed/>
    <w:rsid w:val="00D6223D"/>
    <w:pPr>
      <w:spacing w:after="150" w:line="240" w:lineRule="auto"/>
    </w:pPr>
    <w:rPr>
      <w:rFonts w:ascii="Times New Roman" w:eastAsia="Times New Roman" w:hAnsi="Times New Roman" w:cs="Times New Roman"/>
    </w:rPr>
  </w:style>
  <w:style w:type="paragraph" w:customStyle="1" w:styleId="intro">
    <w:name w:val="intro"/>
    <w:basedOn w:val="Normal"/>
    <w:rsid w:val="00D6223D"/>
    <w:pPr>
      <w:spacing w:before="150" w:after="150" w:line="240" w:lineRule="auto"/>
    </w:pPr>
    <w:rPr>
      <w:rFonts w:ascii="Times New Roman" w:eastAsia="Times New Roman" w:hAnsi="Times New Roman" w:cs="Times New Roman"/>
      <w:color w:val="404040"/>
    </w:rPr>
  </w:style>
  <w:style w:type="paragraph" w:customStyle="1" w:styleId="glyphicon">
    <w:name w:val="glyphicon"/>
    <w:basedOn w:val="Normal"/>
    <w:rsid w:val="00D6223D"/>
    <w:pPr>
      <w:spacing w:after="150" w:line="240" w:lineRule="auto"/>
    </w:pPr>
    <w:rPr>
      <w:rFonts w:ascii="Glyphicons Halflings" w:eastAsia="Times New Roman" w:hAnsi="Glyphicons Halflings" w:cs="Times New Roman"/>
    </w:rPr>
  </w:style>
  <w:style w:type="paragraph" w:customStyle="1" w:styleId="img-thumbnail">
    <w:name w:val="img-thumbnail"/>
    <w:basedOn w:val="Normal"/>
    <w:rsid w:val="00D6223D"/>
    <w:pPr>
      <w:pBdr>
        <w:top w:val="single" w:sz="6" w:space="3" w:color="DDDDDD"/>
        <w:left w:val="single" w:sz="6" w:space="3" w:color="DDDDDD"/>
        <w:bottom w:val="single" w:sz="6" w:space="3" w:color="DDDDDD"/>
        <w:right w:val="single" w:sz="6" w:space="3" w:color="DDDDDD"/>
      </w:pBdr>
      <w:shd w:val="clear" w:color="auto" w:fill="FFFFFF"/>
      <w:spacing w:after="150" w:line="240" w:lineRule="auto"/>
    </w:pPr>
    <w:rPr>
      <w:rFonts w:ascii="Times New Roman" w:eastAsia="Times New Roman" w:hAnsi="Times New Roman" w:cs="Times New Roman"/>
    </w:rPr>
  </w:style>
  <w:style w:type="paragraph" w:customStyle="1" w:styleId="sr-only">
    <w:name w:val="sr-only"/>
    <w:basedOn w:val="Normal"/>
    <w:rsid w:val="00D6223D"/>
    <w:pPr>
      <w:spacing w:after="0" w:line="240" w:lineRule="auto"/>
      <w:ind w:left="-15" w:right="-15"/>
    </w:pPr>
    <w:rPr>
      <w:rFonts w:ascii="Times New Roman" w:eastAsia="Times New Roman" w:hAnsi="Times New Roman" w:cs="Times New Roman"/>
    </w:rPr>
  </w:style>
  <w:style w:type="paragraph" w:customStyle="1" w:styleId="h1">
    <w:name w:val="h1"/>
    <w:basedOn w:val="Normal"/>
    <w:rsid w:val="00D6223D"/>
    <w:pPr>
      <w:spacing w:before="300" w:after="150" w:line="240" w:lineRule="auto"/>
    </w:pPr>
    <w:rPr>
      <w:rFonts w:ascii="inherit" w:eastAsia="Times New Roman" w:hAnsi="inherit" w:cs="Times New Roman"/>
      <w:sz w:val="54"/>
      <w:szCs w:val="54"/>
    </w:rPr>
  </w:style>
  <w:style w:type="paragraph" w:customStyle="1" w:styleId="h2">
    <w:name w:val="h2"/>
    <w:basedOn w:val="Normal"/>
    <w:rsid w:val="00D6223D"/>
    <w:pPr>
      <w:spacing w:before="300" w:after="150" w:line="240" w:lineRule="auto"/>
    </w:pPr>
    <w:rPr>
      <w:rFonts w:ascii="inherit" w:eastAsia="Times New Roman" w:hAnsi="inherit" w:cs="Times New Roman"/>
      <w:sz w:val="45"/>
      <w:szCs w:val="45"/>
    </w:rPr>
  </w:style>
  <w:style w:type="paragraph" w:customStyle="1" w:styleId="h3">
    <w:name w:val="h3"/>
    <w:basedOn w:val="Normal"/>
    <w:rsid w:val="00D6223D"/>
    <w:pPr>
      <w:spacing w:before="300" w:after="150" w:line="240" w:lineRule="auto"/>
    </w:pPr>
    <w:rPr>
      <w:rFonts w:ascii="inherit" w:eastAsia="Times New Roman" w:hAnsi="inherit" w:cs="Times New Roman"/>
      <w:sz w:val="36"/>
      <w:szCs w:val="36"/>
    </w:rPr>
  </w:style>
  <w:style w:type="paragraph" w:customStyle="1" w:styleId="h4">
    <w:name w:val="h4"/>
    <w:basedOn w:val="Normal"/>
    <w:rsid w:val="00D6223D"/>
    <w:pPr>
      <w:spacing w:before="150" w:after="150" w:line="240" w:lineRule="auto"/>
    </w:pPr>
    <w:rPr>
      <w:rFonts w:ascii="inherit" w:eastAsia="Times New Roman" w:hAnsi="inherit" w:cs="Times New Roman"/>
      <w:sz w:val="27"/>
      <w:szCs w:val="27"/>
    </w:rPr>
  </w:style>
  <w:style w:type="paragraph" w:customStyle="1" w:styleId="h5">
    <w:name w:val="h5"/>
    <w:basedOn w:val="Normal"/>
    <w:rsid w:val="00D6223D"/>
    <w:pPr>
      <w:spacing w:before="150" w:after="150" w:line="240" w:lineRule="auto"/>
    </w:pPr>
    <w:rPr>
      <w:rFonts w:ascii="inherit" w:eastAsia="Times New Roman" w:hAnsi="inherit" w:cs="Times New Roman"/>
      <w:sz w:val="21"/>
      <w:szCs w:val="21"/>
    </w:rPr>
  </w:style>
  <w:style w:type="paragraph" w:customStyle="1" w:styleId="h6">
    <w:name w:val="h6"/>
    <w:basedOn w:val="Normal"/>
    <w:rsid w:val="00D6223D"/>
    <w:pPr>
      <w:spacing w:before="150" w:after="150" w:line="240" w:lineRule="auto"/>
    </w:pPr>
    <w:rPr>
      <w:rFonts w:ascii="inherit" w:eastAsia="Times New Roman" w:hAnsi="inherit" w:cs="Times New Roman"/>
      <w:sz w:val="18"/>
      <w:szCs w:val="18"/>
    </w:rPr>
  </w:style>
  <w:style w:type="paragraph" w:customStyle="1" w:styleId="lead">
    <w:name w:val="lead"/>
    <w:basedOn w:val="Normal"/>
    <w:rsid w:val="00D6223D"/>
    <w:pPr>
      <w:spacing w:after="300" w:line="240" w:lineRule="auto"/>
    </w:pPr>
    <w:rPr>
      <w:rFonts w:ascii="Times New Roman" w:eastAsia="Times New Roman" w:hAnsi="Times New Roman" w:cs="Times New Roman"/>
    </w:rPr>
  </w:style>
  <w:style w:type="paragraph" w:customStyle="1" w:styleId="small">
    <w:name w:val="small"/>
    <w:basedOn w:val="Normal"/>
    <w:rsid w:val="00D6223D"/>
    <w:pPr>
      <w:spacing w:after="150" w:line="240" w:lineRule="auto"/>
    </w:pPr>
    <w:rPr>
      <w:rFonts w:ascii="Times New Roman" w:eastAsia="Times New Roman" w:hAnsi="Times New Roman" w:cs="Times New Roman"/>
      <w:sz w:val="20"/>
      <w:szCs w:val="20"/>
    </w:rPr>
  </w:style>
  <w:style w:type="paragraph" w:customStyle="1" w:styleId="text-left">
    <w:name w:val="text-left"/>
    <w:basedOn w:val="Normal"/>
    <w:rsid w:val="00D6223D"/>
    <w:pPr>
      <w:spacing w:after="150" w:line="240" w:lineRule="auto"/>
    </w:pPr>
    <w:rPr>
      <w:rFonts w:ascii="Times New Roman" w:eastAsia="Times New Roman" w:hAnsi="Times New Roman" w:cs="Times New Roman"/>
    </w:rPr>
  </w:style>
  <w:style w:type="paragraph" w:customStyle="1" w:styleId="text-right">
    <w:name w:val="text-right"/>
    <w:basedOn w:val="Normal"/>
    <w:rsid w:val="00D6223D"/>
    <w:pPr>
      <w:spacing w:after="150" w:line="240" w:lineRule="auto"/>
      <w:jc w:val="right"/>
    </w:pPr>
    <w:rPr>
      <w:rFonts w:ascii="Times New Roman" w:eastAsia="Times New Roman" w:hAnsi="Times New Roman" w:cs="Times New Roman"/>
    </w:rPr>
  </w:style>
  <w:style w:type="paragraph" w:customStyle="1" w:styleId="text-center">
    <w:name w:val="text-center"/>
    <w:basedOn w:val="Normal"/>
    <w:rsid w:val="00D6223D"/>
    <w:pPr>
      <w:spacing w:after="150" w:line="240" w:lineRule="auto"/>
      <w:jc w:val="center"/>
    </w:pPr>
    <w:rPr>
      <w:rFonts w:ascii="Times New Roman" w:eastAsia="Times New Roman" w:hAnsi="Times New Roman" w:cs="Times New Roman"/>
    </w:rPr>
  </w:style>
  <w:style w:type="paragraph" w:customStyle="1" w:styleId="text-justify">
    <w:name w:val="text-justify"/>
    <w:basedOn w:val="Normal"/>
    <w:rsid w:val="00D6223D"/>
    <w:pPr>
      <w:spacing w:after="150" w:line="240" w:lineRule="auto"/>
      <w:jc w:val="both"/>
    </w:pPr>
    <w:rPr>
      <w:rFonts w:ascii="Times New Roman" w:eastAsia="Times New Roman" w:hAnsi="Times New Roman" w:cs="Times New Roman"/>
    </w:rPr>
  </w:style>
  <w:style w:type="paragraph" w:customStyle="1" w:styleId="text-nowrap">
    <w:name w:val="text-nowrap"/>
    <w:basedOn w:val="Normal"/>
    <w:rsid w:val="00D6223D"/>
    <w:pPr>
      <w:spacing w:after="150" w:line="240" w:lineRule="auto"/>
    </w:pPr>
    <w:rPr>
      <w:rFonts w:ascii="Times New Roman" w:eastAsia="Times New Roman" w:hAnsi="Times New Roman" w:cs="Times New Roman"/>
    </w:rPr>
  </w:style>
  <w:style w:type="paragraph" w:customStyle="1" w:styleId="text-uppercase">
    <w:name w:val="text-uppercase"/>
    <w:basedOn w:val="Normal"/>
    <w:rsid w:val="00D6223D"/>
    <w:pPr>
      <w:spacing w:after="150" w:line="240" w:lineRule="auto"/>
    </w:pPr>
    <w:rPr>
      <w:rFonts w:ascii="Times New Roman" w:eastAsia="Times New Roman" w:hAnsi="Times New Roman" w:cs="Times New Roman"/>
      <w:caps/>
    </w:rPr>
  </w:style>
  <w:style w:type="paragraph" w:customStyle="1" w:styleId="text-muted">
    <w:name w:val="text-muted"/>
    <w:basedOn w:val="Normal"/>
    <w:rsid w:val="00D6223D"/>
    <w:pPr>
      <w:spacing w:after="150" w:line="240" w:lineRule="auto"/>
    </w:pPr>
    <w:rPr>
      <w:rFonts w:ascii="Times New Roman" w:eastAsia="Times New Roman" w:hAnsi="Times New Roman" w:cs="Times New Roman"/>
      <w:color w:val="777777"/>
    </w:rPr>
  </w:style>
  <w:style w:type="paragraph" w:customStyle="1" w:styleId="text-primary">
    <w:name w:val="text-primary"/>
    <w:basedOn w:val="Normal"/>
    <w:rsid w:val="00D6223D"/>
    <w:pPr>
      <w:spacing w:after="150" w:line="240" w:lineRule="auto"/>
    </w:pPr>
    <w:rPr>
      <w:rFonts w:ascii="Times New Roman" w:eastAsia="Times New Roman" w:hAnsi="Times New Roman" w:cs="Times New Roman"/>
      <w:color w:val="337AB7"/>
    </w:rPr>
  </w:style>
  <w:style w:type="paragraph" w:customStyle="1" w:styleId="text-success">
    <w:name w:val="text-success"/>
    <w:basedOn w:val="Normal"/>
    <w:rsid w:val="00D6223D"/>
    <w:pPr>
      <w:spacing w:after="150" w:line="240" w:lineRule="auto"/>
    </w:pPr>
    <w:rPr>
      <w:rFonts w:ascii="Times New Roman" w:eastAsia="Times New Roman" w:hAnsi="Times New Roman" w:cs="Times New Roman"/>
      <w:color w:val="3C763D"/>
    </w:rPr>
  </w:style>
  <w:style w:type="paragraph" w:customStyle="1" w:styleId="text-info">
    <w:name w:val="text-info"/>
    <w:basedOn w:val="Normal"/>
    <w:rsid w:val="00D6223D"/>
    <w:pPr>
      <w:spacing w:after="150" w:line="240" w:lineRule="auto"/>
    </w:pPr>
    <w:rPr>
      <w:rFonts w:ascii="Times New Roman" w:eastAsia="Times New Roman" w:hAnsi="Times New Roman" w:cs="Times New Roman"/>
      <w:color w:val="31708F"/>
    </w:rPr>
  </w:style>
  <w:style w:type="paragraph" w:customStyle="1" w:styleId="text-warning">
    <w:name w:val="text-warning"/>
    <w:basedOn w:val="Normal"/>
    <w:rsid w:val="00D6223D"/>
    <w:pPr>
      <w:spacing w:after="150" w:line="240" w:lineRule="auto"/>
    </w:pPr>
    <w:rPr>
      <w:rFonts w:ascii="Times New Roman" w:eastAsia="Times New Roman" w:hAnsi="Times New Roman" w:cs="Times New Roman"/>
      <w:color w:val="8A6D3B"/>
    </w:rPr>
  </w:style>
  <w:style w:type="paragraph" w:customStyle="1" w:styleId="text-danger">
    <w:name w:val="text-danger"/>
    <w:basedOn w:val="Normal"/>
    <w:rsid w:val="00D6223D"/>
    <w:pPr>
      <w:spacing w:after="150" w:line="240" w:lineRule="auto"/>
    </w:pPr>
    <w:rPr>
      <w:rFonts w:ascii="Times New Roman" w:eastAsia="Times New Roman" w:hAnsi="Times New Roman" w:cs="Times New Roman"/>
      <w:color w:val="A94442"/>
    </w:rPr>
  </w:style>
  <w:style w:type="paragraph" w:customStyle="1" w:styleId="bg-primary">
    <w:name w:val="bg-primary"/>
    <w:basedOn w:val="Normal"/>
    <w:rsid w:val="00D6223D"/>
    <w:pPr>
      <w:shd w:val="clear" w:color="auto" w:fill="337AB7"/>
      <w:spacing w:after="150" w:line="240" w:lineRule="auto"/>
    </w:pPr>
    <w:rPr>
      <w:rFonts w:ascii="Times New Roman" w:eastAsia="Times New Roman" w:hAnsi="Times New Roman" w:cs="Times New Roman"/>
      <w:color w:val="FFFFFF"/>
    </w:rPr>
  </w:style>
  <w:style w:type="paragraph" w:customStyle="1" w:styleId="bg-success">
    <w:name w:val="bg-success"/>
    <w:basedOn w:val="Normal"/>
    <w:rsid w:val="00D6223D"/>
    <w:pPr>
      <w:shd w:val="clear" w:color="auto" w:fill="DFF0D8"/>
      <w:spacing w:after="150" w:line="240" w:lineRule="auto"/>
    </w:pPr>
    <w:rPr>
      <w:rFonts w:ascii="Times New Roman" w:eastAsia="Times New Roman" w:hAnsi="Times New Roman" w:cs="Times New Roman"/>
    </w:rPr>
  </w:style>
  <w:style w:type="paragraph" w:customStyle="1" w:styleId="bg-info">
    <w:name w:val="bg-info"/>
    <w:basedOn w:val="Normal"/>
    <w:rsid w:val="00D6223D"/>
    <w:pPr>
      <w:shd w:val="clear" w:color="auto" w:fill="D9EDF7"/>
      <w:spacing w:after="150" w:line="240" w:lineRule="auto"/>
    </w:pPr>
    <w:rPr>
      <w:rFonts w:ascii="Times New Roman" w:eastAsia="Times New Roman" w:hAnsi="Times New Roman" w:cs="Times New Roman"/>
    </w:rPr>
  </w:style>
  <w:style w:type="paragraph" w:customStyle="1" w:styleId="bg-warning">
    <w:name w:val="bg-warning"/>
    <w:basedOn w:val="Normal"/>
    <w:rsid w:val="00D6223D"/>
    <w:pPr>
      <w:shd w:val="clear" w:color="auto" w:fill="FCF8E3"/>
      <w:spacing w:after="150" w:line="240" w:lineRule="auto"/>
    </w:pPr>
    <w:rPr>
      <w:rFonts w:ascii="Times New Roman" w:eastAsia="Times New Roman" w:hAnsi="Times New Roman" w:cs="Times New Roman"/>
    </w:rPr>
  </w:style>
  <w:style w:type="paragraph" w:customStyle="1" w:styleId="bg-danger">
    <w:name w:val="bg-danger"/>
    <w:basedOn w:val="Normal"/>
    <w:rsid w:val="00D6223D"/>
    <w:pPr>
      <w:shd w:val="clear" w:color="auto" w:fill="F2DEDE"/>
      <w:spacing w:after="150" w:line="240" w:lineRule="auto"/>
    </w:pPr>
    <w:rPr>
      <w:rFonts w:ascii="Times New Roman" w:eastAsia="Times New Roman" w:hAnsi="Times New Roman" w:cs="Times New Roman"/>
    </w:rPr>
  </w:style>
  <w:style w:type="paragraph" w:customStyle="1" w:styleId="page-header">
    <w:name w:val="page-header"/>
    <w:basedOn w:val="Normal"/>
    <w:rsid w:val="00D6223D"/>
    <w:pPr>
      <w:pBdr>
        <w:bottom w:val="single" w:sz="6" w:space="7" w:color="EEEEEE"/>
      </w:pBdr>
      <w:spacing w:before="600" w:after="300" w:line="240" w:lineRule="auto"/>
    </w:pPr>
    <w:rPr>
      <w:rFonts w:ascii="Times New Roman" w:eastAsia="Times New Roman" w:hAnsi="Times New Roman" w:cs="Times New Roman"/>
    </w:rPr>
  </w:style>
  <w:style w:type="paragraph" w:customStyle="1" w:styleId="list-unstyled">
    <w:name w:val="list-unstyled"/>
    <w:basedOn w:val="Normal"/>
    <w:rsid w:val="00D6223D"/>
    <w:pPr>
      <w:spacing w:after="150" w:line="240" w:lineRule="auto"/>
    </w:pPr>
    <w:rPr>
      <w:rFonts w:ascii="Times New Roman" w:eastAsia="Times New Roman" w:hAnsi="Times New Roman" w:cs="Times New Roman"/>
    </w:rPr>
  </w:style>
  <w:style w:type="paragraph" w:customStyle="1" w:styleId="list-inline">
    <w:name w:val="list-inline"/>
    <w:basedOn w:val="Normal"/>
    <w:rsid w:val="00D6223D"/>
    <w:pPr>
      <w:spacing w:after="150" w:line="240" w:lineRule="auto"/>
      <w:ind w:left="-75"/>
    </w:pPr>
    <w:rPr>
      <w:rFonts w:ascii="Times New Roman" w:eastAsia="Times New Roman" w:hAnsi="Times New Roman" w:cs="Times New Roman"/>
    </w:rPr>
  </w:style>
  <w:style w:type="paragraph" w:customStyle="1" w:styleId="list-inlineli">
    <w:name w:val="list-inline&gt;li"/>
    <w:basedOn w:val="Normal"/>
    <w:rsid w:val="00D6223D"/>
    <w:pPr>
      <w:spacing w:after="150" w:line="240" w:lineRule="auto"/>
    </w:pPr>
    <w:rPr>
      <w:rFonts w:ascii="Times New Roman" w:eastAsia="Times New Roman" w:hAnsi="Times New Roman" w:cs="Times New Roman"/>
    </w:rPr>
  </w:style>
  <w:style w:type="paragraph" w:customStyle="1" w:styleId="initialism">
    <w:name w:val="initialism"/>
    <w:basedOn w:val="Normal"/>
    <w:rsid w:val="00D6223D"/>
    <w:pPr>
      <w:spacing w:after="150" w:line="240" w:lineRule="auto"/>
    </w:pPr>
    <w:rPr>
      <w:rFonts w:ascii="Times New Roman" w:eastAsia="Times New Roman" w:hAnsi="Times New Roman" w:cs="Times New Roman"/>
      <w:caps/>
      <w:sz w:val="22"/>
      <w:szCs w:val="22"/>
    </w:rPr>
  </w:style>
  <w:style w:type="paragraph" w:customStyle="1" w:styleId="blockquote-reverse">
    <w:name w:val="blockquote-reverse"/>
    <w:basedOn w:val="Normal"/>
    <w:rsid w:val="00D6223D"/>
    <w:pPr>
      <w:pBdr>
        <w:right w:val="single" w:sz="36" w:space="11" w:color="EEEEEE"/>
      </w:pBdr>
      <w:spacing w:after="150" w:line="240" w:lineRule="auto"/>
      <w:jc w:val="right"/>
    </w:pPr>
    <w:rPr>
      <w:rFonts w:ascii="Times New Roman" w:eastAsia="Times New Roman" w:hAnsi="Times New Roman" w:cs="Times New Roman"/>
    </w:rPr>
  </w:style>
  <w:style w:type="paragraph" w:customStyle="1" w:styleId="container">
    <w:name w:val="container"/>
    <w:basedOn w:val="Normal"/>
    <w:rsid w:val="00D6223D"/>
    <w:pPr>
      <w:spacing w:after="150" w:line="240" w:lineRule="auto"/>
    </w:pPr>
    <w:rPr>
      <w:rFonts w:ascii="Times New Roman" w:eastAsia="Times New Roman" w:hAnsi="Times New Roman" w:cs="Times New Roman"/>
    </w:rPr>
  </w:style>
  <w:style w:type="paragraph" w:customStyle="1" w:styleId="container-fluid">
    <w:name w:val="container-fluid"/>
    <w:basedOn w:val="Normal"/>
    <w:rsid w:val="00D6223D"/>
    <w:pPr>
      <w:spacing w:after="150" w:line="240" w:lineRule="auto"/>
    </w:pPr>
    <w:rPr>
      <w:rFonts w:ascii="Times New Roman" w:eastAsia="Times New Roman" w:hAnsi="Times New Roman" w:cs="Times New Roman"/>
    </w:rPr>
  </w:style>
  <w:style w:type="paragraph" w:customStyle="1" w:styleId="row">
    <w:name w:val="row"/>
    <w:basedOn w:val="Normal"/>
    <w:rsid w:val="00D6223D"/>
    <w:pPr>
      <w:spacing w:after="150" w:line="240" w:lineRule="auto"/>
      <w:ind w:left="-225" w:right="-225"/>
    </w:pPr>
    <w:rPr>
      <w:rFonts w:ascii="Times New Roman" w:eastAsia="Times New Roman" w:hAnsi="Times New Roman" w:cs="Times New Roman"/>
    </w:rPr>
  </w:style>
  <w:style w:type="paragraph" w:customStyle="1" w:styleId="col-xs-1">
    <w:name w:val="col-xs-1"/>
    <w:basedOn w:val="Normal"/>
    <w:rsid w:val="00D6223D"/>
    <w:pPr>
      <w:spacing w:after="150" w:line="240" w:lineRule="auto"/>
    </w:pPr>
    <w:rPr>
      <w:rFonts w:ascii="Times New Roman" w:eastAsia="Times New Roman" w:hAnsi="Times New Roman" w:cs="Times New Roman"/>
    </w:rPr>
  </w:style>
  <w:style w:type="paragraph" w:customStyle="1" w:styleId="col-sm-1">
    <w:name w:val="col-sm-1"/>
    <w:basedOn w:val="Normal"/>
    <w:rsid w:val="00D6223D"/>
    <w:pPr>
      <w:spacing w:after="150" w:line="240" w:lineRule="auto"/>
    </w:pPr>
    <w:rPr>
      <w:rFonts w:ascii="Times New Roman" w:eastAsia="Times New Roman" w:hAnsi="Times New Roman" w:cs="Times New Roman"/>
    </w:rPr>
  </w:style>
  <w:style w:type="paragraph" w:customStyle="1" w:styleId="col-md-1">
    <w:name w:val="col-md-1"/>
    <w:basedOn w:val="Normal"/>
    <w:rsid w:val="00D6223D"/>
    <w:pPr>
      <w:spacing w:after="150" w:line="240" w:lineRule="auto"/>
    </w:pPr>
    <w:rPr>
      <w:rFonts w:ascii="Times New Roman" w:eastAsia="Times New Roman" w:hAnsi="Times New Roman" w:cs="Times New Roman"/>
    </w:rPr>
  </w:style>
  <w:style w:type="paragraph" w:customStyle="1" w:styleId="col-lg-1">
    <w:name w:val="col-lg-1"/>
    <w:basedOn w:val="Normal"/>
    <w:rsid w:val="00D6223D"/>
    <w:pPr>
      <w:spacing w:after="150" w:line="240" w:lineRule="auto"/>
    </w:pPr>
    <w:rPr>
      <w:rFonts w:ascii="Times New Roman" w:eastAsia="Times New Roman" w:hAnsi="Times New Roman" w:cs="Times New Roman"/>
    </w:rPr>
  </w:style>
  <w:style w:type="paragraph" w:customStyle="1" w:styleId="col-xs-2">
    <w:name w:val="col-xs-2"/>
    <w:basedOn w:val="Normal"/>
    <w:rsid w:val="00D6223D"/>
    <w:pPr>
      <w:spacing w:after="150" w:line="240" w:lineRule="auto"/>
    </w:pPr>
    <w:rPr>
      <w:rFonts w:ascii="Times New Roman" w:eastAsia="Times New Roman" w:hAnsi="Times New Roman" w:cs="Times New Roman"/>
    </w:rPr>
  </w:style>
  <w:style w:type="paragraph" w:customStyle="1" w:styleId="col-sm-2">
    <w:name w:val="col-sm-2"/>
    <w:basedOn w:val="Normal"/>
    <w:rsid w:val="00D6223D"/>
    <w:pPr>
      <w:spacing w:after="150" w:line="240" w:lineRule="auto"/>
    </w:pPr>
    <w:rPr>
      <w:rFonts w:ascii="Times New Roman" w:eastAsia="Times New Roman" w:hAnsi="Times New Roman" w:cs="Times New Roman"/>
    </w:rPr>
  </w:style>
  <w:style w:type="paragraph" w:customStyle="1" w:styleId="col-md-2">
    <w:name w:val="col-md-2"/>
    <w:basedOn w:val="Normal"/>
    <w:rsid w:val="00D6223D"/>
    <w:pPr>
      <w:spacing w:after="150" w:line="240" w:lineRule="auto"/>
    </w:pPr>
    <w:rPr>
      <w:rFonts w:ascii="Times New Roman" w:eastAsia="Times New Roman" w:hAnsi="Times New Roman" w:cs="Times New Roman"/>
    </w:rPr>
  </w:style>
  <w:style w:type="paragraph" w:customStyle="1" w:styleId="col-lg-2">
    <w:name w:val="col-lg-2"/>
    <w:basedOn w:val="Normal"/>
    <w:rsid w:val="00D6223D"/>
    <w:pPr>
      <w:spacing w:after="150" w:line="240" w:lineRule="auto"/>
    </w:pPr>
    <w:rPr>
      <w:rFonts w:ascii="Times New Roman" w:eastAsia="Times New Roman" w:hAnsi="Times New Roman" w:cs="Times New Roman"/>
    </w:rPr>
  </w:style>
  <w:style w:type="paragraph" w:customStyle="1" w:styleId="col-xs-3">
    <w:name w:val="col-xs-3"/>
    <w:basedOn w:val="Normal"/>
    <w:rsid w:val="00D6223D"/>
    <w:pPr>
      <w:spacing w:after="150" w:line="240" w:lineRule="auto"/>
    </w:pPr>
    <w:rPr>
      <w:rFonts w:ascii="Times New Roman" w:eastAsia="Times New Roman" w:hAnsi="Times New Roman" w:cs="Times New Roman"/>
    </w:rPr>
  </w:style>
  <w:style w:type="paragraph" w:customStyle="1" w:styleId="col-sm-3">
    <w:name w:val="col-sm-3"/>
    <w:basedOn w:val="Normal"/>
    <w:rsid w:val="00D6223D"/>
    <w:pPr>
      <w:spacing w:after="150" w:line="240" w:lineRule="auto"/>
    </w:pPr>
    <w:rPr>
      <w:rFonts w:ascii="Times New Roman" w:eastAsia="Times New Roman" w:hAnsi="Times New Roman" w:cs="Times New Roman"/>
    </w:rPr>
  </w:style>
  <w:style w:type="paragraph" w:customStyle="1" w:styleId="col-md-3">
    <w:name w:val="col-md-3"/>
    <w:basedOn w:val="Normal"/>
    <w:rsid w:val="00D6223D"/>
    <w:pPr>
      <w:spacing w:after="150" w:line="240" w:lineRule="auto"/>
    </w:pPr>
    <w:rPr>
      <w:rFonts w:ascii="Times New Roman" w:eastAsia="Times New Roman" w:hAnsi="Times New Roman" w:cs="Times New Roman"/>
    </w:rPr>
  </w:style>
  <w:style w:type="paragraph" w:customStyle="1" w:styleId="col-lg-3">
    <w:name w:val="col-lg-3"/>
    <w:basedOn w:val="Normal"/>
    <w:rsid w:val="00D6223D"/>
    <w:pPr>
      <w:spacing w:after="150" w:line="240" w:lineRule="auto"/>
    </w:pPr>
    <w:rPr>
      <w:rFonts w:ascii="Times New Roman" w:eastAsia="Times New Roman" w:hAnsi="Times New Roman" w:cs="Times New Roman"/>
    </w:rPr>
  </w:style>
  <w:style w:type="paragraph" w:customStyle="1" w:styleId="col-xs-4">
    <w:name w:val="col-xs-4"/>
    <w:basedOn w:val="Normal"/>
    <w:rsid w:val="00D6223D"/>
    <w:pPr>
      <w:spacing w:after="150" w:line="240" w:lineRule="auto"/>
    </w:pPr>
    <w:rPr>
      <w:rFonts w:ascii="Times New Roman" w:eastAsia="Times New Roman" w:hAnsi="Times New Roman" w:cs="Times New Roman"/>
    </w:rPr>
  </w:style>
  <w:style w:type="paragraph" w:customStyle="1" w:styleId="col-sm-4">
    <w:name w:val="col-sm-4"/>
    <w:basedOn w:val="Normal"/>
    <w:rsid w:val="00D6223D"/>
    <w:pPr>
      <w:spacing w:after="150" w:line="240" w:lineRule="auto"/>
    </w:pPr>
    <w:rPr>
      <w:rFonts w:ascii="Times New Roman" w:eastAsia="Times New Roman" w:hAnsi="Times New Roman" w:cs="Times New Roman"/>
    </w:rPr>
  </w:style>
  <w:style w:type="paragraph" w:customStyle="1" w:styleId="col-md-4">
    <w:name w:val="col-md-4"/>
    <w:basedOn w:val="Normal"/>
    <w:rsid w:val="00D6223D"/>
    <w:pPr>
      <w:spacing w:after="150" w:line="240" w:lineRule="auto"/>
    </w:pPr>
    <w:rPr>
      <w:rFonts w:ascii="Times New Roman" w:eastAsia="Times New Roman" w:hAnsi="Times New Roman" w:cs="Times New Roman"/>
    </w:rPr>
  </w:style>
  <w:style w:type="paragraph" w:customStyle="1" w:styleId="col-lg-4">
    <w:name w:val="col-lg-4"/>
    <w:basedOn w:val="Normal"/>
    <w:rsid w:val="00D6223D"/>
    <w:pPr>
      <w:spacing w:after="150" w:line="240" w:lineRule="auto"/>
    </w:pPr>
    <w:rPr>
      <w:rFonts w:ascii="Times New Roman" w:eastAsia="Times New Roman" w:hAnsi="Times New Roman" w:cs="Times New Roman"/>
    </w:rPr>
  </w:style>
  <w:style w:type="paragraph" w:customStyle="1" w:styleId="col-xs-5">
    <w:name w:val="col-xs-5"/>
    <w:basedOn w:val="Normal"/>
    <w:rsid w:val="00D6223D"/>
    <w:pPr>
      <w:spacing w:after="150" w:line="240" w:lineRule="auto"/>
    </w:pPr>
    <w:rPr>
      <w:rFonts w:ascii="Times New Roman" w:eastAsia="Times New Roman" w:hAnsi="Times New Roman" w:cs="Times New Roman"/>
    </w:rPr>
  </w:style>
  <w:style w:type="paragraph" w:customStyle="1" w:styleId="col-sm-5">
    <w:name w:val="col-sm-5"/>
    <w:basedOn w:val="Normal"/>
    <w:rsid w:val="00D6223D"/>
    <w:pPr>
      <w:spacing w:after="150" w:line="240" w:lineRule="auto"/>
    </w:pPr>
    <w:rPr>
      <w:rFonts w:ascii="Times New Roman" w:eastAsia="Times New Roman" w:hAnsi="Times New Roman" w:cs="Times New Roman"/>
    </w:rPr>
  </w:style>
  <w:style w:type="paragraph" w:customStyle="1" w:styleId="col-md-5">
    <w:name w:val="col-md-5"/>
    <w:basedOn w:val="Normal"/>
    <w:rsid w:val="00D6223D"/>
    <w:pPr>
      <w:spacing w:after="150" w:line="240" w:lineRule="auto"/>
    </w:pPr>
    <w:rPr>
      <w:rFonts w:ascii="Times New Roman" w:eastAsia="Times New Roman" w:hAnsi="Times New Roman" w:cs="Times New Roman"/>
    </w:rPr>
  </w:style>
  <w:style w:type="paragraph" w:customStyle="1" w:styleId="col-lg-5">
    <w:name w:val="col-lg-5"/>
    <w:basedOn w:val="Normal"/>
    <w:rsid w:val="00D6223D"/>
    <w:pPr>
      <w:spacing w:after="150" w:line="240" w:lineRule="auto"/>
    </w:pPr>
    <w:rPr>
      <w:rFonts w:ascii="Times New Roman" w:eastAsia="Times New Roman" w:hAnsi="Times New Roman" w:cs="Times New Roman"/>
    </w:rPr>
  </w:style>
  <w:style w:type="paragraph" w:customStyle="1" w:styleId="col-xs-6">
    <w:name w:val="col-xs-6"/>
    <w:basedOn w:val="Normal"/>
    <w:rsid w:val="00D6223D"/>
    <w:pPr>
      <w:spacing w:after="150" w:line="240" w:lineRule="auto"/>
    </w:pPr>
    <w:rPr>
      <w:rFonts w:ascii="Times New Roman" w:eastAsia="Times New Roman" w:hAnsi="Times New Roman" w:cs="Times New Roman"/>
    </w:rPr>
  </w:style>
  <w:style w:type="paragraph" w:customStyle="1" w:styleId="col-sm-6">
    <w:name w:val="col-sm-6"/>
    <w:basedOn w:val="Normal"/>
    <w:rsid w:val="00D6223D"/>
    <w:pPr>
      <w:spacing w:after="150" w:line="240" w:lineRule="auto"/>
    </w:pPr>
    <w:rPr>
      <w:rFonts w:ascii="Times New Roman" w:eastAsia="Times New Roman" w:hAnsi="Times New Roman" w:cs="Times New Roman"/>
    </w:rPr>
  </w:style>
  <w:style w:type="paragraph" w:customStyle="1" w:styleId="col-md-6">
    <w:name w:val="col-md-6"/>
    <w:basedOn w:val="Normal"/>
    <w:rsid w:val="00D6223D"/>
    <w:pPr>
      <w:spacing w:after="150" w:line="240" w:lineRule="auto"/>
    </w:pPr>
    <w:rPr>
      <w:rFonts w:ascii="Times New Roman" w:eastAsia="Times New Roman" w:hAnsi="Times New Roman" w:cs="Times New Roman"/>
    </w:rPr>
  </w:style>
  <w:style w:type="paragraph" w:customStyle="1" w:styleId="col-lg-6">
    <w:name w:val="col-lg-6"/>
    <w:basedOn w:val="Normal"/>
    <w:rsid w:val="00D6223D"/>
    <w:pPr>
      <w:spacing w:after="150" w:line="240" w:lineRule="auto"/>
    </w:pPr>
    <w:rPr>
      <w:rFonts w:ascii="Times New Roman" w:eastAsia="Times New Roman" w:hAnsi="Times New Roman" w:cs="Times New Roman"/>
    </w:rPr>
  </w:style>
  <w:style w:type="paragraph" w:customStyle="1" w:styleId="col-xs-7">
    <w:name w:val="col-xs-7"/>
    <w:basedOn w:val="Normal"/>
    <w:rsid w:val="00D6223D"/>
    <w:pPr>
      <w:spacing w:after="150" w:line="240" w:lineRule="auto"/>
    </w:pPr>
    <w:rPr>
      <w:rFonts w:ascii="Times New Roman" w:eastAsia="Times New Roman" w:hAnsi="Times New Roman" w:cs="Times New Roman"/>
    </w:rPr>
  </w:style>
  <w:style w:type="paragraph" w:customStyle="1" w:styleId="col-sm-7">
    <w:name w:val="col-sm-7"/>
    <w:basedOn w:val="Normal"/>
    <w:rsid w:val="00D6223D"/>
    <w:pPr>
      <w:spacing w:after="150" w:line="240" w:lineRule="auto"/>
    </w:pPr>
    <w:rPr>
      <w:rFonts w:ascii="Times New Roman" w:eastAsia="Times New Roman" w:hAnsi="Times New Roman" w:cs="Times New Roman"/>
    </w:rPr>
  </w:style>
  <w:style w:type="paragraph" w:customStyle="1" w:styleId="col-md-7">
    <w:name w:val="col-md-7"/>
    <w:basedOn w:val="Normal"/>
    <w:rsid w:val="00D6223D"/>
    <w:pPr>
      <w:spacing w:after="150" w:line="240" w:lineRule="auto"/>
    </w:pPr>
    <w:rPr>
      <w:rFonts w:ascii="Times New Roman" w:eastAsia="Times New Roman" w:hAnsi="Times New Roman" w:cs="Times New Roman"/>
    </w:rPr>
  </w:style>
  <w:style w:type="paragraph" w:customStyle="1" w:styleId="col-lg-7">
    <w:name w:val="col-lg-7"/>
    <w:basedOn w:val="Normal"/>
    <w:rsid w:val="00D6223D"/>
    <w:pPr>
      <w:spacing w:after="150" w:line="240" w:lineRule="auto"/>
    </w:pPr>
    <w:rPr>
      <w:rFonts w:ascii="Times New Roman" w:eastAsia="Times New Roman" w:hAnsi="Times New Roman" w:cs="Times New Roman"/>
    </w:rPr>
  </w:style>
  <w:style w:type="paragraph" w:customStyle="1" w:styleId="col-xs-8">
    <w:name w:val="col-xs-8"/>
    <w:basedOn w:val="Normal"/>
    <w:rsid w:val="00D6223D"/>
    <w:pPr>
      <w:spacing w:after="150" w:line="240" w:lineRule="auto"/>
    </w:pPr>
    <w:rPr>
      <w:rFonts w:ascii="Times New Roman" w:eastAsia="Times New Roman" w:hAnsi="Times New Roman" w:cs="Times New Roman"/>
    </w:rPr>
  </w:style>
  <w:style w:type="paragraph" w:customStyle="1" w:styleId="col-sm-8">
    <w:name w:val="col-sm-8"/>
    <w:basedOn w:val="Normal"/>
    <w:rsid w:val="00D6223D"/>
    <w:pPr>
      <w:spacing w:after="150" w:line="240" w:lineRule="auto"/>
    </w:pPr>
    <w:rPr>
      <w:rFonts w:ascii="Times New Roman" w:eastAsia="Times New Roman" w:hAnsi="Times New Roman" w:cs="Times New Roman"/>
    </w:rPr>
  </w:style>
  <w:style w:type="paragraph" w:customStyle="1" w:styleId="col-md-8">
    <w:name w:val="col-md-8"/>
    <w:basedOn w:val="Normal"/>
    <w:rsid w:val="00D6223D"/>
    <w:pPr>
      <w:spacing w:after="150" w:line="240" w:lineRule="auto"/>
    </w:pPr>
    <w:rPr>
      <w:rFonts w:ascii="Times New Roman" w:eastAsia="Times New Roman" w:hAnsi="Times New Roman" w:cs="Times New Roman"/>
    </w:rPr>
  </w:style>
  <w:style w:type="paragraph" w:customStyle="1" w:styleId="col-lg-8">
    <w:name w:val="col-lg-8"/>
    <w:basedOn w:val="Normal"/>
    <w:rsid w:val="00D6223D"/>
    <w:pPr>
      <w:spacing w:after="150" w:line="240" w:lineRule="auto"/>
    </w:pPr>
    <w:rPr>
      <w:rFonts w:ascii="Times New Roman" w:eastAsia="Times New Roman" w:hAnsi="Times New Roman" w:cs="Times New Roman"/>
    </w:rPr>
  </w:style>
  <w:style w:type="paragraph" w:customStyle="1" w:styleId="col-xs-9">
    <w:name w:val="col-xs-9"/>
    <w:basedOn w:val="Normal"/>
    <w:rsid w:val="00D6223D"/>
    <w:pPr>
      <w:spacing w:after="150" w:line="240" w:lineRule="auto"/>
    </w:pPr>
    <w:rPr>
      <w:rFonts w:ascii="Times New Roman" w:eastAsia="Times New Roman" w:hAnsi="Times New Roman" w:cs="Times New Roman"/>
    </w:rPr>
  </w:style>
  <w:style w:type="paragraph" w:customStyle="1" w:styleId="col-sm-9">
    <w:name w:val="col-sm-9"/>
    <w:basedOn w:val="Normal"/>
    <w:rsid w:val="00D6223D"/>
    <w:pPr>
      <w:spacing w:after="150" w:line="240" w:lineRule="auto"/>
    </w:pPr>
    <w:rPr>
      <w:rFonts w:ascii="Times New Roman" w:eastAsia="Times New Roman" w:hAnsi="Times New Roman" w:cs="Times New Roman"/>
    </w:rPr>
  </w:style>
  <w:style w:type="paragraph" w:customStyle="1" w:styleId="col-md-9">
    <w:name w:val="col-md-9"/>
    <w:basedOn w:val="Normal"/>
    <w:rsid w:val="00D6223D"/>
    <w:pPr>
      <w:spacing w:after="150" w:line="240" w:lineRule="auto"/>
    </w:pPr>
    <w:rPr>
      <w:rFonts w:ascii="Times New Roman" w:eastAsia="Times New Roman" w:hAnsi="Times New Roman" w:cs="Times New Roman"/>
    </w:rPr>
  </w:style>
  <w:style w:type="paragraph" w:customStyle="1" w:styleId="col-lg-9">
    <w:name w:val="col-lg-9"/>
    <w:basedOn w:val="Normal"/>
    <w:rsid w:val="00D6223D"/>
    <w:pPr>
      <w:spacing w:after="150" w:line="240" w:lineRule="auto"/>
    </w:pPr>
    <w:rPr>
      <w:rFonts w:ascii="Times New Roman" w:eastAsia="Times New Roman" w:hAnsi="Times New Roman" w:cs="Times New Roman"/>
    </w:rPr>
  </w:style>
  <w:style w:type="paragraph" w:customStyle="1" w:styleId="col-xs-10">
    <w:name w:val="col-xs-10"/>
    <w:basedOn w:val="Normal"/>
    <w:rsid w:val="00D6223D"/>
    <w:pPr>
      <w:spacing w:after="150" w:line="240" w:lineRule="auto"/>
    </w:pPr>
    <w:rPr>
      <w:rFonts w:ascii="Times New Roman" w:eastAsia="Times New Roman" w:hAnsi="Times New Roman" w:cs="Times New Roman"/>
    </w:rPr>
  </w:style>
  <w:style w:type="paragraph" w:customStyle="1" w:styleId="col-sm-10">
    <w:name w:val="col-sm-10"/>
    <w:basedOn w:val="Normal"/>
    <w:rsid w:val="00D6223D"/>
    <w:pPr>
      <w:spacing w:after="150" w:line="240" w:lineRule="auto"/>
    </w:pPr>
    <w:rPr>
      <w:rFonts w:ascii="Times New Roman" w:eastAsia="Times New Roman" w:hAnsi="Times New Roman" w:cs="Times New Roman"/>
    </w:rPr>
  </w:style>
  <w:style w:type="paragraph" w:customStyle="1" w:styleId="col-md-10">
    <w:name w:val="col-md-10"/>
    <w:basedOn w:val="Normal"/>
    <w:rsid w:val="00D6223D"/>
    <w:pPr>
      <w:spacing w:after="150" w:line="240" w:lineRule="auto"/>
    </w:pPr>
    <w:rPr>
      <w:rFonts w:ascii="Times New Roman" w:eastAsia="Times New Roman" w:hAnsi="Times New Roman" w:cs="Times New Roman"/>
    </w:rPr>
  </w:style>
  <w:style w:type="paragraph" w:customStyle="1" w:styleId="col-lg-10">
    <w:name w:val="col-lg-10"/>
    <w:basedOn w:val="Normal"/>
    <w:rsid w:val="00D6223D"/>
    <w:pPr>
      <w:spacing w:after="150" w:line="240" w:lineRule="auto"/>
    </w:pPr>
    <w:rPr>
      <w:rFonts w:ascii="Times New Roman" w:eastAsia="Times New Roman" w:hAnsi="Times New Roman" w:cs="Times New Roman"/>
    </w:rPr>
  </w:style>
  <w:style w:type="paragraph" w:customStyle="1" w:styleId="col-xs-11">
    <w:name w:val="col-xs-11"/>
    <w:basedOn w:val="Normal"/>
    <w:rsid w:val="00D6223D"/>
    <w:pPr>
      <w:spacing w:after="150" w:line="240" w:lineRule="auto"/>
    </w:pPr>
    <w:rPr>
      <w:rFonts w:ascii="Times New Roman" w:eastAsia="Times New Roman" w:hAnsi="Times New Roman" w:cs="Times New Roman"/>
    </w:rPr>
  </w:style>
  <w:style w:type="paragraph" w:customStyle="1" w:styleId="col-sm-11">
    <w:name w:val="col-sm-11"/>
    <w:basedOn w:val="Normal"/>
    <w:rsid w:val="00D6223D"/>
    <w:pPr>
      <w:spacing w:after="150" w:line="240" w:lineRule="auto"/>
    </w:pPr>
    <w:rPr>
      <w:rFonts w:ascii="Times New Roman" w:eastAsia="Times New Roman" w:hAnsi="Times New Roman" w:cs="Times New Roman"/>
    </w:rPr>
  </w:style>
  <w:style w:type="paragraph" w:customStyle="1" w:styleId="col-md-11">
    <w:name w:val="col-md-11"/>
    <w:basedOn w:val="Normal"/>
    <w:rsid w:val="00D6223D"/>
    <w:pPr>
      <w:spacing w:after="150" w:line="240" w:lineRule="auto"/>
    </w:pPr>
    <w:rPr>
      <w:rFonts w:ascii="Times New Roman" w:eastAsia="Times New Roman" w:hAnsi="Times New Roman" w:cs="Times New Roman"/>
    </w:rPr>
  </w:style>
  <w:style w:type="paragraph" w:customStyle="1" w:styleId="col-lg-11">
    <w:name w:val="col-lg-11"/>
    <w:basedOn w:val="Normal"/>
    <w:rsid w:val="00D6223D"/>
    <w:pPr>
      <w:spacing w:after="150" w:line="240" w:lineRule="auto"/>
    </w:pPr>
    <w:rPr>
      <w:rFonts w:ascii="Times New Roman" w:eastAsia="Times New Roman" w:hAnsi="Times New Roman" w:cs="Times New Roman"/>
    </w:rPr>
  </w:style>
  <w:style w:type="paragraph" w:customStyle="1" w:styleId="col-xs-12">
    <w:name w:val="col-xs-12"/>
    <w:basedOn w:val="Normal"/>
    <w:rsid w:val="00D6223D"/>
    <w:pPr>
      <w:spacing w:after="150" w:line="240" w:lineRule="auto"/>
    </w:pPr>
    <w:rPr>
      <w:rFonts w:ascii="Times New Roman" w:eastAsia="Times New Roman" w:hAnsi="Times New Roman" w:cs="Times New Roman"/>
    </w:rPr>
  </w:style>
  <w:style w:type="paragraph" w:customStyle="1" w:styleId="col-sm-12">
    <w:name w:val="col-sm-12"/>
    <w:basedOn w:val="Normal"/>
    <w:rsid w:val="00D6223D"/>
    <w:pPr>
      <w:spacing w:after="150" w:line="240" w:lineRule="auto"/>
    </w:pPr>
    <w:rPr>
      <w:rFonts w:ascii="Times New Roman" w:eastAsia="Times New Roman" w:hAnsi="Times New Roman" w:cs="Times New Roman"/>
    </w:rPr>
  </w:style>
  <w:style w:type="paragraph" w:customStyle="1" w:styleId="col-md-12">
    <w:name w:val="col-md-12"/>
    <w:basedOn w:val="Normal"/>
    <w:rsid w:val="00D6223D"/>
    <w:pPr>
      <w:spacing w:after="150" w:line="240" w:lineRule="auto"/>
    </w:pPr>
    <w:rPr>
      <w:rFonts w:ascii="Times New Roman" w:eastAsia="Times New Roman" w:hAnsi="Times New Roman" w:cs="Times New Roman"/>
    </w:rPr>
  </w:style>
  <w:style w:type="paragraph" w:customStyle="1" w:styleId="col-lg-12">
    <w:name w:val="col-lg-12"/>
    <w:basedOn w:val="Normal"/>
    <w:rsid w:val="00D6223D"/>
    <w:pPr>
      <w:spacing w:after="150" w:line="240" w:lineRule="auto"/>
    </w:pPr>
    <w:rPr>
      <w:rFonts w:ascii="Times New Roman" w:eastAsia="Times New Roman" w:hAnsi="Times New Roman" w:cs="Times New Roman"/>
    </w:rPr>
  </w:style>
  <w:style w:type="paragraph" w:customStyle="1" w:styleId="col-xs-offset-12">
    <w:name w:val="col-xs-offset-12"/>
    <w:basedOn w:val="Normal"/>
    <w:rsid w:val="00D6223D"/>
    <w:pPr>
      <w:spacing w:after="150" w:line="240" w:lineRule="auto"/>
      <w:ind w:left="12240"/>
    </w:pPr>
    <w:rPr>
      <w:rFonts w:ascii="Times New Roman" w:eastAsia="Times New Roman" w:hAnsi="Times New Roman" w:cs="Times New Roman"/>
    </w:rPr>
  </w:style>
  <w:style w:type="paragraph" w:customStyle="1" w:styleId="col-xs-offset-11">
    <w:name w:val="col-xs-offset-11"/>
    <w:basedOn w:val="Normal"/>
    <w:rsid w:val="00D6223D"/>
    <w:pPr>
      <w:spacing w:after="150" w:line="240" w:lineRule="auto"/>
      <w:ind w:left="11138"/>
    </w:pPr>
    <w:rPr>
      <w:rFonts w:ascii="Times New Roman" w:eastAsia="Times New Roman" w:hAnsi="Times New Roman" w:cs="Times New Roman"/>
    </w:rPr>
  </w:style>
  <w:style w:type="paragraph" w:customStyle="1" w:styleId="col-xs-offset-10">
    <w:name w:val="col-xs-offset-10"/>
    <w:basedOn w:val="Normal"/>
    <w:rsid w:val="00D6223D"/>
    <w:pPr>
      <w:spacing w:after="150" w:line="240" w:lineRule="auto"/>
      <w:ind w:left="10159"/>
    </w:pPr>
    <w:rPr>
      <w:rFonts w:ascii="Times New Roman" w:eastAsia="Times New Roman" w:hAnsi="Times New Roman" w:cs="Times New Roman"/>
    </w:rPr>
  </w:style>
  <w:style w:type="paragraph" w:customStyle="1" w:styleId="col-xs-offset-9">
    <w:name w:val="col-xs-offset-9"/>
    <w:basedOn w:val="Normal"/>
    <w:rsid w:val="00D6223D"/>
    <w:pPr>
      <w:spacing w:after="150" w:line="240" w:lineRule="auto"/>
      <w:ind w:left="9180"/>
    </w:pPr>
    <w:rPr>
      <w:rFonts w:ascii="Times New Roman" w:eastAsia="Times New Roman" w:hAnsi="Times New Roman" w:cs="Times New Roman"/>
    </w:rPr>
  </w:style>
  <w:style w:type="paragraph" w:customStyle="1" w:styleId="col-xs-offset-8">
    <w:name w:val="col-xs-offset-8"/>
    <w:basedOn w:val="Normal"/>
    <w:rsid w:val="00D6223D"/>
    <w:pPr>
      <w:spacing w:after="150" w:line="240" w:lineRule="auto"/>
      <w:ind w:left="8078"/>
    </w:pPr>
    <w:rPr>
      <w:rFonts w:ascii="Times New Roman" w:eastAsia="Times New Roman" w:hAnsi="Times New Roman" w:cs="Times New Roman"/>
    </w:rPr>
  </w:style>
  <w:style w:type="paragraph" w:customStyle="1" w:styleId="col-xs-offset-7">
    <w:name w:val="col-xs-offset-7"/>
    <w:basedOn w:val="Normal"/>
    <w:rsid w:val="00D6223D"/>
    <w:pPr>
      <w:spacing w:after="150" w:line="240" w:lineRule="auto"/>
      <w:ind w:left="7099"/>
    </w:pPr>
    <w:rPr>
      <w:rFonts w:ascii="Times New Roman" w:eastAsia="Times New Roman" w:hAnsi="Times New Roman" w:cs="Times New Roman"/>
    </w:rPr>
  </w:style>
  <w:style w:type="paragraph" w:customStyle="1" w:styleId="col-xs-offset-6">
    <w:name w:val="col-xs-offset-6"/>
    <w:basedOn w:val="Normal"/>
    <w:rsid w:val="00D6223D"/>
    <w:pPr>
      <w:spacing w:after="150" w:line="240" w:lineRule="auto"/>
      <w:ind w:left="6120"/>
    </w:pPr>
    <w:rPr>
      <w:rFonts w:ascii="Times New Roman" w:eastAsia="Times New Roman" w:hAnsi="Times New Roman" w:cs="Times New Roman"/>
    </w:rPr>
  </w:style>
  <w:style w:type="paragraph" w:customStyle="1" w:styleId="col-xs-offset-5">
    <w:name w:val="col-xs-offset-5"/>
    <w:basedOn w:val="Normal"/>
    <w:rsid w:val="00D6223D"/>
    <w:pPr>
      <w:spacing w:after="150" w:line="240" w:lineRule="auto"/>
      <w:ind w:left="5018"/>
    </w:pPr>
    <w:rPr>
      <w:rFonts w:ascii="Times New Roman" w:eastAsia="Times New Roman" w:hAnsi="Times New Roman" w:cs="Times New Roman"/>
    </w:rPr>
  </w:style>
  <w:style w:type="paragraph" w:customStyle="1" w:styleId="col-xs-offset-4">
    <w:name w:val="col-xs-offset-4"/>
    <w:basedOn w:val="Normal"/>
    <w:rsid w:val="00D6223D"/>
    <w:pPr>
      <w:spacing w:after="150" w:line="240" w:lineRule="auto"/>
      <w:ind w:left="4039"/>
    </w:pPr>
    <w:rPr>
      <w:rFonts w:ascii="Times New Roman" w:eastAsia="Times New Roman" w:hAnsi="Times New Roman" w:cs="Times New Roman"/>
    </w:rPr>
  </w:style>
  <w:style w:type="paragraph" w:customStyle="1" w:styleId="col-xs-offset-3">
    <w:name w:val="col-xs-offset-3"/>
    <w:basedOn w:val="Normal"/>
    <w:rsid w:val="00D6223D"/>
    <w:pPr>
      <w:spacing w:after="150" w:line="240" w:lineRule="auto"/>
      <w:ind w:left="3060"/>
    </w:pPr>
    <w:rPr>
      <w:rFonts w:ascii="Times New Roman" w:eastAsia="Times New Roman" w:hAnsi="Times New Roman" w:cs="Times New Roman"/>
    </w:rPr>
  </w:style>
  <w:style w:type="paragraph" w:customStyle="1" w:styleId="col-xs-offset-2">
    <w:name w:val="col-xs-offset-2"/>
    <w:basedOn w:val="Normal"/>
    <w:rsid w:val="00D6223D"/>
    <w:pPr>
      <w:spacing w:after="150" w:line="240" w:lineRule="auto"/>
      <w:ind w:left="1958"/>
    </w:pPr>
    <w:rPr>
      <w:rFonts w:ascii="Times New Roman" w:eastAsia="Times New Roman" w:hAnsi="Times New Roman" w:cs="Times New Roman"/>
    </w:rPr>
  </w:style>
  <w:style w:type="paragraph" w:customStyle="1" w:styleId="col-xs-offset-1">
    <w:name w:val="col-xs-offset-1"/>
    <w:basedOn w:val="Normal"/>
    <w:rsid w:val="00D6223D"/>
    <w:pPr>
      <w:spacing w:after="150" w:line="240" w:lineRule="auto"/>
      <w:ind w:left="979"/>
    </w:pPr>
    <w:rPr>
      <w:rFonts w:ascii="Times New Roman" w:eastAsia="Times New Roman" w:hAnsi="Times New Roman" w:cs="Times New Roman"/>
    </w:rPr>
  </w:style>
  <w:style w:type="paragraph" w:customStyle="1" w:styleId="col-xs-offset-0">
    <w:name w:val="col-xs-offset-0"/>
    <w:basedOn w:val="Normal"/>
    <w:rsid w:val="00D6223D"/>
    <w:pPr>
      <w:spacing w:after="150" w:line="240" w:lineRule="auto"/>
    </w:pPr>
    <w:rPr>
      <w:rFonts w:ascii="Times New Roman" w:eastAsia="Times New Roman" w:hAnsi="Times New Roman" w:cs="Times New Roman"/>
    </w:rPr>
  </w:style>
  <w:style w:type="paragraph" w:customStyle="1" w:styleId="table">
    <w:name w:val="table"/>
    <w:basedOn w:val="Normal"/>
    <w:rsid w:val="00D6223D"/>
    <w:pPr>
      <w:spacing w:after="300" w:line="240" w:lineRule="auto"/>
    </w:pPr>
    <w:rPr>
      <w:rFonts w:ascii="Times New Roman" w:eastAsia="Times New Roman" w:hAnsi="Times New Roman" w:cs="Times New Roman"/>
    </w:rPr>
  </w:style>
  <w:style w:type="paragraph" w:customStyle="1" w:styleId="tabletheadtrth">
    <w:name w:val="table&gt;thead&gt;tr&gt;th"/>
    <w:basedOn w:val="Normal"/>
    <w:rsid w:val="00D6223D"/>
    <w:pPr>
      <w:pBdr>
        <w:top w:val="single" w:sz="6" w:space="6" w:color="DDDDDD"/>
        <w:bottom w:val="single" w:sz="12" w:space="0" w:color="DDDDDD"/>
      </w:pBdr>
      <w:spacing w:after="150" w:line="240" w:lineRule="auto"/>
      <w:textAlignment w:val="bottom"/>
    </w:pPr>
    <w:rPr>
      <w:rFonts w:ascii="Times New Roman" w:eastAsia="Times New Roman" w:hAnsi="Times New Roman" w:cs="Times New Roman"/>
    </w:rPr>
  </w:style>
  <w:style w:type="paragraph" w:customStyle="1" w:styleId="tabletbodytrth">
    <w:name w:val="table&gt;tbody&gt;tr&gt;th"/>
    <w:basedOn w:val="Normal"/>
    <w:rsid w:val="00D6223D"/>
    <w:pPr>
      <w:pBdr>
        <w:top w:val="single" w:sz="6" w:space="6" w:color="DDDDDD"/>
      </w:pBdr>
      <w:spacing w:after="150" w:line="240" w:lineRule="auto"/>
      <w:textAlignment w:val="top"/>
    </w:pPr>
    <w:rPr>
      <w:rFonts w:ascii="Times New Roman" w:eastAsia="Times New Roman" w:hAnsi="Times New Roman" w:cs="Times New Roman"/>
    </w:rPr>
  </w:style>
  <w:style w:type="paragraph" w:customStyle="1" w:styleId="tabletfoottrth">
    <w:name w:val="table&gt;tfoot&gt;tr&gt;th"/>
    <w:basedOn w:val="Normal"/>
    <w:rsid w:val="00D6223D"/>
    <w:pPr>
      <w:pBdr>
        <w:top w:val="single" w:sz="6" w:space="6" w:color="DDDDDD"/>
      </w:pBdr>
      <w:spacing w:after="150" w:line="240" w:lineRule="auto"/>
      <w:textAlignment w:val="top"/>
    </w:pPr>
    <w:rPr>
      <w:rFonts w:ascii="Times New Roman" w:eastAsia="Times New Roman" w:hAnsi="Times New Roman" w:cs="Times New Roman"/>
    </w:rPr>
  </w:style>
  <w:style w:type="paragraph" w:customStyle="1" w:styleId="tabletheadtrtd">
    <w:name w:val="table&gt;thead&gt;tr&gt;td"/>
    <w:basedOn w:val="Normal"/>
    <w:rsid w:val="00D6223D"/>
    <w:pPr>
      <w:pBdr>
        <w:top w:val="single" w:sz="6" w:space="6" w:color="DDDDDD"/>
      </w:pBdr>
      <w:spacing w:after="150" w:line="240" w:lineRule="auto"/>
      <w:textAlignment w:val="top"/>
    </w:pPr>
    <w:rPr>
      <w:rFonts w:ascii="Times New Roman" w:eastAsia="Times New Roman" w:hAnsi="Times New Roman" w:cs="Times New Roman"/>
    </w:rPr>
  </w:style>
  <w:style w:type="paragraph" w:customStyle="1" w:styleId="tabletbodytrtd">
    <w:name w:val="table&gt;tbody&gt;tr&gt;td"/>
    <w:basedOn w:val="Normal"/>
    <w:rsid w:val="00D6223D"/>
    <w:pPr>
      <w:pBdr>
        <w:top w:val="single" w:sz="6" w:space="6" w:color="DDDDDD"/>
      </w:pBdr>
      <w:spacing w:after="150" w:line="240" w:lineRule="auto"/>
      <w:textAlignment w:val="top"/>
    </w:pPr>
    <w:rPr>
      <w:rFonts w:ascii="Times New Roman" w:eastAsia="Times New Roman" w:hAnsi="Times New Roman" w:cs="Times New Roman"/>
    </w:rPr>
  </w:style>
  <w:style w:type="paragraph" w:customStyle="1" w:styleId="tabletfoottrtd">
    <w:name w:val="table&gt;tfoot&gt;tr&gt;td"/>
    <w:basedOn w:val="Normal"/>
    <w:rsid w:val="00D6223D"/>
    <w:pPr>
      <w:pBdr>
        <w:top w:val="single" w:sz="6" w:space="6" w:color="DDDDDD"/>
      </w:pBdr>
      <w:spacing w:after="150" w:line="240" w:lineRule="auto"/>
      <w:textAlignment w:val="top"/>
    </w:pPr>
    <w:rPr>
      <w:rFonts w:ascii="Times New Roman" w:eastAsia="Times New Roman" w:hAnsi="Times New Roman" w:cs="Times New Roman"/>
    </w:rPr>
  </w:style>
  <w:style w:type="paragraph" w:customStyle="1" w:styleId="table-condensedtheadtrth">
    <w:name w:val="table-condensed&gt;thead&gt;tr&gt;th"/>
    <w:basedOn w:val="Normal"/>
    <w:rsid w:val="00D6223D"/>
    <w:pPr>
      <w:spacing w:after="150" w:line="240" w:lineRule="auto"/>
    </w:pPr>
    <w:rPr>
      <w:rFonts w:ascii="Times New Roman" w:eastAsia="Times New Roman" w:hAnsi="Times New Roman" w:cs="Times New Roman"/>
    </w:rPr>
  </w:style>
  <w:style w:type="paragraph" w:customStyle="1" w:styleId="table-condensedtbodytrth">
    <w:name w:val="table-condensed&gt;tbody&gt;tr&gt;th"/>
    <w:basedOn w:val="Normal"/>
    <w:rsid w:val="00D6223D"/>
    <w:pPr>
      <w:spacing w:after="150" w:line="240" w:lineRule="auto"/>
    </w:pPr>
    <w:rPr>
      <w:rFonts w:ascii="Times New Roman" w:eastAsia="Times New Roman" w:hAnsi="Times New Roman" w:cs="Times New Roman"/>
    </w:rPr>
  </w:style>
  <w:style w:type="paragraph" w:customStyle="1" w:styleId="table-condensedtfoottrth">
    <w:name w:val="table-condensed&gt;tfoot&gt;tr&gt;th"/>
    <w:basedOn w:val="Normal"/>
    <w:rsid w:val="00D6223D"/>
    <w:pPr>
      <w:spacing w:after="150" w:line="240" w:lineRule="auto"/>
    </w:pPr>
    <w:rPr>
      <w:rFonts w:ascii="Times New Roman" w:eastAsia="Times New Roman" w:hAnsi="Times New Roman" w:cs="Times New Roman"/>
    </w:rPr>
  </w:style>
  <w:style w:type="paragraph" w:customStyle="1" w:styleId="table-condensedtheadtrtd">
    <w:name w:val="table-condensed&gt;thead&gt;tr&gt;td"/>
    <w:basedOn w:val="Normal"/>
    <w:rsid w:val="00D6223D"/>
    <w:pPr>
      <w:spacing w:after="150" w:line="240" w:lineRule="auto"/>
    </w:pPr>
    <w:rPr>
      <w:rFonts w:ascii="Times New Roman" w:eastAsia="Times New Roman" w:hAnsi="Times New Roman" w:cs="Times New Roman"/>
    </w:rPr>
  </w:style>
  <w:style w:type="paragraph" w:customStyle="1" w:styleId="table-condensedtbodytrtd">
    <w:name w:val="table-condensed&gt;tbody&gt;tr&gt;td"/>
    <w:basedOn w:val="Normal"/>
    <w:rsid w:val="00D6223D"/>
    <w:pPr>
      <w:spacing w:after="150" w:line="240" w:lineRule="auto"/>
    </w:pPr>
    <w:rPr>
      <w:rFonts w:ascii="Times New Roman" w:eastAsia="Times New Roman" w:hAnsi="Times New Roman" w:cs="Times New Roman"/>
    </w:rPr>
  </w:style>
  <w:style w:type="paragraph" w:customStyle="1" w:styleId="table-condensedtfoottrtd">
    <w:name w:val="table-condensed&gt;tfoot&gt;tr&gt;td"/>
    <w:basedOn w:val="Normal"/>
    <w:rsid w:val="00D6223D"/>
    <w:pPr>
      <w:spacing w:after="150" w:line="240" w:lineRule="auto"/>
    </w:pPr>
    <w:rPr>
      <w:rFonts w:ascii="Times New Roman" w:eastAsia="Times New Roman" w:hAnsi="Times New Roman" w:cs="Times New Roman"/>
    </w:rPr>
  </w:style>
  <w:style w:type="paragraph" w:customStyle="1" w:styleId="table-bordered">
    <w:name w:val="table-bordered"/>
    <w:basedOn w:val="Normal"/>
    <w:rsid w:val="00D6223D"/>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rPr>
  </w:style>
  <w:style w:type="paragraph" w:customStyle="1" w:styleId="table-borderedtheadtrth">
    <w:name w:val="table-bordered&gt;thead&gt;tr&gt;th"/>
    <w:basedOn w:val="Normal"/>
    <w:rsid w:val="00D6223D"/>
    <w:pPr>
      <w:pBdr>
        <w:top w:val="single" w:sz="6" w:space="0" w:color="DDDDDD"/>
        <w:left w:val="single" w:sz="6" w:space="0" w:color="DDDDDD"/>
        <w:bottom w:val="single" w:sz="12" w:space="0" w:color="DDDDDD"/>
        <w:right w:val="single" w:sz="6" w:space="0" w:color="DDDDDD"/>
      </w:pBdr>
      <w:spacing w:after="150" w:line="240" w:lineRule="auto"/>
    </w:pPr>
    <w:rPr>
      <w:rFonts w:ascii="Times New Roman" w:eastAsia="Times New Roman" w:hAnsi="Times New Roman" w:cs="Times New Roman"/>
    </w:rPr>
  </w:style>
  <w:style w:type="paragraph" w:customStyle="1" w:styleId="table-borderedtbodytrth">
    <w:name w:val="table-bordered&gt;tbody&gt;tr&gt;th"/>
    <w:basedOn w:val="Normal"/>
    <w:rsid w:val="00D6223D"/>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rPr>
  </w:style>
  <w:style w:type="paragraph" w:customStyle="1" w:styleId="table-borderedtfoottrth">
    <w:name w:val="table-bordered&gt;tfoot&gt;tr&gt;th"/>
    <w:basedOn w:val="Normal"/>
    <w:rsid w:val="00D6223D"/>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rPr>
  </w:style>
  <w:style w:type="paragraph" w:customStyle="1" w:styleId="table-borderedtheadtrtd">
    <w:name w:val="table-bordered&gt;thead&gt;tr&gt;td"/>
    <w:basedOn w:val="Normal"/>
    <w:rsid w:val="00D6223D"/>
    <w:pPr>
      <w:pBdr>
        <w:top w:val="single" w:sz="6" w:space="0" w:color="DDDDDD"/>
        <w:left w:val="single" w:sz="6" w:space="0" w:color="DDDDDD"/>
        <w:bottom w:val="single" w:sz="12" w:space="0" w:color="DDDDDD"/>
        <w:right w:val="single" w:sz="6" w:space="0" w:color="DDDDDD"/>
      </w:pBdr>
      <w:spacing w:after="150" w:line="240" w:lineRule="auto"/>
    </w:pPr>
    <w:rPr>
      <w:rFonts w:ascii="Times New Roman" w:eastAsia="Times New Roman" w:hAnsi="Times New Roman" w:cs="Times New Roman"/>
    </w:rPr>
  </w:style>
  <w:style w:type="paragraph" w:customStyle="1" w:styleId="table-borderedtbodytrtd">
    <w:name w:val="table-bordered&gt;tbody&gt;tr&gt;td"/>
    <w:basedOn w:val="Normal"/>
    <w:rsid w:val="00D6223D"/>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rPr>
  </w:style>
  <w:style w:type="paragraph" w:customStyle="1" w:styleId="table-borderedtfoottrtd">
    <w:name w:val="table-bordered&gt;tfoot&gt;tr&gt;td"/>
    <w:basedOn w:val="Normal"/>
    <w:rsid w:val="00D6223D"/>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rPr>
  </w:style>
  <w:style w:type="paragraph" w:customStyle="1" w:styleId="form-control">
    <w:name w:val="form-control"/>
    <w:basedOn w:val="Normal"/>
    <w:rsid w:val="00D6223D"/>
    <w:pPr>
      <w:pBdr>
        <w:top w:val="single" w:sz="6" w:space="5" w:color="CCCCCC"/>
        <w:left w:val="single" w:sz="6" w:space="9" w:color="CCCCCC"/>
        <w:bottom w:val="single" w:sz="6" w:space="5" w:color="CCCCCC"/>
        <w:right w:val="single" w:sz="6" w:space="9" w:color="CCCCCC"/>
      </w:pBdr>
      <w:shd w:val="clear" w:color="auto" w:fill="FFFFFF"/>
      <w:spacing w:after="150" w:line="240" w:lineRule="auto"/>
    </w:pPr>
    <w:rPr>
      <w:rFonts w:ascii="Times New Roman" w:eastAsia="Times New Roman" w:hAnsi="Times New Roman" w:cs="Times New Roman"/>
      <w:color w:val="555555"/>
      <w:sz w:val="21"/>
      <w:szCs w:val="21"/>
    </w:rPr>
  </w:style>
  <w:style w:type="paragraph" w:customStyle="1" w:styleId="form-group">
    <w:name w:val="form-group"/>
    <w:basedOn w:val="Normal"/>
    <w:rsid w:val="00D6223D"/>
    <w:pPr>
      <w:spacing w:after="225" w:line="240" w:lineRule="auto"/>
    </w:pPr>
    <w:rPr>
      <w:rFonts w:ascii="Times New Roman" w:eastAsia="Times New Roman" w:hAnsi="Times New Roman" w:cs="Times New Roman"/>
    </w:rPr>
  </w:style>
  <w:style w:type="paragraph" w:customStyle="1" w:styleId="radio">
    <w:name w:val="radio"/>
    <w:basedOn w:val="Normal"/>
    <w:rsid w:val="00D6223D"/>
    <w:pPr>
      <w:spacing w:before="150" w:after="150" w:line="240" w:lineRule="auto"/>
    </w:pPr>
    <w:rPr>
      <w:rFonts w:ascii="Times New Roman" w:eastAsia="Times New Roman" w:hAnsi="Times New Roman" w:cs="Times New Roman"/>
    </w:rPr>
  </w:style>
  <w:style w:type="paragraph" w:customStyle="1" w:styleId="checkbox">
    <w:name w:val="checkbox"/>
    <w:basedOn w:val="Normal"/>
    <w:rsid w:val="00D6223D"/>
    <w:pPr>
      <w:spacing w:before="150" w:after="150" w:line="240" w:lineRule="auto"/>
    </w:pPr>
    <w:rPr>
      <w:rFonts w:ascii="Times New Roman" w:eastAsia="Times New Roman" w:hAnsi="Times New Roman" w:cs="Times New Roman"/>
    </w:rPr>
  </w:style>
  <w:style w:type="paragraph" w:customStyle="1" w:styleId="radio-inline">
    <w:name w:val="radio-inline"/>
    <w:basedOn w:val="Normal"/>
    <w:rsid w:val="00D6223D"/>
    <w:pPr>
      <w:spacing w:after="0" w:line="240" w:lineRule="auto"/>
      <w:textAlignment w:val="center"/>
    </w:pPr>
    <w:rPr>
      <w:rFonts w:ascii="Times New Roman" w:eastAsia="Times New Roman" w:hAnsi="Times New Roman" w:cs="Times New Roman"/>
    </w:rPr>
  </w:style>
  <w:style w:type="paragraph" w:customStyle="1" w:styleId="checkbox-inline">
    <w:name w:val="checkbox-inline"/>
    <w:basedOn w:val="Normal"/>
    <w:rsid w:val="00D6223D"/>
    <w:pPr>
      <w:spacing w:after="0" w:line="240" w:lineRule="auto"/>
      <w:textAlignment w:val="center"/>
    </w:pPr>
    <w:rPr>
      <w:rFonts w:ascii="Times New Roman" w:eastAsia="Times New Roman" w:hAnsi="Times New Roman" w:cs="Times New Roman"/>
    </w:rPr>
  </w:style>
  <w:style w:type="paragraph" w:customStyle="1" w:styleId="form-control-static">
    <w:name w:val="form-control-static"/>
    <w:basedOn w:val="Normal"/>
    <w:rsid w:val="00D6223D"/>
    <w:pPr>
      <w:spacing w:after="0" w:line="240" w:lineRule="auto"/>
    </w:pPr>
    <w:rPr>
      <w:rFonts w:ascii="Times New Roman" w:eastAsia="Times New Roman" w:hAnsi="Times New Roman" w:cs="Times New Roman"/>
    </w:rPr>
  </w:style>
  <w:style w:type="paragraph" w:customStyle="1" w:styleId="input-sm">
    <w:name w:val="input-sm"/>
    <w:basedOn w:val="Normal"/>
    <w:rsid w:val="00D6223D"/>
    <w:pPr>
      <w:spacing w:after="150" w:line="240" w:lineRule="auto"/>
    </w:pPr>
    <w:rPr>
      <w:rFonts w:ascii="Times New Roman" w:eastAsia="Times New Roman" w:hAnsi="Times New Roman" w:cs="Times New Roman"/>
      <w:sz w:val="18"/>
      <w:szCs w:val="18"/>
    </w:rPr>
  </w:style>
  <w:style w:type="paragraph" w:customStyle="1" w:styleId="input-lg">
    <w:name w:val="input-lg"/>
    <w:basedOn w:val="Normal"/>
    <w:rsid w:val="00D6223D"/>
    <w:pPr>
      <w:spacing w:after="150" w:line="240" w:lineRule="auto"/>
    </w:pPr>
    <w:rPr>
      <w:rFonts w:ascii="Times New Roman" w:eastAsia="Times New Roman" w:hAnsi="Times New Roman" w:cs="Times New Roman"/>
      <w:sz w:val="27"/>
      <w:szCs w:val="27"/>
    </w:rPr>
  </w:style>
  <w:style w:type="paragraph" w:customStyle="1" w:styleId="form-control-feedback">
    <w:name w:val="form-control-feedback"/>
    <w:basedOn w:val="Normal"/>
    <w:rsid w:val="00D6223D"/>
    <w:pPr>
      <w:spacing w:after="150" w:line="510" w:lineRule="atLeast"/>
      <w:jc w:val="center"/>
    </w:pPr>
    <w:rPr>
      <w:rFonts w:ascii="Times New Roman" w:eastAsia="Times New Roman" w:hAnsi="Times New Roman" w:cs="Times New Roman"/>
    </w:rPr>
  </w:style>
  <w:style w:type="paragraph" w:customStyle="1" w:styleId="help-block">
    <w:name w:val="help-block"/>
    <w:basedOn w:val="Normal"/>
    <w:rsid w:val="00D6223D"/>
    <w:pPr>
      <w:spacing w:before="75" w:after="150" w:line="240" w:lineRule="auto"/>
    </w:pPr>
    <w:rPr>
      <w:rFonts w:ascii="Times New Roman" w:eastAsia="Times New Roman" w:hAnsi="Times New Roman" w:cs="Times New Roman"/>
      <w:color w:val="737373"/>
    </w:rPr>
  </w:style>
  <w:style w:type="paragraph" w:customStyle="1" w:styleId="btn">
    <w:name w:val="btn"/>
    <w:basedOn w:val="Normal"/>
    <w:rsid w:val="00D6223D"/>
    <w:pPr>
      <w:spacing w:after="0" w:line="240" w:lineRule="auto"/>
      <w:jc w:val="center"/>
      <w:textAlignment w:val="center"/>
    </w:pPr>
    <w:rPr>
      <w:rFonts w:ascii="Times New Roman" w:eastAsia="Times New Roman" w:hAnsi="Times New Roman" w:cs="Times New Roman"/>
      <w:sz w:val="21"/>
      <w:szCs w:val="21"/>
    </w:rPr>
  </w:style>
  <w:style w:type="paragraph" w:customStyle="1" w:styleId="btn-default">
    <w:name w:val="btn-default"/>
    <w:basedOn w:val="Normal"/>
    <w:rsid w:val="00D6223D"/>
    <w:pPr>
      <w:shd w:val="clear" w:color="auto" w:fill="FFFFFF"/>
      <w:spacing w:after="150" w:line="240" w:lineRule="auto"/>
    </w:pPr>
    <w:rPr>
      <w:rFonts w:ascii="Times New Roman" w:eastAsia="Times New Roman" w:hAnsi="Times New Roman" w:cs="Times New Roman"/>
      <w:color w:val="333333"/>
    </w:rPr>
  </w:style>
  <w:style w:type="paragraph" w:customStyle="1" w:styleId="btn-primary">
    <w:name w:val="btn-primary"/>
    <w:basedOn w:val="Normal"/>
    <w:rsid w:val="00D6223D"/>
    <w:pPr>
      <w:shd w:val="clear" w:color="auto" w:fill="337AB7"/>
      <w:spacing w:after="150" w:line="240" w:lineRule="auto"/>
    </w:pPr>
    <w:rPr>
      <w:rFonts w:ascii="Times New Roman" w:eastAsia="Times New Roman" w:hAnsi="Times New Roman" w:cs="Times New Roman"/>
      <w:color w:val="FFFFFF"/>
    </w:rPr>
  </w:style>
  <w:style w:type="paragraph" w:customStyle="1" w:styleId="btn-success">
    <w:name w:val="btn-success"/>
    <w:basedOn w:val="Normal"/>
    <w:rsid w:val="00D6223D"/>
    <w:pPr>
      <w:shd w:val="clear" w:color="auto" w:fill="5CB85C"/>
      <w:spacing w:after="150" w:line="240" w:lineRule="auto"/>
    </w:pPr>
    <w:rPr>
      <w:rFonts w:ascii="Times New Roman" w:eastAsia="Times New Roman" w:hAnsi="Times New Roman" w:cs="Times New Roman"/>
      <w:color w:val="FFFFFF"/>
    </w:rPr>
  </w:style>
  <w:style w:type="paragraph" w:customStyle="1" w:styleId="btn-info">
    <w:name w:val="btn-info"/>
    <w:basedOn w:val="Normal"/>
    <w:rsid w:val="00D6223D"/>
    <w:pPr>
      <w:shd w:val="clear" w:color="auto" w:fill="5BC0DE"/>
      <w:spacing w:after="150" w:line="240" w:lineRule="auto"/>
    </w:pPr>
    <w:rPr>
      <w:rFonts w:ascii="Times New Roman" w:eastAsia="Times New Roman" w:hAnsi="Times New Roman" w:cs="Times New Roman"/>
      <w:color w:val="FFFFFF"/>
    </w:rPr>
  </w:style>
  <w:style w:type="paragraph" w:customStyle="1" w:styleId="btn-warning">
    <w:name w:val="btn-warning"/>
    <w:basedOn w:val="Normal"/>
    <w:rsid w:val="00D6223D"/>
    <w:pPr>
      <w:shd w:val="clear" w:color="auto" w:fill="F0AD4E"/>
      <w:spacing w:after="150" w:line="240" w:lineRule="auto"/>
    </w:pPr>
    <w:rPr>
      <w:rFonts w:ascii="Times New Roman" w:eastAsia="Times New Roman" w:hAnsi="Times New Roman" w:cs="Times New Roman"/>
      <w:color w:val="FFFFFF"/>
    </w:rPr>
  </w:style>
  <w:style w:type="paragraph" w:customStyle="1" w:styleId="btn-danger">
    <w:name w:val="btn-danger"/>
    <w:basedOn w:val="Normal"/>
    <w:rsid w:val="00D6223D"/>
    <w:pPr>
      <w:shd w:val="clear" w:color="auto" w:fill="D9534F"/>
      <w:spacing w:after="150" w:line="240" w:lineRule="auto"/>
    </w:pPr>
    <w:rPr>
      <w:rFonts w:ascii="Times New Roman" w:eastAsia="Times New Roman" w:hAnsi="Times New Roman" w:cs="Times New Roman"/>
      <w:color w:val="FFFFFF"/>
    </w:rPr>
  </w:style>
  <w:style w:type="paragraph" w:customStyle="1" w:styleId="btn-link">
    <w:name w:val="btn-link"/>
    <w:basedOn w:val="Normal"/>
    <w:rsid w:val="00D6223D"/>
    <w:pPr>
      <w:spacing w:after="150" w:line="240" w:lineRule="auto"/>
    </w:pPr>
    <w:rPr>
      <w:rFonts w:ascii="Times New Roman" w:eastAsia="Times New Roman" w:hAnsi="Times New Roman" w:cs="Times New Roman"/>
      <w:color w:val="337AB7"/>
    </w:rPr>
  </w:style>
  <w:style w:type="paragraph" w:customStyle="1" w:styleId="btn-block">
    <w:name w:val="btn-block"/>
    <w:basedOn w:val="Normal"/>
    <w:rsid w:val="00D6223D"/>
    <w:pPr>
      <w:spacing w:after="150" w:line="240" w:lineRule="auto"/>
    </w:pPr>
    <w:rPr>
      <w:rFonts w:ascii="Times New Roman" w:eastAsia="Times New Roman" w:hAnsi="Times New Roman" w:cs="Times New Roman"/>
    </w:rPr>
  </w:style>
  <w:style w:type="paragraph" w:customStyle="1" w:styleId="collapse">
    <w:name w:val="collapse"/>
    <w:basedOn w:val="Normal"/>
    <w:rsid w:val="00D6223D"/>
    <w:pPr>
      <w:spacing w:after="150" w:line="240" w:lineRule="auto"/>
    </w:pPr>
    <w:rPr>
      <w:rFonts w:ascii="Times New Roman" w:eastAsia="Times New Roman" w:hAnsi="Times New Roman" w:cs="Times New Roman"/>
      <w:vanish/>
    </w:rPr>
  </w:style>
  <w:style w:type="paragraph" w:customStyle="1" w:styleId="collapsing">
    <w:name w:val="collapsing"/>
    <w:basedOn w:val="Normal"/>
    <w:rsid w:val="00D6223D"/>
    <w:pPr>
      <w:spacing w:after="150" w:line="240" w:lineRule="auto"/>
    </w:pPr>
    <w:rPr>
      <w:rFonts w:ascii="Times New Roman" w:eastAsia="Times New Roman" w:hAnsi="Times New Roman" w:cs="Times New Roman"/>
    </w:rPr>
  </w:style>
  <w:style w:type="paragraph" w:customStyle="1" w:styleId="caret">
    <w:name w:val="caret"/>
    <w:basedOn w:val="Normal"/>
    <w:rsid w:val="00D6223D"/>
    <w:pPr>
      <w:pBdr>
        <w:top w:val="single" w:sz="24" w:space="0" w:color="auto"/>
      </w:pBdr>
      <w:spacing w:after="150" w:line="240" w:lineRule="auto"/>
      <w:ind w:left="30"/>
      <w:textAlignment w:val="center"/>
    </w:pPr>
    <w:rPr>
      <w:rFonts w:ascii="Times New Roman" w:eastAsia="Times New Roman" w:hAnsi="Times New Roman" w:cs="Times New Roman"/>
    </w:rPr>
  </w:style>
  <w:style w:type="paragraph" w:customStyle="1" w:styleId="dropdown-menu">
    <w:name w:val="dropdown-menu"/>
    <w:basedOn w:val="Normal"/>
    <w:rsid w:val="00D6223D"/>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1"/>
      <w:szCs w:val="21"/>
    </w:rPr>
  </w:style>
  <w:style w:type="paragraph" w:customStyle="1" w:styleId="dropdown-menulia">
    <w:name w:val="dropdown-menu&gt;li&gt;a"/>
    <w:basedOn w:val="Normal"/>
    <w:rsid w:val="00D6223D"/>
    <w:pPr>
      <w:spacing w:after="150" w:line="240" w:lineRule="auto"/>
    </w:pPr>
    <w:rPr>
      <w:rFonts w:ascii="Times New Roman" w:eastAsia="Times New Roman" w:hAnsi="Times New Roman" w:cs="Times New Roman"/>
      <w:color w:val="333333"/>
    </w:rPr>
  </w:style>
  <w:style w:type="paragraph" w:customStyle="1" w:styleId="dropdown-header">
    <w:name w:val="dropdown-header"/>
    <w:basedOn w:val="Normal"/>
    <w:rsid w:val="00D6223D"/>
    <w:pPr>
      <w:spacing w:after="150" w:line="240" w:lineRule="auto"/>
    </w:pPr>
    <w:rPr>
      <w:rFonts w:ascii="Times New Roman" w:eastAsia="Times New Roman" w:hAnsi="Times New Roman" w:cs="Times New Roman"/>
      <w:color w:val="777777"/>
      <w:sz w:val="18"/>
      <w:szCs w:val="18"/>
    </w:rPr>
  </w:style>
  <w:style w:type="paragraph" w:customStyle="1" w:styleId="btn-group">
    <w:name w:val="btn-group"/>
    <w:basedOn w:val="Normal"/>
    <w:rsid w:val="00D6223D"/>
    <w:pPr>
      <w:spacing w:after="150" w:line="240" w:lineRule="auto"/>
      <w:textAlignment w:val="center"/>
    </w:pPr>
    <w:rPr>
      <w:rFonts w:ascii="Times New Roman" w:eastAsia="Times New Roman" w:hAnsi="Times New Roman" w:cs="Times New Roman"/>
    </w:rPr>
  </w:style>
  <w:style w:type="paragraph" w:customStyle="1" w:styleId="btn-group-vertical">
    <w:name w:val="btn-group-vertical"/>
    <w:basedOn w:val="Normal"/>
    <w:rsid w:val="00D6223D"/>
    <w:pPr>
      <w:spacing w:after="150" w:line="240" w:lineRule="auto"/>
      <w:textAlignment w:val="center"/>
    </w:pPr>
    <w:rPr>
      <w:rFonts w:ascii="Times New Roman" w:eastAsia="Times New Roman" w:hAnsi="Times New Roman" w:cs="Times New Roman"/>
    </w:rPr>
  </w:style>
  <w:style w:type="paragraph" w:customStyle="1" w:styleId="btn-toolbar">
    <w:name w:val="btn-toolbar"/>
    <w:basedOn w:val="Normal"/>
    <w:rsid w:val="00D6223D"/>
    <w:pPr>
      <w:spacing w:after="150" w:line="240" w:lineRule="auto"/>
      <w:ind w:left="-75"/>
    </w:pPr>
    <w:rPr>
      <w:rFonts w:ascii="Times New Roman" w:eastAsia="Times New Roman" w:hAnsi="Times New Roman" w:cs="Times New Roman"/>
    </w:rPr>
  </w:style>
  <w:style w:type="paragraph" w:customStyle="1" w:styleId="btn-group-justified">
    <w:name w:val="btn-group-justified"/>
    <w:basedOn w:val="Normal"/>
    <w:rsid w:val="00D6223D"/>
    <w:pPr>
      <w:spacing w:after="150" w:line="240" w:lineRule="auto"/>
    </w:pPr>
    <w:rPr>
      <w:rFonts w:ascii="Times New Roman" w:eastAsia="Times New Roman" w:hAnsi="Times New Roman" w:cs="Times New Roman"/>
    </w:rPr>
  </w:style>
  <w:style w:type="paragraph" w:customStyle="1" w:styleId="input-groupclasscol-">
    <w:name w:val="input-group[class*=col-]"/>
    <w:basedOn w:val="Normal"/>
    <w:rsid w:val="00D6223D"/>
    <w:pPr>
      <w:spacing w:after="150" w:line="240" w:lineRule="auto"/>
    </w:pPr>
    <w:rPr>
      <w:rFonts w:ascii="Times New Roman" w:eastAsia="Times New Roman" w:hAnsi="Times New Roman" w:cs="Times New Roman"/>
    </w:rPr>
  </w:style>
  <w:style w:type="paragraph" w:customStyle="1" w:styleId="input-group-addon">
    <w:name w:val="input-group-addon"/>
    <w:basedOn w:val="Normal"/>
    <w:rsid w:val="00D6223D"/>
    <w:pPr>
      <w:pBdr>
        <w:top w:val="single" w:sz="6" w:space="5" w:color="CCCCCC"/>
        <w:left w:val="single" w:sz="6" w:space="9" w:color="CCCCCC"/>
        <w:bottom w:val="single" w:sz="6" w:space="5" w:color="CCCCCC"/>
        <w:right w:val="single" w:sz="6" w:space="9" w:color="CCCCCC"/>
      </w:pBdr>
      <w:shd w:val="clear" w:color="auto" w:fill="EEEEEE"/>
      <w:spacing w:after="150" w:line="240" w:lineRule="auto"/>
      <w:jc w:val="center"/>
      <w:textAlignment w:val="center"/>
    </w:pPr>
    <w:rPr>
      <w:rFonts w:ascii="Times New Roman" w:eastAsia="Times New Roman" w:hAnsi="Times New Roman" w:cs="Times New Roman"/>
      <w:color w:val="555555"/>
      <w:sz w:val="21"/>
      <w:szCs w:val="21"/>
    </w:rPr>
  </w:style>
  <w:style w:type="paragraph" w:customStyle="1" w:styleId="input-group-btn">
    <w:name w:val="input-group-btn"/>
    <w:basedOn w:val="Normal"/>
    <w:rsid w:val="00D6223D"/>
    <w:pPr>
      <w:spacing w:after="150" w:line="240" w:lineRule="auto"/>
      <w:textAlignment w:val="center"/>
    </w:pPr>
    <w:rPr>
      <w:rFonts w:ascii="Times New Roman" w:eastAsia="Times New Roman" w:hAnsi="Times New Roman" w:cs="Times New Roman"/>
      <w:sz w:val="2"/>
      <w:szCs w:val="2"/>
    </w:rPr>
  </w:style>
  <w:style w:type="paragraph" w:customStyle="1" w:styleId="nav">
    <w:name w:val="nav"/>
    <w:basedOn w:val="Normal"/>
    <w:rsid w:val="00D6223D"/>
    <w:pPr>
      <w:spacing w:after="0" w:line="240" w:lineRule="auto"/>
    </w:pPr>
    <w:rPr>
      <w:rFonts w:ascii="Times New Roman" w:eastAsia="Times New Roman" w:hAnsi="Times New Roman" w:cs="Times New Roman"/>
    </w:rPr>
  </w:style>
  <w:style w:type="paragraph" w:customStyle="1" w:styleId="navli">
    <w:name w:val="nav&gt;li"/>
    <w:basedOn w:val="Normal"/>
    <w:rsid w:val="00D6223D"/>
    <w:pPr>
      <w:spacing w:after="150" w:line="240" w:lineRule="auto"/>
    </w:pPr>
    <w:rPr>
      <w:rFonts w:ascii="Times New Roman" w:eastAsia="Times New Roman" w:hAnsi="Times New Roman" w:cs="Times New Roman"/>
    </w:rPr>
  </w:style>
  <w:style w:type="paragraph" w:customStyle="1" w:styleId="navlia">
    <w:name w:val="nav&gt;li&gt;a"/>
    <w:basedOn w:val="Normal"/>
    <w:rsid w:val="00D6223D"/>
    <w:pPr>
      <w:spacing w:after="150" w:line="240" w:lineRule="auto"/>
    </w:pPr>
    <w:rPr>
      <w:rFonts w:ascii="Times New Roman" w:eastAsia="Times New Roman" w:hAnsi="Times New Roman" w:cs="Times New Roman"/>
    </w:rPr>
  </w:style>
  <w:style w:type="paragraph" w:customStyle="1" w:styleId="nav-tabs">
    <w:name w:val="nav-tabs"/>
    <w:basedOn w:val="Normal"/>
    <w:rsid w:val="00D6223D"/>
    <w:pPr>
      <w:pBdr>
        <w:bottom w:val="single" w:sz="6" w:space="0" w:color="DDDDDD"/>
      </w:pBdr>
      <w:spacing w:after="150" w:line="240" w:lineRule="auto"/>
    </w:pPr>
    <w:rPr>
      <w:rFonts w:ascii="Times New Roman" w:eastAsia="Times New Roman" w:hAnsi="Times New Roman" w:cs="Times New Roman"/>
    </w:rPr>
  </w:style>
  <w:style w:type="paragraph" w:customStyle="1" w:styleId="nav-tabsli">
    <w:name w:val="nav-tabs&gt;li"/>
    <w:basedOn w:val="Normal"/>
    <w:rsid w:val="00D6223D"/>
    <w:pPr>
      <w:spacing w:after="0" w:line="240" w:lineRule="auto"/>
    </w:pPr>
    <w:rPr>
      <w:rFonts w:ascii="Times New Roman" w:eastAsia="Times New Roman" w:hAnsi="Times New Roman" w:cs="Times New Roman"/>
    </w:rPr>
  </w:style>
  <w:style w:type="paragraph" w:customStyle="1" w:styleId="nav-tabslia">
    <w:name w:val="nav-tabs&gt;li&gt;a"/>
    <w:basedOn w:val="Normal"/>
    <w:rsid w:val="00D6223D"/>
    <w:pPr>
      <w:spacing w:after="150" w:line="240" w:lineRule="auto"/>
      <w:ind w:right="30"/>
    </w:pPr>
    <w:rPr>
      <w:rFonts w:ascii="Times New Roman" w:eastAsia="Times New Roman" w:hAnsi="Times New Roman" w:cs="Times New Roman"/>
    </w:rPr>
  </w:style>
  <w:style w:type="paragraph" w:customStyle="1" w:styleId="nav-justified">
    <w:name w:val="nav-justified"/>
    <w:basedOn w:val="Normal"/>
    <w:rsid w:val="00D6223D"/>
    <w:pPr>
      <w:spacing w:after="150" w:line="240" w:lineRule="auto"/>
    </w:pPr>
    <w:rPr>
      <w:rFonts w:ascii="Times New Roman" w:eastAsia="Times New Roman" w:hAnsi="Times New Roman" w:cs="Times New Roman"/>
    </w:rPr>
  </w:style>
  <w:style w:type="paragraph" w:customStyle="1" w:styleId="nav-justifiedlia">
    <w:name w:val="nav-justified&gt;li&gt;a"/>
    <w:basedOn w:val="Normal"/>
    <w:rsid w:val="00D6223D"/>
    <w:pPr>
      <w:spacing w:after="75" w:line="240" w:lineRule="auto"/>
      <w:jc w:val="center"/>
    </w:pPr>
    <w:rPr>
      <w:rFonts w:ascii="Times New Roman" w:eastAsia="Times New Roman" w:hAnsi="Times New Roman" w:cs="Times New Roman"/>
    </w:rPr>
  </w:style>
  <w:style w:type="paragraph" w:customStyle="1" w:styleId="nav-tabs-justified">
    <w:name w:val="nav-tabs-justified"/>
    <w:basedOn w:val="Normal"/>
    <w:rsid w:val="00D6223D"/>
    <w:pPr>
      <w:spacing w:after="150" w:line="240" w:lineRule="auto"/>
    </w:pPr>
    <w:rPr>
      <w:rFonts w:ascii="Times New Roman" w:eastAsia="Times New Roman" w:hAnsi="Times New Roman" w:cs="Times New Roman"/>
    </w:rPr>
  </w:style>
  <w:style w:type="paragraph" w:customStyle="1" w:styleId="nav-tabs-justifiedlia">
    <w:name w:val="nav-tabs-justified&gt;li&gt;a"/>
    <w:basedOn w:val="Normal"/>
    <w:rsid w:val="00D6223D"/>
    <w:pPr>
      <w:spacing w:after="150" w:line="240" w:lineRule="auto"/>
    </w:pPr>
    <w:rPr>
      <w:rFonts w:ascii="Times New Roman" w:eastAsia="Times New Roman" w:hAnsi="Times New Roman" w:cs="Times New Roman"/>
    </w:rPr>
  </w:style>
  <w:style w:type="paragraph" w:customStyle="1" w:styleId="navbar">
    <w:name w:val="navbar"/>
    <w:basedOn w:val="Normal"/>
    <w:rsid w:val="00D6223D"/>
    <w:pPr>
      <w:spacing w:after="300" w:line="240" w:lineRule="auto"/>
    </w:pPr>
    <w:rPr>
      <w:rFonts w:ascii="Times New Roman" w:eastAsia="Times New Roman" w:hAnsi="Times New Roman" w:cs="Times New Roman"/>
    </w:rPr>
  </w:style>
  <w:style w:type="paragraph" w:customStyle="1" w:styleId="navbar-collapse">
    <w:name w:val="navbar-collapse"/>
    <w:basedOn w:val="Normal"/>
    <w:rsid w:val="00D6223D"/>
    <w:pPr>
      <w:spacing w:after="150" w:line="240" w:lineRule="auto"/>
    </w:pPr>
    <w:rPr>
      <w:rFonts w:ascii="Times New Roman" w:eastAsia="Times New Roman" w:hAnsi="Times New Roman" w:cs="Times New Roman"/>
    </w:rPr>
  </w:style>
  <w:style w:type="paragraph" w:customStyle="1" w:styleId="navbar-static-top">
    <w:name w:val="navbar-static-top"/>
    <w:basedOn w:val="Normal"/>
    <w:rsid w:val="00D6223D"/>
    <w:pPr>
      <w:spacing w:after="150" w:line="240" w:lineRule="auto"/>
    </w:pPr>
    <w:rPr>
      <w:rFonts w:ascii="Times New Roman" w:eastAsia="Times New Roman" w:hAnsi="Times New Roman" w:cs="Times New Roman"/>
    </w:rPr>
  </w:style>
  <w:style w:type="paragraph" w:customStyle="1" w:styleId="navbar-fixed-top">
    <w:name w:val="navbar-fixed-top"/>
    <w:basedOn w:val="Normal"/>
    <w:rsid w:val="00D6223D"/>
    <w:pPr>
      <w:spacing w:after="150" w:line="240" w:lineRule="auto"/>
    </w:pPr>
    <w:rPr>
      <w:rFonts w:ascii="Times New Roman" w:eastAsia="Times New Roman" w:hAnsi="Times New Roman" w:cs="Times New Roman"/>
    </w:rPr>
  </w:style>
  <w:style w:type="paragraph" w:customStyle="1" w:styleId="navbar-fixed-bottom">
    <w:name w:val="navbar-fixed-bottom"/>
    <w:basedOn w:val="Normal"/>
    <w:rsid w:val="00D6223D"/>
    <w:pPr>
      <w:spacing w:after="0" w:line="240" w:lineRule="auto"/>
    </w:pPr>
    <w:rPr>
      <w:rFonts w:ascii="Times New Roman" w:eastAsia="Times New Roman" w:hAnsi="Times New Roman" w:cs="Times New Roman"/>
    </w:rPr>
  </w:style>
  <w:style w:type="paragraph" w:customStyle="1" w:styleId="navbar-brand">
    <w:name w:val="navbar-brand"/>
    <w:basedOn w:val="Normal"/>
    <w:rsid w:val="00D6223D"/>
    <w:pPr>
      <w:spacing w:after="150" w:line="300" w:lineRule="atLeast"/>
    </w:pPr>
    <w:rPr>
      <w:rFonts w:ascii="Times New Roman" w:eastAsia="Times New Roman" w:hAnsi="Times New Roman" w:cs="Times New Roman"/>
      <w:sz w:val="27"/>
      <w:szCs w:val="27"/>
    </w:rPr>
  </w:style>
  <w:style w:type="paragraph" w:customStyle="1" w:styleId="navbar-brandimg">
    <w:name w:val="navbar-brand&gt;img"/>
    <w:basedOn w:val="Normal"/>
    <w:rsid w:val="00D6223D"/>
    <w:pPr>
      <w:spacing w:after="150" w:line="240" w:lineRule="auto"/>
    </w:pPr>
    <w:rPr>
      <w:rFonts w:ascii="Times New Roman" w:eastAsia="Times New Roman" w:hAnsi="Times New Roman" w:cs="Times New Roman"/>
    </w:rPr>
  </w:style>
  <w:style w:type="paragraph" w:customStyle="1" w:styleId="navbar-toggle">
    <w:name w:val="navbar-toggle"/>
    <w:basedOn w:val="Normal"/>
    <w:rsid w:val="00D6223D"/>
    <w:pPr>
      <w:spacing w:before="120" w:after="120" w:line="240" w:lineRule="auto"/>
      <w:ind w:right="225"/>
    </w:pPr>
    <w:rPr>
      <w:rFonts w:ascii="Times New Roman" w:eastAsia="Times New Roman" w:hAnsi="Times New Roman" w:cs="Times New Roman"/>
    </w:rPr>
  </w:style>
  <w:style w:type="paragraph" w:customStyle="1" w:styleId="navbar-nav">
    <w:name w:val="navbar-nav"/>
    <w:basedOn w:val="Normal"/>
    <w:rsid w:val="00D6223D"/>
    <w:pPr>
      <w:spacing w:before="113" w:after="113" w:line="240" w:lineRule="auto"/>
      <w:ind w:left="-225" w:right="-225"/>
    </w:pPr>
    <w:rPr>
      <w:rFonts w:ascii="Times New Roman" w:eastAsia="Times New Roman" w:hAnsi="Times New Roman" w:cs="Times New Roman"/>
    </w:rPr>
  </w:style>
  <w:style w:type="paragraph" w:customStyle="1" w:styleId="navbar-navlia">
    <w:name w:val="navbar-nav&gt;li&gt;a"/>
    <w:basedOn w:val="Normal"/>
    <w:rsid w:val="00D6223D"/>
    <w:pPr>
      <w:spacing w:after="150" w:line="300" w:lineRule="atLeast"/>
    </w:pPr>
    <w:rPr>
      <w:rFonts w:ascii="Times New Roman" w:eastAsia="Times New Roman" w:hAnsi="Times New Roman" w:cs="Times New Roman"/>
    </w:rPr>
  </w:style>
  <w:style w:type="paragraph" w:customStyle="1" w:styleId="navbar-form">
    <w:name w:val="navbar-form"/>
    <w:basedOn w:val="Normal"/>
    <w:rsid w:val="00D6223D"/>
    <w:pPr>
      <w:spacing w:before="120" w:after="120" w:line="240" w:lineRule="auto"/>
      <w:ind w:left="-225" w:right="-225"/>
    </w:pPr>
    <w:rPr>
      <w:rFonts w:ascii="Times New Roman" w:eastAsia="Times New Roman" w:hAnsi="Times New Roman" w:cs="Times New Roman"/>
    </w:rPr>
  </w:style>
  <w:style w:type="paragraph" w:customStyle="1" w:styleId="navbar-btn">
    <w:name w:val="navbar-btn"/>
    <w:basedOn w:val="Normal"/>
    <w:rsid w:val="00D6223D"/>
    <w:pPr>
      <w:spacing w:before="120" w:after="120" w:line="240" w:lineRule="auto"/>
    </w:pPr>
    <w:rPr>
      <w:rFonts w:ascii="Times New Roman" w:eastAsia="Times New Roman" w:hAnsi="Times New Roman" w:cs="Times New Roman"/>
    </w:rPr>
  </w:style>
  <w:style w:type="paragraph" w:customStyle="1" w:styleId="navbar-text">
    <w:name w:val="navbar-text"/>
    <w:basedOn w:val="Normal"/>
    <w:rsid w:val="00D6223D"/>
    <w:pPr>
      <w:spacing w:before="225" w:after="225" w:line="240" w:lineRule="auto"/>
    </w:pPr>
    <w:rPr>
      <w:rFonts w:ascii="Times New Roman" w:eastAsia="Times New Roman" w:hAnsi="Times New Roman" w:cs="Times New Roman"/>
    </w:rPr>
  </w:style>
  <w:style w:type="paragraph" w:customStyle="1" w:styleId="navbar-default">
    <w:name w:val="navbar-default"/>
    <w:basedOn w:val="Normal"/>
    <w:rsid w:val="00D6223D"/>
    <w:pPr>
      <w:shd w:val="clear" w:color="auto" w:fill="F8F8F8"/>
      <w:spacing w:after="150" w:line="240" w:lineRule="auto"/>
    </w:pPr>
    <w:rPr>
      <w:rFonts w:ascii="Times New Roman" w:eastAsia="Times New Roman" w:hAnsi="Times New Roman" w:cs="Times New Roman"/>
    </w:rPr>
  </w:style>
  <w:style w:type="paragraph" w:customStyle="1" w:styleId="navbar-inverse">
    <w:name w:val="navbar-inverse"/>
    <w:basedOn w:val="Normal"/>
    <w:rsid w:val="00D6223D"/>
    <w:pPr>
      <w:shd w:val="clear" w:color="auto" w:fill="222222"/>
      <w:spacing w:after="150" w:line="240" w:lineRule="auto"/>
    </w:pPr>
    <w:rPr>
      <w:rFonts w:ascii="Times New Roman" w:eastAsia="Times New Roman" w:hAnsi="Times New Roman" w:cs="Times New Roman"/>
    </w:rPr>
  </w:style>
  <w:style w:type="paragraph" w:customStyle="1" w:styleId="breadcrumb">
    <w:name w:val="breadcrumb"/>
    <w:basedOn w:val="Normal"/>
    <w:rsid w:val="00D6223D"/>
    <w:pPr>
      <w:shd w:val="clear" w:color="auto" w:fill="F5F5F5"/>
      <w:spacing w:after="300" w:line="240" w:lineRule="auto"/>
    </w:pPr>
    <w:rPr>
      <w:rFonts w:ascii="Times New Roman" w:eastAsia="Times New Roman" w:hAnsi="Times New Roman" w:cs="Times New Roman"/>
    </w:rPr>
  </w:style>
  <w:style w:type="paragraph" w:customStyle="1" w:styleId="pagination">
    <w:name w:val="pagination"/>
    <w:basedOn w:val="Normal"/>
    <w:rsid w:val="00D6223D"/>
    <w:pPr>
      <w:spacing w:before="300" w:after="300" w:line="240" w:lineRule="auto"/>
    </w:pPr>
    <w:rPr>
      <w:rFonts w:ascii="Times New Roman" w:eastAsia="Times New Roman" w:hAnsi="Times New Roman" w:cs="Times New Roman"/>
    </w:rPr>
  </w:style>
  <w:style w:type="paragraph" w:customStyle="1" w:styleId="paginationli">
    <w:name w:val="pagination&gt;li"/>
    <w:basedOn w:val="Normal"/>
    <w:rsid w:val="00D6223D"/>
    <w:pPr>
      <w:spacing w:after="150" w:line="240" w:lineRule="auto"/>
    </w:pPr>
    <w:rPr>
      <w:rFonts w:ascii="Times New Roman" w:eastAsia="Times New Roman" w:hAnsi="Times New Roman" w:cs="Times New Roman"/>
    </w:rPr>
  </w:style>
  <w:style w:type="paragraph" w:customStyle="1" w:styleId="paginationlia">
    <w:name w:val="pagination&gt;li&gt;a"/>
    <w:basedOn w:val="Normal"/>
    <w:rsid w:val="00D6223D"/>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pPr>
    <w:rPr>
      <w:rFonts w:ascii="Times New Roman" w:eastAsia="Times New Roman" w:hAnsi="Times New Roman" w:cs="Times New Roman"/>
      <w:color w:val="337AB7"/>
    </w:rPr>
  </w:style>
  <w:style w:type="paragraph" w:customStyle="1" w:styleId="paginationlispan">
    <w:name w:val="pagination&gt;li&gt;span"/>
    <w:basedOn w:val="Normal"/>
    <w:rsid w:val="00D6223D"/>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pPr>
    <w:rPr>
      <w:rFonts w:ascii="Times New Roman" w:eastAsia="Times New Roman" w:hAnsi="Times New Roman" w:cs="Times New Roman"/>
      <w:color w:val="337AB7"/>
    </w:rPr>
  </w:style>
  <w:style w:type="paragraph" w:customStyle="1" w:styleId="pagination-lglia">
    <w:name w:val="pagination-lg&gt;li&gt;a"/>
    <w:basedOn w:val="Normal"/>
    <w:rsid w:val="00D6223D"/>
    <w:pPr>
      <w:spacing w:after="150" w:line="240" w:lineRule="auto"/>
    </w:pPr>
    <w:rPr>
      <w:rFonts w:ascii="Times New Roman" w:eastAsia="Times New Roman" w:hAnsi="Times New Roman" w:cs="Times New Roman"/>
      <w:sz w:val="27"/>
      <w:szCs w:val="27"/>
    </w:rPr>
  </w:style>
  <w:style w:type="paragraph" w:customStyle="1" w:styleId="pagination-lglispan">
    <w:name w:val="pagination-lg&gt;li&gt;span"/>
    <w:basedOn w:val="Normal"/>
    <w:rsid w:val="00D6223D"/>
    <w:pPr>
      <w:spacing w:after="150" w:line="240" w:lineRule="auto"/>
    </w:pPr>
    <w:rPr>
      <w:rFonts w:ascii="Times New Roman" w:eastAsia="Times New Roman" w:hAnsi="Times New Roman" w:cs="Times New Roman"/>
      <w:sz w:val="27"/>
      <w:szCs w:val="27"/>
    </w:rPr>
  </w:style>
  <w:style w:type="paragraph" w:customStyle="1" w:styleId="pagination-smlia">
    <w:name w:val="pagination-sm&gt;li&gt;a"/>
    <w:basedOn w:val="Normal"/>
    <w:rsid w:val="00D6223D"/>
    <w:pPr>
      <w:spacing w:after="150" w:line="240" w:lineRule="auto"/>
    </w:pPr>
    <w:rPr>
      <w:rFonts w:ascii="Times New Roman" w:eastAsia="Times New Roman" w:hAnsi="Times New Roman" w:cs="Times New Roman"/>
      <w:sz w:val="18"/>
      <w:szCs w:val="18"/>
    </w:rPr>
  </w:style>
  <w:style w:type="paragraph" w:customStyle="1" w:styleId="pagination-smlispan">
    <w:name w:val="pagination-sm&gt;li&gt;span"/>
    <w:basedOn w:val="Normal"/>
    <w:rsid w:val="00D6223D"/>
    <w:pPr>
      <w:spacing w:after="150" w:line="240" w:lineRule="auto"/>
    </w:pPr>
    <w:rPr>
      <w:rFonts w:ascii="Times New Roman" w:eastAsia="Times New Roman" w:hAnsi="Times New Roman" w:cs="Times New Roman"/>
      <w:sz w:val="18"/>
      <w:szCs w:val="18"/>
    </w:rPr>
  </w:style>
  <w:style w:type="paragraph" w:customStyle="1" w:styleId="pager">
    <w:name w:val="pager"/>
    <w:basedOn w:val="Normal"/>
    <w:rsid w:val="00D6223D"/>
    <w:pPr>
      <w:spacing w:before="300" w:after="300" w:line="240" w:lineRule="auto"/>
      <w:jc w:val="center"/>
    </w:pPr>
    <w:rPr>
      <w:rFonts w:ascii="Times New Roman" w:eastAsia="Times New Roman" w:hAnsi="Times New Roman" w:cs="Times New Roman"/>
    </w:rPr>
  </w:style>
  <w:style w:type="paragraph" w:customStyle="1" w:styleId="label">
    <w:name w:val="label"/>
    <w:basedOn w:val="Normal"/>
    <w:rsid w:val="00D6223D"/>
    <w:pPr>
      <w:spacing w:after="150" w:line="240" w:lineRule="auto"/>
      <w:jc w:val="center"/>
      <w:textAlignment w:val="baseline"/>
    </w:pPr>
    <w:rPr>
      <w:rFonts w:ascii="Times New Roman" w:eastAsia="Times New Roman" w:hAnsi="Times New Roman" w:cs="Times New Roman"/>
      <w:b/>
      <w:bCs/>
      <w:color w:val="FFFFFF"/>
      <w:sz w:val="18"/>
      <w:szCs w:val="18"/>
    </w:rPr>
  </w:style>
  <w:style w:type="paragraph" w:customStyle="1" w:styleId="label-default">
    <w:name w:val="label-default"/>
    <w:basedOn w:val="Normal"/>
    <w:rsid w:val="00D6223D"/>
    <w:pPr>
      <w:shd w:val="clear" w:color="auto" w:fill="777777"/>
      <w:spacing w:after="150" w:line="240" w:lineRule="auto"/>
    </w:pPr>
    <w:rPr>
      <w:rFonts w:ascii="Times New Roman" w:eastAsia="Times New Roman" w:hAnsi="Times New Roman" w:cs="Times New Roman"/>
    </w:rPr>
  </w:style>
  <w:style w:type="paragraph" w:customStyle="1" w:styleId="label-primary">
    <w:name w:val="label-primary"/>
    <w:basedOn w:val="Normal"/>
    <w:rsid w:val="00D6223D"/>
    <w:pPr>
      <w:shd w:val="clear" w:color="auto" w:fill="337AB7"/>
      <w:spacing w:after="150" w:line="240" w:lineRule="auto"/>
    </w:pPr>
    <w:rPr>
      <w:rFonts w:ascii="Times New Roman" w:eastAsia="Times New Roman" w:hAnsi="Times New Roman" w:cs="Times New Roman"/>
    </w:rPr>
  </w:style>
  <w:style w:type="paragraph" w:customStyle="1" w:styleId="label-success">
    <w:name w:val="label-success"/>
    <w:basedOn w:val="Normal"/>
    <w:rsid w:val="00D6223D"/>
    <w:pPr>
      <w:shd w:val="clear" w:color="auto" w:fill="5CB85C"/>
      <w:spacing w:after="150" w:line="240" w:lineRule="auto"/>
    </w:pPr>
    <w:rPr>
      <w:rFonts w:ascii="Times New Roman" w:eastAsia="Times New Roman" w:hAnsi="Times New Roman" w:cs="Times New Roman"/>
    </w:rPr>
  </w:style>
  <w:style w:type="paragraph" w:customStyle="1" w:styleId="label-info">
    <w:name w:val="label-info"/>
    <w:basedOn w:val="Normal"/>
    <w:rsid w:val="00D6223D"/>
    <w:pPr>
      <w:shd w:val="clear" w:color="auto" w:fill="5BC0DE"/>
      <w:spacing w:after="150" w:line="240" w:lineRule="auto"/>
    </w:pPr>
    <w:rPr>
      <w:rFonts w:ascii="Times New Roman" w:eastAsia="Times New Roman" w:hAnsi="Times New Roman" w:cs="Times New Roman"/>
    </w:rPr>
  </w:style>
  <w:style w:type="paragraph" w:customStyle="1" w:styleId="label-warning">
    <w:name w:val="label-warning"/>
    <w:basedOn w:val="Normal"/>
    <w:rsid w:val="00D6223D"/>
    <w:pPr>
      <w:shd w:val="clear" w:color="auto" w:fill="F0AD4E"/>
      <w:spacing w:after="150" w:line="240" w:lineRule="auto"/>
    </w:pPr>
    <w:rPr>
      <w:rFonts w:ascii="Times New Roman" w:eastAsia="Times New Roman" w:hAnsi="Times New Roman" w:cs="Times New Roman"/>
    </w:rPr>
  </w:style>
  <w:style w:type="paragraph" w:customStyle="1" w:styleId="label-danger">
    <w:name w:val="label-danger"/>
    <w:basedOn w:val="Normal"/>
    <w:rsid w:val="00D6223D"/>
    <w:pPr>
      <w:shd w:val="clear" w:color="auto" w:fill="D9534F"/>
      <w:spacing w:after="150" w:line="240" w:lineRule="auto"/>
    </w:pPr>
    <w:rPr>
      <w:rFonts w:ascii="Times New Roman" w:eastAsia="Times New Roman" w:hAnsi="Times New Roman" w:cs="Times New Roman"/>
    </w:rPr>
  </w:style>
  <w:style w:type="paragraph" w:customStyle="1" w:styleId="badge">
    <w:name w:val="badge"/>
    <w:basedOn w:val="Normal"/>
    <w:rsid w:val="00D6223D"/>
    <w:pPr>
      <w:shd w:val="clear" w:color="auto" w:fill="777777"/>
      <w:spacing w:after="150" w:line="240" w:lineRule="auto"/>
      <w:jc w:val="center"/>
      <w:textAlignment w:val="baseline"/>
    </w:pPr>
    <w:rPr>
      <w:rFonts w:ascii="Times New Roman" w:eastAsia="Times New Roman" w:hAnsi="Times New Roman" w:cs="Times New Roman"/>
      <w:b/>
      <w:bCs/>
      <w:color w:val="FFFFFF"/>
      <w:sz w:val="18"/>
      <w:szCs w:val="18"/>
    </w:rPr>
  </w:style>
  <w:style w:type="paragraph" w:customStyle="1" w:styleId="jumbotron">
    <w:name w:val="jumbotron"/>
    <w:basedOn w:val="Normal"/>
    <w:rsid w:val="00D6223D"/>
    <w:pPr>
      <w:shd w:val="clear" w:color="auto" w:fill="EEEEEE"/>
      <w:spacing w:after="450" w:line="240" w:lineRule="auto"/>
    </w:pPr>
    <w:rPr>
      <w:rFonts w:ascii="Times New Roman" w:eastAsia="Times New Roman" w:hAnsi="Times New Roman" w:cs="Times New Roman"/>
    </w:rPr>
  </w:style>
  <w:style w:type="paragraph" w:customStyle="1" w:styleId="jumbotronhr">
    <w:name w:val="jumbotron&gt;hr"/>
    <w:basedOn w:val="Normal"/>
    <w:rsid w:val="00D6223D"/>
    <w:pPr>
      <w:spacing w:after="150" w:line="240" w:lineRule="auto"/>
    </w:pPr>
    <w:rPr>
      <w:rFonts w:ascii="Times New Roman" w:eastAsia="Times New Roman" w:hAnsi="Times New Roman" w:cs="Times New Roman"/>
    </w:rPr>
  </w:style>
  <w:style w:type="paragraph" w:customStyle="1" w:styleId="thumbnail">
    <w:name w:val="thumbnail"/>
    <w:basedOn w:val="Normal"/>
    <w:rsid w:val="00D6223D"/>
    <w:pPr>
      <w:pBdr>
        <w:top w:val="single" w:sz="6" w:space="3" w:color="DDDDDD"/>
        <w:left w:val="single" w:sz="6" w:space="3" w:color="DDDDDD"/>
        <w:bottom w:val="single" w:sz="6" w:space="3" w:color="DDDDDD"/>
        <w:right w:val="single" w:sz="6" w:space="3" w:color="DDDDDD"/>
      </w:pBdr>
      <w:shd w:val="clear" w:color="auto" w:fill="FFFFFF"/>
      <w:spacing w:after="300" w:line="240" w:lineRule="auto"/>
    </w:pPr>
    <w:rPr>
      <w:rFonts w:ascii="Times New Roman" w:eastAsia="Times New Roman" w:hAnsi="Times New Roman" w:cs="Times New Roman"/>
    </w:rPr>
  </w:style>
  <w:style w:type="paragraph" w:customStyle="1" w:styleId="alert">
    <w:name w:val="alert"/>
    <w:basedOn w:val="Normal"/>
    <w:rsid w:val="00D6223D"/>
    <w:pPr>
      <w:spacing w:after="300" w:line="240" w:lineRule="auto"/>
    </w:pPr>
    <w:rPr>
      <w:rFonts w:ascii="Times New Roman" w:eastAsia="Times New Roman" w:hAnsi="Times New Roman" w:cs="Times New Roman"/>
    </w:rPr>
  </w:style>
  <w:style w:type="paragraph" w:customStyle="1" w:styleId="alertp">
    <w:name w:val="alert&gt;p"/>
    <w:basedOn w:val="Normal"/>
    <w:rsid w:val="00D6223D"/>
    <w:pPr>
      <w:spacing w:after="0" w:line="240" w:lineRule="auto"/>
    </w:pPr>
    <w:rPr>
      <w:rFonts w:ascii="Times New Roman" w:eastAsia="Times New Roman" w:hAnsi="Times New Roman" w:cs="Times New Roman"/>
    </w:rPr>
  </w:style>
  <w:style w:type="paragraph" w:customStyle="1" w:styleId="alertul">
    <w:name w:val="alert&gt;ul"/>
    <w:basedOn w:val="Normal"/>
    <w:rsid w:val="00D6223D"/>
    <w:pPr>
      <w:spacing w:after="0" w:line="240" w:lineRule="auto"/>
    </w:pPr>
    <w:rPr>
      <w:rFonts w:ascii="Times New Roman" w:eastAsia="Times New Roman" w:hAnsi="Times New Roman" w:cs="Times New Roman"/>
    </w:rPr>
  </w:style>
  <w:style w:type="paragraph" w:customStyle="1" w:styleId="alert-dismissable">
    <w:name w:val="alert-dismissable"/>
    <w:basedOn w:val="Normal"/>
    <w:rsid w:val="00D6223D"/>
    <w:pPr>
      <w:spacing w:after="150" w:line="240" w:lineRule="auto"/>
    </w:pPr>
    <w:rPr>
      <w:rFonts w:ascii="Times New Roman" w:eastAsia="Times New Roman" w:hAnsi="Times New Roman" w:cs="Times New Roman"/>
    </w:rPr>
  </w:style>
  <w:style w:type="paragraph" w:customStyle="1" w:styleId="alert-dismissible">
    <w:name w:val="alert-dismissible"/>
    <w:basedOn w:val="Normal"/>
    <w:rsid w:val="00D6223D"/>
    <w:pPr>
      <w:spacing w:after="150" w:line="240" w:lineRule="auto"/>
    </w:pPr>
    <w:rPr>
      <w:rFonts w:ascii="Times New Roman" w:eastAsia="Times New Roman" w:hAnsi="Times New Roman" w:cs="Times New Roman"/>
    </w:rPr>
  </w:style>
  <w:style w:type="paragraph" w:customStyle="1" w:styleId="alert-success">
    <w:name w:val="alert-success"/>
    <w:basedOn w:val="Normal"/>
    <w:rsid w:val="00D6223D"/>
    <w:pPr>
      <w:shd w:val="clear" w:color="auto" w:fill="DFF0D8"/>
      <w:spacing w:after="150" w:line="240" w:lineRule="auto"/>
    </w:pPr>
    <w:rPr>
      <w:rFonts w:ascii="Times New Roman" w:eastAsia="Times New Roman" w:hAnsi="Times New Roman" w:cs="Times New Roman"/>
      <w:color w:val="3C763D"/>
    </w:rPr>
  </w:style>
  <w:style w:type="paragraph" w:customStyle="1" w:styleId="alert-info">
    <w:name w:val="alert-info"/>
    <w:basedOn w:val="Normal"/>
    <w:rsid w:val="00D6223D"/>
    <w:pPr>
      <w:shd w:val="clear" w:color="auto" w:fill="D9EDF7"/>
      <w:spacing w:after="150" w:line="240" w:lineRule="auto"/>
    </w:pPr>
    <w:rPr>
      <w:rFonts w:ascii="Times New Roman" w:eastAsia="Times New Roman" w:hAnsi="Times New Roman" w:cs="Times New Roman"/>
      <w:color w:val="31708F"/>
    </w:rPr>
  </w:style>
  <w:style w:type="paragraph" w:customStyle="1" w:styleId="alert-warning">
    <w:name w:val="alert-warning"/>
    <w:basedOn w:val="Normal"/>
    <w:rsid w:val="00D6223D"/>
    <w:pPr>
      <w:shd w:val="clear" w:color="auto" w:fill="FCF8E3"/>
      <w:spacing w:after="150" w:line="240" w:lineRule="auto"/>
    </w:pPr>
    <w:rPr>
      <w:rFonts w:ascii="Times New Roman" w:eastAsia="Times New Roman" w:hAnsi="Times New Roman" w:cs="Times New Roman"/>
      <w:color w:val="8A6D3B"/>
    </w:rPr>
  </w:style>
  <w:style w:type="paragraph" w:customStyle="1" w:styleId="alert-danger">
    <w:name w:val="alert-danger"/>
    <w:basedOn w:val="Normal"/>
    <w:rsid w:val="00D6223D"/>
    <w:pPr>
      <w:shd w:val="clear" w:color="auto" w:fill="F2DEDE"/>
      <w:spacing w:after="150" w:line="240" w:lineRule="auto"/>
    </w:pPr>
    <w:rPr>
      <w:rFonts w:ascii="Times New Roman" w:eastAsia="Times New Roman" w:hAnsi="Times New Roman" w:cs="Times New Roman"/>
      <w:color w:val="A94442"/>
    </w:rPr>
  </w:style>
  <w:style w:type="paragraph" w:customStyle="1" w:styleId="progress">
    <w:name w:val="progress"/>
    <w:basedOn w:val="Normal"/>
    <w:rsid w:val="00D6223D"/>
    <w:pPr>
      <w:shd w:val="clear" w:color="auto" w:fill="F5F5F5"/>
      <w:spacing w:after="300" w:line="240" w:lineRule="auto"/>
    </w:pPr>
    <w:rPr>
      <w:rFonts w:ascii="Times New Roman" w:eastAsia="Times New Roman" w:hAnsi="Times New Roman" w:cs="Times New Roman"/>
    </w:rPr>
  </w:style>
  <w:style w:type="paragraph" w:customStyle="1" w:styleId="progress-bar">
    <w:name w:val="progress-bar"/>
    <w:basedOn w:val="Normal"/>
    <w:rsid w:val="00D6223D"/>
    <w:pPr>
      <w:shd w:val="clear" w:color="auto" w:fill="337AB7"/>
      <w:spacing w:after="150" w:line="300" w:lineRule="atLeast"/>
      <w:jc w:val="center"/>
    </w:pPr>
    <w:rPr>
      <w:rFonts w:ascii="Times New Roman" w:eastAsia="Times New Roman" w:hAnsi="Times New Roman" w:cs="Times New Roman"/>
      <w:color w:val="FFFFFF"/>
      <w:sz w:val="18"/>
      <w:szCs w:val="18"/>
    </w:rPr>
  </w:style>
  <w:style w:type="paragraph" w:customStyle="1" w:styleId="progress-bar-success">
    <w:name w:val="progress-bar-success"/>
    <w:basedOn w:val="Normal"/>
    <w:rsid w:val="00D6223D"/>
    <w:pPr>
      <w:shd w:val="clear" w:color="auto" w:fill="5CB85C"/>
      <w:spacing w:after="150" w:line="240" w:lineRule="auto"/>
    </w:pPr>
    <w:rPr>
      <w:rFonts w:ascii="Times New Roman" w:eastAsia="Times New Roman" w:hAnsi="Times New Roman" w:cs="Times New Roman"/>
    </w:rPr>
  </w:style>
  <w:style w:type="paragraph" w:customStyle="1" w:styleId="progress-bar-info">
    <w:name w:val="progress-bar-info"/>
    <w:basedOn w:val="Normal"/>
    <w:rsid w:val="00D6223D"/>
    <w:pPr>
      <w:shd w:val="clear" w:color="auto" w:fill="5BC0DE"/>
      <w:spacing w:after="150" w:line="240" w:lineRule="auto"/>
    </w:pPr>
    <w:rPr>
      <w:rFonts w:ascii="Times New Roman" w:eastAsia="Times New Roman" w:hAnsi="Times New Roman" w:cs="Times New Roman"/>
    </w:rPr>
  </w:style>
  <w:style w:type="paragraph" w:customStyle="1" w:styleId="progress-bar-warning">
    <w:name w:val="progress-bar-warning"/>
    <w:basedOn w:val="Normal"/>
    <w:rsid w:val="00D6223D"/>
    <w:pPr>
      <w:shd w:val="clear" w:color="auto" w:fill="F0AD4E"/>
      <w:spacing w:after="150" w:line="240" w:lineRule="auto"/>
    </w:pPr>
    <w:rPr>
      <w:rFonts w:ascii="Times New Roman" w:eastAsia="Times New Roman" w:hAnsi="Times New Roman" w:cs="Times New Roman"/>
    </w:rPr>
  </w:style>
  <w:style w:type="paragraph" w:customStyle="1" w:styleId="progress-bar-danger">
    <w:name w:val="progress-bar-danger"/>
    <w:basedOn w:val="Normal"/>
    <w:rsid w:val="00D6223D"/>
    <w:pPr>
      <w:shd w:val="clear" w:color="auto" w:fill="D9534F"/>
      <w:spacing w:after="150" w:line="240" w:lineRule="auto"/>
    </w:pPr>
    <w:rPr>
      <w:rFonts w:ascii="Times New Roman" w:eastAsia="Times New Roman" w:hAnsi="Times New Roman" w:cs="Times New Roman"/>
    </w:rPr>
  </w:style>
  <w:style w:type="paragraph" w:customStyle="1" w:styleId="media">
    <w:name w:val="media"/>
    <w:basedOn w:val="Normal"/>
    <w:rsid w:val="00D6223D"/>
    <w:pPr>
      <w:spacing w:before="225" w:after="150" w:line="240" w:lineRule="auto"/>
    </w:pPr>
    <w:rPr>
      <w:rFonts w:ascii="Times New Roman" w:eastAsia="Times New Roman" w:hAnsi="Times New Roman" w:cs="Times New Roman"/>
    </w:rPr>
  </w:style>
  <w:style w:type="paragraph" w:customStyle="1" w:styleId="media-left">
    <w:name w:val="media-left"/>
    <w:basedOn w:val="Normal"/>
    <w:rsid w:val="00D6223D"/>
    <w:pPr>
      <w:spacing w:after="150" w:line="240" w:lineRule="auto"/>
      <w:textAlignment w:val="top"/>
    </w:pPr>
    <w:rPr>
      <w:rFonts w:ascii="Times New Roman" w:eastAsia="Times New Roman" w:hAnsi="Times New Roman" w:cs="Times New Roman"/>
    </w:rPr>
  </w:style>
  <w:style w:type="paragraph" w:customStyle="1" w:styleId="media-right">
    <w:name w:val="media-right"/>
    <w:basedOn w:val="Normal"/>
    <w:rsid w:val="00D6223D"/>
    <w:pPr>
      <w:spacing w:after="150" w:line="240" w:lineRule="auto"/>
      <w:textAlignment w:val="top"/>
    </w:pPr>
    <w:rPr>
      <w:rFonts w:ascii="Times New Roman" w:eastAsia="Times New Roman" w:hAnsi="Times New Roman" w:cs="Times New Roman"/>
    </w:rPr>
  </w:style>
  <w:style w:type="paragraph" w:customStyle="1" w:styleId="media-body">
    <w:name w:val="media-body"/>
    <w:basedOn w:val="Normal"/>
    <w:rsid w:val="00D6223D"/>
    <w:pPr>
      <w:spacing w:after="150" w:line="240" w:lineRule="auto"/>
      <w:textAlignment w:val="top"/>
    </w:pPr>
    <w:rPr>
      <w:rFonts w:ascii="Times New Roman" w:eastAsia="Times New Roman" w:hAnsi="Times New Roman" w:cs="Times New Roman"/>
    </w:rPr>
  </w:style>
  <w:style w:type="paragraph" w:customStyle="1" w:styleId="media-middle">
    <w:name w:val="media-middle"/>
    <w:basedOn w:val="Normal"/>
    <w:rsid w:val="00D6223D"/>
    <w:pPr>
      <w:spacing w:after="150" w:line="240" w:lineRule="auto"/>
      <w:textAlignment w:val="center"/>
    </w:pPr>
    <w:rPr>
      <w:rFonts w:ascii="Times New Roman" w:eastAsia="Times New Roman" w:hAnsi="Times New Roman" w:cs="Times New Roman"/>
    </w:rPr>
  </w:style>
  <w:style w:type="paragraph" w:customStyle="1" w:styleId="media-bottom">
    <w:name w:val="media-bottom"/>
    <w:basedOn w:val="Normal"/>
    <w:rsid w:val="00D6223D"/>
    <w:pPr>
      <w:spacing w:after="150" w:line="240" w:lineRule="auto"/>
      <w:textAlignment w:val="bottom"/>
    </w:pPr>
    <w:rPr>
      <w:rFonts w:ascii="Times New Roman" w:eastAsia="Times New Roman" w:hAnsi="Times New Roman" w:cs="Times New Roman"/>
    </w:rPr>
  </w:style>
  <w:style w:type="paragraph" w:customStyle="1" w:styleId="media-heading">
    <w:name w:val="media-heading"/>
    <w:basedOn w:val="Normal"/>
    <w:rsid w:val="00D6223D"/>
    <w:pPr>
      <w:spacing w:after="75" w:line="240" w:lineRule="auto"/>
    </w:pPr>
    <w:rPr>
      <w:rFonts w:ascii="Times New Roman" w:eastAsia="Times New Roman" w:hAnsi="Times New Roman" w:cs="Times New Roman"/>
    </w:rPr>
  </w:style>
  <w:style w:type="paragraph" w:customStyle="1" w:styleId="media-list">
    <w:name w:val="media-list"/>
    <w:basedOn w:val="Normal"/>
    <w:rsid w:val="00D6223D"/>
    <w:pPr>
      <w:spacing w:after="150" w:line="240" w:lineRule="auto"/>
    </w:pPr>
    <w:rPr>
      <w:rFonts w:ascii="Times New Roman" w:eastAsia="Times New Roman" w:hAnsi="Times New Roman" w:cs="Times New Roman"/>
    </w:rPr>
  </w:style>
  <w:style w:type="paragraph" w:customStyle="1" w:styleId="list-group">
    <w:name w:val="list-group"/>
    <w:basedOn w:val="Normal"/>
    <w:rsid w:val="00D6223D"/>
    <w:pPr>
      <w:spacing w:after="300" w:line="240" w:lineRule="auto"/>
    </w:pPr>
    <w:rPr>
      <w:rFonts w:ascii="Times New Roman" w:eastAsia="Times New Roman" w:hAnsi="Times New Roman" w:cs="Times New Roman"/>
    </w:rPr>
  </w:style>
  <w:style w:type="paragraph" w:customStyle="1" w:styleId="list-group-item">
    <w:name w:val="list-group-item"/>
    <w:basedOn w:val="Normal"/>
    <w:rsid w:val="00D6223D"/>
    <w:pPr>
      <w:pBdr>
        <w:top w:val="single" w:sz="6" w:space="8" w:color="DDDDDD"/>
        <w:left w:val="single" w:sz="6" w:space="11" w:color="DDDDDD"/>
        <w:bottom w:val="single" w:sz="6" w:space="8" w:color="DDDDDD"/>
        <w:right w:val="single" w:sz="6" w:space="11" w:color="DDDDDD"/>
      </w:pBdr>
      <w:shd w:val="clear" w:color="auto" w:fill="FFFFFF"/>
      <w:spacing w:after="0" w:line="240" w:lineRule="auto"/>
    </w:pPr>
    <w:rPr>
      <w:rFonts w:ascii="Times New Roman" w:eastAsia="Times New Roman" w:hAnsi="Times New Roman" w:cs="Times New Roman"/>
    </w:rPr>
  </w:style>
  <w:style w:type="paragraph" w:customStyle="1" w:styleId="list-group-item-success">
    <w:name w:val="list-group-item-success"/>
    <w:basedOn w:val="Normal"/>
    <w:rsid w:val="00D6223D"/>
    <w:pPr>
      <w:shd w:val="clear" w:color="auto" w:fill="DFF0D8"/>
      <w:spacing w:after="150" w:line="240" w:lineRule="auto"/>
    </w:pPr>
    <w:rPr>
      <w:rFonts w:ascii="Times New Roman" w:eastAsia="Times New Roman" w:hAnsi="Times New Roman" w:cs="Times New Roman"/>
      <w:color w:val="3C763D"/>
    </w:rPr>
  </w:style>
  <w:style w:type="paragraph" w:customStyle="1" w:styleId="list-group-item-info">
    <w:name w:val="list-group-item-info"/>
    <w:basedOn w:val="Normal"/>
    <w:rsid w:val="00D6223D"/>
    <w:pPr>
      <w:shd w:val="clear" w:color="auto" w:fill="D9EDF7"/>
      <w:spacing w:after="150" w:line="240" w:lineRule="auto"/>
    </w:pPr>
    <w:rPr>
      <w:rFonts w:ascii="Times New Roman" w:eastAsia="Times New Roman" w:hAnsi="Times New Roman" w:cs="Times New Roman"/>
      <w:color w:val="31708F"/>
    </w:rPr>
  </w:style>
  <w:style w:type="paragraph" w:customStyle="1" w:styleId="list-group-item-warning">
    <w:name w:val="list-group-item-warning"/>
    <w:basedOn w:val="Normal"/>
    <w:rsid w:val="00D6223D"/>
    <w:pPr>
      <w:shd w:val="clear" w:color="auto" w:fill="FCF8E3"/>
      <w:spacing w:after="150" w:line="240" w:lineRule="auto"/>
    </w:pPr>
    <w:rPr>
      <w:rFonts w:ascii="Times New Roman" w:eastAsia="Times New Roman" w:hAnsi="Times New Roman" w:cs="Times New Roman"/>
      <w:color w:val="8A6D3B"/>
    </w:rPr>
  </w:style>
  <w:style w:type="paragraph" w:customStyle="1" w:styleId="list-group-item-danger">
    <w:name w:val="list-group-item-danger"/>
    <w:basedOn w:val="Normal"/>
    <w:rsid w:val="00D6223D"/>
    <w:pPr>
      <w:shd w:val="clear" w:color="auto" w:fill="F2DEDE"/>
      <w:spacing w:after="150" w:line="240" w:lineRule="auto"/>
    </w:pPr>
    <w:rPr>
      <w:rFonts w:ascii="Times New Roman" w:eastAsia="Times New Roman" w:hAnsi="Times New Roman" w:cs="Times New Roman"/>
      <w:color w:val="A94442"/>
    </w:rPr>
  </w:style>
  <w:style w:type="paragraph" w:customStyle="1" w:styleId="list-group-item-heading">
    <w:name w:val="list-group-item-heading"/>
    <w:basedOn w:val="Normal"/>
    <w:rsid w:val="00D6223D"/>
    <w:pPr>
      <w:spacing w:after="75" w:line="240" w:lineRule="auto"/>
    </w:pPr>
    <w:rPr>
      <w:rFonts w:ascii="Times New Roman" w:eastAsia="Times New Roman" w:hAnsi="Times New Roman" w:cs="Times New Roman"/>
    </w:rPr>
  </w:style>
  <w:style w:type="paragraph" w:customStyle="1" w:styleId="list-group-item-text">
    <w:name w:val="list-group-item-text"/>
    <w:basedOn w:val="Normal"/>
    <w:rsid w:val="00D6223D"/>
    <w:pPr>
      <w:spacing w:after="0" w:line="240" w:lineRule="auto"/>
    </w:pPr>
    <w:rPr>
      <w:rFonts w:ascii="Times New Roman" w:eastAsia="Times New Roman" w:hAnsi="Times New Roman" w:cs="Times New Roman"/>
    </w:rPr>
  </w:style>
  <w:style w:type="paragraph" w:customStyle="1" w:styleId="panel">
    <w:name w:val="panel"/>
    <w:basedOn w:val="Normal"/>
    <w:rsid w:val="00D6223D"/>
    <w:pPr>
      <w:shd w:val="clear" w:color="auto" w:fill="FFFFFF"/>
      <w:spacing w:after="300" w:line="240" w:lineRule="auto"/>
    </w:pPr>
    <w:rPr>
      <w:rFonts w:ascii="Times New Roman" w:eastAsia="Times New Roman" w:hAnsi="Times New Roman" w:cs="Times New Roman"/>
    </w:rPr>
  </w:style>
  <w:style w:type="paragraph" w:customStyle="1" w:styleId="panel-body">
    <w:name w:val="panel-body"/>
    <w:basedOn w:val="Normal"/>
    <w:rsid w:val="00D6223D"/>
    <w:pPr>
      <w:spacing w:after="150" w:line="240" w:lineRule="auto"/>
    </w:pPr>
    <w:rPr>
      <w:rFonts w:ascii="Times New Roman" w:eastAsia="Times New Roman" w:hAnsi="Times New Roman" w:cs="Times New Roman"/>
    </w:rPr>
  </w:style>
  <w:style w:type="paragraph" w:customStyle="1" w:styleId="panel-heading">
    <w:name w:val="panel-heading"/>
    <w:basedOn w:val="Normal"/>
    <w:rsid w:val="00D6223D"/>
    <w:pPr>
      <w:spacing w:after="150" w:line="240" w:lineRule="auto"/>
    </w:pPr>
    <w:rPr>
      <w:rFonts w:ascii="Times New Roman" w:eastAsia="Times New Roman" w:hAnsi="Times New Roman" w:cs="Times New Roman"/>
    </w:rPr>
  </w:style>
  <w:style w:type="paragraph" w:customStyle="1" w:styleId="panel-title">
    <w:name w:val="panel-title"/>
    <w:basedOn w:val="Normal"/>
    <w:rsid w:val="00D6223D"/>
    <w:pPr>
      <w:spacing w:after="0" w:line="240" w:lineRule="auto"/>
    </w:pPr>
    <w:rPr>
      <w:rFonts w:ascii="Times New Roman" w:eastAsia="Times New Roman" w:hAnsi="Times New Roman" w:cs="Times New Roman"/>
    </w:rPr>
  </w:style>
  <w:style w:type="paragraph" w:customStyle="1" w:styleId="panel-footer">
    <w:name w:val="panel-footer"/>
    <w:basedOn w:val="Normal"/>
    <w:rsid w:val="00D6223D"/>
    <w:pPr>
      <w:pBdr>
        <w:top w:val="single" w:sz="6" w:space="8" w:color="DDDDDD"/>
      </w:pBdr>
      <w:shd w:val="clear" w:color="auto" w:fill="F5F5F5"/>
      <w:spacing w:after="150" w:line="240" w:lineRule="auto"/>
    </w:pPr>
    <w:rPr>
      <w:rFonts w:ascii="Times New Roman" w:eastAsia="Times New Roman" w:hAnsi="Times New Roman" w:cs="Times New Roman"/>
    </w:rPr>
  </w:style>
  <w:style w:type="paragraph" w:customStyle="1" w:styleId="panel-group">
    <w:name w:val="panel-group"/>
    <w:basedOn w:val="Normal"/>
    <w:rsid w:val="00D6223D"/>
    <w:pPr>
      <w:spacing w:after="300" w:line="240" w:lineRule="auto"/>
    </w:pPr>
    <w:rPr>
      <w:rFonts w:ascii="Times New Roman" w:eastAsia="Times New Roman" w:hAnsi="Times New Roman" w:cs="Times New Roman"/>
    </w:rPr>
  </w:style>
  <w:style w:type="paragraph" w:customStyle="1" w:styleId="panel-default">
    <w:name w:val="panel-default"/>
    <w:basedOn w:val="Normal"/>
    <w:rsid w:val="00D6223D"/>
    <w:pPr>
      <w:spacing w:after="150" w:line="240" w:lineRule="auto"/>
    </w:pPr>
    <w:rPr>
      <w:rFonts w:ascii="Times New Roman" w:eastAsia="Times New Roman" w:hAnsi="Times New Roman" w:cs="Times New Roman"/>
    </w:rPr>
  </w:style>
  <w:style w:type="paragraph" w:customStyle="1" w:styleId="panel-primary">
    <w:name w:val="panel-primary"/>
    <w:basedOn w:val="Normal"/>
    <w:rsid w:val="00D6223D"/>
    <w:pPr>
      <w:spacing w:after="150" w:line="240" w:lineRule="auto"/>
    </w:pPr>
    <w:rPr>
      <w:rFonts w:ascii="Times New Roman" w:eastAsia="Times New Roman" w:hAnsi="Times New Roman" w:cs="Times New Roman"/>
    </w:rPr>
  </w:style>
  <w:style w:type="paragraph" w:customStyle="1" w:styleId="panel-success">
    <w:name w:val="panel-success"/>
    <w:basedOn w:val="Normal"/>
    <w:rsid w:val="00D6223D"/>
    <w:pPr>
      <w:spacing w:after="150" w:line="240" w:lineRule="auto"/>
    </w:pPr>
    <w:rPr>
      <w:rFonts w:ascii="Times New Roman" w:eastAsia="Times New Roman" w:hAnsi="Times New Roman" w:cs="Times New Roman"/>
    </w:rPr>
  </w:style>
  <w:style w:type="paragraph" w:customStyle="1" w:styleId="panel-info">
    <w:name w:val="panel-info"/>
    <w:basedOn w:val="Normal"/>
    <w:rsid w:val="00D6223D"/>
    <w:pPr>
      <w:spacing w:after="150" w:line="240" w:lineRule="auto"/>
    </w:pPr>
    <w:rPr>
      <w:rFonts w:ascii="Times New Roman" w:eastAsia="Times New Roman" w:hAnsi="Times New Roman" w:cs="Times New Roman"/>
    </w:rPr>
  </w:style>
  <w:style w:type="paragraph" w:customStyle="1" w:styleId="panel-warning">
    <w:name w:val="panel-warning"/>
    <w:basedOn w:val="Normal"/>
    <w:rsid w:val="00D6223D"/>
    <w:pPr>
      <w:spacing w:after="150" w:line="240" w:lineRule="auto"/>
    </w:pPr>
    <w:rPr>
      <w:rFonts w:ascii="Times New Roman" w:eastAsia="Times New Roman" w:hAnsi="Times New Roman" w:cs="Times New Roman"/>
    </w:rPr>
  </w:style>
  <w:style w:type="paragraph" w:customStyle="1" w:styleId="panel-danger">
    <w:name w:val="panel-danger"/>
    <w:basedOn w:val="Normal"/>
    <w:rsid w:val="00D6223D"/>
    <w:pPr>
      <w:spacing w:after="150" w:line="240" w:lineRule="auto"/>
    </w:pPr>
    <w:rPr>
      <w:rFonts w:ascii="Times New Roman" w:eastAsia="Times New Roman" w:hAnsi="Times New Roman" w:cs="Times New Roman"/>
    </w:rPr>
  </w:style>
  <w:style w:type="paragraph" w:customStyle="1" w:styleId="embed-responsive">
    <w:name w:val="embed-responsive"/>
    <w:basedOn w:val="Normal"/>
    <w:rsid w:val="00D6223D"/>
    <w:pPr>
      <w:spacing w:after="150" w:line="240" w:lineRule="auto"/>
    </w:pPr>
    <w:rPr>
      <w:rFonts w:ascii="Times New Roman" w:eastAsia="Times New Roman" w:hAnsi="Times New Roman" w:cs="Times New Roman"/>
    </w:rPr>
  </w:style>
  <w:style w:type="paragraph" w:customStyle="1" w:styleId="well">
    <w:name w:val="well"/>
    <w:basedOn w:val="Normal"/>
    <w:rsid w:val="00D6223D"/>
    <w:pPr>
      <w:pBdr>
        <w:top w:val="single" w:sz="6" w:space="14" w:color="E3E3E3"/>
        <w:left w:val="single" w:sz="6" w:space="14" w:color="E3E3E3"/>
        <w:bottom w:val="single" w:sz="6" w:space="14" w:color="E3E3E3"/>
        <w:right w:val="single" w:sz="6" w:space="14" w:color="E3E3E3"/>
      </w:pBdr>
      <w:shd w:val="clear" w:color="auto" w:fill="F5F5F5"/>
      <w:spacing w:after="300" w:line="240" w:lineRule="auto"/>
    </w:pPr>
    <w:rPr>
      <w:rFonts w:ascii="Times New Roman" w:eastAsia="Times New Roman" w:hAnsi="Times New Roman" w:cs="Times New Roman"/>
    </w:rPr>
  </w:style>
  <w:style w:type="paragraph" w:customStyle="1" w:styleId="well-lg">
    <w:name w:val="well-lg"/>
    <w:basedOn w:val="Normal"/>
    <w:rsid w:val="00D6223D"/>
    <w:pPr>
      <w:spacing w:after="150" w:line="240" w:lineRule="auto"/>
    </w:pPr>
    <w:rPr>
      <w:rFonts w:ascii="Times New Roman" w:eastAsia="Times New Roman" w:hAnsi="Times New Roman" w:cs="Times New Roman"/>
    </w:rPr>
  </w:style>
  <w:style w:type="paragraph" w:customStyle="1" w:styleId="well-sm">
    <w:name w:val="well-sm"/>
    <w:basedOn w:val="Normal"/>
    <w:rsid w:val="00D6223D"/>
    <w:pPr>
      <w:spacing w:after="150" w:line="240" w:lineRule="auto"/>
    </w:pPr>
    <w:rPr>
      <w:rFonts w:ascii="Times New Roman" w:eastAsia="Times New Roman" w:hAnsi="Times New Roman" w:cs="Times New Roman"/>
    </w:rPr>
  </w:style>
  <w:style w:type="paragraph" w:customStyle="1" w:styleId="close">
    <w:name w:val="close"/>
    <w:basedOn w:val="Normal"/>
    <w:rsid w:val="00D6223D"/>
    <w:pPr>
      <w:spacing w:after="150" w:line="240" w:lineRule="auto"/>
    </w:pPr>
    <w:rPr>
      <w:rFonts w:ascii="Times New Roman" w:eastAsia="Times New Roman" w:hAnsi="Times New Roman" w:cs="Times New Roman"/>
      <w:b/>
      <w:bCs/>
      <w:color w:val="000000"/>
      <w:sz w:val="32"/>
      <w:szCs w:val="32"/>
    </w:rPr>
  </w:style>
  <w:style w:type="paragraph" w:customStyle="1" w:styleId="modal">
    <w:name w:val="modal"/>
    <w:basedOn w:val="Normal"/>
    <w:rsid w:val="00D6223D"/>
    <w:pPr>
      <w:spacing w:after="150" w:line="240" w:lineRule="auto"/>
    </w:pPr>
    <w:rPr>
      <w:rFonts w:ascii="Times New Roman" w:eastAsia="Times New Roman" w:hAnsi="Times New Roman" w:cs="Times New Roman"/>
      <w:vanish/>
    </w:rPr>
  </w:style>
  <w:style w:type="paragraph" w:customStyle="1" w:styleId="modal-dialog">
    <w:name w:val="modal-dialog"/>
    <w:basedOn w:val="Normal"/>
    <w:rsid w:val="00D6223D"/>
    <w:pPr>
      <w:spacing w:before="150" w:after="150" w:line="240" w:lineRule="auto"/>
      <w:ind w:left="150" w:right="150"/>
    </w:pPr>
    <w:rPr>
      <w:rFonts w:ascii="Times New Roman" w:eastAsia="Times New Roman" w:hAnsi="Times New Roman" w:cs="Times New Roman"/>
    </w:rPr>
  </w:style>
  <w:style w:type="paragraph" w:customStyle="1" w:styleId="modal-content">
    <w:name w:val="modal-content"/>
    <w:basedOn w:val="Normal"/>
    <w:rsid w:val="00D6223D"/>
    <w:pPr>
      <w:pBdr>
        <w:top w:val="single" w:sz="6" w:space="0" w:color="999999"/>
        <w:left w:val="single" w:sz="6" w:space="0" w:color="999999"/>
        <w:bottom w:val="single" w:sz="6" w:space="0" w:color="999999"/>
        <w:right w:val="single" w:sz="6" w:space="0" w:color="999999"/>
      </w:pBdr>
      <w:shd w:val="clear" w:color="auto" w:fill="FFFFFF"/>
      <w:spacing w:after="150" w:line="240" w:lineRule="auto"/>
    </w:pPr>
    <w:rPr>
      <w:rFonts w:ascii="Times New Roman" w:eastAsia="Times New Roman" w:hAnsi="Times New Roman" w:cs="Times New Roman"/>
    </w:rPr>
  </w:style>
  <w:style w:type="paragraph" w:customStyle="1" w:styleId="modal-backdrop">
    <w:name w:val="modal-backdrop"/>
    <w:basedOn w:val="Normal"/>
    <w:rsid w:val="00D6223D"/>
    <w:pPr>
      <w:shd w:val="clear" w:color="auto" w:fill="000000"/>
      <w:spacing w:after="150" w:line="240" w:lineRule="auto"/>
    </w:pPr>
    <w:rPr>
      <w:rFonts w:ascii="Times New Roman" w:eastAsia="Times New Roman" w:hAnsi="Times New Roman" w:cs="Times New Roman"/>
    </w:rPr>
  </w:style>
  <w:style w:type="paragraph" w:customStyle="1" w:styleId="modal-header">
    <w:name w:val="modal-header"/>
    <w:basedOn w:val="Normal"/>
    <w:rsid w:val="00D6223D"/>
    <w:pPr>
      <w:pBdr>
        <w:bottom w:val="single" w:sz="6" w:space="11" w:color="E5E5E5"/>
      </w:pBdr>
      <w:spacing w:after="150" w:line="240" w:lineRule="auto"/>
    </w:pPr>
    <w:rPr>
      <w:rFonts w:ascii="Times New Roman" w:eastAsia="Times New Roman" w:hAnsi="Times New Roman" w:cs="Times New Roman"/>
    </w:rPr>
  </w:style>
  <w:style w:type="paragraph" w:customStyle="1" w:styleId="modal-title">
    <w:name w:val="modal-title"/>
    <w:basedOn w:val="Normal"/>
    <w:rsid w:val="00D6223D"/>
    <w:pPr>
      <w:spacing w:after="0" w:line="240" w:lineRule="auto"/>
    </w:pPr>
    <w:rPr>
      <w:rFonts w:ascii="Times New Roman" w:eastAsia="Times New Roman" w:hAnsi="Times New Roman" w:cs="Times New Roman"/>
    </w:rPr>
  </w:style>
  <w:style w:type="paragraph" w:customStyle="1" w:styleId="modal-body">
    <w:name w:val="modal-body"/>
    <w:basedOn w:val="Normal"/>
    <w:rsid w:val="00D6223D"/>
    <w:pPr>
      <w:spacing w:after="150" w:line="240" w:lineRule="auto"/>
    </w:pPr>
    <w:rPr>
      <w:rFonts w:ascii="Times New Roman" w:eastAsia="Times New Roman" w:hAnsi="Times New Roman" w:cs="Times New Roman"/>
    </w:rPr>
  </w:style>
  <w:style w:type="paragraph" w:customStyle="1" w:styleId="modal-footer">
    <w:name w:val="modal-footer"/>
    <w:basedOn w:val="Normal"/>
    <w:rsid w:val="00D6223D"/>
    <w:pPr>
      <w:pBdr>
        <w:top w:val="single" w:sz="6" w:space="11" w:color="E5E5E5"/>
      </w:pBdr>
      <w:spacing w:after="150" w:line="240" w:lineRule="auto"/>
      <w:jc w:val="right"/>
    </w:pPr>
    <w:rPr>
      <w:rFonts w:ascii="Times New Roman" w:eastAsia="Times New Roman" w:hAnsi="Times New Roman" w:cs="Times New Roman"/>
    </w:rPr>
  </w:style>
  <w:style w:type="paragraph" w:customStyle="1" w:styleId="modal-scrollbar-measure">
    <w:name w:val="modal-scrollbar-measure"/>
    <w:basedOn w:val="Normal"/>
    <w:rsid w:val="00D6223D"/>
    <w:pPr>
      <w:spacing w:after="150" w:line="240" w:lineRule="auto"/>
    </w:pPr>
    <w:rPr>
      <w:rFonts w:ascii="Times New Roman" w:eastAsia="Times New Roman" w:hAnsi="Times New Roman" w:cs="Times New Roman"/>
    </w:rPr>
  </w:style>
  <w:style w:type="paragraph" w:customStyle="1" w:styleId="tooltip">
    <w:name w:val="tooltip"/>
    <w:basedOn w:val="Normal"/>
    <w:rsid w:val="00D6223D"/>
    <w:pPr>
      <w:spacing w:after="150" w:line="240" w:lineRule="auto"/>
    </w:pPr>
    <w:rPr>
      <w:rFonts w:ascii="Helvetica" w:eastAsia="Times New Roman" w:hAnsi="Helvetica" w:cs="Helvetica"/>
      <w:sz w:val="18"/>
      <w:szCs w:val="18"/>
    </w:rPr>
  </w:style>
  <w:style w:type="paragraph" w:customStyle="1" w:styleId="tooltip-inner">
    <w:name w:val="tooltip-inner"/>
    <w:basedOn w:val="Normal"/>
    <w:rsid w:val="00D6223D"/>
    <w:pPr>
      <w:shd w:val="clear" w:color="auto" w:fill="000000"/>
      <w:spacing w:after="150" w:line="240" w:lineRule="auto"/>
      <w:jc w:val="center"/>
    </w:pPr>
    <w:rPr>
      <w:rFonts w:ascii="Times New Roman" w:eastAsia="Times New Roman" w:hAnsi="Times New Roman" w:cs="Times New Roman"/>
      <w:color w:val="FFFFFF"/>
    </w:rPr>
  </w:style>
  <w:style w:type="paragraph" w:customStyle="1" w:styleId="tooltip-arrow">
    <w:name w:val="tooltip-arrow"/>
    <w:basedOn w:val="Normal"/>
    <w:rsid w:val="00D6223D"/>
    <w:pPr>
      <w:pBdr>
        <w:top w:val="single" w:sz="24" w:space="0" w:color="auto"/>
        <w:left w:val="single" w:sz="24" w:space="0" w:color="auto"/>
        <w:bottom w:val="single" w:sz="24" w:space="0" w:color="auto"/>
        <w:right w:val="single" w:sz="24" w:space="0" w:color="auto"/>
      </w:pBdr>
      <w:spacing w:after="150" w:line="240" w:lineRule="auto"/>
    </w:pPr>
    <w:rPr>
      <w:rFonts w:ascii="Times New Roman" w:eastAsia="Times New Roman" w:hAnsi="Times New Roman" w:cs="Times New Roman"/>
    </w:rPr>
  </w:style>
  <w:style w:type="paragraph" w:customStyle="1" w:styleId="popover">
    <w:name w:val="popover"/>
    <w:basedOn w:val="Normal"/>
    <w:rsid w:val="00D6223D"/>
    <w:pPr>
      <w:pBdr>
        <w:top w:val="single" w:sz="6" w:space="1" w:color="CCCCCC"/>
        <w:left w:val="single" w:sz="6" w:space="1" w:color="CCCCCC"/>
        <w:bottom w:val="single" w:sz="6" w:space="1" w:color="CCCCCC"/>
        <w:right w:val="single" w:sz="6" w:space="1" w:color="CCCCCC"/>
      </w:pBdr>
      <w:shd w:val="clear" w:color="auto" w:fill="FFFFFF"/>
      <w:spacing w:after="150" w:line="240" w:lineRule="auto"/>
    </w:pPr>
    <w:rPr>
      <w:rFonts w:ascii="Helvetica" w:eastAsia="Times New Roman" w:hAnsi="Helvetica" w:cs="Helvetica"/>
      <w:vanish/>
      <w:sz w:val="21"/>
      <w:szCs w:val="21"/>
    </w:rPr>
  </w:style>
  <w:style w:type="paragraph" w:customStyle="1" w:styleId="popover-title">
    <w:name w:val="popover-title"/>
    <w:basedOn w:val="Normal"/>
    <w:rsid w:val="00D6223D"/>
    <w:pPr>
      <w:pBdr>
        <w:bottom w:val="single" w:sz="6" w:space="6" w:color="EBEBEB"/>
      </w:pBdr>
      <w:shd w:val="clear" w:color="auto" w:fill="F7F7F7"/>
      <w:spacing w:after="0" w:line="240" w:lineRule="auto"/>
    </w:pPr>
    <w:rPr>
      <w:rFonts w:ascii="Times New Roman" w:eastAsia="Times New Roman" w:hAnsi="Times New Roman" w:cs="Times New Roman"/>
      <w:sz w:val="21"/>
      <w:szCs w:val="21"/>
    </w:rPr>
  </w:style>
  <w:style w:type="paragraph" w:customStyle="1" w:styleId="popover-content">
    <w:name w:val="popover-content"/>
    <w:basedOn w:val="Normal"/>
    <w:rsid w:val="00D6223D"/>
    <w:pPr>
      <w:spacing w:after="150" w:line="240" w:lineRule="auto"/>
    </w:pPr>
    <w:rPr>
      <w:rFonts w:ascii="Times New Roman" w:eastAsia="Times New Roman" w:hAnsi="Times New Roman" w:cs="Times New Roman"/>
    </w:rPr>
  </w:style>
  <w:style w:type="paragraph" w:customStyle="1" w:styleId="carousel-inner">
    <w:name w:val="carousel-inner"/>
    <w:basedOn w:val="Normal"/>
    <w:rsid w:val="00D6223D"/>
    <w:pPr>
      <w:spacing w:after="150" w:line="240" w:lineRule="auto"/>
    </w:pPr>
    <w:rPr>
      <w:rFonts w:ascii="Times New Roman" w:eastAsia="Times New Roman" w:hAnsi="Times New Roman" w:cs="Times New Roman"/>
    </w:rPr>
  </w:style>
  <w:style w:type="paragraph" w:customStyle="1" w:styleId="carousel-control">
    <w:name w:val="carousel-control"/>
    <w:basedOn w:val="Normal"/>
    <w:rsid w:val="00D6223D"/>
    <w:pPr>
      <w:spacing w:after="150" w:line="240" w:lineRule="auto"/>
      <w:jc w:val="center"/>
    </w:pPr>
    <w:rPr>
      <w:rFonts w:ascii="Times New Roman" w:eastAsia="Times New Roman" w:hAnsi="Times New Roman" w:cs="Times New Roman"/>
      <w:color w:val="FFFFFF"/>
      <w:sz w:val="30"/>
      <w:szCs w:val="30"/>
    </w:rPr>
  </w:style>
  <w:style w:type="paragraph" w:customStyle="1" w:styleId="carousel-indicators">
    <w:name w:val="carousel-indicators"/>
    <w:basedOn w:val="Normal"/>
    <w:rsid w:val="00D6223D"/>
    <w:pPr>
      <w:spacing w:after="150" w:line="240" w:lineRule="auto"/>
      <w:ind w:left="-3672"/>
      <w:jc w:val="center"/>
    </w:pPr>
    <w:rPr>
      <w:rFonts w:ascii="Times New Roman" w:eastAsia="Times New Roman" w:hAnsi="Times New Roman" w:cs="Times New Roman"/>
    </w:rPr>
  </w:style>
  <w:style w:type="paragraph" w:customStyle="1" w:styleId="carousel-caption">
    <w:name w:val="carousel-caption"/>
    <w:basedOn w:val="Normal"/>
    <w:rsid w:val="00D6223D"/>
    <w:pPr>
      <w:spacing w:after="150" w:line="240" w:lineRule="auto"/>
      <w:jc w:val="center"/>
    </w:pPr>
    <w:rPr>
      <w:rFonts w:ascii="Times New Roman" w:eastAsia="Times New Roman" w:hAnsi="Times New Roman" w:cs="Times New Roman"/>
      <w:color w:val="FFFFFF"/>
    </w:rPr>
  </w:style>
  <w:style w:type="paragraph" w:customStyle="1" w:styleId="center-block">
    <w:name w:val="center-block"/>
    <w:basedOn w:val="Normal"/>
    <w:rsid w:val="00D6223D"/>
    <w:pPr>
      <w:spacing w:after="150" w:line="240" w:lineRule="auto"/>
    </w:pPr>
    <w:rPr>
      <w:rFonts w:ascii="Times New Roman" w:eastAsia="Times New Roman" w:hAnsi="Times New Roman" w:cs="Times New Roman"/>
    </w:rPr>
  </w:style>
  <w:style w:type="paragraph" w:customStyle="1" w:styleId="text-hide">
    <w:name w:val="text-hide"/>
    <w:basedOn w:val="Normal"/>
    <w:rsid w:val="00D6223D"/>
    <w:pPr>
      <w:spacing w:after="150" w:line="240" w:lineRule="auto"/>
    </w:pPr>
    <w:rPr>
      <w:rFonts w:ascii="Times New Roman" w:eastAsia="Times New Roman" w:hAnsi="Times New Roman" w:cs="Times New Roman"/>
    </w:rPr>
  </w:style>
  <w:style w:type="paragraph" w:customStyle="1" w:styleId="glyphicons">
    <w:name w:val="glyphicons"/>
    <w:basedOn w:val="Normal"/>
    <w:rsid w:val="00D6223D"/>
    <w:pPr>
      <w:spacing w:after="150" w:line="240" w:lineRule="auto"/>
      <w:textAlignment w:val="top"/>
    </w:pPr>
    <w:rPr>
      <w:rFonts w:ascii="Glyphicons Regular" w:eastAsia="Times New Roman" w:hAnsi="Glyphicons Regular" w:cs="Times New Roman"/>
    </w:rPr>
  </w:style>
  <w:style w:type="paragraph" w:customStyle="1" w:styleId="social">
    <w:name w:val="social"/>
    <w:basedOn w:val="Normal"/>
    <w:rsid w:val="00D6223D"/>
    <w:pPr>
      <w:spacing w:after="150" w:line="240" w:lineRule="auto"/>
      <w:textAlignment w:val="top"/>
    </w:pPr>
    <w:rPr>
      <w:rFonts w:ascii="Glyphicons Social" w:eastAsia="Times New Roman" w:hAnsi="Glyphicons Social" w:cs="Times New Roman"/>
    </w:rPr>
  </w:style>
  <w:style w:type="paragraph" w:customStyle="1" w:styleId="main">
    <w:name w:val="main"/>
    <w:basedOn w:val="Normal"/>
    <w:rsid w:val="00D6223D"/>
    <w:pPr>
      <w:spacing w:after="150" w:line="240" w:lineRule="auto"/>
    </w:pPr>
    <w:rPr>
      <w:rFonts w:ascii="Verdana" w:eastAsia="Times New Roman" w:hAnsi="Verdana" w:cs="Times New Roman"/>
      <w:sz w:val="23"/>
      <w:szCs w:val="23"/>
    </w:rPr>
  </w:style>
  <w:style w:type="paragraph" w:customStyle="1" w:styleId="top">
    <w:name w:val="top"/>
    <w:basedOn w:val="Normal"/>
    <w:rsid w:val="00D6223D"/>
    <w:pPr>
      <w:shd w:val="clear" w:color="auto" w:fill="FFFFFF"/>
      <w:spacing w:after="150" w:line="240" w:lineRule="auto"/>
    </w:pPr>
    <w:rPr>
      <w:rFonts w:ascii="Arial" w:eastAsia="Times New Roman" w:hAnsi="Arial" w:cs="Arial"/>
    </w:rPr>
  </w:style>
  <w:style w:type="paragraph" w:customStyle="1" w:styleId="topscroll">
    <w:name w:val="topscroll"/>
    <w:basedOn w:val="Normal"/>
    <w:rsid w:val="00D6223D"/>
    <w:pPr>
      <w:spacing w:after="150" w:line="240" w:lineRule="auto"/>
    </w:pPr>
    <w:rPr>
      <w:rFonts w:ascii="Times New Roman" w:eastAsia="Times New Roman" w:hAnsi="Times New Roman" w:cs="Times New Roman"/>
      <w:vanish/>
    </w:rPr>
  </w:style>
  <w:style w:type="paragraph" w:customStyle="1" w:styleId="topnavcontainer">
    <w:name w:val="topnavcontainer"/>
    <w:basedOn w:val="Normal"/>
    <w:rsid w:val="00D6223D"/>
    <w:pPr>
      <w:shd w:val="clear" w:color="auto" w:fill="5F5F5F"/>
      <w:spacing w:after="150" w:line="240" w:lineRule="auto"/>
    </w:pPr>
    <w:rPr>
      <w:rFonts w:ascii="Times New Roman" w:eastAsia="Times New Roman" w:hAnsi="Times New Roman" w:cs="Times New Roman"/>
    </w:rPr>
  </w:style>
  <w:style w:type="paragraph" w:customStyle="1" w:styleId="topnavhome">
    <w:name w:val="topnav_home"/>
    <w:basedOn w:val="Normal"/>
    <w:rsid w:val="00D6223D"/>
    <w:pPr>
      <w:spacing w:after="150" w:line="240" w:lineRule="auto"/>
    </w:pPr>
    <w:rPr>
      <w:rFonts w:ascii="Times New Roman" w:eastAsia="Times New Roman" w:hAnsi="Times New Roman" w:cs="Times New Roman"/>
    </w:rPr>
  </w:style>
  <w:style w:type="paragraph" w:customStyle="1" w:styleId="topnavsearch">
    <w:name w:val="topnav_search"/>
    <w:basedOn w:val="Normal"/>
    <w:rsid w:val="00D6223D"/>
    <w:pPr>
      <w:spacing w:after="150" w:line="240" w:lineRule="auto"/>
    </w:pPr>
    <w:rPr>
      <w:rFonts w:ascii="Times New Roman" w:eastAsia="Times New Roman" w:hAnsi="Times New Roman" w:cs="Times New Roman"/>
    </w:rPr>
  </w:style>
  <w:style w:type="paragraph" w:customStyle="1" w:styleId="topnavmenu">
    <w:name w:val="topnav_menu"/>
    <w:basedOn w:val="Normal"/>
    <w:rsid w:val="00D6223D"/>
    <w:pPr>
      <w:spacing w:after="150" w:line="240" w:lineRule="auto"/>
    </w:pPr>
    <w:rPr>
      <w:rFonts w:ascii="Times New Roman" w:eastAsia="Times New Roman" w:hAnsi="Times New Roman" w:cs="Times New Roman"/>
      <w:color w:val="FFFFFF"/>
    </w:rPr>
  </w:style>
  <w:style w:type="paragraph" w:customStyle="1" w:styleId="topnavtranslate">
    <w:name w:val="topnav_translate"/>
    <w:basedOn w:val="Normal"/>
    <w:rsid w:val="00D6223D"/>
    <w:pPr>
      <w:spacing w:after="150" w:line="240" w:lineRule="auto"/>
    </w:pPr>
    <w:rPr>
      <w:rFonts w:ascii="Times New Roman" w:eastAsia="Times New Roman" w:hAnsi="Times New Roman" w:cs="Times New Roman"/>
    </w:rPr>
  </w:style>
  <w:style w:type="paragraph" w:customStyle="1" w:styleId="w3dropdownmenu">
    <w:name w:val="w3dropdownmenu"/>
    <w:basedOn w:val="Normal"/>
    <w:rsid w:val="00D6223D"/>
    <w:pPr>
      <w:pBdr>
        <w:top w:val="single" w:sz="6" w:space="0" w:color="AAAAAA"/>
        <w:left w:val="single" w:sz="6" w:space="0" w:color="5F5F5F"/>
        <w:bottom w:val="single" w:sz="6" w:space="0" w:color="5F5F5F"/>
        <w:right w:val="single" w:sz="6" w:space="0" w:color="5F5F5F"/>
      </w:pBdr>
      <w:shd w:val="clear" w:color="auto" w:fill="5F5F5F"/>
      <w:spacing w:before="570" w:after="150" w:line="240" w:lineRule="auto"/>
    </w:pPr>
    <w:rPr>
      <w:rFonts w:ascii="Times New Roman" w:eastAsia="Times New Roman" w:hAnsi="Times New Roman" w:cs="Times New Roman"/>
      <w:vanish/>
      <w:color w:val="F1F1F1"/>
    </w:rPr>
  </w:style>
  <w:style w:type="paragraph" w:customStyle="1" w:styleId="w3dropdowninner">
    <w:name w:val="w3dropdowninner"/>
    <w:basedOn w:val="Normal"/>
    <w:rsid w:val="00D6223D"/>
    <w:pPr>
      <w:spacing w:after="150" w:line="240" w:lineRule="auto"/>
    </w:pPr>
    <w:rPr>
      <w:rFonts w:ascii="Times New Roman" w:eastAsia="Times New Roman" w:hAnsi="Times New Roman" w:cs="Times New Roman"/>
    </w:rPr>
  </w:style>
  <w:style w:type="paragraph" w:customStyle="1" w:styleId="w3dropdowninnerinner">
    <w:name w:val="w3dropdowninnerinner"/>
    <w:basedOn w:val="Normal"/>
    <w:rsid w:val="00D6223D"/>
    <w:pPr>
      <w:spacing w:after="150" w:line="240" w:lineRule="auto"/>
    </w:pPr>
    <w:rPr>
      <w:rFonts w:ascii="Times New Roman" w:eastAsia="Times New Roman" w:hAnsi="Times New Roman" w:cs="Times New Roman"/>
      <w:sz w:val="26"/>
      <w:szCs w:val="26"/>
    </w:rPr>
  </w:style>
  <w:style w:type="paragraph" w:customStyle="1" w:styleId="w3dropdownsection">
    <w:name w:val="w3dropdownsection"/>
    <w:basedOn w:val="Normal"/>
    <w:rsid w:val="00D6223D"/>
    <w:pPr>
      <w:spacing w:after="150" w:line="240" w:lineRule="auto"/>
    </w:pPr>
    <w:rPr>
      <w:rFonts w:ascii="Times New Roman" w:eastAsia="Times New Roman" w:hAnsi="Times New Roman" w:cs="Times New Roman"/>
    </w:rPr>
  </w:style>
  <w:style w:type="paragraph" w:customStyle="1" w:styleId="menubtn">
    <w:name w:val="menubtn"/>
    <w:basedOn w:val="Normal"/>
    <w:rsid w:val="00D6223D"/>
    <w:pPr>
      <w:spacing w:after="150" w:line="240" w:lineRule="auto"/>
    </w:pPr>
    <w:rPr>
      <w:rFonts w:ascii="Times New Roman" w:eastAsia="Times New Roman" w:hAnsi="Times New Roman" w:cs="Times New Roman"/>
      <w:vanish/>
    </w:rPr>
  </w:style>
  <w:style w:type="paragraph" w:customStyle="1" w:styleId="menusearch">
    <w:name w:val="menusearch"/>
    <w:basedOn w:val="Normal"/>
    <w:rsid w:val="00D6223D"/>
    <w:pPr>
      <w:spacing w:after="150" w:line="240" w:lineRule="auto"/>
      <w:ind w:right="375"/>
    </w:pPr>
    <w:rPr>
      <w:rFonts w:ascii="Times New Roman" w:eastAsia="Times New Roman" w:hAnsi="Times New Roman" w:cs="Times New Roman"/>
    </w:rPr>
  </w:style>
  <w:style w:type="paragraph" w:customStyle="1" w:styleId="menutranslate">
    <w:name w:val="menutranslate"/>
    <w:basedOn w:val="Normal"/>
    <w:rsid w:val="00D6223D"/>
    <w:pPr>
      <w:spacing w:after="150" w:line="240" w:lineRule="auto"/>
      <w:ind w:right="300"/>
    </w:pPr>
    <w:rPr>
      <w:rFonts w:ascii="Times New Roman" w:eastAsia="Times New Roman" w:hAnsi="Times New Roman" w:cs="Times New Roman"/>
    </w:rPr>
  </w:style>
  <w:style w:type="paragraph" w:customStyle="1" w:styleId="menu">
    <w:name w:val="menu"/>
    <w:basedOn w:val="Normal"/>
    <w:rsid w:val="00D6223D"/>
    <w:pPr>
      <w:spacing w:after="150" w:line="240" w:lineRule="auto"/>
    </w:pPr>
    <w:rPr>
      <w:rFonts w:ascii="Times New Roman" w:eastAsia="Times New Roman" w:hAnsi="Times New Roman" w:cs="Times New Roman"/>
    </w:rPr>
  </w:style>
  <w:style w:type="paragraph" w:customStyle="1" w:styleId="master">
    <w:name w:val="master"/>
    <w:basedOn w:val="Normal"/>
    <w:rsid w:val="00D6223D"/>
    <w:pPr>
      <w:spacing w:before="975" w:after="150" w:line="240" w:lineRule="auto"/>
    </w:pPr>
    <w:rPr>
      <w:rFonts w:ascii="Times New Roman" w:eastAsia="Times New Roman" w:hAnsi="Times New Roman" w:cs="Times New Roman"/>
    </w:rPr>
  </w:style>
  <w:style w:type="paragraph" w:customStyle="1" w:styleId="leaderboard">
    <w:name w:val="leaderboard"/>
    <w:basedOn w:val="Normal"/>
    <w:rsid w:val="00D6223D"/>
    <w:pPr>
      <w:spacing w:after="150" w:line="240" w:lineRule="auto"/>
    </w:pPr>
    <w:rPr>
      <w:rFonts w:ascii="Times New Roman" w:eastAsia="Times New Roman" w:hAnsi="Times New Roman" w:cs="Times New Roman"/>
    </w:rPr>
  </w:style>
  <w:style w:type="paragraph" w:customStyle="1" w:styleId="html5badge">
    <w:name w:val="html5badge"/>
    <w:basedOn w:val="Normal"/>
    <w:rsid w:val="00D6223D"/>
    <w:pPr>
      <w:spacing w:after="150" w:line="240" w:lineRule="auto"/>
    </w:pPr>
    <w:rPr>
      <w:rFonts w:ascii="Times New Roman" w:eastAsia="Times New Roman" w:hAnsi="Times New Roman" w:cs="Times New Roman"/>
    </w:rPr>
  </w:style>
  <w:style w:type="paragraph" w:customStyle="1" w:styleId="sidesection">
    <w:name w:val="sidesection"/>
    <w:basedOn w:val="Normal"/>
    <w:rsid w:val="00D6223D"/>
    <w:pPr>
      <w:spacing w:after="210" w:line="240" w:lineRule="auto"/>
      <w:jc w:val="center"/>
    </w:pPr>
    <w:rPr>
      <w:rFonts w:ascii="Times New Roman" w:eastAsia="Times New Roman" w:hAnsi="Times New Roman" w:cs="Times New Roman"/>
      <w:sz w:val="21"/>
      <w:szCs w:val="21"/>
    </w:rPr>
  </w:style>
  <w:style w:type="paragraph" w:customStyle="1" w:styleId="share">
    <w:name w:val="share"/>
    <w:basedOn w:val="Normal"/>
    <w:rsid w:val="00D6223D"/>
    <w:pPr>
      <w:spacing w:after="150" w:line="240" w:lineRule="auto"/>
      <w:ind w:left="60" w:right="60"/>
    </w:pPr>
    <w:rPr>
      <w:rFonts w:ascii="Times New Roman" w:eastAsia="Times New Roman" w:hAnsi="Times New Roman" w:cs="Times New Roman"/>
      <w:sz w:val="36"/>
      <w:szCs w:val="36"/>
    </w:rPr>
  </w:style>
  <w:style w:type="paragraph" w:customStyle="1" w:styleId="top10">
    <w:name w:val="top10"/>
    <w:basedOn w:val="Normal"/>
    <w:rsid w:val="00D6223D"/>
    <w:pPr>
      <w:spacing w:after="150" w:line="240" w:lineRule="auto"/>
      <w:jc w:val="center"/>
    </w:pPr>
    <w:rPr>
      <w:rFonts w:ascii="Times New Roman" w:eastAsia="Times New Roman" w:hAnsi="Times New Roman" w:cs="Times New Roman"/>
    </w:rPr>
  </w:style>
  <w:style w:type="paragraph" w:customStyle="1" w:styleId="footer">
    <w:name w:val="footer"/>
    <w:basedOn w:val="Normal"/>
    <w:rsid w:val="00D6223D"/>
    <w:pPr>
      <w:spacing w:before="300" w:after="150" w:line="240" w:lineRule="auto"/>
      <w:jc w:val="center"/>
    </w:pPr>
    <w:rPr>
      <w:rFonts w:ascii="Verdana" w:eastAsia="Times New Roman" w:hAnsi="Verdana" w:cs="Times New Roman"/>
      <w:sz w:val="17"/>
      <w:szCs w:val="17"/>
    </w:rPr>
  </w:style>
  <w:style w:type="paragraph" w:customStyle="1" w:styleId="gsc-input-box">
    <w:name w:val="gsc-input-box"/>
    <w:basedOn w:val="Normal"/>
    <w:rsid w:val="00D6223D"/>
    <w:pPr>
      <w:spacing w:after="150" w:line="240" w:lineRule="auto"/>
    </w:pPr>
    <w:rPr>
      <w:rFonts w:ascii="Times New Roman" w:eastAsia="Times New Roman" w:hAnsi="Times New Roman" w:cs="Times New Roman"/>
    </w:rPr>
  </w:style>
  <w:style w:type="paragraph" w:customStyle="1" w:styleId="gsc-input-box-hover">
    <w:name w:val="gsc-input-box-hover"/>
    <w:basedOn w:val="Normal"/>
    <w:rsid w:val="00D6223D"/>
    <w:pPr>
      <w:spacing w:after="150" w:line="240" w:lineRule="auto"/>
    </w:pPr>
    <w:rPr>
      <w:rFonts w:ascii="Times New Roman" w:eastAsia="Times New Roman" w:hAnsi="Times New Roman" w:cs="Times New Roman"/>
    </w:rPr>
  </w:style>
  <w:style w:type="paragraph" w:customStyle="1" w:styleId="gsc-input-box-focus">
    <w:name w:val="gsc-input-box-focus"/>
    <w:basedOn w:val="Normal"/>
    <w:rsid w:val="00D6223D"/>
    <w:pPr>
      <w:spacing w:after="150" w:line="240" w:lineRule="auto"/>
    </w:pPr>
    <w:rPr>
      <w:rFonts w:ascii="Times New Roman" w:eastAsia="Times New Roman" w:hAnsi="Times New Roman" w:cs="Times New Roman"/>
    </w:rPr>
  </w:style>
  <w:style w:type="paragraph" w:customStyle="1" w:styleId="gsc-search-button">
    <w:name w:val="gsc-search-button"/>
    <w:basedOn w:val="Normal"/>
    <w:rsid w:val="00D6223D"/>
    <w:pPr>
      <w:spacing w:after="150" w:line="240" w:lineRule="auto"/>
    </w:pPr>
    <w:rPr>
      <w:rFonts w:ascii="Times New Roman" w:eastAsia="Times New Roman" w:hAnsi="Times New Roman" w:cs="Times New Roman"/>
    </w:rPr>
  </w:style>
  <w:style w:type="paragraph" w:customStyle="1" w:styleId="highcom">
    <w:name w:val="highcom"/>
    <w:basedOn w:val="Normal"/>
    <w:rsid w:val="00D6223D"/>
    <w:pPr>
      <w:spacing w:after="150" w:line="240" w:lineRule="auto"/>
    </w:pPr>
    <w:rPr>
      <w:rFonts w:ascii="Times New Roman" w:eastAsia="Times New Roman" w:hAnsi="Times New Roman" w:cs="Times New Roman"/>
      <w:color w:val="008000"/>
    </w:rPr>
  </w:style>
  <w:style w:type="paragraph" w:customStyle="1" w:styleId="highele">
    <w:name w:val="highele"/>
    <w:basedOn w:val="Normal"/>
    <w:rsid w:val="00D6223D"/>
    <w:pPr>
      <w:spacing w:after="150" w:line="240" w:lineRule="auto"/>
    </w:pPr>
    <w:rPr>
      <w:rFonts w:ascii="Times New Roman" w:eastAsia="Times New Roman" w:hAnsi="Times New Roman" w:cs="Times New Roman"/>
      <w:color w:val="A52A2A"/>
    </w:rPr>
  </w:style>
  <w:style w:type="paragraph" w:customStyle="1" w:styleId="highatt">
    <w:name w:val="highatt"/>
    <w:basedOn w:val="Normal"/>
    <w:rsid w:val="00D6223D"/>
    <w:pPr>
      <w:spacing w:after="150" w:line="240" w:lineRule="auto"/>
    </w:pPr>
    <w:rPr>
      <w:rFonts w:ascii="Times New Roman" w:eastAsia="Times New Roman" w:hAnsi="Times New Roman" w:cs="Times New Roman"/>
      <w:color w:val="DC143C"/>
    </w:rPr>
  </w:style>
  <w:style w:type="paragraph" w:customStyle="1" w:styleId="highval">
    <w:name w:val="highval"/>
    <w:basedOn w:val="Normal"/>
    <w:rsid w:val="00D6223D"/>
    <w:pPr>
      <w:spacing w:after="150" w:line="240" w:lineRule="auto"/>
    </w:pPr>
    <w:rPr>
      <w:rFonts w:ascii="Times New Roman" w:eastAsia="Times New Roman" w:hAnsi="Times New Roman" w:cs="Times New Roman"/>
      <w:color w:val="0000CD"/>
    </w:rPr>
  </w:style>
  <w:style w:type="paragraph" w:customStyle="1" w:styleId="highglb">
    <w:name w:val="highglb"/>
    <w:basedOn w:val="Normal"/>
    <w:rsid w:val="00D6223D"/>
    <w:pPr>
      <w:spacing w:after="150" w:line="240" w:lineRule="auto"/>
    </w:pPr>
    <w:rPr>
      <w:rFonts w:ascii="Times New Roman" w:eastAsia="Times New Roman" w:hAnsi="Times New Roman" w:cs="Times New Roman"/>
      <w:color w:val="CC9900"/>
    </w:rPr>
  </w:style>
  <w:style w:type="paragraph" w:customStyle="1" w:styleId="highlt">
    <w:name w:val="highlt"/>
    <w:basedOn w:val="Normal"/>
    <w:rsid w:val="00D6223D"/>
    <w:pPr>
      <w:spacing w:after="150" w:line="240" w:lineRule="auto"/>
    </w:pPr>
    <w:rPr>
      <w:rFonts w:ascii="Times New Roman" w:eastAsia="Times New Roman" w:hAnsi="Times New Roman" w:cs="Times New Roman"/>
      <w:color w:val="0000FF"/>
    </w:rPr>
  </w:style>
  <w:style w:type="paragraph" w:customStyle="1" w:styleId="highgt">
    <w:name w:val="highgt"/>
    <w:basedOn w:val="Normal"/>
    <w:rsid w:val="00D6223D"/>
    <w:pPr>
      <w:spacing w:after="150" w:line="240" w:lineRule="auto"/>
    </w:pPr>
    <w:rPr>
      <w:rFonts w:ascii="Times New Roman" w:eastAsia="Times New Roman" w:hAnsi="Times New Roman" w:cs="Times New Roman"/>
      <w:color w:val="0000FF"/>
    </w:rPr>
  </w:style>
  <w:style w:type="paragraph" w:customStyle="1" w:styleId="bottomads">
    <w:name w:val="bottomads"/>
    <w:basedOn w:val="Normal"/>
    <w:rsid w:val="00D6223D"/>
    <w:pPr>
      <w:spacing w:after="150" w:line="240" w:lineRule="auto"/>
      <w:jc w:val="center"/>
    </w:pPr>
    <w:rPr>
      <w:rFonts w:ascii="Times New Roman" w:eastAsia="Times New Roman" w:hAnsi="Times New Roman" w:cs="Times New Roman"/>
    </w:rPr>
  </w:style>
  <w:style w:type="paragraph" w:customStyle="1" w:styleId="goog-te-banner-frame">
    <w:name w:val="goog-te-banner-frame"/>
    <w:basedOn w:val="Normal"/>
    <w:rsid w:val="00D6223D"/>
    <w:pPr>
      <w:pBdr>
        <w:bottom w:val="single" w:sz="6" w:space="0" w:color="6B90DA"/>
      </w:pBdr>
      <w:spacing w:after="0" w:line="240" w:lineRule="auto"/>
    </w:pPr>
    <w:rPr>
      <w:rFonts w:ascii="Times New Roman" w:eastAsia="Times New Roman" w:hAnsi="Times New Roman" w:cs="Times New Roman"/>
    </w:rPr>
  </w:style>
  <w:style w:type="paragraph" w:customStyle="1" w:styleId="goog-te-menu-frame">
    <w:name w:val="goog-te-menu-frame"/>
    <w:basedOn w:val="Normal"/>
    <w:rsid w:val="00D6223D"/>
    <w:pPr>
      <w:spacing w:after="150" w:line="240" w:lineRule="auto"/>
    </w:pPr>
    <w:rPr>
      <w:rFonts w:ascii="Times New Roman" w:eastAsia="Times New Roman" w:hAnsi="Times New Roman" w:cs="Times New Roman"/>
    </w:rPr>
  </w:style>
  <w:style w:type="paragraph" w:customStyle="1" w:styleId="goog-te-ftab-frame">
    <w:name w:val="goog-te-ftab-frame"/>
    <w:basedOn w:val="Normal"/>
    <w:rsid w:val="00D6223D"/>
    <w:pPr>
      <w:spacing w:after="0" w:line="240" w:lineRule="auto"/>
    </w:pPr>
    <w:rPr>
      <w:rFonts w:ascii="Times New Roman" w:eastAsia="Times New Roman" w:hAnsi="Times New Roman" w:cs="Times New Roman"/>
    </w:rPr>
  </w:style>
  <w:style w:type="paragraph" w:customStyle="1" w:styleId="goog-te-gadget">
    <w:name w:val="goog-te-gadget"/>
    <w:basedOn w:val="Normal"/>
    <w:rsid w:val="00D6223D"/>
    <w:pPr>
      <w:spacing w:after="150" w:line="240" w:lineRule="auto"/>
    </w:pPr>
    <w:rPr>
      <w:rFonts w:ascii="Arial" w:eastAsia="Times New Roman" w:hAnsi="Arial" w:cs="Arial"/>
      <w:color w:val="666666"/>
      <w:sz w:val="17"/>
      <w:szCs w:val="17"/>
    </w:rPr>
  </w:style>
  <w:style w:type="paragraph" w:customStyle="1" w:styleId="goog-te-gadget-simple">
    <w:name w:val="goog-te-gadget-simple"/>
    <w:basedOn w:val="Normal"/>
    <w:rsid w:val="00D6223D"/>
    <w:pPr>
      <w:pBdr>
        <w:top w:val="single" w:sz="6" w:space="1" w:color="9B9B9B"/>
        <w:left w:val="single" w:sz="6" w:space="0" w:color="D5D5D5"/>
        <w:bottom w:val="single" w:sz="6" w:space="2" w:color="E8E8E8"/>
        <w:right w:val="single" w:sz="6" w:space="0" w:color="D5D5D5"/>
      </w:pBdr>
      <w:shd w:val="clear" w:color="auto" w:fill="FFFFFF"/>
      <w:spacing w:after="150" w:line="240" w:lineRule="auto"/>
    </w:pPr>
    <w:rPr>
      <w:rFonts w:ascii="Times New Roman" w:eastAsia="Times New Roman" w:hAnsi="Times New Roman" w:cs="Times New Roman"/>
      <w:sz w:val="20"/>
      <w:szCs w:val="20"/>
    </w:rPr>
  </w:style>
  <w:style w:type="paragraph" w:customStyle="1" w:styleId="goog-te-gadget-icon">
    <w:name w:val="goog-te-gadget-icon"/>
    <w:basedOn w:val="Normal"/>
    <w:rsid w:val="00D6223D"/>
    <w:pPr>
      <w:spacing w:after="150" w:line="240" w:lineRule="auto"/>
      <w:ind w:left="30" w:right="30"/>
      <w:textAlignment w:val="center"/>
    </w:pPr>
    <w:rPr>
      <w:rFonts w:ascii="Times New Roman" w:eastAsia="Times New Roman" w:hAnsi="Times New Roman" w:cs="Times New Roman"/>
    </w:rPr>
  </w:style>
  <w:style w:type="paragraph" w:customStyle="1" w:styleId="goog-te-combo">
    <w:name w:val="goog-te-combo"/>
    <w:basedOn w:val="Normal"/>
    <w:rsid w:val="00D6223D"/>
    <w:pPr>
      <w:spacing w:after="150" w:line="240" w:lineRule="auto"/>
      <w:ind w:left="60" w:right="60"/>
      <w:textAlignment w:val="baseline"/>
    </w:pPr>
    <w:rPr>
      <w:rFonts w:ascii="Times New Roman" w:eastAsia="Times New Roman" w:hAnsi="Times New Roman" w:cs="Times New Roman"/>
    </w:rPr>
  </w:style>
  <w:style w:type="paragraph" w:customStyle="1" w:styleId="goog-close-link">
    <w:name w:val="goog-close-link"/>
    <w:basedOn w:val="Normal"/>
    <w:rsid w:val="00D6223D"/>
    <w:pPr>
      <w:spacing w:after="0" w:line="240" w:lineRule="auto"/>
      <w:ind w:left="150" w:right="150"/>
    </w:pPr>
    <w:rPr>
      <w:rFonts w:ascii="Times New Roman" w:eastAsia="Times New Roman" w:hAnsi="Times New Roman" w:cs="Times New Roman"/>
    </w:rPr>
  </w:style>
  <w:style w:type="paragraph" w:customStyle="1" w:styleId="goog-te-banner">
    <w:name w:val="goog-te-banner"/>
    <w:basedOn w:val="Normal"/>
    <w:rsid w:val="00D6223D"/>
    <w:pPr>
      <w:shd w:val="clear" w:color="auto" w:fill="E4EFFB"/>
      <w:spacing w:after="0" w:line="240" w:lineRule="auto"/>
    </w:pPr>
    <w:rPr>
      <w:rFonts w:ascii="Times New Roman" w:eastAsia="Times New Roman" w:hAnsi="Times New Roman" w:cs="Times New Roman"/>
    </w:rPr>
  </w:style>
  <w:style w:type="paragraph" w:customStyle="1" w:styleId="goog-te-banner-content">
    <w:name w:val="goog-te-banner-content"/>
    <w:basedOn w:val="Normal"/>
    <w:rsid w:val="00D6223D"/>
    <w:pPr>
      <w:spacing w:after="150" w:line="240" w:lineRule="auto"/>
    </w:pPr>
    <w:rPr>
      <w:rFonts w:ascii="Times New Roman" w:eastAsia="Times New Roman" w:hAnsi="Times New Roman" w:cs="Times New Roman"/>
      <w:color w:val="000000"/>
    </w:rPr>
  </w:style>
  <w:style w:type="paragraph" w:customStyle="1" w:styleId="goog-te-banner-info">
    <w:name w:val="goog-te-banner-info"/>
    <w:basedOn w:val="Normal"/>
    <w:rsid w:val="00D6223D"/>
    <w:pPr>
      <w:spacing w:after="150" w:line="240" w:lineRule="auto"/>
      <w:textAlignment w:val="top"/>
    </w:pPr>
    <w:rPr>
      <w:rFonts w:ascii="Times New Roman" w:eastAsia="Times New Roman" w:hAnsi="Times New Roman" w:cs="Times New Roman"/>
      <w:color w:val="666666"/>
      <w:sz w:val="14"/>
      <w:szCs w:val="14"/>
    </w:rPr>
  </w:style>
  <w:style w:type="paragraph" w:customStyle="1" w:styleId="goog-te-banner-margin">
    <w:name w:val="goog-te-banner-margin"/>
    <w:basedOn w:val="Normal"/>
    <w:rsid w:val="00D6223D"/>
    <w:pPr>
      <w:spacing w:after="150" w:line="240" w:lineRule="auto"/>
    </w:pPr>
    <w:rPr>
      <w:rFonts w:ascii="Times New Roman" w:eastAsia="Times New Roman" w:hAnsi="Times New Roman" w:cs="Times New Roman"/>
    </w:rPr>
  </w:style>
  <w:style w:type="paragraph" w:customStyle="1" w:styleId="goog-te-button">
    <w:name w:val="goog-te-button"/>
    <w:basedOn w:val="Normal"/>
    <w:rsid w:val="00D6223D"/>
    <w:pPr>
      <w:pBdr>
        <w:bottom w:val="single" w:sz="6" w:space="0" w:color="E7E7E7"/>
        <w:right w:val="single" w:sz="6" w:space="0" w:color="E7E7E7"/>
      </w:pBdr>
      <w:spacing w:after="150" w:line="240" w:lineRule="auto"/>
    </w:pPr>
    <w:rPr>
      <w:rFonts w:ascii="Times New Roman" w:eastAsia="Times New Roman" w:hAnsi="Times New Roman" w:cs="Times New Roman"/>
    </w:rPr>
  </w:style>
  <w:style w:type="paragraph" w:customStyle="1" w:styleId="goog-te-ftab">
    <w:name w:val="goog-te-ftab"/>
    <w:basedOn w:val="Normal"/>
    <w:rsid w:val="00D6223D"/>
    <w:pPr>
      <w:shd w:val="clear" w:color="auto" w:fill="FFFFFF"/>
      <w:spacing w:after="0" w:line="240" w:lineRule="auto"/>
    </w:pPr>
    <w:rPr>
      <w:rFonts w:ascii="Times New Roman" w:eastAsia="Times New Roman" w:hAnsi="Times New Roman" w:cs="Times New Roman"/>
    </w:rPr>
  </w:style>
  <w:style w:type="paragraph" w:customStyle="1" w:styleId="goog-te-ftab-link">
    <w:name w:val="goog-te-ftab-link"/>
    <w:basedOn w:val="Normal"/>
    <w:rsid w:val="00D6223D"/>
    <w:pPr>
      <w:pBdr>
        <w:top w:val="outset" w:sz="6" w:space="5" w:color="888888"/>
        <w:left w:val="outset" w:sz="6" w:space="8" w:color="888888"/>
        <w:bottom w:val="outset" w:sz="6" w:space="5" w:color="888888"/>
        <w:right w:val="outset" w:sz="6" w:space="8" w:color="888888"/>
      </w:pBdr>
      <w:spacing w:after="150" w:line="240" w:lineRule="auto"/>
    </w:pPr>
    <w:rPr>
      <w:rFonts w:ascii="Times New Roman" w:eastAsia="Times New Roman" w:hAnsi="Times New Roman" w:cs="Times New Roman"/>
      <w:b/>
      <w:bCs/>
      <w:sz w:val="20"/>
      <w:szCs w:val="20"/>
    </w:rPr>
  </w:style>
  <w:style w:type="paragraph" w:customStyle="1" w:styleId="goog-te-menu-value">
    <w:name w:val="goog-te-menu-value"/>
    <w:basedOn w:val="Normal"/>
    <w:rsid w:val="00D6223D"/>
    <w:pPr>
      <w:spacing w:after="150" w:line="240" w:lineRule="auto"/>
      <w:ind w:left="60" w:right="60"/>
    </w:pPr>
    <w:rPr>
      <w:rFonts w:ascii="Times New Roman" w:eastAsia="Times New Roman" w:hAnsi="Times New Roman" w:cs="Times New Roman"/>
      <w:color w:val="0000CC"/>
    </w:rPr>
  </w:style>
  <w:style w:type="paragraph" w:customStyle="1" w:styleId="goog-te-menu">
    <w:name w:val="goog-te-menu"/>
    <w:basedOn w:val="Normal"/>
    <w:rsid w:val="00D6223D"/>
    <w:pPr>
      <w:pBdr>
        <w:top w:val="single" w:sz="12" w:space="0" w:color="C3D9FF"/>
        <w:left w:val="single" w:sz="12" w:space="0" w:color="C3D9FF"/>
        <w:bottom w:val="single" w:sz="12" w:space="0" w:color="C3D9FF"/>
        <w:right w:val="single" w:sz="12" w:space="0" w:color="C3D9FF"/>
      </w:pBdr>
      <w:shd w:val="clear" w:color="auto" w:fill="FFFFFF"/>
      <w:spacing w:after="150" w:line="240" w:lineRule="auto"/>
    </w:pPr>
    <w:rPr>
      <w:rFonts w:ascii="Times New Roman" w:eastAsia="Times New Roman" w:hAnsi="Times New Roman" w:cs="Times New Roman"/>
    </w:rPr>
  </w:style>
  <w:style w:type="paragraph" w:customStyle="1" w:styleId="goog-te-menu-item">
    <w:name w:val="goog-te-menu-item"/>
    <w:basedOn w:val="Normal"/>
    <w:rsid w:val="00D6223D"/>
    <w:pPr>
      <w:spacing w:after="150" w:line="240" w:lineRule="auto"/>
    </w:pPr>
    <w:rPr>
      <w:rFonts w:ascii="Times New Roman" w:eastAsia="Times New Roman" w:hAnsi="Times New Roman" w:cs="Times New Roman"/>
    </w:rPr>
  </w:style>
  <w:style w:type="paragraph" w:customStyle="1" w:styleId="goog-te-menu2">
    <w:name w:val="goog-te-menu2"/>
    <w:basedOn w:val="Normal"/>
    <w:rsid w:val="00D6223D"/>
    <w:pPr>
      <w:pBdr>
        <w:top w:val="single" w:sz="6" w:space="3" w:color="6B90DA"/>
        <w:left w:val="single" w:sz="6" w:space="3" w:color="6B90DA"/>
        <w:bottom w:val="single" w:sz="6" w:space="3" w:color="6B90DA"/>
        <w:right w:val="single" w:sz="6" w:space="3" w:color="6B90DA"/>
      </w:pBdr>
      <w:shd w:val="clear" w:color="auto" w:fill="FFFFFF"/>
      <w:spacing w:after="150" w:line="240" w:lineRule="auto"/>
    </w:pPr>
    <w:rPr>
      <w:rFonts w:ascii="Times New Roman" w:eastAsia="Times New Roman" w:hAnsi="Times New Roman" w:cs="Times New Roman"/>
    </w:rPr>
  </w:style>
  <w:style w:type="paragraph" w:customStyle="1" w:styleId="goog-te-menu2-colpad">
    <w:name w:val="goog-te-menu2-colpad"/>
    <w:basedOn w:val="Normal"/>
    <w:rsid w:val="00D6223D"/>
    <w:pPr>
      <w:spacing w:after="150" w:line="240" w:lineRule="auto"/>
    </w:pPr>
    <w:rPr>
      <w:rFonts w:ascii="Times New Roman" w:eastAsia="Times New Roman" w:hAnsi="Times New Roman" w:cs="Times New Roman"/>
    </w:rPr>
  </w:style>
  <w:style w:type="paragraph" w:customStyle="1" w:styleId="goog-te-menu2-separator">
    <w:name w:val="goog-te-menu2-separator"/>
    <w:basedOn w:val="Normal"/>
    <w:rsid w:val="00D6223D"/>
    <w:pPr>
      <w:shd w:val="clear" w:color="auto" w:fill="AAAAAA"/>
      <w:spacing w:before="90" w:after="90" w:line="240" w:lineRule="auto"/>
    </w:pPr>
    <w:rPr>
      <w:rFonts w:ascii="Times New Roman" w:eastAsia="Times New Roman" w:hAnsi="Times New Roman" w:cs="Times New Roman"/>
    </w:rPr>
  </w:style>
  <w:style w:type="paragraph" w:customStyle="1" w:styleId="goog-te-menu2-item">
    <w:name w:val="goog-te-menu2-item"/>
    <w:basedOn w:val="Normal"/>
    <w:rsid w:val="00D6223D"/>
    <w:pPr>
      <w:spacing w:after="150" w:line="240" w:lineRule="auto"/>
    </w:pPr>
    <w:rPr>
      <w:rFonts w:ascii="Times New Roman" w:eastAsia="Times New Roman" w:hAnsi="Times New Roman" w:cs="Times New Roman"/>
    </w:rPr>
  </w:style>
  <w:style w:type="paragraph" w:customStyle="1" w:styleId="goog-te-menu2-item-selected">
    <w:name w:val="goog-te-menu2-item-selected"/>
    <w:basedOn w:val="Normal"/>
    <w:rsid w:val="00D6223D"/>
    <w:pPr>
      <w:spacing w:after="150" w:line="240" w:lineRule="auto"/>
    </w:pPr>
    <w:rPr>
      <w:rFonts w:ascii="Times New Roman" w:eastAsia="Times New Roman" w:hAnsi="Times New Roman" w:cs="Times New Roman"/>
    </w:rPr>
  </w:style>
  <w:style w:type="paragraph" w:customStyle="1" w:styleId="goog-te-balloon">
    <w:name w:val="goog-te-balloon"/>
    <w:basedOn w:val="Normal"/>
    <w:rsid w:val="00D6223D"/>
    <w:pPr>
      <w:shd w:val="clear" w:color="auto" w:fill="FFFFFF"/>
      <w:spacing w:after="150" w:line="240" w:lineRule="auto"/>
    </w:pPr>
    <w:rPr>
      <w:rFonts w:ascii="Times New Roman" w:eastAsia="Times New Roman" w:hAnsi="Times New Roman" w:cs="Times New Roman"/>
    </w:rPr>
  </w:style>
  <w:style w:type="paragraph" w:customStyle="1" w:styleId="goog-te-balloon-frame">
    <w:name w:val="goog-te-balloon-frame"/>
    <w:basedOn w:val="Normal"/>
    <w:rsid w:val="00D6223D"/>
    <w:pPr>
      <w:pBdr>
        <w:top w:val="single" w:sz="6" w:space="0" w:color="6B90DA"/>
        <w:left w:val="single" w:sz="6" w:space="0" w:color="6B90DA"/>
        <w:bottom w:val="single" w:sz="6" w:space="0" w:color="6B90DA"/>
        <w:right w:val="single" w:sz="6" w:space="0" w:color="6B90DA"/>
      </w:pBdr>
      <w:shd w:val="clear" w:color="auto" w:fill="FFFFFF"/>
      <w:spacing w:after="150" w:line="240" w:lineRule="auto"/>
    </w:pPr>
    <w:rPr>
      <w:rFonts w:ascii="Times New Roman" w:eastAsia="Times New Roman" w:hAnsi="Times New Roman" w:cs="Times New Roman"/>
    </w:rPr>
  </w:style>
  <w:style w:type="paragraph" w:customStyle="1" w:styleId="goog-te-balloon-text">
    <w:name w:val="goog-te-balloon-text"/>
    <w:basedOn w:val="Normal"/>
    <w:rsid w:val="00D6223D"/>
    <w:pPr>
      <w:spacing w:before="90" w:after="150" w:line="240" w:lineRule="auto"/>
    </w:pPr>
    <w:rPr>
      <w:rFonts w:ascii="Times New Roman" w:eastAsia="Times New Roman" w:hAnsi="Times New Roman" w:cs="Times New Roman"/>
    </w:rPr>
  </w:style>
  <w:style w:type="paragraph" w:customStyle="1" w:styleId="goog-te-balloon-zippy">
    <w:name w:val="goog-te-balloon-zippy"/>
    <w:basedOn w:val="Normal"/>
    <w:rsid w:val="00D6223D"/>
    <w:pPr>
      <w:spacing w:before="90" w:after="150" w:line="240" w:lineRule="auto"/>
    </w:pPr>
    <w:rPr>
      <w:rFonts w:ascii="Times New Roman" w:eastAsia="Times New Roman" w:hAnsi="Times New Roman" w:cs="Times New Roman"/>
    </w:rPr>
  </w:style>
  <w:style w:type="paragraph" w:customStyle="1" w:styleId="goog-te-balloon-form">
    <w:name w:val="goog-te-balloon-form"/>
    <w:basedOn w:val="Normal"/>
    <w:rsid w:val="00D6223D"/>
    <w:pPr>
      <w:spacing w:before="90" w:after="0" w:line="240" w:lineRule="auto"/>
    </w:pPr>
    <w:rPr>
      <w:rFonts w:ascii="Times New Roman" w:eastAsia="Times New Roman" w:hAnsi="Times New Roman" w:cs="Times New Roman"/>
    </w:rPr>
  </w:style>
  <w:style w:type="paragraph" w:customStyle="1" w:styleId="goog-te-balloon-footer">
    <w:name w:val="goog-te-balloon-footer"/>
    <w:basedOn w:val="Normal"/>
    <w:rsid w:val="00D6223D"/>
    <w:pPr>
      <w:spacing w:before="90" w:after="60" w:line="240" w:lineRule="auto"/>
    </w:pPr>
    <w:rPr>
      <w:rFonts w:ascii="Times New Roman" w:eastAsia="Times New Roman" w:hAnsi="Times New Roman" w:cs="Times New Roman"/>
    </w:rPr>
  </w:style>
  <w:style w:type="paragraph" w:customStyle="1" w:styleId="gt-hl-layer">
    <w:name w:val="gt-hl-layer"/>
    <w:basedOn w:val="Normal"/>
    <w:rsid w:val="00D6223D"/>
    <w:pPr>
      <w:spacing w:after="150" w:line="240" w:lineRule="auto"/>
      <w:jc w:val="both"/>
    </w:pPr>
    <w:rPr>
      <w:rFonts w:ascii="Times New Roman" w:eastAsia="Times New Roman" w:hAnsi="Times New Roman" w:cs="Times New Roman"/>
      <w:sz w:val="20"/>
      <w:szCs w:val="20"/>
    </w:rPr>
  </w:style>
  <w:style w:type="paragraph" w:customStyle="1" w:styleId="goog-text-highlight">
    <w:name w:val="goog-text-highlight"/>
    <w:basedOn w:val="Normal"/>
    <w:rsid w:val="00D6223D"/>
    <w:pPr>
      <w:shd w:val="clear" w:color="auto" w:fill="C9D7F1"/>
      <w:spacing w:after="150" w:line="240" w:lineRule="auto"/>
    </w:pPr>
    <w:rPr>
      <w:rFonts w:ascii="Times New Roman" w:eastAsia="Times New Roman" w:hAnsi="Times New Roman" w:cs="Times New Roman"/>
    </w:rPr>
  </w:style>
  <w:style w:type="paragraph" w:customStyle="1" w:styleId="table-hovertbodytr">
    <w:name w:val="table-hover&gt;tbody&gt;tr"/>
    <w:basedOn w:val="Normal"/>
    <w:rsid w:val="00D6223D"/>
    <w:pPr>
      <w:spacing w:after="150" w:line="240" w:lineRule="auto"/>
    </w:pPr>
    <w:rPr>
      <w:rFonts w:ascii="Times New Roman" w:eastAsia="Times New Roman" w:hAnsi="Times New Roman" w:cs="Times New Roman"/>
    </w:rPr>
  </w:style>
  <w:style w:type="paragraph" w:customStyle="1" w:styleId="divider">
    <w:name w:val="divider"/>
    <w:basedOn w:val="Normal"/>
    <w:rsid w:val="00D6223D"/>
    <w:pPr>
      <w:spacing w:after="150" w:line="240" w:lineRule="auto"/>
    </w:pPr>
    <w:rPr>
      <w:rFonts w:ascii="Times New Roman" w:eastAsia="Times New Roman" w:hAnsi="Times New Roman" w:cs="Times New Roman"/>
    </w:rPr>
  </w:style>
  <w:style w:type="paragraph" w:customStyle="1" w:styleId="nav-divider">
    <w:name w:val="nav-divider"/>
    <w:basedOn w:val="Normal"/>
    <w:rsid w:val="00D6223D"/>
    <w:pPr>
      <w:spacing w:after="150" w:line="240" w:lineRule="auto"/>
    </w:pPr>
    <w:rPr>
      <w:rFonts w:ascii="Times New Roman" w:eastAsia="Times New Roman" w:hAnsi="Times New Roman" w:cs="Times New Roman"/>
    </w:rPr>
  </w:style>
  <w:style w:type="paragraph" w:customStyle="1" w:styleId="icon-bar">
    <w:name w:val="icon-bar"/>
    <w:basedOn w:val="Normal"/>
    <w:rsid w:val="00D6223D"/>
    <w:pPr>
      <w:spacing w:after="150" w:line="240" w:lineRule="auto"/>
    </w:pPr>
    <w:rPr>
      <w:rFonts w:ascii="Times New Roman" w:eastAsia="Times New Roman" w:hAnsi="Times New Roman" w:cs="Times New Roman"/>
    </w:rPr>
  </w:style>
  <w:style w:type="paragraph" w:customStyle="1" w:styleId="navbar-link">
    <w:name w:val="navbar-link"/>
    <w:basedOn w:val="Normal"/>
    <w:rsid w:val="00D6223D"/>
    <w:pPr>
      <w:spacing w:after="150" w:line="240" w:lineRule="auto"/>
    </w:pPr>
    <w:rPr>
      <w:rFonts w:ascii="Times New Roman" w:eastAsia="Times New Roman" w:hAnsi="Times New Roman" w:cs="Times New Roman"/>
    </w:rPr>
  </w:style>
  <w:style w:type="paragraph" w:customStyle="1" w:styleId="caption">
    <w:name w:val="caption"/>
    <w:basedOn w:val="Normal"/>
    <w:rsid w:val="00D6223D"/>
    <w:pPr>
      <w:spacing w:after="150" w:line="240" w:lineRule="auto"/>
    </w:pPr>
    <w:rPr>
      <w:rFonts w:ascii="Times New Roman" w:eastAsia="Times New Roman" w:hAnsi="Times New Roman" w:cs="Times New Roman"/>
    </w:rPr>
  </w:style>
  <w:style w:type="paragraph" w:customStyle="1" w:styleId="alert-link">
    <w:name w:val="alert-link"/>
    <w:basedOn w:val="Normal"/>
    <w:rsid w:val="00D6223D"/>
    <w:pPr>
      <w:spacing w:after="150" w:line="240" w:lineRule="auto"/>
    </w:pPr>
    <w:rPr>
      <w:rFonts w:ascii="Times New Roman" w:eastAsia="Times New Roman" w:hAnsi="Times New Roman" w:cs="Times New Roman"/>
    </w:rPr>
  </w:style>
  <w:style w:type="paragraph" w:customStyle="1" w:styleId="icon-prev">
    <w:name w:val="icon-prev"/>
    <w:basedOn w:val="Normal"/>
    <w:rsid w:val="00D6223D"/>
    <w:pPr>
      <w:spacing w:after="150" w:line="240" w:lineRule="auto"/>
    </w:pPr>
    <w:rPr>
      <w:rFonts w:ascii="Times New Roman" w:eastAsia="Times New Roman" w:hAnsi="Times New Roman" w:cs="Times New Roman"/>
    </w:rPr>
  </w:style>
  <w:style w:type="paragraph" w:customStyle="1" w:styleId="glyphicon-chevron-left">
    <w:name w:val="glyphicon-chevron-left"/>
    <w:basedOn w:val="Normal"/>
    <w:rsid w:val="00D6223D"/>
    <w:pPr>
      <w:spacing w:after="150" w:line="240" w:lineRule="auto"/>
    </w:pPr>
    <w:rPr>
      <w:rFonts w:ascii="Times New Roman" w:eastAsia="Times New Roman" w:hAnsi="Times New Roman" w:cs="Times New Roman"/>
    </w:rPr>
  </w:style>
  <w:style w:type="paragraph" w:customStyle="1" w:styleId="icon-next">
    <w:name w:val="icon-next"/>
    <w:basedOn w:val="Normal"/>
    <w:rsid w:val="00D6223D"/>
    <w:pPr>
      <w:spacing w:after="150" w:line="240" w:lineRule="auto"/>
    </w:pPr>
    <w:rPr>
      <w:rFonts w:ascii="Times New Roman" w:eastAsia="Times New Roman" w:hAnsi="Times New Roman" w:cs="Times New Roman"/>
    </w:rPr>
  </w:style>
  <w:style w:type="paragraph" w:customStyle="1" w:styleId="glyphicon-chevron-right">
    <w:name w:val="glyphicon-chevron-right"/>
    <w:basedOn w:val="Normal"/>
    <w:rsid w:val="00D6223D"/>
    <w:pPr>
      <w:spacing w:after="150" w:line="240" w:lineRule="auto"/>
    </w:pPr>
    <w:rPr>
      <w:rFonts w:ascii="Times New Roman" w:eastAsia="Times New Roman" w:hAnsi="Times New Roman" w:cs="Times New Roman"/>
    </w:rPr>
  </w:style>
  <w:style w:type="paragraph" w:customStyle="1" w:styleId="active">
    <w:name w:val="active"/>
    <w:basedOn w:val="Normal"/>
    <w:rsid w:val="00D6223D"/>
    <w:pPr>
      <w:spacing w:after="150" w:line="240" w:lineRule="auto"/>
    </w:pPr>
    <w:rPr>
      <w:rFonts w:ascii="Times New Roman" w:eastAsia="Times New Roman" w:hAnsi="Times New Roman" w:cs="Times New Roman"/>
    </w:rPr>
  </w:style>
  <w:style w:type="paragraph" w:customStyle="1" w:styleId="w3dropdownitem">
    <w:name w:val="w3dropdownitem"/>
    <w:basedOn w:val="Normal"/>
    <w:rsid w:val="00D6223D"/>
    <w:pPr>
      <w:spacing w:after="150" w:line="240" w:lineRule="auto"/>
    </w:pPr>
    <w:rPr>
      <w:rFonts w:ascii="Times New Roman" w:eastAsia="Times New Roman" w:hAnsi="Times New Roman" w:cs="Times New Roman"/>
    </w:rPr>
  </w:style>
  <w:style w:type="paragraph" w:customStyle="1" w:styleId="w3dropdownclose">
    <w:name w:val="w3dropdownclose"/>
    <w:basedOn w:val="Normal"/>
    <w:rsid w:val="00D6223D"/>
    <w:pPr>
      <w:spacing w:after="150" w:line="240" w:lineRule="auto"/>
    </w:pPr>
    <w:rPr>
      <w:rFonts w:ascii="Times New Roman" w:eastAsia="Times New Roman" w:hAnsi="Times New Roman" w:cs="Times New Roman"/>
    </w:rPr>
  </w:style>
  <w:style w:type="paragraph" w:customStyle="1" w:styleId="sharefblike">
    <w:name w:val="sharefblike"/>
    <w:basedOn w:val="Normal"/>
    <w:rsid w:val="00D6223D"/>
    <w:pPr>
      <w:spacing w:after="150" w:line="240" w:lineRule="auto"/>
    </w:pPr>
    <w:rPr>
      <w:rFonts w:ascii="Times New Roman" w:eastAsia="Times New Roman" w:hAnsi="Times New Roman" w:cs="Times New Roman"/>
    </w:rPr>
  </w:style>
  <w:style w:type="paragraph" w:customStyle="1" w:styleId="sharefacebook">
    <w:name w:val="sharefacebook"/>
    <w:basedOn w:val="Normal"/>
    <w:rsid w:val="00D6223D"/>
    <w:pPr>
      <w:spacing w:after="150" w:line="240" w:lineRule="auto"/>
    </w:pPr>
    <w:rPr>
      <w:rFonts w:ascii="Times New Roman" w:eastAsia="Times New Roman" w:hAnsi="Times New Roman" w:cs="Times New Roman"/>
    </w:rPr>
  </w:style>
  <w:style w:type="paragraph" w:customStyle="1" w:styleId="sharetwitter">
    <w:name w:val="sharetwitter"/>
    <w:basedOn w:val="Normal"/>
    <w:rsid w:val="00D6223D"/>
    <w:pPr>
      <w:spacing w:after="150" w:line="240" w:lineRule="auto"/>
    </w:pPr>
    <w:rPr>
      <w:rFonts w:ascii="Times New Roman" w:eastAsia="Times New Roman" w:hAnsi="Times New Roman" w:cs="Times New Roman"/>
    </w:rPr>
  </w:style>
  <w:style w:type="paragraph" w:customStyle="1" w:styleId="sharegoogle">
    <w:name w:val="sharegoogle"/>
    <w:basedOn w:val="Normal"/>
    <w:rsid w:val="00D6223D"/>
    <w:pPr>
      <w:spacing w:after="150" w:line="240" w:lineRule="auto"/>
    </w:pPr>
    <w:rPr>
      <w:rFonts w:ascii="Times New Roman" w:eastAsia="Times New Roman" w:hAnsi="Times New Roman" w:cs="Times New Roman"/>
    </w:rPr>
  </w:style>
  <w:style w:type="paragraph" w:customStyle="1" w:styleId="shareemail">
    <w:name w:val="shareemail"/>
    <w:basedOn w:val="Normal"/>
    <w:rsid w:val="00D6223D"/>
    <w:pPr>
      <w:spacing w:after="150" w:line="240" w:lineRule="auto"/>
    </w:pPr>
    <w:rPr>
      <w:rFonts w:ascii="Times New Roman" w:eastAsia="Times New Roman" w:hAnsi="Times New Roman" w:cs="Times New Roman"/>
    </w:rPr>
  </w:style>
  <w:style w:type="paragraph" w:customStyle="1" w:styleId="goog-logo-link">
    <w:name w:val="goog-logo-link"/>
    <w:basedOn w:val="Normal"/>
    <w:rsid w:val="00D6223D"/>
    <w:pPr>
      <w:spacing w:after="150" w:line="240" w:lineRule="auto"/>
    </w:pPr>
    <w:rPr>
      <w:rFonts w:ascii="Times New Roman" w:eastAsia="Times New Roman" w:hAnsi="Times New Roman" w:cs="Times New Roman"/>
    </w:rPr>
  </w:style>
  <w:style w:type="paragraph" w:customStyle="1" w:styleId="indicator">
    <w:name w:val="indicator"/>
    <w:basedOn w:val="Normal"/>
    <w:rsid w:val="00D6223D"/>
    <w:pPr>
      <w:spacing w:after="150" w:line="240" w:lineRule="auto"/>
    </w:pPr>
    <w:rPr>
      <w:rFonts w:ascii="Times New Roman" w:eastAsia="Times New Roman" w:hAnsi="Times New Roman" w:cs="Times New Roman"/>
    </w:rPr>
  </w:style>
  <w:style w:type="paragraph" w:customStyle="1" w:styleId="text">
    <w:name w:val="text"/>
    <w:basedOn w:val="Normal"/>
    <w:rsid w:val="00D6223D"/>
    <w:pPr>
      <w:spacing w:after="150" w:line="240" w:lineRule="auto"/>
    </w:pPr>
    <w:rPr>
      <w:rFonts w:ascii="Times New Roman" w:eastAsia="Times New Roman" w:hAnsi="Times New Roman" w:cs="Times New Roman"/>
    </w:rPr>
  </w:style>
  <w:style w:type="paragraph" w:customStyle="1" w:styleId="minus">
    <w:name w:val="minus"/>
    <w:basedOn w:val="Normal"/>
    <w:rsid w:val="00D6223D"/>
    <w:pPr>
      <w:spacing w:after="150" w:line="240" w:lineRule="auto"/>
    </w:pPr>
    <w:rPr>
      <w:rFonts w:ascii="Times New Roman" w:eastAsia="Times New Roman" w:hAnsi="Times New Roman" w:cs="Times New Roman"/>
    </w:rPr>
  </w:style>
  <w:style w:type="paragraph" w:customStyle="1" w:styleId="plus">
    <w:name w:val="plus"/>
    <w:basedOn w:val="Normal"/>
    <w:rsid w:val="00D6223D"/>
    <w:pPr>
      <w:spacing w:after="150" w:line="240" w:lineRule="auto"/>
    </w:pPr>
    <w:rPr>
      <w:rFonts w:ascii="Times New Roman" w:eastAsia="Times New Roman" w:hAnsi="Times New Roman" w:cs="Times New Roman"/>
    </w:rPr>
  </w:style>
  <w:style w:type="paragraph" w:customStyle="1" w:styleId="gsc-control-cse">
    <w:name w:val="gsc-control-cse"/>
    <w:basedOn w:val="Normal"/>
    <w:rsid w:val="00D6223D"/>
    <w:pPr>
      <w:spacing w:after="150" w:line="240" w:lineRule="auto"/>
    </w:pPr>
    <w:rPr>
      <w:rFonts w:ascii="Times New Roman" w:eastAsia="Times New Roman" w:hAnsi="Times New Roman" w:cs="Times New Roman"/>
    </w:rPr>
  </w:style>
  <w:style w:type="paragraph" w:customStyle="1" w:styleId="original-text">
    <w:name w:val="original-text"/>
    <w:basedOn w:val="Normal"/>
    <w:rsid w:val="00D6223D"/>
    <w:pPr>
      <w:spacing w:after="150" w:line="240" w:lineRule="auto"/>
    </w:pPr>
    <w:rPr>
      <w:rFonts w:ascii="Times New Roman" w:eastAsia="Times New Roman" w:hAnsi="Times New Roman" w:cs="Times New Roman"/>
    </w:rPr>
  </w:style>
  <w:style w:type="paragraph" w:customStyle="1" w:styleId="title">
    <w:name w:val="title"/>
    <w:basedOn w:val="Normal"/>
    <w:rsid w:val="00D6223D"/>
    <w:pPr>
      <w:spacing w:after="150" w:line="240" w:lineRule="auto"/>
    </w:pPr>
    <w:rPr>
      <w:rFonts w:ascii="Times New Roman" w:eastAsia="Times New Roman" w:hAnsi="Times New Roman" w:cs="Times New Roman"/>
    </w:rPr>
  </w:style>
  <w:style w:type="paragraph" w:customStyle="1" w:styleId="close-button">
    <w:name w:val="close-button"/>
    <w:basedOn w:val="Normal"/>
    <w:rsid w:val="00D6223D"/>
    <w:pPr>
      <w:spacing w:after="150" w:line="240" w:lineRule="auto"/>
    </w:pPr>
    <w:rPr>
      <w:rFonts w:ascii="Times New Roman" w:eastAsia="Times New Roman" w:hAnsi="Times New Roman" w:cs="Times New Roman"/>
    </w:rPr>
  </w:style>
  <w:style w:type="paragraph" w:customStyle="1" w:styleId="logo">
    <w:name w:val="logo"/>
    <w:basedOn w:val="Normal"/>
    <w:rsid w:val="00D6223D"/>
    <w:pPr>
      <w:spacing w:after="150" w:line="240" w:lineRule="auto"/>
    </w:pPr>
    <w:rPr>
      <w:rFonts w:ascii="Times New Roman" w:eastAsia="Times New Roman" w:hAnsi="Times New Roman" w:cs="Times New Roman"/>
    </w:rPr>
  </w:style>
  <w:style w:type="paragraph" w:customStyle="1" w:styleId="started-activity-container">
    <w:name w:val="started-activity-container"/>
    <w:basedOn w:val="Normal"/>
    <w:rsid w:val="00D6223D"/>
    <w:pPr>
      <w:spacing w:after="150" w:line="240" w:lineRule="auto"/>
    </w:pPr>
    <w:rPr>
      <w:rFonts w:ascii="Times New Roman" w:eastAsia="Times New Roman" w:hAnsi="Times New Roman" w:cs="Times New Roman"/>
    </w:rPr>
  </w:style>
  <w:style w:type="paragraph" w:customStyle="1" w:styleId="activity-root">
    <w:name w:val="activity-root"/>
    <w:basedOn w:val="Normal"/>
    <w:rsid w:val="00D6223D"/>
    <w:pPr>
      <w:spacing w:after="150" w:line="240" w:lineRule="auto"/>
    </w:pPr>
    <w:rPr>
      <w:rFonts w:ascii="Times New Roman" w:eastAsia="Times New Roman" w:hAnsi="Times New Roman" w:cs="Times New Roman"/>
    </w:rPr>
  </w:style>
  <w:style w:type="paragraph" w:customStyle="1" w:styleId="status-message">
    <w:name w:val="status-message"/>
    <w:basedOn w:val="Normal"/>
    <w:rsid w:val="00D6223D"/>
    <w:pPr>
      <w:spacing w:after="150" w:line="240" w:lineRule="auto"/>
    </w:pPr>
    <w:rPr>
      <w:rFonts w:ascii="Times New Roman" w:eastAsia="Times New Roman" w:hAnsi="Times New Roman" w:cs="Times New Roman"/>
    </w:rPr>
  </w:style>
  <w:style w:type="paragraph" w:customStyle="1" w:styleId="activity-link">
    <w:name w:val="activity-link"/>
    <w:basedOn w:val="Normal"/>
    <w:rsid w:val="00D6223D"/>
    <w:pPr>
      <w:spacing w:after="150" w:line="240" w:lineRule="auto"/>
    </w:pPr>
    <w:rPr>
      <w:rFonts w:ascii="Times New Roman" w:eastAsia="Times New Roman" w:hAnsi="Times New Roman" w:cs="Times New Roman"/>
    </w:rPr>
  </w:style>
  <w:style w:type="paragraph" w:customStyle="1" w:styleId="activity-cancel">
    <w:name w:val="activity-cancel"/>
    <w:basedOn w:val="Normal"/>
    <w:rsid w:val="00D6223D"/>
    <w:pPr>
      <w:spacing w:after="150" w:line="240" w:lineRule="auto"/>
    </w:pPr>
    <w:rPr>
      <w:rFonts w:ascii="Times New Roman" w:eastAsia="Times New Roman" w:hAnsi="Times New Roman" w:cs="Times New Roman"/>
    </w:rPr>
  </w:style>
  <w:style w:type="paragraph" w:customStyle="1" w:styleId="translate-form">
    <w:name w:val="translate-form"/>
    <w:basedOn w:val="Normal"/>
    <w:rsid w:val="00D6223D"/>
    <w:pPr>
      <w:spacing w:after="150" w:line="240" w:lineRule="auto"/>
    </w:pPr>
    <w:rPr>
      <w:rFonts w:ascii="Times New Roman" w:eastAsia="Times New Roman" w:hAnsi="Times New Roman" w:cs="Times New Roman"/>
    </w:rPr>
  </w:style>
  <w:style w:type="paragraph" w:customStyle="1" w:styleId="gray">
    <w:name w:val="gray"/>
    <w:basedOn w:val="Normal"/>
    <w:rsid w:val="00D6223D"/>
    <w:pPr>
      <w:spacing w:after="150" w:line="240" w:lineRule="auto"/>
    </w:pPr>
    <w:rPr>
      <w:rFonts w:ascii="Times New Roman" w:eastAsia="Times New Roman" w:hAnsi="Times New Roman" w:cs="Times New Roman"/>
    </w:rPr>
  </w:style>
  <w:style w:type="paragraph" w:customStyle="1" w:styleId="alt-helper-text">
    <w:name w:val="alt-helper-text"/>
    <w:basedOn w:val="Normal"/>
    <w:rsid w:val="00D6223D"/>
    <w:pPr>
      <w:spacing w:after="150" w:line="240" w:lineRule="auto"/>
    </w:pPr>
    <w:rPr>
      <w:rFonts w:ascii="Times New Roman" w:eastAsia="Times New Roman" w:hAnsi="Times New Roman" w:cs="Times New Roman"/>
    </w:rPr>
  </w:style>
  <w:style w:type="paragraph" w:customStyle="1" w:styleId="alt-error-text">
    <w:name w:val="alt-error-text"/>
    <w:basedOn w:val="Normal"/>
    <w:rsid w:val="00D6223D"/>
    <w:pPr>
      <w:spacing w:after="150" w:line="240" w:lineRule="auto"/>
    </w:pPr>
    <w:rPr>
      <w:rFonts w:ascii="Times New Roman" w:eastAsia="Times New Roman" w:hAnsi="Times New Roman" w:cs="Times New Roman"/>
    </w:rPr>
  </w:style>
  <w:style w:type="paragraph" w:customStyle="1" w:styleId="goog-submenu-arrow">
    <w:name w:val="goog-submenu-arrow"/>
    <w:basedOn w:val="Normal"/>
    <w:rsid w:val="00D6223D"/>
    <w:pPr>
      <w:spacing w:after="150" w:line="240" w:lineRule="auto"/>
    </w:pPr>
    <w:rPr>
      <w:rFonts w:ascii="Times New Roman" w:eastAsia="Times New Roman" w:hAnsi="Times New Roman" w:cs="Times New Roman"/>
    </w:rPr>
  </w:style>
  <w:style w:type="paragraph" w:customStyle="1" w:styleId="gt-hl-text">
    <w:name w:val="gt-hl-text"/>
    <w:basedOn w:val="Normal"/>
    <w:rsid w:val="00D6223D"/>
    <w:pPr>
      <w:spacing w:after="150" w:line="240" w:lineRule="auto"/>
    </w:pPr>
    <w:rPr>
      <w:rFonts w:ascii="Times New Roman" w:eastAsia="Times New Roman" w:hAnsi="Times New Roman" w:cs="Times New Roman"/>
    </w:rPr>
  </w:style>
  <w:style w:type="paragraph" w:customStyle="1" w:styleId="trans-target-highlight">
    <w:name w:val="trans-target-highlight"/>
    <w:basedOn w:val="Normal"/>
    <w:rsid w:val="00D6223D"/>
    <w:pPr>
      <w:spacing w:after="150" w:line="240" w:lineRule="auto"/>
    </w:pPr>
    <w:rPr>
      <w:rFonts w:ascii="Times New Roman" w:eastAsia="Times New Roman" w:hAnsi="Times New Roman" w:cs="Times New Roman"/>
    </w:rPr>
  </w:style>
  <w:style w:type="paragraph" w:customStyle="1" w:styleId="trans-target">
    <w:name w:val="trans-target"/>
    <w:basedOn w:val="Normal"/>
    <w:rsid w:val="00D6223D"/>
    <w:pPr>
      <w:spacing w:after="150" w:line="240" w:lineRule="auto"/>
    </w:pPr>
    <w:rPr>
      <w:rFonts w:ascii="Times New Roman" w:eastAsia="Times New Roman" w:hAnsi="Times New Roman" w:cs="Times New Roman"/>
    </w:rPr>
  </w:style>
  <w:style w:type="paragraph" w:customStyle="1" w:styleId="trans-edit">
    <w:name w:val="trans-edit"/>
    <w:basedOn w:val="Normal"/>
    <w:rsid w:val="00D6223D"/>
    <w:pPr>
      <w:spacing w:after="150" w:line="240" w:lineRule="auto"/>
    </w:pPr>
    <w:rPr>
      <w:rFonts w:ascii="Times New Roman" w:eastAsia="Times New Roman" w:hAnsi="Times New Roman" w:cs="Times New Roman"/>
    </w:rPr>
  </w:style>
  <w:style w:type="paragraph" w:customStyle="1" w:styleId="gt-trans-highlight-l">
    <w:name w:val="gt-trans-highlight-l"/>
    <w:basedOn w:val="Normal"/>
    <w:rsid w:val="00D6223D"/>
    <w:pPr>
      <w:spacing w:after="150" w:line="240" w:lineRule="auto"/>
    </w:pPr>
    <w:rPr>
      <w:rFonts w:ascii="Times New Roman" w:eastAsia="Times New Roman" w:hAnsi="Times New Roman" w:cs="Times New Roman"/>
    </w:rPr>
  </w:style>
  <w:style w:type="paragraph" w:customStyle="1" w:styleId="gt-trans-highlight-r">
    <w:name w:val="gt-trans-highlight-r"/>
    <w:basedOn w:val="Normal"/>
    <w:rsid w:val="00D6223D"/>
    <w:pPr>
      <w:spacing w:after="150" w:line="240" w:lineRule="auto"/>
    </w:pPr>
    <w:rPr>
      <w:rFonts w:ascii="Times New Roman" w:eastAsia="Times New Roman" w:hAnsi="Times New Roman" w:cs="Times New Roman"/>
    </w:rPr>
  </w:style>
  <w:style w:type="paragraph" w:customStyle="1" w:styleId="activity-form">
    <w:name w:val="activity-form"/>
    <w:basedOn w:val="Normal"/>
    <w:rsid w:val="00D6223D"/>
    <w:pPr>
      <w:spacing w:after="150" w:line="240" w:lineRule="auto"/>
    </w:pPr>
    <w:rPr>
      <w:rFonts w:ascii="Times New Roman" w:eastAsia="Times New Roman" w:hAnsi="Times New Roman" w:cs="Times New Roman"/>
    </w:rPr>
  </w:style>
  <w:style w:type="paragraph" w:customStyle="1" w:styleId="goog-menuitem">
    <w:name w:val="goog-menuitem"/>
    <w:basedOn w:val="Normal"/>
    <w:rsid w:val="00D6223D"/>
    <w:pPr>
      <w:spacing w:after="150" w:line="240" w:lineRule="auto"/>
    </w:pPr>
    <w:rPr>
      <w:rFonts w:ascii="Times New Roman" w:eastAsia="Times New Roman" w:hAnsi="Times New Roman" w:cs="Times New Roman"/>
    </w:rPr>
  </w:style>
  <w:style w:type="character" w:customStyle="1" w:styleId="marked">
    <w:name w:val="marked"/>
    <w:basedOn w:val="DefaultParagraphFont"/>
    <w:rsid w:val="00D6223D"/>
    <w:rPr>
      <w:color w:val="E80000"/>
      <w:shd w:val="clear" w:color="auto" w:fill="auto"/>
    </w:rPr>
  </w:style>
  <w:style w:type="character" w:customStyle="1" w:styleId="deprecated">
    <w:name w:val="deprecated"/>
    <w:basedOn w:val="DefaultParagraphFont"/>
    <w:rsid w:val="00D6223D"/>
    <w:rPr>
      <w:color w:val="E80000"/>
      <w:shd w:val="clear" w:color="auto" w:fill="auto"/>
    </w:rPr>
  </w:style>
  <w:style w:type="paragraph" w:customStyle="1" w:styleId="small1">
    <w:name w:val="small1"/>
    <w:basedOn w:val="Normal"/>
    <w:rsid w:val="00D6223D"/>
    <w:pPr>
      <w:spacing w:after="150" w:line="240" w:lineRule="auto"/>
    </w:pPr>
    <w:rPr>
      <w:rFonts w:ascii="Times New Roman" w:eastAsia="Times New Roman" w:hAnsi="Times New Roman" w:cs="Times New Roman"/>
      <w:color w:val="777777"/>
      <w:sz w:val="16"/>
      <w:szCs w:val="16"/>
    </w:rPr>
  </w:style>
  <w:style w:type="paragraph" w:customStyle="1" w:styleId="small2">
    <w:name w:val="small2"/>
    <w:basedOn w:val="Normal"/>
    <w:rsid w:val="00D6223D"/>
    <w:pPr>
      <w:spacing w:after="150" w:line="240" w:lineRule="auto"/>
    </w:pPr>
    <w:rPr>
      <w:rFonts w:ascii="Times New Roman" w:eastAsia="Times New Roman" w:hAnsi="Times New Roman" w:cs="Times New Roman"/>
      <w:color w:val="777777"/>
      <w:sz w:val="16"/>
      <w:szCs w:val="16"/>
    </w:rPr>
  </w:style>
  <w:style w:type="paragraph" w:customStyle="1" w:styleId="small3">
    <w:name w:val="small3"/>
    <w:basedOn w:val="Normal"/>
    <w:rsid w:val="00D6223D"/>
    <w:pPr>
      <w:spacing w:after="150" w:line="240" w:lineRule="auto"/>
    </w:pPr>
    <w:rPr>
      <w:rFonts w:ascii="Times New Roman" w:eastAsia="Times New Roman" w:hAnsi="Times New Roman" w:cs="Times New Roman"/>
      <w:color w:val="777777"/>
      <w:sz w:val="16"/>
      <w:szCs w:val="16"/>
    </w:rPr>
  </w:style>
  <w:style w:type="paragraph" w:customStyle="1" w:styleId="small4">
    <w:name w:val="small4"/>
    <w:basedOn w:val="Normal"/>
    <w:rsid w:val="00D6223D"/>
    <w:pPr>
      <w:spacing w:after="150" w:line="240" w:lineRule="auto"/>
    </w:pPr>
    <w:rPr>
      <w:rFonts w:ascii="Times New Roman" w:eastAsia="Times New Roman" w:hAnsi="Times New Roman" w:cs="Times New Roman"/>
      <w:color w:val="777777"/>
      <w:sz w:val="18"/>
      <w:szCs w:val="18"/>
    </w:rPr>
  </w:style>
  <w:style w:type="paragraph" w:customStyle="1" w:styleId="small5">
    <w:name w:val="small5"/>
    <w:basedOn w:val="Normal"/>
    <w:rsid w:val="00D6223D"/>
    <w:pPr>
      <w:spacing w:after="150" w:line="240" w:lineRule="auto"/>
    </w:pPr>
    <w:rPr>
      <w:rFonts w:ascii="Times New Roman" w:eastAsia="Times New Roman" w:hAnsi="Times New Roman" w:cs="Times New Roman"/>
      <w:color w:val="777777"/>
      <w:sz w:val="18"/>
      <w:szCs w:val="18"/>
    </w:rPr>
  </w:style>
  <w:style w:type="paragraph" w:customStyle="1" w:styleId="small6">
    <w:name w:val="small6"/>
    <w:basedOn w:val="Normal"/>
    <w:rsid w:val="00D6223D"/>
    <w:pPr>
      <w:spacing w:after="150" w:line="240" w:lineRule="auto"/>
    </w:pPr>
    <w:rPr>
      <w:rFonts w:ascii="Times New Roman" w:eastAsia="Times New Roman" w:hAnsi="Times New Roman" w:cs="Times New Roman"/>
      <w:color w:val="777777"/>
      <w:sz w:val="18"/>
      <w:szCs w:val="18"/>
    </w:rPr>
  </w:style>
  <w:style w:type="paragraph" w:customStyle="1" w:styleId="small7">
    <w:name w:val="small7"/>
    <w:basedOn w:val="Normal"/>
    <w:rsid w:val="00D6223D"/>
    <w:pPr>
      <w:spacing w:after="150" w:line="240" w:lineRule="auto"/>
    </w:pPr>
    <w:rPr>
      <w:rFonts w:ascii="Times New Roman" w:eastAsia="Times New Roman" w:hAnsi="Times New Roman" w:cs="Times New Roman"/>
      <w:color w:val="777777"/>
      <w:sz w:val="16"/>
      <w:szCs w:val="16"/>
    </w:rPr>
  </w:style>
  <w:style w:type="paragraph" w:customStyle="1" w:styleId="small8">
    <w:name w:val="small8"/>
    <w:basedOn w:val="Normal"/>
    <w:rsid w:val="00D6223D"/>
    <w:pPr>
      <w:spacing w:after="150" w:line="240" w:lineRule="auto"/>
    </w:pPr>
    <w:rPr>
      <w:rFonts w:ascii="Times New Roman" w:eastAsia="Times New Roman" w:hAnsi="Times New Roman" w:cs="Times New Roman"/>
      <w:color w:val="777777"/>
      <w:sz w:val="16"/>
      <w:szCs w:val="16"/>
    </w:rPr>
  </w:style>
  <w:style w:type="paragraph" w:customStyle="1" w:styleId="small9">
    <w:name w:val="small9"/>
    <w:basedOn w:val="Normal"/>
    <w:rsid w:val="00D6223D"/>
    <w:pPr>
      <w:spacing w:after="150" w:line="240" w:lineRule="auto"/>
    </w:pPr>
    <w:rPr>
      <w:rFonts w:ascii="Times New Roman" w:eastAsia="Times New Roman" w:hAnsi="Times New Roman" w:cs="Times New Roman"/>
      <w:color w:val="777777"/>
      <w:sz w:val="16"/>
      <w:szCs w:val="16"/>
    </w:rPr>
  </w:style>
  <w:style w:type="paragraph" w:customStyle="1" w:styleId="small10">
    <w:name w:val="small10"/>
    <w:basedOn w:val="Normal"/>
    <w:rsid w:val="00D6223D"/>
    <w:pPr>
      <w:spacing w:after="150" w:line="240" w:lineRule="auto"/>
    </w:pPr>
    <w:rPr>
      <w:rFonts w:ascii="Times New Roman" w:eastAsia="Times New Roman" w:hAnsi="Times New Roman" w:cs="Times New Roman"/>
      <w:color w:val="777777"/>
      <w:sz w:val="18"/>
      <w:szCs w:val="18"/>
    </w:rPr>
  </w:style>
  <w:style w:type="paragraph" w:customStyle="1" w:styleId="small11">
    <w:name w:val="small11"/>
    <w:basedOn w:val="Normal"/>
    <w:rsid w:val="00D6223D"/>
    <w:pPr>
      <w:spacing w:after="150" w:line="240" w:lineRule="auto"/>
    </w:pPr>
    <w:rPr>
      <w:rFonts w:ascii="Times New Roman" w:eastAsia="Times New Roman" w:hAnsi="Times New Roman" w:cs="Times New Roman"/>
      <w:color w:val="777777"/>
      <w:sz w:val="18"/>
      <w:szCs w:val="18"/>
    </w:rPr>
  </w:style>
  <w:style w:type="paragraph" w:customStyle="1" w:styleId="small12">
    <w:name w:val="small12"/>
    <w:basedOn w:val="Normal"/>
    <w:rsid w:val="00D6223D"/>
    <w:pPr>
      <w:spacing w:after="150" w:line="240" w:lineRule="auto"/>
    </w:pPr>
    <w:rPr>
      <w:rFonts w:ascii="Times New Roman" w:eastAsia="Times New Roman" w:hAnsi="Times New Roman" w:cs="Times New Roman"/>
      <w:color w:val="777777"/>
      <w:sz w:val="18"/>
      <w:szCs w:val="18"/>
    </w:rPr>
  </w:style>
  <w:style w:type="paragraph" w:customStyle="1" w:styleId="table1">
    <w:name w:val="table1"/>
    <w:basedOn w:val="Normal"/>
    <w:rsid w:val="00D6223D"/>
    <w:pPr>
      <w:shd w:val="clear" w:color="auto" w:fill="FFFFFF"/>
      <w:spacing w:after="300" w:line="240" w:lineRule="auto"/>
    </w:pPr>
    <w:rPr>
      <w:rFonts w:ascii="Times New Roman" w:eastAsia="Times New Roman" w:hAnsi="Times New Roman" w:cs="Times New Roman"/>
    </w:rPr>
  </w:style>
  <w:style w:type="paragraph" w:customStyle="1" w:styleId="form-control1">
    <w:name w:val="form-control1"/>
    <w:basedOn w:val="Normal"/>
    <w:rsid w:val="00D6223D"/>
    <w:pPr>
      <w:pBdr>
        <w:top w:val="single" w:sz="6" w:space="5" w:color="CCCCCC"/>
        <w:left w:val="single" w:sz="6" w:space="9" w:color="CCCCCC"/>
        <w:bottom w:val="single" w:sz="6" w:space="5" w:color="CCCCCC"/>
        <w:right w:val="single" w:sz="6" w:space="9" w:color="CCCCCC"/>
      </w:pBdr>
      <w:shd w:val="clear" w:color="auto" w:fill="FFFFFF"/>
      <w:spacing w:after="150" w:line="240" w:lineRule="auto"/>
    </w:pPr>
    <w:rPr>
      <w:rFonts w:ascii="Times New Roman" w:eastAsia="Times New Roman" w:hAnsi="Times New Roman" w:cs="Times New Roman"/>
      <w:color w:val="555555"/>
      <w:sz w:val="18"/>
      <w:szCs w:val="18"/>
    </w:rPr>
  </w:style>
  <w:style w:type="paragraph" w:customStyle="1" w:styleId="form-control2">
    <w:name w:val="form-control2"/>
    <w:basedOn w:val="Normal"/>
    <w:rsid w:val="00D6223D"/>
    <w:pPr>
      <w:pBdr>
        <w:top w:val="single" w:sz="6" w:space="5" w:color="CCCCCC"/>
        <w:left w:val="single" w:sz="6" w:space="9" w:color="CCCCCC"/>
        <w:bottom w:val="single" w:sz="6" w:space="5" w:color="CCCCCC"/>
        <w:right w:val="single" w:sz="6" w:space="9" w:color="CCCCCC"/>
      </w:pBdr>
      <w:shd w:val="clear" w:color="auto" w:fill="FFFFFF"/>
      <w:spacing w:after="150" w:line="450" w:lineRule="atLeast"/>
    </w:pPr>
    <w:rPr>
      <w:rFonts w:ascii="Times New Roman" w:eastAsia="Times New Roman" w:hAnsi="Times New Roman" w:cs="Times New Roman"/>
      <w:color w:val="555555"/>
      <w:sz w:val="18"/>
      <w:szCs w:val="18"/>
    </w:rPr>
  </w:style>
  <w:style w:type="paragraph" w:customStyle="1" w:styleId="form-control3">
    <w:name w:val="form-control3"/>
    <w:basedOn w:val="Normal"/>
    <w:rsid w:val="00D6223D"/>
    <w:pPr>
      <w:pBdr>
        <w:top w:val="single" w:sz="6" w:space="5" w:color="CCCCCC"/>
        <w:left w:val="single" w:sz="6" w:space="9" w:color="CCCCCC"/>
        <w:bottom w:val="single" w:sz="6" w:space="5" w:color="CCCCCC"/>
        <w:right w:val="single" w:sz="6" w:space="9" w:color="CCCCCC"/>
      </w:pBdr>
      <w:shd w:val="clear" w:color="auto" w:fill="FFFFFF"/>
      <w:spacing w:after="150" w:line="240" w:lineRule="auto"/>
    </w:pPr>
    <w:rPr>
      <w:rFonts w:ascii="Times New Roman" w:eastAsia="Times New Roman" w:hAnsi="Times New Roman" w:cs="Times New Roman"/>
      <w:color w:val="555555"/>
      <w:sz w:val="27"/>
      <w:szCs w:val="27"/>
    </w:rPr>
  </w:style>
  <w:style w:type="paragraph" w:customStyle="1" w:styleId="form-control4">
    <w:name w:val="form-control4"/>
    <w:basedOn w:val="Normal"/>
    <w:rsid w:val="00D6223D"/>
    <w:pPr>
      <w:pBdr>
        <w:top w:val="single" w:sz="6" w:space="5" w:color="CCCCCC"/>
        <w:left w:val="single" w:sz="6" w:space="9" w:color="CCCCCC"/>
        <w:bottom w:val="single" w:sz="6" w:space="5" w:color="CCCCCC"/>
        <w:right w:val="single" w:sz="6" w:space="9" w:color="CCCCCC"/>
      </w:pBdr>
      <w:shd w:val="clear" w:color="auto" w:fill="FFFFFF"/>
      <w:spacing w:after="150" w:line="690" w:lineRule="atLeast"/>
    </w:pPr>
    <w:rPr>
      <w:rFonts w:ascii="Times New Roman" w:eastAsia="Times New Roman" w:hAnsi="Times New Roman" w:cs="Times New Roman"/>
      <w:color w:val="555555"/>
      <w:sz w:val="27"/>
      <w:szCs w:val="27"/>
    </w:rPr>
  </w:style>
  <w:style w:type="paragraph" w:customStyle="1" w:styleId="form-control5">
    <w:name w:val="form-control5"/>
    <w:basedOn w:val="Normal"/>
    <w:rsid w:val="00D6223D"/>
    <w:pPr>
      <w:pBdr>
        <w:top w:val="single" w:sz="6" w:space="5" w:color="CCCCCC"/>
        <w:left w:val="single" w:sz="6" w:space="9" w:color="CCCCCC"/>
        <w:bottom w:val="single" w:sz="6" w:space="5" w:color="CCCCCC"/>
        <w:right w:val="single" w:sz="6" w:space="9" w:color="CCCCCC"/>
      </w:pBdr>
      <w:shd w:val="clear" w:color="auto" w:fill="FFFFFF"/>
      <w:spacing w:after="150" w:line="240" w:lineRule="auto"/>
    </w:pPr>
    <w:rPr>
      <w:rFonts w:ascii="Times New Roman" w:eastAsia="Times New Roman" w:hAnsi="Times New Roman" w:cs="Times New Roman"/>
      <w:color w:val="555555"/>
      <w:sz w:val="21"/>
      <w:szCs w:val="21"/>
    </w:rPr>
  </w:style>
  <w:style w:type="paragraph" w:customStyle="1" w:styleId="form-control6">
    <w:name w:val="form-control6"/>
    <w:basedOn w:val="Normal"/>
    <w:rsid w:val="00D6223D"/>
    <w:pPr>
      <w:pBdr>
        <w:top w:val="single" w:sz="6" w:space="5" w:color="3C763D"/>
        <w:left w:val="single" w:sz="6" w:space="9" w:color="3C763D"/>
        <w:bottom w:val="single" w:sz="6" w:space="5" w:color="3C763D"/>
        <w:right w:val="single" w:sz="6" w:space="9" w:color="3C763D"/>
      </w:pBdr>
      <w:shd w:val="clear" w:color="auto" w:fill="FFFFFF"/>
      <w:spacing w:after="150" w:line="240" w:lineRule="auto"/>
    </w:pPr>
    <w:rPr>
      <w:rFonts w:ascii="Times New Roman" w:eastAsia="Times New Roman" w:hAnsi="Times New Roman" w:cs="Times New Roman"/>
      <w:color w:val="555555"/>
      <w:sz w:val="21"/>
      <w:szCs w:val="21"/>
    </w:rPr>
  </w:style>
  <w:style w:type="paragraph" w:customStyle="1" w:styleId="input-group-addon1">
    <w:name w:val="input-group-addon1"/>
    <w:basedOn w:val="Normal"/>
    <w:rsid w:val="00D6223D"/>
    <w:pPr>
      <w:pBdr>
        <w:top w:val="single" w:sz="6" w:space="5" w:color="3C763D"/>
        <w:left w:val="single" w:sz="6" w:space="9" w:color="3C763D"/>
        <w:bottom w:val="single" w:sz="6" w:space="5" w:color="3C763D"/>
        <w:right w:val="single" w:sz="6" w:space="9" w:color="3C763D"/>
      </w:pBdr>
      <w:shd w:val="clear" w:color="auto" w:fill="DFF0D8"/>
      <w:spacing w:after="150" w:line="240" w:lineRule="auto"/>
      <w:jc w:val="center"/>
      <w:textAlignment w:val="center"/>
    </w:pPr>
    <w:rPr>
      <w:rFonts w:ascii="Times New Roman" w:eastAsia="Times New Roman" w:hAnsi="Times New Roman" w:cs="Times New Roman"/>
      <w:color w:val="3C763D"/>
      <w:sz w:val="21"/>
      <w:szCs w:val="21"/>
    </w:rPr>
  </w:style>
  <w:style w:type="paragraph" w:customStyle="1" w:styleId="form-control-feedback1">
    <w:name w:val="form-control-feedback1"/>
    <w:basedOn w:val="Normal"/>
    <w:rsid w:val="00D6223D"/>
    <w:pPr>
      <w:spacing w:after="150" w:line="510" w:lineRule="atLeast"/>
      <w:jc w:val="center"/>
    </w:pPr>
    <w:rPr>
      <w:rFonts w:ascii="Times New Roman" w:eastAsia="Times New Roman" w:hAnsi="Times New Roman" w:cs="Times New Roman"/>
      <w:color w:val="3C763D"/>
    </w:rPr>
  </w:style>
  <w:style w:type="paragraph" w:customStyle="1" w:styleId="form-control7">
    <w:name w:val="form-control7"/>
    <w:basedOn w:val="Normal"/>
    <w:rsid w:val="00D6223D"/>
    <w:pPr>
      <w:pBdr>
        <w:top w:val="single" w:sz="6" w:space="5" w:color="8A6D3B"/>
        <w:left w:val="single" w:sz="6" w:space="9" w:color="8A6D3B"/>
        <w:bottom w:val="single" w:sz="6" w:space="5" w:color="8A6D3B"/>
        <w:right w:val="single" w:sz="6" w:space="9" w:color="8A6D3B"/>
      </w:pBdr>
      <w:shd w:val="clear" w:color="auto" w:fill="FFFFFF"/>
      <w:spacing w:after="150" w:line="240" w:lineRule="auto"/>
    </w:pPr>
    <w:rPr>
      <w:rFonts w:ascii="Times New Roman" w:eastAsia="Times New Roman" w:hAnsi="Times New Roman" w:cs="Times New Roman"/>
      <w:color w:val="555555"/>
      <w:sz w:val="21"/>
      <w:szCs w:val="21"/>
    </w:rPr>
  </w:style>
  <w:style w:type="paragraph" w:customStyle="1" w:styleId="input-group-addon2">
    <w:name w:val="input-group-addon2"/>
    <w:basedOn w:val="Normal"/>
    <w:rsid w:val="00D6223D"/>
    <w:pPr>
      <w:pBdr>
        <w:top w:val="single" w:sz="6" w:space="5" w:color="8A6D3B"/>
        <w:left w:val="single" w:sz="6" w:space="9" w:color="8A6D3B"/>
        <w:bottom w:val="single" w:sz="6" w:space="5" w:color="8A6D3B"/>
        <w:right w:val="single" w:sz="6" w:space="9" w:color="8A6D3B"/>
      </w:pBdr>
      <w:shd w:val="clear" w:color="auto" w:fill="FCF8E3"/>
      <w:spacing w:after="150" w:line="240" w:lineRule="auto"/>
      <w:jc w:val="center"/>
      <w:textAlignment w:val="center"/>
    </w:pPr>
    <w:rPr>
      <w:rFonts w:ascii="Times New Roman" w:eastAsia="Times New Roman" w:hAnsi="Times New Roman" w:cs="Times New Roman"/>
      <w:color w:val="8A6D3B"/>
      <w:sz w:val="21"/>
      <w:szCs w:val="21"/>
    </w:rPr>
  </w:style>
  <w:style w:type="paragraph" w:customStyle="1" w:styleId="form-control-feedback2">
    <w:name w:val="form-control-feedback2"/>
    <w:basedOn w:val="Normal"/>
    <w:rsid w:val="00D6223D"/>
    <w:pPr>
      <w:spacing w:after="150" w:line="510" w:lineRule="atLeast"/>
      <w:jc w:val="center"/>
    </w:pPr>
    <w:rPr>
      <w:rFonts w:ascii="Times New Roman" w:eastAsia="Times New Roman" w:hAnsi="Times New Roman" w:cs="Times New Roman"/>
      <w:color w:val="8A6D3B"/>
    </w:rPr>
  </w:style>
  <w:style w:type="paragraph" w:customStyle="1" w:styleId="form-control8">
    <w:name w:val="form-control8"/>
    <w:basedOn w:val="Normal"/>
    <w:rsid w:val="00D6223D"/>
    <w:pPr>
      <w:pBdr>
        <w:top w:val="single" w:sz="6" w:space="5" w:color="A94442"/>
        <w:left w:val="single" w:sz="6" w:space="9" w:color="A94442"/>
        <w:bottom w:val="single" w:sz="6" w:space="5" w:color="A94442"/>
        <w:right w:val="single" w:sz="6" w:space="9" w:color="A94442"/>
      </w:pBdr>
      <w:shd w:val="clear" w:color="auto" w:fill="FFFFFF"/>
      <w:spacing w:after="150" w:line="240" w:lineRule="auto"/>
    </w:pPr>
    <w:rPr>
      <w:rFonts w:ascii="Times New Roman" w:eastAsia="Times New Roman" w:hAnsi="Times New Roman" w:cs="Times New Roman"/>
      <w:color w:val="555555"/>
      <w:sz w:val="21"/>
      <w:szCs w:val="21"/>
    </w:rPr>
  </w:style>
  <w:style w:type="paragraph" w:customStyle="1" w:styleId="input-group-addon3">
    <w:name w:val="input-group-addon3"/>
    <w:basedOn w:val="Normal"/>
    <w:rsid w:val="00D6223D"/>
    <w:pPr>
      <w:pBdr>
        <w:top w:val="single" w:sz="6" w:space="5" w:color="A94442"/>
        <w:left w:val="single" w:sz="6" w:space="9" w:color="A94442"/>
        <w:bottom w:val="single" w:sz="6" w:space="5" w:color="A94442"/>
        <w:right w:val="single" w:sz="6" w:space="9" w:color="A94442"/>
      </w:pBdr>
      <w:shd w:val="clear" w:color="auto" w:fill="F2DEDE"/>
      <w:spacing w:after="150" w:line="240" w:lineRule="auto"/>
      <w:jc w:val="center"/>
      <w:textAlignment w:val="center"/>
    </w:pPr>
    <w:rPr>
      <w:rFonts w:ascii="Times New Roman" w:eastAsia="Times New Roman" w:hAnsi="Times New Roman" w:cs="Times New Roman"/>
      <w:color w:val="A94442"/>
      <w:sz w:val="21"/>
      <w:szCs w:val="21"/>
    </w:rPr>
  </w:style>
  <w:style w:type="paragraph" w:customStyle="1" w:styleId="form-control-feedback3">
    <w:name w:val="form-control-feedback3"/>
    <w:basedOn w:val="Normal"/>
    <w:rsid w:val="00D6223D"/>
    <w:pPr>
      <w:spacing w:after="150" w:line="510" w:lineRule="atLeast"/>
      <w:jc w:val="center"/>
    </w:pPr>
    <w:rPr>
      <w:rFonts w:ascii="Times New Roman" w:eastAsia="Times New Roman" w:hAnsi="Times New Roman" w:cs="Times New Roman"/>
      <w:color w:val="A94442"/>
    </w:rPr>
  </w:style>
  <w:style w:type="paragraph" w:customStyle="1" w:styleId="radio1">
    <w:name w:val="radio1"/>
    <w:basedOn w:val="Normal"/>
    <w:rsid w:val="00D6223D"/>
    <w:pPr>
      <w:spacing w:after="0" w:line="240" w:lineRule="auto"/>
    </w:pPr>
    <w:rPr>
      <w:rFonts w:ascii="Times New Roman" w:eastAsia="Times New Roman" w:hAnsi="Times New Roman" w:cs="Times New Roman"/>
    </w:rPr>
  </w:style>
  <w:style w:type="paragraph" w:customStyle="1" w:styleId="checkbox1">
    <w:name w:val="checkbox1"/>
    <w:basedOn w:val="Normal"/>
    <w:rsid w:val="00D6223D"/>
    <w:pPr>
      <w:spacing w:after="0" w:line="240" w:lineRule="auto"/>
    </w:pPr>
    <w:rPr>
      <w:rFonts w:ascii="Times New Roman" w:eastAsia="Times New Roman" w:hAnsi="Times New Roman" w:cs="Times New Roman"/>
    </w:rPr>
  </w:style>
  <w:style w:type="paragraph" w:customStyle="1" w:styleId="radio-inline1">
    <w:name w:val="radio-inline1"/>
    <w:basedOn w:val="Normal"/>
    <w:rsid w:val="00D6223D"/>
    <w:pPr>
      <w:spacing w:after="0" w:line="240" w:lineRule="auto"/>
      <w:textAlignment w:val="center"/>
    </w:pPr>
    <w:rPr>
      <w:rFonts w:ascii="Times New Roman" w:eastAsia="Times New Roman" w:hAnsi="Times New Roman" w:cs="Times New Roman"/>
    </w:rPr>
  </w:style>
  <w:style w:type="paragraph" w:customStyle="1" w:styleId="checkbox-inline1">
    <w:name w:val="checkbox-inline1"/>
    <w:basedOn w:val="Normal"/>
    <w:rsid w:val="00D6223D"/>
    <w:pPr>
      <w:spacing w:after="0" w:line="240" w:lineRule="auto"/>
      <w:textAlignment w:val="center"/>
    </w:pPr>
    <w:rPr>
      <w:rFonts w:ascii="Times New Roman" w:eastAsia="Times New Roman" w:hAnsi="Times New Roman" w:cs="Times New Roman"/>
    </w:rPr>
  </w:style>
  <w:style w:type="paragraph" w:customStyle="1" w:styleId="form-group1">
    <w:name w:val="form-group1"/>
    <w:basedOn w:val="Normal"/>
    <w:rsid w:val="00D6223D"/>
    <w:pPr>
      <w:spacing w:after="225" w:line="240" w:lineRule="auto"/>
      <w:ind w:left="-225" w:right="-225"/>
    </w:pPr>
    <w:rPr>
      <w:rFonts w:ascii="Times New Roman" w:eastAsia="Times New Roman" w:hAnsi="Times New Roman" w:cs="Times New Roman"/>
    </w:rPr>
  </w:style>
  <w:style w:type="paragraph" w:customStyle="1" w:styleId="badge1">
    <w:name w:val="badge1"/>
    <w:basedOn w:val="Normal"/>
    <w:rsid w:val="00D6223D"/>
    <w:pPr>
      <w:shd w:val="clear" w:color="auto" w:fill="333333"/>
      <w:spacing w:after="150" w:line="240" w:lineRule="auto"/>
      <w:jc w:val="center"/>
      <w:textAlignment w:val="baseline"/>
    </w:pPr>
    <w:rPr>
      <w:rFonts w:ascii="Times New Roman" w:eastAsia="Times New Roman" w:hAnsi="Times New Roman" w:cs="Times New Roman"/>
      <w:b/>
      <w:bCs/>
      <w:color w:val="FFFFFF"/>
      <w:sz w:val="18"/>
      <w:szCs w:val="18"/>
    </w:rPr>
  </w:style>
  <w:style w:type="paragraph" w:customStyle="1" w:styleId="badge2">
    <w:name w:val="badge2"/>
    <w:basedOn w:val="Normal"/>
    <w:rsid w:val="00D6223D"/>
    <w:pPr>
      <w:shd w:val="clear" w:color="auto" w:fill="FFFFFF"/>
      <w:spacing w:after="150" w:line="240" w:lineRule="auto"/>
      <w:jc w:val="center"/>
      <w:textAlignment w:val="baseline"/>
    </w:pPr>
    <w:rPr>
      <w:rFonts w:ascii="Times New Roman" w:eastAsia="Times New Roman" w:hAnsi="Times New Roman" w:cs="Times New Roman"/>
      <w:b/>
      <w:bCs/>
      <w:color w:val="337AB7"/>
      <w:sz w:val="18"/>
      <w:szCs w:val="18"/>
    </w:rPr>
  </w:style>
  <w:style w:type="paragraph" w:customStyle="1" w:styleId="badge3">
    <w:name w:val="badge3"/>
    <w:basedOn w:val="Normal"/>
    <w:rsid w:val="00D6223D"/>
    <w:pPr>
      <w:shd w:val="clear" w:color="auto" w:fill="FFFFFF"/>
      <w:spacing w:after="150" w:line="240" w:lineRule="auto"/>
      <w:jc w:val="center"/>
      <w:textAlignment w:val="baseline"/>
    </w:pPr>
    <w:rPr>
      <w:rFonts w:ascii="Times New Roman" w:eastAsia="Times New Roman" w:hAnsi="Times New Roman" w:cs="Times New Roman"/>
      <w:b/>
      <w:bCs/>
      <w:color w:val="5CB85C"/>
      <w:sz w:val="18"/>
      <w:szCs w:val="18"/>
    </w:rPr>
  </w:style>
  <w:style w:type="paragraph" w:customStyle="1" w:styleId="badge4">
    <w:name w:val="badge4"/>
    <w:basedOn w:val="Normal"/>
    <w:rsid w:val="00D6223D"/>
    <w:pPr>
      <w:shd w:val="clear" w:color="auto" w:fill="FFFFFF"/>
      <w:spacing w:after="150" w:line="240" w:lineRule="auto"/>
      <w:jc w:val="center"/>
      <w:textAlignment w:val="baseline"/>
    </w:pPr>
    <w:rPr>
      <w:rFonts w:ascii="Times New Roman" w:eastAsia="Times New Roman" w:hAnsi="Times New Roman" w:cs="Times New Roman"/>
      <w:b/>
      <w:bCs/>
      <w:color w:val="5BC0DE"/>
      <w:sz w:val="18"/>
      <w:szCs w:val="18"/>
    </w:rPr>
  </w:style>
  <w:style w:type="paragraph" w:customStyle="1" w:styleId="badge5">
    <w:name w:val="badge5"/>
    <w:basedOn w:val="Normal"/>
    <w:rsid w:val="00D6223D"/>
    <w:pPr>
      <w:shd w:val="clear" w:color="auto" w:fill="FFFFFF"/>
      <w:spacing w:after="150" w:line="240" w:lineRule="auto"/>
      <w:jc w:val="center"/>
      <w:textAlignment w:val="baseline"/>
    </w:pPr>
    <w:rPr>
      <w:rFonts w:ascii="Times New Roman" w:eastAsia="Times New Roman" w:hAnsi="Times New Roman" w:cs="Times New Roman"/>
      <w:b/>
      <w:bCs/>
      <w:color w:val="F0AD4E"/>
      <w:sz w:val="18"/>
      <w:szCs w:val="18"/>
    </w:rPr>
  </w:style>
  <w:style w:type="paragraph" w:customStyle="1" w:styleId="badge6">
    <w:name w:val="badge6"/>
    <w:basedOn w:val="Normal"/>
    <w:rsid w:val="00D6223D"/>
    <w:pPr>
      <w:shd w:val="clear" w:color="auto" w:fill="FFFFFF"/>
      <w:spacing w:after="150" w:line="240" w:lineRule="auto"/>
      <w:jc w:val="center"/>
      <w:textAlignment w:val="baseline"/>
    </w:pPr>
    <w:rPr>
      <w:rFonts w:ascii="Times New Roman" w:eastAsia="Times New Roman" w:hAnsi="Times New Roman" w:cs="Times New Roman"/>
      <w:b/>
      <w:bCs/>
      <w:color w:val="D9534F"/>
      <w:sz w:val="18"/>
      <w:szCs w:val="18"/>
    </w:rPr>
  </w:style>
  <w:style w:type="paragraph" w:customStyle="1" w:styleId="divider1">
    <w:name w:val="divider1"/>
    <w:basedOn w:val="Normal"/>
    <w:rsid w:val="00D6223D"/>
    <w:pPr>
      <w:shd w:val="clear" w:color="auto" w:fill="E5E5E5"/>
      <w:spacing w:before="135" w:after="135" w:line="240" w:lineRule="auto"/>
    </w:pPr>
    <w:rPr>
      <w:rFonts w:ascii="Times New Roman" w:eastAsia="Times New Roman" w:hAnsi="Times New Roman" w:cs="Times New Roman"/>
    </w:rPr>
  </w:style>
  <w:style w:type="paragraph" w:customStyle="1" w:styleId="caret1">
    <w:name w:val="caret1"/>
    <w:basedOn w:val="Normal"/>
    <w:rsid w:val="00D6223D"/>
    <w:pPr>
      <w:pBdr>
        <w:bottom w:val="single" w:sz="24" w:space="0" w:color="auto"/>
      </w:pBdr>
      <w:spacing w:after="150" w:line="240" w:lineRule="auto"/>
      <w:ind w:left="30"/>
      <w:textAlignment w:val="center"/>
    </w:pPr>
    <w:rPr>
      <w:rFonts w:ascii="Times New Roman" w:eastAsia="Times New Roman" w:hAnsi="Times New Roman" w:cs="Times New Roman"/>
    </w:rPr>
  </w:style>
  <w:style w:type="paragraph" w:customStyle="1" w:styleId="caret2">
    <w:name w:val="caret2"/>
    <w:basedOn w:val="Normal"/>
    <w:rsid w:val="00D6223D"/>
    <w:pPr>
      <w:pBdr>
        <w:bottom w:val="single" w:sz="24" w:space="0" w:color="auto"/>
      </w:pBdr>
      <w:spacing w:after="150" w:line="240" w:lineRule="auto"/>
      <w:ind w:left="30"/>
      <w:textAlignment w:val="center"/>
    </w:pPr>
    <w:rPr>
      <w:rFonts w:ascii="Times New Roman" w:eastAsia="Times New Roman" w:hAnsi="Times New Roman" w:cs="Times New Roman"/>
    </w:rPr>
  </w:style>
  <w:style w:type="paragraph" w:customStyle="1" w:styleId="dropdown-menu1">
    <w:name w:val="dropdown-menu1"/>
    <w:basedOn w:val="Normal"/>
    <w:rsid w:val="00D6223D"/>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1"/>
      <w:szCs w:val="21"/>
    </w:rPr>
  </w:style>
  <w:style w:type="paragraph" w:customStyle="1" w:styleId="dropdown-menu2">
    <w:name w:val="dropdown-menu2"/>
    <w:basedOn w:val="Normal"/>
    <w:rsid w:val="00D6223D"/>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1"/>
      <w:szCs w:val="21"/>
    </w:rPr>
  </w:style>
  <w:style w:type="paragraph" w:customStyle="1" w:styleId="caret3">
    <w:name w:val="caret3"/>
    <w:basedOn w:val="Normal"/>
    <w:rsid w:val="00D6223D"/>
    <w:pPr>
      <w:pBdr>
        <w:top w:val="single" w:sz="24" w:space="0" w:color="auto"/>
      </w:pBdr>
      <w:spacing w:after="150" w:line="240" w:lineRule="auto"/>
      <w:textAlignment w:val="center"/>
    </w:pPr>
    <w:rPr>
      <w:rFonts w:ascii="Times New Roman" w:eastAsia="Times New Roman" w:hAnsi="Times New Roman" w:cs="Times New Roman"/>
    </w:rPr>
  </w:style>
  <w:style w:type="paragraph" w:customStyle="1" w:styleId="caret4">
    <w:name w:val="caret4"/>
    <w:basedOn w:val="Normal"/>
    <w:rsid w:val="00D6223D"/>
    <w:pPr>
      <w:pBdr>
        <w:top w:val="single" w:sz="36" w:space="0" w:color="auto"/>
      </w:pBdr>
      <w:spacing w:after="150" w:line="240" w:lineRule="auto"/>
      <w:ind w:left="30"/>
      <w:textAlignment w:val="center"/>
    </w:pPr>
    <w:rPr>
      <w:rFonts w:ascii="Times New Roman" w:eastAsia="Times New Roman" w:hAnsi="Times New Roman" w:cs="Times New Roman"/>
    </w:rPr>
  </w:style>
  <w:style w:type="paragraph" w:customStyle="1" w:styleId="caret5">
    <w:name w:val="caret5"/>
    <w:basedOn w:val="Normal"/>
    <w:rsid w:val="00D6223D"/>
    <w:pPr>
      <w:pBdr>
        <w:bottom w:val="single" w:sz="36" w:space="0" w:color="auto"/>
      </w:pBdr>
      <w:spacing w:after="150" w:line="240" w:lineRule="auto"/>
      <w:ind w:left="30"/>
      <w:textAlignment w:val="center"/>
    </w:pPr>
    <w:rPr>
      <w:rFonts w:ascii="Times New Roman" w:eastAsia="Times New Roman" w:hAnsi="Times New Roman" w:cs="Times New Roman"/>
    </w:rPr>
  </w:style>
  <w:style w:type="paragraph" w:customStyle="1" w:styleId="form-control9">
    <w:name w:val="form-control9"/>
    <w:basedOn w:val="Normal"/>
    <w:rsid w:val="00D6223D"/>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1"/>
      <w:szCs w:val="21"/>
    </w:rPr>
  </w:style>
  <w:style w:type="paragraph" w:customStyle="1" w:styleId="nav-divider1">
    <w:name w:val="nav-divider1"/>
    <w:basedOn w:val="Normal"/>
    <w:rsid w:val="00D6223D"/>
    <w:pPr>
      <w:shd w:val="clear" w:color="auto" w:fill="E5E5E5"/>
      <w:spacing w:before="135" w:after="135" w:line="240" w:lineRule="auto"/>
    </w:pPr>
    <w:rPr>
      <w:rFonts w:ascii="Times New Roman" w:eastAsia="Times New Roman" w:hAnsi="Times New Roman" w:cs="Times New Roman"/>
    </w:rPr>
  </w:style>
  <w:style w:type="paragraph" w:customStyle="1" w:styleId="dropdown-menu3">
    <w:name w:val="dropdown-menu3"/>
    <w:basedOn w:val="Normal"/>
    <w:rsid w:val="00D6223D"/>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1"/>
      <w:szCs w:val="21"/>
    </w:rPr>
  </w:style>
  <w:style w:type="paragraph" w:customStyle="1" w:styleId="icon-bar1">
    <w:name w:val="icon-bar1"/>
    <w:basedOn w:val="Normal"/>
    <w:rsid w:val="00D6223D"/>
    <w:pPr>
      <w:spacing w:after="150" w:line="240" w:lineRule="auto"/>
    </w:pPr>
    <w:rPr>
      <w:rFonts w:ascii="Times New Roman" w:eastAsia="Times New Roman" w:hAnsi="Times New Roman" w:cs="Times New Roman"/>
    </w:rPr>
  </w:style>
  <w:style w:type="paragraph" w:customStyle="1" w:styleId="navbar-brand1">
    <w:name w:val="navbar-brand1"/>
    <w:basedOn w:val="Normal"/>
    <w:rsid w:val="00D6223D"/>
    <w:pPr>
      <w:spacing w:after="150" w:line="300" w:lineRule="atLeast"/>
    </w:pPr>
    <w:rPr>
      <w:rFonts w:ascii="Times New Roman" w:eastAsia="Times New Roman" w:hAnsi="Times New Roman" w:cs="Times New Roman"/>
      <w:color w:val="777777"/>
      <w:sz w:val="27"/>
      <w:szCs w:val="27"/>
    </w:rPr>
  </w:style>
  <w:style w:type="paragraph" w:customStyle="1" w:styleId="navbar-text1">
    <w:name w:val="navbar-text1"/>
    <w:basedOn w:val="Normal"/>
    <w:rsid w:val="00D6223D"/>
    <w:pPr>
      <w:spacing w:before="225" w:after="225" w:line="240" w:lineRule="auto"/>
    </w:pPr>
    <w:rPr>
      <w:rFonts w:ascii="Times New Roman" w:eastAsia="Times New Roman" w:hAnsi="Times New Roman" w:cs="Times New Roman"/>
      <w:color w:val="777777"/>
    </w:rPr>
  </w:style>
  <w:style w:type="paragraph" w:customStyle="1" w:styleId="navbar-navlia1">
    <w:name w:val="navbar-nav&gt;li&gt;a1"/>
    <w:basedOn w:val="Normal"/>
    <w:rsid w:val="00D6223D"/>
    <w:pPr>
      <w:spacing w:after="150" w:line="300" w:lineRule="atLeast"/>
    </w:pPr>
    <w:rPr>
      <w:rFonts w:ascii="Times New Roman" w:eastAsia="Times New Roman" w:hAnsi="Times New Roman" w:cs="Times New Roman"/>
      <w:color w:val="777777"/>
    </w:rPr>
  </w:style>
  <w:style w:type="paragraph" w:customStyle="1" w:styleId="navbar-toggle1">
    <w:name w:val="navbar-toggle1"/>
    <w:basedOn w:val="Normal"/>
    <w:rsid w:val="00D6223D"/>
    <w:pPr>
      <w:spacing w:before="120" w:after="120" w:line="240" w:lineRule="auto"/>
      <w:ind w:right="225"/>
    </w:pPr>
    <w:rPr>
      <w:rFonts w:ascii="Times New Roman" w:eastAsia="Times New Roman" w:hAnsi="Times New Roman" w:cs="Times New Roman"/>
    </w:rPr>
  </w:style>
  <w:style w:type="paragraph" w:customStyle="1" w:styleId="icon-bar2">
    <w:name w:val="icon-bar2"/>
    <w:basedOn w:val="Normal"/>
    <w:rsid w:val="00D6223D"/>
    <w:pPr>
      <w:shd w:val="clear" w:color="auto" w:fill="888888"/>
      <w:spacing w:after="150" w:line="240" w:lineRule="auto"/>
    </w:pPr>
    <w:rPr>
      <w:rFonts w:ascii="Times New Roman" w:eastAsia="Times New Roman" w:hAnsi="Times New Roman" w:cs="Times New Roman"/>
    </w:rPr>
  </w:style>
  <w:style w:type="paragraph" w:customStyle="1" w:styleId="navbar-collapse1">
    <w:name w:val="navbar-collapse1"/>
    <w:basedOn w:val="Normal"/>
    <w:rsid w:val="00D6223D"/>
    <w:pPr>
      <w:spacing w:after="150" w:line="240" w:lineRule="auto"/>
    </w:pPr>
    <w:rPr>
      <w:rFonts w:ascii="Times New Roman" w:eastAsia="Times New Roman" w:hAnsi="Times New Roman" w:cs="Times New Roman"/>
    </w:rPr>
  </w:style>
  <w:style w:type="paragraph" w:customStyle="1" w:styleId="navbar-form1">
    <w:name w:val="navbar-form1"/>
    <w:basedOn w:val="Normal"/>
    <w:rsid w:val="00D6223D"/>
    <w:pPr>
      <w:spacing w:before="120" w:after="120" w:line="240" w:lineRule="auto"/>
      <w:ind w:left="-225" w:right="-225"/>
    </w:pPr>
    <w:rPr>
      <w:rFonts w:ascii="Times New Roman" w:eastAsia="Times New Roman" w:hAnsi="Times New Roman" w:cs="Times New Roman"/>
    </w:rPr>
  </w:style>
  <w:style w:type="paragraph" w:customStyle="1" w:styleId="navbar-link1">
    <w:name w:val="navbar-link1"/>
    <w:basedOn w:val="Normal"/>
    <w:rsid w:val="00D6223D"/>
    <w:pPr>
      <w:spacing w:after="150" w:line="240" w:lineRule="auto"/>
    </w:pPr>
    <w:rPr>
      <w:rFonts w:ascii="Times New Roman" w:eastAsia="Times New Roman" w:hAnsi="Times New Roman" w:cs="Times New Roman"/>
      <w:color w:val="777777"/>
    </w:rPr>
  </w:style>
  <w:style w:type="paragraph" w:customStyle="1" w:styleId="navbar-link2">
    <w:name w:val="navbar-link2"/>
    <w:basedOn w:val="Normal"/>
    <w:rsid w:val="00D6223D"/>
    <w:pPr>
      <w:spacing w:after="150" w:line="240" w:lineRule="auto"/>
    </w:pPr>
    <w:rPr>
      <w:rFonts w:ascii="Times New Roman" w:eastAsia="Times New Roman" w:hAnsi="Times New Roman" w:cs="Times New Roman"/>
      <w:color w:val="333333"/>
    </w:rPr>
  </w:style>
  <w:style w:type="paragraph" w:customStyle="1" w:styleId="btn-link1">
    <w:name w:val="btn-link1"/>
    <w:basedOn w:val="Normal"/>
    <w:rsid w:val="00D6223D"/>
    <w:pPr>
      <w:spacing w:after="150" w:line="240" w:lineRule="auto"/>
    </w:pPr>
    <w:rPr>
      <w:rFonts w:ascii="Times New Roman" w:eastAsia="Times New Roman" w:hAnsi="Times New Roman" w:cs="Times New Roman"/>
      <w:color w:val="777777"/>
    </w:rPr>
  </w:style>
  <w:style w:type="paragraph" w:customStyle="1" w:styleId="navbar-brand2">
    <w:name w:val="navbar-brand2"/>
    <w:basedOn w:val="Normal"/>
    <w:rsid w:val="00D6223D"/>
    <w:pPr>
      <w:spacing w:after="150" w:line="300" w:lineRule="atLeast"/>
    </w:pPr>
    <w:rPr>
      <w:rFonts w:ascii="Times New Roman" w:eastAsia="Times New Roman" w:hAnsi="Times New Roman" w:cs="Times New Roman"/>
      <w:color w:val="9D9D9D"/>
      <w:sz w:val="27"/>
      <w:szCs w:val="27"/>
    </w:rPr>
  </w:style>
  <w:style w:type="paragraph" w:customStyle="1" w:styleId="navbar-text2">
    <w:name w:val="navbar-text2"/>
    <w:basedOn w:val="Normal"/>
    <w:rsid w:val="00D6223D"/>
    <w:pPr>
      <w:spacing w:before="225" w:after="225" w:line="240" w:lineRule="auto"/>
    </w:pPr>
    <w:rPr>
      <w:rFonts w:ascii="Times New Roman" w:eastAsia="Times New Roman" w:hAnsi="Times New Roman" w:cs="Times New Roman"/>
      <w:color w:val="9D9D9D"/>
    </w:rPr>
  </w:style>
  <w:style w:type="paragraph" w:customStyle="1" w:styleId="navbar-navlia2">
    <w:name w:val="navbar-nav&gt;li&gt;a2"/>
    <w:basedOn w:val="Normal"/>
    <w:rsid w:val="00D6223D"/>
    <w:pPr>
      <w:spacing w:after="150" w:line="300" w:lineRule="atLeast"/>
    </w:pPr>
    <w:rPr>
      <w:rFonts w:ascii="Times New Roman" w:eastAsia="Times New Roman" w:hAnsi="Times New Roman" w:cs="Times New Roman"/>
      <w:color w:val="9D9D9D"/>
    </w:rPr>
  </w:style>
  <w:style w:type="paragraph" w:customStyle="1" w:styleId="navbar-toggle2">
    <w:name w:val="navbar-toggle2"/>
    <w:basedOn w:val="Normal"/>
    <w:rsid w:val="00D6223D"/>
    <w:pPr>
      <w:spacing w:before="120" w:after="120" w:line="240" w:lineRule="auto"/>
      <w:ind w:right="225"/>
    </w:pPr>
    <w:rPr>
      <w:rFonts w:ascii="Times New Roman" w:eastAsia="Times New Roman" w:hAnsi="Times New Roman" w:cs="Times New Roman"/>
    </w:rPr>
  </w:style>
  <w:style w:type="paragraph" w:customStyle="1" w:styleId="icon-bar3">
    <w:name w:val="icon-bar3"/>
    <w:basedOn w:val="Normal"/>
    <w:rsid w:val="00D6223D"/>
    <w:pPr>
      <w:shd w:val="clear" w:color="auto" w:fill="FFFFFF"/>
      <w:spacing w:after="150" w:line="240" w:lineRule="auto"/>
    </w:pPr>
    <w:rPr>
      <w:rFonts w:ascii="Times New Roman" w:eastAsia="Times New Roman" w:hAnsi="Times New Roman" w:cs="Times New Roman"/>
    </w:rPr>
  </w:style>
  <w:style w:type="paragraph" w:customStyle="1" w:styleId="navbar-collapse2">
    <w:name w:val="navbar-collapse2"/>
    <w:basedOn w:val="Normal"/>
    <w:rsid w:val="00D6223D"/>
    <w:pPr>
      <w:spacing w:after="150" w:line="240" w:lineRule="auto"/>
    </w:pPr>
    <w:rPr>
      <w:rFonts w:ascii="Times New Roman" w:eastAsia="Times New Roman" w:hAnsi="Times New Roman" w:cs="Times New Roman"/>
    </w:rPr>
  </w:style>
  <w:style w:type="paragraph" w:customStyle="1" w:styleId="navbar-form2">
    <w:name w:val="navbar-form2"/>
    <w:basedOn w:val="Normal"/>
    <w:rsid w:val="00D6223D"/>
    <w:pPr>
      <w:spacing w:before="120" w:after="120" w:line="240" w:lineRule="auto"/>
      <w:ind w:left="-225" w:right="-225"/>
    </w:pPr>
    <w:rPr>
      <w:rFonts w:ascii="Times New Roman" w:eastAsia="Times New Roman" w:hAnsi="Times New Roman" w:cs="Times New Roman"/>
    </w:rPr>
  </w:style>
  <w:style w:type="paragraph" w:customStyle="1" w:styleId="navbar-link3">
    <w:name w:val="navbar-link3"/>
    <w:basedOn w:val="Normal"/>
    <w:rsid w:val="00D6223D"/>
    <w:pPr>
      <w:spacing w:after="150" w:line="240" w:lineRule="auto"/>
    </w:pPr>
    <w:rPr>
      <w:rFonts w:ascii="Times New Roman" w:eastAsia="Times New Roman" w:hAnsi="Times New Roman" w:cs="Times New Roman"/>
      <w:color w:val="9D9D9D"/>
    </w:rPr>
  </w:style>
  <w:style w:type="paragraph" w:customStyle="1" w:styleId="navbar-link4">
    <w:name w:val="navbar-link4"/>
    <w:basedOn w:val="Normal"/>
    <w:rsid w:val="00D6223D"/>
    <w:pPr>
      <w:spacing w:after="150" w:line="240" w:lineRule="auto"/>
    </w:pPr>
    <w:rPr>
      <w:rFonts w:ascii="Times New Roman" w:eastAsia="Times New Roman" w:hAnsi="Times New Roman" w:cs="Times New Roman"/>
      <w:color w:val="FFFFFF"/>
    </w:rPr>
  </w:style>
  <w:style w:type="paragraph" w:customStyle="1" w:styleId="btn-link2">
    <w:name w:val="btn-link2"/>
    <w:basedOn w:val="Normal"/>
    <w:rsid w:val="00D6223D"/>
    <w:pPr>
      <w:spacing w:after="150" w:line="240" w:lineRule="auto"/>
    </w:pPr>
    <w:rPr>
      <w:rFonts w:ascii="Times New Roman" w:eastAsia="Times New Roman" w:hAnsi="Times New Roman" w:cs="Times New Roman"/>
      <w:color w:val="9D9D9D"/>
    </w:rPr>
  </w:style>
  <w:style w:type="paragraph" w:customStyle="1" w:styleId="badge7">
    <w:name w:val="badge7"/>
    <w:basedOn w:val="Normal"/>
    <w:rsid w:val="00D6223D"/>
    <w:pPr>
      <w:shd w:val="clear" w:color="auto" w:fill="777777"/>
      <w:spacing w:after="150" w:line="240" w:lineRule="auto"/>
      <w:jc w:val="center"/>
      <w:textAlignment w:val="baseline"/>
    </w:pPr>
    <w:rPr>
      <w:rFonts w:ascii="Times New Roman" w:eastAsia="Times New Roman" w:hAnsi="Times New Roman" w:cs="Times New Roman"/>
      <w:b/>
      <w:bCs/>
      <w:color w:val="FFFFFF"/>
      <w:sz w:val="18"/>
      <w:szCs w:val="18"/>
    </w:rPr>
  </w:style>
  <w:style w:type="paragraph" w:customStyle="1" w:styleId="caption1">
    <w:name w:val="caption1"/>
    <w:basedOn w:val="Normal"/>
    <w:rsid w:val="00D6223D"/>
    <w:pPr>
      <w:spacing w:after="150" w:line="240" w:lineRule="auto"/>
    </w:pPr>
    <w:rPr>
      <w:rFonts w:ascii="Times New Roman" w:eastAsia="Times New Roman" w:hAnsi="Times New Roman" w:cs="Times New Roman"/>
      <w:color w:val="333333"/>
    </w:rPr>
  </w:style>
  <w:style w:type="paragraph" w:customStyle="1" w:styleId="alert-link1">
    <w:name w:val="alert-link1"/>
    <w:basedOn w:val="Normal"/>
    <w:rsid w:val="00D6223D"/>
    <w:pPr>
      <w:spacing w:after="150" w:line="240" w:lineRule="auto"/>
    </w:pPr>
    <w:rPr>
      <w:rFonts w:ascii="Times New Roman" w:eastAsia="Times New Roman" w:hAnsi="Times New Roman" w:cs="Times New Roman"/>
      <w:b/>
      <w:bCs/>
    </w:rPr>
  </w:style>
  <w:style w:type="paragraph" w:customStyle="1" w:styleId="alert-link2">
    <w:name w:val="alert-link2"/>
    <w:basedOn w:val="Normal"/>
    <w:rsid w:val="00D6223D"/>
    <w:pPr>
      <w:spacing w:after="150" w:line="240" w:lineRule="auto"/>
    </w:pPr>
    <w:rPr>
      <w:rFonts w:ascii="Times New Roman" w:eastAsia="Times New Roman" w:hAnsi="Times New Roman" w:cs="Times New Roman"/>
      <w:color w:val="2B542C"/>
    </w:rPr>
  </w:style>
  <w:style w:type="paragraph" w:customStyle="1" w:styleId="alert-link3">
    <w:name w:val="alert-link3"/>
    <w:basedOn w:val="Normal"/>
    <w:rsid w:val="00D6223D"/>
    <w:pPr>
      <w:spacing w:after="150" w:line="240" w:lineRule="auto"/>
    </w:pPr>
    <w:rPr>
      <w:rFonts w:ascii="Times New Roman" w:eastAsia="Times New Roman" w:hAnsi="Times New Roman" w:cs="Times New Roman"/>
      <w:color w:val="245269"/>
    </w:rPr>
  </w:style>
  <w:style w:type="paragraph" w:customStyle="1" w:styleId="alert-link4">
    <w:name w:val="alert-link4"/>
    <w:basedOn w:val="Normal"/>
    <w:rsid w:val="00D6223D"/>
    <w:pPr>
      <w:spacing w:after="150" w:line="240" w:lineRule="auto"/>
    </w:pPr>
    <w:rPr>
      <w:rFonts w:ascii="Times New Roman" w:eastAsia="Times New Roman" w:hAnsi="Times New Roman" w:cs="Times New Roman"/>
      <w:color w:val="66512C"/>
    </w:rPr>
  </w:style>
  <w:style w:type="paragraph" w:customStyle="1" w:styleId="alert-link5">
    <w:name w:val="alert-link5"/>
    <w:basedOn w:val="Normal"/>
    <w:rsid w:val="00D6223D"/>
    <w:pPr>
      <w:spacing w:after="150" w:line="240" w:lineRule="auto"/>
    </w:pPr>
    <w:rPr>
      <w:rFonts w:ascii="Times New Roman" w:eastAsia="Times New Roman" w:hAnsi="Times New Roman" w:cs="Times New Roman"/>
      <w:color w:val="843534"/>
    </w:rPr>
  </w:style>
  <w:style w:type="paragraph" w:customStyle="1" w:styleId="list-group-item-heading1">
    <w:name w:val="list-group-item-heading1"/>
    <w:basedOn w:val="Normal"/>
    <w:rsid w:val="00D6223D"/>
    <w:pPr>
      <w:spacing w:after="75" w:line="240" w:lineRule="auto"/>
    </w:pPr>
    <w:rPr>
      <w:rFonts w:ascii="Times New Roman" w:eastAsia="Times New Roman" w:hAnsi="Times New Roman" w:cs="Times New Roman"/>
      <w:color w:val="333333"/>
    </w:rPr>
  </w:style>
  <w:style w:type="paragraph" w:customStyle="1" w:styleId="panel1">
    <w:name w:val="panel1"/>
    <w:basedOn w:val="Normal"/>
    <w:rsid w:val="00D6223D"/>
    <w:pPr>
      <w:shd w:val="clear" w:color="auto" w:fill="FFFFFF"/>
      <w:spacing w:after="0" w:line="240" w:lineRule="auto"/>
    </w:pPr>
    <w:rPr>
      <w:rFonts w:ascii="Times New Roman" w:eastAsia="Times New Roman" w:hAnsi="Times New Roman" w:cs="Times New Roman"/>
    </w:rPr>
  </w:style>
  <w:style w:type="paragraph" w:customStyle="1" w:styleId="panel-heading1">
    <w:name w:val="panel-heading1"/>
    <w:basedOn w:val="Normal"/>
    <w:rsid w:val="00D6223D"/>
    <w:pPr>
      <w:spacing w:after="150" w:line="240" w:lineRule="auto"/>
    </w:pPr>
    <w:rPr>
      <w:rFonts w:ascii="Times New Roman" w:eastAsia="Times New Roman" w:hAnsi="Times New Roman" w:cs="Times New Roman"/>
    </w:rPr>
  </w:style>
  <w:style w:type="paragraph" w:customStyle="1" w:styleId="panel-footer1">
    <w:name w:val="panel-footer1"/>
    <w:basedOn w:val="Normal"/>
    <w:rsid w:val="00D6223D"/>
    <w:pPr>
      <w:shd w:val="clear" w:color="auto" w:fill="F5F5F5"/>
      <w:spacing w:after="150" w:line="240" w:lineRule="auto"/>
    </w:pPr>
    <w:rPr>
      <w:rFonts w:ascii="Times New Roman" w:eastAsia="Times New Roman" w:hAnsi="Times New Roman" w:cs="Times New Roman"/>
    </w:rPr>
  </w:style>
  <w:style w:type="paragraph" w:customStyle="1" w:styleId="close1">
    <w:name w:val="close1"/>
    <w:basedOn w:val="Normal"/>
    <w:rsid w:val="00D6223D"/>
    <w:pPr>
      <w:spacing w:after="150" w:line="240" w:lineRule="auto"/>
    </w:pPr>
    <w:rPr>
      <w:rFonts w:ascii="Times New Roman" w:eastAsia="Times New Roman" w:hAnsi="Times New Roman" w:cs="Times New Roman"/>
      <w:b/>
      <w:bCs/>
      <w:color w:val="000000"/>
      <w:sz w:val="32"/>
      <w:szCs w:val="32"/>
    </w:rPr>
  </w:style>
  <w:style w:type="paragraph" w:customStyle="1" w:styleId="icon-prev1">
    <w:name w:val="icon-prev1"/>
    <w:basedOn w:val="Normal"/>
    <w:rsid w:val="00D6223D"/>
    <w:pPr>
      <w:spacing w:after="150" w:line="240" w:lineRule="auto"/>
      <w:ind w:left="-150"/>
    </w:pPr>
    <w:rPr>
      <w:rFonts w:ascii="Times New Roman" w:eastAsia="Times New Roman" w:hAnsi="Times New Roman" w:cs="Times New Roman"/>
    </w:rPr>
  </w:style>
  <w:style w:type="paragraph" w:customStyle="1" w:styleId="glyphicon-chevron-left1">
    <w:name w:val="glyphicon-chevron-left1"/>
    <w:basedOn w:val="Normal"/>
    <w:rsid w:val="00D6223D"/>
    <w:pPr>
      <w:spacing w:after="150" w:line="240" w:lineRule="auto"/>
      <w:ind w:left="-150"/>
    </w:pPr>
    <w:rPr>
      <w:rFonts w:ascii="Times New Roman" w:eastAsia="Times New Roman" w:hAnsi="Times New Roman" w:cs="Times New Roman"/>
    </w:rPr>
  </w:style>
  <w:style w:type="paragraph" w:customStyle="1" w:styleId="icon-next1">
    <w:name w:val="icon-next1"/>
    <w:basedOn w:val="Normal"/>
    <w:rsid w:val="00D6223D"/>
    <w:pPr>
      <w:spacing w:after="150" w:line="240" w:lineRule="auto"/>
      <w:ind w:right="-150"/>
    </w:pPr>
    <w:rPr>
      <w:rFonts w:ascii="Times New Roman" w:eastAsia="Times New Roman" w:hAnsi="Times New Roman" w:cs="Times New Roman"/>
    </w:rPr>
  </w:style>
  <w:style w:type="paragraph" w:customStyle="1" w:styleId="glyphicon-chevron-right1">
    <w:name w:val="glyphicon-chevron-right1"/>
    <w:basedOn w:val="Normal"/>
    <w:rsid w:val="00D6223D"/>
    <w:pPr>
      <w:spacing w:after="150" w:line="240" w:lineRule="auto"/>
      <w:ind w:right="-150"/>
    </w:pPr>
    <w:rPr>
      <w:rFonts w:ascii="Times New Roman" w:eastAsia="Times New Roman" w:hAnsi="Times New Roman" w:cs="Times New Roman"/>
    </w:rPr>
  </w:style>
  <w:style w:type="paragraph" w:customStyle="1" w:styleId="active1">
    <w:name w:val="active1"/>
    <w:basedOn w:val="Normal"/>
    <w:rsid w:val="00D6223D"/>
    <w:pPr>
      <w:shd w:val="clear" w:color="auto" w:fill="FFFFFF"/>
      <w:spacing w:after="0" w:line="240" w:lineRule="auto"/>
    </w:pPr>
    <w:rPr>
      <w:rFonts w:ascii="Times New Roman" w:eastAsia="Times New Roman" w:hAnsi="Times New Roman" w:cs="Times New Roman"/>
    </w:rPr>
  </w:style>
  <w:style w:type="paragraph" w:customStyle="1" w:styleId="btn1">
    <w:name w:val="btn1"/>
    <w:basedOn w:val="Normal"/>
    <w:rsid w:val="00D6223D"/>
    <w:pPr>
      <w:spacing w:after="0" w:line="240" w:lineRule="auto"/>
      <w:jc w:val="center"/>
      <w:textAlignment w:val="center"/>
    </w:pPr>
    <w:rPr>
      <w:rFonts w:ascii="Times New Roman" w:eastAsia="Times New Roman" w:hAnsi="Times New Roman" w:cs="Times New Roman"/>
      <w:sz w:val="21"/>
      <w:szCs w:val="21"/>
    </w:rPr>
  </w:style>
  <w:style w:type="paragraph" w:customStyle="1" w:styleId="w3dropdowninner1">
    <w:name w:val="w3dropdowninner1"/>
    <w:basedOn w:val="Normal"/>
    <w:rsid w:val="00D6223D"/>
    <w:pPr>
      <w:spacing w:after="150" w:line="240" w:lineRule="auto"/>
    </w:pPr>
    <w:rPr>
      <w:rFonts w:ascii="Times New Roman" w:eastAsia="Times New Roman" w:hAnsi="Times New Roman" w:cs="Times New Roman"/>
    </w:rPr>
  </w:style>
  <w:style w:type="paragraph" w:customStyle="1" w:styleId="w3dropdowninner2">
    <w:name w:val="w3dropdowninner2"/>
    <w:basedOn w:val="Normal"/>
    <w:rsid w:val="00D6223D"/>
    <w:pPr>
      <w:spacing w:after="150" w:line="240" w:lineRule="auto"/>
    </w:pPr>
    <w:rPr>
      <w:rFonts w:ascii="Times New Roman" w:eastAsia="Times New Roman" w:hAnsi="Times New Roman" w:cs="Times New Roman"/>
    </w:rPr>
  </w:style>
  <w:style w:type="paragraph" w:customStyle="1" w:styleId="w3dropdownitem1">
    <w:name w:val="w3dropdownitem1"/>
    <w:basedOn w:val="Normal"/>
    <w:rsid w:val="00D6223D"/>
    <w:pPr>
      <w:spacing w:after="1" w:line="240" w:lineRule="auto"/>
      <w:ind w:left="122"/>
    </w:pPr>
    <w:rPr>
      <w:rFonts w:ascii="Times New Roman" w:eastAsia="Times New Roman" w:hAnsi="Times New Roman" w:cs="Times New Roman"/>
    </w:rPr>
  </w:style>
  <w:style w:type="paragraph" w:customStyle="1" w:styleId="w3dropdownitem2">
    <w:name w:val="w3dropdownitem2"/>
    <w:basedOn w:val="Normal"/>
    <w:rsid w:val="00D6223D"/>
    <w:pPr>
      <w:spacing w:after="150" w:line="240" w:lineRule="auto"/>
    </w:pPr>
    <w:rPr>
      <w:rFonts w:ascii="Times New Roman" w:eastAsia="Times New Roman" w:hAnsi="Times New Roman" w:cs="Times New Roman"/>
    </w:rPr>
  </w:style>
  <w:style w:type="paragraph" w:customStyle="1" w:styleId="w3dropdownitem3">
    <w:name w:val="w3dropdownitem3"/>
    <w:basedOn w:val="Normal"/>
    <w:rsid w:val="00D6223D"/>
    <w:pPr>
      <w:spacing w:after="150" w:line="240" w:lineRule="auto"/>
    </w:pPr>
    <w:rPr>
      <w:rFonts w:ascii="Times New Roman" w:eastAsia="Times New Roman" w:hAnsi="Times New Roman" w:cs="Times New Roman"/>
    </w:rPr>
  </w:style>
  <w:style w:type="paragraph" w:customStyle="1" w:styleId="w3dropdownitem4">
    <w:name w:val="w3dropdownitem4"/>
    <w:basedOn w:val="Normal"/>
    <w:rsid w:val="00D6223D"/>
    <w:pPr>
      <w:spacing w:after="150" w:line="240" w:lineRule="auto"/>
    </w:pPr>
    <w:rPr>
      <w:rFonts w:ascii="Times New Roman" w:eastAsia="Times New Roman" w:hAnsi="Times New Roman" w:cs="Times New Roman"/>
    </w:rPr>
  </w:style>
  <w:style w:type="paragraph" w:customStyle="1" w:styleId="w3dropdownclose1">
    <w:name w:val="w3dropdownclose1"/>
    <w:basedOn w:val="Normal"/>
    <w:rsid w:val="00D6223D"/>
    <w:pPr>
      <w:spacing w:after="150" w:line="240" w:lineRule="auto"/>
    </w:pPr>
    <w:rPr>
      <w:rFonts w:ascii="Times New Roman" w:eastAsia="Times New Roman" w:hAnsi="Times New Roman" w:cs="Times New Roman"/>
      <w:b/>
      <w:bCs/>
      <w:color w:val="F1F1F1"/>
      <w:sz w:val="39"/>
      <w:szCs w:val="39"/>
    </w:rPr>
  </w:style>
  <w:style w:type="paragraph" w:customStyle="1" w:styleId="w3dropdownclose2">
    <w:name w:val="w3dropdownclose2"/>
    <w:basedOn w:val="Normal"/>
    <w:rsid w:val="00D6223D"/>
    <w:pPr>
      <w:shd w:val="clear" w:color="auto" w:fill="000000"/>
      <w:spacing w:after="150" w:line="240" w:lineRule="auto"/>
    </w:pPr>
    <w:rPr>
      <w:rFonts w:ascii="Times New Roman" w:eastAsia="Times New Roman" w:hAnsi="Times New Roman" w:cs="Times New Roman"/>
      <w:b/>
      <w:bCs/>
      <w:color w:val="F1F1F1"/>
      <w:sz w:val="39"/>
      <w:szCs w:val="39"/>
    </w:rPr>
  </w:style>
  <w:style w:type="paragraph" w:customStyle="1" w:styleId="gsc-control-cse1">
    <w:name w:val="gsc-control-cse1"/>
    <w:basedOn w:val="Normal"/>
    <w:rsid w:val="00D6223D"/>
    <w:pPr>
      <w:spacing w:after="0" w:line="240" w:lineRule="auto"/>
    </w:pPr>
    <w:rPr>
      <w:rFonts w:ascii="Times New Roman" w:eastAsia="Times New Roman" w:hAnsi="Times New Roman" w:cs="Times New Roman"/>
    </w:rPr>
  </w:style>
  <w:style w:type="paragraph" w:customStyle="1" w:styleId="goog-te-combo1">
    <w:name w:val="goog-te-combo1"/>
    <w:basedOn w:val="Normal"/>
    <w:rsid w:val="00D6223D"/>
    <w:pPr>
      <w:spacing w:before="60" w:after="60" w:line="240" w:lineRule="auto"/>
      <w:textAlignment w:val="baseline"/>
    </w:pPr>
    <w:rPr>
      <w:rFonts w:ascii="Times New Roman" w:eastAsia="Times New Roman" w:hAnsi="Times New Roman" w:cs="Times New Roman"/>
    </w:rPr>
  </w:style>
  <w:style w:type="paragraph" w:customStyle="1" w:styleId="goog-logo-link1">
    <w:name w:val="goog-logo-link1"/>
    <w:basedOn w:val="Normal"/>
    <w:rsid w:val="00D6223D"/>
    <w:pPr>
      <w:spacing w:after="0" w:line="240" w:lineRule="auto"/>
      <w:ind w:left="150" w:right="150"/>
    </w:pPr>
    <w:rPr>
      <w:rFonts w:ascii="Times New Roman" w:eastAsia="Times New Roman" w:hAnsi="Times New Roman" w:cs="Times New Roman"/>
    </w:rPr>
  </w:style>
  <w:style w:type="paragraph" w:customStyle="1" w:styleId="goog-te-ftab-link1">
    <w:name w:val="goog-te-ftab-link1"/>
    <w:basedOn w:val="Normal"/>
    <w:rsid w:val="00D6223D"/>
    <w:pPr>
      <w:pBdr>
        <w:top w:val="outset" w:sz="2" w:space="2" w:color="888888"/>
        <w:left w:val="outset" w:sz="6" w:space="8" w:color="888888"/>
        <w:bottom w:val="outset" w:sz="6" w:space="5" w:color="888888"/>
        <w:right w:val="outset" w:sz="6" w:space="8" w:color="888888"/>
      </w:pBdr>
      <w:spacing w:after="150" w:line="240" w:lineRule="auto"/>
    </w:pPr>
    <w:rPr>
      <w:rFonts w:ascii="Times New Roman" w:eastAsia="Times New Roman" w:hAnsi="Times New Roman" w:cs="Times New Roman"/>
      <w:b/>
      <w:bCs/>
      <w:sz w:val="20"/>
      <w:szCs w:val="20"/>
    </w:rPr>
  </w:style>
  <w:style w:type="paragraph" w:customStyle="1" w:styleId="goog-te-ftab-link2">
    <w:name w:val="goog-te-ftab-link2"/>
    <w:basedOn w:val="Normal"/>
    <w:rsid w:val="00D6223D"/>
    <w:pPr>
      <w:pBdr>
        <w:top w:val="outset" w:sz="6" w:space="5" w:color="888888"/>
        <w:left w:val="outset" w:sz="6" w:space="8" w:color="888888"/>
        <w:bottom w:val="outset" w:sz="2" w:space="2" w:color="888888"/>
        <w:right w:val="outset" w:sz="6" w:space="8" w:color="888888"/>
      </w:pBdr>
      <w:spacing w:after="150" w:line="240" w:lineRule="auto"/>
    </w:pPr>
    <w:rPr>
      <w:rFonts w:ascii="Times New Roman" w:eastAsia="Times New Roman" w:hAnsi="Times New Roman" w:cs="Times New Roman"/>
      <w:b/>
      <w:bCs/>
      <w:sz w:val="20"/>
      <w:szCs w:val="20"/>
    </w:rPr>
  </w:style>
  <w:style w:type="paragraph" w:customStyle="1" w:styleId="goog-te-menu-value1">
    <w:name w:val="goog-te-menu-value1"/>
    <w:basedOn w:val="Normal"/>
    <w:rsid w:val="00D6223D"/>
    <w:pPr>
      <w:spacing w:after="150" w:line="240" w:lineRule="auto"/>
      <w:ind w:left="60" w:right="60"/>
    </w:pPr>
    <w:rPr>
      <w:rFonts w:ascii="Times New Roman" w:eastAsia="Times New Roman" w:hAnsi="Times New Roman" w:cs="Times New Roman"/>
      <w:color w:val="000000"/>
    </w:rPr>
  </w:style>
  <w:style w:type="paragraph" w:customStyle="1" w:styleId="indicator1">
    <w:name w:val="indicator1"/>
    <w:basedOn w:val="Normal"/>
    <w:rsid w:val="00D6223D"/>
    <w:pPr>
      <w:spacing w:after="150" w:line="240" w:lineRule="auto"/>
    </w:pPr>
    <w:rPr>
      <w:rFonts w:ascii="Times New Roman" w:eastAsia="Times New Roman" w:hAnsi="Times New Roman" w:cs="Times New Roman"/>
      <w:vanish/>
    </w:rPr>
  </w:style>
  <w:style w:type="paragraph" w:customStyle="1" w:styleId="text1">
    <w:name w:val="text1"/>
    <w:basedOn w:val="Normal"/>
    <w:rsid w:val="00D6223D"/>
    <w:pPr>
      <w:spacing w:after="150" w:line="240" w:lineRule="auto"/>
    </w:pPr>
    <w:rPr>
      <w:rFonts w:ascii="Times New Roman" w:eastAsia="Times New Roman" w:hAnsi="Times New Roman" w:cs="Times New Roman"/>
    </w:rPr>
  </w:style>
  <w:style w:type="paragraph" w:customStyle="1" w:styleId="minus1">
    <w:name w:val="minus1"/>
    <w:basedOn w:val="Normal"/>
    <w:rsid w:val="00D6223D"/>
    <w:pPr>
      <w:spacing w:after="150" w:line="240" w:lineRule="auto"/>
    </w:pPr>
    <w:rPr>
      <w:rFonts w:ascii="Times New Roman" w:eastAsia="Times New Roman" w:hAnsi="Times New Roman" w:cs="Times New Roman"/>
    </w:rPr>
  </w:style>
  <w:style w:type="paragraph" w:customStyle="1" w:styleId="plus1">
    <w:name w:val="plus1"/>
    <w:basedOn w:val="Normal"/>
    <w:rsid w:val="00D6223D"/>
    <w:pPr>
      <w:spacing w:after="150" w:line="240" w:lineRule="auto"/>
    </w:pPr>
    <w:rPr>
      <w:rFonts w:ascii="Times New Roman" w:eastAsia="Times New Roman" w:hAnsi="Times New Roman" w:cs="Times New Roman"/>
    </w:rPr>
  </w:style>
  <w:style w:type="paragraph" w:customStyle="1" w:styleId="original-text1">
    <w:name w:val="original-text1"/>
    <w:basedOn w:val="Normal"/>
    <w:rsid w:val="00D6223D"/>
    <w:pPr>
      <w:spacing w:after="0" w:line="240" w:lineRule="auto"/>
      <w:jc w:val="both"/>
      <w:textAlignment w:val="baseline"/>
    </w:pPr>
    <w:rPr>
      <w:rFonts w:ascii="Times New Roman" w:eastAsia="Times New Roman" w:hAnsi="Times New Roman" w:cs="Times New Roman"/>
      <w:sz w:val="20"/>
      <w:szCs w:val="20"/>
    </w:rPr>
  </w:style>
  <w:style w:type="paragraph" w:customStyle="1" w:styleId="title1">
    <w:name w:val="title1"/>
    <w:basedOn w:val="Normal"/>
    <w:rsid w:val="00D6223D"/>
    <w:pPr>
      <w:spacing w:before="60" w:after="60" w:line="240" w:lineRule="auto"/>
      <w:textAlignment w:val="baseline"/>
    </w:pPr>
    <w:rPr>
      <w:rFonts w:ascii="Arial" w:eastAsia="Times New Roman" w:hAnsi="Arial" w:cs="Arial"/>
      <w:color w:val="999999"/>
    </w:rPr>
  </w:style>
  <w:style w:type="paragraph" w:customStyle="1" w:styleId="close-button1">
    <w:name w:val="close-button1"/>
    <w:basedOn w:val="Normal"/>
    <w:rsid w:val="00D6223D"/>
    <w:pPr>
      <w:spacing w:after="0" w:line="240" w:lineRule="auto"/>
      <w:textAlignment w:val="baseline"/>
    </w:pPr>
    <w:rPr>
      <w:rFonts w:ascii="Times New Roman" w:eastAsia="Times New Roman" w:hAnsi="Times New Roman" w:cs="Times New Roman"/>
      <w:vanish/>
    </w:rPr>
  </w:style>
  <w:style w:type="paragraph" w:customStyle="1" w:styleId="logo1">
    <w:name w:val="logo1"/>
    <w:basedOn w:val="Normal"/>
    <w:rsid w:val="00D6223D"/>
    <w:pPr>
      <w:spacing w:after="0" w:line="240" w:lineRule="auto"/>
      <w:textAlignment w:val="baseline"/>
    </w:pPr>
    <w:rPr>
      <w:rFonts w:ascii="Times New Roman" w:eastAsia="Times New Roman" w:hAnsi="Times New Roman" w:cs="Times New Roman"/>
    </w:rPr>
  </w:style>
  <w:style w:type="paragraph" w:customStyle="1" w:styleId="started-activity-container1">
    <w:name w:val="started-activity-container1"/>
    <w:basedOn w:val="Normal"/>
    <w:rsid w:val="00D6223D"/>
    <w:pPr>
      <w:spacing w:after="0" w:line="240" w:lineRule="auto"/>
      <w:textAlignment w:val="baseline"/>
    </w:pPr>
    <w:rPr>
      <w:rFonts w:ascii="Times New Roman" w:eastAsia="Times New Roman" w:hAnsi="Times New Roman" w:cs="Times New Roman"/>
      <w:vanish/>
    </w:rPr>
  </w:style>
  <w:style w:type="paragraph" w:customStyle="1" w:styleId="activity-root1">
    <w:name w:val="activity-root1"/>
    <w:basedOn w:val="Normal"/>
    <w:rsid w:val="00D6223D"/>
    <w:pPr>
      <w:spacing w:before="300" w:after="0" w:line="240" w:lineRule="auto"/>
      <w:textAlignment w:val="baseline"/>
    </w:pPr>
    <w:rPr>
      <w:rFonts w:ascii="Times New Roman" w:eastAsia="Times New Roman" w:hAnsi="Times New Roman" w:cs="Times New Roman"/>
    </w:rPr>
  </w:style>
  <w:style w:type="paragraph" w:customStyle="1" w:styleId="status-message1">
    <w:name w:val="status-message1"/>
    <w:basedOn w:val="Normal"/>
    <w:rsid w:val="00D6223D"/>
    <w:pPr>
      <w:shd w:val="clear" w:color="auto" w:fill="29910D"/>
      <w:spacing w:before="180" w:after="0" w:line="240" w:lineRule="auto"/>
      <w:textAlignment w:val="baseline"/>
    </w:pPr>
    <w:rPr>
      <w:rFonts w:ascii="Times New Roman" w:eastAsia="Times New Roman" w:hAnsi="Times New Roman" w:cs="Times New Roman"/>
      <w:b/>
      <w:bCs/>
      <w:color w:val="FFFFFF"/>
      <w:sz w:val="18"/>
      <w:szCs w:val="18"/>
    </w:rPr>
  </w:style>
  <w:style w:type="paragraph" w:customStyle="1" w:styleId="activity-link1">
    <w:name w:val="activity-link1"/>
    <w:basedOn w:val="Normal"/>
    <w:rsid w:val="00D6223D"/>
    <w:pPr>
      <w:spacing w:after="0" w:line="240" w:lineRule="auto"/>
      <w:ind w:right="225"/>
      <w:textAlignment w:val="baseline"/>
    </w:pPr>
    <w:rPr>
      <w:rFonts w:ascii="Arial" w:eastAsia="Times New Roman" w:hAnsi="Arial" w:cs="Arial"/>
      <w:color w:val="1155CC"/>
      <w:sz w:val="17"/>
      <w:szCs w:val="17"/>
    </w:rPr>
  </w:style>
  <w:style w:type="paragraph" w:customStyle="1" w:styleId="activity-cancel1">
    <w:name w:val="activity-cancel1"/>
    <w:basedOn w:val="Normal"/>
    <w:rsid w:val="00D6223D"/>
    <w:pPr>
      <w:spacing w:after="0" w:line="240" w:lineRule="auto"/>
      <w:ind w:right="150"/>
      <w:textAlignment w:val="baseline"/>
    </w:pPr>
    <w:rPr>
      <w:rFonts w:ascii="Times New Roman" w:eastAsia="Times New Roman" w:hAnsi="Times New Roman" w:cs="Times New Roman"/>
    </w:rPr>
  </w:style>
  <w:style w:type="paragraph" w:customStyle="1" w:styleId="translate-form1">
    <w:name w:val="translate-form1"/>
    <w:basedOn w:val="Normal"/>
    <w:rsid w:val="00D6223D"/>
    <w:pPr>
      <w:spacing w:after="0" w:line="240" w:lineRule="auto"/>
      <w:textAlignment w:val="center"/>
    </w:pPr>
    <w:rPr>
      <w:rFonts w:ascii="Times New Roman" w:eastAsia="Times New Roman" w:hAnsi="Times New Roman" w:cs="Times New Roman"/>
    </w:rPr>
  </w:style>
  <w:style w:type="paragraph" w:customStyle="1" w:styleId="activity-form1">
    <w:name w:val="activity-form1"/>
    <w:basedOn w:val="Normal"/>
    <w:rsid w:val="00D6223D"/>
    <w:pPr>
      <w:spacing w:after="0" w:line="240" w:lineRule="auto"/>
      <w:textAlignment w:val="baseline"/>
    </w:pPr>
    <w:rPr>
      <w:rFonts w:ascii="Times New Roman" w:eastAsia="Times New Roman" w:hAnsi="Times New Roman" w:cs="Times New Roman"/>
    </w:rPr>
  </w:style>
  <w:style w:type="paragraph" w:customStyle="1" w:styleId="gray1">
    <w:name w:val="gray1"/>
    <w:basedOn w:val="Normal"/>
    <w:rsid w:val="00D6223D"/>
    <w:pPr>
      <w:spacing w:after="0" w:line="240" w:lineRule="auto"/>
      <w:textAlignment w:val="baseline"/>
    </w:pPr>
    <w:rPr>
      <w:rFonts w:ascii="Arial" w:eastAsia="Times New Roman" w:hAnsi="Arial" w:cs="Arial"/>
      <w:color w:val="999999"/>
    </w:rPr>
  </w:style>
  <w:style w:type="paragraph" w:customStyle="1" w:styleId="alt-helper-text1">
    <w:name w:val="alt-helper-text1"/>
    <w:basedOn w:val="Normal"/>
    <w:rsid w:val="00D6223D"/>
    <w:pPr>
      <w:spacing w:before="225" w:after="75" w:line="240" w:lineRule="auto"/>
      <w:textAlignment w:val="baseline"/>
    </w:pPr>
    <w:rPr>
      <w:rFonts w:ascii="Arial" w:eastAsia="Times New Roman" w:hAnsi="Arial" w:cs="Arial"/>
      <w:color w:val="999999"/>
      <w:sz w:val="17"/>
      <w:szCs w:val="17"/>
    </w:rPr>
  </w:style>
  <w:style w:type="paragraph" w:customStyle="1" w:styleId="alt-error-text1">
    <w:name w:val="alt-error-text1"/>
    <w:basedOn w:val="Normal"/>
    <w:rsid w:val="00D6223D"/>
    <w:pPr>
      <w:spacing w:after="0" w:line="240" w:lineRule="auto"/>
      <w:textAlignment w:val="baseline"/>
    </w:pPr>
    <w:rPr>
      <w:rFonts w:ascii="Times New Roman" w:eastAsia="Times New Roman" w:hAnsi="Times New Roman" w:cs="Times New Roman"/>
      <w:vanish/>
      <w:color w:val="880000"/>
      <w:sz w:val="18"/>
      <w:szCs w:val="18"/>
    </w:rPr>
  </w:style>
  <w:style w:type="paragraph" w:customStyle="1" w:styleId="goog-menuitem1">
    <w:name w:val="goog-menuitem1"/>
    <w:basedOn w:val="Normal"/>
    <w:rsid w:val="00D6223D"/>
    <w:pPr>
      <w:spacing w:after="0" w:line="240" w:lineRule="auto"/>
      <w:textAlignment w:val="baseline"/>
    </w:pPr>
    <w:rPr>
      <w:rFonts w:ascii="Times New Roman" w:eastAsia="Times New Roman" w:hAnsi="Times New Roman" w:cs="Times New Roman"/>
    </w:rPr>
  </w:style>
  <w:style w:type="paragraph" w:customStyle="1" w:styleId="goog-submenu-arrow1">
    <w:name w:val="goog-submenu-arrow1"/>
    <w:basedOn w:val="Normal"/>
    <w:rsid w:val="00D6223D"/>
    <w:pPr>
      <w:spacing w:after="0" w:line="240" w:lineRule="auto"/>
      <w:jc w:val="right"/>
      <w:textAlignment w:val="baseline"/>
    </w:pPr>
    <w:rPr>
      <w:rFonts w:ascii="Times New Roman" w:eastAsia="Times New Roman" w:hAnsi="Times New Roman" w:cs="Times New Roman"/>
    </w:rPr>
  </w:style>
  <w:style w:type="paragraph" w:customStyle="1" w:styleId="goog-submenu-arrow2">
    <w:name w:val="goog-submenu-arrow2"/>
    <w:basedOn w:val="Normal"/>
    <w:rsid w:val="00D6223D"/>
    <w:pPr>
      <w:spacing w:after="0" w:line="240" w:lineRule="auto"/>
      <w:textAlignment w:val="baseline"/>
    </w:pPr>
    <w:rPr>
      <w:rFonts w:ascii="Times New Roman" w:eastAsia="Times New Roman" w:hAnsi="Times New Roman" w:cs="Times New Roman"/>
    </w:rPr>
  </w:style>
  <w:style w:type="paragraph" w:customStyle="1" w:styleId="gt-hl-text1">
    <w:name w:val="gt-hl-text1"/>
    <w:basedOn w:val="Normal"/>
    <w:rsid w:val="00D6223D"/>
    <w:pPr>
      <w:shd w:val="clear" w:color="auto" w:fill="F1EA00"/>
      <w:spacing w:after="0" w:line="240" w:lineRule="auto"/>
      <w:ind w:left="-45" w:right="-30"/>
      <w:textAlignment w:val="baseline"/>
    </w:pPr>
    <w:rPr>
      <w:rFonts w:ascii="Times New Roman" w:eastAsia="Times New Roman" w:hAnsi="Times New Roman" w:cs="Times New Roman"/>
      <w:color w:val="F1EA00"/>
    </w:rPr>
  </w:style>
  <w:style w:type="paragraph" w:customStyle="1" w:styleId="trans-target-highlight1">
    <w:name w:val="trans-target-highlight1"/>
    <w:basedOn w:val="Normal"/>
    <w:rsid w:val="00D6223D"/>
    <w:pPr>
      <w:shd w:val="clear" w:color="auto" w:fill="F1EA00"/>
      <w:spacing w:after="0" w:line="240" w:lineRule="auto"/>
      <w:ind w:left="-45" w:right="-30"/>
      <w:textAlignment w:val="baseline"/>
    </w:pPr>
    <w:rPr>
      <w:rFonts w:ascii="Times New Roman" w:eastAsia="Times New Roman" w:hAnsi="Times New Roman" w:cs="Times New Roman"/>
      <w:color w:val="222222"/>
    </w:rPr>
  </w:style>
  <w:style w:type="paragraph" w:customStyle="1" w:styleId="gt-hl-layer1">
    <w:name w:val="gt-hl-layer1"/>
    <w:basedOn w:val="Normal"/>
    <w:rsid w:val="00D6223D"/>
    <w:pPr>
      <w:spacing w:after="0" w:line="240" w:lineRule="auto"/>
      <w:textAlignment w:val="baseline"/>
    </w:pPr>
    <w:rPr>
      <w:rFonts w:ascii="Times New Roman" w:eastAsia="Times New Roman" w:hAnsi="Times New Roman" w:cs="Times New Roman"/>
      <w:color w:val="FFFFFF"/>
    </w:rPr>
  </w:style>
  <w:style w:type="paragraph" w:customStyle="1" w:styleId="trans-target1">
    <w:name w:val="trans-target1"/>
    <w:basedOn w:val="Normal"/>
    <w:rsid w:val="00D6223D"/>
    <w:pPr>
      <w:shd w:val="clear" w:color="auto" w:fill="C9D7F1"/>
      <w:spacing w:after="0" w:line="240" w:lineRule="auto"/>
      <w:ind w:left="-45" w:right="-30"/>
      <w:textAlignment w:val="baseline"/>
    </w:pPr>
    <w:rPr>
      <w:rFonts w:ascii="Times New Roman" w:eastAsia="Times New Roman" w:hAnsi="Times New Roman" w:cs="Times New Roman"/>
    </w:rPr>
  </w:style>
  <w:style w:type="paragraph" w:customStyle="1" w:styleId="trans-target-highlight2">
    <w:name w:val="trans-target-highlight2"/>
    <w:basedOn w:val="Normal"/>
    <w:rsid w:val="00D6223D"/>
    <w:pPr>
      <w:shd w:val="clear" w:color="auto" w:fill="C9D7F1"/>
      <w:spacing w:after="0" w:line="240" w:lineRule="auto"/>
      <w:ind w:left="-45" w:right="-30"/>
      <w:textAlignment w:val="baseline"/>
    </w:pPr>
    <w:rPr>
      <w:rFonts w:ascii="Times New Roman" w:eastAsia="Times New Roman" w:hAnsi="Times New Roman" w:cs="Times New Roman"/>
      <w:color w:val="222222"/>
    </w:rPr>
  </w:style>
  <w:style w:type="paragraph" w:customStyle="1" w:styleId="trans-edit1">
    <w:name w:val="trans-edit1"/>
    <w:basedOn w:val="Normal"/>
    <w:rsid w:val="00D6223D"/>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Times New Roman" w:eastAsia="Times New Roman" w:hAnsi="Times New Roman" w:cs="Times New Roman"/>
    </w:rPr>
  </w:style>
  <w:style w:type="paragraph" w:customStyle="1" w:styleId="gt-trans-highlight-l1">
    <w:name w:val="gt-trans-highlight-l1"/>
    <w:basedOn w:val="Normal"/>
    <w:rsid w:val="00D6223D"/>
    <w:pPr>
      <w:pBdr>
        <w:left w:val="single" w:sz="12" w:space="0" w:color="FF0000"/>
      </w:pBdr>
      <w:spacing w:after="0" w:line="240" w:lineRule="auto"/>
      <w:ind w:left="-30"/>
      <w:textAlignment w:val="baseline"/>
    </w:pPr>
    <w:rPr>
      <w:rFonts w:ascii="Times New Roman" w:eastAsia="Times New Roman" w:hAnsi="Times New Roman" w:cs="Times New Roman"/>
    </w:rPr>
  </w:style>
  <w:style w:type="paragraph" w:customStyle="1" w:styleId="gt-trans-highlight-r1">
    <w:name w:val="gt-trans-highlight-r1"/>
    <w:basedOn w:val="Normal"/>
    <w:rsid w:val="00D6223D"/>
    <w:pPr>
      <w:pBdr>
        <w:right w:val="single" w:sz="12" w:space="0" w:color="FF0000"/>
      </w:pBdr>
      <w:spacing w:after="0" w:line="240" w:lineRule="auto"/>
      <w:ind w:right="-30"/>
      <w:textAlignment w:val="baseline"/>
    </w:pPr>
    <w:rPr>
      <w:rFonts w:ascii="Times New Roman" w:eastAsia="Times New Roman" w:hAnsi="Times New Roman" w:cs="Times New Roman"/>
    </w:rPr>
  </w:style>
  <w:style w:type="character" w:customStyle="1" w:styleId="caret6">
    <w:name w:val="caret6"/>
    <w:basedOn w:val="DefaultParagraphFont"/>
    <w:rsid w:val="00D6223D"/>
    <w:rPr>
      <w:bdr w:val="single" w:sz="24" w:space="0" w:color="auto" w:frame="1"/>
    </w:rPr>
  </w:style>
  <w:style w:type="character" w:customStyle="1" w:styleId="lefth2">
    <w:name w:val="left_h2"/>
    <w:basedOn w:val="DefaultParagraphFont"/>
    <w:rsid w:val="00D6223D"/>
  </w:style>
  <w:style w:type="character" w:customStyle="1" w:styleId="colorh1">
    <w:name w:val="color_h1"/>
    <w:basedOn w:val="DefaultParagraphFont"/>
    <w:rsid w:val="00D6223D"/>
  </w:style>
  <w:style w:type="character" w:customStyle="1" w:styleId="highlt1">
    <w:name w:val="highlt1"/>
    <w:basedOn w:val="DefaultParagraphFont"/>
    <w:rsid w:val="00D6223D"/>
    <w:rPr>
      <w:color w:val="0000FF"/>
    </w:rPr>
  </w:style>
  <w:style w:type="character" w:customStyle="1" w:styleId="highele1">
    <w:name w:val="highele1"/>
    <w:basedOn w:val="DefaultParagraphFont"/>
    <w:rsid w:val="00D6223D"/>
    <w:rPr>
      <w:color w:val="A52A2A"/>
    </w:rPr>
  </w:style>
  <w:style w:type="character" w:customStyle="1" w:styleId="highgt1">
    <w:name w:val="highgt1"/>
    <w:basedOn w:val="DefaultParagraphFont"/>
    <w:rsid w:val="00D6223D"/>
    <w:rPr>
      <w:color w:val="0000FF"/>
    </w:rPr>
  </w:style>
  <w:style w:type="character" w:customStyle="1" w:styleId="share1">
    <w:name w:val="share1"/>
    <w:basedOn w:val="DefaultParagraphFont"/>
    <w:rsid w:val="00D6223D"/>
    <w:rPr>
      <w:sz w:val="36"/>
      <w:szCs w:val="36"/>
    </w:rPr>
  </w:style>
  <w:style w:type="paragraph" w:styleId="z-TopofForm">
    <w:name w:val="HTML Top of Form"/>
    <w:basedOn w:val="Normal"/>
    <w:next w:val="Normal"/>
    <w:link w:val="z-TopofFormChar"/>
    <w:hidden/>
    <w:uiPriority w:val="99"/>
    <w:semiHidden/>
    <w:unhideWhenUsed/>
    <w:rsid w:val="00D622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622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622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6223D"/>
    <w:rPr>
      <w:rFonts w:ascii="Arial" w:eastAsia="Times New Roman" w:hAnsi="Arial" w:cs="Arial"/>
      <w:vanish/>
      <w:sz w:val="16"/>
      <w:szCs w:val="16"/>
    </w:rPr>
  </w:style>
  <w:style w:type="character" w:customStyle="1" w:styleId="activity-link2">
    <w:name w:val="activity-link2"/>
    <w:basedOn w:val="DefaultParagraphFont"/>
    <w:rsid w:val="00D6223D"/>
    <w:rPr>
      <w:rFonts w:ascii="Arial" w:hAnsi="Arial" w:cs="Arial" w:hint="default"/>
      <w:strike w:val="0"/>
      <w:dstrike w:val="0"/>
      <w:color w:val="1155CC"/>
      <w:sz w:val="17"/>
      <w:szCs w:val="17"/>
      <w:u w:val="none"/>
      <w:effect w:val="none"/>
      <w:bdr w:val="none" w:sz="0" w:space="0" w:color="auto" w:frame="1"/>
      <w:vertAlign w:val="baseline"/>
    </w:rPr>
  </w:style>
  <w:style w:type="paragraph" w:styleId="BalloonText">
    <w:name w:val="Balloon Text"/>
    <w:basedOn w:val="Normal"/>
    <w:link w:val="BalloonTextChar"/>
    <w:uiPriority w:val="99"/>
    <w:semiHidden/>
    <w:unhideWhenUsed/>
    <w:rsid w:val="00D62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23D"/>
    <w:rPr>
      <w:rFonts w:ascii="Tahoma" w:hAnsi="Tahoma" w:cs="Tahoma"/>
      <w:sz w:val="16"/>
      <w:szCs w:val="16"/>
    </w:rPr>
  </w:style>
  <w:style w:type="character" w:styleId="HTMLCite">
    <w:name w:val="HTML Cite"/>
    <w:basedOn w:val="DefaultParagraphFont"/>
    <w:uiPriority w:val="99"/>
    <w:semiHidden/>
    <w:unhideWhenUsed/>
    <w:rsid w:val="00B631E4"/>
    <w:rPr>
      <w:i/>
      <w:iCs/>
    </w:rPr>
  </w:style>
  <w:style w:type="character" w:styleId="Emphasis">
    <w:name w:val="Emphasis"/>
    <w:basedOn w:val="DefaultParagraphFont"/>
    <w:uiPriority w:val="20"/>
    <w:qFormat/>
    <w:rsid w:val="00B631E4"/>
    <w:rPr>
      <w:i/>
      <w:iCs/>
    </w:rPr>
  </w:style>
  <w:style w:type="paragraph" w:customStyle="1" w:styleId="gsc-control">
    <w:name w:val="gsc-control"/>
    <w:basedOn w:val="Normal"/>
    <w:rsid w:val="00B631E4"/>
    <w:pPr>
      <w:spacing w:after="150" w:line="240" w:lineRule="auto"/>
    </w:pPr>
    <w:rPr>
      <w:rFonts w:ascii="Times New Roman" w:eastAsia="Times New Roman" w:hAnsi="Times New Roman" w:cs="Times New Roman"/>
    </w:rPr>
  </w:style>
  <w:style w:type="paragraph" w:customStyle="1" w:styleId="gsc-results-close-btn">
    <w:name w:val="gsc-results-close-btn"/>
    <w:basedOn w:val="Normal"/>
    <w:rsid w:val="00B631E4"/>
    <w:pPr>
      <w:spacing w:after="150" w:line="240" w:lineRule="auto"/>
    </w:pPr>
    <w:rPr>
      <w:rFonts w:ascii="Times New Roman" w:eastAsia="Times New Roman" w:hAnsi="Times New Roman" w:cs="Times New Roman"/>
      <w:vanish/>
    </w:rPr>
  </w:style>
  <w:style w:type="paragraph" w:customStyle="1" w:styleId="gsc-results-close-btn-visible">
    <w:name w:val="gsc-results-close-btn-visible"/>
    <w:basedOn w:val="Normal"/>
    <w:rsid w:val="00B631E4"/>
    <w:pPr>
      <w:spacing w:after="150" w:line="240" w:lineRule="auto"/>
    </w:pPr>
    <w:rPr>
      <w:rFonts w:ascii="Times New Roman" w:eastAsia="Times New Roman" w:hAnsi="Times New Roman" w:cs="Times New Roman"/>
    </w:rPr>
  </w:style>
  <w:style w:type="paragraph" w:customStyle="1" w:styleId="gsc-results-wrapper-overlay">
    <w:name w:val="gsc-results-wrapper-overlay"/>
    <w:basedOn w:val="Normal"/>
    <w:rsid w:val="00B631E4"/>
    <w:pPr>
      <w:shd w:val="clear" w:color="auto" w:fill="FFFFFF"/>
      <w:spacing w:before="100" w:beforeAutospacing="1" w:after="100" w:afterAutospacing="1" w:line="240" w:lineRule="auto"/>
    </w:pPr>
    <w:rPr>
      <w:rFonts w:ascii="Times New Roman" w:eastAsia="Times New Roman" w:hAnsi="Times New Roman" w:cs="Times New Roman"/>
    </w:rPr>
  </w:style>
  <w:style w:type="paragraph" w:customStyle="1" w:styleId="gsc-modal-background-image">
    <w:name w:val="gsc-modal-background-image"/>
    <w:basedOn w:val="Normal"/>
    <w:rsid w:val="00B631E4"/>
    <w:pPr>
      <w:shd w:val="clear" w:color="auto" w:fill="FFFFFF"/>
      <w:spacing w:after="150" w:line="240" w:lineRule="auto"/>
    </w:pPr>
    <w:rPr>
      <w:rFonts w:ascii="Times New Roman" w:eastAsia="Times New Roman" w:hAnsi="Times New Roman" w:cs="Times New Roman"/>
      <w:vanish/>
    </w:rPr>
  </w:style>
  <w:style w:type="paragraph" w:customStyle="1" w:styleId="gsc-modal-background-image-visible">
    <w:name w:val="gsc-modal-background-image-visible"/>
    <w:basedOn w:val="Normal"/>
    <w:rsid w:val="00B631E4"/>
    <w:pPr>
      <w:spacing w:after="150" w:line="240" w:lineRule="auto"/>
    </w:pPr>
    <w:rPr>
      <w:rFonts w:ascii="Times New Roman" w:eastAsia="Times New Roman" w:hAnsi="Times New Roman" w:cs="Times New Roman"/>
    </w:rPr>
  </w:style>
  <w:style w:type="paragraph" w:customStyle="1" w:styleId="gsc-keeper">
    <w:name w:val="gsc-keeper"/>
    <w:basedOn w:val="Normal"/>
    <w:rsid w:val="00B631E4"/>
    <w:pPr>
      <w:spacing w:after="150" w:line="240" w:lineRule="auto"/>
    </w:pPr>
    <w:rPr>
      <w:rFonts w:ascii="Times New Roman" w:eastAsia="Times New Roman" w:hAnsi="Times New Roman" w:cs="Times New Roman"/>
      <w:color w:val="3366CC"/>
      <w:sz w:val="20"/>
      <w:szCs w:val="20"/>
      <w:u w:val="single"/>
    </w:rPr>
  </w:style>
  <w:style w:type="paragraph" w:customStyle="1" w:styleId="gsc-resultsheader">
    <w:name w:val="gsc-resultsheader"/>
    <w:basedOn w:val="Normal"/>
    <w:rsid w:val="00B631E4"/>
    <w:pPr>
      <w:spacing w:after="150" w:line="240" w:lineRule="auto"/>
    </w:pPr>
    <w:rPr>
      <w:rFonts w:ascii="Times New Roman" w:eastAsia="Times New Roman" w:hAnsi="Times New Roman" w:cs="Times New Roman"/>
    </w:rPr>
  </w:style>
  <w:style w:type="paragraph" w:customStyle="1" w:styleId="gsc-results-selector">
    <w:name w:val="gsc-results-selector"/>
    <w:basedOn w:val="Normal"/>
    <w:rsid w:val="00B631E4"/>
    <w:pPr>
      <w:spacing w:after="150" w:line="240" w:lineRule="auto"/>
    </w:pPr>
    <w:rPr>
      <w:rFonts w:ascii="Times New Roman" w:eastAsia="Times New Roman" w:hAnsi="Times New Roman" w:cs="Times New Roman"/>
    </w:rPr>
  </w:style>
  <w:style w:type="paragraph" w:customStyle="1" w:styleId="gsc-result-selector">
    <w:name w:val="gsc-result-selector"/>
    <w:basedOn w:val="Normal"/>
    <w:rsid w:val="00B631E4"/>
    <w:pPr>
      <w:spacing w:after="150" w:line="240" w:lineRule="auto"/>
    </w:pPr>
    <w:rPr>
      <w:rFonts w:ascii="Times New Roman" w:eastAsia="Times New Roman" w:hAnsi="Times New Roman" w:cs="Times New Roman"/>
      <w:sz w:val="20"/>
      <w:szCs w:val="20"/>
    </w:rPr>
  </w:style>
  <w:style w:type="paragraph" w:customStyle="1" w:styleId="gsc-one-result">
    <w:name w:val="gsc-one-result"/>
    <w:basedOn w:val="Normal"/>
    <w:rsid w:val="00B631E4"/>
    <w:pPr>
      <w:spacing w:after="150" w:line="240" w:lineRule="auto"/>
    </w:pPr>
    <w:rPr>
      <w:rFonts w:ascii="Times New Roman" w:eastAsia="Times New Roman" w:hAnsi="Times New Roman" w:cs="Times New Roman"/>
    </w:rPr>
  </w:style>
  <w:style w:type="paragraph" w:customStyle="1" w:styleId="gsc-more-results">
    <w:name w:val="gsc-more-results"/>
    <w:basedOn w:val="Normal"/>
    <w:rsid w:val="00B631E4"/>
    <w:pPr>
      <w:spacing w:after="150" w:line="240" w:lineRule="auto"/>
    </w:pPr>
    <w:rPr>
      <w:rFonts w:ascii="Times New Roman" w:eastAsia="Times New Roman" w:hAnsi="Times New Roman" w:cs="Times New Roman"/>
    </w:rPr>
  </w:style>
  <w:style w:type="paragraph" w:customStyle="1" w:styleId="gsc-all-results">
    <w:name w:val="gsc-all-results"/>
    <w:basedOn w:val="Normal"/>
    <w:rsid w:val="00B631E4"/>
    <w:pPr>
      <w:spacing w:after="150" w:line="240" w:lineRule="auto"/>
    </w:pPr>
    <w:rPr>
      <w:rFonts w:ascii="Times New Roman" w:eastAsia="Times New Roman" w:hAnsi="Times New Roman" w:cs="Times New Roman"/>
    </w:rPr>
  </w:style>
  <w:style w:type="paragraph" w:customStyle="1" w:styleId="gsc-tabsarea">
    <w:name w:val="gsc-tabsarea"/>
    <w:basedOn w:val="Normal"/>
    <w:rsid w:val="00B631E4"/>
    <w:pPr>
      <w:pBdr>
        <w:bottom w:val="single" w:sz="6" w:space="0" w:color="CCCCCC"/>
      </w:pBdr>
      <w:spacing w:before="180" w:after="0" w:line="240" w:lineRule="auto"/>
    </w:pPr>
    <w:rPr>
      <w:rFonts w:ascii="Times New Roman" w:eastAsia="Times New Roman" w:hAnsi="Times New Roman" w:cs="Times New Roman"/>
      <w:sz w:val="17"/>
      <w:szCs w:val="17"/>
    </w:rPr>
  </w:style>
  <w:style w:type="paragraph" w:customStyle="1" w:styleId="gsc-tabsareainvisible">
    <w:name w:val="gsc-tabsareainvisible"/>
    <w:basedOn w:val="Normal"/>
    <w:rsid w:val="00B631E4"/>
    <w:pPr>
      <w:spacing w:after="150" w:line="240" w:lineRule="auto"/>
    </w:pPr>
    <w:rPr>
      <w:rFonts w:ascii="Times New Roman" w:eastAsia="Times New Roman" w:hAnsi="Times New Roman" w:cs="Times New Roman"/>
      <w:vanish/>
    </w:rPr>
  </w:style>
  <w:style w:type="paragraph" w:customStyle="1" w:styleId="gsc-refinementsareainvisible">
    <w:name w:val="gsc-refinementsareainvisible"/>
    <w:basedOn w:val="Normal"/>
    <w:rsid w:val="00B631E4"/>
    <w:pPr>
      <w:spacing w:after="150" w:line="240" w:lineRule="auto"/>
    </w:pPr>
    <w:rPr>
      <w:rFonts w:ascii="Times New Roman" w:eastAsia="Times New Roman" w:hAnsi="Times New Roman" w:cs="Times New Roman"/>
      <w:vanish/>
    </w:rPr>
  </w:style>
  <w:style w:type="paragraph" w:customStyle="1" w:styleId="gsc-refinementblockinvisible">
    <w:name w:val="gsc-refinementblockinvisible"/>
    <w:basedOn w:val="Normal"/>
    <w:rsid w:val="00B631E4"/>
    <w:pPr>
      <w:spacing w:after="150" w:line="240" w:lineRule="auto"/>
    </w:pPr>
    <w:rPr>
      <w:rFonts w:ascii="Times New Roman" w:eastAsia="Times New Roman" w:hAnsi="Times New Roman" w:cs="Times New Roman"/>
      <w:vanish/>
    </w:rPr>
  </w:style>
  <w:style w:type="paragraph" w:customStyle="1" w:styleId="gsc-tabheader">
    <w:name w:val="gsc-tabheader"/>
    <w:basedOn w:val="Normal"/>
    <w:rsid w:val="00B631E4"/>
    <w:pPr>
      <w:spacing w:after="150" w:line="405" w:lineRule="atLeast"/>
      <w:jc w:val="center"/>
    </w:pPr>
    <w:rPr>
      <w:rFonts w:ascii="Times New Roman" w:eastAsia="Times New Roman" w:hAnsi="Times New Roman" w:cs="Times New Roman"/>
      <w:b/>
      <w:bCs/>
    </w:rPr>
  </w:style>
  <w:style w:type="paragraph" w:customStyle="1" w:styleId="gsc-refinementsarea">
    <w:name w:val="gsc-refinementsarea"/>
    <w:basedOn w:val="Normal"/>
    <w:rsid w:val="00B631E4"/>
    <w:pPr>
      <w:pBdr>
        <w:bottom w:val="single" w:sz="6" w:space="4" w:color="E9E9E9"/>
      </w:pBdr>
      <w:spacing w:after="60" w:line="240" w:lineRule="auto"/>
    </w:pPr>
    <w:rPr>
      <w:rFonts w:ascii="Times New Roman" w:eastAsia="Times New Roman" w:hAnsi="Times New Roman" w:cs="Times New Roman"/>
    </w:rPr>
  </w:style>
  <w:style w:type="paragraph" w:customStyle="1" w:styleId="gsc-refinementheader">
    <w:name w:val="gsc-refinementheader"/>
    <w:basedOn w:val="Normal"/>
    <w:rsid w:val="00B631E4"/>
    <w:pPr>
      <w:spacing w:after="150" w:line="240" w:lineRule="auto"/>
      <w:ind w:right="30"/>
    </w:pPr>
    <w:rPr>
      <w:rFonts w:ascii="Times New Roman" w:eastAsia="Times New Roman" w:hAnsi="Times New Roman" w:cs="Times New Roman"/>
      <w:b/>
      <w:bCs/>
      <w:color w:val="666666"/>
    </w:rPr>
  </w:style>
  <w:style w:type="paragraph" w:customStyle="1" w:styleId="gsc-completion-selected">
    <w:name w:val="gsc-completion-selected"/>
    <w:basedOn w:val="Normal"/>
    <w:rsid w:val="00B631E4"/>
    <w:pPr>
      <w:shd w:val="clear" w:color="auto" w:fill="EEEEEE"/>
      <w:spacing w:after="150" w:line="240" w:lineRule="auto"/>
    </w:pPr>
    <w:rPr>
      <w:rFonts w:ascii="Times New Roman" w:eastAsia="Times New Roman" w:hAnsi="Times New Roman" w:cs="Times New Roman"/>
    </w:rPr>
  </w:style>
  <w:style w:type="paragraph" w:customStyle="1" w:styleId="gsc-completion-container">
    <w:name w:val="gsc-completion-container"/>
    <w:basedOn w:val="Normal"/>
    <w:rsid w:val="00B631E4"/>
    <w:pPr>
      <w:pBdr>
        <w:top w:val="single" w:sz="6" w:space="0" w:color="D9D9D9"/>
        <w:left w:val="single" w:sz="6" w:space="0" w:color="CCCCCC"/>
        <w:bottom w:val="single" w:sz="6" w:space="0" w:color="CCCCCC"/>
        <w:right w:val="single" w:sz="6" w:space="0" w:color="CCCCCC"/>
      </w:pBdr>
      <w:shd w:val="clear" w:color="auto" w:fill="FFFFFF"/>
      <w:spacing w:after="0" w:line="240" w:lineRule="auto"/>
    </w:pPr>
    <w:rPr>
      <w:rFonts w:ascii="Arial" w:eastAsia="Times New Roman" w:hAnsi="Arial" w:cs="Arial"/>
    </w:rPr>
  </w:style>
  <w:style w:type="paragraph" w:customStyle="1" w:styleId="gsc-completion-title">
    <w:name w:val="gsc-completion-title"/>
    <w:basedOn w:val="Normal"/>
    <w:rsid w:val="00B631E4"/>
    <w:pPr>
      <w:spacing w:after="150" w:line="240" w:lineRule="auto"/>
    </w:pPr>
    <w:rPr>
      <w:rFonts w:ascii="Times New Roman" w:eastAsia="Times New Roman" w:hAnsi="Times New Roman" w:cs="Times New Roman"/>
      <w:color w:val="1155CC"/>
    </w:rPr>
  </w:style>
  <w:style w:type="paragraph" w:customStyle="1" w:styleId="gsc-completion-snippet">
    <w:name w:val="gsc-completion-snippet"/>
    <w:basedOn w:val="Normal"/>
    <w:rsid w:val="00B631E4"/>
    <w:pPr>
      <w:spacing w:after="150" w:line="240" w:lineRule="auto"/>
    </w:pPr>
    <w:rPr>
      <w:rFonts w:ascii="Times New Roman" w:eastAsia="Times New Roman" w:hAnsi="Times New Roman" w:cs="Times New Roman"/>
      <w:color w:val="333333"/>
    </w:rPr>
  </w:style>
  <w:style w:type="paragraph" w:customStyle="1" w:styleId="gsc-completion-icon">
    <w:name w:val="gsc-completion-icon"/>
    <w:basedOn w:val="Normal"/>
    <w:rsid w:val="00B631E4"/>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rPr>
  </w:style>
  <w:style w:type="paragraph" w:customStyle="1" w:styleId="gsc-resultsbox-visible">
    <w:name w:val="gsc-resultsbox-visible"/>
    <w:basedOn w:val="Normal"/>
    <w:rsid w:val="00B631E4"/>
    <w:pPr>
      <w:spacing w:after="150" w:line="240" w:lineRule="auto"/>
    </w:pPr>
    <w:rPr>
      <w:rFonts w:ascii="Times New Roman" w:eastAsia="Times New Roman" w:hAnsi="Times New Roman" w:cs="Times New Roman"/>
    </w:rPr>
  </w:style>
  <w:style w:type="paragraph" w:customStyle="1" w:styleId="gsc-resultsbox-invisible">
    <w:name w:val="gsc-resultsbox-invisible"/>
    <w:basedOn w:val="Normal"/>
    <w:rsid w:val="00B631E4"/>
    <w:pPr>
      <w:spacing w:after="150" w:line="240" w:lineRule="auto"/>
    </w:pPr>
    <w:rPr>
      <w:rFonts w:ascii="Times New Roman" w:eastAsia="Times New Roman" w:hAnsi="Times New Roman" w:cs="Times New Roman"/>
      <w:vanish/>
    </w:rPr>
  </w:style>
  <w:style w:type="paragraph" w:customStyle="1" w:styleId="gsc-results">
    <w:name w:val="gsc-results"/>
    <w:basedOn w:val="Normal"/>
    <w:rsid w:val="00B631E4"/>
    <w:pPr>
      <w:spacing w:after="150" w:line="240" w:lineRule="auto"/>
    </w:pPr>
    <w:rPr>
      <w:rFonts w:ascii="Times New Roman" w:eastAsia="Times New Roman" w:hAnsi="Times New Roman" w:cs="Times New Roman"/>
    </w:rPr>
  </w:style>
  <w:style w:type="paragraph" w:customStyle="1" w:styleId="gsc-result">
    <w:name w:val="gsc-result"/>
    <w:basedOn w:val="Normal"/>
    <w:rsid w:val="00B631E4"/>
    <w:pPr>
      <w:spacing w:after="150" w:line="240" w:lineRule="auto"/>
    </w:pPr>
    <w:rPr>
      <w:rFonts w:ascii="Times New Roman" w:eastAsia="Times New Roman" w:hAnsi="Times New Roman" w:cs="Times New Roman"/>
    </w:rPr>
  </w:style>
  <w:style w:type="paragraph" w:customStyle="1" w:styleId="gsc-wrapper">
    <w:name w:val="gsc-wrapper"/>
    <w:basedOn w:val="Normal"/>
    <w:rsid w:val="00B631E4"/>
    <w:pPr>
      <w:spacing w:after="150" w:line="240" w:lineRule="auto"/>
    </w:pPr>
    <w:rPr>
      <w:rFonts w:ascii="Times New Roman" w:eastAsia="Times New Roman" w:hAnsi="Times New Roman" w:cs="Times New Roman"/>
    </w:rPr>
  </w:style>
  <w:style w:type="paragraph" w:customStyle="1" w:styleId="gsc-adblock">
    <w:name w:val="gsc-adblock"/>
    <w:basedOn w:val="Normal"/>
    <w:rsid w:val="00B631E4"/>
    <w:pPr>
      <w:pBdr>
        <w:bottom w:val="single" w:sz="6" w:space="0" w:color="E9E9E9"/>
      </w:pBdr>
      <w:spacing w:after="60" w:line="240" w:lineRule="auto"/>
    </w:pPr>
    <w:rPr>
      <w:rFonts w:ascii="Times New Roman" w:eastAsia="Times New Roman" w:hAnsi="Times New Roman" w:cs="Times New Roman"/>
    </w:rPr>
  </w:style>
  <w:style w:type="paragraph" w:customStyle="1" w:styleId="gsc-adblocknoheight">
    <w:name w:val="gsc-adblocknoheight"/>
    <w:basedOn w:val="Normal"/>
    <w:rsid w:val="00B631E4"/>
    <w:pPr>
      <w:spacing w:after="150" w:line="240" w:lineRule="auto"/>
    </w:pPr>
    <w:rPr>
      <w:rFonts w:ascii="Times New Roman" w:eastAsia="Times New Roman" w:hAnsi="Times New Roman" w:cs="Times New Roman"/>
    </w:rPr>
  </w:style>
  <w:style w:type="paragraph" w:customStyle="1" w:styleId="gsc-adblockinvisible">
    <w:name w:val="gsc-adblockinvisible"/>
    <w:basedOn w:val="Normal"/>
    <w:rsid w:val="00B631E4"/>
    <w:pPr>
      <w:spacing w:after="150" w:line="240" w:lineRule="auto"/>
    </w:pPr>
    <w:rPr>
      <w:rFonts w:ascii="Times New Roman" w:eastAsia="Times New Roman" w:hAnsi="Times New Roman" w:cs="Times New Roman"/>
      <w:vanish/>
    </w:rPr>
  </w:style>
  <w:style w:type="paragraph" w:customStyle="1" w:styleId="gsc-adblockvertical">
    <w:name w:val="gsc-adblockvertical"/>
    <w:basedOn w:val="Normal"/>
    <w:rsid w:val="00B631E4"/>
    <w:pPr>
      <w:spacing w:after="150" w:line="240" w:lineRule="auto"/>
    </w:pPr>
    <w:rPr>
      <w:rFonts w:ascii="Times New Roman" w:eastAsia="Times New Roman" w:hAnsi="Times New Roman" w:cs="Times New Roman"/>
    </w:rPr>
  </w:style>
  <w:style w:type="paragraph" w:customStyle="1" w:styleId="gsc-adblockbottom">
    <w:name w:val="gsc-adblockbottom"/>
    <w:basedOn w:val="Normal"/>
    <w:rsid w:val="00B631E4"/>
    <w:pPr>
      <w:pBdr>
        <w:top w:val="single" w:sz="6" w:space="0" w:color="E9E9E9"/>
        <w:bottom w:val="single" w:sz="6" w:space="0" w:color="E9E9E9"/>
      </w:pBdr>
      <w:spacing w:after="60" w:line="240" w:lineRule="auto"/>
    </w:pPr>
    <w:rPr>
      <w:rFonts w:ascii="Times New Roman" w:eastAsia="Times New Roman" w:hAnsi="Times New Roman" w:cs="Times New Roman"/>
    </w:rPr>
  </w:style>
  <w:style w:type="paragraph" w:customStyle="1" w:styleId="gsc-thinwrapper">
    <w:name w:val="gsc-thinwrapper"/>
    <w:basedOn w:val="Normal"/>
    <w:rsid w:val="00B631E4"/>
    <w:pPr>
      <w:spacing w:after="150" w:line="240" w:lineRule="auto"/>
    </w:pPr>
    <w:rPr>
      <w:rFonts w:ascii="Times New Roman" w:eastAsia="Times New Roman" w:hAnsi="Times New Roman" w:cs="Times New Roman"/>
    </w:rPr>
  </w:style>
  <w:style w:type="paragraph" w:customStyle="1" w:styleId="gsc-configsetting">
    <w:name w:val="gsc-configsetting"/>
    <w:basedOn w:val="Normal"/>
    <w:rsid w:val="00B631E4"/>
    <w:pPr>
      <w:spacing w:before="90" w:after="150" w:line="240" w:lineRule="auto"/>
    </w:pPr>
    <w:rPr>
      <w:rFonts w:ascii="Times New Roman" w:eastAsia="Times New Roman" w:hAnsi="Times New Roman" w:cs="Times New Roman"/>
    </w:rPr>
  </w:style>
  <w:style w:type="paragraph" w:customStyle="1" w:styleId="gsc-configsettinglabel">
    <w:name w:val="gsc-configsetting_label"/>
    <w:basedOn w:val="Normal"/>
    <w:rsid w:val="00B631E4"/>
    <w:pPr>
      <w:spacing w:after="150" w:line="240" w:lineRule="auto"/>
    </w:pPr>
    <w:rPr>
      <w:rFonts w:ascii="Times New Roman" w:eastAsia="Times New Roman" w:hAnsi="Times New Roman" w:cs="Times New Roman"/>
      <w:color w:val="676767"/>
    </w:rPr>
  </w:style>
  <w:style w:type="paragraph" w:customStyle="1" w:styleId="gsc-configsettinginput">
    <w:name w:val="gsc-configsettinginput"/>
    <w:basedOn w:val="Normal"/>
    <w:rsid w:val="00B631E4"/>
    <w:pPr>
      <w:pBdr>
        <w:top w:val="single" w:sz="6" w:space="0" w:color="E9E9E9"/>
        <w:left w:val="single" w:sz="6" w:space="0" w:color="E9E9E9"/>
        <w:bottom w:val="single" w:sz="6" w:space="0" w:color="E9E9E9"/>
        <w:right w:val="single" w:sz="6" w:space="0" w:color="E9E9E9"/>
      </w:pBdr>
      <w:spacing w:after="150" w:line="240" w:lineRule="auto"/>
    </w:pPr>
    <w:rPr>
      <w:rFonts w:ascii="Times New Roman" w:eastAsia="Times New Roman" w:hAnsi="Times New Roman" w:cs="Times New Roman"/>
      <w:color w:val="676767"/>
    </w:rPr>
  </w:style>
  <w:style w:type="paragraph" w:customStyle="1" w:styleId="gsc-configsettingcheckbox">
    <w:name w:val="gsc-configsettingcheckbox"/>
    <w:basedOn w:val="Normal"/>
    <w:rsid w:val="00B631E4"/>
    <w:pPr>
      <w:spacing w:after="150" w:line="240" w:lineRule="auto"/>
      <w:ind w:right="90"/>
    </w:pPr>
    <w:rPr>
      <w:rFonts w:ascii="Times New Roman" w:eastAsia="Times New Roman" w:hAnsi="Times New Roman" w:cs="Times New Roman"/>
      <w:color w:val="676767"/>
    </w:rPr>
  </w:style>
  <w:style w:type="paragraph" w:customStyle="1" w:styleId="gsc-configsettingcheckboxlabel">
    <w:name w:val="gsc-configsettingcheckboxlabel"/>
    <w:basedOn w:val="Normal"/>
    <w:rsid w:val="00B631E4"/>
    <w:pPr>
      <w:spacing w:after="150" w:line="240" w:lineRule="auto"/>
    </w:pPr>
    <w:rPr>
      <w:rFonts w:ascii="Times New Roman" w:eastAsia="Times New Roman" w:hAnsi="Times New Roman" w:cs="Times New Roman"/>
      <w:color w:val="676767"/>
    </w:rPr>
  </w:style>
  <w:style w:type="paragraph" w:customStyle="1" w:styleId="gsc-above-wrapper-area">
    <w:name w:val="gsc-above-wrapper-area"/>
    <w:basedOn w:val="Normal"/>
    <w:rsid w:val="00B631E4"/>
    <w:pPr>
      <w:pBdr>
        <w:bottom w:val="single" w:sz="6" w:space="4" w:color="E9E9E9"/>
      </w:pBdr>
      <w:spacing w:after="150" w:line="240" w:lineRule="auto"/>
    </w:pPr>
    <w:rPr>
      <w:rFonts w:ascii="Times New Roman" w:eastAsia="Times New Roman" w:hAnsi="Times New Roman" w:cs="Times New Roman"/>
    </w:rPr>
  </w:style>
  <w:style w:type="paragraph" w:customStyle="1" w:styleId="gsc-above-wrapper-area-invisible">
    <w:name w:val="gsc-above-wrapper-area-invisible"/>
    <w:basedOn w:val="Normal"/>
    <w:rsid w:val="00B631E4"/>
    <w:pPr>
      <w:spacing w:after="150" w:line="240" w:lineRule="auto"/>
    </w:pPr>
    <w:rPr>
      <w:rFonts w:ascii="Times New Roman" w:eastAsia="Times New Roman" w:hAnsi="Times New Roman" w:cs="Times New Roman"/>
      <w:vanish/>
    </w:rPr>
  </w:style>
  <w:style w:type="paragraph" w:customStyle="1" w:styleId="gsc-above-wrapper-area-container">
    <w:name w:val="gsc-above-wrapper-area-container"/>
    <w:basedOn w:val="Normal"/>
    <w:rsid w:val="00B631E4"/>
    <w:pPr>
      <w:spacing w:after="150" w:line="240" w:lineRule="auto"/>
    </w:pPr>
    <w:rPr>
      <w:rFonts w:ascii="Times New Roman" w:eastAsia="Times New Roman" w:hAnsi="Times New Roman" w:cs="Times New Roman"/>
    </w:rPr>
  </w:style>
  <w:style w:type="paragraph" w:customStyle="1" w:styleId="gsc-result-info">
    <w:name w:val="gsc-result-info"/>
    <w:basedOn w:val="Normal"/>
    <w:rsid w:val="00B631E4"/>
    <w:pPr>
      <w:spacing w:after="0" w:line="240" w:lineRule="auto"/>
    </w:pPr>
    <w:rPr>
      <w:rFonts w:ascii="Times New Roman" w:eastAsia="Times New Roman" w:hAnsi="Times New Roman" w:cs="Times New Roman"/>
      <w:color w:val="676767"/>
      <w:sz w:val="20"/>
      <w:szCs w:val="20"/>
    </w:rPr>
  </w:style>
  <w:style w:type="paragraph" w:customStyle="1" w:styleId="gsc-result-info-container">
    <w:name w:val="gsc-result-info-container"/>
    <w:basedOn w:val="Normal"/>
    <w:rsid w:val="00B631E4"/>
    <w:pPr>
      <w:spacing w:after="150" w:line="240" w:lineRule="auto"/>
    </w:pPr>
    <w:rPr>
      <w:rFonts w:ascii="Times New Roman" w:eastAsia="Times New Roman" w:hAnsi="Times New Roman" w:cs="Times New Roman"/>
    </w:rPr>
  </w:style>
  <w:style w:type="paragraph" w:customStyle="1" w:styleId="gsc-result-info-invisible">
    <w:name w:val="gsc-result-info-invisible"/>
    <w:basedOn w:val="Normal"/>
    <w:rsid w:val="00B631E4"/>
    <w:pPr>
      <w:spacing w:after="150" w:line="240" w:lineRule="auto"/>
    </w:pPr>
    <w:rPr>
      <w:rFonts w:ascii="Times New Roman" w:eastAsia="Times New Roman" w:hAnsi="Times New Roman" w:cs="Times New Roman"/>
      <w:vanish/>
    </w:rPr>
  </w:style>
  <w:style w:type="paragraph" w:customStyle="1" w:styleId="gsc-orderby-container">
    <w:name w:val="gsc-orderby-container"/>
    <w:basedOn w:val="Normal"/>
    <w:rsid w:val="00B631E4"/>
    <w:pPr>
      <w:spacing w:after="150" w:line="240" w:lineRule="auto"/>
      <w:jc w:val="right"/>
    </w:pPr>
    <w:rPr>
      <w:rFonts w:ascii="Times New Roman" w:eastAsia="Times New Roman" w:hAnsi="Times New Roman" w:cs="Times New Roman"/>
    </w:rPr>
  </w:style>
  <w:style w:type="paragraph" w:customStyle="1" w:styleId="gsc-orderby-invisible">
    <w:name w:val="gsc-orderby-invisible"/>
    <w:basedOn w:val="Normal"/>
    <w:rsid w:val="00B631E4"/>
    <w:pPr>
      <w:spacing w:after="150" w:line="240" w:lineRule="auto"/>
    </w:pPr>
    <w:rPr>
      <w:rFonts w:ascii="Times New Roman" w:eastAsia="Times New Roman" w:hAnsi="Times New Roman" w:cs="Times New Roman"/>
      <w:vanish/>
    </w:rPr>
  </w:style>
  <w:style w:type="paragraph" w:customStyle="1" w:styleId="gsc-orderby-label">
    <w:name w:val="gsc-orderby-label"/>
    <w:basedOn w:val="Normal"/>
    <w:rsid w:val="00B631E4"/>
    <w:pPr>
      <w:spacing w:after="150" w:line="240" w:lineRule="auto"/>
    </w:pPr>
    <w:rPr>
      <w:rFonts w:ascii="Times New Roman" w:eastAsia="Times New Roman" w:hAnsi="Times New Roman" w:cs="Times New Roman"/>
      <w:color w:val="676767"/>
    </w:rPr>
  </w:style>
  <w:style w:type="paragraph" w:customStyle="1" w:styleId="gsc-getlink-container">
    <w:name w:val="gsc-getlink-container"/>
    <w:basedOn w:val="Normal"/>
    <w:rsid w:val="00B631E4"/>
    <w:pPr>
      <w:spacing w:after="150" w:line="240" w:lineRule="auto"/>
    </w:pPr>
    <w:rPr>
      <w:rFonts w:ascii="Times New Roman" w:eastAsia="Times New Roman" w:hAnsi="Times New Roman" w:cs="Times New Roman"/>
    </w:rPr>
  </w:style>
  <w:style w:type="paragraph" w:customStyle="1" w:styleId="gsc-getlink-invisible">
    <w:name w:val="gsc-getlink-invisible"/>
    <w:basedOn w:val="Normal"/>
    <w:rsid w:val="00B631E4"/>
    <w:pPr>
      <w:spacing w:after="150" w:line="240" w:lineRule="auto"/>
    </w:pPr>
    <w:rPr>
      <w:rFonts w:ascii="Times New Roman" w:eastAsia="Times New Roman" w:hAnsi="Times New Roman" w:cs="Times New Roman"/>
      <w:vanish/>
    </w:rPr>
  </w:style>
  <w:style w:type="paragraph" w:customStyle="1" w:styleId="gsc-getlink">
    <w:name w:val="gsc-getlink"/>
    <w:basedOn w:val="Normal"/>
    <w:rsid w:val="00B631E4"/>
    <w:pPr>
      <w:spacing w:after="150" w:line="240" w:lineRule="auto"/>
    </w:pPr>
    <w:rPr>
      <w:rFonts w:ascii="Times New Roman" w:eastAsia="Times New Roman" w:hAnsi="Times New Roman" w:cs="Times New Roman"/>
    </w:rPr>
  </w:style>
  <w:style w:type="paragraph" w:customStyle="1" w:styleId="gsc-getlink-box">
    <w:name w:val="gsc-getlink-box"/>
    <w:basedOn w:val="Normal"/>
    <w:rsid w:val="00B631E4"/>
    <w:pPr>
      <w:pBdr>
        <w:top w:val="single" w:sz="6" w:space="0" w:color="EEEEEE"/>
        <w:left w:val="single" w:sz="6" w:space="5" w:color="EEEEEE"/>
        <w:bottom w:val="single" w:sz="6" w:space="0" w:color="EEEEEE"/>
        <w:right w:val="single" w:sz="6" w:space="21" w:color="EEEEEE"/>
      </w:pBdr>
      <w:shd w:val="clear" w:color="auto" w:fill="F5F5F5"/>
      <w:spacing w:after="150" w:line="405" w:lineRule="atLeast"/>
      <w:jc w:val="center"/>
    </w:pPr>
    <w:rPr>
      <w:rFonts w:ascii="Times New Roman" w:eastAsia="Times New Roman" w:hAnsi="Times New Roman" w:cs="Times New Roman"/>
      <w:b/>
      <w:bCs/>
      <w:color w:val="444444"/>
      <w:sz w:val="17"/>
      <w:szCs w:val="17"/>
    </w:rPr>
  </w:style>
  <w:style w:type="paragraph" w:customStyle="1" w:styleId="gsc-getlink-inputbox">
    <w:name w:val="gsc-getlink-inputbox"/>
    <w:basedOn w:val="Normal"/>
    <w:rsid w:val="00B631E4"/>
    <w:pPr>
      <w:spacing w:before="75" w:after="150" w:line="240" w:lineRule="auto"/>
    </w:pPr>
    <w:rPr>
      <w:rFonts w:ascii="Times New Roman" w:eastAsia="Times New Roman" w:hAnsi="Times New Roman" w:cs="Times New Roman"/>
    </w:rPr>
  </w:style>
  <w:style w:type="paragraph" w:customStyle="1" w:styleId="gsc-getlink-label">
    <w:name w:val="gsc-getlink-label"/>
    <w:basedOn w:val="Normal"/>
    <w:rsid w:val="00B631E4"/>
    <w:pPr>
      <w:spacing w:after="150" w:line="240" w:lineRule="auto"/>
    </w:pPr>
    <w:rPr>
      <w:rFonts w:ascii="Times New Roman" w:eastAsia="Times New Roman" w:hAnsi="Times New Roman" w:cs="Times New Roman"/>
      <w:sz w:val="21"/>
      <w:szCs w:val="21"/>
    </w:rPr>
  </w:style>
  <w:style w:type="paragraph" w:customStyle="1" w:styleId="gsc-getlink-image">
    <w:name w:val="gsc-getlink-image"/>
    <w:basedOn w:val="Normal"/>
    <w:rsid w:val="00B631E4"/>
    <w:pPr>
      <w:spacing w:after="150" w:line="240" w:lineRule="auto"/>
    </w:pPr>
    <w:rPr>
      <w:rFonts w:ascii="Times New Roman" w:eastAsia="Times New Roman" w:hAnsi="Times New Roman" w:cs="Times New Roman"/>
    </w:rPr>
  </w:style>
  <w:style w:type="paragraph" w:customStyle="1" w:styleId="gsc-getlink-text-invisible">
    <w:name w:val="gsc-getlink-text-invisible"/>
    <w:basedOn w:val="Normal"/>
    <w:rsid w:val="00B631E4"/>
    <w:pPr>
      <w:spacing w:after="150" w:line="240" w:lineRule="auto"/>
    </w:pPr>
    <w:rPr>
      <w:rFonts w:ascii="Times New Roman" w:eastAsia="Times New Roman" w:hAnsi="Times New Roman" w:cs="Times New Roman"/>
      <w:vanish/>
    </w:rPr>
  </w:style>
  <w:style w:type="paragraph" w:customStyle="1" w:styleId="gsc-selected-option-container">
    <w:name w:val="gsc-selected-option-container"/>
    <w:basedOn w:val="Normal"/>
    <w:rsid w:val="00B631E4"/>
    <w:pPr>
      <w:pBdr>
        <w:top w:val="single" w:sz="6" w:space="0" w:color="EEEEEE"/>
        <w:left w:val="single" w:sz="6" w:space="5" w:color="EEEEEE"/>
        <w:bottom w:val="single" w:sz="6" w:space="0" w:color="EEEEEE"/>
        <w:right w:val="single" w:sz="6" w:space="21" w:color="EEEEEE"/>
      </w:pBdr>
      <w:shd w:val="clear" w:color="auto" w:fill="F5F5F5"/>
      <w:spacing w:after="150" w:line="405" w:lineRule="atLeast"/>
      <w:jc w:val="center"/>
    </w:pPr>
    <w:rPr>
      <w:rFonts w:ascii="Times New Roman" w:eastAsia="Times New Roman" w:hAnsi="Times New Roman" w:cs="Times New Roman"/>
      <w:b/>
      <w:bCs/>
      <w:color w:val="444444"/>
      <w:sz w:val="17"/>
      <w:szCs w:val="17"/>
    </w:rPr>
  </w:style>
  <w:style w:type="paragraph" w:customStyle="1" w:styleId="gsc-selected-option">
    <w:name w:val="gsc-selected-option"/>
    <w:basedOn w:val="Normal"/>
    <w:rsid w:val="00B631E4"/>
    <w:pPr>
      <w:spacing w:after="150" w:line="240" w:lineRule="auto"/>
    </w:pPr>
    <w:rPr>
      <w:rFonts w:ascii="Times New Roman" w:eastAsia="Times New Roman" w:hAnsi="Times New Roman" w:cs="Times New Roman"/>
    </w:rPr>
  </w:style>
  <w:style w:type="paragraph" w:customStyle="1" w:styleId="gsc-option-menu-invisible">
    <w:name w:val="gsc-option-menu-invisible"/>
    <w:basedOn w:val="Normal"/>
    <w:rsid w:val="00B631E4"/>
    <w:pPr>
      <w:spacing w:after="150" w:line="240" w:lineRule="auto"/>
    </w:pPr>
    <w:rPr>
      <w:rFonts w:ascii="Times New Roman" w:eastAsia="Times New Roman" w:hAnsi="Times New Roman" w:cs="Times New Roman"/>
      <w:vanish/>
    </w:rPr>
  </w:style>
  <w:style w:type="paragraph" w:customStyle="1" w:styleId="gsc-option-menu-item">
    <w:name w:val="gsc-option-menu-item"/>
    <w:basedOn w:val="Normal"/>
    <w:rsid w:val="00B631E4"/>
    <w:pPr>
      <w:spacing w:after="0" w:line="240" w:lineRule="auto"/>
    </w:pPr>
    <w:rPr>
      <w:rFonts w:ascii="Times New Roman" w:eastAsia="Times New Roman" w:hAnsi="Times New Roman" w:cs="Times New Roman"/>
      <w:color w:val="777777"/>
    </w:rPr>
  </w:style>
  <w:style w:type="paragraph" w:customStyle="1" w:styleId="gsc-option-menu-item-highlighted">
    <w:name w:val="gsc-option-menu-item-highlighted"/>
    <w:basedOn w:val="Normal"/>
    <w:rsid w:val="00B631E4"/>
    <w:pPr>
      <w:shd w:val="clear" w:color="auto" w:fill="EEEEEE"/>
      <w:spacing w:after="150" w:line="240" w:lineRule="auto"/>
    </w:pPr>
    <w:rPr>
      <w:rFonts w:ascii="Times New Roman" w:eastAsia="Times New Roman" w:hAnsi="Times New Roman" w:cs="Times New Roman"/>
      <w:color w:val="333333"/>
    </w:rPr>
  </w:style>
  <w:style w:type="paragraph" w:customStyle="1" w:styleId="gsc-option">
    <w:name w:val="gsc-option"/>
    <w:basedOn w:val="Normal"/>
    <w:rsid w:val="00B631E4"/>
    <w:pPr>
      <w:spacing w:after="150" w:line="405" w:lineRule="atLeast"/>
    </w:pPr>
    <w:rPr>
      <w:rFonts w:ascii="Times New Roman" w:eastAsia="Times New Roman" w:hAnsi="Times New Roman" w:cs="Times New Roman"/>
    </w:rPr>
  </w:style>
  <w:style w:type="paragraph" w:customStyle="1" w:styleId="gs-web-image-box">
    <w:name w:val="gs-web-image-box"/>
    <w:basedOn w:val="Normal"/>
    <w:rsid w:val="00B631E4"/>
    <w:pPr>
      <w:spacing w:after="150" w:line="240" w:lineRule="auto"/>
      <w:jc w:val="center"/>
    </w:pPr>
    <w:rPr>
      <w:rFonts w:ascii="Times New Roman" w:eastAsia="Times New Roman" w:hAnsi="Times New Roman" w:cs="Times New Roman"/>
    </w:rPr>
  </w:style>
  <w:style w:type="paragraph" w:customStyle="1" w:styleId="gs-promotion-image-box">
    <w:name w:val="gs-promotion-image-box"/>
    <w:basedOn w:val="Normal"/>
    <w:rsid w:val="00B631E4"/>
    <w:pPr>
      <w:spacing w:after="150" w:line="240" w:lineRule="auto"/>
      <w:jc w:val="center"/>
    </w:pPr>
    <w:rPr>
      <w:rFonts w:ascii="Times New Roman" w:eastAsia="Times New Roman" w:hAnsi="Times New Roman" w:cs="Times New Roman"/>
    </w:rPr>
  </w:style>
  <w:style w:type="paragraph" w:customStyle="1" w:styleId="gsc-imageresult">
    <w:name w:val="gsc-imageresult"/>
    <w:basedOn w:val="Normal"/>
    <w:rsid w:val="00B631E4"/>
    <w:pPr>
      <w:spacing w:after="240" w:line="240" w:lineRule="auto"/>
      <w:ind w:right="300"/>
    </w:pPr>
    <w:rPr>
      <w:rFonts w:ascii="Times New Roman" w:eastAsia="Times New Roman" w:hAnsi="Times New Roman" w:cs="Times New Roman"/>
    </w:rPr>
  </w:style>
  <w:style w:type="paragraph" w:customStyle="1" w:styleId="gsc-imageresult-column">
    <w:name w:val="gsc-imageresult-column"/>
    <w:basedOn w:val="Normal"/>
    <w:rsid w:val="00B631E4"/>
    <w:pPr>
      <w:pBdr>
        <w:top w:val="single" w:sz="6" w:space="3" w:color="FFFFFF"/>
        <w:left w:val="single" w:sz="6" w:space="3" w:color="FFFFFF"/>
        <w:bottom w:val="single" w:sz="6" w:space="3" w:color="FFFFFF"/>
        <w:right w:val="single" w:sz="6" w:space="3" w:color="FFFFFF"/>
      </w:pBdr>
      <w:spacing w:after="240" w:line="240" w:lineRule="auto"/>
      <w:ind w:right="1050"/>
    </w:pPr>
    <w:rPr>
      <w:rFonts w:ascii="Times New Roman" w:eastAsia="Times New Roman" w:hAnsi="Times New Roman" w:cs="Times New Roman"/>
    </w:rPr>
  </w:style>
  <w:style w:type="paragraph" w:customStyle="1" w:styleId="gs-imageresult-column">
    <w:name w:val="gs-imageresult-column"/>
    <w:basedOn w:val="Normal"/>
    <w:rsid w:val="00B631E4"/>
    <w:pPr>
      <w:spacing w:after="150" w:line="240" w:lineRule="auto"/>
    </w:pPr>
    <w:rPr>
      <w:rFonts w:ascii="Times New Roman" w:eastAsia="Times New Roman" w:hAnsi="Times New Roman" w:cs="Times New Roman"/>
    </w:rPr>
  </w:style>
  <w:style w:type="paragraph" w:customStyle="1" w:styleId="gs-divider">
    <w:name w:val="gs-divider"/>
    <w:basedOn w:val="Normal"/>
    <w:rsid w:val="00B631E4"/>
    <w:pPr>
      <w:spacing w:after="150" w:line="240" w:lineRule="auto"/>
      <w:jc w:val="center"/>
    </w:pPr>
    <w:rPr>
      <w:rFonts w:ascii="Times New Roman" w:eastAsia="Times New Roman" w:hAnsi="Times New Roman" w:cs="Times New Roman"/>
      <w:color w:val="676767"/>
    </w:rPr>
  </w:style>
  <w:style w:type="paragraph" w:customStyle="1" w:styleId="gs-relativepublisheddate">
    <w:name w:val="gs-relativepublisheddate"/>
    <w:basedOn w:val="Normal"/>
    <w:rsid w:val="00B631E4"/>
    <w:pPr>
      <w:spacing w:after="150" w:line="240" w:lineRule="auto"/>
    </w:pPr>
    <w:rPr>
      <w:rFonts w:ascii="Times New Roman" w:eastAsia="Times New Roman" w:hAnsi="Times New Roman" w:cs="Times New Roman"/>
      <w:color w:val="6F6F6F"/>
    </w:rPr>
  </w:style>
  <w:style w:type="paragraph" w:customStyle="1" w:styleId="gs-publisheddate">
    <w:name w:val="gs-publisheddate"/>
    <w:basedOn w:val="Normal"/>
    <w:rsid w:val="00B631E4"/>
    <w:pPr>
      <w:spacing w:after="150" w:line="240" w:lineRule="auto"/>
    </w:pPr>
    <w:rPr>
      <w:rFonts w:ascii="Times New Roman" w:eastAsia="Times New Roman" w:hAnsi="Times New Roman" w:cs="Times New Roman"/>
      <w:color w:val="6F6F6F"/>
    </w:rPr>
  </w:style>
  <w:style w:type="paragraph" w:customStyle="1" w:styleId="gs-bidi-start-align">
    <w:name w:val="gs-bidi-start-align"/>
    <w:basedOn w:val="Normal"/>
    <w:rsid w:val="00B631E4"/>
    <w:pPr>
      <w:spacing w:after="150" w:line="240" w:lineRule="auto"/>
    </w:pPr>
    <w:rPr>
      <w:rFonts w:ascii="Times New Roman" w:eastAsia="Times New Roman" w:hAnsi="Times New Roman" w:cs="Times New Roman"/>
    </w:rPr>
  </w:style>
  <w:style w:type="paragraph" w:customStyle="1" w:styleId="gs-bidi-end-align">
    <w:name w:val="gs-bidi-end-align"/>
    <w:basedOn w:val="Normal"/>
    <w:rsid w:val="00B631E4"/>
    <w:pPr>
      <w:spacing w:after="150" w:line="240" w:lineRule="auto"/>
      <w:jc w:val="right"/>
    </w:pPr>
    <w:rPr>
      <w:rFonts w:ascii="Times New Roman" w:eastAsia="Times New Roman" w:hAnsi="Times New Roman" w:cs="Times New Roman"/>
    </w:rPr>
  </w:style>
  <w:style w:type="paragraph" w:customStyle="1" w:styleId="gsc-snippet-metadata">
    <w:name w:val="gsc-snippet-metadata"/>
    <w:basedOn w:val="Normal"/>
    <w:rsid w:val="00B631E4"/>
    <w:pPr>
      <w:spacing w:after="150" w:line="240" w:lineRule="auto"/>
      <w:textAlignment w:val="top"/>
    </w:pPr>
    <w:rPr>
      <w:rFonts w:ascii="Times New Roman" w:eastAsia="Times New Roman" w:hAnsi="Times New Roman" w:cs="Times New Roman"/>
      <w:color w:val="666666"/>
    </w:rPr>
  </w:style>
  <w:style w:type="paragraph" w:customStyle="1" w:styleId="gsc-role">
    <w:name w:val="gsc-role"/>
    <w:basedOn w:val="Normal"/>
    <w:rsid w:val="00B631E4"/>
    <w:pPr>
      <w:spacing w:after="150" w:line="240" w:lineRule="auto"/>
    </w:pPr>
    <w:rPr>
      <w:rFonts w:ascii="Times New Roman" w:eastAsia="Times New Roman" w:hAnsi="Times New Roman" w:cs="Times New Roman"/>
      <w:color w:val="666666"/>
    </w:rPr>
  </w:style>
  <w:style w:type="paragraph" w:customStyle="1" w:styleId="gsc-tel">
    <w:name w:val="gsc-tel"/>
    <w:basedOn w:val="Normal"/>
    <w:rsid w:val="00B631E4"/>
    <w:pPr>
      <w:spacing w:after="150" w:line="240" w:lineRule="auto"/>
    </w:pPr>
    <w:rPr>
      <w:rFonts w:ascii="Times New Roman" w:eastAsia="Times New Roman" w:hAnsi="Times New Roman" w:cs="Times New Roman"/>
      <w:color w:val="666666"/>
    </w:rPr>
  </w:style>
  <w:style w:type="paragraph" w:customStyle="1" w:styleId="gsc-org">
    <w:name w:val="gsc-org"/>
    <w:basedOn w:val="Normal"/>
    <w:rsid w:val="00B631E4"/>
    <w:pPr>
      <w:spacing w:after="150" w:line="240" w:lineRule="auto"/>
    </w:pPr>
    <w:rPr>
      <w:rFonts w:ascii="Times New Roman" w:eastAsia="Times New Roman" w:hAnsi="Times New Roman" w:cs="Times New Roman"/>
      <w:color w:val="666666"/>
    </w:rPr>
  </w:style>
  <w:style w:type="paragraph" w:customStyle="1" w:styleId="gsc-location">
    <w:name w:val="gsc-location"/>
    <w:basedOn w:val="Normal"/>
    <w:rsid w:val="00B631E4"/>
    <w:pPr>
      <w:spacing w:after="150" w:line="240" w:lineRule="auto"/>
    </w:pPr>
    <w:rPr>
      <w:rFonts w:ascii="Times New Roman" w:eastAsia="Times New Roman" w:hAnsi="Times New Roman" w:cs="Times New Roman"/>
      <w:color w:val="666666"/>
    </w:rPr>
  </w:style>
  <w:style w:type="paragraph" w:customStyle="1" w:styleId="gsc-rating-bar">
    <w:name w:val="gsc-rating-bar"/>
    <w:basedOn w:val="Normal"/>
    <w:rsid w:val="00B631E4"/>
    <w:pPr>
      <w:spacing w:before="30" w:after="0" w:line="240" w:lineRule="auto"/>
      <w:textAlignment w:val="top"/>
    </w:pPr>
    <w:rPr>
      <w:rFonts w:ascii="Times New Roman" w:eastAsia="Times New Roman" w:hAnsi="Times New Roman" w:cs="Times New Roman"/>
    </w:rPr>
  </w:style>
  <w:style w:type="paragraph" w:customStyle="1" w:styleId="gsc-review-agregate-first-line">
    <w:name w:val="gsc-review-agregate-first-line"/>
    <w:basedOn w:val="Normal"/>
    <w:rsid w:val="00B631E4"/>
    <w:pPr>
      <w:spacing w:after="0" w:line="240" w:lineRule="auto"/>
      <w:ind w:right="600"/>
    </w:pPr>
    <w:rPr>
      <w:rFonts w:ascii="Times New Roman" w:eastAsia="Times New Roman" w:hAnsi="Times New Roman" w:cs="Times New Roman"/>
    </w:rPr>
  </w:style>
  <w:style w:type="paragraph" w:customStyle="1" w:styleId="gsc-review-agregate-odd-lines">
    <w:name w:val="gsc-review-agregate-odd-lines"/>
    <w:basedOn w:val="Normal"/>
    <w:rsid w:val="00B631E4"/>
    <w:pPr>
      <w:pBdr>
        <w:top w:val="single" w:sz="6" w:space="5" w:color="EBEBEB"/>
      </w:pBdr>
      <w:spacing w:after="0" w:line="240" w:lineRule="auto"/>
      <w:ind w:right="600"/>
    </w:pPr>
    <w:rPr>
      <w:rFonts w:ascii="Times New Roman" w:eastAsia="Times New Roman" w:hAnsi="Times New Roman" w:cs="Times New Roman"/>
    </w:rPr>
  </w:style>
  <w:style w:type="paragraph" w:customStyle="1" w:styleId="gsc-review-agregate-even-lines">
    <w:name w:val="gsc-review-agregate-even-lines"/>
    <w:basedOn w:val="Normal"/>
    <w:rsid w:val="00B631E4"/>
    <w:pPr>
      <w:pBdr>
        <w:top w:val="single" w:sz="6" w:space="5" w:color="EBEBEB"/>
      </w:pBdr>
      <w:spacing w:after="0" w:line="240" w:lineRule="auto"/>
      <w:ind w:right="600"/>
    </w:pPr>
    <w:rPr>
      <w:rFonts w:ascii="Times New Roman" w:eastAsia="Times New Roman" w:hAnsi="Times New Roman" w:cs="Times New Roman"/>
    </w:rPr>
  </w:style>
  <w:style w:type="paragraph" w:customStyle="1" w:styleId="gsc-reviewer">
    <w:name w:val="gsc-reviewer"/>
    <w:basedOn w:val="Normal"/>
    <w:rsid w:val="00B631E4"/>
    <w:pPr>
      <w:spacing w:after="150" w:line="240" w:lineRule="auto"/>
    </w:pPr>
    <w:rPr>
      <w:rFonts w:ascii="Times New Roman" w:eastAsia="Times New Roman" w:hAnsi="Times New Roman" w:cs="Times New Roman"/>
      <w:color w:val="666666"/>
    </w:rPr>
  </w:style>
  <w:style w:type="paragraph" w:customStyle="1" w:styleId="gsc-author">
    <w:name w:val="gsc-author"/>
    <w:basedOn w:val="Normal"/>
    <w:rsid w:val="00B631E4"/>
    <w:pPr>
      <w:spacing w:after="150" w:line="240" w:lineRule="auto"/>
    </w:pPr>
    <w:rPr>
      <w:rFonts w:ascii="Times New Roman" w:eastAsia="Times New Roman" w:hAnsi="Times New Roman" w:cs="Times New Roman"/>
      <w:color w:val="666666"/>
    </w:rPr>
  </w:style>
  <w:style w:type="paragraph" w:customStyle="1" w:styleId="gsc-table-cell-thumbnail">
    <w:name w:val="gsc-table-cell-thumbnail"/>
    <w:basedOn w:val="Normal"/>
    <w:rsid w:val="00B631E4"/>
    <w:pPr>
      <w:spacing w:after="150" w:line="240" w:lineRule="auto"/>
      <w:textAlignment w:val="top"/>
    </w:pPr>
    <w:rPr>
      <w:rFonts w:ascii="Times New Roman" w:eastAsia="Times New Roman" w:hAnsi="Times New Roman" w:cs="Times New Roman"/>
    </w:rPr>
  </w:style>
  <w:style w:type="paragraph" w:customStyle="1" w:styleId="gs-promotion-image-cell">
    <w:name w:val="gs-promotion-image-cell"/>
    <w:basedOn w:val="Normal"/>
    <w:rsid w:val="00B631E4"/>
    <w:pPr>
      <w:spacing w:after="150" w:line="240" w:lineRule="auto"/>
      <w:textAlignment w:val="top"/>
    </w:pPr>
    <w:rPr>
      <w:rFonts w:ascii="Times New Roman" w:eastAsia="Times New Roman" w:hAnsi="Times New Roman" w:cs="Times New Roman"/>
    </w:rPr>
  </w:style>
  <w:style w:type="paragraph" w:customStyle="1" w:styleId="gsc-table-cell-snippet-close">
    <w:name w:val="gsc-table-cell-snippet-close"/>
    <w:basedOn w:val="Normal"/>
    <w:rsid w:val="00B631E4"/>
    <w:pPr>
      <w:spacing w:after="150" w:line="240" w:lineRule="auto"/>
      <w:textAlignment w:val="top"/>
    </w:pPr>
    <w:rPr>
      <w:rFonts w:ascii="Times New Roman" w:eastAsia="Times New Roman" w:hAnsi="Times New Roman" w:cs="Times New Roman"/>
    </w:rPr>
  </w:style>
  <w:style w:type="paragraph" w:customStyle="1" w:styleId="gs-promotion-text-cell">
    <w:name w:val="gs-promotion-text-cell"/>
    <w:basedOn w:val="Normal"/>
    <w:rsid w:val="00B631E4"/>
    <w:pPr>
      <w:spacing w:after="150" w:line="240" w:lineRule="auto"/>
      <w:ind w:left="120" w:right="120"/>
      <w:textAlignment w:val="top"/>
    </w:pPr>
    <w:rPr>
      <w:rFonts w:ascii="Times New Roman" w:eastAsia="Times New Roman" w:hAnsi="Times New Roman" w:cs="Times New Roman"/>
    </w:rPr>
  </w:style>
  <w:style w:type="paragraph" w:customStyle="1" w:styleId="gsc-table-cell-snippet-open">
    <w:name w:val="gsc-table-cell-snippet-open"/>
    <w:basedOn w:val="Normal"/>
    <w:rsid w:val="00B631E4"/>
    <w:pPr>
      <w:spacing w:after="150" w:line="240" w:lineRule="auto"/>
      <w:textAlignment w:val="top"/>
    </w:pPr>
    <w:rPr>
      <w:rFonts w:ascii="Times New Roman" w:eastAsia="Times New Roman" w:hAnsi="Times New Roman" w:cs="Times New Roman"/>
    </w:rPr>
  </w:style>
  <w:style w:type="paragraph" w:customStyle="1" w:styleId="gsc-zippy">
    <w:name w:val="gsc-zippy"/>
    <w:basedOn w:val="Normal"/>
    <w:rsid w:val="00B631E4"/>
    <w:pPr>
      <w:spacing w:before="30" w:after="0" w:line="240" w:lineRule="auto"/>
      <w:ind w:right="120"/>
    </w:pPr>
    <w:rPr>
      <w:rFonts w:ascii="Times New Roman" w:eastAsia="Times New Roman" w:hAnsi="Times New Roman" w:cs="Times New Roman"/>
    </w:rPr>
  </w:style>
  <w:style w:type="paragraph" w:customStyle="1" w:styleId="gsc-url-top">
    <w:name w:val="gsc-url-top"/>
    <w:basedOn w:val="Normal"/>
    <w:rsid w:val="00B631E4"/>
    <w:pPr>
      <w:spacing w:after="150" w:line="240" w:lineRule="auto"/>
    </w:pPr>
    <w:rPr>
      <w:rFonts w:ascii="Times New Roman" w:eastAsia="Times New Roman" w:hAnsi="Times New Roman" w:cs="Times New Roman"/>
    </w:rPr>
  </w:style>
  <w:style w:type="paragraph" w:customStyle="1" w:styleId="gsc-url-bottom">
    <w:name w:val="gsc-url-bottom"/>
    <w:basedOn w:val="Normal"/>
    <w:rsid w:val="00B631E4"/>
    <w:pPr>
      <w:spacing w:after="150" w:line="240" w:lineRule="auto"/>
    </w:pPr>
    <w:rPr>
      <w:rFonts w:ascii="Times New Roman" w:eastAsia="Times New Roman" w:hAnsi="Times New Roman" w:cs="Times New Roman"/>
      <w:vanish/>
    </w:rPr>
  </w:style>
  <w:style w:type="paragraph" w:customStyle="1" w:styleId="gsc-thumbnail-left">
    <w:name w:val="gsc-thumbnail-left"/>
    <w:basedOn w:val="Normal"/>
    <w:rsid w:val="00B631E4"/>
    <w:pPr>
      <w:spacing w:after="150" w:line="240" w:lineRule="auto"/>
    </w:pPr>
    <w:rPr>
      <w:rFonts w:ascii="Times New Roman" w:eastAsia="Times New Roman" w:hAnsi="Times New Roman" w:cs="Times New Roman"/>
      <w:vanish/>
    </w:rPr>
  </w:style>
  <w:style w:type="paragraph" w:customStyle="1" w:styleId="gsc-thumbnail-inside">
    <w:name w:val="gsc-thumbnail-inside"/>
    <w:basedOn w:val="Normal"/>
    <w:rsid w:val="00B631E4"/>
    <w:pPr>
      <w:spacing w:after="150" w:line="240" w:lineRule="auto"/>
    </w:pPr>
    <w:rPr>
      <w:rFonts w:ascii="Times New Roman" w:eastAsia="Times New Roman" w:hAnsi="Times New Roman" w:cs="Times New Roman"/>
    </w:rPr>
  </w:style>
  <w:style w:type="paragraph" w:customStyle="1" w:styleId="gsc-label-result-main-box-visible">
    <w:name w:val="gsc-label-result-main-box-visible"/>
    <w:basedOn w:val="Normal"/>
    <w:rsid w:val="00B631E4"/>
    <w:pPr>
      <w:shd w:val="clear" w:color="auto" w:fill="FFFFFF"/>
      <w:spacing w:before="100" w:beforeAutospacing="1" w:after="100" w:afterAutospacing="1" w:line="240" w:lineRule="auto"/>
    </w:pPr>
    <w:rPr>
      <w:rFonts w:ascii="Times New Roman" w:eastAsia="Times New Roman" w:hAnsi="Times New Roman" w:cs="Times New Roman"/>
    </w:rPr>
  </w:style>
  <w:style w:type="paragraph" w:customStyle="1" w:styleId="gsc-label-result-main-box-invisible">
    <w:name w:val="gsc-label-result-main-box-invisible"/>
    <w:basedOn w:val="Normal"/>
    <w:rsid w:val="00B631E4"/>
    <w:pPr>
      <w:spacing w:after="150" w:line="240" w:lineRule="auto"/>
    </w:pPr>
    <w:rPr>
      <w:rFonts w:ascii="Times New Roman" w:eastAsia="Times New Roman" w:hAnsi="Times New Roman" w:cs="Times New Roman"/>
      <w:vanish/>
    </w:rPr>
  </w:style>
  <w:style w:type="paragraph" w:customStyle="1" w:styleId="gsc-label-result-url">
    <w:name w:val="gsc-label-result-url"/>
    <w:basedOn w:val="Normal"/>
    <w:rsid w:val="00B631E4"/>
    <w:pPr>
      <w:spacing w:before="75" w:after="150" w:line="240" w:lineRule="auto"/>
    </w:pPr>
    <w:rPr>
      <w:rFonts w:ascii="Times New Roman" w:eastAsia="Times New Roman" w:hAnsi="Times New Roman" w:cs="Times New Roman"/>
      <w:color w:val="008000"/>
      <w:sz w:val="20"/>
      <w:szCs w:val="20"/>
    </w:rPr>
  </w:style>
  <w:style w:type="paragraph" w:customStyle="1" w:styleId="gsc-label-result-url-title">
    <w:name w:val="gsc-label-result-url-title"/>
    <w:basedOn w:val="Normal"/>
    <w:rsid w:val="00B631E4"/>
    <w:pPr>
      <w:spacing w:before="150" w:after="150" w:line="240" w:lineRule="auto"/>
    </w:pPr>
    <w:rPr>
      <w:rFonts w:ascii="Times New Roman" w:eastAsia="Times New Roman" w:hAnsi="Times New Roman" w:cs="Times New Roman"/>
      <w:color w:val="0000CC"/>
      <w:sz w:val="23"/>
      <w:szCs w:val="23"/>
      <w:u w:val="single"/>
    </w:rPr>
  </w:style>
  <w:style w:type="paragraph" w:customStyle="1" w:styleId="gsc-label-result-url-heading">
    <w:name w:val="gsc-label-result-url-heading"/>
    <w:basedOn w:val="Normal"/>
    <w:rsid w:val="00B631E4"/>
    <w:pPr>
      <w:spacing w:after="225" w:line="240" w:lineRule="auto"/>
    </w:pPr>
    <w:rPr>
      <w:rFonts w:ascii="Times New Roman" w:eastAsia="Times New Roman" w:hAnsi="Times New Roman" w:cs="Times New Roman"/>
    </w:rPr>
  </w:style>
  <w:style w:type="paragraph" w:customStyle="1" w:styleId="gsc-label-result-labels">
    <w:name w:val="gsc-label-result-labels"/>
    <w:basedOn w:val="Normal"/>
    <w:rsid w:val="00B631E4"/>
    <w:pPr>
      <w:spacing w:after="150" w:line="240" w:lineRule="auto"/>
      <w:textAlignment w:val="top"/>
    </w:pPr>
    <w:rPr>
      <w:rFonts w:ascii="Times New Roman" w:eastAsia="Times New Roman" w:hAnsi="Times New Roman" w:cs="Times New Roman"/>
      <w:color w:val="000000"/>
      <w:sz w:val="20"/>
      <w:szCs w:val="20"/>
    </w:rPr>
  </w:style>
  <w:style w:type="paragraph" w:customStyle="1" w:styleId="gsc-label-box">
    <w:name w:val="gsc-label-box"/>
    <w:basedOn w:val="Normal"/>
    <w:rsid w:val="00B631E4"/>
    <w:pPr>
      <w:spacing w:before="75" w:after="150" w:line="240" w:lineRule="auto"/>
    </w:pPr>
    <w:rPr>
      <w:rFonts w:ascii="Times New Roman" w:eastAsia="Times New Roman" w:hAnsi="Times New Roman" w:cs="Times New Roman"/>
    </w:rPr>
  </w:style>
  <w:style w:type="paragraph" w:customStyle="1" w:styleId="gsc-labels-box">
    <w:name w:val="gsc-labels-box"/>
    <w:basedOn w:val="Normal"/>
    <w:rsid w:val="00B631E4"/>
    <w:pPr>
      <w:spacing w:before="225" w:after="150" w:line="240" w:lineRule="auto"/>
    </w:pPr>
    <w:rPr>
      <w:rFonts w:ascii="Times New Roman" w:eastAsia="Times New Roman" w:hAnsi="Times New Roman" w:cs="Times New Roman"/>
    </w:rPr>
  </w:style>
  <w:style w:type="paragraph" w:customStyle="1" w:styleId="gsc-label-result-buttons">
    <w:name w:val="gsc-label-result-buttons"/>
    <w:basedOn w:val="Normal"/>
    <w:rsid w:val="00B631E4"/>
    <w:pPr>
      <w:spacing w:before="300" w:after="150" w:line="240" w:lineRule="auto"/>
    </w:pPr>
    <w:rPr>
      <w:rFonts w:ascii="Times New Roman" w:eastAsia="Times New Roman" w:hAnsi="Times New Roman" w:cs="Times New Roman"/>
    </w:rPr>
  </w:style>
  <w:style w:type="paragraph" w:customStyle="1" w:styleId="gsc-labels-no-label-div-visible">
    <w:name w:val="gsc-labels-no-label-div-visible"/>
    <w:basedOn w:val="Normal"/>
    <w:rsid w:val="00B631E4"/>
    <w:pPr>
      <w:spacing w:before="300" w:after="150" w:line="240" w:lineRule="auto"/>
    </w:pPr>
    <w:rPr>
      <w:rFonts w:ascii="Times New Roman" w:eastAsia="Times New Roman" w:hAnsi="Times New Roman" w:cs="Times New Roman"/>
    </w:rPr>
  </w:style>
  <w:style w:type="paragraph" w:customStyle="1" w:styleId="gsc-labels-no-label-div-invisible">
    <w:name w:val="gsc-labels-no-label-div-invisible"/>
    <w:basedOn w:val="Normal"/>
    <w:rsid w:val="00B631E4"/>
    <w:pPr>
      <w:spacing w:after="150" w:line="240" w:lineRule="auto"/>
    </w:pPr>
    <w:rPr>
      <w:rFonts w:ascii="Times New Roman" w:eastAsia="Times New Roman" w:hAnsi="Times New Roman" w:cs="Times New Roman"/>
      <w:vanish/>
    </w:rPr>
  </w:style>
  <w:style w:type="paragraph" w:customStyle="1" w:styleId="gsc-labels-label-div-visible">
    <w:name w:val="gsc-labels-label-div-visible"/>
    <w:basedOn w:val="Normal"/>
    <w:rsid w:val="00B631E4"/>
    <w:pPr>
      <w:spacing w:before="150" w:after="150" w:line="240" w:lineRule="auto"/>
    </w:pPr>
    <w:rPr>
      <w:rFonts w:ascii="Times New Roman" w:eastAsia="Times New Roman" w:hAnsi="Times New Roman" w:cs="Times New Roman"/>
    </w:rPr>
  </w:style>
  <w:style w:type="paragraph" w:customStyle="1" w:styleId="gsc-labels-label-div-invisible">
    <w:name w:val="gsc-labels-label-div-invisible"/>
    <w:basedOn w:val="Normal"/>
    <w:rsid w:val="00B631E4"/>
    <w:pPr>
      <w:spacing w:after="150" w:line="240" w:lineRule="auto"/>
    </w:pPr>
    <w:rPr>
      <w:rFonts w:ascii="Times New Roman" w:eastAsia="Times New Roman" w:hAnsi="Times New Roman" w:cs="Times New Roman"/>
      <w:vanish/>
    </w:rPr>
  </w:style>
  <w:style w:type="paragraph" w:customStyle="1" w:styleId="gsc-label-result-form-label">
    <w:name w:val="gsc-label-result-form-label"/>
    <w:basedOn w:val="Normal"/>
    <w:rsid w:val="00B631E4"/>
    <w:pPr>
      <w:spacing w:after="150" w:line="240" w:lineRule="auto"/>
      <w:ind w:left="30" w:right="300"/>
      <w:textAlignment w:val="top"/>
    </w:pPr>
    <w:rPr>
      <w:rFonts w:ascii="Times New Roman" w:eastAsia="Times New Roman" w:hAnsi="Times New Roman" w:cs="Times New Roman"/>
      <w:color w:val="000000"/>
      <w:sz w:val="20"/>
      <w:szCs w:val="20"/>
    </w:rPr>
  </w:style>
  <w:style w:type="paragraph" w:customStyle="1" w:styleId="gsc-label-result-form-div">
    <w:name w:val="gsc-label-result-form-div"/>
    <w:basedOn w:val="Normal"/>
    <w:rsid w:val="00B631E4"/>
    <w:pPr>
      <w:spacing w:before="75" w:after="150" w:line="240" w:lineRule="auto"/>
    </w:pPr>
    <w:rPr>
      <w:rFonts w:ascii="Times New Roman" w:eastAsia="Times New Roman" w:hAnsi="Times New Roman" w:cs="Times New Roman"/>
    </w:rPr>
  </w:style>
  <w:style w:type="paragraph" w:customStyle="1" w:styleId="gsc-label-result-label-prefix-error">
    <w:name w:val="gsc-label-result-label-prefix-error"/>
    <w:basedOn w:val="Normal"/>
    <w:rsid w:val="00B631E4"/>
    <w:pPr>
      <w:spacing w:before="150" w:after="150" w:line="240" w:lineRule="auto"/>
    </w:pPr>
    <w:rPr>
      <w:rFonts w:ascii="Times New Roman" w:eastAsia="Times New Roman" w:hAnsi="Times New Roman" w:cs="Times New Roman"/>
      <w:color w:val="FF0000"/>
    </w:rPr>
  </w:style>
  <w:style w:type="paragraph" w:customStyle="1" w:styleId="gsc-label-result-label-prefix-error-invisible">
    <w:name w:val="gsc-label-result-label-prefix-error-invisible"/>
    <w:basedOn w:val="Normal"/>
    <w:rsid w:val="00B631E4"/>
    <w:pPr>
      <w:spacing w:after="150" w:line="240" w:lineRule="auto"/>
    </w:pPr>
    <w:rPr>
      <w:rFonts w:ascii="Times New Roman" w:eastAsia="Times New Roman" w:hAnsi="Times New Roman" w:cs="Times New Roman"/>
      <w:vanish/>
    </w:rPr>
  </w:style>
  <w:style w:type="paragraph" w:customStyle="1" w:styleId="gsc-label-result-heading">
    <w:name w:val="gsc-label-result-heading"/>
    <w:basedOn w:val="Normal"/>
    <w:rsid w:val="00B631E4"/>
    <w:pPr>
      <w:spacing w:after="150" w:line="240" w:lineRule="auto"/>
    </w:pPr>
    <w:rPr>
      <w:rFonts w:ascii="Times New Roman" w:eastAsia="Times New Roman" w:hAnsi="Times New Roman" w:cs="Times New Roman"/>
      <w:color w:val="000000"/>
      <w:sz w:val="26"/>
      <w:szCs w:val="26"/>
    </w:rPr>
  </w:style>
  <w:style w:type="paragraph" w:customStyle="1" w:styleId="gsc-result-label-button">
    <w:name w:val="gsc-result-label-button"/>
    <w:basedOn w:val="Normal"/>
    <w:rsid w:val="00B631E4"/>
    <w:pPr>
      <w:pBdr>
        <w:top w:val="single" w:sz="6" w:space="0" w:color="DCDCDC"/>
        <w:left w:val="single" w:sz="6" w:space="6" w:color="DCDCDC"/>
        <w:bottom w:val="single" w:sz="6" w:space="0" w:color="DCDCDC"/>
        <w:right w:val="single" w:sz="6" w:space="6" w:color="DCDCDC"/>
      </w:pBdr>
      <w:shd w:val="clear" w:color="auto" w:fill="F5F5F5"/>
      <w:spacing w:after="150" w:line="240" w:lineRule="auto"/>
      <w:ind w:right="150"/>
      <w:jc w:val="center"/>
    </w:pPr>
    <w:rPr>
      <w:rFonts w:ascii="Times New Roman" w:eastAsia="Times New Roman" w:hAnsi="Times New Roman" w:cs="Times New Roman"/>
      <w:b/>
      <w:bCs/>
      <w:color w:val="444444"/>
    </w:rPr>
  </w:style>
  <w:style w:type="paragraph" w:customStyle="1" w:styleId="gsc-result-label-save-button">
    <w:name w:val="gsc-result-label-save-button"/>
    <w:basedOn w:val="Normal"/>
    <w:rsid w:val="00B631E4"/>
    <w:pPr>
      <w:spacing w:after="150" w:line="240" w:lineRule="auto"/>
    </w:pPr>
    <w:rPr>
      <w:rFonts w:ascii="Times New Roman" w:eastAsia="Times New Roman" w:hAnsi="Times New Roman" w:cs="Times New Roman"/>
      <w:color w:val="FFFFFF"/>
    </w:rPr>
  </w:style>
  <w:style w:type="paragraph" w:customStyle="1" w:styleId="gsc-add-label-error">
    <w:name w:val="gsc-add-label-error"/>
    <w:basedOn w:val="Normal"/>
    <w:rsid w:val="00B631E4"/>
    <w:pPr>
      <w:spacing w:after="150" w:line="240" w:lineRule="auto"/>
    </w:pPr>
    <w:rPr>
      <w:rFonts w:ascii="Times New Roman" w:eastAsia="Times New Roman" w:hAnsi="Times New Roman" w:cs="Times New Roman"/>
      <w:color w:val="FF0000"/>
    </w:rPr>
  </w:style>
  <w:style w:type="paragraph" w:customStyle="1" w:styleId="gsc-add-label-error-invisible">
    <w:name w:val="gsc-add-label-error-invisible"/>
    <w:basedOn w:val="Normal"/>
    <w:rsid w:val="00B631E4"/>
    <w:pPr>
      <w:spacing w:after="150" w:line="240" w:lineRule="auto"/>
    </w:pPr>
    <w:rPr>
      <w:rFonts w:ascii="Times New Roman" w:eastAsia="Times New Roman" w:hAnsi="Times New Roman" w:cs="Times New Roman"/>
      <w:vanish/>
    </w:rPr>
  </w:style>
  <w:style w:type="paragraph" w:customStyle="1" w:styleId="gsc-label-results-close-btn-visible">
    <w:name w:val="gsc-label-results-close-btn-visible"/>
    <w:basedOn w:val="Normal"/>
    <w:rsid w:val="00B631E4"/>
    <w:pPr>
      <w:spacing w:after="150" w:line="240" w:lineRule="auto"/>
    </w:pPr>
    <w:rPr>
      <w:rFonts w:ascii="Times New Roman" w:eastAsia="Times New Roman" w:hAnsi="Times New Roman" w:cs="Times New Roman"/>
    </w:rPr>
  </w:style>
  <w:style w:type="paragraph" w:customStyle="1" w:styleId="gsc-label-result-saving-popup">
    <w:name w:val="gsc-label-result-saving-popup"/>
    <w:basedOn w:val="Normal"/>
    <w:rsid w:val="00B631E4"/>
    <w:pPr>
      <w:pBdr>
        <w:top w:val="single" w:sz="6" w:space="5" w:color="F0C36D"/>
        <w:left w:val="single" w:sz="6" w:space="12" w:color="F0C36D"/>
        <w:bottom w:val="single" w:sz="6" w:space="5" w:color="F0C36D"/>
        <w:right w:val="single" w:sz="6" w:space="12" w:color="F0C36D"/>
      </w:pBdr>
      <w:shd w:val="clear" w:color="auto" w:fill="F9EDBE"/>
      <w:spacing w:after="150" w:line="240" w:lineRule="auto"/>
    </w:pPr>
    <w:rPr>
      <w:rFonts w:ascii="Times New Roman" w:eastAsia="Times New Roman" w:hAnsi="Times New Roman" w:cs="Times New Roman"/>
      <w:color w:val="333333"/>
      <w:sz w:val="20"/>
      <w:szCs w:val="20"/>
    </w:rPr>
  </w:style>
  <w:style w:type="paragraph" w:customStyle="1" w:styleId="gsc-label-result-saving-popup-invisible">
    <w:name w:val="gsc-label-result-saving-popup-invisible"/>
    <w:basedOn w:val="Normal"/>
    <w:rsid w:val="00B631E4"/>
    <w:pPr>
      <w:spacing w:after="150" w:line="240" w:lineRule="auto"/>
    </w:pPr>
    <w:rPr>
      <w:rFonts w:ascii="Times New Roman" w:eastAsia="Times New Roman" w:hAnsi="Times New Roman" w:cs="Times New Roman"/>
      <w:vanish/>
    </w:rPr>
  </w:style>
  <w:style w:type="paragraph" w:customStyle="1" w:styleId="gsc-richsnippet-popup-box">
    <w:name w:val="gsc-richsnippet-popup-box"/>
    <w:basedOn w:val="Normal"/>
    <w:rsid w:val="00B631E4"/>
    <w:pPr>
      <w:shd w:val="clear" w:color="auto" w:fill="FFFFFF"/>
      <w:spacing w:before="100" w:beforeAutospacing="1" w:after="100" w:afterAutospacing="1" w:line="240" w:lineRule="auto"/>
    </w:pPr>
    <w:rPr>
      <w:rFonts w:ascii="Times New Roman" w:eastAsia="Times New Roman" w:hAnsi="Times New Roman" w:cs="Times New Roman"/>
    </w:rPr>
  </w:style>
  <w:style w:type="paragraph" w:customStyle="1" w:styleId="gsc-richsnippet-popup-box-invisible">
    <w:name w:val="gsc-richsnippet-popup-box-invisible"/>
    <w:basedOn w:val="Normal"/>
    <w:rsid w:val="00B631E4"/>
    <w:pPr>
      <w:spacing w:after="150" w:line="240" w:lineRule="auto"/>
    </w:pPr>
    <w:rPr>
      <w:rFonts w:ascii="Times New Roman" w:eastAsia="Times New Roman" w:hAnsi="Times New Roman" w:cs="Times New Roman"/>
      <w:vanish/>
    </w:rPr>
  </w:style>
  <w:style w:type="paragraph" w:customStyle="1" w:styleId="gsc-richsnippet-showsnippet-label">
    <w:name w:val="gsc-richsnippet-showsnippet-label"/>
    <w:basedOn w:val="Normal"/>
    <w:rsid w:val="00B631E4"/>
    <w:pPr>
      <w:spacing w:after="150" w:line="240" w:lineRule="auto"/>
    </w:pPr>
    <w:rPr>
      <w:rFonts w:ascii="Times New Roman" w:eastAsia="Times New Roman" w:hAnsi="Times New Roman" w:cs="Times New Roman"/>
      <w:color w:val="000099"/>
      <w:sz w:val="20"/>
      <w:szCs w:val="20"/>
      <w:u w:val="single"/>
    </w:rPr>
  </w:style>
  <w:style w:type="paragraph" w:customStyle="1" w:styleId="gsc-richsnippet-individual-snippet-box">
    <w:name w:val="gsc-richsnippet-individual-snippet-box"/>
    <w:basedOn w:val="Normal"/>
    <w:rsid w:val="00B631E4"/>
    <w:pPr>
      <w:pBdr>
        <w:top w:val="single" w:sz="6" w:space="11" w:color="EBEBEB"/>
        <w:left w:val="single" w:sz="6" w:space="11" w:color="EBEBEB"/>
        <w:bottom w:val="single" w:sz="6" w:space="11" w:color="EBEBEB"/>
        <w:right w:val="single" w:sz="6" w:space="11" w:color="EBEBEB"/>
      </w:pBdr>
      <w:spacing w:after="300" w:line="240" w:lineRule="auto"/>
    </w:pPr>
    <w:rPr>
      <w:rFonts w:ascii="Times New Roman" w:eastAsia="Times New Roman" w:hAnsi="Times New Roman" w:cs="Times New Roman"/>
    </w:rPr>
  </w:style>
  <w:style w:type="paragraph" w:customStyle="1" w:styleId="gsc-richsnippet-individual-snippet-key">
    <w:name w:val="gsc-richsnippet-individual-snippet-key"/>
    <w:basedOn w:val="Normal"/>
    <w:rsid w:val="00B631E4"/>
    <w:pPr>
      <w:spacing w:after="150" w:line="240" w:lineRule="auto"/>
    </w:pPr>
    <w:rPr>
      <w:rFonts w:ascii="Times New Roman" w:eastAsia="Times New Roman" w:hAnsi="Times New Roman" w:cs="Times New Roman"/>
      <w:color w:val="000099"/>
      <w:sz w:val="21"/>
      <w:szCs w:val="21"/>
    </w:rPr>
  </w:style>
  <w:style w:type="paragraph" w:customStyle="1" w:styleId="gsc-richsnippet-popup-box-title">
    <w:name w:val="gsc-richsnippet-popup-box-title"/>
    <w:basedOn w:val="Normal"/>
    <w:rsid w:val="00B631E4"/>
    <w:pPr>
      <w:spacing w:after="150" w:line="240" w:lineRule="auto"/>
    </w:pPr>
    <w:rPr>
      <w:rFonts w:ascii="Times New Roman" w:eastAsia="Times New Roman" w:hAnsi="Times New Roman" w:cs="Times New Roman"/>
      <w:sz w:val="23"/>
      <w:szCs w:val="23"/>
    </w:rPr>
  </w:style>
  <w:style w:type="paragraph" w:customStyle="1" w:styleId="gsc-richsnippet-popup-box-title-text">
    <w:name w:val="gsc-richsnippet-popup-box-title-text"/>
    <w:basedOn w:val="Normal"/>
    <w:rsid w:val="00B631E4"/>
    <w:pPr>
      <w:spacing w:after="150" w:line="240" w:lineRule="auto"/>
    </w:pPr>
    <w:rPr>
      <w:rFonts w:ascii="Times New Roman" w:eastAsia="Times New Roman" w:hAnsi="Times New Roman" w:cs="Times New Roman"/>
      <w:color w:val="404040"/>
    </w:rPr>
  </w:style>
  <w:style w:type="paragraph" w:customStyle="1" w:styleId="gsc-richsnippet-popup-box-title-url">
    <w:name w:val="gsc-richsnippet-popup-box-title-url"/>
    <w:basedOn w:val="Normal"/>
    <w:rsid w:val="00B631E4"/>
    <w:pPr>
      <w:spacing w:after="150" w:line="240" w:lineRule="auto"/>
    </w:pPr>
    <w:rPr>
      <w:rFonts w:ascii="Times New Roman" w:eastAsia="Times New Roman" w:hAnsi="Times New Roman" w:cs="Times New Roman"/>
      <w:b/>
      <w:bCs/>
      <w:color w:val="000000"/>
    </w:rPr>
  </w:style>
  <w:style w:type="paragraph" w:customStyle="1" w:styleId="gsc-richsnippet-individual-snippet-keyelem">
    <w:name w:val="gsc-richsnippet-individual-snippet-keyelem"/>
    <w:basedOn w:val="Normal"/>
    <w:rsid w:val="00B631E4"/>
    <w:pPr>
      <w:spacing w:after="150" w:line="240" w:lineRule="auto"/>
    </w:pPr>
    <w:rPr>
      <w:rFonts w:ascii="Times New Roman" w:eastAsia="Times New Roman" w:hAnsi="Times New Roman" w:cs="Times New Roman"/>
      <w:b/>
      <w:bCs/>
    </w:rPr>
  </w:style>
  <w:style w:type="paragraph" w:customStyle="1" w:styleId="gsc-richsnippet-individual-snippet-valueelem">
    <w:name w:val="gsc-richsnippet-individual-snippet-valueelem"/>
    <w:basedOn w:val="Normal"/>
    <w:rsid w:val="00B631E4"/>
    <w:pPr>
      <w:spacing w:after="150" w:line="240" w:lineRule="auto"/>
    </w:pPr>
    <w:rPr>
      <w:rFonts w:ascii="Times New Roman" w:eastAsia="Times New Roman" w:hAnsi="Times New Roman" w:cs="Times New Roman"/>
    </w:rPr>
  </w:style>
  <w:style w:type="paragraph" w:customStyle="1" w:styleId="gsc-richsnippet-popup-close-button">
    <w:name w:val="gsc-richsnippet-popup-close-button"/>
    <w:basedOn w:val="Normal"/>
    <w:rsid w:val="00B631E4"/>
    <w:pPr>
      <w:spacing w:after="150" w:line="240" w:lineRule="auto"/>
    </w:pPr>
    <w:rPr>
      <w:rFonts w:ascii="Times New Roman" w:eastAsia="Times New Roman" w:hAnsi="Times New Roman" w:cs="Times New Roman"/>
    </w:rPr>
  </w:style>
  <w:style w:type="paragraph" w:customStyle="1" w:styleId="gsc-control-wrapper-cse">
    <w:name w:val="gsc-control-wrapper-cse"/>
    <w:basedOn w:val="Normal"/>
    <w:rsid w:val="00B631E4"/>
    <w:pPr>
      <w:spacing w:after="150" w:line="240" w:lineRule="auto"/>
    </w:pPr>
    <w:rPr>
      <w:rFonts w:ascii="Times New Roman" w:eastAsia="Times New Roman" w:hAnsi="Times New Roman" w:cs="Times New Roman"/>
    </w:rPr>
  </w:style>
  <w:style w:type="paragraph" w:customStyle="1" w:styleId="gsc-branding">
    <w:name w:val="gsc-branding"/>
    <w:basedOn w:val="Normal"/>
    <w:rsid w:val="00B631E4"/>
    <w:pPr>
      <w:spacing w:after="150" w:line="240" w:lineRule="auto"/>
    </w:pPr>
    <w:rPr>
      <w:rFonts w:ascii="Times New Roman" w:eastAsia="Times New Roman" w:hAnsi="Times New Roman" w:cs="Times New Roman"/>
      <w:vanish/>
    </w:rPr>
  </w:style>
  <w:style w:type="paragraph" w:customStyle="1" w:styleId="gsc-refinementhactivespan">
    <w:name w:val="gsc-refinementhactive&gt;span"/>
    <w:basedOn w:val="Normal"/>
    <w:rsid w:val="00B631E4"/>
    <w:pPr>
      <w:pBdr>
        <w:bottom w:val="single" w:sz="18" w:space="2" w:color="auto"/>
      </w:pBdr>
      <w:spacing w:after="150" w:line="240" w:lineRule="auto"/>
    </w:pPr>
    <w:rPr>
      <w:rFonts w:ascii="Times New Roman" w:eastAsia="Times New Roman" w:hAnsi="Times New Roman" w:cs="Times New Roman"/>
    </w:rPr>
  </w:style>
  <w:style w:type="paragraph" w:customStyle="1" w:styleId="gsc-imageresult-classic">
    <w:name w:val="gsc-imageresult-classic"/>
    <w:basedOn w:val="Normal"/>
    <w:rsid w:val="00B631E4"/>
    <w:pPr>
      <w:pBdr>
        <w:top w:val="single" w:sz="6" w:space="3" w:color="FFFFFF"/>
        <w:left w:val="single" w:sz="6" w:space="3" w:color="FFFFFF"/>
        <w:bottom w:val="single" w:sz="6" w:space="3" w:color="FFFFFF"/>
        <w:right w:val="single" w:sz="6" w:space="3" w:color="FFFFFF"/>
      </w:pBdr>
      <w:spacing w:after="240" w:line="240" w:lineRule="auto"/>
    </w:pPr>
    <w:rPr>
      <w:rFonts w:ascii="Times New Roman" w:eastAsia="Times New Roman" w:hAnsi="Times New Roman" w:cs="Times New Roman"/>
    </w:rPr>
  </w:style>
  <w:style w:type="paragraph" w:customStyle="1" w:styleId="gsc-table-result">
    <w:name w:val="gsc-table-result"/>
    <w:basedOn w:val="Normal"/>
    <w:rsid w:val="00B631E4"/>
    <w:pPr>
      <w:spacing w:after="150" w:line="240" w:lineRule="auto"/>
    </w:pPr>
    <w:rPr>
      <w:rFonts w:ascii="Times New Roman" w:eastAsia="Times New Roman" w:hAnsi="Times New Roman" w:cs="Times New Roman"/>
    </w:rPr>
  </w:style>
  <w:style w:type="paragraph" w:customStyle="1" w:styleId="gs-promotion-table">
    <w:name w:val="gs-promotion-table"/>
    <w:basedOn w:val="Normal"/>
    <w:rsid w:val="00B631E4"/>
    <w:pPr>
      <w:spacing w:after="150" w:line="240" w:lineRule="auto"/>
      <w:ind w:left="120" w:right="120"/>
    </w:pPr>
    <w:rPr>
      <w:rFonts w:ascii="Times New Roman" w:eastAsia="Times New Roman" w:hAnsi="Times New Roman" w:cs="Times New Roman"/>
    </w:rPr>
  </w:style>
  <w:style w:type="paragraph" w:customStyle="1" w:styleId="gs-promotion-text-cell-with-image">
    <w:name w:val="gs-promotion-text-cell-with-image"/>
    <w:basedOn w:val="Normal"/>
    <w:rsid w:val="00B631E4"/>
    <w:pPr>
      <w:spacing w:after="150" w:line="240" w:lineRule="auto"/>
      <w:textAlignment w:val="top"/>
    </w:pPr>
    <w:rPr>
      <w:rFonts w:ascii="Times New Roman" w:eastAsia="Times New Roman" w:hAnsi="Times New Roman" w:cs="Times New Roman"/>
    </w:rPr>
  </w:style>
  <w:style w:type="paragraph" w:customStyle="1" w:styleId="gsc-preview-reviews">
    <w:name w:val="gsc-preview-reviews"/>
    <w:basedOn w:val="Normal"/>
    <w:rsid w:val="00B631E4"/>
    <w:pPr>
      <w:spacing w:after="150" w:line="240" w:lineRule="auto"/>
    </w:pPr>
    <w:rPr>
      <w:rFonts w:ascii="Times New Roman" w:eastAsia="Times New Roman" w:hAnsi="Times New Roman" w:cs="Times New Roman"/>
      <w:color w:val="333333"/>
    </w:rPr>
  </w:style>
  <w:style w:type="paragraph" w:customStyle="1" w:styleId="gs-spelling">
    <w:name w:val="gs-spelling"/>
    <w:basedOn w:val="Normal"/>
    <w:rsid w:val="00B631E4"/>
    <w:pPr>
      <w:spacing w:after="150" w:line="240" w:lineRule="auto"/>
    </w:pPr>
    <w:rPr>
      <w:rFonts w:ascii="Times New Roman" w:eastAsia="Times New Roman" w:hAnsi="Times New Roman" w:cs="Times New Roman"/>
      <w:color w:val="333333"/>
    </w:rPr>
  </w:style>
  <w:style w:type="paragraph" w:customStyle="1" w:styleId="gs-snippet">
    <w:name w:val="gs-snippet"/>
    <w:basedOn w:val="Normal"/>
    <w:rsid w:val="00B631E4"/>
    <w:pPr>
      <w:spacing w:before="15" w:after="150" w:line="240" w:lineRule="auto"/>
    </w:pPr>
    <w:rPr>
      <w:rFonts w:ascii="Times New Roman" w:eastAsia="Times New Roman" w:hAnsi="Times New Roman" w:cs="Times New Roman"/>
    </w:rPr>
  </w:style>
  <w:style w:type="paragraph" w:customStyle="1" w:styleId="gcsc-branding">
    <w:name w:val="gcsc-branding"/>
    <w:basedOn w:val="Normal"/>
    <w:rsid w:val="00B631E4"/>
    <w:pPr>
      <w:spacing w:after="150" w:line="240" w:lineRule="auto"/>
    </w:pPr>
    <w:rPr>
      <w:rFonts w:ascii="Times New Roman" w:eastAsia="Times New Roman" w:hAnsi="Times New Roman" w:cs="Times New Roman"/>
    </w:rPr>
  </w:style>
  <w:style w:type="paragraph" w:customStyle="1" w:styleId="gsc-context-box">
    <w:name w:val="gsc-context-box"/>
    <w:basedOn w:val="Normal"/>
    <w:rsid w:val="00B631E4"/>
    <w:pPr>
      <w:spacing w:before="45" w:after="150" w:line="240" w:lineRule="auto"/>
    </w:pPr>
    <w:rPr>
      <w:rFonts w:ascii="Times New Roman" w:eastAsia="Times New Roman" w:hAnsi="Times New Roman" w:cs="Times New Roman"/>
      <w:sz w:val="20"/>
      <w:szCs w:val="20"/>
    </w:rPr>
  </w:style>
  <w:style w:type="paragraph" w:customStyle="1" w:styleId="gsc-usr-group">
    <w:name w:val="gsc-usr-group"/>
    <w:basedOn w:val="Normal"/>
    <w:rsid w:val="00B631E4"/>
    <w:pPr>
      <w:spacing w:after="0" w:line="240" w:lineRule="auto"/>
      <w:ind w:left="300"/>
    </w:pPr>
    <w:rPr>
      <w:rFonts w:ascii="Times New Roman" w:eastAsia="Times New Roman" w:hAnsi="Times New Roman" w:cs="Times New Roman"/>
    </w:rPr>
  </w:style>
  <w:style w:type="paragraph" w:customStyle="1" w:styleId="gsc-usr-group-content">
    <w:name w:val="gsc-usr-group-content"/>
    <w:basedOn w:val="Normal"/>
    <w:rsid w:val="00B631E4"/>
    <w:pPr>
      <w:spacing w:after="150" w:line="240" w:lineRule="auto"/>
    </w:pPr>
    <w:rPr>
      <w:rFonts w:ascii="Times New Roman" w:eastAsia="Times New Roman" w:hAnsi="Times New Roman" w:cs="Times New Roman"/>
    </w:rPr>
  </w:style>
  <w:style w:type="paragraph" w:customStyle="1" w:styleId="gsc-usr-group-content-thumbnail">
    <w:name w:val="gsc-usr-group-content-thumbnail"/>
    <w:basedOn w:val="Normal"/>
    <w:rsid w:val="00B631E4"/>
    <w:pPr>
      <w:spacing w:after="150" w:line="240" w:lineRule="auto"/>
      <w:textAlignment w:val="top"/>
    </w:pPr>
    <w:rPr>
      <w:rFonts w:ascii="Times New Roman" w:eastAsia="Times New Roman" w:hAnsi="Times New Roman" w:cs="Times New Roman"/>
    </w:rPr>
  </w:style>
  <w:style w:type="paragraph" w:customStyle="1" w:styleId="gsc-usr-group-head-result">
    <w:name w:val="gsc-usr-group-head-result"/>
    <w:basedOn w:val="Normal"/>
    <w:rsid w:val="00B631E4"/>
    <w:pPr>
      <w:spacing w:after="150" w:line="240" w:lineRule="auto"/>
    </w:pPr>
    <w:rPr>
      <w:rFonts w:ascii="Times New Roman" w:eastAsia="Times New Roman" w:hAnsi="Times New Roman" w:cs="Times New Roman"/>
    </w:rPr>
  </w:style>
  <w:style w:type="paragraph" w:customStyle="1" w:styleId="gsc-usr-group-snippet">
    <w:name w:val="gsc-usr-group-snippet"/>
    <w:basedOn w:val="Normal"/>
    <w:rsid w:val="00B631E4"/>
    <w:pPr>
      <w:spacing w:after="150" w:line="240" w:lineRule="auto"/>
    </w:pPr>
    <w:rPr>
      <w:rFonts w:ascii="Times New Roman" w:eastAsia="Times New Roman" w:hAnsi="Times New Roman" w:cs="Times New Roman"/>
    </w:rPr>
  </w:style>
  <w:style w:type="paragraph" w:customStyle="1" w:styleId="gsc-usr-group-content-results">
    <w:name w:val="gsc-usr-group-content-results"/>
    <w:basedOn w:val="Normal"/>
    <w:rsid w:val="00B631E4"/>
    <w:pPr>
      <w:spacing w:after="150" w:line="240" w:lineRule="auto"/>
    </w:pPr>
    <w:rPr>
      <w:rFonts w:ascii="Times New Roman" w:eastAsia="Times New Roman" w:hAnsi="Times New Roman" w:cs="Times New Roman"/>
      <w:sz w:val="18"/>
      <w:szCs w:val="18"/>
    </w:rPr>
  </w:style>
  <w:style w:type="paragraph" w:customStyle="1" w:styleId="gsc-usr-group-head-results">
    <w:name w:val="gsc-usr-group-head-results"/>
    <w:basedOn w:val="Normal"/>
    <w:rsid w:val="00B631E4"/>
    <w:pPr>
      <w:spacing w:after="150" w:line="240" w:lineRule="auto"/>
    </w:pPr>
    <w:rPr>
      <w:rFonts w:ascii="Times New Roman" w:eastAsia="Times New Roman" w:hAnsi="Times New Roman" w:cs="Times New Roman"/>
      <w:sz w:val="20"/>
      <w:szCs w:val="20"/>
    </w:rPr>
  </w:style>
  <w:style w:type="paragraph" w:customStyle="1" w:styleId="gsc-cursor-page">
    <w:name w:val="gsc-cursor-page"/>
    <w:basedOn w:val="Normal"/>
    <w:rsid w:val="00B631E4"/>
    <w:pPr>
      <w:spacing w:after="150" w:line="240" w:lineRule="auto"/>
    </w:pPr>
    <w:rPr>
      <w:rFonts w:ascii="Times New Roman" w:eastAsia="Times New Roman" w:hAnsi="Times New Roman" w:cs="Times New Roman"/>
      <w:color w:val="1155CC"/>
    </w:rPr>
  </w:style>
  <w:style w:type="paragraph" w:customStyle="1" w:styleId="gs-fileformattype">
    <w:name w:val="gs-fileformattype"/>
    <w:basedOn w:val="Normal"/>
    <w:rsid w:val="00B631E4"/>
    <w:pPr>
      <w:spacing w:after="150" w:line="240" w:lineRule="auto"/>
    </w:pPr>
    <w:rPr>
      <w:rFonts w:ascii="Times New Roman" w:eastAsia="Times New Roman" w:hAnsi="Times New Roman" w:cs="Times New Roman"/>
      <w:color w:val="333333"/>
    </w:rPr>
  </w:style>
  <w:style w:type="paragraph" w:customStyle="1" w:styleId="gsc-cursor-box">
    <w:name w:val="gsc-cursor-box"/>
    <w:basedOn w:val="Normal"/>
    <w:rsid w:val="00B631E4"/>
    <w:pPr>
      <w:spacing w:after="150" w:line="240" w:lineRule="auto"/>
    </w:pPr>
    <w:rPr>
      <w:rFonts w:ascii="Times New Roman" w:eastAsia="Times New Roman" w:hAnsi="Times New Roman" w:cs="Times New Roman"/>
    </w:rPr>
  </w:style>
  <w:style w:type="paragraph" w:customStyle="1" w:styleId="gscba">
    <w:name w:val="gscb_a"/>
    <w:basedOn w:val="Normal"/>
    <w:rsid w:val="00B631E4"/>
    <w:pPr>
      <w:spacing w:after="150" w:line="195" w:lineRule="atLeast"/>
    </w:pPr>
    <w:rPr>
      <w:rFonts w:ascii="Arial" w:eastAsia="Times New Roman" w:hAnsi="Arial" w:cs="Arial"/>
      <w:sz w:val="41"/>
      <w:szCs w:val="41"/>
    </w:rPr>
  </w:style>
  <w:style w:type="paragraph" w:customStyle="1" w:styleId="gssta">
    <w:name w:val="gsst_a"/>
    <w:basedOn w:val="Normal"/>
    <w:rsid w:val="00B631E4"/>
    <w:pPr>
      <w:spacing w:after="150" w:line="240" w:lineRule="auto"/>
    </w:pPr>
    <w:rPr>
      <w:rFonts w:ascii="Times New Roman" w:eastAsia="Times New Roman" w:hAnsi="Times New Roman" w:cs="Times New Roman"/>
    </w:rPr>
  </w:style>
  <w:style w:type="paragraph" w:customStyle="1" w:styleId="gsstb">
    <w:name w:val="gsst_b"/>
    <w:basedOn w:val="Normal"/>
    <w:rsid w:val="00B631E4"/>
    <w:pPr>
      <w:spacing w:after="150" w:line="240" w:lineRule="auto"/>
    </w:pPr>
    <w:rPr>
      <w:rFonts w:ascii="Times New Roman" w:eastAsia="Times New Roman" w:hAnsi="Times New Roman" w:cs="Times New Roman"/>
    </w:rPr>
  </w:style>
  <w:style w:type="paragraph" w:customStyle="1" w:styleId="gsstf">
    <w:name w:val="gsst_f"/>
    <w:basedOn w:val="Normal"/>
    <w:rsid w:val="00B631E4"/>
    <w:pPr>
      <w:shd w:val="clear" w:color="auto" w:fill="FFFFFF"/>
      <w:spacing w:after="150" w:line="240" w:lineRule="auto"/>
    </w:pPr>
    <w:rPr>
      <w:rFonts w:ascii="Times New Roman" w:eastAsia="Times New Roman" w:hAnsi="Times New Roman" w:cs="Times New Roman"/>
    </w:rPr>
  </w:style>
  <w:style w:type="paragraph" w:customStyle="1" w:styleId="gsstg">
    <w:name w:val="gsst_g"/>
    <w:basedOn w:val="Normal"/>
    <w:rsid w:val="00B631E4"/>
    <w:pPr>
      <w:pBdr>
        <w:top w:val="single" w:sz="6" w:space="0" w:color="D9D9D9"/>
        <w:left w:val="single" w:sz="6" w:space="5" w:color="CCCCCC"/>
        <w:bottom w:val="single" w:sz="6" w:space="0" w:color="CCCCCC"/>
        <w:right w:val="single" w:sz="6" w:space="5" w:color="CCCCCC"/>
      </w:pBdr>
      <w:shd w:val="clear" w:color="auto" w:fill="FFFFFF"/>
      <w:spacing w:after="0" w:line="240" w:lineRule="auto"/>
      <w:ind w:left="-45" w:right="-45"/>
    </w:pPr>
    <w:rPr>
      <w:rFonts w:ascii="Times New Roman" w:eastAsia="Times New Roman" w:hAnsi="Times New Roman" w:cs="Times New Roman"/>
    </w:rPr>
  </w:style>
  <w:style w:type="paragraph" w:customStyle="1" w:styleId="gssth">
    <w:name w:val="gsst_h"/>
    <w:basedOn w:val="Normal"/>
    <w:rsid w:val="00B631E4"/>
    <w:pPr>
      <w:shd w:val="clear" w:color="auto" w:fill="FFFFFF"/>
      <w:spacing w:after="0" w:line="240" w:lineRule="auto"/>
    </w:pPr>
    <w:rPr>
      <w:rFonts w:ascii="Times New Roman" w:eastAsia="Times New Roman" w:hAnsi="Times New Roman" w:cs="Times New Roman"/>
    </w:rPr>
  </w:style>
  <w:style w:type="paragraph" w:customStyle="1" w:styleId="gsiba">
    <w:name w:val="gsib_a"/>
    <w:basedOn w:val="Normal"/>
    <w:rsid w:val="00B631E4"/>
    <w:pPr>
      <w:spacing w:after="150" w:line="240" w:lineRule="auto"/>
      <w:textAlignment w:val="top"/>
    </w:pPr>
    <w:rPr>
      <w:rFonts w:ascii="Times New Roman" w:eastAsia="Times New Roman" w:hAnsi="Times New Roman" w:cs="Times New Roman"/>
    </w:rPr>
  </w:style>
  <w:style w:type="paragraph" w:customStyle="1" w:styleId="gsibb">
    <w:name w:val="gsib_b"/>
    <w:basedOn w:val="Normal"/>
    <w:rsid w:val="00B631E4"/>
    <w:pPr>
      <w:spacing w:after="150" w:line="240" w:lineRule="auto"/>
      <w:textAlignment w:val="top"/>
    </w:pPr>
    <w:rPr>
      <w:rFonts w:ascii="Times New Roman" w:eastAsia="Times New Roman" w:hAnsi="Times New Roman" w:cs="Times New Roman"/>
    </w:rPr>
  </w:style>
  <w:style w:type="paragraph" w:customStyle="1" w:styleId="gssbc">
    <w:name w:val="gssb_c"/>
    <w:basedOn w:val="Normal"/>
    <w:rsid w:val="00B631E4"/>
    <w:pPr>
      <w:spacing w:after="150" w:line="240" w:lineRule="auto"/>
    </w:pPr>
    <w:rPr>
      <w:rFonts w:ascii="Times New Roman" w:eastAsia="Times New Roman" w:hAnsi="Times New Roman" w:cs="Times New Roman"/>
    </w:rPr>
  </w:style>
  <w:style w:type="paragraph" w:customStyle="1" w:styleId="gssbe">
    <w:name w:val="gssb_e"/>
    <w:basedOn w:val="Normal"/>
    <w:rsid w:val="00B631E4"/>
    <w:pPr>
      <w:spacing w:after="150" w:line="240" w:lineRule="auto"/>
    </w:pPr>
    <w:rPr>
      <w:rFonts w:ascii="Times New Roman" w:eastAsia="Times New Roman" w:hAnsi="Times New Roman" w:cs="Times New Roman"/>
    </w:rPr>
  </w:style>
  <w:style w:type="paragraph" w:customStyle="1" w:styleId="gssbf">
    <w:name w:val="gssb_f"/>
    <w:basedOn w:val="Normal"/>
    <w:rsid w:val="00B631E4"/>
    <w:pPr>
      <w:spacing w:after="150" w:line="240" w:lineRule="auto"/>
    </w:pPr>
    <w:rPr>
      <w:rFonts w:ascii="Times New Roman" w:eastAsia="Times New Roman" w:hAnsi="Times New Roman" w:cs="Times New Roman"/>
    </w:rPr>
  </w:style>
  <w:style w:type="paragraph" w:customStyle="1" w:styleId="gssbk">
    <w:name w:val="gssb_k"/>
    <w:basedOn w:val="Normal"/>
    <w:rsid w:val="00B631E4"/>
    <w:pPr>
      <w:spacing w:after="150" w:line="240" w:lineRule="auto"/>
    </w:pPr>
    <w:rPr>
      <w:rFonts w:ascii="Times New Roman" w:eastAsia="Times New Roman" w:hAnsi="Times New Roman" w:cs="Times New Roman"/>
    </w:rPr>
  </w:style>
  <w:style w:type="paragraph" w:customStyle="1" w:styleId="gsqa">
    <w:name w:val="gsq_a"/>
    <w:basedOn w:val="Normal"/>
    <w:rsid w:val="00B631E4"/>
    <w:pPr>
      <w:spacing w:after="150" w:line="240" w:lineRule="auto"/>
    </w:pPr>
    <w:rPr>
      <w:rFonts w:ascii="Times New Roman" w:eastAsia="Times New Roman" w:hAnsi="Times New Roman" w:cs="Times New Roman"/>
    </w:rPr>
  </w:style>
  <w:style w:type="paragraph" w:customStyle="1" w:styleId="gscsepa">
    <w:name w:val="gscsep_a"/>
    <w:basedOn w:val="Normal"/>
    <w:rsid w:val="00B631E4"/>
    <w:pPr>
      <w:spacing w:after="150" w:line="240" w:lineRule="auto"/>
    </w:pPr>
    <w:rPr>
      <w:rFonts w:ascii="Times New Roman" w:eastAsia="Times New Roman" w:hAnsi="Times New Roman" w:cs="Times New Roman"/>
      <w:vanish/>
    </w:rPr>
  </w:style>
  <w:style w:type="paragraph" w:customStyle="1" w:styleId="gssba">
    <w:name w:val="gssb_a"/>
    <w:basedOn w:val="Normal"/>
    <w:rsid w:val="00B631E4"/>
    <w:pPr>
      <w:spacing w:after="150" w:line="330" w:lineRule="atLeast"/>
    </w:pPr>
    <w:rPr>
      <w:rFonts w:ascii="Times New Roman" w:eastAsia="Times New Roman" w:hAnsi="Times New Roman" w:cs="Times New Roman"/>
    </w:rPr>
  </w:style>
  <w:style w:type="paragraph" w:customStyle="1" w:styleId="gssbg">
    <w:name w:val="gssb_g"/>
    <w:basedOn w:val="Normal"/>
    <w:rsid w:val="00B631E4"/>
    <w:pPr>
      <w:spacing w:after="150" w:line="240" w:lineRule="auto"/>
      <w:jc w:val="center"/>
    </w:pPr>
    <w:rPr>
      <w:rFonts w:ascii="Times New Roman" w:eastAsia="Times New Roman" w:hAnsi="Times New Roman" w:cs="Times New Roman"/>
    </w:rPr>
  </w:style>
  <w:style w:type="paragraph" w:customStyle="1" w:styleId="gssbh">
    <w:name w:val="gssb_h"/>
    <w:basedOn w:val="Normal"/>
    <w:rsid w:val="00B631E4"/>
    <w:pPr>
      <w:spacing w:before="48" w:after="48" w:line="240" w:lineRule="auto"/>
      <w:ind w:left="48" w:right="48"/>
    </w:pPr>
    <w:rPr>
      <w:rFonts w:ascii="Times New Roman" w:eastAsia="Times New Roman" w:hAnsi="Times New Roman" w:cs="Times New Roman"/>
      <w:sz w:val="23"/>
      <w:szCs w:val="23"/>
    </w:rPr>
  </w:style>
  <w:style w:type="paragraph" w:customStyle="1" w:styleId="gssbi">
    <w:name w:val="gssb_i"/>
    <w:basedOn w:val="Normal"/>
    <w:rsid w:val="00B631E4"/>
    <w:pPr>
      <w:shd w:val="clear" w:color="auto" w:fill="EEEEEE"/>
      <w:spacing w:after="150" w:line="240" w:lineRule="auto"/>
    </w:pPr>
    <w:rPr>
      <w:rFonts w:ascii="Times New Roman" w:eastAsia="Times New Roman" w:hAnsi="Times New Roman" w:cs="Times New Roman"/>
    </w:rPr>
  </w:style>
  <w:style w:type="paragraph" w:customStyle="1" w:styleId="gssifl">
    <w:name w:val="gss_ifl"/>
    <w:basedOn w:val="Normal"/>
    <w:rsid w:val="00B631E4"/>
    <w:pPr>
      <w:spacing w:after="150" w:line="240" w:lineRule="auto"/>
    </w:pPr>
    <w:rPr>
      <w:rFonts w:ascii="Times New Roman" w:eastAsia="Times New Roman" w:hAnsi="Times New Roman" w:cs="Times New Roman"/>
    </w:rPr>
  </w:style>
  <w:style w:type="paragraph" w:customStyle="1" w:styleId="gssbl">
    <w:name w:val="gssb_l"/>
    <w:basedOn w:val="Normal"/>
    <w:rsid w:val="00B631E4"/>
    <w:pPr>
      <w:shd w:val="clear" w:color="auto" w:fill="E5E5E5"/>
      <w:spacing w:before="75" w:after="75" w:line="240" w:lineRule="auto"/>
    </w:pPr>
    <w:rPr>
      <w:rFonts w:ascii="Times New Roman" w:eastAsia="Times New Roman" w:hAnsi="Times New Roman" w:cs="Times New Roman"/>
    </w:rPr>
  </w:style>
  <w:style w:type="paragraph" w:customStyle="1" w:styleId="gssbm">
    <w:name w:val="gssb_m"/>
    <w:basedOn w:val="Normal"/>
    <w:rsid w:val="00B631E4"/>
    <w:pPr>
      <w:shd w:val="clear" w:color="auto" w:fill="FFFFFF"/>
      <w:spacing w:after="150" w:line="240" w:lineRule="auto"/>
    </w:pPr>
    <w:rPr>
      <w:rFonts w:ascii="Times New Roman" w:eastAsia="Times New Roman" w:hAnsi="Times New Roman" w:cs="Times New Roman"/>
      <w:color w:val="000000"/>
    </w:rPr>
  </w:style>
  <w:style w:type="paragraph" w:customStyle="1" w:styleId="gsfea">
    <w:name w:val="gsfe_a"/>
    <w:basedOn w:val="Normal"/>
    <w:rsid w:val="00B631E4"/>
    <w:pPr>
      <w:pBdr>
        <w:top w:val="single" w:sz="6" w:space="0" w:color="A0A0A0"/>
        <w:left w:val="single" w:sz="6" w:space="0" w:color="B9B9B9"/>
        <w:bottom w:val="single" w:sz="6" w:space="0" w:color="B9B9B9"/>
        <w:right w:val="single" w:sz="6" w:space="0" w:color="B9B9B9"/>
      </w:pBdr>
      <w:spacing w:after="150" w:line="240" w:lineRule="auto"/>
    </w:pPr>
    <w:rPr>
      <w:rFonts w:ascii="Times New Roman" w:eastAsia="Times New Roman" w:hAnsi="Times New Roman" w:cs="Times New Roman"/>
    </w:rPr>
  </w:style>
  <w:style w:type="paragraph" w:customStyle="1" w:styleId="gsfeb">
    <w:name w:val="gsfe_b"/>
    <w:basedOn w:val="Normal"/>
    <w:rsid w:val="00B631E4"/>
    <w:pPr>
      <w:pBdr>
        <w:top w:val="single" w:sz="6" w:space="0" w:color="4D90FE"/>
        <w:left w:val="single" w:sz="6" w:space="0" w:color="4D90FE"/>
        <w:bottom w:val="single" w:sz="6" w:space="0" w:color="4D90FE"/>
        <w:right w:val="single" w:sz="6" w:space="0" w:color="4D90FE"/>
      </w:pBdr>
      <w:spacing w:after="150" w:line="240" w:lineRule="auto"/>
    </w:pPr>
    <w:rPr>
      <w:rFonts w:ascii="Times New Roman" w:eastAsia="Times New Roman" w:hAnsi="Times New Roman" w:cs="Times New Roman"/>
    </w:rPr>
  </w:style>
  <w:style w:type="paragraph" w:customStyle="1" w:styleId="gsc-clear-button">
    <w:name w:val="gsc-clear-button"/>
    <w:basedOn w:val="Normal"/>
    <w:rsid w:val="00B631E4"/>
    <w:pPr>
      <w:spacing w:after="150" w:line="240" w:lineRule="auto"/>
    </w:pPr>
    <w:rPr>
      <w:rFonts w:ascii="Times New Roman" w:eastAsia="Times New Roman" w:hAnsi="Times New Roman" w:cs="Times New Roman"/>
    </w:rPr>
  </w:style>
  <w:style w:type="paragraph" w:customStyle="1" w:styleId="gsc-twiddle">
    <w:name w:val="gsc-twiddle"/>
    <w:basedOn w:val="Normal"/>
    <w:rsid w:val="00B631E4"/>
    <w:pPr>
      <w:spacing w:after="150" w:line="240" w:lineRule="auto"/>
    </w:pPr>
    <w:rPr>
      <w:rFonts w:ascii="Times New Roman" w:eastAsia="Times New Roman" w:hAnsi="Times New Roman" w:cs="Times New Roman"/>
    </w:rPr>
  </w:style>
  <w:style w:type="paragraph" w:customStyle="1" w:styleId="gsc-title">
    <w:name w:val="gsc-title"/>
    <w:basedOn w:val="Normal"/>
    <w:rsid w:val="00B631E4"/>
    <w:pPr>
      <w:spacing w:after="150" w:line="240" w:lineRule="auto"/>
    </w:pPr>
    <w:rPr>
      <w:rFonts w:ascii="Times New Roman" w:eastAsia="Times New Roman" w:hAnsi="Times New Roman" w:cs="Times New Roman"/>
    </w:rPr>
  </w:style>
  <w:style w:type="paragraph" w:customStyle="1" w:styleId="gsc-stats">
    <w:name w:val="gsc-stats"/>
    <w:basedOn w:val="Normal"/>
    <w:rsid w:val="00B631E4"/>
    <w:pPr>
      <w:spacing w:after="150" w:line="240" w:lineRule="auto"/>
    </w:pPr>
    <w:rPr>
      <w:rFonts w:ascii="Times New Roman" w:eastAsia="Times New Roman" w:hAnsi="Times New Roman" w:cs="Times New Roman"/>
    </w:rPr>
  </w:style>
  <w:style w:type="paragraph" w:customStyle="1" w:styleId="gsc-configlabel">
    <w:name w:val="gsc-configlabel"/>
    <w:basedOn w:val="Normal"/>
    <w:rsid w:val="00B631E4"/>
    <w:pPr>
      <w:spacing w:after="150" w:line="240" w:lineRule="auto"/>
    </w:pPr>
    <w:rPr>
      <w:rFonts w:ascii="Times New Roman" w:eastAsia="Times New Roman" w:hAnsi="Times New Roman" w:cs="Times New Roman"/>
    </w:rPr>
  </w:style>
  <w:style w:type="paragraph" w:customStyle="1" w:styleId="gs-spacer">
    <w:name w:val="gs-spacer"/>
    <w:basedOn w:val="Normal"/>
    <w:rsid w:val="00B631E4"/>
    <w:pPr>
      <w:spacing w:after="150" w:line="240" w:lineRule="auto"/>
    </w:pPr>
    <w:rPr>
      <w:rFonts w:ascii="Times New Roman" w:eastAsia="Times New Roman" w:hAnsi="Times New Roman" w:cs="Times New Roman"/>
    </w:rPr>
  </w:style>
  <w:style w:type="paragraph" w:customStyle="1" w:styleId="gs-spacer-opera">
    <w:name w:val="gs-spacer-opera"/>
    <w:basedOn w:val="Normal"/>
    <w:rsid w:val="00B631E4"/>
    <w:pPr>
      <w:spacing w:after="150" w:line="240" w:lineRule="auto"/>
    </w:pPr>
    <w:rPr>
      <w:rFonts w:ascii="Times New Roman" w:eastAsia="Times New Roman" w:hAnsi="Times New Roman" w:cs="Times New Roman"/>
    </w:rPr>
  </w:style>
  <w:style w:type="paragraph" w:customStyle="1" w:styleId="gsc-completion-icon-cell">
    <w:name w:val="gsc-completion-icon-cell"/>
    <w:basedOn w:val="Normal"/>
    <w:rsid w:val="00B631E4"/>
    <w:pPr>
      <w:spacing w:after="150" w:line="240" w:lineRule="auto"/>
    </w:pPr>
    <w:rPr>
      <w:rFonts w:ascii="Times New Roman" w:eastAsia="Times New Roman" w:hAnsi="Times New Roman" w:cs="Times New Roman"/>
    </w:rPr>
  </w:style>
  <w:style w:type="paragraph" w:customStyle="1" w:styleId="gsc-completion-promotion-table">
    <w:name w:val="gsc-completion-promotion-table"/>
    <w:basedOn w:val="Normal"/>
    <w:rsid w:val="00B631E4"/>
    <w:pPr>
      <w:spacing w:after="150" w:line="240" w:lineRule="auto"/>
    </w:pPr>
    <w:rPr>
      <w:rFonts w:ascii="Times New Roman" w:eastAsia="Times New Roman" w:hAnsi="Times New Roman" w:cs="Times New Roman"/>
    </w:rPr>
  </w:style>
  <w:style w:type="paragraph" w:customStyle="1" w:styleId="gs-title">
    <w:name w:val="gs-title"/>
    <w:basedOn w:val="Normal"/>
    <w:rsid w:val="00B631E4"/>
    <w:pPr>
      <w:spacing w:after="150" w:line="240" w:lineRule="auto"/>
    </w:pPr>
    <w:rPr>
      <w:rFonts w:ascii="Times New Roman" w:eastAsia="Times New Roman" w:hAnsi="Times New Roman" w:cs="Times New Roman"/>
    </w:rPr>
  </w:style>
  <w:style w:type="paragraph" w:customStyle="1" w:styleId="gsc-ad">
    <w:name w:val="gsc-ad"/>
    <w:basedOn w:val="Normal"/>
    <w:rsid w:val="00B631E4"/>
    <w:pPr>
      <w:spacing w:after="150" w:line="240" w:lineRule="auto"/>
    </w:pPr>
    <w:rPr>
      <w:rFonts w:ascii="Times New Roman" w:eastAsia="Times New Roman" w:hAnsi="Times New Roman" w:cs="Times New Roman"/>
    </w:rPr>
  </w:style>
  <w:style w:type="paragraph" w:customStyle="1" w:styleId="gsc-getlink-textbox">
    <w:name w:val="gsc-getlink-textbox"/>
    <w:basedOn w:val="Normal"/>
    <w:rsid w:val="00B631E4"/>
    <w:pPr>
      <w:spacing w:after="150" w:line="240" w:lineRule="auto"/>
    </w:pPr>
    <w:rPr>
      <w:rFonts w:ascii="Times New Roman" w:eastAsia="Times New Roman" w:hAnsi="Times New Roman" w:cs="Times New Roman"/>
    </w:rPr>
  </w:style>
  <w:style w:type="paragraph" w:customStyle="1" w:styleId="gsc-option-selector">
    <w:name w:val="gsc-option-selector"/>
    <w:basedOn w:val="Normal"/>
    <w:rsid w:val="00B631E4"/>
    <w:pPr>
      <w:spacing w:after="150" w:line="240" w:lineRule="auto"/>
    </w:pPr>
    <w:rPr>
      <w:rFonts w:ascii="Times New Roman" w:eastAsia="Times New Roman" w:hAnsi="Times New Roman" w:cs="Times New Roman"/>
    </w:rPr>
  </w:style>
  <w:style w:type="paragraph" w:customStyle="1" w:styleId="gsc-option-menu-container">
    <w:name w:val="gsc-option-menu-container"/>
    <w:basedOn w:val="Normal"/>
    <w:rsid w:val="00B631E4"/>
    <w:pPr>
      <w:spacing w:after="150" w:line="240" w:lineRule="auto"/>
    </w:pPr>
    <w:rPr>
      <w:rFonts w:ascii="Times New Roman" w:eastAsia="Times New Roman" w:hAnsi="Times New Roman" w:cs="Times New Roman"/>
    </w:rPr>
  </w:style>
  <w:style w:type="paragraph" w:customStyle="1" w:styleId="gsc-option-menu">
    <w:name w:val="gsc-option-menu"/>
    <w:basedOn w:val="Normal"/>
    <w:rsid w:val="00B631E4"/>
    <w:pPr>
      <w:spacing w:after="150" w:line="240" w:lineRule="auto"/>
    </w:pPr>
    <w:rPr>
      <w:rFonts w:ascii="Times New Roman" w:eastAsia="Times New Roman" w:hAnsi="Times New Roman" w:cs="Times New Roman"/>
    </w:rPr>
  </w:style>
  <w:style w:type="paragraph" w:customStyle="1" w:styleId="gs-image-box">
    <w:name w:val="gs-image-box"/>
    <w:basedOn w:val="Normal"/>
    <w:rsid w:val="00B631E4"/>
    <w:pPr>
      <w:spacing w:after="150" w:line="240" w:lineRule="auto"/>
    </w:pPr>
    <w:rPr>
      <w:rFonts w:ascii="Times New Roman" w:eastAsia="Times New Roman" w:hAnsi="Times New Roman" w:cs="Times New Roman"/>
    </w:rPr>
  </w:style>
  <w:style w:type="paragraph" w:customStyle="1" w:styleId="gs-text-box">
    <w:name w:val="gs-text-box"/>
    <w:basedOn w:val="Normal"/>
    <w:rsid w:val="00B631E4"/>
    <w:pPr>
      <w:spacing w:after="150" w:line="240" w:lineRule="auto"/>
    </w:pPr>
    <w:rPr>
      <w:rFonts w:ascii="Times New Roman" w:eastAsia="Times New Roman" w:hAnsi="Times New Roman" w:cs="Times New Roman"/>
    </w:rPr>
  </w:style>
  <w:style w:type="paragraph" w:customStyle="1" w:styleId="gs-visibleurl">
    <w:name w:val="gs-visibleurl"/>
    <w:basedOn w:val="Normal"/>
    <w:rsid w:val="00B631E4"/>
    <w:pPr>
      <w:spacing w:after="150" w:line="240" w:lineRule="auto"/>
    </w:pPr>
    <w:rPr>
      <w:rFonts w:ascii="Times New Roman" w:eastAsia="Times New Roman" w:hAnsi="Times New Roman" w:cs="Times New Roman"/>
    </w:rPr>
  </w:style>
  <w:style w:type="paragraph" w:customStyle="1" w:styleId="gs-visibleurl-short">
    <w:name w:val="gs-visibleurl-short"/>
    <w:basedOn w:val="Normal"/>
    <w:rsid w:val="00B631E4"/>
    <w:pPr>
      <w:spacing w:after="150" w:line="240" w:lineRule="auto"/>
    </w:pPr>
    <w:rPr>
      <w:rFonts w:ascii="Times New Roman" w:eastAsia="Times New Roman" w:hAnsi="Times New Roman" w:cs="Times New Roman"/>
    </w:rPr>
  </w:style>
  <w:style w:type="paragraph" w:customStyle="1" w:styleId="gs-size">
    <w:name w:val="gs-size"/>
    <w:basedOn w:val="Normal"/>
    <w:rsid w:val="00B631E4"/>
    <w:pPr>
      <w:spacing w:after="150" w:line="240" w:lineRule="auto"/>
    </w:pPr>
    <w:rPr>
      <w:rFonts w:ascii="Times New Roman" w:eastAsia="Times New Roman" w:hAnsi="Times New Roman" w:cs="Times New Roman"/>
    </w:rPr>
  </w:style>
  <w:style w:type="paragraph" w:customStyle="1" w:styleId="gs-imageresult-popup">
    <w:name w:val="gs-imageresult-popup"/>
    <w:basedOn w:val="Normal"/>
    <w:rsid w:val="00B631E4"/>
    <w:pPr>
      <w:spacing w:after="150" w:line="240" w:lineRule="auto"/>
    </w:pPr>
    <w:rPr>
      <w:rFonts w:ascii="Times New Roman" w:eastAsia="Times New Roman" w:hAnsi="Times New Roman" w:cs="Times New Roman"/>
    </w:rPr>
  </w:style>
  <w:style w:type="paragraph" w:customStyle="1" w:styleId="gs-image-thumbnail-box">
    <w:name w:val="gs-image-thumbnail-box"/>
    <w:basedOn w:val="Normal"/>
    <w:rsid w:val="00B631E4"/>
    <w:pPr>
      <w:spacing w:after="150" w:line="240" w:lineRule="auto"/>
    </w:pPr>
    <w:rPr>
      <w:rFonts w:ascii="Times New Roman" w:eastAsia="Times New Roman" w:hAnsi="Times New Roman" w:cs="Times New Roman"/>
    </w:rPr>
  </w:style>
  <w:style w:type="paragraph" w:customStyle="1" w:styleId="gs-image-popup-box">
    <w:name w:val="gs-image-popup-box"/>
    <w:basedOn w:val="Normal"/>
    <w:rsid w:val="00B631E4"/>
    <w:pPr>
      <w:spacing w:after="150" w:line="240" w:lineRule="auto"/>
    </w:pPr>
    <w:rPr>
      <w:rFonts w:ascii="Times New Roman" w:eastAsia="Times New Roman" w:hAnsi="Times New Roman" w:cs="Times New Roman"/>
    </w:rPr>
  </w:style>
  <w:style w:type="paragraph" w:customStyle="1" w:styleId="gsc-trailing-more-results">
    <w:name w:val="gsc-trailing-more-results"/>
    <w:basedOn w:val="Normal"/>
    <w:rsid w:val="00B631E4"/>
    <w:pPr>
      <w:spacing w:after="150" w:line="240" w:lineRule="auto"/>
    </w:pPr>
    <w:rPr>
      <w:rFonts w:ascii="Times New Roman" w:eastAsia="Times New Roman" w:hAnsi="Times New Roman" w:cs="Times New Roman"/>
    </w:rPr>
  </w:style>
  <w:style w:type="paragraph" w:customStyle="1" w:styleId="gsc-cursor">
    <w:name w:val="gsc-cursor"/>
    <w:basedOn w:val="Normal"/>
    <w:rsid w:val="00B631E4"/>
    <w:pPr>
      <w:spacing w:after="150" w:line="240" w:lineRule="auto"/>
    </w:pPr>
    <w:rPr>
      <w:rFonts w:ascii="Times New Roman" w:eastAsia="Times New Roman" w:hAnsi="Times New Roman" w:cs="Times New Roman"/>
    </w:rPr>
  </w:style>
  <w:style w:type="paragraph" w:customStyle="1" w:styleId="gs-clusterurl">
    <w:name w:val="gs-clusterurl"/>
    <w:basedOn w:val="Normal"/>
    <w:rsid w:val="00B631E4"/>
    <w:pPr>
      <w:spacing w:after="150" w:line="240" w:lineRule="auto"/>
    </w:pPr>
    <w:rPr>
      <w:rFonts w:ascii="Times New Roman" w:eastAsia="Times New Roman" w:hAnsi="Times New Roman" w:cs="Times New Roman"/>
    </w:rPr>
  </w:style>
  <w:style w:type="paragraph" w:customStyle="1" w:styleId="gs-publisher">
    <w:name w:val="gs-publisher"/>
    <w:basedOn w:val="Normal"/>
    <w:rsid w:val="00B631E4"/>
    <w:pPr>
      <w:spacing w:after="150" w:line="240" w:lineRule="auto"/>
    </w:pPr>
    <w:rPr>
      <w:rFonts w:ascii="Times New Roman" w:eastAsia="Times New Roman" w:hAnsi="Times New Roman" w:cs="Times New Roman"/>
    </w:rPr>
  </w:style>
  <w:style w:type="paragraph" w:customStyle="1" w:styleId="gs-location">
    <w:name w:val="gs-location"/>
    <w:basedOn w:val="Normal"/>
    <w:rsid w:val="00B631E4"/>
    <w:pPr>
      <w:spacing w:after="150" w:line="240" w:lineRule="auto"/>
    </w:pPr>
    <w:rPr>
      <w:rFonts w:ascii="Times New Roman" w:eastAsia="Times New Roman" w:hAnsi="Times New Roman" w:cs="Times New Roman"/>
    </w:rPr>
  </w:style>
  <w:style w:type="paragraph" w:customStyle="1" w:styleId="gs-promotion-title-right">
    <w:name w:val="gs-promotion-title-right"/>
    <w:basedOn w:val="Normal"/>
    <w:rsid w:val="00B631E4"/>
    <w:pPr>
      <w:spacing w:after="150" w:line="240" w:lineRule="auto"/>
    </w:pPr>
    <w:rPr>
      <w:rFonts w:ascii="Times New Roman" w:eastAsia="Times New Roman" w:hAnsi="Times New Roman" w:cs="Times New Roman"/>
    </w:rPr>
  </w:style>
  <w:style w:type="paragraph" w:customStyle="1" w:styleId="gs-directions-to-from">
    <w:name w:val="gs-directions-to-from"/>
    <w:basedOn w:val="Normal"/>
    <w:rsid w:val="00B631E4"/>
    <w:pPr>
      <w:spacing w:after="150" w:line="240" w:lineRule="auto"/>
    </w:pPr>
    <w:rPr>
      <w:rFonts w:ascii="Times New Roman" w:eastAsia="Times New Roman" w:hAnsi="Times New Roman" w:cs="Times New Roman"/>
    </w:rPr>
  </w:style>
  <w:style w:type="paragraph" w:customStyle="1" w:styleId="gs-watermark">
    <w:name w:val="gs-watermark"/>
    <w:basedOn w:val="Normal"/>
    <w:rsid w:val="00B631E4"/>
    <w:pPr>
      <w:spacing w:after="150" w:line="240" w:lineRule="auto"/>
    </w:pPr>
    <w:rPr>
      <w:rFonts w:ascii="Times New Roman" w:eastAsia="Times New Roman" w:hAnsi="Times New Roman" w:cs="Times New Roman"/>
    </w:rPr>
  </w:style>
  <w:style w:type="paragraph" w:customStyle="1" w:styleId="gs-metadata">
    <w:name w:val="gs-metadata"/>
    <w:basedOn w:val="Normal"/>
    <w:rsid w:val="00B631E4"/>
    <w:pPr>
      <w:spacing w:after="150" w:line="240" w:lineRule="auto"/>
    </w:pPr>
    <w:rPr>
      <w:rFonts w:ascii="Times New Roman" w:eastAsia="Times New Roman" w:hAnsi="Times New Roman" w:cs="Times New Roman"/>
    </w:rPr>
  </w:style>
  <w:style w:type="paragraph" w:customStyle="1" w:styleId="gs-author">
    <w:name w:val="gs-author"/>
    <w:basedOn w:val="Normal"/>
    <w:rsid w:val="00B631E4"/>
    <w:pPr>
      <w:spacing w:after="150" w:line="240" w:lineRule="auto"/>
    </w:pPr>
    <w:rPr>
      <w:rFonts w:ascii="Times New Roman" w:eastAsia="Times New Roman" w:hAnsi="Times New Roman" w:cs="Times New Roman"/>
    </w:rPr>
  </w:style>
  <w:style w:type="paragraph" w:customStyle="1" w:styleId="gs-pagecount">
    <w:name w:val="gs-pagecount"/>
    <w:basedOn w:val="Normal"/>
    <w:rsid w:val="00B631E4"/>
    <w:pPr>
      <w:spacing w:after="150" w:line="240" w:lineRule="auto"/>
    </w:pPr>
    <w:rPr>
      <w:rFonts w:ascii="Times New Roman" w:eastAsia="Times New Roman" w:hAnsi="Times New Roman" w:cs="Times New Roman"/>
    </w:rPr>
  </w:style>
  <w:style w:type="paragraph" w:customStyle="1" w:styleId="gs-patent-number">
    <w:name w:val="gs-patent-number"/>
    <w:basedOn w:val="Normal"/>
    <w:rsid w:val="00B631E4"/>
    <w:pPr>
      <w:spacing w:after="150" w:line="240" w:lineRule="auto"/>
    </w:pPr>
    <w:rPr>
      <w:rFonts w:ascii="Times New Roman" w:eastAsia="Times New Roman" w:hAnsi="Times New Roman" w:cs="Times New Roman"/>
    </w:rPr>
  </w:style>
  <w:style w:type="paragraph" w:customStyle="1" w:styleId="gsc-col">
    <w:name w:val="gsc-col"/>
    <w:basedOn w:val="Normal"/>
    <w:rsid w:val="00B631E4"/>
    <w:pPr>
      <w:spacing w:after="150" w:line="240" w:lineRule="auto"/>
    </w:pPr>
    <w:rPr>
      <w:rFonts w:ascii="Times New Roman" w:eastAsia="Times New Roman" w:hAnsi="Times New Roman" w:cs="Times New Roman"/>
    </w:rPr>
  </w:style>
  <w:style w:type="paragraph" w:customStyle="1" w:styleId="gsc-facet-label">
    <w:name w:val="gsc-facet-label"/>
    <w:basedOn w:val="Normal"/>
    <w:rsid w:val="00B631E4"/>
    <w:pPr>
      <w:spacing w:after="150" w:line="240" w:lineRule="auto"/>
    </w:pPr>
    <w:rPr>
      <w:rFonts w:ascii="Times New Roman" w:eastAsia="Times New Roman" w:hAnsi="Times New Roman" w:cs="Times New Roman"/>
    </w:rPr>
  </w:style>
  <w:style w:type="paragraph" w:customStyle="1" w:styleId="gsc-chart">
    <w:name w:val="gsc-chart"/>
    <w:basedOn w:val="Normal"/>
    <w:rsid w:val="00B631E4"/>
    <w:pPr>
      <w:spacing w:after="150" w:line="240" w:lineRule="auto"/>
    </w:pPr>
    <w:rPr>
      <w:rFonts w:ascii="Times New Roman" w:eastAsia="Times New Roman" w:hAnsi="Times New Roman" w:cs="Times New Roman"/>
    </w:rPr>
  </w:style>
  <w:style w:type="paragraph" w:customStyle="1" w:styleId="gsc-top">
    <w:name w:val="gsc-top"/>
    <w:basedOn w:val="Normal"/>
    <w:rsid w:val="00B631E4"/>
    <w:pPr>
      <w:spacing w:after="150" w:line="240" w:lineRule="auto"/>
    </w:pPr>
    <w:rPr>
      <w:rFonts w:ascii="Times New Roman" w:eastAsia="Times New Roman" w:hAnsi="Times New Roman" w:cs="Times New Roman"/>
    </w:rPr>
  </w:style>
  <w:style w:type="paragraph" w:customStyle="1" w:styleId="gsc-bottom">
    <w:name w:val="gsc-bottom"/>
    <w:basedOn w:val="Normal"/>
    <w:rsid w:val="00B631E4"/>
    <w:pPr>
      <w:spacing w:after="150" w:line="240" w:lineRule="auto"/>
    </w:pPr>
    <w:rPr>
      <w:rFonts w:ascii="Times New Roman" w:eastAsia="Times New Roman" w:hAnsi="Times New Roman" w:cs="Times New Roman"/>
    </w:rPr>
  </w:style>
  <w:style w:type="paragraph" w:customStyle="1" w:styleId="gsc-facet-result">
    <w:name w:val="gsc-facet-result"/>
    <w:basedOn w:val="Normal"/>
    <w:rsid w:val="00B631E4"/>
    <w:pPr>
      <w:spacing w:after="150" w:line="240" w:lineRule="auto"/>
    </w:pPr>
    <w:rPr>
      <w:rFonts w:ascii="Times New Roman" w:eastAsia="Times New Roman" w:hAnsi="Times New Roman" w:cs="Times New Roman"/>
    </w:rPr>
  </w:style>
  <w:style w:type="paragraph" w:customStyle="1" w:styleId="gsc-cursor-current-page">
    <w:name w:val="gsc-cursor-current-page"/>
    <w:basedOn w:val="Normal"/>
    <w:rsid w:val="00B631E4"/>
    <w:pPr>
      <w:spacing w:after="150" w:line="240" w:lineRule="auto"/>
    </w:pPr>
    <w:rPr>
      <w:rFonts w:ascii="Times New Roman" w:eastAsia="Times New Roman" w:hAnsi="Times New Roman" w:cs="Times New Roman"/>
    </w:rPr>
  </w:style>
  <w:style w:type="paragraph" w:customStyle="1" w:styleId="gs-spelling-original">
    <w:name w:val="gs-spelling-original"/>
    <w:basedOn w:val="Normal"/>
    <w:rsid w:val="00B631E4"/>
    <w:pPr>
      <w:spacing w:after="150" w:line="240" w:lineRule="auto"/>
    </w:pPr>
    <w:rPr>
      <w:rFonts w:ascii="Times New Roman" w:eastAsia="Times New Roman" w:hAnsi="Times New Roman" w:cs="Times New Roman"/>
    </w:rPr>
  </w:style>
  <w:style w:type="paragraph" w:customStyle="1" w:styleId="gs-label">
    <w:name w:val="gs-label"/>
    <w:basedOn w:val="Normal"/>
    <w:rsid w:val="00B631E4"/>
    <w:pPr>
      <w:spacing w:after="150" w:line="240" w:lineRule="auto"/>
    </w:pPr>
    <w:rPr>
      <w:rFonts w:ascii="Times New Roman" w:eastAsia="Times New Roman" w:hAnsi="Times New Roman" w:cs="Times New Roman"/>
    </w:rPr>
  </w:style>
  <w:style w:type="paragraph" w:customStyle="1" w:styleId="gsc-input">
    <w:name w:val="gsc-input"/>
    <w:basedOn w:val="Normal"/>
    <w:rsid w:val="00B631E4"/>
    <w:pPr>
      <w:spacing w:after="150" w:line="240" w:lineRule="auto"/>
    </w:pPr>
    <w:rPr>
      <w:rFonts w:ascii="Times New Roman" w:eastAsia="Times New Roman" w:hAnsi="Times New Roman" w:cs="Times New Roman"/>
    </w:rPr>
  </w:style>
  <w:style w:type="paragraph" w:customStyle="1" w:styleId="gsc-inputinput">
    <w:name w:val="gsc-input&gt;input"/>
    <w:basedOn w:val="Normal"/>
    <w:rsid w:val="00B631E4"/>
    <w:pPr>
      <w:spacing w:after="150" w:line="240" w:lineRule="auto"/>
    </w:pPr>
    <w:rPr>
      <w:rFonts w:ascii="Times New Roman" w:eastAsia="Times New Roman" w:hAnsi="Times New Roman" w:cs="Times New Roman"/>
    </w:rPr>
  </w:style>
  <w:style w:type="paragraph" w:customStyle="1" w:styleId="gs-ellipsis">
    <w:name w:val="gs-ellipsis"/>
    <w:basedOn w:val="Normal"/>
    <w:rsid w:val="00B631E4"/>
    <w:pPr>
      <w:spacing w:after="150" w:line="240" w:lineRule="auto"/>
    </w:pPr>
    <w:rPr>
      <w:rFonts w:ascii="Times New Roman" w:eastAsia="Times New Roman" w:hAnsi="Times New Roman" w:cs="Times New Roman"/>
    </w:rPr>
  </w:style>
  <w:style w:type="character" w:customStyle="1" w:styleId="gs-fileformat">
    <w:name w:val="gs-fileformat"/>
    <w:basedOn w:val="DefaultParagraphFont"/>
    <w:rsid w:val="00B631E4"/>
    <w:rPr>
      <w:color w:val="666666"/>
      <w:sz w:val="18"/>
      <w:szCs w:val="18"/>
    </w:rPr>
  </w:style>
  <w:style w:type="character" w:customStyle="1" w:styleId="gs-fileformattype1">
    <w:name w:val="gs-fileformattype1"/>
    <w:basedOn w:val="DefaultParagraphFont"/>
    <w:rsid w:val="00B631E4"/>
    <w:rPr>
      <w:color w:val="333333"/>
      <w:sz w:val="18"/>
      <w:szCs w:val="18"/>
    </w:rPr>
  </w:style>
  <w:style w:type="character" w:customStyle="1" w:styleId="gsc-twiddle-closed">
    <w:name w:val="gsc-twiddle-closed"/>
    <w:basedOn w:val="DefaultParagraphFont"/>
    <w:rsid w:val="00B631E4"/>
  </w:style>
  <w:style w:type="paragraph" w:customStyle="1" w:styleId="gsc-table-result1">
    <w:name w:val="gsc-table-result1"/>
    <w:basedOn w:val="Normal"/>
    <w:rsid w:val="00B631E4"/>
    <w:pPr>
      <w:spacing w:after="150" w:line="240" w:lineRule="auto"/>
    </w:pPr>
    <w:rPr>
      <w:rFonts w:ascii="Arial" w:eastAsia="Times New Roman" w:hAnsi="Arial" w:cs="Arial"/>
      <w:sz w:val="20"/>
      <w:szCs w:val="20"/>
    </w:rPr>
  </w:style>
  <w:style w:type="paragraph" w:customStyle="1" w:styleId="gsc-clear-button1">
    <w:name w:val="gsc-clear-button1"/>
    <w:basedOn w:val="Normal"/>
    <w:rsid w:val="00B631E4"/>
    <w:pPr>
      <w:spacing w:after="150" w:line="240" w:lineRule="auto"/>
    </w:pPr>
    <w:rPr>
      <w:rFonts w:ascii="Times New Roman" w:eastAsia="Times New Roman" w:hAnsi="Times New Roman" w:cs="Times New Roman"/>
      <w:vanish/>
    </w:rPr>
  </w:style>
  <w:style w:type="paragraph" w:customStyle="1" w:styleId="gsc-twiddle1">
    <w:name w:val="gsc-twiddle1"/>
    <w:basedOn w:val="Normal"/>
    <w:rsid w:val="00B631E4"/>
    <w:pPr>
      <w:spacing w:before="60" w:after="150" w:line="240" w:lineRule="auto"/>
    </w:pPr>
    <w:rPr>
      <w:rFonts w:ascii="Times New Roman" w:eastAsia="Times New Roman" w:hAnsi="Times New Roman" w:cs="Times New Roman"/>
    </w:rPr>
  </w:style>
  <w:style w:type="paragraph" w:customStyle="1" w:styleId="gsc-title1">
    <w:name w:val="gsc-title1"/>
    <w:basedOn w:val="Normal"/>
    <w:rsid w:val="00B631E4"/>
    <w:pPr>
      <w:spacing w:after="150" w:line="240" w:lineRule="auto"/>
      <w:ind w:right="150"/>
    </w:pPr>
    <w:rPr>
      <w:rFonts w:ascii="Times New Roman" w:eastAsia="Times New Roman" w:hAnsi="Times New Roman" w:cs="Times New Roman"/>
      <w:color w:val="676767"/>
    </w:rPr>
  </w:style>
  <w:style w:type="paragraph" w:customStyle="1" w:styleId="gsc-stats1">
    <w:name w:val="gsc-stats1"/>
    <w:basedOn w:val="Normal"/>
    <w:rsid w:val="00B631E4"/>
    <w:pPr>
      <w:spacing w:after="150" w:line="240" w:lineRule="auto"/>
    </w:pPr>
    <w:rPr>
      <w:rFonts w:ascii="Times New Roman" w:eastAsia="Times New Roman" w:hAnsi="Times New Roman" w:cs="Times New Roman"/>
      <w:color w:val="676767"/>
      <w:sz w:val="17"/>
      <w:szCs w:val="17"/>
    </w:rPr>
  </w:style>
  <w:style w:type="paragraph" w:customStyle="1" w:styleId="gsc-stats2">
    <w:name w:val="gsc-stats2"/>
    <w:basedOn w:val="Normal"/>
    <w:rsid w:val="00B631E4"/>
    <w:pPr>
      <w:spacing w:after="150" w:line="240" w:lineRule="auto"/>
    </w:pPr>
    <w:rPr>
      <w:rFonts w:ascii="Times New Roman" w:eastAsia="Times New Roman" w:hAnsi="Times New Roman" w:cs="Times New Roman"/>
      <w:vanish/>
      <w:color w:val="676767"/>
      <w:sz w:val="17"/>
      <w:szCs w:val="17"/>
    </w:rPr>
  </w:style>
  <w:style w:type="paragraph" w:customStyle="1" w:styleId="gsc-results-selector1">
    <w:name w:val="gsc-results-selector1"/>
    <w:basedOn w:val="Normal"/>
    <w:rsid w:val="00B631E4"/>
    <w:pPr>
      <w:spacing w:after="150" w:line="240" w:lineRule="auto"/>
    </w:pPr>
    <w:rPr>
      <w:rFonts w:ascii="Times New Roman" w:eastAsia="Times New Roman" w:hAnsi="Times New Roman" w:cs="Times New Roman"/>
      <w:vanish/>
    </w:rPr>
  </w:style>
  <w:style w:type="paragraph" w:customStyle="1" w:styleId="gsc-one-result1">
    <w:name w:val="gsc-one-result1"/>
    <w:basedOn w:val="Normal"/>
    <w:rsid w:val="00B631E4"/>
    <w:pPr>
      <w:spacing w:after="150" w:line="240" w:lineRule="auto"/>
    </w:pPr>
    <w:rPr>
      <w:rFonts w:ascii="Times New Roman" w:eastAsia="Times New Roman" w:hAnsi="Times New Roman" w:cs="Times New Roman"/>
    </w:rPr>
  </w:style>
  <w:style w:type="paragraph" w:customStyle="1" w:styleId="gsc-more-results1">
    <w:name w:val="gsc-more-results1"/>
    <w:basedOn w:val="Normal"/>
    <w:rsid w:val="00B631E4"/>
    <w:pPr>
      <w:spacing w:after="150" w:line="240" w:lineRule="auto"/>
    </w:pPr>
    <w:rPr>
      <w:rFonts w:ascii="Times New Roman" w:eastAsia="Times New Roman" w:hAnsi="Times New Roman" w:cs="Times New Roman"/>
    </w:rPr>
  </w:style>
  <w:style w:type="paragraph" w:customStyle="1" w:styleId="gsc-all-results1">
    <w:name w:val="gsc-all-results1"/>
    <w:basedOn w:val="Normal"/>
    <w:rsid w:val="00B631E4"/>
    <w:pPr>
      <w:spacing w:after="150" w:line="240" w:lineRule="auto"/>
    </w:pPr>
    <w:rPr>
      <w:rFonts w:ascii="Times New Roman" w:eastAsia="Times New Roman" w:hAnsi="Times New Roman" w:cs="Times New Roman"/>
    </w:rPr>
  </w:style>
  <w:style w:type="paragraph" w:customStyle="1" w:styleId="gsc-configlabel1">
    <w:name w:val="gsc-configlabel1"/>
    <w:basedOn w:val="Normal"/>
    <w:rsid w:val="00B631E4"/>
    <w:pPr>
      <w:spacing w:after="150" w:line="240" w:lineRule="auto"/>
    </w:pPr>
    <w:rPr>
      <w:rFonts w:ascii="Times New Roman" w:eastAsia="Times New Roman" w:hAnsi="Times New Roman" w:cs="Times New Roman"/>
      <w:color w:val="676767"/>
      <w:sz w:val="17"/>
      <w:szCs w:val="17"/>
    </w:rPr>
  </w:style>
  <w:style w:type="character" w:customStyle="1" w:styleId="gsc-twiddle-closed1">
    <w:name w:val="gsc-twiddle-closed1"/>
    <w:basedOn w:val="DefaultParagraphFont"/>
    <w:rsid w:val="00B631E4"/>
  </w:style>
  <w:style w:type="paragraph" w:customStyle="1" w:styleId="gs-spacer1">
    <w:name w:val="gs-spacer1"/>
    <w:basedOn w:val="Normal"/>
    <w:rsid w:val="00B631E4"/>
    <w:pPr>
      <w:spacing w:after="150" w:line="240" w:lineRule="auto"/>
    </w:pPr>
    <w:rPr>
      <w:rFonts w:ascii="Times New Roman" w:eastAsia="Times New Roman" w:hAnsi="Times New Roman" w:cs="Times New Roman"/>
      <w:vanish/>
      <w:sz w:val="2"/>
      <w:szCs w:val="2"/>
    </w:rPr>
  </w:style>
  <w:style w:type="paragraph" w:customStyle="1" w:styleId="gs-spacer-opera1">
    <w:name w:val="gs-spacer-opera1"/>
    <w:basedOn w:val="Normal"/>
    <w:rsid w:val="00B631E4"/>
    <w:pPr>
      <w:spacing w:after="150" w:line="240" w:lineRule="auto"/>
    </w:pPr>
    <w:rPr>
      <w:rFonts w:ascii="Times New Roman" w:eastAsia="Times New Roman" w:hAnsi="Times New Roman" w:cs="Times New Roman"/>
      <w:vanish/>
    </w:rPr>
  </w:style>
  <w:style w:type="paragraph" w:customStyle="1" w:styleId="gsc-title2">
    <w:name w:val="gsc-title2"/>
    <w:basedOn w:val="Normal"/>
    <w:rsid w:val="00B631E4"/>
    <w:pPr>
      <w:spacing w:after="150" w:line="240" w:lineRule="auto"/>
      <w:ind w:right="150"/>
    </w:pPr>
    <w:rPr>
      <w:rFonts w:ascii="Times New Roman" w:eastAsia="Times New Roman" w:hAnsi="Times New Roman" w:cs="Times New Roman"/>
      <w:vanish/>
      <w:color w:val="676767"/>
    </w:rPr>
  </w:style>
  <w:style w:type="paragraph" w:customStyle="1" w:styleId="gsc-stats3">
    <w:name w:val="gsc-stats3"/>
    <w:basedOn w:val="Normal"/>
    <w:rsid w:val="00B631E4"/>
    <w:pPr>
      <w:spacing w:after="150" w:line="240" w:lineRule="auto"/>
    </w:pPr>
    <w:rPr>
      <w:rFonts w:ascii="Times New Roman" w:eastAsia="Times New Roman" w:hAnsi="Times New Roman" w:cs="Times New Roman"/>
      <w:vanish/>
      <w:color w:val="676767"/>
      <w:sz w:val="17"/>
      <w:szCs w:val="17"/>
    </w:rPr>
  </w:style>
  <w:style w:type="paragraph" w:customStyle="1" w:styleId="gsc-results-selector2">
    <w:name w:val="gsc-results-selector2"/>
    <w:basedOn w:val="Normal"/>
    <w:rsid w:val="00B631E4"/>
    <w:pPr>
      <w:spacing w:after="150" w:line="240" w:lineRule="auto"/>
    </w:pPr>
    <w:rPr>
      <w:rFonts w:ascii="Times New Roman" w:eastAsia="Times New Roman" w:hAnsi="Times New Roman" w:cs="Times New Roman"/>
      <w:vanish/>
    </w:rPr>
  </w:style>
  <w:style w:type="paragraph" w:customStyle="1" w:styleId="gsc-completion-icon-cell1">
    <w:name w:val="gsc-completion-icon-cell1"/>
    <w:basedOn w:val="Normal"/>
    <w:rsid w:val="00B631E4"/>
    <w:pPr>
      <w:spacing w:after="150" w:line="240" w:lineRule="auto"/>
    </w:pPr>
    <w:rPr>
      <w:rFonts w:ascii="Times New Roman" w:eastAsia="Times New Roman" w:hAnsi="Times New Roman" w:cs="Times New Roman"/>
    </w:rPr>
  </w:style>
  <w:style w:type="paragraph" w:customStyle="1" w:styleId="gsc-completion-promotion-table1">
    <w:name w:val="gsc-completion-promotion-table1"/>
    <w:basedOn w:val="Normal"/>
    <w:rsid w:val="00B631E4"/>
    <w:pPr>
      <w:spacing w:before="75" w:after="75" w:line="240" w:lineRule="auto"/>
    </w:pPr>
    <w:rPr>
      <w:rFonts w:ascii="Times New Roman" w:eastAsia="Times New Roman" w:hAnsi="Times New Roman" w:cs="Times New Roman"/>
    </w:rPr>
  </w:style>
  <w:style w:type="paragraph" w:customStyle="1" w:styleId="gs-title1">
    <w:name w:val="gs-title1"/>
    <w:basedOn w:val="Normal"/>
    <w:rsid w:val="00B631E4"/>
    <w:pPr>
      <w:spacing w:after="150" w:line="240" w:lineRule="auto"/>
    </w:pPr>
    <w:rPr>
      <w:rFonts w:ascii="Times New Roman" w:eastAsia="Times New Roman" w:hAnsi="Times New Roman" w:cs="Times New Roman"/>
    </w:rPr>
  </w:style>
  <w:style w:type="paragraph" w:customStyle="1" w:styleId="gsc-ad1">
    <w:name w:val="gsc-ad1"/>
    <w:basedOn w:val="Normal"/>
    <w:rsid w:val="00B631E4"/>
    <w:pPr>
      <w:spacing w:after="150" w:line="240" w:lineRule="auto"/>
    </w:pPr>
    <w:rPr>
      <w:rFonts w:ascii="Times New Roman" w:eastAsia="Times New Roman" w:hAnsi="Times New Roman" w:cs="Times New Roman"/>
    </w:rPr>
  </w:style>
  <w:style w:type="paragraph" w:customStyle="1" w:styleId="gsc-ad2">
    <w:name w:val="gsc-ad2"/>
    <w:basedOn w:val="Normal"/>
    <w:rsid w:val="00B631E4"/>
    <w:pPr>
      <w:spacing w:after="150" w:line="240" w:lineRule="auto"/>
    </w:pPr>
    <w:rPr>
      <w:rFonts w:ascii="Times New Roman" w:eastAsia="Times New Roman" w:hAnsi="Times New Roman" w:cs="Times New Roman"/>
    </w:rPr>
  </w:style>
  <w:style w:type="paragraph" w:customStyle="1" w:styleId="gsc-result1">
    <w:name w:val="gsc-result1"/>
    <w:basedOn w:val="Normal"/>
    <w:rsid w:val="00B631E4"/>
    <w:pPr>
      <w:pBdr>
        <w:bottom w:val="single" w:sz="6" w:space="6" w:color="EBEBEB"/>
      </w:pBdr>
      <w:spacing w:after="0" w:line="240" w:lineRule="auto"/>
    </w:pPr>
    <w:rPr>
      <w:rFonts w:ascii="Times New Roman" w:eastAsia="Times New Roman" w:hAnsi="Times New Roman" w:cs="Times New Roman"/>
    </w:rPr>
  </w:style>
  <w:style w:type="paragraph" w:customStyle="1" w:styleId="gsc-getlink-textbox1">
    <w:name w:val="gsc-getlink-textbox1"/>
    <w:basedOn w:val="Normal"/>
    <w:rsid w:val="00B631E4"/>
    <w:pPr>
      <w:pBdr>
        <w:top w:val="single" w:sz="6" w:space="8" w:color="EEEEEE"/>
        <w:left w:val="single" w:sz="6" w:space="8" w:color="EEEEEE"/>
        <w:bottom w:val="single" w:sz="6" w:space="8" w:color="EEEEEE"/>
        <w:right w:val="single" w:sz="6" w:space="8" w:color="EEEEEE"/>
      </w:pBdr>
      <w:shd w:val="clear" w:color="auto" w:fill="FFFFFF"/>
      <w:spacing w:after="0" w:line="240" w:lineRule="auto"/>
    </w:pPr>
    <w:rPr>
      <w:rFonts w:ascii="Times New Roman" w:eastAsia="Times New Roman" w:hAnsi="Times New Roman" w:cs="Times New Roman"/>
    </w:rPr>
  </w:style>
  <w:style w:type="paragraph" w:customStyle="1" w:styleId="gsc-option-selector1">
    <w:name w:val="gsc-option-selector1"/>
    <w:basedOn w:val="Normal"/>
    <w:rsid w:val="00B631E4"/>
    <w:pPr>
      <w:spacing w:after="150" w:line="240" w:lineRule="auto"/>
    </w:pPr>
    <w:rPr>
      <w:rFonts w:ascii="Times New Roman" w:eastAsia="Times New Roman" w:hAnsi="Times New Roman" w:cs="Times New Roman"/>
    </w:rPr>
  </w:style>
  <w:style w:type="paragraph" w:customStyle="1" w:styleId="gsc-option-menu-container1">
    <w:name w:val="gsc-option-menu-container1"/>
    <w:basedOn w:val="Normal"/>
    <w:rsid w:val="00B631E4"/>
    <w:pPr>
      <w:spacing w:after="150" w:line="240" w:lineRule="auto"/>
    </w:pPr>
    <w:rPr>
      <w:rFonts w:ascii="Times New Roman" w:eastAsia="Times New Roman" w:hAnsi="Times New Roman" w:cs="Times New Roman"/>
      <w:color w:val="000000"/>
      <w:sz w:val="19"/>
      <w:szCs w:val="19"/>
    </w:rPr>
  </w:style>
  <w:style w:type="paragraph" w:customStyle="1" w:styleId="gsc-option-menu1">
    <w:name w:val="gsc-option-menu1"/>
    <w:basedOn w:val="Normal"/>
    <w:rsid w:val="00B631E4"/>
    <w:pPr>
      <w:pBdr>
        <w:top w:val="single" w:sz="6" w:space="5" w:color="EEEEEE"/>
        <w:left w:val="single" w:sz="6" w:space="0" w:color="EEEEEE"/>
        <w:bottom w:val="single" w:sz="6" w:space="5" w:color="EEEEEE"/>
        <w:right w:val="single" w:sz="6" w:space="0" w:color="EEEEEE"/>
      </w:pBdr>
      <w:shd w:val="clear" w:color="auto" w:fill="FFFFFF"/>
      <w:spacing w:after="0" w:line="240" w:lineRule="auto"/>
    </w:pPr>
    <w:rPr>
      <w:rFonts w:ascii="Times New Roman" w:eastAsia="Times New Roman" w:hAnsi="Times New Roman" w:cs="Times New Roman"/>
      <w:sz w:val="20"/>
      <w:szCs w:val="20"/>
    </w:rPr>
  </w:style>
  <w:style w:type="paragraph" w:customStyle="1" w:styleId="gs-ellipsis1">
    <w:name w:val="gs-ellipsis1"/>
    <w:basedOn w:val="Normal"/>
    <w:rsid w:val="00B631E4"/>
    <w:pPr>
      <w:spacing w:after="150" w:line="240" w:lineRule="auto"/>
    </w:pPr>
    <w:rPr>
      <w:rFonts w:ascii="Times New Roman" w:eastAsia="Times New Roman" w:hAnsi="Times New Roman" w:cs="Times New Roman"/>
    </w:rPr>
  </w:style>
  <w:style w:type="paragraph" w:customStyle="1" w:styleId="gs-image-box1">
    <w:name w:val="gs-image-box1"/>
    <w:basedOn w:val="Normal"/>
    <w:rsid w:val="00B631E4"/>
    <w:pPr>
      <w:spacing w:after="150" w:line="240" w:lineRule="auto"/>
      <w:jc w:val="center"/>
    </w:pPr>
    <w:rPr>
      <w:rFonts w:ascii="Times New Roman" w:eastAsia="Times New Roman" w:hAnsi="Times New Roman" w:cs="Times New Roman"/>
    </w:rPr>
  </w:style>
  <w:style w:type="paragraph" w:customStyle="1" w:styleId="gs-text-box1">
    <w:name w:val="gs-text-box1"/>
    <w:basedOn w:val="Normal"/>
    <w:rsid w:val="00B631E4"/>
    <w:pPr>
      <w:spacing w:after="150" w:line="240" w:lineRule="auto"/>
      <w:jc w:val="center"/>
    </w:pPr>
    <w:rPr>
      <w:rFonts w:ascii="Times New Roman" w:eastAsia="Times New Roman" w:hAnsi="Times New Roman" w:cs="Times New Roman"/>
    </w:rPr>
  </w:style>
  <w:style w:type="paragraph" w:customStyle="1" w:styleId="gs-snippet1">
    <w:name w:val="gs-snippet1"/>
    <w:basedOn w:val="Normal"/>
    <w:rsid w:val="00B631E4"/>
    <w:pPr>
      <w:spacing w:before="15" w:after="150" w:line="240" w:lineRule="atLeast"/>
    </w:pPr>
    <w:rPr>
      <w:rFonts w:ascii="Times New Roman" w:eastAsia="Times New Roman" w:hAnsi="Times New Roman" w:cs="Times New Roman"/>
      <w:color w:val="333333"/>
    </w:rPr>
  </w:style>
  <w:style w:type="paragraph" w:customStyle="1" w:styleId="gs-visibleurl1">
    <w:name w:val="gs-visibleurl1"/>
    <w:basedOn w:val="Normal"/>
    <w:rsid w:val="00B631E4"/>
    <w:pPr>
      <w:spacing w:after="150" w:line="312" w:lineRule="atLeast"/>
    </w:pPr>
    <w:rPr>
      <w:rFonts w:ascii="Times New Roman" w:eastAsia="Times New Roman" w:hAnsi="Times New Roman" w:cs="Times New Roman"/>
    </w:rPr>
  </w:style>
  <w:style w:type="paragraph" w:customStyle="1" w:styleId="gs-visibleurl-short1">
    <w:name w:val="gs-visibleurl-short1"/>
    <w:basedOn w:val="Normal"/>
    <w:rsid w:val="00B631E4"/>
    <w:pPr>
      <w:spacing w:after="150" w:line="240" w:lineRule="auto"/>
    </w:pPr>
    <w:rPr>
      <w:rFonts w:ascii="Times New Roman" w:eastAsia="Times New Roman" w:hAnsi="Times New Roman" w:cs="Times New Roman"/>
    </w:rPr>
  </w:style>
  <w:style w:type="paragraph" w:customStyle="1" w:styleId="gs-spelling1">
    <w:name w:val="gs-spelling1"/>
    <w:basedOn w:val="Normal"/>
    <w:rsid w:val="00B631E4"/>
    <w:pPr>
      <w:spacing w:after="150" w:line="240" w:lineRule="auto"/>
    </w:pPr>
    <w:rPr>
      <w:rFonts w:ascii="Times New Roman" w:eastAsia="Times New Roman" w:hAnsi="Times New Roman" w:cs="Times New Roman"/>
      <w:color w:val="333333"/>
    </w:rPr>
  </w:style>
  <w:style w:type="paragraph" w:customStyle="1" w:styleId="gs-size1">
    <w:name w:val="gs-size1"/>
    <w:basedOn w:val="Normal"/>
    <w:rsid w:val="00B631E4"/>
    <w:pPr>
      <w:spacing w:after="150" w:line="240" w:lineRule="auto"/>
    </w:pPr>
    <w:rPr>
      <w:rFonts w:ascii="Times New Roman" w:eastAsia="Times New Roman" w:hAnsi="Times New Roman" w:cs="Times New Roman"/>
      <w:color w:val="6F6F6F"/>
    </w:rPr>
  </w:style>
  <w:style w:type="paragraph" w:customStyle="1" w:styleId="gs-title2">
    <w:name w:val="gs-title2"/>
    <w:basedOn w:val="Normal"/>
    <w:rsid w:val="00B631E4"/>
    <w:pPr>
      <w:spacing w:after="150" w:line="240" w:lineRule="auto"/>
    </w:pPr>
    <w:rPr>
      <w:rFonts w:ascii="Times New Roman" w:eastAsia="Times New Roman" w:hAnsi="Times New Roman" w:cs="Times New Roman"/>
      <w:vanish/>
    </w:rPr>
  </w:style>
  <w:style w:type="paragraph" w:customStyle="1" w:styleId="gs-image-box2">
    <w:name w:val="gs-image-box2"/>
    <w:basedOn w:val="Normal"/>
    <w:rsid w:val="00B631E4"/>
    <w:pPr>
      <w:spacing w:after="150" w:line="240" w:lineRule="auto"/>
      <w:ind w:right="150"/>
    </w:pPr>
    <w:rPr>
      <w:rFonts w:ascii="Times New Roman" w:eastAsia="Times New Roman" w:hAnsi="Times New Roman" w:cs="Times New Roman"/>
    </w:rPr>
  </w:style>
  <w:style w:type="paragraph" w:customStyle="1" w:styleId="gs-text-box2">
    <w:name w:val="gs-text-box2"/>
    <w:basedOn w:val="Normal"/>
    <w:rsid w:val="00B631E4"/>
    <w:pPr>
      <w:spacing w:after="150" w:line="240" w:lineRule="auto"/>
    </w:pPr>
    <w:rPr>
      <w:rFonts w:ascii="Times New Roman" w:eastAsia="Times New Roman" w:hAnsi="Times New Roman" w:cs="Times New Roman"/>
    </w:rPr>
  </w:style>
  <w:style w:type="paragraph" w:customStyle="1" w:styleId="gs-title3">
    <w:name w:val="gs-title3"/>
    <w:basedOn w:val="Normal"/>
    <w:rsid w:val="00B631E4"/>
    <w:pPr>
      <w:spacing w:after="150" w:line="240" w:lineRule="auto"/>
    </w:pPr>
    <w:rPr>
      <w:rFonts w:ascii="Times New Roman" w:eastAsia="Times New Roman" w:hAnsi="Times New Roman" w:cs="Times New Roman"/>
    </w:rPr>
  </w:style>
  <w:style w:type="paragraph" w:customStyle="1" w:styleId="gs-size2">
    <w:name w:val="gs-size2"/>
    <w:basedOn w:val="Normal"/>
    <w:rsid w:val="00B631E4"/>
    <w:pPr>
      <w:spacing w:after="150" w:line="240" w:lineRule="auto"/>
    </w:pPr>
    <w:rPr>
      <w:rFonts w:ascii="Times New Roman" w:eastAsia="Times New Roman" w:hAnsi="Times New Roman" w:cs="Times New Roman"/>
      <w:vanish/>
    </w:rPr>
  </w:style>
  <w:style w:type="paragraph" w:customStyle="1" w:styleId="gs-imageresult-popup1">
    <w:name w:val="gs-imageresult-popup1"/>
    <w:basedOn w:val="Normal"/>
    <w:rsid w:val="00B631E4"/>
    <w:pPr>
      <w:spacing w:after="150" w:line="240" w:lineRule="auto"/>
    </w:pPr>
    <w:rPr>
      <w:rFonts w:ascii="Times New Roman" w:eastAsia="Times New Roman" w:hAnsi="Times New Roman" w:cs="Times New Roman"/>
    </w:rPr>
  </w:style>
  <w:style w:type="paragraph" w:customStyle="1" w:styleId="gs-image-thumbnail-box1">
    <w:name w:val="gs-image-thumbnail-box1"/>
    <w:basedOn w:val="Normal"/>
    <w:rsid w:val="00B631E4"/>
    <w:pPr>
      <w:spacing w:after="150" w:line="240" w:lineRule="auto"/>
    </w:pPr>
    <w:rPr>
      <w:rFonts w:ascii="Times New Roman" w:eastAsia="Times New Roman" w:hAnsi="Times New Roman" w:cs="Times New Roman"/>
    </w:rPr>
  </w:style>
  <w:style w:type="paragraph" w:customStyle="1" w:styleId="gs-image-box3">
    <w:name w:val="gs-image-box3"/>
    <w:basedOn w:val="Normal"/>
    <w:rsid w:val="00B631E4"/>
    <w:pPr>
      <w:spacing w:after="150" w:line="240" w:lineRule="auto"/>
    </w:pPr>
    <w:rPr>
      <w:rFonts w:ascii="Times New Roman" w:eastAsia="Times New Roman" w:hAnsi="Times New Roman" w:cs="Times New Roman"/>
    </w:rPr>
  </w:style>
  <w:style w:type="paragraph" w:customStyle="1" w:styleId="gs-image-popup-box1">
    <w:name w:val="gs-image-popup-box1"/>
    <w:basedOn w:val="Normal"/>
    <w:rsid w:val="00B631E4"/>
    <w:pPr>
      <w:pBdr>
        <w:top w:val="single" w:sz="6" w:space="8" w:color="DDDDDD"/>
        <w:left w:val="single" w:sz="6" w:space="8" w:color="DDDDDD"/>
        <w:bottom w:val="single" w:sz="6" w:space="8" w:color="DDDDDD"/>
        <w:right w:val="single" w:sz="6" w:space="8" w:color="DDDDDD"/>
      </w:pBdr>
      <w:shd w:val="clear" w:color="auto" w:fill="FFFFFF"/>
      <w:spacing w:after="150" w:line="240" w:lineRule="auto"/>
    </w:pPr>
    <w:rPr>
      <w:rFonts w:ascii="Times New Roman" w:eastAsia="Times New Roman" w:hAnsi="Times New Roman" w:cs="Times New Roman"/>
      <w:vanish/>
    </w:rPr>
  </w:style>
  <w:style w:type="paragraph" w:customStyle="1" w:styleId="gs-image-box4">
    <w:name w:val="gs-image-box4"/>
    <w:basedOn w:val="Normal"/>
    <w:rsid w:val="00B631E4"/>
    <w:pPr>
      <w:spacing w:after="150" w:line="240" w:lineRule="auto"/>
    </w:pPr>
    <w:rPr>
      <w:rFonts w:ascii="Times New Roman" w:eastAsia="Times New Roman" w:hAnsi="Times New Roman" w:cs="Times New Roman"/>
    </w:rPr>
  </w:style>
  <w:style w:type="paragraph" w:customStyle="1" w:styleId="gs-text-box3">
    <w:name w:val="gs-text-box3"/>
    <w:basedOn w:val="Normal"/>
    <w:rsid w:val="00B631E4"/>
    <w:pPr>
      <w:spacing w:after="150" w:line="240" w:lineRule="auto"/>
    </w:pPr>
    <w:rPr>
      <w:rFonts w:ascii="Times New Roman" w:eastAsia="Times New Roman" w:hAnsi="Times New Roman" w:cs="Times New Roman"/>
    </w:rPr>
  </w:style>
  <w:style w:type="paragraph" w:customStyle="1" w:styleId="gs-title4">
    <w:name w:val="gs-title4"/>
    <w:basedOn w:val="Normal"/>
    <w:rsid w:val="00B631E4"/>
    <w:pPr>
      <w:spacing w:after="150" w:line="240" w:lineRule="auto"/>
    </w:pPr>
    <w:rPr>
      <w:rFonts w:ascii="Times New Roman" w:eastAsia="Times New Roman" w:hAnsi="Times New Roman" w:cs="Times New Roman"/>
      <w:vanish/>
    </w:rPr>
  </w:style>
  <w:style w:type="paragraph" w:customStyle="1" w:styleId="gs-title5">
    <w:name w:val="gs-title5"/>
    <w:basedOn w:val="Normal"/>
    <w:rsid w:val="00B631E4"/>
    <w:pPr>
      <w:spacing w:after="150" w:line="312" w:lineRule="atLeast"/>
    </w:pPr>
    <w:rPr>
      <w:rFonts w:ascii="Times New Roman" w:eastAsia="Times New Roman" w:hAnsi="Times New Roman" w:cs="Times New Roman"/>
    </w:rPr>
  </w:style>
  <w:style w:type="paragraph" w:customStyle="1" w:styleId="gs-snippet2">
    <w:name w:val="gs-snippet2"/>
    <w:basedOn w:val="Normal"/>
    <w:rsid w:val="00B631E4"/>
    <w:pPr>
      <w:spacing w:before="15" w:after="150" w:line="312" w:lineRule="atLeast"/>
    </w:pPr>
    <w:rPr>
      <w:rFonts w:ascii="Times New Roman" w:eastAsia="Times New Roman" w:hAnsi="Times New Roman" w:cs="Times New Roman"/>
    </w:rPr>
  </w:style>
  <w:style w:type="paragraph" w:customStyle="1" w:styleId="gsc-trailing-more-results1">
    <w:name w:val="gsc-trailing-more-results1"/>
    <w:basedOn w:val="Normal"/>
    <w:rsid w:val="00B631E4"/>
    <w:pPr>
      <w:spacing w:after="150" w:line="240" w:lineRule="auto"/>
    </w:pPr>
    <w:rPr>
      <w:rFonts w:ascii="Times New Roman" w:eastAsia="Times New Roman" w:hAnsi="Times New Roman" w:cs="Times New Roman"/>
    </w:rPr>
  </w:style>
  <w:style w:type="paragraph" w:customStyle="1" w:styleId="gsc-trailing-more-results2">
    <w:name w:val="gsc-trailing-more-results2"/>
    <w:basedOn w:val="Normal"/>
    <w:rsid w:val="00B631E4"/>
    <w:pPr>
      <w:spacing w:after="150" w:line="240" w:lineRule="auto"/>
    </w:pPr>
    <w:rPr>
      <w:rFonts w:ascii="Times New Roman" w:eastAsia="Times New Roman" w:hAnsi="Times New Roman" w:cs="Times New Roman"/>
    </w:rPr>
  </w:style>
  <w:style w:type="paragraph" w:customStyle="1" w:styleId="gsc-cursor-box1">
    <w:name w:val="gsc-cursor-box1"/>
    <w:basedOn w:val="Normal"/>
    <w:rsid w:val="00B631E4"/>
    <w:pPr>
      <w:spacing w:after="150" w:line="240" w:lineRule="auto"/>
    </w:pPr>
    <w:rPr>
      <w:rFonts w:ascii="Times New Roman" w:eastAsia="Times New Roman" w:hAnsi="Times New Roman" w:cs="Times New Roman"/>
    </w:rPr>
  </w:style>
  <w:style w:type="paragraph" w:customStyle="1" w:styleId="gsc-trailing-more-results3">
    <w:name w:val="gsc-trailing-more-results3"/>
    <w:basedOn w:val="Normal"/>
    <w:rsid w:val="00B631E4"/>
    <w:pPr>
      <w:spacing w:after="0" w:line="240" w:lineRule="auto"/>
    </w:pPr>
    <w:rPr>
      <w:rFonts w:ascii="Times New Roman" w:eastAsia="Times New Roman" w:hAnsi="Times New Roman" w:cs="Times New Roman"/>
    </w:rPr>
  </w:style>
  <w:style w:type="paragraph" w:customStyle="1" w:styleId="gsc-cursor1">
    <w:name w:val="gsc-cursor1"/>
    <w:basedOn w:val="Normal"/>
    <w:rsid w:val="00B631E4"/>
    <w:pPr>
      <w:spacing w:after="150" w:line="240" w:lineRule="auto"/>
    </w:pPr>
    <w:rPr>
      <w:rFonts w:ascii="Times New Roman" w:eastAsia="Times New Roman" w:hAnsi="Times New Roman" w:cs="Times New Roman"/>
    </w:rPr>
  </w:style>
  <w:style w:type="paragraph" w:customStyle="1" w:styleId="gsc-cursor-box2">
    <w:name w:val="gsc-cursor-box2"/>
    <w:basedOn w:val="Normal"/>
    <w:rsid w:val="00B631E4"/>
    <w:pPr>
      <w:spacing w:before="150" w:after="150" w:line="240" w:lineRule="auto"/>
      <w:ind w:left="150" w:right="150"/>
    </w:pPr>
    <w:rPr>
      <w:rFonts w:ascii="Times New Roman" w:eastAsia="Times New Roman" w:hAnsi="Times New Roman" w:cs="Times New Roman"/>
    </w:rPr>
  </w:style>
  <w:style w:type="paragraph" w:customStyle="1" w:styleId="gsc-cursor-page1">
    <w:name w:val="gsc-cursor-page1"/>
    <w:basedOn w:val="Normal"/>
    <w:rsid w:val="00B631E4"/>
    <w:pPr>
      <w:shd w:val="clear" w:color="auto" w:fill="FFFFFF"/>
      <w:spacing w:after="150" w:line="240" w:lineRule="auto"/>
      <w:ind w:right="120"/>
    </w:pPr>
    <w:rPr>
      <w:rFonts w:ascii="Times New Roman" w:eastAsia="Times New Roman" w:hAnsi="Times New Roman" w:cs="Times New Roman"/>
      <w:color w:val="1155CC"/>
    </w:rPr>
  </w:style>
  <w:style w:type="paragraph" w:customStyle="1" w:styleId="gsc-cursor-current-page1">
    <w:name w:val="gsc-cursor-current-page1"/>
    <w:basedOn w:val="Normal"/>
    <w:rsid w:val="00B631E4"/>
    <w:pPr>
      <w:shd w:val="clear" w:color="auto" w:fill="FFFFFF"/>
      <w:spacing w:after="150" w:line="240" w:lineRule="auto"/>
    </w:pPr>
    <w:rPr>
      <w:rFonts w:ascii="Times New Roman" w:eastAsia="Times New Roman" w:hAnsi="Times New Roman" w:cs="Times New Roman"/>
      <w:b/>
      <w:bCs/>
      <w:color w:val="1155CC"/>
    </w:rPr>
  </w:style>
  <w:style w:type="paragraph" w:customStyle="1" w:styleId="gs-spelling-original1">
    <w:name w:val="gs-spelling-original1"/>
    <w:basedOn w:val="Normal"/>
    <w:rsid w:val="00B631E4"/>
    <w:pPr>
      <w:spacing w:after="150" w:line="240" w:lineRule="auto"/>
    </w:pPr>
    <w:rPr>
      <w:rFonts w:ascii="Times New Roman" w:eastAsia="Times New Roman" w:hAnsi="Times New Roman" w:cs="Times New Roman"/>
      <w:sz w:val="20"/>
      <w:szCs w:val="20"/>
    </w:rPr>
  </w:style>
  <w:style w:type="paragraph" w:customStyle="1" w:styleId="gs-visibleurl2">
    <w:name w:val="gs-visibleurl2"/>
    <w:basedOn w:val="Normal"/>
    <w:rsid w:val="00B631E4"/>
    <w:pPr>
      <w:spacing w:after="150" w:line="240" w:lineRule="auto"/>
    </w:pPr>
    <w:rPr>
      <w:rFonts w:ascii="Times New Roman" w:eastAsia="Times New Roman" w:hAnsi="Times New Roman" w:cs="Times New Roman"/>
      <w:color w:val="009933"/>
    </w:rPr>
  </w:style>
  <w:style w:type="paragraph" w:customStyle="1" w:styleId="gs-clusterurl1">
    <w:name w:val="gs-clusterurl1"/>
    <w:basedOn w:val="Normal"/>
    <w:rsid w:val="00B631E4"/>
    <w:pPr>
      <w:spacing w:after="150" w:line="240" w:lineRule="auto"/>
    </w:pPr>
    <w:rPr>
      <w:rFonts w:ascii="Times New Roman" w:eastAsia="Times New Roman" w:hAnsi="Times New Roman" w:cs="Times New Roman"/>
      <w:color w:val="008000"/>
      <w:u w:val="single"/>
    </w:rPr>
  </w:style>
  <w:style w:type="paragraph" w:customStyle="1" w:styleId="gs-publisher1">
    <w:name w:val="gs-publisher1"/>
    <w:basedOn w:val="Normal"/>
    <w:rsid w:val="00B631E4"/>
    <w:pPr>
      <w:spacing w:after="150" w:line="240" w:lineRule="auto"/>
    </w:pPr>
    <w:rPr>
      <w:rFonts w:ascii="Times New Roman" w:eastAsia="Times New Roman" w:hAnsi="Times New Roman" w:cs="Times New Roman"/>
      <w:color w:val="6F6F6F"/>
    </w:rPr>
  </w:style>
  <w:style w:type="paragraph" w:customStyle="1" w:styleId="gs-relativepublisheddate1">
    <w:name w:val="gs-relativepublisheddate1"/>
    <w:basedOn w:val="Normal"/>
    <w:rsid w:val="00B631E4"/>
    <w:pPr>
      <w:spacing w:after="150" w:line="240" w:lineRule="auto"/>
      <w:ind w:left="60"/>
    </w:pPr>
    <w:rPr>
      <w:rFonts w:ascii="Times New Roman" w:eastAsia="Times New Roman" w:hAnsi="Times New Roman" w:cs="Times New Roman"/>
      <w:vanish/>
      <w:color w:val="6F6F6F"/>
    </w:rPr>
  </w:style>
  <w:style w:type="paragraph" w:customStyle="1" w:styleId="gs-publisheddate1">
    <w:name w:val="gs-publisheddate1"/>
    <w:basedOn w:val="Normal"/>
    <w:rsid w:val="00B631E4"/>
    <w:pPr>
      <w:spacing w:after="150" w:line="240" w:lineRule="auto"/>
      <w:ind w:left="60"/>
    </w:pPr>
    <w:rPr>
      <w:rFonts w:ascii="Times New Roman" w:eastAsia="Times New Roman" w:hAnsi="Times New Roman" w:cs="Times New Roman"/>
      <w:color w:val="6F6F6F"/>
    </w:rPr>
  </w:style>
  <w:style w:type="paragraph" w:customStyle="1" w:styleId="gs-relativepublisheddate2">
    <w:name w:val="gs-relativepublisheddate2"/>
    <w:basedOn w:val="Normal"/>
    <w:rsid w:val="00B631E4"/>
    <w:pPr>
      <w:spacing w:after="150" w:line="240" w:lineRule="auto"/>
    </w:pPr>
    <w:rPr>
      <w:rFonts w:ascii="Times New Roman" w:eastAsia="Times New Roman" w:hAnsi="Times New Roman" w:cs="Times New Roman"/>
      <w:vanish/>
      <w:color w:val="6F6F6F"/>
    </w:rPr>
  </w:style>
  <w:style w:type="paragraph" w:customStyle="1" w:styleId="gs-publisheddate2">
    <w:name w:val="gs-publisheddate2"/>
    <w:basedOn w:val="Normal"/>
    <w:rsid w:val="00B631E4"/>
    <w:pPr>
      <w:spacing w:after="150" w:line="240" w:lineRule="auto"/>
    </w:pPr>
    <w:rPr>
      <w:rFonts w:ascii="Times New Roman" w:eastAsia="Times New Roman" w:hAnsi="Times New Roman" w:cs="Times New Roman"/>
      <w:vanish/>
      <w:color w:val="6F6F6F"/>
    </w:rPr>
  </w:style>
  <w:style w:type="paragraph" w:customStyle="1" w:styleId="gs-publisheddate3">
    <w:name w:val="gs-publisheddate3"/>
    <w:basedOn w:val="Normal"/>
    <w:rsid w:val="00B631E4"/>
    <w:pPr>
      <w:spacing w:after="150" w:line="240" w:lineRule="auto"/>
      <w:ind w:left="60"/>
    </w:pPr>
    <w:rPr>
      <w:rFonts w:ascii="Times New Roman" w:eastAsia="Times New Roman" w:hAnsi="Times New Roman" w:cs="Times New Roman"/>
      <w:vanish/>
      <w:color w:val="6F6F6F"/>
    </w:rPr>
  </w:style>
  <w:style w:type="paragraph" w:customStyle="1" w:styleId="gs-relativepublisheddate3">
    <w:name w:val="gs-relativepublisheddate3"/>
    <w:basedOn w:val="Normal"/>
    <w:rsid w:val="00B631E4"/>
    <w:pPr>
      <w:spacing w:after="150" w:line="240" w:lineRule="auto"/>
    </w:pPr>
    <w:rPr>
      <w:rFonts w:ascii="Times New Roman" w:eastAsia="Times New Roman" w:hAnsi="Times New Roman" w:cs="Times New Roman"/>
      <w:color w:val="6F6F6F"/>
    </w:rPr>
  </w:style>
  <w:style w:type="paragraph" w:customStyle="1" w:styleId="gs-relativepublisheddate4">
    <w:name w:val="gs-relativepublisheddate4"/>
    <w:basedOn w:val="Normal"/>
    <w:rsid w:val="00B631E4"/>
    <w:pPr>
      <w:spacing w:after="150" w:line="240" w:lineRule="auto"/>
      <w:ind w:left="60"/>
    </w:pPr>
    <w:rPr>
      <w:rFonts w:ascii="Times New Roman" w:eastAsia="Times New Roman" w:hAnsi="Times New Roman" w:cs="Times New Roman"/>
      <w:color w:val="6F6F6F"/>
    </w:rPr>
  </w:style>
  <w:style w:type="paragraph" w:customStyle="1" w:styleId="gs-location1">
    <w:name w:val="gs-location1"/>
    <w:basedOn w:val="Normal"/>
    <w:rsid w:val="00B631E4"/>
    <w:pPr>
      <w:spacing w:after="150" w:line="240" w:lineRule="auto"/>
    </w:pPr>
    <w:rPr>
      <w:rFonts w:ascii="Times New Roman" w:eastAsia="Times New Roman" w:hAnsi="Times New Roman" w:cs="Times New Roman"/>
      <w:color w:val="6F6F6F"/>
    </w:rPr>
  </w:style>
  <w:style w:type="paragraph" w:customStyle="1" w:styleId="gs-promotion-title-right1">
    <w:name w:val="gs-promotion-title-right1"/>
    <w:basedOn w:val="Normal"/>
    <w:rsid w:val="00B631E4"/>
    <w:pPr>
      <w:spacing w:after="150" w:line="240" w:lineRule="auto"/>
    </w:pPr>
    <w:rPr>
      <w:rFonts w:ascii="Times New Roman" w:eastAsia="Times New Roman" w:hAnsi="Times New Roman" w:cs="Times New Roman"/>
      <w:color w:val="000000"/>
    </w:rPr>
  </w:style>
  <w:style w:type="paragraph" w:customStyle="1" w:styleId="gs-directions-to-from1">
    <w:name w:val="gs-directions-to-from1"/>
    <w:basedOn w:val="Normal"/>
    <w:rsid w:val="00B631E4"/>
    <w:pPr>
      <w:spacing w:before="60" w:after="150" w:line="240" w:lineRule="auto"/>
    </w:pPr>
    <w:rPr>
      <w:rFonts w:ascii="Times New Roman" w:eastAsia="Times New Roman" w:hAnsi="Times New Roman" w:cs="Times New Roman"/>
      <w:vanish/>
    </w:rPr>
  </w:style>
  <w:style w:type="paragraph" w:customStyle="1" w:styleId="gs-label1">
    <w:name w:val="gs-label1"/>
    <w:basedOn w:val="Normal"/>
    <w:rsid w:val="00B631E4"/>
    <w:pPr>
      <w:spacing w:after="150" w:line="240" w:lineRule="auto"/>
      <w:ind w:right="60"/>
    </w:pPr>
    <w:rPr>
      <w:rFonts w:ascii="Times New Roman" w:eastAsia="Times New Roman" w:hAnsi="Times New Roman" w:cs="Times New Roman"/>
    </w:rPr>
  </w:style>
  <w:style w:type="paragraph" w:customStyle="1" w:styleId="gs-spacer2">
    <w:name w:val="gs-spacer2"/>
    <w:basedOn w:val="Normal"/>
    <w:rsid w:val="00B631E4"/>
    <w:pPr>
      <w:spacing w:after="150" w:line="240" w:lineRule="auto"/>
      <w:ind w:left="45" w:right="45"/>
    </w:pPr>
    <w:rPr>
      <w:rFonts w:ascii="Times New Roman" w:eastAsia="Times New Roman" w:hAnsi="Times New Roman" w:cs="Times New Roman"/>
    </w:rPr>
  </w:style>
  <w:style w:type="paragraph" w:customStyle="1" w:styleId="gs-publisher2">
    <w:name w:val="gs-publisher2"/>
    <w:basedOn w:val="Normal"/>
    <w:rsid w:val="00B631E4"/>
    <w:pPr>
      <w:spacing w:after="150" w:line="240" w:lineRule="auto"/>
    </w:pPr>
    <w:rPr>
      <w:rFonts w:ascii="Times New Roman" w:eastAsia="Times New Roman" w:hAnsi="Times New Roman" w:cs="Times New Roman"/>
      <w:color w:val="008000"/>
    </w:rPr>
  </w:style>
  <w:style w:type="paragraph" w:customStyle="1" w:styleId="gs-snippet3">
    <w:name w:val="gs-snippet3"/>
    <w:basedOn w:val="Normal"/>
    <w:rsid w:val="00B631E4"/>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rPr>
  </w:style>
  <w:style w:type="paragraph" w:customStyle="1" w:styleId="gs-snippet4">
    <w:name w:val="gs-snippet4"/>
    <w:basedOn w:val="Normal"/>
    <w:rsid w:val="00B631E4"/>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rPr>
  </w:style>
  <w:style w:type="paragraph" w:customStyle="1" w:styleId="gs-watermark1">
    <w:name w:val="gs-watermark1"/>
    <w:basedOn w:val="Normal"/>
    <w:rsid w:val="00B631E4"/>
    <w:pPr>
      <w:spacing w:after="150" w:line="240" w:lineRule="auto"/>
    </w:pPr>
    <w:rPr>
      <w:rFonts w:ascii="Times New Roman" w:eastAsia="Times New Roman" w:hAnsi="Times New Roman" w:cs="Times New Roman"/>
      <w:color w:val="7777CC"/>
      <w:sz w:val="15"/>
      <w:szCs w:val="15"/>
    </w:rPr>
  </w:style>
  <w:style w:type="paragraph" w:customStyle="1" w:styleId="gs-metadata1">
    <w:name w:val="gs-metadata1"/>
    <w:basedOn w:val="Normal"/>
    <w:rsid w:val="00B631E4"/>
    <w:pPr>
      <w:spacing w:after="150" w:line="240" w:lineRule="auto"/>
    </w:pPr>
    <w:rPr>
      <w:rFonts w:ascii="Times New Roman" w:eastAsia="Times New Roman" w:hAnsi="Times New Roman" w:cs="Times New Roman"/>
      <w:color w:val="676767"/>
    </w:rPr>
  </w:style>
  <w:style w:type="paragraph" w:customStyle="1" w:styleId="gs-author1">
    <w:name w:val="gs-author1"/>
    <w:basedOn w:val="Normal"/>
    <w:rsid w:val="00B631E4"/>
    <w:pPr>
      <w:spacing w:after="150" w:line="240" w:lineRule="auto"/>
    </w:pPr>
    <w:rPr>
      <w:rFonts w:ascii="Times New Roman" w:eastAsia="Times New Roman" w:hAnsi="Times New Roman" w:cs="Times New Roman"/>
      <w:color w:val="6F6F6F"/>
    </w:rPr>
  </w:style>
  <w:style w:type="paragraph" w:customStyle="1" w:styleId="gs-publisheddate4">
    <w:name w:val="gs-publisheddate4"/>
    <w:basedOn w:val="Normal"/>
    <w:rsid w:val="00B631E4"/>
    <w:pPr>
      <w:spacing w:after="150" w:line="240" w:lineRule="auto"/>
    </w:pPr>
    <w:rPr>
      <w:rFonts w:ascii="Times New Roman" w:eastAsia="Times New Roman" w:hAnsi="Times New Roman" w:cs="Times New Roman"/>
      <w:color w:val="6F6F6F"/>
    </w:rPr>
  </w:style>
  <w:style w:type="paragraph" w:customStyle="1" w:styleId="gs-pagecount1">
    <w:name w:val="gs-pagecount1"/>
    <w:basedOn w:val="Normal"/>
    <w:rsid w:val="00B631E4"/>
    <w:pPr>
      <w:spacing w:after="150" w:line="240" w:lineRule="auto"/>
      <w:ind w:left="60"/>
    </w:pPr>
    <w:rPr>
      <w:rFonts w:ascii="Times New Roman" w:eastAsia="Times New Roman" w:hAnsi="Times New Roman" w:cs="Times New Roman"/>
      <w:color w:val="6F6F6F"/>
    </w:rPr>
  </w:style>
  <w:style w:type="paragraph" w:customStyle="1" w:styleId="gs-patent-number1">
    <w:name w:val="gs-patent-number1"/>
    <w:basedOn w:val="Normal"/>
    <w:rsid w:val="00B631E4"/>
    <w:pPr>
      <w:spacing w:after="150" w:line="240" w:lineRule="auto"/>
    </w:pPr>
    <w:rPr>
      <w:rFonts w:ascii="Times New Roman" w:eastAsia="Times New Roman" w:hAnsi="Times New Roman" w:cs="Times New Roman"/>
    </w:rPr>
  </w:style>
  <w:style w:type="paragraph" w:customStyle="1" w:styleId="gs-publisheddate5">
    <w:name w:val="gs-publisheddate5"/>
    <w:basedOn w:val="Normal"/>
    <w:rsid w:val="00B631E4"/>
    <w:pPr>
      <w:spacing w:after="150" w:line="240" w:lineRule="auto"/>
    </w:pPr>
    <w:rPr>
      <w:rFonts w:ascii="Times New Roman" w:eastAsia="Times New Roman" w:hAnsi="Times New Roman" w:cs="Times New Roman"/>
      <w:color w:val="6F6F6F"/>
    </w:rPr>
  </w:style>
  <w:style w:type="paragraph" w:customStyle="1" w:styleId="gs-author2">
    <w:name w:val="gs-author2"/>
    <w:basedOn w:val="Normal"/>
    <w:rsid w:val="00B631E4"/>
    <w:pPr>
      <w:spacing w:after="150" w:line="240" w:lineRule="auto"/>
    </w:pPr>
    <w:rPr>
      <w:rFonts w:ascii="Times New Roman" w:eastAsia="Times New Roman" w:hAnsi="Times New Roman" w:cs="Times New Roman"/>
    </w:rPr>
  </w:style>
  <w:style w:type="paragraph" w:customStyle="1" w:styleId="gs-image-box5">
    <w:name w:val="gs-image-box5"/>
    <w:basedOn w:val="Normal"/>
    <w:rsid w:val="00B631E4"/>
    <w:pPr>
      <w:spacing w:after="150" w:line="240" w:lineRule="auto"/>
    </w:pPr>
    <w:rPr>
      <w:rFonts w:ascii="Times New Roman" w:eastAsia="Times New Roman" w:hAnsi="Times New Roman" w:cs="Times New Roman"/>
    </w:rPr>
  </w:style>
  <w:style w:type="paragraph" w:customStyle="1" w:styleId="gsc-preview-reviews1">
    <w:name w:val="gsc-preview-reviews1"/>
    <w:basedOn w:val="Normal"/>
    <w:rsid w:val="00B631E4"/>
    <w:pPr>
      <w:spacing w:after="150" w:line="240" w:lineRule="auto"/>
    </w:pPr>
    <w:rPr>
      <w:rFonts w:ascii="Times New Roman" w:eastAsia="Times New Roman" w:hAnsi="Times New Roman" w:cs="Times New Roman"/>
      <w:vanish/>
      <w:color w:val="333333"/>
    </w:rPr>
  </w:style>
  <w:style w:type="paragraph" w:customStyle="1" w:styleId="gsc-zippy1">
    <w:name w:val="gsc-zippy1"/>
    <w:basedOn w:val="Normal"/>
    <w:rsid w:val="00B631E4"/>
    <w:pPr>
      <w:spacing w:before="30" w:after="0" w:line="240" w:lineRule="auto"/>
      <w:ind w:right="120"/>
    </w:pPr>
    <w:rPr>
      <w:rFonts w:ascii="Times New Roman" w:eastAsia="Times New Roman" w:hAnsi="Times New Roman" w:cs="Times New Roman"/>
    </w:rPr>
  </w:style>
  <w:style w:type="paragraph" w:customStyle="1" w:styleId="gsc-zippy2">
    <w:name w:val="gsc-zippy2"/>
    <w:basedOn w:val="Normal"/>
    <w:rsid w:val="00B631E4"/>
    <w:pPr>
      <w:spacing w:before="30" w:after="0" w:line="240" w:lineRule="auto"/>
      <w:ind w:right="120"/>
    </w:pPr>
    <w:rPr>
      <w:rFonts w:ascii="Times New Roman" w:eastAsia="Times New Roman" w:hAnsi="Times New Roman" w:cs="Times New Roman"/>
    </w:rPr>
  </w:style>
  <w:style w:type="paragraph" w:customStyle="1" w:styleId="gsc-control-cse2">
    <w:name w:val="gsc-control-cse2"/>
    <w:basedOn w:val="Normal"/>
    <w:rsid w:val="00B631E4"/>
    <w:pPr>
      <w:pBdr>
        <w:top w:val="single" w:sz="6" w:space="0" w:color="FFFFFF"/>
        <w:left w:val="single" w:sz="6" w:space="0" w:color="FFFFFF"/>
        <w:bottom w:val="single" w:sz="6" w:space="0" w:color="FFFFFF"/>
        <w:right w:val="single" w:sz="6" w:space="0" w:color="FFFFFF"/>
      </w:pBdr>
      <w:shd w:val="clear" w:color="auto" w:fill="FFFFFF"/>
      <w:spacing w:after="150" w:line="240" w:lineRule="auto"/>
    </w:pPr>
    <w:rPr>
      <w:rFonts w:ascii="Arial" w:eastAsia="Times New Roman" w:hAnsi="Arial" w:cs="Arial"/>
      <w:sz w:val="20"/>
      <w:szCs w:val="20"/>
    </w:rPr>
  </w:style>
  <w:style w:type="paragraph" w:customStyle="1" w:styleId="gsc-control-wrapper-cse1">
    <w:name w:val="gsc-control-wrapper-cse1"/>
    <w:basedOn w:val="Normal"/>
    <w:rsid w:val="00B631E4"/>
    <w:pPr>
      <w:spacing w:after="150" w:line="240" w:lineRule="auto"/>
    </w:pPr>
    <w:rPr>
      <w:rFonts w:ascii="Times New Roman" w:eastAsia="Times New Roman" w:hAnsi="Times New Roman" w:cs="Times New Roman"/>
    </w:rPr>
  </w:style>
  <w:style w:type="paragraph" w:customStyle="1" w:styleId="gsc-branding1">
    <w:name w:val="gsc-branding1"/>
    <w:basedOn w:val="Normal"/>
    <w:rsid w:val="00B631E4"/>
    <w:pPr>
      <w:spacing w:after="150" w:line="240" w:lineRule="auto"/>
    </w:pPr>
    <w:rPr>
      <w:rFonts w:ascii="Times New Roman" w:eastAsia="Times New Roman" w:hAnsi="Times New Roman" w:cs="Times New Roman"/>
      <w:vanish/>
    </w:rPr>
  </w:style>
  <w:style w:type="paragraph" w:customStyle="1" w:styleId="gsc-input1">
    <w:name w:val="gsc-input1"/>
    <w:basedOn w:val="Normal"/>
    <w:rsid w:val="00B631E4"/>
    <w:pPr>
      <w:spacing w:after="150" w:line="240" w:lineRule="auto"/>
    </w:pPr>
    <w:rPr>
      <w:rFonts w:ascii="Times New Roman" w:eastAsia="Times New Roman" w:hAnsi="Times New Roman" w:cs="Times New Roman"/>
    </w:rPr>
  </w:style>
  <w:style w:type="paragraph" w:customStyle="1" w:styleId="gsc-inputinput1">
    <w:name w:val="gsc-input&gt;input1"/>
    <w:basedOn w:val="Normal"/>
    <w:rsid w:val="00B631E4"/>
    <w:pPr>
      <w:pBdr>
        <w:top w:val="single" w:sz="6" w:space="0" w:color="A0A0A0"/>
        <w:left w:val="single" w:sz="6" w:space="0" w:color="B9B9B9"/>
        <w:bottom w:val="single" w:sz="6" w:space="0" w:color="B9B9B9"/>
        <w:right w:val="single" w:sz="6" w:space="0" w:color="B9B9B9"/>
      </w:pBdr>
      <w:spacing w:after="150" w:line="240" w:lineRule="auto"/>
    </w:pPr>
    <w:rPr>
      <w:rFonts w:ascii="Times New Roman" w:eastAsia="Times New Roman" w:hAnsi="Times New Roman" w:cs="Times New Roman"/>
    </w:rPr>
  </w:style>
  <w:style w:type="paragraph" w:customStyle="1" w:styleId="gs-visibleurl3">
    <w:name w:val="gs-visibleurl3"/>
    <w:basedOn w:val="Normal"/>
    <w:rsid w:val="00B631E4"/>
    <w:pPr>
      <w:spacing w:after="150" w:line="240" w:lineRule="auto"/>
    </w:pPr>
    <w:rPr>
      <w:rFonts w:ascii="Times New Roman" w:eastAsia="Times New Roman" w:hAnsi="Times New Roman" w:cs="Times New Roman"/>
      <w:sz w:val="20"/>
      <w:szCs w:val="20"/>
    </w:rPr>
  </w:style>
  <w:style w:type="paragraph" w:customStyle="1" w:styleId="gs-snippet5">
    <w:name w:val="gs-snippet5"/>
    <w:basedOn w:val="Normal"/>
    <w:rsid w:val="00B631E4"/>
    <w:pPr>
      <w:spacing w:before="15" w:after="150" w:line="240" w:lineRule="auto"/>
    </w:pPr>
    <w:rPr>
      <w:rFonts w:ascii="Times New Roman" w:eastAsia="Times New Roman" w:hAnsi="Times New Roman" w:cs="Times New Roman"/>
      <w:sz w:val="20"/>
      <w:szCs w:val="20"/>
    </w:rPr>
  </w:style>
  <w:style w:type="paragraph" w:customStyle="1" w:styleId="gs-visibleurl4">
    <w:name w:val="gs-visibleurl4"/>
    <w:basedOn w:val="Normal"/>
    <w:rsid w:val="00B631E4"/>
    <w:pPr>
      <w:spacing w:after="150" w:line="240" w:lineRule="auto"/>
    </w:pPr>
    <w:rPr>
      <w:rFonts w:ascii="Times New Roman" w:eastAsia="Times New Roman" w:hAnsi="Times New Roman" w:cs="Times New Roman"/>
      <w:color w:val="009933"/>
    </w:rPr>
  </w:style>
  <w:style w:type="paragraph" w:customStyle="1" w:styleId="gs-visibleurl5">
    <w:name w:val="gs-visibleurl5"/>
    <w:basedOn w:val="Normal"/>
    <w:rsid w:val="00B631E4"/>
    <w:pPr>
      <w:spacing w:after="150" w:line="240" w:lineRule="auto"/>
    </w:pPr>
    <w:rPr>
      <w:rFonts w:ascii="Times New Roman" w:eastAsia="Times New Roman" w:hAnsi="Times New Roman" w:cs="Times New Roman"/>
      <w:color w:val="009933"/>
    </w:rPr>
  </w:style>
  <w:style w:type="paragraph" w:customStyle="1" w:styleId="gsc-cursor-page2">
    <w:name w:val="gsc-cursor-page2"/>
    <w:basedOn w:val="Normal"/>
    <w:rsid w:val="00B631E4"/>
    <w:pPr>
      <w:shd w:val="clear" w:color="auto" w:fill="FFFFFF"/>
      <w:spacing w:after="150" w:line="240" w:lineRule="auto"/>
      <w:ind w:right="120"/>
    </w:pPr>
    <w:rPr>
      <w:rFonts w:ascii="Times New Roman" w:eastAsia="Times New Roman" w:hAnsi="Times New Roman" w:cs="Times New Roman"/>
      <w:color w:val="1155CC"/>
      <w:u w:val="single"/>
    </w:rPr>
  </w:style>
  <w:style w:type="paragraph" w:customStyle="1" w:styleId="gs-snippet6">
    <w:name w:val="gs-snippet6"/>
    <w:basedOn w:val="Normal"/>
    <w:rsid w:val="00B631E4"/>
    <w:pPr>
      <w:spacing w:before="15" w:after="150" w:line="240" w:lineRule="auto"/>
    </w:pPr>
    <w:rPr>
      <w:rFonts w:ascii="Times New Roman" w:eastAsia="Times New Roman" w:hAnsi="Times New Roman" w:cs="Times New Roman"/>
      <w:color w:val="333333"/>
    </w:rPr>
  </w:style>
  <w:style w:type="paragraph" w:customStyle="1" w:styleId="gsc-col1">
    <w:name w:val="gsc-col1"/>
    <w:basedOn w:val="Normal"/>
    <w:rsid w:val="00B631E4"/>
    <w:pPr>
      <w:spacing w:after="150" w:line="240" w:lineRule="auto"/>
      <w:textAlignment w:val="center"/>
    </w:pPr>
    <w:rPr>
      <w:rFonts w:ascii="Times New Roman" w:eastAsia="Times New Roman" w:hAnsi="Times New Roman" w:cs="Times New Roman"/>
    </w:rPr>
  </w:style>
  <w:style w:type="paragraph" w:customStyle="1" w:styleId="gsc-facet-label1">
    <w:name w:val="gsc-facet-label1"/>
    <w:basedOn w:val="Normal"/>
    <w:rsid w:val="00B631E4"/>
    <w:pPr>
      <w:spacing w:after="150" w:line="240" w:lineRule="auto"/>
    </w:pPr>
    <w:rPr>
      <w:rFonts w:ascii="Times New Roman" w:eastAsia="Times New Roman" w:hAnsi="Times New Roman" w:cs="Times New Roman"/>
      <w:color w:val="0000CC"/>
      <w:u w:val="single"/>
    </w:rPr>
  </w:style>
  <w:style w:type="paragraph" w:customStyle="1" w:styleId="gsc-chart1">
    <w:name w:val="gsc-chart1"/>
    <w:basedOn w:val="Normal"/>
    <w:rsid w:val="00B631E4"/>
    <w:pPr>
      <w:pBdr>
        <w:left w:val="single" w:sz="6" w:space="2" w:color="0000CC"/>
        <w:right w:val="single" w:sz="6" w:space="2" w:color="0000CC"/>
      </w:pBdr>
      <w:spacing w:after="150" w:line="240" w:lineRule="auto"/>
    </w:pPr>
    <w:rPr>
      <w:rFonts w:ascii="Times New Roman" w:eastAsia="Times New Roman" w:hAnsi="Times New Roman" w:cs="Times New Roman"/>
    </w:rPr>
  </w:style>
  <w:style w:type="paragraph" w:customStyle="1" w:styleId="gsc-top1">
    <w:name w:val="gsc-top1"/>
    <w:basedOn w:val="Normal"/>
    <w:rsid w:val="00B631E4"/>
    <w:pPr>
      <w:pBdr>
        <w:top w:val="single" w:sz="6" w:space="0" w:color="0000CC"/>
      </w:pBdr>
      <w:spacing w:after="150" w:line="240" w:lineRule="auto"/>
    </w:pPr>
    <w:rPr>
      <w:rFonts w:ascii="Times New Roman" w:eastAsia="Times New Roman" w:hAnsi="Times New Roman" w:cs="Times New Roman"/>
    </w:rPr>
  </w:style>
  <w:style w:type="paragraph" w:customStyle="1" w:styleId="gsc-bottom1">
    <w:name w:val="gsc-bottom1"/>
    <w:basedOn w:val="Normal"/>
    <w:rsid w:val="00B631E4"/>
    <w:pPr>
      <w:pBdr>
        <w:bottom w:val="single" w:sz="6" w:space="0" w:color="0000CC"/>
      </w:pBdr>
      <w:spacing w:after="150" w:line="240" w:lineRule="auto"/>
    </w:pPr>
    <w:rPr>
      <w:rFonts w:ascii="Times New Roman" w:eastAsia="Times New Roman" w:hAnsi="Times New Roman" w:cs="Times New Roman"/>
    </w:rPr>
  </w:style>
  <w:style w:type="paragraph" w:customStyle="1" w:styleId="gsc-facet-result1">
    <w:name w:val="gsc-facet-result1"/>
    <w:basedOn w:val="Normal"/>
    <w:rsid w:val="00B631E4"/>
    <w:pPr>
      <w:spacing w:after="150" w:line="240" w:lineRule="auto"/>
      <w:jc w:val="right"/>
    </w:pPr>
    <w:rPr>
      <w:rFonts w:ascii="Times New Roman" w:eastAsia="Times New Roman" w:hAnsi="Times New Roman" w:cs="Times New Roman"/>
      <w:color w:val="0000CC"/>
    </w:rPr>
  </w:style>
  <w:style w:type="paragraph" w:customStyle="1" w:styleId="gs-snippet7">
    <w:name w:val="gs-snippet7"/>
    <w:basedOn w:val="Normal"/>
    <w:rsid w:val="00B631E4"/>
    <w:pPr>
      <w:spacing w:before="15" w:after="150" w:line="240" w:lineRule="auto"/>
    </w:pPr>
    <w:rPr>
      <w:rFonts w:ascii="Times New Roman" w:eastAsia="Times New Roman" w:hAnsi="Times New Roman" w:cs="Times New Roman"/>
      <w:color w:val="333333"/>
    </w:rPr>
  </w:style>
  <w:style w:type="paragraph" w:customStyle="1" w:styleId="gs-visibleurl-short2">
    <w:name w:val="gs-visibleurl-short2"/>
    <w:basedOn w:val="Normal"/>
    <w:rsid w:val="00B631E4"/>
    <w:pPr>
      <w:spacing w:after="150" w:line="240" w:lineRule="auto"/>
    </w:pPr>
    <w:rPr>
      <w:rFonts w:ascii="Times New Roman" w:eastAsia="Times New Roman" w:hAnsi="Times New Roman" w:cs="Times New Roman"/>
      <w:color w:val="009933"/>
    </w:rPr>
  </w:style>
  <w:style w:type="paragraph" w:customStyle="1" w:styleId="gscba1">
    <w:name w:val="gscb_a1"/>
    <w:basedOn w:val="Normal"/>
    <w:rsid w:val="00B631E4"/>
    <w:pPr>
      <w:spacing w:after="150" w:line="195" w:lineRule="atLeast"/>
    </w:pPr>
    <w:rPr>
      <w:rFonts w:ascii="Arial" w:eastAsia="Times New Roman" w:hAnsi="Arial" w:cs="Arial"/>
      <w:color w:val="A1B9ED"/>
      <w:sz w:val="41"/>
      <w:szCs w:val="41"/>
    </w:rPr>
  </w:style>
  <w:style w:type="character" w:customStyle="1" w:styleId="highatt1">
    <w:name w:val="highatt1"/>
    <w:basedOn w:val="DefaultParagraphFont"/>
    <w:rsid w:val="00B631E4"/>
    <w:rPr>
      <w:color w:val="DC143C"/>
    </w:rPr>
  </w:style>
  <w:style w:type="character" w:customStyle="1" w:styleId="highval1">
    <w:name w:val="highval1"/>
    <w:basedOn w:val="DefaultParagraphFont"/>
    <w:rsid w:val="00B631E4"/>
    <w:rPr>
      <w:color w:val="0000CD"/>
    </w:rPr>
  </w:style>
  <w:style w:type="character" w:customStyle="1" w:styleId="gscba2">
    <w:name w:val="gscb_a2"/>
    <w:basedOn w:val="DefaultParagraphFont"/>
    <w:rsid w:val="00B631E4"/>
    <w:rPr>
      <w:rFonts w:ascii="Arial" w:hAnsi="Arial" w:cs="Arial" w:hint="default"/>
      <w:color w:val="A1B9ED"/>
      <w:sz w:val="41"/>
      <w:szCs w:val="41"/>
    </w:rPr>
  </w:style>
  <w:style w:type="character" w:customStyle="1" w:styleId="gs-spacer3">
    <w:name w:val="gs-spacer3"/>
    <w:basedOn w:val="DefaultParagraphFont"/>
    <w:rsid w:val="00B631E4"/>
  </w:style>
  <w:style w:type="character" w:customStyle="1" w:styleId="highcom1">
    <w:name w:val="highcom1"/>
    <w:basedOn w:val="DefaultParagraphFont"/>
    <w:rsid w:val="00DD2D0D"/>
    <w:rPr>
      <w:color w:val="008000"/>
    </w:rPr>
  </w:style>
</w:styles>
</file>

<file path=word/webSettings.xml><?xml version="1.0" encoding="utf-8"?>
<w:webSettings xmlns:r="http://schemas.openxmlformats.org/officeDocument/2006/relationships" xmlns:w="http://schemas.openxmlformats.org/wordprocessingml/2006/main">
  <w:divs>
    <w:div w:id="113331332">
      <w:bodyDiv w:val="1"/>
      <w:marLeft w:val="0"/>
      <w:marRight w:val="0"/>
      <w:marTop w:val="0"/>
      <w:marBottom w:val="0"/>
      <w:divBdr>
        <w:top w:val="none" w:sz="0" w:space="0" w:color="auto"/>
        <w:left w:val="none" w:sz="0" w:space="0" w:color="auto"/>
        <w:bottom w:val="none" w:sz="0" w:space="0" w:color="auto"/>
        <w:right w:val="none" w:sz="0" w:space="0" w:color="auto"/>
      </w:divBdr>
      <w:divsChild>
        <w:div w:id="1168835351">
          <w:marLeft w:val="0"/>
          <w:marRight w:val="0"/>
          <w:marTop w:val="0"/>
          <w:marBottom w:val="0"/>
          <w:divBdr>
            <w:top w:val="none" w:sz="0" w:space="0" w:color="auto"/>
            <w:left w:val="none" w:sz="0" w:space="0" w:color="auto"/>
            <w:bottom w:val="none" w:sz="0" w:space="0" w:color="auto"/>
            <w:right w:val="none" w:sz="0" w:space="0" w:color="auto"/>
          </w:divBdr>
          <w:divsChild>
            <w:div w:id="960960595">
              <w:marLeft w:val="0"/>
              <w:marRight w:val="0"/>
              <w:marTop w:val="0"/>
              <w:marBottom w:val="0"/>
              <w:divBdr>
                <w:top w:val="none" w:sz="0" w:space="0" w:color="auto"/>
                <w:left w:val="none" w:sz="0" w:space="0" w:color="auto"/>
                <w:bottom w:val="none" w:sz="0" w:space="0" w:color="auto"/>
                <w:right w:val="none" w:sz="0" w:space="0" w:color="auto"/>
              </w:divBdr>
            </w:div>
          </w:divsChild>
        </w:div>
        <w:div w:id="1391734024">
          <w:marLeft w:val="0"/>
          <w:marRight w:val="0"/>
          <w:marTop w:val="0"/>
          <w:marBottom w:val="0"/>
          <w:divBdr>
            <w:top w:val="none" w:sz="0" w:space="0" w:color="auto"/>
            <w:left w:val="none" w:sz="0" w:space="0" w:color="auto"/>
            <w:bottom w:val="none" w:sz="0" w:space="0" w:color="auto"/>
            <w:right w:val="none" w:sz="0" w:space="0" w:color="auto"/>
          </w:divBdr>
          <w:divsChild>
            <w:div w:id="127473574">
              <w:marLeft w:val="0"/>
              <w:marRight w:val="0"/>
              <w:marTop w:val="0"/>
              <w:marBottom w:val="0"/>
              <w:divBdr>
                <w:top w:val="none" w:sz="0" w:space="0" w:color="auto"/>
                <w:left w:val="none" w:sz="0" w:space="0" w:color="auto"/>
                <w:bottom w:val="none" w:sz="0" w:space="0" w:color="auto"/>
                <w:right w:val="none" w:sz="0" w:space="0" w:color="auto"/>
              </w:divBdr>
            </w:div>
          </w:divsChild>
        </w:div>
        <w:div w:id="1833258403">
          <w:marLeft w:val="0"/>
          <w:marRight w:val="0"/>
          <w:marTop w:val="0"/>
          <w:marBottom w:val="0"/>
          <w:divBdr>
            <w:top w:val="none" w:sz="0" w:space="0" w:color="auto"/>
            <w:left w:val="none" w:sz="0" w:space="0" w:color="auto"/>
            <w:bottom w:val="none" w:sz="0" w:space="0" w:color="auto"/>
            <w:right w:val="none" w:sz="0" w:space="0" w:color="auto"/>
          </w:divBdr>
          <w:divsChild>
            <w:div w:id="585382121">
              <w:marLeft w:val="-225"/>
              <w:marRight w:val="-225"/>
              <w:marTop w:val="0"/>
              <w:marBottom w:val="0"/>
              <w:divBdr>
                <w:top w:val="none" w:sz="0" w:space="0" w:color="auto"/>
                <w:left w:val="none" w:sz="0" w:space="0" w:color="auto"/>
                <w:bottom w:val="none" w:sz="0" w:space="0" w:color="auto"/>
                <w:right w:val="none" w:sz="0" w:space="0" w:color="auto"/>
              </w:divBdr>
              <w:divsChild>
                <w:div w:id="466241260">
                  <w:marLeft w:val="0"/>
                  <w:marRight w:val="0"/>
                  <w:marTop w:val="0"/>
                  <w:marBottom w:val="0"/>
                  <w:divBdr>
                    <w:top w:val="none" w:sz="0" w:space="0" w:color="auto"/>
                    <w:left w:val="none" w:sz="0" w:space="0" w:color="auto"/>
                    <w:bottom w:val="none" w:sz="0" w:space="0" w:color="auto"/>
                    <w:right w:val="none" w:sz="0" w:space="0" w:color="auto"/>
                  </w:divBdr>
                  <w:divsChild>
                    <w:div w:id="711465579">
                      <w:marLeft w:val="0"/>
                      <w:marRight w:val="0"/>
                      <w:marTop w:val="0"/>
                      <w:marBottom w:val="0"/>
                      <w:divBdr>
                        <w:top w:val="none" w:sz="0" w:space="0" w:color="auto"/>
                        <w:left w:val="none" w:sz="0" w:space="0" w:color="auto"/>
                        <w:bottom w:val="none" w:sz="0" w:space="0" w:color="auto"/>
                        <w:right w:val="none" w:sz="0" w:space="0" w:color="auto"/>
                      </w:divBdr>
                    </w:div>
                  </w:divsChild>
                </w:div>
                <w:div w:id="1538396909">
                  <w:marLeft w:val="0"/>
                  <w:marRight w:val="0"/>
                  <w:marTop w:val="0"/>
                  <w:marBottom w:val="0"/>
                  <w:divBdr>
                    <w:top w:val="none" w:sz="0" w:space="0" w:color="auto"/>
                    <w:left w:val="none" w:sz="0" w:space="0" w:color="auto"/>
                    <w:bottom w:val="none" w:sz="0" w:space="0" w:color="auto"/>
                    <w:right w:val="none" w:sz="0" w:space="0" w:color="auto"/>
                  </w:divBdr>
                  <w:divsChild>
                    <w:div w:id="1781874045">
                      <w:marLeft w:val="-225"/>
                      <w:marRight w:val="-225"/>
                      <w:marTop w:val="0"/>
                      <w:marBottom w:val="0"/>
                      <w:divBdr>
                        <w:top w:val="none" w:sz="0" w:space="0" w:color="auto"/>
                        <w:left w:val="none" w:sz="0" w:space="0" w:color="auto"/>
                        <w:bottom w:val="none" w:sz="0" w:space="0" w:color="auto"/>
                        <w:right w:val="none" w:sz="0" w:space="0" w:color="auto"/>
                      </w:divBdr>
                      <w:divsChild>
                        <w:div w:id="1612667849">
                          <w:marLeft w:val="0"/>
                          <w:marRight w:val="0"/>
                          <w:marTop w:val="0"/>
                          <w:marBottom w:val="0"/>
                          <w:divBdr>
                            <w:top w:val="none" w:sz="0" w:space="0" w:color="auto"/>
                            <w:left w:val="none" w:sz="0" w:space="0" w:color="auto"/>
                            <w:bottom w:val="none" w:sz="0" w:space="0" w:color="auto"/>
                            <w:right w:val="none" w:sz="0" w:space="0" w:color="auto"/>
                          </w:divBdr>
                          <w:divsChild>
                            <w:div w:id="2082675086">
                              <w:marLeft w:val="0"/>
                              <w:marRight w:val="0"/>
                              <w:marTop w:val="0"/>
                              <w:marBottom w:val="0"/>
                              <w:divBdr>
                                <w:top w:val="none" w:sz="0" w:space="0" w:color="auto"/>
                                <w:left w:val="none" w:sz="0" w:space="0" w:color="auto"/>
                                <w:bottom w:val="none" w:sz="0" w:space="0" w:color="auto"/>
                                <w:right w:val="none" w:sz="0" w:space="0" w:color="auto"/>
                              </w:divBdr>
                              <w:divsChild>
                                <w:div w:id="1567033350">
                                  <w:marLeft w:val="0"/>
                                  <w:marRight w:val="0"/>
                                  <w:marTop w:val="0"/>
                                  <w:marBottom w:val="0"/>
                                  <w:divBdr>
                                    <w:top w:val="none" w:sz="0" w:space="0" w:color="auto"/>
                                    <w:left w:val="none" w:sz="0" w:space="0" w:color="auto"/>
                                    <w:bottom w:val="none" w:sz="0" w:space="0" w:color="auto"/>
                                    <w:right w:val="none" w:sz="0" w:space="0" w:color="auto"/>
                                  </w:divBdr>
                                </w:div>
                                <w:div w:id="252324503">
                                  <w:marLeft w:val="0"/>
                                  <w:marRight w:val="0"/>
                                  <w:marTop w:val="180"/>
                                  <w:marBottom w:val="180"/>
                                  <w:divBdr>
                                    <w:top w:val="single" w:sz="6" w:space="7" w:color="EBEBEB"/>
                                    <w:left w:val="single" w:sz="6" w:space="7" w:color="EBEBEB"/>
                                    <w:bottom w:val="single" w:sz="6" w:space="7" w:color="EBEBEB"/>
                                    <w:right w:val="single" w:sz="6" w:space="7" w:color="EBEBEB"/>
                                  </w:divBdr>
                                  <w:divsChild>
                                    <w:div w:id="1539468930">
                                      <w:marLeft w:val="0"/>
                                      <w:marRight w:val="0"/>
                                      <w:marTop w:val="0"/>
                                      <w:marBottom w:val="0"/>
                                      <w:divBdr>
                                        <w:top w:val="none" w:sz="0" w:space="0" w:color="auto"/>
                                        <w:left w:val="single" w:sz="24" w:space="7" w:color="8AC007"/>
                                        <w:bottom w:val="none" w:sz="0" w:space="0" w:color="auto"/>
                                        <w:right w:val="none" w:sz="0" w:space="0" w:color="auto"/>
                                      </w:divBdr>
                                    </w:div>
                                  </w:divsChild>
                                </w:div>
                                <w:div w:id="1127893709">
                                  <w:marLeft w:val="0"/>
                                  <w:marRight w:val="0"/>
                                  <w:marTop w:val="180"/>
                                  <w:marBottom w:val="180"/>
                                  <w:divBdr>
                                    <w:top w:val="single" w:sz="6" w:space="7" w:color="EBEBEB"/>
                                    <w:left w:val="single" w:sz="6" w:space="7" w:color="EBEBEB"/>
                                    <w:bottom w:val="single" w:sz="6" w:space="7" w:color="EBEBEB"/>
                                    <w:right w:val="single" w:sz="6" w:space="7" w:color="EBEBEB"/>
                                  </w:divBdr>
                                  <w:divsChild>
                                    <w:div w:id="1812401138">
                                      <w:marLeft w:val="0"/>
                                      <w:marRight w:val="0"/>
                                      <w:marTop w:val="0"/>
                                      <w:marBottom w:val="0"/>
                                      <w:divBdr>
                                        <w:top w:val="none" w:sz="0" w:space="0" w:color="auto"/>
                                        <w:left w:val="single" w:sz="24" w:space="7" w:color="8AC007"/>
                                        <w:bottom w:val="none" w:sz="0" w:space="0" w:color="auto"/>
                                        <w:right w:val="none" w:sz="0" w:space="0" w:color="auto"/>
                                      </w:divBdr>
                                    </w:div>
                                  </w:divsChild>
                                </w:div>
                                <w:div w:id="220407640">
                                  <w:marLeft w:val="0"/>
                                  <w:marRight w:val="0"/>
                                  <w:marTop w:val="180"/>
                                  <w:marBottom w:val="180"/>
                                  <w:divBdr>
                                    <w:top w:val="single" w:sz="6" w:space="7" w:color="EBEBEB"/>
                                    <w:left w:val="single" w:sz="6" w:space="7" w:color="EBEBEB"/>
                                    <w:bottom w:val="single" w:sz="6" w:space="7" w:color="EBEBEB"/>
                                    <w:right w:val="single" w:sz="6" w:space="7" w:color="EBEBEB"/>
                                  </w:divBdr>
                                  <w:divsChild>
                                    <w:div w:id="1229727650">
                                      <w:marLeft w:val="0"/>
                                      <w:marRight w:val="0"/>
                                      <w:marTop w:val="0"/>
                                      <w:marBottom w:val="0"/>
                                      <w:divBdr>
                                        <w:top w:val="none" w:sz="0" w:space="0" w:color="auto"/>
                                        <w:left w:val="single" w:sz="24" w:space="7" w:color="8AC007"/>
                                        <w:bottom w:val="none" w:sz="0" w:space="0" w:color="auto"/>
                                        <w:right w:val="none" w:sz="0" w:space="0" w:color="auto"/>
                                      </w:divBdr>
                                    </w:div>
                                  </w:divsChild>
                                </w:div>
                                <w:div w:id="812602654">
                                  <w:marLeft w:val="0"/>
                                  <w:marRight w:val="0"/>
                                  <w:marTop w:val="180"/>
                                  <w:marBottom w:val="180"/>
                                  <w:divBdr>
                                    <w:top w:val="single" w:sz="6" w:space="7" w:color="EBEBEB"/>
                                    <w:left w:val="single" w:sz="6" w:space="7" w:color="EBEBEB"/>
                                    <w:bottom w:val="single" w:sz="6" w:space="7" w:color="EBEBEB"/>
                                    <w:right w:val="single" w:sz="6" w:space="7" w:color="EBEBEB"/>
                                  </w:divBdr>
                                  <w:divsChild>
                                    <w:div w:id="1901018698">
                                      <w:marLeft w:val="0"/>
                                      <w:marRight w:val="0"/>
                                      <w:marTop w:val="0"/>
                                      <w:marBottom w:val="0"/>
                                      <w:divBdr>
                                        <w:top w:val="none" w:sz="0" w:space="0" w:color="auto"/>
                                        <w:left w:val="single" w:sz="24" w:space="7" w:color="8AC007"/>
                                        <w:bottom w:val="none" w:sz="0" w:space="0" w:color="auto"/>
                                        <w:right w:val="none" w:sz="0" w:space="0" w:color="auto"/>
                                      </w:divBdr>
                                    </w:div>
                                  </w:divsChild>
                                </w:div>
                                <w:div w:id="18926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21283">
                          <w:marLeft w:val="0"/>
                          <w:marRight w:val="0"/>
                          <w:marTop w:val="0"/>
                          <w:marBottom w:val="0"/>
                          <w:divBdr>
                            <w:top w:val="none" w:sz="0" w:space="0" w:color="auto"/>
                            <w:left w:val="none" w:sz="0" w:space="0" w:color="auto"/>
                            <w:bottom w:val="none" w:sz="0" w:space="0" w:color="auto"/>
                            <w:right w:val="none" w:sz="0" w:space="0" w:color="auto"/>
                          </w:divBdr>
                          <w:divsChild>
                            <w:div w:id="1551304383">
                              <w:marLeft w:val="-225"/>
                              <w:marRight w:val="-225"/>
                              <w:marTop w:val="0"/>
                              <w:marBottom w:val="0"/>
                              <w:divBdr>
                                <w:top w:val="none" w:sz="0" w:space="0" w:color="auto"/>
                                <w:left w:val="none" w:sz="0" w:space="0" w:color="auto"/>
                                <w:bottom w:val="none" w:sz="0" w:space="0" w:color="auto"/>
                                <w:right w:val="none" w:sz="0" w:space="0" w:color="auto"/>
                              </w:divBdr>
                            </w:div>
                            <w:div w:id="1600138020">
                              <w:marLeft w:val="-225"/>
                              <w:marRight w:val="-225"/>
                              <w:marTop w:val="0"/>
                              <w:marBottom w:val="0"/>
                              <w:divBdr>
                                <w:top w:val="none" w:sz="0" w:space="0" w:color="auto"/>
                                <w:left w:val="none" w:sz="0" w:space="0" w:color="auto"/>
                                <w:bottom w:val="none" w:sz="0" w:space="0" w:color="auto"/>
                                <w:right w:val="none" w:sz="0" w:space="0" w:color="auto"/>
                              </w:divBdr>
                            </w:div>
                            <w:div w:id="2106030340">
                              <w:marLeft w:val="-225"/>
                              <w:marRight w:val="-225"/>
                              <w:marTop w:val="0"/>
                              <w:marBottom w:val="0"/>
                              <w:divBdr>
                                <w:top w:val="none" w:sz="0" w:space="0" w:color="auto"/>
                                <w:left w:val="none" w:sz="0" w:space="0" w:color="auto"/>
                                <w:bottom w:val="none" w:sz="0" w:space="0" w:color="auto"/>
                                <w:right w:val="none" w:sz="0" w:space="0" w:color="auto"/>
                              </w:divBdr>
                              <w:divsChild>
                                <w:div w:id="2150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61854">
                      <w:marLeft w:val="-225"/>
                      <w:marRight w:val="-225"/>
                      <w:marTop w:val="0"/>
                      <w:marBottom w:val="0"/>
                      <w:divBdr>
                        <w:top w:val="none" w:sz="0" w:space="0" w:color="auto"/>
                        <w:left w:val="none" w:sz="0" w:space="0" w:color="auto"/>
                        <w:bottom w:val="none" w:sz="0" w:space="0" w:color="auto"/>
                        <w:right w:val="none" w:sz="0" w:space="0" w:color="auto"/>
                      </w:divBdr>
                      <w:divsChild>
                        <w:div w:id="366759493">
                          <w:marLeft w:val="0"/>
                          <w:marRight w:val="0"/>
                          <w:marTop w:val="0"/>
                          <w:marBottom w:val="0"/>
                          <w:divBdr>
                            <w:top w:val="none" w:sz="0" w:space="0" w:color="auto"/>
                            <w:left w:val="none" w:sz="0" w:space="0" w:color="auto"/>
                            <w:bottom w:val="none" w:sz="0" w:space="0" w:color="auto"/>
                            <w:right w:val="none" w:sz="0" w:space="0" w:color="auto"/>
                          </w:divBdr>
                          <w:divsChild>
                            <w:div w:id="600183373">
                              <w:marLeft w:val="0"/>
                              <w:marRight w:val="0"/>
                              <w:marTop w:val="300"/>
                              <w:marBottom w:val="0"/>
                              <w:divBdr>
                                <w:top w:val="none" w:sz="0" w:space="0" w:color="auto"/>
                                <w:left w:val="none" w:sz="0" w:space="0" w:color="auto"/>
                                <w:bottom w:val="none" w:sz="0" w:space="0" w:color="auto"/>
                                <w:right w:val="none" w:sz="0" w:space="0" w:color="auto"/>
                              </w:divBdr>
                              <w:divsChild>
                                <w:div w:id="2098475712">
                                  <w:marLeft w:val="-225"/>
                                  <w:marRight w:val="-225"/>
                                  <w:marTop w:val="0"/>
                                  <w:marBottom w:val="0"/>
                                  <w:divBdr>
                                    <w:top w:val="none" w:sz="0" w:space="0" w:color="auto"/>
                                    <w:left w:val="none" w:sz="0" w:space="0" w:color="auto"/>
                                    <w:bottom w:val="none" w:sz="0" w:space="0" w:color="auto"/>
                                    <w:right w:val="none" w:sz="0" w:space="0" w:color="auto"/>
                                  </w:divBdr>
                                  <w:divsChild>
                                    <w:div w:id="1620650232">
                                      <w:marLeft w:val="0"/>
                                      <w:marRight w:val="0"/>
                                      <w:marTop w:val="0"/>
                                      <w:marBottom w:val="0"/>
                                      <w:divBdr>
                                        <w:top w:val="none" w:sz="0" w:space="0" w:color="auto"/>
                                        <w:left w:val="none" w:sz="0" w:space="0" w:color="auto"/>
                                        <w:bottom w:val="none" w:sz="0" w:space="0" w:color="auto"/>
                                        <w:right w:val="none" w:sz="0" w:space="0" w:color="auto"/>
                                      </w:divBdr>
                                    </w:div>
                                    <w:div w:id="879783022">
                                      <w:marLeft w:val="0"/>
                                      <w:marRight w:val="0"/>
                                      <w:marTop w:val="0"/>
                                      <w:marBottom w:val="0"/>
                                      <w:divBdr>
                                        <w:top w:val="none" w:sz="0" w:space="0" w:color="auto"/>
                                        <w:left w:val="none" w:sz="0" w:space="0" w:color="auto"/>
                                        <w:bottom w:val="none" w:sz="0" w:space="0" w:color="auto"/>
                                        <w:right w:val="none" w:sz="0" w:space="0" w:color="auto"/>
                                      </w:divBdr>
                                    </w:div>
                                    <w:div w:id="1638795802">
                                      <w:marLeft w:val="0"/>
                                      <w:marRight w:val="0"/>
                                      <w:marTop w:val="0"/>
                                      <w:marBottom w:val="0"/>
                                      <w:divBdr>
                                        <w:top w:val="none" w:sz="0" w:space="0" w:color="auto"/>
                                        <w:left w:val="none" w:sz="0" w:space="0" w:color="auto"/>
                                        <w:bottom w:val="none" w:sz="0" w:space="0" w:color="auto"/>
                                        <w:right w:val="none" w:sz="0" w:space="0" w:color="auto"/>
                                      </w:divBdr>
                                    </w:div>
                                    <w:div w:id="168954764">
                                      <w:marLeft w:val="0"/>
                                      <w:marRight w:val="0"/>
                                      <w:marTop w:val="0"/>
                                      <w:marBottom w:val="0"/>
                                      <w:divBdr>
                                        <w:top w:val="none" w:sz="0" w:space="0" w:color="auto"/>
                                        <w:left w:val="none" w:sz="0" w:space="0" w:color="auto"/>
                                        <w:bottom w:val="none" w:sz="0" w:space="0" w:color="auto"/>
                                        <w:right w:val="none" w:sz="0" w:space="0" w:color="auto"/>
                                      </w:divBdr>
                                    </w:div>
                                  </w:divsChild>
                                </w:div>
                                <w:div w:id="232814974">
                                  <w:marLeft w:val="0"/>
                                  <w:marRight w:val="0"/>
                                  <w:marTop w:val="0"/>
                                  <w:marBottom w:val="0"/>
                                  <w:divBdr>
                                    <w:top w:val="none" w:sz="0" w:space="0" w:color="auto"/>
                                    <w:left w:val="none" w:sz="0" w:space="0" w:color="auto"/>
                                    <w:bottom w:val="none" w:sz="0" w:space="0" w:color="auto"/>
                                    <w:right w:val="none" w:sz="0" w:space="0" w:color="auto"/>
                                  </w:divBdr>
                                  <w:divsChild>
                                    <w:div w:id="117646232">
                                      <w:marLeft w:val="0"/>
                                      <w:marRight w:val="0"/>
                                      <w:marTop w:val="0"/>
                                      <w:marBottom w:val="225"/>
                                      <w:divBdr>
                                        <w:top w:val="none" w:sz="0" w:space="0" w:color="auto"/>
                                        <w:left w:val="none" w:sz="0" w:space="0" w:color="auto"/>
                                        <w:bottom w:val="none" w:sz="0" w:space="0" w:color="auto"/>
                                        <w:right w:val="none" w:sz="0" w:space="0" w:color="auto"/>
                                      </w:divBdr>
                                    </w:div>
                                    <w:div w:id="493422596">
                                      <w:marLeft w:val="0"/>
                                      <w:marRight w:val="0"/>
                                      <w:marTop w:val="0"/>
                                      <w:marBottom w:val="225"/>
                                      <w:divBdr>
                                        <w:top w:val="none" w:sz="0" w:space="0" w:color="auto"/>
                                        <w:left w:val="none" w:sz="0" w:space="0" w:color="auto"/>
                                        <w:bottom w:val="none" w:sz="0" w:space="0" w:color="auto"/>
                                        <w:right w:val="none" w:sz="0" w:space="0" w:color="auto"/>
                                      </w:divBdr>
                                    </w:div>
                                    <w:div w:id="327826794">
                                      <w:marLeft w:val="0"/>
                                      <w:marRight w:val="0"/>
                                      <w:marTop w:val="0"/>
                                      <w:marBottom w:val="225"/>
                                      <w:divBdr>
                                        <w:top w:val="none" w:sz="0" w:space="0" w:color="auto"/>
                                        <w:left w:val="none" w:sz="0" w:space="0" w:color="auto"/>
                                        <w:bottom w:val="none" w:sz="0" w:space="0" w:color="auto"/>
                                        <w:right w:val="none" w:sz="0" w:space="0" w:color="auto"/>
                                      </w:divBdr>
                                    </w:div>
                                    <w:div w:id="921567846">
                                      <w:marLeft w:val="0"/>
                                      <w:marRight w:val="0"/>
                                      <w:marTop w:val="0"/>
                                      <w:marBottom w:val="225"/>
                                      <w:divBdr>
                                        <w:top w:val="none" w:sz="0" w:space="0" w:color="auto"/>
                                        <w:left w:val="none" w:sz="0" w:space="0" w:color="auto"/>
                                        <w:bottom w:val="none" w:sz="0" w:space="0" w:color="auto"/>
                                        <w:right w:val="none" w:sz="0" w:space="0" w:color="auto"/>
                                      </w:divBdr>
                                    </w:div>
                                  </w:divsChild>
                                </w:div>
                                <w:div w:id="1890652725">
                                  <w:marLeft w:val="0"/>
                                  <w:marRight w:val="0"/>
                                  <w:marTop w:val="0"/>
                                  <w:marBottom w:val="0"/>
                                  <w:divBdr>
                                    <w:top w:val="none" w:sz="0" w:space="0" w:color="auto"/>
                                    <w:left w:val="none" w:sz="0" w:space="0" w:color="auto"/>
                                    <w:bottom w:val="none" w:sz="0" w:space="0" w:color="auto"/>
                                    <w:right w:val="none" w:sz="0" w:space="0" w:color="auto"/>
                                  </w:divBdr>
                                </w:div>
                                <w:div w:id="1682734513">
                                  <w:marLeft w:val="-225"/>
                                  <w:marRight w:val="-225"/>
                                  <w:marTop w:val="0"/>
                                  <w:marBottom w:val="0"/>
                                  <w:divBdr>
                                    <w:top w:val="none" w:sz="0" w:space="0" w:color="auto"/>
                                    <w:left w:val="none" w:sz="0" w:space="0" w:color="auto"/>
                                    <w:bottom w:val="none" w:sz="0" w:space="0" w:color="auto"/>
                                    <w:right w:val="none" w:sz="0" w:space="0" w:color="auto"/>
                                  </w:divBdr>
                                  <w:divsChild>
                                    <w:div w:id="2109301847">
                                      <w:marLeft w:val="0"/>
                                      <w:marRight w:val="0"/>
                                      <w:marTop w:val="0"/>
                                      <w:marBottom w:val="0"/>
                                      <w:divBdr>
                                        <w:top w:val="none" w:sz="0" w:space="0" w:color="auto"/>
                                        <w:left w:val="none" w:sz="0" w:space="0" w:color="auto"/>
                                        <w:bottom w:val="none" w:sz="0" w:space="0" w:color="auto"/>
                                        <w:right w:val="none" w:sz="0" w:space="0" w:color="auto"/>
                                      </w:divBdr>
                                    </w:div>
                                    <w:div w:id="2051950299">
                                      <w:marLeft w:val="0"/>
                                      <w:marRight w:val="0"/>
                                      <w:marTop w:val="0"/>
                                      <w:marBottom w:val="0"/>
                                      <w:divBdr>
                                        <w:top w:val="none" w:sz="0" w:space="0" w:color="auto"/>
                                        <w:left w:val="none" w:sz="0" w:space="0" w:color="auto"/>
                                        <w:bottom w:val="none" w:sz="0" w:space="0" w:color="auto"/>
                                        <w:right w:val="none" w:sz="0" w:space="0" w:color="auto"/>
                                      </w:divBdr>
                                    </w:div>
                                    <w:div w:id="1762797854">
                                      <w:marLeft w:val="0"/>
                                      <w:marRight w:val="0"/>
                                      <w:marTop w:val="0"/>
                                      <w:marBottom w:val="0"/>
                                      <w:divBdr>
                                        <w:top w:val="none" w:sz="0" w:space="0" w:color="auto"/>
                                        <w:left w:val="none" w:sz="0" w:space="0" w:color="auto"/>
                                        <w:bottom w:val="none" w:sz="0" w:space="0" w:color="auto"/>
                                        <w:right w:val="none" w:sz="0" w:space="0" w:color="auto"/>
                                      </w:divBdr>
                                    </w:div>
                                    <w:div w:id="21458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50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319873">
          <w:marLeft w:val="0"/>
          <w:marRight w:val="0"/>
          <w:marTop w:val="570"/>
          <w:marBottom w:val="0"/>
          <w:divBdr>
            <w:top w:val="single" w:sz="6" w:space="0" w:color="AAAAAA"/>
            <w:left w:val="single" w:sz="6" w:space="0" w:color="5F5F5F"/>
            <w:bottom w:val="single" w:sz="6" w:space="0" w:color="5F5F5F"/>
            <w:right w:val="single" w:sz="6" w:space="0" w:color="5F5F5F"/>
          </w:divBdr>
          <w:divsChild>
            <w:div w:id="237054398">
              <w:marLeft w:val="0"/>
              <w:marRight w:val="0"/>
              <w:marTop w:val="0"/>
              <w:marBottom w:val="0"/>
              <w:divBdr>
                <w:top w:val="none" w:sz="0" w:space="0" w:color="auto"/>
                <w:left w:val="none" w:sz="0" w:space="0" w:color="auto"/>
                <w:bottom w:val="none" w:sz="0" w:space="0" w:color="auto"/>
                <w:right w:val="none" w:sz="0" w:space="0" w:color="auto"/>
              </w:divBdr>
              <w:divsChild>
                <w:div w:id="1976720734">
                  <w:marLeft w:val="0"/>
                  <w:marRight w:val="0"/>
                  <w:marTop w:val="0"/>
                  <w:marBottom w:val="0"/>
                  <w:divBdr>
                    <w:top w:val="none" w:sz="0" w:space="0" w:color="auto"/>
                    <w:left w:val="none" w:sz="0" w:space="0" w:color="auto"/>
                    <w:bottom w:val="none" w:sz="0" w:space="0" w:color="auto"/>
                    <w:right w:val="none" w:sz="0" w:space="0" w:color="auto"/>
                  </w:divBdr>
                </w:div>
                <w:div w:id="1885096965">
                  <w:marLeft w:val="0"/>
                  <w:marRight w:val="0"/>
                  <w:marTop w:val="0"/>
                  <w:marBottom w:val="0"/>
                  <w:divBdr>
                    <w:top w:val="none" w:sz="0" w:space="0" w:color="auto"/>
                    <w:left w:val="none" w:sz="0" w:space="0" w:color="auto"/>
                    <w:bottom w:val="none" w:sz="0" w:space="0" w:color="auto"/>
                    <w:right w:val="none" w:sz="0" w:space="0" w:color="auto"/>
                  </w:divBdr>
                </w:div>
                <w:div w:id="1927230402">
                  <w:marLeft w:val="0"/>
                  <w:marRight w:val="0"/>
                  <w:marTop w:val="0"/>
                  <w:marBottom w:val="0"/>
                  <w:divBdr>
                    <w:top w:val="none" w:sz="0" w:space="0" w:color="auto"/>
                    <w:left w:val="none" w:sz="0" w:space="0" w:color="auto"/>
                    <w:bottom w:val="none" w:sz="0" w:space="0" w:color="auto"/>
                    <w:right w:val="none" w:sz="0" w:space="0" w:color="auto"/>
                  </w:divBdr>
                </w:div>
                <w:div w:id="727070297">
                  <w:marLeft w:val="0"/>
                  <w:marRight w:val="0"/>
                  <w:marTop w:val="0"/>
                  <w:marBottom w:val="0"/>
                  <w:divBdr>
                    <w:top w:val="none" w:sz="0" w:space="0" w:color="auto"/>
                    <w:left w:val="none" w:sz="0" w:space="0" w:color="auto"/>
                    <w:bottom w:val="none" w:sz="0" w:space="0" w:color="auto"/>
                    <w:right w:val="none" w:sz="0" w:space="0" w:color="auto"/>
                  </w:divBdr>
                </w:div>
                <w:div w:id="98910787">
                  <w:marLeft w:val="0"/>
                  <w:marRight w:val="0"/>
                  <w:marTop w:val="0"/>
                  <w:marBottom w:val="0"/>
                  <w:divBdr>
                    <w:top w:val="none" w:sz="0" w:space="0" w:color="auto"/>
                    <w:left w:val="none" w:sz="0" w:space="0" w:color="auto"/>
                    <w:bottom w:val="none" w:sz="0" w:space="0" w:color="auto"/>
                    <w:right w:val="none" w:sz="0" w:space="0" w:color="auto"/>
                  </w:divBdr>
                </w:div>
                <w:div w:id="256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8372">
          <w:marLeft w:val="0"/>
          <w:marRight w:val="0"/>
          <w:marTop w:val="570"/>
          <w:marBottom w:val="0"/>
          <w:divBdr>
            <w:top w:val="single" w:sz="6" w:space="0" w:color="AAAAAA"/>
            <w:left w:val="single" w:sz="6" w:space="0" w:color="5F5F5F"/>
            <w:bottom w:val="single" w:sz="6" w:space="0" w:color="5F5F5F"/>
            <w:right w:val="single" w:sz="6" w:space="0" w:color="5F5F5F"/>
          </w:divBdr>
          <w:divsChild>
            <w:div w:id="2114473577">
              <w:marLeft w:val="0"/>
              <w:marRight w:val="0"/>
              <w:marTop w:val="0"/>
              <w:marBottom w:val="0"/>
              <w:divBdr>
                <w:top w:val="none" w:sz="0" w:space="0" w:color="auto"/>
                <w:left w:val="none" w:sz="0" w:space="0" w:color="auto"/>
                <w:bottom w:val="none" w:sz="0" w:space="0" w:color="auto"/>
                <w:right w:val="none" w:sz="0" w:space="0" w:color="auto"/>
              </w:divBdr>
              <w:divsChild>
                <w:div w:id="894312475">
                  <w:marLeft w:val="0"/>
                  <w:marRight w:val="0"/>
                  <w:marTop w:val="0"/>
                  <w:marBottom w:val="0"/>
                  <w:divBdr>
                    <w:top w:val="none" w:sz="0" w:space="0" w:color="auto"/>
                    <w:left w:val="none" w:sz="0" w:space="0" w:color="auto"/>
                    <w:bottom w:val="none" w:sz="0" w:space="0" w:color="auto"/>
                    <w:right w:val="none" w:sz="0" w:space="0" w:color="auto"/>
                  </w:divBdr>
                </w:div>
                <w:div w:id="883443758">
                  <w:marLeft w:val="0"/>
                  <w:marRight w:val="0"/>
                  <w:marTop w:val="0"/>
                  <w:marBottom w:val="0"/>
                  <w:divBdr>
                    <w:top w:val="none" w:sz="0" w:space="0" w:color="auto"/>
                    <w:left w:val="none" w:sz="0" w:space="0" w:color="auto"/>
                    <w:bottom w:val="none" w:sz="0" w:space="0" w:color="auto"/>
                    <w:right w:val="none" w:sz="0" w:space="0" w:color="auto"/>
                  </w:divBdr>
                </w:div>
                <w:div w:id="497771794">
                  <w:marLeft w:val="0"/>
                  <w:marRight w:val="0"/>
                  <w:marTop w:val="0"/>
                  <w:marBottom w:val="0"/>
                  <w:divBdr>
                    <w:top w:val="none" w:sz="0" w:space="0" w:color="auto"/>
                    <w:left w:val="none" w:sz="0" w:space="0" w:color="auto"/>
                    <w:bottom w:val="none" w:sz="0" w:space="0" w:color="auto"/>
                    <w:right w:val="none" w:sz="0" w:space="0" w:color="auto"/>
                  </w:divBdr>
                </w:div>
                <w:div w:id="43648205">
                  <w:marLeft w:val="0"/>
                  <w:marRight w:val="0"/>
                  <w:marTop w:val="0"/>
                  <w:marBottom w:val="0"/>
                  <w:divBdr>
                    <w:top w:val="none" w:sz="0" w:space="0" w:color="auto"/>
                    <w:left w:val="none" w:sz="0" w:space="0" w:color="auto"/>
                    <w:bottom w:val="none" w:sz="0" w:space="0" w:color="auto"/>
                    <w:right w:val="none" w:sz="0" w:space="0" w:color="auto"/>
                  </w:divBdr>
                </w:div>
                <w:div w:id="8876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0747">
          <w:marLeft w:val="0"/>
          <w:marRight w:val="0"/>
          <w:marTop w:val="570"/>
          <w:marBottom w:val="0"/>
          <w:divBdr>
            <w:top w:val="single" w:sz="6" w:space="0" w:color="AAAAAA"/>
            <w:left w:val="single" w:sz="6" w:space="0" w:color="5F5F5F"/>
            <w:bottom w:val="single" w:sz="6" w:space="0" w:color="5F5F5F"/>
            <w:right w:val="single" w:sz="6" w:space="0" w:color="5F5F5F"/>
          </w:divBdr>
          <w:divsChild>
            <w:div w:id="6911077">
              <w:marLeft w:val="0"/>
              <w:marRight w:val="0"/>
              <w:marTop w:val="0"/>
              <w:marBottom w:val="0"/>
              <w:divBdr>
                <w:top w:val="none" w:sz="0" w:space="0" w:color="auto"/>
                <w:left w:val="none" w:sz="0" w:space="0" w:color="auto"/>
                <w:bottom w:val="none" w:sz="0" w:space="0" w:color="auto"/>
                <w:right w:val="none" w:sz="0" w:space="0" w:color="auto"/>
              </w:divBdr>
              <w:divsChild>
                <w:div w:id="1349873594">
                  <w:marLeft w:val="0"/>
                  <w:marRight w:val="0"/>
                  <w:marTop w:val="0"/>
                  <w:marBottom w:val="0"/>
                  <w:divBdr>
                    <w:top w:val="none" w:sz="0" w:space="0" w:color="auto"/>
                    <w:left w:val="none" w:sz="0" w:space="0" w:color="auto"/>
                    <w:bottom w:val="none" w:sz="0" w:space="0" w:color="auto"/>
                    <w:right w:val="none" w:sz="0" w:space="0" w:color="auto"/>
                  </w:divBdr>
                </w:div>
                <w:div w:id="1302927247">
                  <w:marLeft w:val="0"/>
                  <w:marRight w:val="0"/>
                  <w:marTop w:val="0"/>
                  <w:marBottom w:val="0"/>
                  <w:divBdr>
                    <w:top w:val="none" w:sz="0" w:space="0" w:color="auto"/>
                    <w:left w:val="none" w:sz="0" w:space="0" w:color="auto"/>
                    <w:bottom w:val="none" w:sz="0" w:space="0" w:color="auto"/>
                    <w:right w:val="none" w:sz="0" w:space="0" w:color="auto"/>
                  </w:divBdr>
                </w:div>
                <w:div w:id="1155494112">
                  <w:marLeft w:val="0"/>
                  <w:marRight w:val="0"/>
                  <w:marTop w:val="0"/>
                  <w:marBottom w:val="0"/>
                  <w:divBdr>
                    <w:top w:val="none" w:sz="0" w:space="0" w:color="auto"/>
                    <w:left w:val="none" w:sz="0" w:space="0" w:color="auto"/>
                    <w:bottom w:val="none" w:sz="0" w:space="0" w:color="auto"/>
                    <w:right w:val="none" w:sz="0" w:space="0" w:color="auto"/>
                  </w:divBdr>
                </w:div>
                <w:div w:id="2019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6188">
          <w:marLeft w:val="0"/>
          <w:marRight w:val="0"/>
          <w:marTop w:val="570"/>
          <w:marBottom w:val="0"/>
          <w:divBdr>
            <w:top w:val="single" w:sz="6" w:space="0" w:color="AAAAAA"/>
            <w:left w:val="single" w:sz="6" w:space="0" w:color="5F5F5F"/>
            <w:bottom w:val="single" w:sz="6" w:space="0" w:color="5F5F5F"/>
            <w:right w:val="single" w:sz="6" w:space="0" w:color="5F5F5F"/>
          </w:divBdr>
          <w:divsChild>
            <w:div w:id="1223906270">
              <w:marLeft w:val="0"/>
              <w:marRight w:val="0"/>
              <w:marTop w:val="0"/>
              <w:marBottom w:val="0"/>
              <w:divBdr>
                <w:top w:val="none" w:sz="0" w:space="0" w:color="auto"/>
                <w:left w:val="none" w:sz="0" w:space="0" w:color="auto"/>
                <w:bottom w:val="none" w:sz="0" w:space="0" w:color="auto"/>
                <w:right w:val="none" w:sz="0" w:space="0" w:color="auto"/>
              </w:divBdr>
              <w:divsChild>
                <w:div w:id="709107092">
                  <w:marLeft w:val="0"/>
                  <w:marRight w:val="0"/>
                  <w:marTop w:val="0"/>
                  <w:marBottom w:val="0"/>
                  <w:divBdr>
                    <w:top w:val="none" w:sz="0" w:space="0" w:color="auto"/>
                    <w:left w:val="none" w:sz="0" w:space="0" w:color="auto"/>
                    <w:bottom w:val="none" w:sz="0" w:space="0" w:color="auto"/>
                    <w:right w:val="none" w:sz="0" w:space="0" w:color="auto"/>
                  </w:divBdr>
                  <w:divsChild>
                    <w:div w:id="957757732">
                      <w:marLeft w:val="0"/>
                      <w:marRight w:val="0"/>
                      <w:marTop w:val="0"/>
                      <w:marBottom w:val="0"/>
                      <w:divBdr>
                        <w:top w:val="none" w:sz="0" w:space="0" w:color="auto"/>
                        <w:left w:val="none" w:sz="0" w:space="0" w:color="auto"/>
                        <w:bottom w:val="none" w:sz="0" w:space="0" w:color="auto"/>
                        <w:right w:val="none" w:sz="0" w:space="0" w:color="auto"/>
                      </w:divBdr>
                      <w:divsChild>
                        <w:div w:id="905652035">
                          <w:marLeft w:val="0"/>
                          <w:marRight w:val="0"/>
                          <w:marTop w:val="0"/>
                          <w:marBottom w:val="0"/>
                          <w:divBdr>
                            <w:top w:val="none" w:sz="0" w:space="0" w:color="auto"/>
                            <w:left w:val="none" w:sz="0" w:space="0" w:color="auto"/>
                            <w:bottom w:val="none" w:sz="0" w:space="0" w:color="auto"/>
                            <w:right w:val="none" w:sz="0" w:space="0" w:color="auto"/>
                          </w:divBdr>
                          <w:divsChild>
                            <w:div w:id="698892981">
                              <w:marLeft w:val="0"/>
                              <w:marRight w:val="0"/>
                              <w:marTop w:val="0"/>
                              <w:marBottom w:val="0"/>
                              <w:divBdr>
                                <w:top w:val="none" w:sz="0" w:space="0" w:color="auto"/>
                                <w:left w:val="none" w:sz="0" w:space="0" w:color="auto"/>
                                <w:bottom w:val="none" w:sz="0" w:space="0" w:color="auto"/>
                                <w:right w:val="none" w:sz="0" w:space="0" w:color="auto"/>
                              </w:divBdr>
                              <w:divsChild>
                                <w:div w:id="1325932013">
                                  <w:marLeft w:val="0"/>
                                  <w:marRight w:val="0"/>
                                  <w:marTop w:val="0"/>
                                  <w:marBottom w:val="0"/>
                                  <w:divBdr>
                                    <w:top w:val="none" w:sz="0" w:space="0" w:color="auto"/>
                                    <w:left w:val="none" w:sz="0" w:space="0" w:color="auto"/>
                                    <w:bottom w:val="none" w:sz="0" w:space="0" w:color="auto"/>
                                    <w:right w:val="none" w:sz="0" w:space="0" w:color="auto"/>
                                  </w:divBdr>
                                  <w:divsChild>
                                    <w:div w:id="420642343">
                                      <w:marLeft w:val="0"/>
                                      <w:marRight w:val="0"/>
                                      <w:marTop w:val="0"/>
                                      <w:marBottom w:val="0"/>
                                      <w:divBdr>
                                        <w:top w:val="single" w:sz="6" w:space="0" w:color="555555"/>
                                        <w:left w:val="single" w:sz="6" w:space="0" w:color="555555"/>
                                        <w:bottom w:val="single" w:sz="6" w:space="0" w:color="555555"/>
                                        <w:right w:val="single" w:sz="6" w:space="0" w:color="555555"/>
                                      </w:divBdr>
                                      <w:divsChild>
                                        <w:div w:id="123355138">
                                          <w:marLeft w:val="0"/>
                                          <w:marRight w:val="0"/>
                                          <w:marTop w:val="0"/>
                                          <w:marBottom w:val="0"/>
                                          <w:divBdr>
                                            <w:top w:val="none" w:sz="0" w:space="0" w:color="auto"/>
                                            <w:left w:val="none" w:sz="0" w:space="0" w:color="auto"/>
                                            <w:bottom w:val="none" w:sz="0" w:space="0" w:color="auto"/>
                                            <w:right w:val="none" w:sz="0" w:space="0" w:color="auto"/>
                                          </w:divBdr>
                                        </w:div>
                                      </w:divsChild>
                                    </w:div>
                                    <w:div w:id="1439449381">
                                      <w:marLeft w:val="60"/>
                                      <w:marRight w:val="60"/>
                                      <w:marTop w:val="0"/>
                                      <w:marBottom w:val="0"/>
                                      <w:divBdr>
                                        <w:top w:val="none" w:sz="0" w:space="0" w:color="auto"/>
                                        <w:left w:val="none" w:sz="0" w:space="0" w:color="auto"/>
                                        <w:bottom w:val="none" w:sz="0" w:space="0" w:color="auto"/>
                                        <w:right w:val="none" w:sz="0" w:space="0" w:color="auto"/>
                                      </w:divBdr>
                                    </w:div>
                                    <w:div w:id="931277967">
                                      <w:marLeft w:val="0"/>
                                      <w:marRight w:val="30"/>
                                      <w:marTop w:val="0"/>
                                      <w:marBottom w:val="0"/>
                                      <w:divBdr>
                                        <w:top w:val="none" w:sz="0" w:space="0" w:color="auto"/>
                                        <w:left w:val="none" w:sz="0" w:space="0" w:color="auto"/>
                                        <w:bottom w:val="none" w:sz="0" w:space="0" w:color="auto"/>
                                        <w:right w:val="none" w:sz="0" w:space="0" w:color="auto"/>
                                      </w:divBdr>
                                    </w:div>
                                    <w:div w:id="1153762460">
                                      <w:marLeft w:val="0"/>
                                      <w:marRight w:val="0"/>
                                      <w:marTop w:val="100"/>
                                      <w:marBottom w:val="100"/>
                                      <w:divBdr>
                                        <w:top w:val="none" w:sz="0" w:space="0" w:color="auto"/>
                                        <w:left w:val="none" w:sz="0" w:space="0" w:color="auto"/>
                                        <w:bottom w:val="none" w:sz="0" w:space="0" w:color="auto"/>
                                        <w:right w:val="none" w:sz="0" w:space="0" w:color="auto"/>
                                      </w:divBdr>
                                      <w:divsChild>
                                        <w:div w:id="1982995148">
                                          <w:marLeft w:val="0"/>
                                          <w:marRight w:val="0"/>
                                          <w:marTop w:val="0"/>
                                          <w:marBottom w:val="0"/>
                                          <w:divBdr>
                                            <w:top w:val="none" w:sz="0" w:space="0" w:color="auto"/>
                                            <w:left w:val="none" w:sz="0" w:space="0" w:color="auto"/>
                                            <w:bottom w:val="none" w:sz="0" w:space="0" w:color="auto"/>
                                            <w:right w:val="none" w:sz="0" w:space="0" w:color="auto"/>
                                          </w:divBdr>
                                        </w:div>
                                        <w:div w:id="625238784">
                                          <w:marLeft w:val="0"/>
                                          <w:marRight w:val="0"/>
                                          <w:marTop w:val="0"/>
                                          <w:marBottom w:val="0"/>
                                          <w:divBdr>
                                            <w:top w:val="none" w:sz="0" w:space="0" w:color="auto"/>
                                            <w:left w:val="none" w:sz="0" w:space="0" w:color="auto"/>
                                            <w:bottom w:val="none" w:sz="0" w:space="0" w:color="auto"/>
                                            <w:right w:val="none" w:sz="0" w:space="0" w:color="auto"/>
                                          </w:divBdr>
                                        </w:div>
                                        <w:div w:id="1668945870">
                                          <w:marLeft w:val="0"/>
                                          <w:marRight w:val="0"/>
                                          <w:marTop w:val="60"/>
                                          <w:marBottom w:val="0"/>
                                          <w:divBdr>
                                            <w:top w:val="none" w:sz="0" w:space="0" w:color="auto"/>
                                            <w:left w:val="none" w:sz="0" w:space="0" w:color="auto"/>
                                            <w:bottom w:val="none" w:sz="0" w:space="0" w:color="auto"/>
                                            <w:right w:val="none" w:sz="0" w:space="0" w:color="auto"/>
                                          </w:divBdr>
                                          <w:divsChild>
                                            <w:div w:id="567613651">
                                              <w:marLeft w:val="0"/>
                                              <w:marRight w:val="150"/>
                                              <w:marTop w:val="0"/>
                                              <w:marBottom w:val="0"/>
                                              <w:divBdr>
                                                <w:top w:val="none" w:sz="0" w:space="0" w:color="auto"/>
                                                <w:left w:val="none" w:sz="0" w:space="0" w:color="auto"/>
                                                <w:bottom w:val="none" w:sz="0" w:space="0" w:color="auto"/>
                                                <w:right w:val="none" w:sz="0" w:space="0" w:color="auto"/>
                                              </w:divBdr>
                                            </w:div>
                                          </w:divsChild>
                                        </w:div>
                                        <w:div w:id="996540799">
                                          <w:marLeft w:val="0"/>
                                          <w:marRight w:val="0"/>
                                          <w:marTop w:val="0"/>
                                          <w:marBottom w:val="0"/>
                                          <w:divBdr>
                                            <w:top w:val="none" w:sz="0" w:space="0" w:color="auto"/>
                                            <w:left w:val="none" w:sz="0" w:space="0" w:color="auto"/>
                                            <w:bottom w:val="none" w:sz="0" w:space="0" w:color="auto"/>
                                            <w:right w:val="none" w:sz="0" w:space="0" w:color="auto"/>
                                          </w:divBdr>
                                          <w:divsChild>
                                            <w:div w:id="1214268793">
                                              <w:marLeft w:val="0"/>
                                              <w:marRight w:val="0"/>
                                              <w:marTop w:val="0"/>
                                              <w:marBottom w:val="0"/>
                                              <w:divBdr>
                                                <w:top w:val="none" w:sz="0" w:space="0" w:color="auto"/>
                                                <w:left w:val="none" w:sz="0" w:space="0" w:color="auto"/>
                                                <w:bottom w:val="none" w:sz="0" w:space="0" w:color="auto"/>
                                                <w:right w:val="none" w:sz="0" w:space="0" w:color="auto"/>
                                              </w:divBdr>
                                            </w:div>
                                            <w:div w:id="1345092777">
                                              <w:marLeft w:val="0"/>
                                              <w:marRight w:val="0"/>
                                              <w:marTop w:val="0"/>
                                              <w:marBottom w:val="0"/>
                                              <w:divBdr>
                                                <w:top w:val="none" w:sz="0" w:space="0" w:color="auto"/>
                                                <w:left w:val="none" w:sz="0" w:space="0" w:color="auto"/>
                                                <w:bottom w:val="none" w:sz="0" w:space="0" w:color="auto"/>
                                                <w:right w:val="none" w:sz="0" w:space="0" w:color="auto"/>
                                              </w:divBdr>
                                            </w:div>
                                            <w:div w:id="20985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284293">
          <w:marLeft w:val="0"/>
          <w:marRight w:val="0"/>
          <w:marTop w:val="570"/>
          <w:marBottom w:val="0"/>
          <w:divBdr>
            <w:top w:val="single" w:sz="6" w:space="0" w:color="AAAAAA"/>
            <w:left w:val="single" w:sz="6" w:space="0" w:color="5F5F5F"/>
            <w:bottom w:val="single" w:sz="6" w:space="0" w:color="5F5F5F"/>
            <w:right w:val="single" w:sz="6" w:space="0" w:color="5F5F5F"/>
          </w:divBdr>
          <w:divsChild>
            <w:div w:id="1885829591">
              <w:marLeft w:val="0"/>
              <w:marRight w:val="0"/>
              <w:marTop w:val="0"/>
              <w:marBottom w:val="0"/>
              <w:divBdr>
                <w:top w:val="none" w:sz="0" w:space="0" w:color="auto"/>
                <w:left w:val="none" w:sz="0" w:space="0" w:color="auto"/>
                <w:bottom w:val="none" w:sz="0" w:space="0" w:color="auto"/>
                <w:right w:val="none" w:sz="0" w:space="0" w:color="auto"/>
              </w:divBdr>
              <w:divsChild>
                <w:div w:id="1453280317">
                  <w:marLeft w:val="0"/>
                  <w:marRight w:val="0"/>
                  <w:marTop w:val="0"/>
                  <w:marBottom w:val="0"/>
                  <w:divBdr>
                    <w:top w:val="none" w:sz="0" w:space="0" w:color="auto"/>
                    <w:left w:val="none" w:sz="0" w:space="0" w:color="auto"/>
                    <w:bottom w:val="none" w:sz="0" w:space="0" w:color="auto"/>
                    <w:right w:val="none" w:sz="0" w:space="0" w:color="auto"/>
                  </w:divBdr>
                  <w:divsChild>
                    <w:div w:id="1115100791">
                      <w:marLeft w:val="0"/>
                      <w:marRight w:val="0"/>
                      <w:marTop w:val="0"/>
                      <w:marBottom w:val="0"/>
                      <w:divBdr>
                        <w:top w:val="none" w:sz="0" w:space="0" w:color="auto"/>
                        <w:left w:val="none" w:sz="0" w:space="0" w:color="auto"/>
                        <w:bottom w:val="none" w:sz="0" w:space="0" w:color="auto"/>
                        <w:right w:val="none" w:sz="0" w:space="0" w:color="auto"/>
                      </w:divBdr>
                      <w:divsChild>
                        <w:div w:id="515072242">
                          <w:marLeft w:val="0"/>
                          <w:marRight w:val="0"/>
                          <w:marTop w:val="0"/>
                          <w:marBottom w:val="0"/>
                          <w:divBdr>
                            <w:top w:val="none" w:sz="0" w:space="0" w:color="auto"/>
                            <w:left w:val="none" w:sz="0" w:space="0" w:color="auto"/>
                            <w:bottom w:val="none" w:sz="0" w:space="0" w:color="auto"/>
                            <w:right w:val="none" w:sz="0" w:space="0" w:color="auto"/>
                          </w:divBdr>
                          <w:divsChild>
                            <w:div w:id="728385708">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342122467">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448203575">
      <w:bodyDiv w:val="1"/>
      <w:marLeft w:val="0"/>
      <w:marRight w:val="0"/>
      <w:marTop w:val="0"/>
      <w:marBottom w:val="0"/>
      <w:divBdr>
        <w:top w:val="none" w:sz="0" w:space="0" w:color="auto"/>
        <w:left w:val="none" w:sz="0" w:space="0" w:color="auto"/>
        <w:bottom w:val="none" w:sz="0" w:space="0" w:color="auto"/>
        <w:right w:val="none" w:sz="0" w:space="0" w:color="auto"/>
      </w:divBdr>
      <w:divsChild>
        <w:div w:id="843784498">
          <w:marLeft w:val="0"/>
          <w:marRight w:val="0"/>
          <w:marTop w:val="0"/>
          <w:marBottom w:val="0"/>
          <w:divBdr>
            <w:top w:val="none" w:sz="0" w:space="0" w:color="auto"/>
            <w:left w:val="none" w:sz="0" w:space="0" w:color="auto"/>
            <w:bottom w:val="none" w:sz="0" w:space="0" w:color="auto"/>
            <w:right w:val="none" w:sz="0" w:space="0" w:color="auto"/>
          </w:divBdr>
          <w:divsChild>
            <w:div w:id="1700618121">
              <w:marLeft w:val="0"/>
              <w:marRight w:val="0"/>
              <w:marTop w:val="0"/>
              <w:marBottom w:val="0"/>
              <w:divBdr>
                <w:top w:val="none" w:sz="0" w:space="0" w:color="auto"/>
                <w:left w:val="none" w:sz="0" w:space="0" w:color="auto"/>
                <w:bottom w:val="none" w:sz="0" w:space="0" w:color="auto"/>
                <w:right w:val="none" w:sz="0" w:space="0" w:color="auto"/>
              </w:divBdr>
            </w:div>
          </w:divsChild>
        </w:div>
        <w:div w:id="978925805">
          <w:marLeft w:val="0"/>
          <w:marRight w:val="0"/>
          <w:marTop w:val="0"/>
          <w:marBottom w:val="0"/>
          <w:divBdr>
            <w:top w:val="none" w:sz="0" w:space="0" w:color="auto"/>
            <w:left w:val="none" w:sz="0" w:space="0" w:color="auto"/>
            <w:bottom w:val="none" w:sz="0" w:space="0" w:color="auto"/>
            <w:right w:val="none" w:sz="0" w:space="0" w:color="auto"/>
          </w:divBdr>
          <w:divsChild>
            <w:div w:id="2034186953">
              <w:marLeft w:val="0"/>
              <w:marRight w:val="0"/>
              <w:marTop w:val="0"/>
              <w:marBottom w:val="0"/>
              <w:divBdr>
                <w:top w:val="none" w:sz="0" w:space="0" w:color="auto"/>
                <w:left w:val="none" w:sz="0" w:space="0" w:color="auto"/>
                <w:bottom w:val="none" w:sz="0" w:space="0" w:color="auto"/>
                <w:right w:val="none" w:sz="0" w:space="0" w:color="auto"/>
              </w:divBdr>
            </w:div>
          </w:divsChild>
        </w:div>
        <w:div w:id="898713619">
          <w:marLeft w:val="0"/>
          <w:marRight w:val="0"/>
          <w:marTop w:val="0"/>
          <w:marBottom w:val="0"/>
          <w:divBdr>
            <w:top w:val="none" w:sz="0" w:space="0" w:color="auto"/>
            <w:left w:val="none" w:sz="0" w:space="0" w:color="auto"/>
            <w:bottom w:val="none" w:sz="0" w:space="0" w:color="auto"/>
            <w:right w:val="none" w:sz="0" w:space="0" w:color="auto"/>
          </w:divBdr>
          <w:divsChild>
            <w:div w:id="1315835569">
              <w:marLeft w:val="-225"/>
              <w:marRight w:val="-225"/>
              <w:marTop w:val="0"/>
              <w:marBottom w:val="0"/>
              <w:divBdr>
                <w:top w:val="none" w:sz="0" w:space="0" w:color="auto"/>
                <w:left w:val="none" w:sz="0" w:space="0" w:color="auto"/>
                <w:bottom w:val="none" w:sz="0" w:space="0" w:color="auto"/>
                <w:right w:val="none" w:sz="0" w:space="0" w:color="auto"/>
              </w:divBdr>
              <w:divsChild>
                <w:div w:id="1974019632">
                  <w:marLeft w:val="0"/>
                  <w:marRight w:val="0"/>
                  <w:marTop w:val="0"/>
                  <w:marBottom w:val="0"/>
                  <w:divBdr>
                    <w:top w:val="none" w:sz="0" w:space="0" w:color="auto"/>
                    <w:left w:val="none" w:sz="0" w:space="0" w:color="auto"/>
                    <w:bottom w:val="none" w:sz="0" w:space="0" w:color="auto"/>
                    <w:right w:val="none" w:sz="0" w:space="0" w:color="auto"/>
                  </w:divBdr>
                  <w:divsChild>
                    <w:div w:id="1866821696">
                      <w:marLeft w:val="0"/>
                      <w:marRight w:val="0"/>
                      <w:marTop w:val="0"/>
                      <w:marBottom w:val="0"/>
                      <w:divBdr>
                        <w:top w:val="none" w:sz="0" w:space="0" w:color="auto"/>
                        <w:left w:val="none" w:sz="0" w:space="0" w:color="auto"/>
                        <w:bottom w:val="none" w:sz="0" w:space="0" w:color="auto"/>
                        <w:right w:val="none" w:sz="0" w:space="0" w:color="auto"/>
                      </w:divBdr>
                    </w:div>
                  </w:divsChild>
                </w:div>
                <w:div w:id="2023776091">
                  <w:marLeft w:val="0"/>
                  <w:marRight w:val="0"/>
                  <w:marTop w:val="0"/>
                  <w:marBottom w:val="0"/>
                  <w:divBdr>
                    <w:top w:val="none" w:sz="0" w:space="0" w:color="auto"/>
                    <w:left w:val="none" w:sz="0" w:space="0" w:color="auto"/>
                    <w:bottom w:val="none" w:sz="0" w:space="0" w:color="auto"/>
                    <w:right w:val="none" w:sz="0" w:space="0" w:color="auto"/>
                  </w:divBdr>
                  <w:divsChild>
                    <w:div w:id="694890726">
                      <w:marLeft w:val="-225"/>
                      <w:marRight w:val="-225"/>
                      <w:marTop w:val="0"/>
                      <w:marBottom w:val="0"/>
                      <w:divBdr>
                        <w:top w:val="none" w:sz="0" w:space="0" w:color="auto"/>
                        <w:left w:val="none" w:sz="0" w:space="0" w:color="auto"/>
                        <w:bottom w:val="none" w:sz="0" w:space="0" w:color="auto"/>
                        <w:right w:val="none" w:sz="0" w:space="0" w:color="auto"/>
                      </w:divBdr>
                      <w:divsChild>
                        <w:div w:id="1898662523">
                          <w:marLeft w:val="0"/>
                          <w:marRight w:val="0"/>
                          <w:marTop w:val="0"/>
                          <w:marBottom w:val="0"/>
                          <w:divBdr>
                            <w:top w:val="none" w:sz="0" w:space="0" w:color="auto"/>
                            <w:left w:val="none" w:sz="0" w:space="0" w:color="auto"/>
                            <w:bottom w:val="none" w:sz="0" w:space="0" w:color="auto"/>
                            <w:right w:val="none" w:sz="0" w:space="0" w:color="auto"/>
                          </w:divBdr>
                          <w:divsChild>
                            <w:div w:id="1623533227">
                              <w:marLeft w:val="0"/>
                              <w:marRight w:val="0"/>
                              <w:marTop w:val="0"/>
                              <w:marBottom w:val="0"/>
                              <w:divBdr>
                                <w:top w:val="none" w:sz="0" w:space="0" w:color="auto"/>
                                <w:left w:val="none" w:sz="0" w:space="0" w:color="auto"/>
                                <w:bottom w:val="none" w:sz="0" w:space="0" w:color="auto"/>
                                <w:right w:val="none" w:sz="0" w:space="0" w:color="auto"/>
                              </w:divBdr>
                              <w:divsChild>
                                <w:div w:id="757600263">
                                  <w:marLeft w:val="0"/>
                                  <w:marRight w:val="0"/>
                                  <w:marTop w:val="0"/>
                                  <w:marBottom w:val="0"/>
                                  <w:divBdr>
                                    <w:top w:val="none" w:sz="0" w:space="0" w:color="auto"/>
                                    <w:left w:val="none" w:sz="0" w:space="0" w:color="auto"/>
                                    <w:bottom w:val="none" w:sz="0" w:space="0" w:color="auto"/>
                                    <w:right w:val="none" w:sz="0" w:space="0" w:color="auto"/>
                                  </w:divBdr>
                                </w:div>
                                <w:div w:id="1954241327">
                                  <w:marLeft w:val="0"/>
                                  <w:marRight w:val="0"/>
                                  <w:marTop w:val="180"/>
                                  <w:marBottom w:val="180"/>
                                  <w:divBdr>
                                    <w:top w:val="single" w:sz="6" w:space="7" w:color="EBEBEB"/>
                                    <w:left w:val="single" w:sz="6" w:space="7" w:color="EBEBEB"/>
                                    <w:bottom w:val="single" w:sz="6" w:space="7" w:color="EBEBEB"/>
                                    <w:right w:val="single" w:sz="6" w:space="7" w:color="EBEBEB"/>
                                  </w:divBdr>
                                  <w:divsChild>
                                    <w:div w:id="1680572341">
                                      <w:marLeft w:val="0"/>
                                      <w:marRight w:val="0"/>
                                      <w:marTop w:val="0"/>
                                      <w:marBottom w:val="0"/>
                                      <w:divBdr>
                                        <w:top w:val="none" w:sz="0" w:space="0" w:color="auto"/>
                                        <w:left w:val="none" w:sz="0" w:space="0" w:color="auto"/>
                                        <w:bottom w:val="none" w:sz="0" w:space="0" w:color="auto"/>
                                        <w:right w:val="none" w:sz="0" w:space="0" w:color="auto"/>
                                      </w:divBdr>
                                    </w:div>
                                  </w:divsChild>
                                </w:div>
                                <w:div w:id="704670405">
                                  <w:marLeft w:val="0"/>
                                  <w:marRight w:val="0"/>
                                  <w:marTop w:val="180"/>
                                  <w:marBottom w:val="180"/>
                                  <w:divBdr>
                                    <w:top w:val="single" w:sz="6" w:space="7" w:color="EBEBEB"/>
                                    <w:left w:val="single" w:sz="6" w:space="7" w:color="EBEBEB"/>
                                    <w:bottom w:val="single" w:sz="6" w:space="7" w:color="EBEBEB"/>
                                    <w:right w:val="single" w:sz="6" w:space="7" w:color="EBEBEB"/>
                                  </w:divBdr>
                                  <w:divsChild>
                                    <w:div w:id="836923024">
                                      <w:marLeft w:val="0"/>
                                      <w:marRight w:val="0"/>
                                      <w:marTop w:val="0"/>
                                      <w:marBottom w:val="0"/>
                                      <w:divBdr>
                                        <w:top w:val="none" w:sz="0" w:space="0" w:color="auto"/>
                                        <w:left w:val="single" w:sz="24" w:space="7" w:color="8AC007"/>
                                        <w:bottom w:val="none" w:sz="0" w:space="0" w:color="auto"/>
                                        <w:right w:val="none" w:sz="0" w:space="0" w:color="auto"/>
                                      </w:divBdr>
                                    </w:div>
                                  </w:divsChild>
                                </w:div>
                                <w:div w:id="941959079">
                                  <w:marLeft w:val="0"/>
                                  <w:marRight w:val="0"/>
                                  <w:marTop w:val="180"/>
                                  <w:marBottom w:val="180"/>
                                  <w:divBdr>
                                    <w:top w:val="single" w:sz="6" w:space="7" w:color="EBEBEB"/>
                                    <w:left w:val="single" w:sz="6" w:space="7" w:color="EBEBEB"/>
                                    <w:bottom w:val="single" w:sz="6" w:space="7" w:color="EBEBEB"/>
                                    <w:right w:val="single" w:sz="6" w:space="7" w:color="EBEBEB"/>
                                  </w:divBdr>
                                  <w:divsChild>
                                    <w:div w:id="1056659157">
                                      <w:marLeft w:val="0"/>
                                      <w:marRight w:val="0"/>
                                      <w:marTop w:val="0"/>
                                      <w:marBottom w:val="0"/>
                                      <w:divBdr>
                                        <w:top w:val="none" w:sz="0" w:space="0" w:color="auto"/>
                                        <w:left w:val="single" w:sz="24" w:space="7" w:color="8AC007"/>
                                        <w:bottom w:val="none" w:sz="0" w:space="0" w:color="auto"/>
                                        <w:right w:val="none" w:sz="0" w:space="0" w:color="auto"/>
                                      </w:divBdr>
                                    </w:div>
                                  </w:divsChild>
                                </w:div>
                                <w:div w:id="1836604976">
                                  <w:marLeft w:val="0"/>
                                  <w:marRight w:val="0"/>
                                  <w:marTop w:val="180"/>
                                  <w:marBottom w:val="180"/>
                                  <w:divBdr>
                                    <w:top w:val="single" w:sz="6" w:space="7" w:color="EBEBEB"/>
                                    <w:left w:val="single" w:sz="6" w:space="7" w:color="EBEBEB"/>
                                    <w:bottom w:val="single" w:sz="6" w:space="7" w:color="EBEBEB"/>
                                    <w:right w:val="single" w:sz="6" w:space="7" w:color="EBEBEB"/>
                                  </w:divBdr>
                                  <w:divsChild>
                                    <w:div w:id="1378042547">
                                      <w:marLeft w:val="0"/>
                                      <w:marRight w:val="0"/>
                                      <w:marTop w:val="0"/>
                                      <w:marBottom w:val="0"/>
                                      <w:divBdr>
                                        <w:top w:val="none" w:sz="0" w:space="0" w:color="auto"/>
                                        <w:left w:val="single" w:sz="24" w:space="7" w:color="8AC007"/>
                                        <w:bottom w:val="none" w:sz="0" w:space="0" w:color="auto"/>
                                        <w:right w:val="none" w:sz="0" w:space="0" w:color="auto"/>
                                      </w:divBdr>
                                    </w:div>
                                  </w:divsChild>
                                </w:div>
                                <w:div w:id="142041928">
                                  <w:marLeft w:val="0"/>
                                  <w:marRight w:val="0"/>
                                  <w:marTop w:val="180"/>
                                  <w:marBottom w:val="180"/>
                                  <w:divBdr>
                                    <w:top w:val="single" w:sz="6" w:space="7" w:color="EBEBEB"/>
                                    <w:left w:val="single" w:sz="6" w:space="7" w:color="EBEBEB"/>
                                    <w:bottom w:val="single" w:sz="6" w:space="7" w:color="EBEBEB"/>
                                    <w:right w:val="single" w:sz="6" w:space="7" w:color="EBEBEB"/>
                                  </w:divBdr>
                                  <w:divsChild>
                                    <w:div w:id="2094666246">
                                      <w:marLeft w:val="0"/>
                                      <w:marRight w:val="0"/>
                                      <w:marTop w:val="0"/>
                                      <w:marBottom w:val="0"/>
                                      <w:divBdr>
                                        <w:top w:val="none" w:sz="0" w:space="0" w:color="auto"/>
                                        <w:left w:val="single" w:sz="24" w:space="7" w:color="8AC007"/>
                                        <w:bottom w:val="none" w:sz="0" w:space="0" w:color="auto"/>
                                        <w:right w:val="none" w:sz="0" w:space="0" w:color="auto"/>
                                      </w:divBdr>
                                    </w:div>
                                  </w:divsChild>
                                </w:div>
                                <w:div w:id="1811166623">
                                  <w:marLeft w:val="0"/>
                                  <w:marRight w:val="0"/>
                                  <w:marTop w:val="180"/>
                                  <w:marBottom w:val="180"/>
                                  <w:divBdr>
                                    <w:top w:val="single" w:sz="6" w:space="7" w:color="EBEBEB"/>
                                    <w:left w:val="single" w:sz="6" w:space="7" w:color="EBEBEB"/>
                                    <w:bottom w:val="single" w:sz="6" w:space="7" w:color="EBEBEB"/>
                                    <w:right w:val="single" w:sz="6" w:space="7" w:color="EBEBEB"/>
                                  </w:divBdr>
                                  <w:divsChild>
                                    <w:div w:id="1625849244">
                                      <w:marLeft w:val="0"/>
                                      <w:marRight w:val="0"/>
                                      <w:marTop w:val="0"/>
                                      <w:marBottom w:val="0"/>
                                      <w:divBdr>
                                        <w:top w:val="none" w:sz="0" w:space="0" w:color="auto"/>
                                        <w:left w:val="single" w:sz="24" w:space="7" w:color="8AC007"/>
                                        <w:bottom w:val="none" w:sz="0" w:space="0" w:color="auto"/>
                                        <w:right w:val="none" w:sz="0" w:space="0" w:color="auto"/>
                                      </w:divBdr>
                                    </w:div>
                                  </w:divsChild>
                                </w:div>
                                <w:div w:id="1465729562">
                                  <w:marLeft w:val="0"/>
                                  <w:marRight w:val="0"/>
                                  <w:marTop w:val="180"/>
                                  <w:marBottom w:val="180"/>
                                  <w:divBdr>
                                    <w:top w:val="single" w:sz="6" w:space="7" w:color="EBEBEB"/>
                                    <w:left w:val="single" w:sz="6" w:space="7" w:color="EBEBEB"/>
                                    <w:bottom w:val="single" w:sz="6" w:space="7" w:color="EBEBEB"/>
                                    <w:right w:val="single" w:sz="6" w:space="7" w:color="EBEBEB"/>
                                  </w:divBdr>
                                  <w:divsChild>
                                    <w:div w:id="1036588232">
                                      <w:marLeft w:val="0"/>
                                      <w:marRight w:val="0"/>
                                      <w:marTop w:val="0"/>
                                      <w:marBottom w:val="0"/>
                                      <w:divBdr>
                                        <w:top w:val="none" w:sz="0" w:space="0" w:color="auto"/>
                                        <w:left w:val="single" w:sz="24" w:space="7" w:color="8AC007"/>
                                        <w:bottom w:val="none" w:sz="0" w:space="0" w:color="auto"/>
                                        <w:right w:val="none" w:sz="0" w:space="0" w:color="auto"/>
                                      </w:divBdr>
                                    </w:div>
                                  </w:divsChild>
                                </w:div>
                                <w:div w:id="4505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1899">
                          <w:marLeft w:val="0"/>
                          <w:marRight w:val="0"/>
                          <w:marTop w:val="0"/>
                          <w:marBottom w:val="0"/>
                          <w:divBdr>
                            <w:top w:val="none" w:sz="0" w:space="0" w:color="auto"/>
                            <w:left w:val="none" w:sz="0" w:space="0" w:color="auto"/>
                            <w:bottom w:val="none" w:sz="0" w:space="0" w:color="auto"/>
                            <w:right w:val="none" w:sz="0" w:space="0" w:color="auto"/>
                          </w:divBdr>
                          <w:divsChild>
                            <w:div w:id="1768309248">
                              <w:marLeft w:val="-225"/>
                              <w:marRight w:val="-225"/>
                              <w:marTop w:val="0"/>
                              <w:marBottom w:val="0"/>
                              <w:divBdr>
                                <w:top w:val="none" w:sz="0" w:space="0" w:color="auto"/>
                                <w:left w:val="none" w:sz="0" w:space="0" w:color="auto"/>
                                <w:bottom w:val="none" w:sz="0" w:space="0" w:color="auto"/>
                                <w:right w:val="none" w:sz="0" w:space="0" w:color="auto"/>
                              </w:divBdr>
                            </w:div>
                            <w:div w:id="211232299">
                              <w:marLeft w:val="-225"/>
                              <w:marRight w:val="-225"/>
                              <w:marTop w:val="0"/>
                              <w:marBottom w:val="0"/>
                              <w:divBdr>
                                <w:top w:val="none" w:sz="0" w:space="0" w:color="auto"/>
                                <w:left w:val="none" w:sz="0" w:space="0" w:color="auto"/>
                                <w:bottom w:val="none" w:sz="0" w:space="0" w:color="auto"/>
                                <w:right w:val="none" w:sz="0" w:space="0" w:color="auto"/>
                              </w:divBdr>
                            </w:div>
                            <w:div w:id="998115726">
                              <w:marLeft w:val="-225"/>
                              <w:marRight w:val="-225"/>
                              <w:marTop w:val="0"/>
                              <w:marBottom w:val="0"/>
                              <w:divBdr>
                                <w:top w:val="none" w:sz="0" w:space="0" w:color="auto"/>
                                <w:left w:val="none" w:sz="0" w:space="0" w:color="auto"/>
                                <w:bottom w:val="none" w:sz="0" w:space="0" w:color="auto"/>
                                <w:right w:val="none" w:sz="0" w:space="0" w:color="auto"/>
                              </w:divBdr>
                              <w:divsChild>
                                <w:div w:id="12651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02783">
                      <w:marLeft w:val="-225"/>
                      <w:marRight w:val="-225"/>
                      <w:marTop w:val="0"/>
                      <w:marBottom w:val="0"/>
                      <w:divBdr>
                        <w:top w:val="none" w:sz="0" w:space="0" w:color="auto"/>
                        <w:left w:val="none" w:sz="0" w:space="0" w:color="auto"/>
                        <w:bottom w:val="none" w:sz="0" w:space="0" w:color="auto"/>
                        <w:right w:val="none" w:sz="0" w:space="0" w:color="auto"/>
                      </w:divBdr>
                      <w:divsChild>
                        <w:div w:id="1436974168">
                          <w:marLeft w:val="0"/>
                          <w:marRight w:val="0"/>
                          <w:marTop w:val="0"/>
                          <w:marBottom w:val="0"/>
                          <w:divBdr>
                            <w:top w:val="none" w:sz="0" w:space="0" w:color="auto"/>
                            <w:left w:val="none" w:sz="0" w:space="0" w:color="auto"/>
                            <w:bottom w:val="none" w:sz="0" w:space="0" w:color="auto"/>
                            <w:right w:val="none" w:sz="0" w:space="0" w:color="auto"/>
                          </w:divBdr>
                          <w:divsChild>
                            <w:div w:id="1337462404">
                              <w:marLeft w:val="0"/>
                              <w:marRight w:val="0"/>
                              <w:marTop w:val="300"/>
                              <w:marBottom w:val="0"/>
                              <w:divBdr>
                                <w:top w:val="none" w:sz="0" w:space="0" w:color="auto"/>
                                <w:left w:val="none" w:sz="0" w:space="0" w:color="auto"/>
                                <w:bottom w:val="none" w:sz="0" w:space="0" w:color="auto"/>
                                <w:right w:val="none" w:sz="0" w:space="0" w:color="auto"/>
                              </w:divBdr>
                              <w:divsChild>
                                <w:div w:id="1260985783">
                                  <w:marLeft w:val="-225"/>
                                  <w:marRight w:val="-225"/>
                                  <w:marTop w:val="0"/>
                                  <w:marBottom w:val="0"/>
                                  <w:divBdr>
                                    <w:top w:val="none" w:sz="0" w:space="0" w:color="auto"/>
                                    <w:left w:val="none" w:sz="0" w:space="0" w:color="auto"/>
                                    <w:bottom w:val="none" w:sz="0" w:space="0" w:color="auto"/>
                                    <w:right w:val="none" w:sz="0" w:space="0" w:color="auto"/>
                                  </w:divBdr>
                                  <w:divsChild>
                                    <w:div w:id="1368918126">
                                      <w:marLeft w:val="0"/>
                                      <w:marRight w:val="0"/>
                                      <w:marTop w:val="0"/>
                                      <w:marBottom w:val="0"/>
                                      <w:divBdr>
                                        <w:top w:val="none" w:sz="0" w:space="0" w:color="auto"/>
                                        <w:left w:val="none" w:sz="0" w:space="0" w:color="auto"/>
                                        <w:bottom w:val="none" w:sz="0" w:space="0" w:color="auto"/>
                                        <w:right w:val="none" w:sz="0" w:space="0" w:color="auto"/>
                                      </w:divBdr>
                                    </w:div>
                                    <w:div w:id="1618758019">
                                      <w:marLeft w:val="0"/>
                                      <w:marRight w:val="0"/>
                                      <w:marTop w:val="0"/>
                                      <w:marBottom w:val="0"/>
                                      <w:divBdr>
                                        <w:top w:val="none" w:sz="0" w:space="0" w:color="auto"/>
                                        <w:left w:val="none" w:sz="0" w:space="0" w:color="auto"/>
                                        <w:bottom w:val="none" w:sz="0" w:space="0" w:color="auto"/>
                                        <w:right w:val="none" w:sz="0" w:space="0" w:color="auto"/>
                                      </w:divBdr>
                                    </w:div>
                                    <w:div w:id="1299531967">
                                      <w:marLeft w:val="0"/>
                                      <w:marRight w:val="0"/>
                                      <w:marTop w:val="0"/>
                                      <w:marBottom w:val="0"/>
                                      <w:divBdr>
                                        <w:top w:val="none" w:sz="0" w:space="0" w:color="auto"/>
                                        <w:left w:val="none" w:sz="0" w:space="0" w:color="auto"/>
                                        <w:bottom w:val="none" w:sz="0" w:space="0" w:color="auto"/>
                                        <w:right w:val="none" w:sz="0" w:space="0" w:color="auto"/>
                                      </w:divBdr>
                                    </w:div>
                                    <w:div w:id="1563830343">
                                      <w:marLeft w:val="0"/>
                                      <w:marRight w:val="0"/>
                                      <w:marTop w:val="0"/>
                                      <w:marBottom w:val="0"/>
                                      <w:divBdr>
                                        <w:top w:val="none" w:sz="0" w:space="0" w:color="auto"/>
                                        <w:left w:val="none" w:sz="0" w:space="0" w:color="auto"/>
                                        <w:bottom w:val="none" w:sz="0" w:space="0" w:color="auto"/>
                                        <w:right w:val="none" w:sz="0" w:space="0" w:color="auto"/>
                                      </w:divBdr>
                                    </w:div>
                                  </w:divsChild>
                                </w:div>
                                <w:div w:id="1927835586">
                                  <w:marLeft w:val="0"/>
                                  <w:marRight w:val="0"/>
                                  <w:marTop w:val="0"/>
                                  <w:marBottom w:val="0"/>
                                  <w:divBdr>
                                    <w:top w:val="none" w:sz="0" w:space="0" w:color="auto"/>
                                    <w:left w:val="none" w:sz="0" w:space="0" w:color="auto"/>
                                    <w:bottom w:val="none" w:sz="0" w:space="0" w:color="auto"/>
                                    <w:right w:val="none" w:sz="0" w:space="0" w:color="auto"/>
                                  </w:divBdr>
                                  <w:divsChild>
                                    <w:div w:id="199317456">
                                      <w:marLeft w:val="0"/>
                                      <w:marRight w:val="0"/>
                                      <w:marTop w:val="0"/>
                                      <w:marBottom w:val="225"/>
                                      <w:divBdr>
                                        <w:top w:val="none" w:sz="0" w:space="0" w:color="auto"/>
                                        <w:left w:val="none" w:sz="0" w:space="0" w:color="auto"/>
                                        <w:bottom w:val="none" w:sz="0" w:space="0" w:color="auto"/>
                                        <w:right w:val="none" w:sz="0" w:space="0" w:color="auto"/>
                                      </w:divBdr>
                                    </w:div>
                                    <w:div w:id="2041279758">
                                      <w:marLeft w:val="0"/>
                                      <w:marRight w:val="0"/>
                                      <w:marTop w:val="0"/>
                                      <w:marBottom w:val="225"/>
                                      <w:divBdr>
                                        <w:top w:val="none" w:sz="0" w:space="0" w:color="auto"/>
                                        <w:left w:val="none" w:sz="0" w:space="0" w:color="auto"/>
                                        <w:bottom w:val="none" w:sz="0" w:space="0" w:color="auto"/>
                                        <w:right w:val="none" w:sz="0" w:space="0" w:color="auto"/>
                                      </w:divBdr>
                                    </w:div>
                                    <w:div w:id="1026365312">
                                      <w:marLeft w:val="0"/>
                                      <w:marRight w:val="0"/>
                                      <w:marTop w:val="0"/>
                                      <w:marBottom w:val="225"/>
                                      <w:divBdr>
                                        <w:top w:val="none" w:sz="0" w:space="0" w:color="auto"/>
                                        <w:left w:val="none" w:sz="0" w:space="0" w:color="auto"/>
                                        <w:bottom w:val="none" w:sz="0" w:space="0" w:color="auto"/>
                                        <w:right w:val="none" w:sz="0" w:space="0" w:color="auto"/>
                                      </w:divBdr>
                                    </w:div>
                                    <w:div w:id="333537673">
                                      <w:marLeft w:val="0"/>
                                      <w:marRight w:val="0"/>
                                      <w:marTop w:val="0"/>
                                      <w:marBottom w:val="225"/>
                                      <w:divBdr>
                                        <w:top w:val="none" w:sz="0" w:space="0" w:color="auto"/>
                                        <w:left w:val="none" w:sz="0" w:space="0" w:color="auto"/>
                                        <w:bottom w:val="none" w:sz="0" w:space="0" w:color="auto"/>
                                        <w:right w:val="none" w:sz="0" w:space="0" w:color="auto"/>
                                      </w:divBdr>
                                    </w:div>
                                  </w:divsChild>
                                </w:div>
                                <w:div w:id="360135106">
                                  <w:marLeft w:val="0"/>
                                  <w:marRight w:val="0"/>
                                  <w:marTop w:val="0"/>
                                  <w:marBottom w:val="0"/>
                                  <w:divBdr>
                                    <w:top w:val="none" w:sz="0" w:space="0" w:color="auto"/>
                                    <w:left w:val="none" w:sz="0" w:space="0" w:color="auto"/>
                                    <w:bottom w:val="none" w:sz="0" w:space="0" w:color="auto"/>
                                    <w:right w:val="none" w:sz="0" w:space="0" w:color="auto"/>
                                  </w:divBdr>
                                </w:div>
                                <w:div w:id="1045645819">
                                  <w:marLeft w:val="-225"/>
                                  <w:marRight w:val="-225"/>
                                  <w:marTop w:val="0"/>
                                  <w:marBottom w:val="0"/>
                                  <w:divBdr>
                                    <w:top w:val="none" w:sz="0" w:space="0" w:color="auto"/>
                                    <w:left w:val="none" w:sz="0" w:space="0" w:color="auto"/>
                                    <w:bottom w:val="none" w:sz="0" w:space="0" w:color="auto"/>
                                    <w:right w:val="none" w:sz="0" w:space="0" w:color="auto"/>
                                  </w:divBdr>
                                  <w:divsChild>
                                    <w:div w:id="1625455762">
                                      <w:marLeft w:val="0"/>
                                      <w:marRight w:val="0"/>
                                      <w:marTop w:val="0"/>
                                      <w:marBottom w:val="0"/>
                                      <w:divBdr>
                                        <w:top w:val="none" w:sz="0" w:space="0" w:color="auto"/>
                                        <w:left w:val="none" w:sz="0" w:space="0" w:color="auto"/>
                                        <w:bottom w:val="none" w:sz="0" w:space="0" w:color="auto"/>
                                        <w:right w:val="none" w:sz="0" w:space="0" w:color="auto"/>
                                      </w:divBdr>
                                    </w:div>
                                    <w:div w:id="321348712">
                                      <w:marLeft w:val="0"/>
                                      <w:marRight w:val="0"/>
                                      <w:marTop w:val="0"/>
                                      <w:marBottom w:val="0"/>
                                      <w:divBdr>
                                        <w:top w:val="none" w:sz="0" w:space="0" w:color="auto"/>
                                        <w:left w:val="none" w:sz="0" w:space="0" w:color="auto"/>
                                        <w:bottom w:val="none" w:sz="0" w:space="0" w:color="auto"/>
                                        <w:right w:val="none" w:sz="0" w:space="0" w:color="auto"/>
                                      </w:divBdr>
                                    </w:div>
                                    <w:div w:id="409739864">
                                      <w:marLeft w:val="0"/>
                                      <w:marRight w:val="0"/>
                                      <w:marTop w:val="0"/>
                                      <w:marBottom w:val="0"/>
                                      <w:divBdr>
                                        <w:top w:val="none" w:sz="0" w:space="0" w:color="auto"/>
                                        <w:left w:val="none" w:sz="0" w:space="0" w:color="auto"/>
                                        <w:bottom w:val="none" w:sz="0" w:space="0" w:color="auto"/>
                                        <w:right w:val="none" w:sz="0" w:space="0" w:color="auto"/>
                                      </w:divBdr>
                                    </w:div>
                                    <w:div w:id="2536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32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037017">
          <w:marLeft w:val="0"/>
          <w:marRight w:val="0"/>
          <w:marTop w:val="570"/>
          <w:marBottom w:val="0"/>
          <w:divBdr>
            <w:top w:val="single" w:sz="6" w:space="0" w:color="AAAAAA"/>
            <w:left w:val="single" w:sz="6" w:space="0" w:color="5F5F5F"/>
            <w:bottom w:val="single" w:sz="6" w:space="0" w:color="5F5F5F"/>
            <w:right w:val="single" w:sz="6" w:space="0" w:color="5F5F5F"/>
          </w:divBdr>
          <w:divsChild>
            <w:div w:id="769662449">
              <w:marLeft w:val="0"/>
              <w:marRight w:val="0"/>
              <w:marTop w:val="0"/>
              <w:marBottom w:val="0"/>
              <w:divBdr>
                <w:top w:val="none" w:sz="0" w:space="0" w:color="auto"/>
                <w:left w:val="none" w:sz="0" w:space="0" w:color="auto"/>
                <w:bottom w:val="none" w:sz="0" w:space="0" w:color="auto"/>
                <w:right w:val="none" w:sz="0" w:space="0" w:color="auto"/>
              </w:divBdr>
              <w:divsChild>
                <w:div w:id="740836842">
                  <w:marLeft w:val="0"/>
                  <w:marRight w:val="0"/>
                  <w:marTop w:val="0"/>
                  <w:marBottom w:val="0"/>
                  <w:divBdr>
                    <w:top w:val="none" w:sz="0" w:space="0" w:color="auto"/>
                    <w:left w:val="none" w:sz="0" w:space="0" w:color="auto"/>
                    <w:bottom w:val="none" w:sz="0" w:space="0" w:color="auto"/>
                    <w:right w:val="none" w:sz="0" w:space="0" w:color="auto"/>
                  </w:divBdr>
                </w:div>
                <w:div w:id="1030715602">
                  <w:marLeft w:val="0"/>
                  <w:marRight w:val="0"/>
                  <w:marTop w:val="0"/>
                  <w:marBottom w:val="0"/>
                  <w:divBdr>
                    <w:top w:val="none" w:sz="0" w:space="0" w:color="auto"/>
                    <w:left w:val="none" w:sz="0" w:space="0" w:color="auto"/>
                    <w:bottom w:val="none" w:sz="0" w:space="0" w:color="auto"/>
                    <w:right w:val="none" w:sz="0" w:space="0" w:color="auto"/>
                  </w:divBdr>
                </w:div>
                <w:div w:id="1265965053">
                  <w:marLeft w:val="0"/>
                  <w:marRight w:val="0"/>
                  <w:marTop w:val="0"/>
                  <w:marBottom w:val="0"/>
                  <w:divBdr>
                    <w:top w:val="none" w:sz="0" w:space="0" w:color="auto"/>
                    <w:left w:val="none" w:sz="0" w:space="0" w:color="auto"/>
                    <w:bottom w:val="none" w:sz="0" w:space="0" w:color="auto"/>
                    <w:right w:val="none" w:sz="0" w:space="0" w:color="auto"/>
                  </w:divBdr>
                </w:div>
                <w:div w:id="1336809751">
                  <w:marLeft w:val="0"/>
                  <w:marRight w:val="0"/>
                  <w:marTop w:val="0"/>
                  <w:marBottom w:val="0"/>
                  <w:divBdr>
                    <w:top w:val="none" w:sz="0" w:space="0" w:color="auto"/>
                    <w:left w:val="none" w:sz="0" w:space="0" w:color="auto"/>
                    <w:bottom w:val="none" w:sz="0" w:space="0" w:color="auto"/>
                    <w:right w:val="none" w:sz="0" w:space="0" w:color="auto"/>
                  </w:divBdr>
                </w:div>
                <w:div w:id="367804448">
                  <w:marLeft w:val="0"/>
                  <w:marRight w:val="0"/>
                  <w:marTop w:val="0"/>
                  <w:marBottom w:val="0"/>
                  <w:divBdr>
                    <w:top w:val="none" w:sz="0" w:space="0" w:color="auto"/>
                    <w:left w:val="none" w:sz="0" w:space="0" w:color="auto"/>
                    <w:bottom w:val="none" w:sz="0" w:space="0" w:color="auto"/>
                    <w:right w:val="none" w:sz="0" w:space="0" w:color="auto"/>
                  </w:divBdr>
                </w:div>
                <w:div w:id="3554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2005">
          <w:marLeft w:val="0"/>
          <w:marRight w:val="0"/>
          <w:marTop w:val="570"/>
          <w:marBottom w:val="0"/>
          <w:divBdr>
            <w:top w:val="single" w:sz="6" w:space="0" w:color="AAAAAA"/>
            <w:left w:val="single" w:sz="6" w:space="0" w:color="5F5F5F"/>
            <w:bottom w:val="single" w:sz="6" w:space="0" w:color="5F5F5F"/>
            <w:right w:val="single" w:sz="6" w:space="0" w:color="5F5F5F"/>
          </w:divBdr>
          <w:divsChild>
            <w:div w:id="4136896">
              <w:marLeft w:val="0"/>
              <w:marRight w:val="0"/>
              <w:marTop w:val="0"/>
              <w:marBottom w:val="0"/>
              <w:divBdr>
                <w:top w:val="none" w:sz="0" w:space="0" w:color="auto"/>
                <w:left w:val="none" w:sz="0" w:space="0" w:color="auto"/>
                <w:bottom w:val="none" w:sz="0" w:space="0" w:color="auto"/>
                <w:right w:val="none" w:sz="0" w:space="0" w:color="auto"/>
              </w:divBdr>
              <w:divsChild>
                <w:div w:id="441732871">
                  <w:marLeft w:val="0"/>
                  <w:marRight w:val="0"/>
                  <w:marTop w:val="0"/>
                  <w:marBottom w:val="0"/>
                  <w:divBdr>
                    <w:top w:val="none" w:sz="0" w:space="0" w:color="auto"/>
                    <w:left w:val="none" w:sz="0" w:space="0" w:color="auto"/>
                    <w:bottom w:val="none" w:sz="0" w:space="0" w:color="auto"/>
                    <w:right w:val="none" w:sz="0" w:space="0" w:color="auto"/>
                  </w:divBdr>
                </w:div>
                <w:div w:id="1301154961">
                  <w:marLeft w:val="0"/>
                  <w:marRight w:val="0"/>
                  <w:marTop w:val="0"/>
                  <w:marBottom w:val="0"/>
                  <w:divBdr>
                    <w:top w:val="none" w:sz="0" w:space="0" w:color="auto"/>
                    <w:left w:val="none" w:sz="0" w:space="0" w:color="auto"/>
                    <w:bottom w:val="none" w:sz="0" w:space="0" w:color="auto"/>
                    <w:right w:val="none" w:sz="0" w:space="0" w:color="auto"/>
                  </w:divBdr>
                </w:div>
                <w:div w:id="775565380">
                  <w:marLeft w:val="0"/>
                  <w:marRight w:val="0"/>
                  <w:marTop w:val="0"/>
                  <w:marBottom w:val="0"/>
                  <w:divBdr>
                    <w:top w:val="none" w:sz="0" w:space="0" w:color="auto"/>
                    <w:left w:val="none" w:sz="0" w:space="0" w:color="auto"/>
                    <w:bottom w:val="none" w:sz="0" w:space="0" w:color="auto"/>
                    <w:right w:val="none" w:sz="0" w:space="0" w:color="auto"/>
                  </w:divBdr>
                </w:div>
                <w:div w:id="940450566">
                  <w:marLeft w:val="0"/>
                  <w:marRight w:val="0"/>
                  <w:marTop w:val="0"/>
                  <w:marBottom w:val="0"/>
                  <w:divBdr>
                    <w:top w:val="none" w:sz="0" w:space="0" w:color="auto"/>
                    <w:left w:val="none" w:sz="0" w:space="0" w:color="auto"/>
                    <w:bottom w:val="none" w:sz="0" w:space="0" w:color="auto"/>
                    <w:right w:val="none" w:sz="0" w:space="0" w:color="auto"/>
                  </w:divBdr>
                </w:div>
                <w:div w:id="7668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6199">
          <w:marLeft w:val="0"/>
          <w:marRight w:val="0"/>
          <w:marTop w:val="570"/>
          <w:marBottom w:val="0"/>
          <w:divBdr>
            <w:top w:val="single" w:sz="6" w:space="0" w:color="AAAAAA"/>
            <w:left w:val="single" w:sz="6" w:space="0" w:color="5F5F5F"/>
            <w:bottom w:val="single" w:sz="6" w:space="0" w:color="5F5F5F"/>
            <w:right w:val="single" w:sz="6" w:space="0" w:color="5F5F5F"/>
          </w:divBdr>
          <w:divsChild>
            <w:div w:id="2020888477">
              <w:marLeft w:val="0"/>
              <w:marRight w:val="0"/>
              <w:marTop w:val="0"/>
              <w:marBottom w:val="0"/>
              <w:divBdr>
                <w:top w:val="none" w:sz="0" w:space="0" w:color="auto"/>
                <w:left w:val="none" w:sz="0" w:space="0" w:color="auto"/>
                <w:bottom w:val="none" w:sz="0" w:space="0" w:color="auto"/>
                <w:right w:val="none" w:sz="0" w:space="0" w:color="auto"/>
              </w:divBdr>
              <w:divsChild>
                <w:div w:id="119878791">
                  <w:marLeft w:val="0"/>
                  <w:marRight w:val="0"/>
                  <w:marTop w:val="0"/>
                  <w:marBottom w:val="0"/>
                  <w:divBdr>
                    <w:top w:val="none" w:sz="0" w:space="0" w:color="auto"/>
                    <w:left w:val="none" w:sz="0" w:space="0" w:color="auto"/>
                    <w:bottom w:val="none" w:sz="0" w:space="0" w:color="auto"/>
                    <w:right w:val="none" w:sz="0" w:space="0" w:color="auto"/>
                  </w:divBdr>
                </w:div>
                <w:div w:id="684137824">
                  <w:marLeft w:val="0"/>
                  <w:marRight w:val="0"/>
                  <w:marTop w:val="0"/>
                  <w:marBottom w:val="0"/>
                  <w:divBdr>
                    <w:top w:val="none" w:sz="0" w:space="0" w:color="auto"/>
                    <w:left w:val="none" w:sz="0" w:space="0" w:color="auto"/>
                    <w:bottom w:val="none" w:sz="0" w:space="0" w:color="auto"/>
                    <w:right w:val="none" w:sz="0" w:space="0" w:color="auto"/>
                  </w:divBdr>
                </w:div>
                <w:div w:id="1957364483">
                  <w:marLeft w:val="0"/>
                  <w:marRight w:val="0"/>
                  <w:marTop w:val="0"/>
                  <w:marBottom w:val="0"/>
                  <w:divBdr>
                    <w:top w:val="none" w:sz="0" w:space="0" w:color="auto"/>
                    <w:left w:val="none" w:sz="0" w:space="0" w:color="auto"/>
                    <w:bottom w:val="none" w:sz="0" w:space="0" w:color="auto"/>
                    <w:right w:val="none" w:sz="0" w:space="0" w:color="auto"/>
                  </w:divBdr>
                </w:div>
                <w:div w:id="2546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6981">
          <w:marLeft w:val="0"/>
          <w:marRight w:val="0"/>
          <w:marTop w:val="570"/>
          <w:marBottom w:val="0"/>
          <w:divBdr>
            <w:top w:val="single" w:sz="6" w:space="0" w:color="AAAAAA"/>
            <w:left w:val="single" w:sz="6" w:space="0" w:color="5F5F5F"/>
            <w:bottom w:val="single" w:sz="6" w:space="0" w:color="5F5F5F"/>
            <w:right w:val="single" w:sz="6" w:space="0" w:color="5F5F5F"/>
          </w:divBdr>
          <w:divsChild>
            <w:div w:id="981275248">
              <w:marLeft w:val="0"/>
              <w:marRight w:val="0"/>
              <w:marTop w:val="0"/>
              <w:marBottom w:val="0"/>
              <w:divBdr>
                <w:top w:val="none" w:sz="0" w:space="0" w:color="auto"/>
                <w:left w:val="none" w:sz="0" w:space="0" w:color="auto"/>
                <w:bottom w:val="none" w:sz="0" w:space="0" w:color="auto"/>
                <w:right w:val="none" w:sz="0" w:space="0" w:color="auto"/>
              </w:divBdr>
              <w:divsChild>
                <w:div w:id="1504468109">
                  <w:marLeft w:val="0"/>
                  <w:marRight w:val="0"/>
                  <w:marTop w:val="0"/>
                  <w:marBottom w:val="0"/>
                  <w:divBdr>
                    <w:top w:val="none" w:sz="0" w:space="0" w:color="auto"/>
                    <w:left w:val="none" w:sz="0" w:space="0" w:color="auto"/>
                    <w:bottom w:val="none" w:sz="0" w:space="0" w:color="auto"/>
                    <w:right w:val="none" w:sz="0" w:space="0" w:color="auto"/>
                  </w:divBdr>
                  <w:divsChild>
                    <w:div w:id="25562992">
                      <w:marLeft w:val="0"/>
                      <w:marRight w:val="0"/>
                      <w:marTop w:val="0"/>
                      <w:marBottom w:val="0"/>
                      <w:divBdr>
                        <w:top w:val="none" w:sz="0" w:space="0" w:color="auto"/>
                        <w:left w:val="none" w:sz="0" w:space="0" w:color="auto"/>
                        <w:bottom w:val="none" w:sz="0" w:space="0" w:color="auto"/>
                        <w:right w:val="none" w:sz="0" w:space="0" w:color="auto"/>
                      </w:divBdr>
                      <w:divsChild>
                        <w:div w:id="1890068533">
                          <w:marLeft w:val="0"/>
                          <w:marRight w:val="0"/>
                          <w:marTop w:val="0"/>
                          <w:marBottom w:val="0"/>
                          <w:divBdr>
                            <w:top w:val="none" w:sz="0" w:space="0" w:color="auto"/>
                            <w:left w:val="none" w:sz="0" w:space="0" w:color="auto"/>
                            <w:bottom w:val="none" w:sz="0" w:space="0" w:color="auto"/>
                            <w:right w:val="none" w:sz="0" w:space="0" w:color="auto"/>
                          </w:divBdr>
                          <w:divsChild>
                            <w:div w:id="1918441029">
                              <w:marLeft w:val="0"/>
                              <w:marRight w:val="0"/>
                              <w:marTop w:val="0"/>
                              <w:marBottom w:val="0"/>
                              <w:divBdr>
                                <w:top w:val="none" w:sz="0" w:space="0" w:color="auto"/>
                                <w:left w:val="none" w:sz="0" w:space="0" w:color="auto"/>
                                <w:bottom w:val="none" w:sz="0" w:space="0" w:color="auto"/>
                                <w:right w:val="none" w:sz="0" w:space="0" w:color="auto"/>
                              </w:divBdr>
                              <w:divsChild>
                                <w:div w:id="1763574103">
                                  <w:marLeft w:val="0"/>
                                  <w:marRight w:val="0"/>
                                  <w:marTop w:val="0"/>
                                  <w:marBottom w:val="0"/>
                                  <w:divBdr>
                                    <w:top w:val="none" w:sz="0" w:space="0" w:color="auto"/>
                                    <w:left w:val="none" w:sz="0" w:space="0" w:color="auto"/>
                                    <w:bottom w:val="none" w:sz="0" w:space="0" w:color="auto"/>
                                    <w:right w:val="none" w:sz="0" w:space="0" w:color="auto"/>
                                  </w:divBdr>
                                  <w:divsChild>
                                    <w:div w:id="1295134073">
                                      <w:marLeft w:val="0"/>
                                      <w:marRight w:val="0"/>
                                      <w:marTop w:val="0"/>
                                      <w:marBottom w:val="0"/>
                                      <w:divBdr>
                                        <w:top w:val="single" w:sz="6" w:space="0" w:color="555555"/>
                                        <w:left w:val="single" w:sz="6" w:space="0" w:color="555555"/>
                                        <w:bottom w:val="single" w:sz="6" w:space="0" w:color="555555"/>
                                        <w:right w:val="single" w:sz="6" w:space="0" w:color="555555"/>
                                      </w:divBdr>
                                      <w:divsChild>
                                        <w:div w:id="2117283225">
                                          <w:marLeft w:val="0"/>
                                          <w:marRight w:val="0"/>
                                          <w:marTop w:val="0"/>
                                          <w:marBottom w:val="0"/>
                                          <w:divBdr>
                                            <w:top w:val="none" w:sz="0" w:space="0" w:color="auto"/>
                                            <w:left w:val="none" w:sz="0" w:space="0" w:color="auto"/>
                                            <w:bottom w:val="none" w:sz="0" w:space="0" w:color="auto"/>
                                            <w:right w:val="none" w:sz="0" w:space="0" w:color="auto"/>
                                          </w:divBdr>
                                        </w:div>
                                      </w:divsChild>
                                    </w:div>
                                    <w:div w:id="558371224">
                                      <w:marLeft w:val="60"/>
                                      <w:marRight w:val="60"/>
                                      <w:marTop w:val="0"/>
                                      <w:marBottom w:val="0"/>
                                      <w:divBdr>
                                        <w:top w:val="none" w:sz="0" w:space="0" w:color="auto"/>
                                        <w:left w:val="none" w:sz="0" w:space="0" w:color="auto"/>
                                        <w:bottom w:val="none" w:sz="0" w:space="0" w:color="auto"/>
                                        <w:right w:val="none" w:sz="0" w:space="0" w:color="auto"/>
                                      </w:divBdr>
                                    </w:div>
                                    <w:div w:id="2087261330">
                                      <w:marLeft w:val="0"/>
                                      <w:marRight w:val="30"/>
                                      <w:marTop w:val="0"/>
                                      <w:marBottom w:val="0"/>
                                      <w:divBdr>
                                        <w:top w:val="none" w:sz="0" w:space="0" w:color="auto"/>
                                        <w:left w:val="none" w:sz="0" w:space="0" w:color="auto"/>
                                        <w:bottom w:val="none" w:sz="0" w:space="0" w:color="auto"/>
                                        <w:right w:val="none" w:sz="0" w:space="0" w:color="auto"/>
                                      </w:divBdr>
                                    </w:div>
                                    <w:div w:id="227305582">
                                      <w:marLeft w:val="0"/>
                                      <w:marRight w:val="0"/>
                                      <w:marTop w:val="100"/>
                                      <w:marBottom w:val="100"/>
                                      <w:divBdr>
                                        <w:top w:val="none" w:sz="0" w:space="0" w:color="auto"/>
                                        <w:left w:val="none" w:sz="0" w:space="0" w:color="auto"/>
                                        <w:bottom w:val="none" w:sz="0" w:space="0" w:color="auto"/>
                                        <w:right w:val="none" w:sz="0" w:space="0" w:color="auto"/>
                                      </w:divBdr>
                                      <w:divsChild>
                                        <w:div w:id="751464604">
                                          <w:marLeft w:val="0"/>
                                          <w:marRight w:val="0"/>
                                          <w:marTop w:val="0"/>
                                          <w:marBottom w:val="0"/>
                                          <w:divBdr>
                                            <w:top w:val="none" w:sz="0" w:space="0" w:color="auto"/>
                                            <w:left w:val="none" w:sz="0" w:space="0" w:color="auto"/>
                                            <w:bottom w:val="none" w:sz="0" w:space="0" w:color="auto"/>
                                            <w:right w:val="none" w:sz="0" w:space="0" w:color="auto"/>
                                          </w:divBdr>
                                        </w:div>
                                        <w:div w:id="957419736">
                                          <w:marLeft w:val="0"/>
                                          <w:marRight w:val="0"/>
                                          <w:marTop w:val="0"/>
                                          <w:marBottom w:val="0"/>
                                          <w:divBdr>
                                            <w:top w:val="none" w:sz="0" w:space="0" w:color="auto"/>
                                            <w:left w:val="none" w:sz="0" w:space="0" w:color="auto"/>
                                            <w:bottom w:val="none" w:sz="0" w:space="0" w:color="auto"/>
                                            <w:right w:val="none" w:sz="0" w:space="0" w:color="auto"/>
                                          </w:divBdr>
                                        </w:div>
                                        <w:div w:id="1405762118">
                                          <w:marLeft w:val="0"/>
                                          <w:marRight w:val="0"/>
                                          <w:marTop w:val="60"/>
                                          <w:marBottom w:val="0"/>
                                          <w:divBdr>
                                            <w:top w:val="none" w:sz="0" w:space="0" w:color="auto"/>
                                            <w:left w:val="none" w:sz="0" w:space="0" w:color="auto"/>
                                            <w:bottom w:val="none" w:sz="0" w:space="0" w:color="auto"/>
                                            <w:right w:val="none" w:sz="0" w:space="0" w:color="auto"/>
                                          </w:divBdr>
                                          <w:divsChild>
                                            <w:div w:id="909002505">
                                              <w:marLeft w:val="0"/>
                                              <w:marRight w:val="150"/>
                                              <w:marTop w:val="0"/>
                                              <w:marBottom w:val="0"/>
                                              <w:divBdr>
                                                <w:top w:val="none" w:sz="0" w:space="0" w:color="auto"/>
                                                <w:left w:val="none" w:sz="0" w:space="0" w:color="auto"/>
                                                <w:bottom w:val="none" w:sz="0" w:space="0" w:color="auto"/>
                                                <w:right w:val="none" w:sz="0" w:space="0" w:color="auto"/>
                                              </w:divBdr>
                                            </w:div>
                                          </w:divsChild>
                                        </w:div>
                                        <w:div w:id="1685283620">
                                          <w:marLeft w:val="0"/>
                                          <w:marRight w:val="0"/>
                                          <w:marTop w:val="0"/>
                                          <w:marBottom w:val="0"/>
                                          <w:divBdr>
                                            <w:top w:val="none" w:sz="0" w:space="0" w:color="auto"/>
                                            <w:left w:val="none" w:sz="0" w:space="0" w:color="auto"/>
                                            <w:bottom w:val="none" w:sz="0" w:space="0" w:color="auto"/>
                                            <w:right w:val="none" w:sz="0" w:space="0" w:color="auto"/>
                                          </w:divBdr>
                                          <w:divsChild>
                                            <w:div w:id="863978057">
                                              <w:marLeft w:val="0"/>
                                              <w:marRight w:val="0"/>
                                              <w:marTop w:val="0"/>
                                              <w:marBottom w:val="0"/>
                                              <w:divBdr>
                                                <w:top w:val="none" w:sz="0" w:space="0" w:color="auto"/>
                                                <w:left w:val="none" w:sz="0" w:space="0" w:color="auto"/>
                                                <w:bottom w:val="none" w:sz="0" w:space="0" w:color="auto"/>
                                                <w:right w:val="none" w:sz="0" w:space="0" w:color="auto"/>
                                              </w:divBdr>
                                            </w:div>
                                            <w:div w:id="2116361641">
                                              <w:marLeft w:val="0"/>
                                              <w:marRight w:val="0"/>
                                              <w:marTop w:val="0"/>
                                              <w:marBottom w:val="0"/>
                                              <w:divBdr>
                                                <w:top w:val="none" w:sz="0" w:space="0" w:color="auto"/>
                                                <w:left w:val="none" w:sz="0" w:space="0" w:color="auto"/>
                                                <w:bottom w:val="none" w:sz="0" w:space="0" w:color="auto"/>
                                                <w:right w:val="none" w:sz="0" w:space="0" w:color="auto"/>
                                              </w:divBdr>
                                            </w:div>
                                            <w:div w:id="20958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652896">
          <w:marLeft w:val="0"/>
          <w:marRight w:val="0"/>
          <w:marTop w:val="570"/>
          <w:marBottom w:val="0"/>
          <w:divBdr>
            <w:top w:val="single" w:sz="6" w:space="0" w:color="AAAAAA"/>
            <w:left w:val="single" w:sz="6" w:space="0" w:color="5F5F5F"/>
            <w:bottom w:val="single" w:sz="6" w:space="0" w:color="5F5F5F"/>
            <w:right w:val="single" w:sz="6" w:space="0" w:color="5F5F5F"/>
          </w:divBdr>
          <w:divsChild>
            <w:div w:id="1164975448">
              <w:marLeft w:val="0"/>
              <w:marRight w:val="0"/>
              <w:marTop w:val="0"/>
              <w:marBottom w:val="0"/>
              <w:divBdr>
                <w:top w:val="none" w:sz="0" w:space="0" w:color="auto"/>
                <w:left w:val="none" w:sz="0" w:space="0" w:color="auto"/>
                <w:bottom w:val="none" w:sz="0" w:space="0" w:color="auto"/>
                <w:right w:val="none" w:sz="0" w:space="0" w:color="auto"/>
              </w:divBdr>
              <w:divsChild>
                <w:div w:id="1935359356">
                  <w:marLeft w:val="0"/>
                  <w:marRight w:val="0"/>
                  <w:marTop w:val="0"/>
                  <w:marBottom w:val="0"/>
                  <w:divBdr>
                    <w:top w:val="none" w:sz="0" w:space="0" w:color="auto"/>
                    <w:left w:val="none" w:sz="0" w:space="0" w:color="auto"/>
                    <w:bottom w:val="none" w:sz="0" w:space="0" w:color="auto"/>
                    <w:right w:val="none" w:sz="0" w:space="0" w:color="auto"/>
                  </w:divBdr>
                  <w:divsChild>
                    <w:div w:id="1992247534">
                      <w:marLeft w:val="0"/>
                      <w:marRight w:val="0"/>
                      <w:marTop w:val="0"/>
                      <w:marBottom w:val="0"/>
                      <w:divBdr>
                        <w:top w:val="none" w:sz="0" w:space="0" w:color="auto"/>
                        <w:left w:val="none" w:sz="0" w:space="0" w:color="auto"/>
                        <w:bottom w:val="none" w:sz="0" w:space="0" w:color="auto"/>
                        <w:right w:val="none" w:sz="0" w:space="0" w:color="auto"/>
                      </w:divBdr>
                      <w:divsChild>
                        <w:div w:id="1923367733">
                          <w:marLeft w:val="0"/>
                          <w:marRight w:val="0"/>
                          <w:marTop w:val="0"/>
                          <w:marBottom w:val="0"/>
                          <w:divBdr>
                            <w:top w:val="none" w:sz="0" w:space="0" w:color="auto"/>
                            <w:left w:val="none" w:sz="0" w:space="0" w:color="auto"/>
                            <w:bottom w:val="none" w:sz="0" w:space="0" w:color="auto"/>
                            <w:right w:val="none" w:sz="0" w:space="0" w:color="auto"/>
                          </w:divBdr>
                          <w:divsChild>
                            <w:div w:id="2068144244">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240219562">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562836506">
      <w:bodyDiv w:val="1"/>
      <w:marLeft w:val="0"/>
      <w:marRight w:val="0"/>
      <w:marTop w:val="0"/>
      <w:marBottom w:val="0"/>
      <w:divBdr>
        <w:top w:val="none" w:sz="0" w:space="0" w:color="auto"/>
        <w:left w:val="none" w:sz="0" w:space="0" w:color="auto"/>
        <w:bottom w:val="none" w:sz="0" w:space="0" w:color="auto"/>
        <w:right w:val="none" w:sz="0" w:space="0" w:color="auto"/>
      </w:divBdr>
      <w:divsChild>
        <w:div w:id="1900706044">
          <w:marLeft w:val="0"/>
          <w:marRight w:val="0"/>
          <w:marTop w:val="0"/>
          <w:marBottom w:val="0"/>
          <w:divBdr>
            <w:top w:val="none" w:sz="0" w:space="0" w:color="auto"/>
            <w:left w:val="none" w:sz="0" w:space="0" w:color="auto"/>
            <w:bottom w:val="none" w:sz="0" w:space="0" w:color="auto"/>
            <w:right w:val="none" w:sz="0" w:space="0" w:color="auto"/>
          </w:divBdr>
          <w:divsChild>
            <w:div w:id="1016929792">
              <w:marLeft w:val="0"/>
              <w:marRight w:val="0"/>
              <w:marTop w:val="0"/>
              <w:marBottom w:val="0"/>
              <w:divBdr>
                <w:top w:val="none" w:sz="0" w:space="0" w:color="auto"/>
                <w:left w:val="none" w:sz="0" w:space="0" w:color="auto"/>
                <w:bottom w:val="none" w:sz="0" w:space="0" w:color="auto"/>
                <w:right w:val="none" w:sz="0" w:space="0" w:color="auto"/>
              </w:divBdr>
            </w:div>
          </w:divsChild>
        </w:div>
        <w:div w:id="1483040174">
          <w:marLeft w:val="0"/>
          <w:marRight w:val="0"/>
          <w:marTop w:val="0"/>
          <w:marBottom w:val="0"/>
          <w:divBdr>
            <w:top w:val="none" w:sz="0" w:space="0" w:color="auto"/>
            <w:left w:val="none" w:sz="0" w:space="0" w:color="auto"/>
            <w:bottom w:val="none" w:sz="0" w:space="0" w:color="auto"/>
            <w:right w:val="none" w:sz="0" w:space="0" w:color="auto"/>
          </w:divBdr>
          <w:divsChild>
            <w:div w:id="264925868">
              <w:marLeft w:val="0"/>
              <w:marRight w:val="0"/>
              <w:marTop w:val="0"/>
              <w:marBottom w:val="0"/>
              <w:divBdr>
                <w:top w:val="none" w:sz="0" w:space="0" w:color="auto"/>
                <w:left w:val="none" w:sz="0" w:space="0" w:color="auto"/>
                <w:bottom w:val="none" w:sz="0" w:space="0" w:color="auto"/>
                <w:right w:val="none" w:sz="0" w:space="0" w:color="auto"/>
              </w:divBdr>
            </w:div>
          </w:divsChild>
        </w:div>
        <w:div w:id="2057463402">
          <w:marLeft w:val="0"/>
          <w:marRight w:val="0"/>
          <w:marTop w:val="0"/>
          <w:marBottom w:val="0"/>
          <w:divBdr>
            <w:top w:val="none" w:sz="0" w:space="0" w:color="auto"/>
            <w:left w:val="none" w:sz="0" w:space="0" w:color="auto"/>
            <w:bottom w:val="none" w:sz="0" w:space="0" w:color="auto"/>
            <w:right w:val="none" w:sz="0" w:space="0" w:color="auto"/>
          </w:divBdr>
          <w:divsChild>
            <w:div w:id="1218931329">
              <w:marLeft w:val="-225"/>
              <w:marRight w:val="-225"/>
              <w:marTop w:val="0"/>
              <w:marBottom w:val="0"/>
              <w:divBdr>
                <w:top w:val="none" w:sz="0" w:space="0" w:color="auto"/>
                <w:left w:val="none" w:sz="0" w:space="0" w:color="auto"/>
                <w:bottom w:val="none" w:sz="0" w:space="0" w:color="auto"/>
                <w:right w:val="none" w:sz="0" w:space="0" w:color="auto"/>
              </w:divBdr>
              <w:divsChild>
                <w:div w:id="1969628196">
                  <w:marLeft w:val="0"/>
                  <w:marRight w:val="0"/>
                  <w:marTop w:val="0"/>
                  <w:marBottom w:val="0"/>
                  <w:divBdr>
                    <w:top w:val="none" w:sz="0" w:space="0" w:color="auto"/>
                    <w:left w:val="none" w:sz="0" w:space="0" w:color="auto"/>
                    <w:bottom w:val="none" w:sz="0" w:space="0" w:color="auto"/>
                    <w:right w:val="none" w:sz="0" w:space="0" w:color="auto"/>
                  </w:divBdr>
                  <w:divsChild>
                    <w:div w:id="1665819424">
                      <w:marLeft w:val="0"/>
                      <w:marRight w:val="0"/>
                      <w:marTop w:val="0"/>
                      <w:marBottom w:val="0"/>
                      <w:divBdr>
                        <w:top w:val="none" w:sz="0" w:space="0" w:color="auto"/>
                        <w:left w:val="none" w:sz="0" w:space="0" w:color="auto"/>
                        <w:bottom w:val="none" w:sz="0" w:space="0" w:color="auto"/>
                        <w:right w:val="none" w:sz="0" w:space="0" w:color="auto"/>
                      </w:divBdr>
                    </w:div>
                  </w:divsChild>
                </w:div>
                <w:div w:id="1717199180">
                  <w:marLeft w:val="0"/>
                  <w:marRight w:val="0"/>
                  <w:marTop w:val="0"/>
                  <w:marBottom w:val="0"/>
                  <w:divBdr>
                    <w:top w:val="none" w:sz="0" w:space="0" w:color="auto"/>
                    <w:left w:val="none" w:sz="0" w:space="0" w:color="auto"/>
                    <w:bottom w:val="none" w:sz="0" w:space="0" w:color="auto"/>
                    <w:right w:val="none" w:sz="0" w:space="0" w:color="auto"/>
                  </w:divBdr>
                  <w:divsChild>
                    <w:div w:id="857043966">
                      <w:marLeft w:val="0"/>
                      <w:marRight w:val="0"/>
                      <w:marTop w:val="0"/>
                      <w:marBottom w:val="0"/>
                      <w:divBdr>
                        <w:top w:val="none" w:sz="0" w:space="0" w:color="auto"/>
                        <w:left w:val="none" w:sz="0" w:space="0" w:color="auto"/>
                        <w:bottom w:val="none" w:sz="0" w:space="0" w:color="auto"/>
                        <w:right w:val="none" w:sz="0" w:space="0" w:color="auto"/>
                      </w:divBdr>
                      <w:divsChild>
                        <w:div w:id="274364119">
                          <w:marLeft w:val="0"/>
                          <w:marRight w:val="0"/>
                          <w:marTop w:val="0"/>
                          <w:marBottom w:val="0"/>
                          <w:divBdr>
                            <w:top w:val="none" w:sz="0" w:space="0" w:color="auto"/>
                            <w:left w:val="none" w:sz="0" w:space="0" w:color="auto"/>
                            <w:bottom w:val="none" w:sz="0" w:space="0" w:color="auto"/>
                            <w:right w:val="none" w:sz="0" w:space="0" w:color="auto"/>
                          </w:divBdr>
                          <w:divsChild>
                            <w:div w:id="1332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0870">
                      <w:marLeft w:val="-225"/>
                      <w:marRight w:val="-225"/>
                      <w:marTop w:val="0"/>
                      <w:marBottom w:val="0"/>
                      <w:divBdr>
                        <w:top w:val="none" w:sz="0" w:space="0" w:color="auto"/>
                        <w:left w:val="none" w:sz="0" w:space="0" w:color="auto"/>
                        <w:bottom w:val="none" w:sz="0" w:space="0" w:color="auto"/>
                        <w:right w:val="none" w:sz="0" w:space="0" w:color="auto"/>
                      </w:divBdr>
                      <w:divsChild>
                        <w:div w:id="1494178787">
                          <w:marLeft w:val="0"/>
                          <w:marRight w:val="0"/>
                          <w:marTop w:val="0"/>
                          <w:marBottom w:val="0"/>
                          <w:divBdr>
                            <w:top w:val="none" w:sz="0" w:space="0" w:color="auto"/>
                            <w:left w:val="none" w:sz="0" w:space="0" w:color="auto"/>
                            <w:bottom w:val="none" w:sz="0" w:space="0" w:color="auto"/>
                            <w:right w:val="none" w:sz="0" w:space="0" w:color="auto"/>
                          </w:divBdr>
                          <w:divsChild>
                            <w:div w:id="1195969305">
                              <w:marLeft w:val="0"/>
                              <w:marRight w:val="0"/>
                              <w:marTop w:val="0"/>
                              <w:marBottom w:val="0"/>
                              <w:divBdr>
                                <w:top w:val="none" w:sz="0" w:space="0" w:color="auto"/>
                                <w:left w:val="none" w:sz="0" w:space="0" w:color="auto"/>
                                <w:bottom w:val="none" w:sz="0" w:space="0" w:color="auto"/>
                                <w:right w:val="none" w:sz="0" w:space="0" w:color="auto"/>
                              </w:divBdr>
                              <w:divsChild>
                                <w:div w:id="223487436">
                                  <w:marLeft w:val="0"/>
                                  <w:marRight w:val="0"/>
                                  <w:marTop w:val="0"/>
                                  <w:marBottom w:val="0"/>
                                  <w:divBdr>
                                    <w:top w:val="none" w:sz="0" w:space="0" w:color="auto"/>
                                    <w:left w:val="none" w:sz="0" w:space="0" w:color="auto"/>
                                    <w:bottom w:val="none" w:sz="0" w:space="0" w:color="auto"/>
                                    <w:right w:val="none" w:sz="0" w:space="0" w:color="auto"/>
                                  </w:divBdr>
                                </w:div>
                                <w:div w:id="1036541160">
                                  <w:marLeft w:val="0"/>
                                  <w:marRight w:val="0"/>
                                  <w:marTop w:val="180"/>
                                  <w:marBottom w:val="180"/>
                                  <w:divBdr>
                                    <w:top w:val="single" w:sz="6" w:space="7" w:color="EBEBEB"/>
                                    <w:left w:val="single" w:sz="6" w:space="7" w:color="EBEBEB"/>
                                    <w:bottom w:val="single" w:sz="6" w:space="7" w:color="EBEBEB"/>
                                    <w:right w:val="single" w:sz="6" w:space="7" w:color="EBEBEB"/>
                                  </w:divBdr>
                                  <w:divsChild>
                                    <w:div w:id="523250402">
                                      <w:marLeft w:val="0"/>
                                      <w:marRight w:val="0"/>
                                      <w:marTop w:val="0"/>
                                      <w:marBottom w:val="0"/>
                                      <w:divBdr>
                                        <w:top w:val="none" w:sz="0" w:space="0" w:color="auto"/>
                                        <w:left w:val="single" w:sz="24" w:space="7" w:color="8AC007"/>
                                        <w:bottom w:val="none" w:sz="0" w:space="0" w:color="auto"/>
                                        <w:right w:val="none" w:sz="0" w:space="0" w:color="auto"/>
                                      </w:divBdr>
                                    </w:div>
                                  </w:divsChild>
                                </w:div>
                                <w:div w:id="178660325">
                                  <w:marLeft w:val="0"/>
                                  <w:marRight w:val="0"/>
                                  <w:marTop w:val="180"/>
                                  <w:marBottom w:val="180"/>
                                  <w:divBdr>
                                    <w:top w:val="single" w:sz="6" w:space="7" w:color="EBEBEB"/>
                                    <w:left w:val="single" w:sz="6" w:space="7" w:color="EBEBEB"/>
                                    <w:bottom w:val="single" w:sz="6" w:space="7" w:color="EBEBEB"/>
                                    <w:right w:val="single" w:sz="6" w:space="7" w:color="EBEBEB"/>
                                  </w:divBdr>
                                  <w:divsChild>
                                    <w:div w:id="1228029449">
                                      <w:marLeft w:val="0"/>
                                      <w:marRight w:val="0"/>
                                      <w:marTop w:val="0"/>
                                      <w:marBottom w:val="0"/>
                                      <w:divBdr>
                                        <w:top w:val="none" w:sz="0" w:space="0" w:color="auto"/>
                                        <w:left w:val="single" w:sz="24" w:space="7" w:color="8AC007"/>
                                        <w:bottom w:val="none" w:sz="0" w:space="0" w:color="auto"/>
                                        <w:right w:val="none" w:sz="0" w:space="0" w:color="auto"/>
                                      </w:divBdr>
                                    </w:div>
                                  </w:divsChild>
                                </w:div>
                                <w:div w:id="249778026">
                                  <w:marLeft w:val="0"/>
                                  <w:marRight w:val="0"/>
                                  <w:marTop w:val="180"/>
                                  <w:marBottom w:val="180"/>
                                  <w:divBdr>
                                    <w:top w:val="single" w:sz="6" w:space="7" w:color="EBEBEB"/>
                                    <w:left w:val="single" w:sz="6" w:space="7" w:color="EBEBEB"/>
                                    <w:bottom w:val="single" w:sz="6" w:space="7" w:color="EBEBEB"/>
                                    <w:right w:val="single" w:sz="6" w:space="7" w:color="EBEBEB"/>
                                  </w:divBdr>
                                  <w:divsChild>
                                    <w:div w:id="290870675">
                                      <w:marLeft w:val="0"/>
                                      <w:marRight w:val="0"/>
                                      <w:marTop w:val="0"/>
                                      <w:marBottom w:val="0"/>
                                      <w:divBdr>
                                        <w:top w:val="none" w:sz="0" w:space="0" w:color="auto"/>
                                        <w:left w:val="single" w:sz="24" w:space="7" w:color="8AC007"/>
                                        <w:bottom w:val="none" w:sz="0" w:space="0" w:color="auto"/>
                                        <w:right w:val="none" w:sz="0" w:space="0" w:color="auto"/>
                                      </w:divBdr>
                                    </w:div>
                                  </w:divsChild>
                                </w:div>
                                <w:div w:id="7080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4273">
                          <w:marLeft w:val="0"/>
                          <w:marRight w:val="0"/>
                          <w:marTop w:val="0"/>
                          <w:marBottom w:val="0"/>
                          <w:divBdr>
                            <w:top w:val="none" w:sz="0" w:space="0" w:color="auto"/>
                            <w:left w:val="none" w:sz="0" w:space="0" w:color="auto"/>
                            <w:bottom w:val="none" w:sz="0" w:space="0" w:color="auto"/>
                            <w:right w:val="none" w:sz="0" w:space="0" w:color="auto"/>
                          </w:divBdr>
                          <w:divsChild>
                            <w:div w:id="62995898">
                              <w:marLeft w:val="-225"/>
                              <w:marRight w:val="-225"/>
                              <w:marTop w:val="0"/>
                              <w:marBottom w:val="0"/>
                              <w:divBdr>
                                <w:top w:val="none" w:sz="0" w:space="0" w:color="auto"/>
                                <w:left w:val="none" w:sz="0" w:space="0" w:color="auto"/>
                                <w:bottom w:val="none" w:sz="0" w:space="0" w:color="auto"/>
                                <w:right w:val="none" w:sz="0" w:space="0" w:color="auto"/>
                              </w:divBdr>
                            </w:div>
                            <w:div w:id="768044101">
                              <w:marLeft w:val="-225"/>
                              <w:marRight w:val="-225"/>
                              <w:marTop w:val="0"/>
                              <w:marBottom w:val="0"/>
                              <w:divBdr>
                                <w:top w:val="none" w:sz="0" w:space="0" w:color="auto"/>
                                <w:left w:val="none" w:sz="0" w:space="0" w:color="auto"/>
                                <w:bottom w:val="none" w:sz="0" w:space="0" w:color="auto"/>
                                <w:right w:val="none" w:sz="0" w:space="0" w:color="auto"/>
                              </w:divBdr>
                            </w:div>
                            <w:div w:id="390662882">
                              <w:marLeft w:val="-225"/>
                              <w:marRight w:val="-225"/>
                              <w:marTop w:val="0"/>
                              <w:marBottom w:val="0"/>
                              <w:divBdr>
                                <w:top w:val="none" w:sz="0" w:space="0" w:color="auto"/>
                                <w:left w:val="none" w:sz="0" w:space="0" w:color="auto"/>
                                <w:bottom w:val="none" w:sz="0" w:space="0" w:color="auto"/>
                                <w:right w:val="none" w:sz="0" w:space="0" w:color="auto"/>
                              </w:divBdr>
                              <w:divsChild>
                                <w:div w:id="9788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88529">
                      <w:marLeft w:val="-225"/>
                      <w:marRight w:val="-225"/>
                      <w:marTop w:val="0"/>
                      <w:marBottom w:val="0"/>
                      <w:divBdr>
                        <w:top w:val="none" w:sz="0" w:space="0" w:color="auto"/>
                        <w:left w:val="none" w:sz="0" w:space="0" w:color="auto"/>
                        <w:bottom w:val="none" w:sz="0" w:space="0" w:color="auto"/>
                        <w:right w:val="none" w:sz="0" w:space="0" w:color="auto"/>
                      </w:divBdr>
                      <w:divsChild>
                        <w:div w:id="1267468853">
                          <w:marLeft w:val="0"/>
                          <w:marRight w:val="0"/>
                          <w:marTop w:val="0"/>
                          <w:marBottom w:val="0"/>
                          <w:divBdr>
                            <w:top w:val="none" w:sz="0" w:space="0" w:color="auto"/>
                            <w:left w:val="none" w:sz="0" w:space="0" w:color="auto"/>
                            <w:bottom w:val="none" w:sz="0" w:space="0" w:color="auto"/>
                            <w:right w:val="none" w:sz="0" w:space="0" w:color="auto"/>
                          </w:divBdr>
                          <w:divsChild>
                            <w:div w:id="1159463345">
                              <w:marLeft w:val="0"/>
                              <w:marRight w:val="0"/>
                              <w:marTop w:val="300"/>
                              <w:marBottom w:val="0"/>
                              <w:divBdr>
                                <w:top w:val="none" w:sz="0" w:space="0" w:color="auto"/>
                                <w:left w:val="none" w:sz="0" w:space="0" w:color="auto"/>
                                <w:bottom w:val="none" w:sz="0" w:space="0" w:color="auto"/>
                                <w:right w:val="none" w:sz="0" w:space="0" w:color="auto"/>
                              </w:divBdr>
                              <w:divsChild>
                                <w:div w:id="211776036">
                                  <w:marLeft w:val="-225"/>
                                  <w:marRight w:val="-225"/>
                                  <w:marTop w:val="0"/>
                                  <w:marBottom w:val="0"/>
                                  <w:divBdr>
                                    <w:top w:val="none" w:sz="0" w:space="0" w:color="auto"/>
                                    <w:left w:val="none" w:sz="0" w:space="0" w:color="auto"/>
                                    <w:bottom w:val="none" w:sz="0" w:space="0" w:color="auto"/>
                                    <w:right w:val="none" w:sz="0" w:space="0" w:color="auto"/>
                                  </w:divBdr>
                                  <w:divsChild>
                                    <w:div w:id="2131514791">
                                      <w:marLeft w:val="0"/>
                                      <w:marRight w:val="0"/>
                                      <w:marTop w:val="0"/>
                                      <w:marBottom w:val="0"/>
                                      <w:divBdr>
                                        <w:top w:val="none" w:sz="0" w:space="0" w:color="auto"/>
                                        <w:left w:val="none" w:sz="0" w:space="0" w:color="auto"/>
                                        <w:bottom w:val="none" w:sz="0" w:space="0" w:color="auto"/>
                                        <w:right w:val="none" w:sz="0" w:space="0" w:color="auto"/>
                                      </w:divBdr>
                                    </w:div>
                                    <w:div w:id="149910523">
                                      <w:marLeft w:val="0"/>
                                      <w:marRight w:val="0"/>
                                      <w:marTop w:val="0"/>
                                      <w:marBottom w:val="0"/>
                                      <w:divBdr>
                                        <w:top w:val="none" w:sz="0" w:space="0" w:color="auto"/>
                                        <w:left w:val="none" w:sz="0" w:space="0" w:color="auto"/>
                                        <w:bottom w:val="none" w:sz="0" w:space="0" w:color="auto"/>
                                        <w:right w:val="none" w:sz="0" w:space="0" w:color="auto"/>
                                      </w:divBdr>
                                    </w:div>
                                    <w:div w:id="379596589">
                                      <w:marLeft w:val="0"/>
                                      <w:marRight w:val="0"/>
                                      <w:marTop w:val="0"/>
                                      <w:marBottom w:val="0"/>
                                      <w:divBdr>
                                        <w:top w:val="none" w:sz="0" w:space="0" w:color="auto"/>
                                        <w:left w:val="none" w:sz="0" w:space="0" w:color="auto"/>
                                        <w:bottom w:val="none" w:sz="0" w:space="0" w:color="auto"/>
                                        <w:right w:val="none" w:sz="0" w:space="0" w:color="auto"/>
                                      </w:divBdr>
                                    </w:div>
                                    <w:div w:id="2039550247">
                                      <w:marLeft w:val="0"/>
                                      <w:marRight w:val="0"/>
                                      <w:marTop w:val="0"/>
                                      <w:marBottom w:val="0"/>
                                      <w:divBdr>
                                        <w:top w:val="none" w:sz="0" w:space="0" w:color="auto"/>
                                        <w:left w:val="none" w:sz="0" w:space="0" w:color="auto"/>
                                        <w:bottom w:val="none" w:sz="0" w:space="0" w:color="auto"/>
                                        <w:right w:val="none" w:sz="0" w:space="0" w:color="auto"/>
                                      </w:divBdr>
                                    </w:div>
                                  </w:divsChild>
                                </w:div>
                                <w:div w:id="1483739286">
                                  <w:marLeft w:val="0"/>
                                  <w:marRight w:val="0"/>
                                  <w:marTop w:val="0"/>
                                  <w:marBottom w:val="0"/>
                                  <w:divBdr>
                                    <w:top w:val="none" w:sz="0" w:space="0" w:color="auto"/>
                                    <w:left w:val="none" w:sz="0" w:space="0" w:color="auto"/>
                                    <w:bottom w:val="none" w:sz="0" w:space="0" w:color="auto"/>
                                    <w:right w:val="none" w:sz="0" w:space="0" w:color="auto"/>
                                  </w:divBdr>
                                  <w:divsChild>
                                    <w:div w:id="1884712221">
                                      <w:marLeft w:val="0"/>
                                      <w:marRight w:val="0"/>
                                      <w:marTop w:val="0"/>
                                      <w:marBottom w:val="225"/>
                                      <w:divBdr>
                                        <w:top w:val="none" w:sz="0" w:space="0" w:color="auto"/>
                                        <w:left w:val="none" w:sz="0" w:space="0" w:color="auto"/>
                                        <w:bottom w:val="none" w:sz="0" w:space="0" w:color="auto"/>
                                        <w:right w:val="none" w:sz="0" w:space="0" w:color="auto"/>
                                      </w:divBdr>
                                    </w:div>
                                    <w:div w:id="166289128">
                                      <w:marLeft w:val="0"/>
                                      <w:marRight w:val="0"/>
                                      <w:marTop w:val="0"/>
                                      <w:marBottom w:val="225"/>
                                      <w:divBdr>
                                        <w:top w:val="none" w:sz="0" w:space="0" w:color="auto"/>
                                        <w:left w:val="none" w:sz="0" w:space="0" w:color="auto"/>
                                        <w:bottom w:val="none" w:sz="0" w:space="0" w:color="auto"/>
                                        <w:right w:val="none" w:sz="0" w:space="0" w:color="auto"/>
                                      </w:divBdr>
                                    </w:div>
                                    <w:div w:id="2082897485">
                                      <w:marLeft w:val="0"/>
                                      <w:marRight w:val="0"/>
                                      <w:marTop w:val="0"/>
                                      <w:marBottom w:val="225"/>
                                      <w:divBdr>
                                        <w:top w:val="none" w:sz="0" w:space="0" w:color="auto"/>
                                        <w:left w:val="none" w:sz="0" w:space="0" w:color="auto"/>
                                        <w:bottom w:val="none" w:sz="0" w:space="0" w:color="auto"/>
                                        <w:right w:val="none" w:sz="0" w:space="0" w:color="auto"/>
                                      </w:divBdr>
                                    </w:div>
                                    <w:div w:id="45877070">
                                      <w:marLeft w:val="0"/>
                                      <w:marRight w:val="0"/>
                                      <w:marTop w:val="0"/>
                                      <w:marBottom w:val="225"/>
                                      <w:divBdr>
                                        <w:top w:val="none" w:sz="0" w:space="0" w:color="auto"/>
                                        <w:left w:val="none" w:sz="0" w:space="0" w:color="auto"/>
                                        <w:bottom w:val="none" w:sz="0" w:space="0" w:color="auto"/>
                                        <w:right w:val="none" w:sz="0" w:space="0" w:color="auto"/>
                                      </w:divBdr>
                                    </w:div>
                                  </w:divsChild>
                                </w:div>
                                <w:div w:id="1576471891">
                                  <w:marLeft w:val="0"/>
                                  <w:marRight w:val="0"/>
                                  <w:marTop w:val="0"/>
                                  <w:marBottom w:val="0"/>
                                  <w:divBdr>
                                    <w:top w:val="none" w:sz="0" w:space="0" w:color="auto"/>
                                    <w:left w:val="none" w:sz="0" w:space="0" w:color="auto"/>
                                    <w:bottom w:val="none" w:sz="0" w:space="0" w:color="auto"/>
                                    <w:right w:val="none" w:sz="0" w:space="0" w:color="auto"/>
                                  </w:divBdr>
                                </w:div>
                                <w:div w:id="125664700">
                                  <w:marLeft w:val="-225"/>
                                  <w:marRight w:val="-225"/>
                                  <w:marTop w:val="0"/>
                                  <w:marBottom w:val="0"/>
                                  <w:divBdr>
                                    <w:top w:val="none" w:sz="0" w:space="0" w:color="auto"/>
                                    <w:left w:val="none" w:sz="0" w:space="0" w:color="auto"/>
                                    <w:bottom w:val="none" w:sz="0" w:space="0" w:color="auto"/>
                                    <w:right w:val="none" w:sz="0" w:space="0" w:color="auto"/>
                                  </w:divBdr>
                                  <w:divsChild>
                                    <w:div w:id="728962284">
                                      <w:marLeft w:val="0"/>
                                      <w:marRight w:val="0"/>
                                      <w:marTop w:val="0"/>
                                      <w:marBottom w:val="0"/>
                                      <w:divBdr>
                                        <w:top w:val="none" w:sz="0" w:space="0" w:color="auto"/>
                                        <w:left w:val="none" w:sz="0" w:space="0" w:color="auto"/>
                                        <w:bottom w:val="none" w:sz="0" w:space="0" w:color="auto"/>
                                        <w:right w:val="none" w:sz="0" w:space="0" w:color="auto"/>
                                      </w:divBdr>
                                    </w:div>
                                    <w:div w:id="759985379">
                                      <w:marLeft w:val="0"/>
                                      <w:marRight w:val="0"/>
                                      <w:marTop w:val="0"/>
                                      <w:marBottom w:val="0"/>
                                      <w:divBdr>
                                        <w:top w:val="none" w:sz="0" w:space="0" w:color="auto"/>
                                        <w:left w:val="none" w:sz="0" w:space="0" w:color="auto"/>
                                        <w:bottom w:val="none" w:sz="0" w:space="0" w:color="auto"/>
                                        <w:right w:val="none" w:sz="0" w:space="0" w:color="auto"/>
                                      </w:divBdr>
                                    </w:div>
                                    <w:div w:id="1370376558">
                                      <w:marLeft w:val="0"/>
                                      <w:marRight w:val="0"/>
                                      <w:marTop w:val="0"/>
                                      <w:marBottom w:val="0"/>
                                      <w:divBdr>
                                        <w:top w:val="none" w:sz="0" w:space="0" w:color="auto"/>
                                        <w:left w:val="none" w:sz="0" w:space="0" w:color="auto"/>
                                        <w:bottom w:val="none" w:sz="0" w:space="0" w:color="auto"/>
                                        <w:right w:val="none" w:sz="0" w:space="0" w:color="auto"/>
                                      </w:divBdr>
                                    </w:div>
                                    <w:div w:id="68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11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974338">
          <w:marLeft w:val="0"/>
          <w:marRight w:val="0"/>
          <w:marTop w:val="570"/>
          <w:marBottom w:val="0"/>
          <w:divBdr>
            <w:top w:val="single" w:sz="6" w:space="0" w:color="AAAAAA"/>
            <w:left w:val="single" w:sz="6" w:space="0" w:color="5F5F5F"/>
            <w:bottom w:val="single" w:sz="6" w:space="0" w:color="5F5F5F"/>
            <w:right w:val="single" w:sz="6" w:space="0" w:color="5F5F5F"/>
          </w:divBdr>
          <w:divsChild>
            <w:div w:id="653340423">
              <w:marLeft w:val="0"/>
              <w:marRight w:val="0"/>
              <w:marTop w:val="0"/>
              <w:marBottom w:val="0"/>
              <w:divBdr>
                <w:top w:val="none" w:sz="0" w:space="0" w:color="auto"/>
                <w:left w:val="none" w:sz="0" w:space="0" w:color="auto"/>
                <w:bottom w:val="none" w:sz="0" w:space="0" w:color="auto"/>
                <w:right w:val="none" w:sz="0" w:space="0" w:color="auto"/>
              </w:divBdr>
              <w:divsChild>
                <w:div w:id="463357017">
                  <w:marLeft w:val="0"/>
                  <w:marRight w:val="0"/>
                  <w:marTop w:val="0"/>
                  <w:marBottom w:val="0"/>
                  <w:divBdr>
                    <w:top w:val="none" w:sz="0" w:space="0" w:color="auto"/>
                    <w:left w:val="none" w:sz="0" w:space="0" w:color="auto"/>
                    <w:bottom w:val="none" w:sz="0" w:space="0" w:color="auto"/>
                    <w:right w:val="none" w:sz="0" w:space="0" w:color="auto"/>
                  </w:divBdr>
                </w:div>
                <w:div w:id="643968966">
                  <w:marLeft w:val="0"/>
                  <w:marRight w:val="0"/>
                  <w:marTop w:val="0"/>
                  <w:marBottom w:val="0"/>
                  <w:divBdr>
                    <w:top w:val="none" w:sz="0" w:space="0" w:color="auto"/>
                    <w:left w:val="none" w:sz="0" w:space="0" w:color="auto"/>
                    <w:bottom w:val="none" w:sz="0" w:space="0" w:color="auto"/>
                    <w:right w:val="none" w:sz="0" w:space="0" w:color="auto"/>
                  </w:divBdr>
                </w:div>
                <w:div w:id="1167131421">
                  <w:marLeft w:val="0"/>
                  <w:marRight w:val="0"/>
                  <w:marTop w:val="0"/>
                  <w:marBottom w:val="0"/>
                  <w:divBdr>
                    <w:top w:val="none" w:sz="0" w:space="0" w:color="auto"/>
                    <w:left w:val="none" w:sz="0" w:space="0" w:color="auto"/>
                    <w:bottom w:val="none" w:sz="0" w:space="0" w:color="auto"/>
                    <w:right w:val="none" w:sz="0" w:space="0" w:color="auto"/>
                  </w:divBdr>
                </w:div>
                <w:div w:id="105076778">
                  <w:marLeft w:val="0"/>
                  <w:marRight w:val="0"/>
                  <w:marTop w:val="0"/>
                  <w:marBottom w:val="0"/>
                  <w:divBdr>
                    <w:top w:val="none" w:sz="0" w:space="0" w:color="auto"/>
                    <w:left w:val="none" w:sz="0" w:space="0" w:color="auto"/>
                    <w:bottom w:val="none" w:sz="0" w:space="0" w:color="auto"/>
                    <w:right w:val="none" w:sz="0" w:space="0" w:color="auto"/>
                  </w:divBdr>
                </w:div>
                <w:div w:id="1791312704">
                  <w:marLeft w:val="0"/>
                  <w:marRight w:val="0"/>
                  <w:marTop w:val="0"/>
                  <w:marBottom w:val="0"/>
                  <w:divBdr>
                    <w:top w:val="none" w:sz="0" w:space="0" w:color="auto"/>
                    <w:left w:val="none" w:sz="0" w:space="0" w:color="auto"/>
                    <w:bottom w:val="none" w:sz="0" w:space="0" w:color="auto"/>
                    <w:right w:val="none" w:sz="0" w:space="0" w:color="auto"/>
                  </w:divBdr>
                </w:div>
                <w:div w:id="4682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7604">
          <w:marLeft w:val="0"/>
          <w:marRight w:val="0"/>
          <w:marTop w:val="570"/>
          <w:marBottom w:val="0"/>
          <w:divBdr>
            <w:top w:val="single" w:sz="6" w:space="0" w:color="AAAAAA"/>
            <w:left w:val="single" w:sz="6" w:space="0" w:color="5F5F5F"/>
            <w:bottom w:val="single" w:sz="6" w:space="0" w:color="5F5F5F"/>
            <w:right w:val="single" w:sz="6" w:space="0" w:color="5F5F5F"/>
          </w:divBdr>
          <w:divsChild>
            <w:div w:id="1771197370">
              <w:marLeft w:val="0"/>
              <w:marRight w:val="0"/>
              <w:marTop w:val="0"/>
              <w:marBottom w:val="0"/>
              <w:divBdr>
                <w:top w:val="none" w:sz="0" w:space="0" w:color="auto"/>
                <w:left w:val="none" w:sz="0" w:space="0" w:color="auto"/>
                <w:bottom w:val="none" w:sz="0" w:space="0" w:color="auto"/>
                <w:right w:val="none" w:sz="0" w:space="0" w:color="auto"/>
              </w:divBdr>
              <w:divsChild>
                <w:div w:id="1780296831">
                  <w:marLeft w:val="0"/>
                  <w:marRight w:val="0"/>
                  <w:marTop w:val="0"/>
                  <w:marBottom w:val="0"/>
                  <w:divBdr>
                    <w:top w:val="none" w:sz="0" w:space="0" w:color="auto"/>
                    <w:left w:val="none" w:sz="0" w:space="0" w:color="auto"/>
                    <w:bottom w:val="none" w:sz="0" w:space="0" w:color="auto"/>
                    <w:right w:val="none" w:sz="0" w:space="0" w:color="auto"/>
                  </w:divBdr>
                </w:div>
                <w:div w:id="586231675">
                  <w:marLeft w:val="0"/>
                  <w:marRight w:val="0"/>
                  <w:marTop w:val="0"/>
                  <w:marBottom w:val="0"/>
                  <w:divBdr>
                    <w:top w:val="none" w:sz="0" w:space="0" w:color="auto"/>
                    <w:left w:val="none" w:sz="0" w:space="0" w:color="auto"/>
                    <w:bottom w:val="none" w:sz="0" w:space="0" w:color="auto"/>
                    <w:right w:val="none" w:sz="0" w:space="0" w:color="auto"/>
                  </w:divBdr>
                </w:div>
                <w:div w:id="84425863">
                  <w:marLeft w:val="0"/>
                  <w:marRight w:val="0"/>
                  <w:marTop w:val="0"/>
                  <w:marBottom w:val="0"/>
                  <w:divBdr>
                    <w:top w:val="none" w:sz="0" w:space="0" w:color="auto"/>
                    <w:left w:val="none" w:sz="0" w:space="0" w:color="auto"/>
                    <w:bottom w:val="none" w:sz="0" w:space="0" w:color="auto"/>
                    <w:right w:val="none" w:sz="0" w:space="0" w:color="auto"/>
                  </w:divBdr>
                </w:div>
                <w:div w:id="650523001">
                  <w:marLeft w:val="0"/>
                  <w:marRight w:val="0"/>
                  <w:marTop w:val="0"/>
                  <w:marBottom w:val="0"/>
                  <w:divBdr>
                    <w:top w:val="none" w:sz="0" w:space="0" w:color="auto"/>
                    <w:left w:val="none" w:sz="0" w:space="0" w:color="auto"/>
                    <w:bottom w:val="none" w:sz="0" w:space="0" w:color="auto"/>
                    <w:right w:val="none" w:sz="0" w:space="0" w:color="auto"/>
                  </w:divBdr>
                </w:div>
                <w:div w:id="640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8866">
          <w:marLeft w:val="0"/>
          <w:marRight w:val="0"/>
          <w:marTop w:val="570"/>
          <w:marBottom w:val="0"/>
          <w:divBdr>
            <w:top w:val="single" w:sz="6" w:space="0" w:color="AAAAAA"/>
            <w:left w:val="single" w:sz="6" w:space="0" w:color="5F5F5F"/>
            <w:bottom w:val="single" w:sz="6" w:space="0" w:color="5F5F5F"/>
            <w:right w:val="single" w:sz="6" w:space="0" w:color="5F5F5F"/>
          </w:divBdr>
          <w:divsChild>
            <w:div w:id="1213615764">
              <w:marLeft w:val="0"/>
              <w:marRight w:val="0"/>
              <w:marTop w:val="0"/>
              <w:marBottom w:val="0"/>
              <w:divBdr>
                <w:top w:val="none" w:sz="0" w:space="0" w:color="auto"/>
                <w:left w:val="none" w:sz="0" w:space="0" w:color="auto"/>
                <w:bottom w:val="none" w:sz="0" w:space="0" w:color="auto"/>
                <w:right w:val="none" w:sz="0" w:space="0" w:color="auto"/>
              </w:divBdr>
              <w:divsChild>
                <w:div w:id="513034844">
                  <w:marLeft w:val="0"/>
                  <w:marRight w:val="0"/>
                  <w:marTop w:val="0"/>
                  <w:marBottom w:val="0"/>
                  <w:divBdr>
                    <w:top w:val="none" w:sz="0" w:space="0" w:color="auto"/>
                    <w:left w:val="none" w:sz="0" w:space="0" w:color="auto"/>
                    <w:bottom w:val="none" w:sz="0" w:space="0" w:color="auto"/>
                    <w:right w:val="none" w:sz="0" w:space="0" w:color="auto"/>
                  </w:divBdr>
                </w:div>
                <w:div w:id="1151167559">
                  <w:marLeft w:val="0"/>
                  <w:marRight w:val="0"/>
                  <w:marTop w:val="0"/>
                  <w:marBottom w:val="0"/>
                  <w:divBdr>
                    <w:top w:val="none" w:sz="0" w:space="0" w:color="auto"/>
                    <w:left w:val="none" w:sz="0" w:space="0" w:color="auto"/>
                    <w:bottom w:val="none" w:sz="0" w:space="0" w:color="auto"/>
                    <w:right w:val="none" w:sz="0" w:space="0" w:color="auto"/>
                  </w:divBdr>
                </w:div>
                <w:div w:id="34623318">
                  <w:marLeft w:val="0"/>
                  <w:marRight w:val="0"/>
                  <w:marTop w:val="0"/>
                  <w:marBottom w:val="0"/>
                  <w:divBdr>
                    <w:top w:val="none" w:sz="0" w:space="0" w:color="auto"/>
                    <w:left w:val="none" w:sz="0" w:space="0" w:color="auto"/>
                    <w:bottom w:val="none" w:sz="0" w:space="0" w:color="auto"/>
                    <w:right w:val="none" w:sz="0" w:space="0" w:color="auto"/>
                  </w:divBdr>
                </w:div>
                <w:div w:id="7000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4888">
          <w:marLeft w:val="0"/>
          <w:marRight w:val="0"/>
          <w:marTop w:val="570"/>
          <w:marBottom w:val="0"/>
          <w:divBdr>
            <w:top w:val="single" w:sz="6" w:space="0" w:color="AAAAAA"/>
            <w:left w:val="single" w:sz="6" w:space="0" w:color="5F5F5F"/>
            <w:bottom w:val="single" w:sz="6" w:space="0" w:color="5F5F5F"/>
            <w:right w:val="single" w:sz="6" w:space="0" w:color="5F5F5F"/>
          </w:divBdr>
          <w:divsChild>
            <w:div w:id="834688439">
              <w:marLeft w:val="0"/>
              <w:marRight w:val="0"/>
              <w:marTop w:val="0"/>
              <w:marBottom w:val="0"/>
              <w:divBdr>
                <w:top w:val="none" w:sz="0" w:space="0" w:color="auto"/>
                <w:left w:val="none" w:sz="0" w:space="0" w:color="auto"/>
                <w:bottom w:val="none" w:sz="0" w:space="0" w:color="auto"/>
                <w:right w:val="none" w:sz="0" w:space="0" w:color="auto"/>
              </w:divBdr>
              <w:divsChild>
                <w:div w:id="1280525728">
                  <w:marLeft w:val="0"/>
                  <w:marRight w:val="0"/>
                  <w:marTop w:val="0"/>
                  <w:marBottom w:val="0"/>
                  <w:divBdr>
                    <w:top w:val="none" w:sz="0" w:space="0" w:color="auto"/>
                    <w:left w:val="none" w:sz="0" w:space="0" w:color="auto"/>
                    <w:bottom w:val="none" w:sz="0" w:space="0" w:color="auto"/>
                    <w:right w:val="none" w:sz="0" w:space="0" w:color="auto"/>
                  </w:divBdr>
                  <w:divsChild>
                    <w:div w:id="727343740">
                      <w:marLeft w:val="0"/>
                      <w:marRight w:val="0"/>
                      <w:marTop w:val="0"/>
                      <w:marBottom w:val="0"/>
                      <w:divBdr>
                        <w:top w:val="none" w:sz="0" w:space="0" w:color="auto"/>
                        <w:left w:val="none" w:sz="0" w:space="0" w:color="auto"/>
                        <w:bottom w:val="none" w:sz="0" w:space="0" w:color="auto"/>
                        <w:right w:val="none" w:sz="0" w:space="0" w:color="auto"/>
                      </w:divBdr>
                      <w:divsChild>
                        <w:div w:id="96679510">
                          <w:marLeft w:val="0"/>
                          <w:marRight w:val="0"/>
                          <w:marTop w:val="0"/>
                          <w:marBottom w:val="0"/>
                          <w:divBdr>
                            <w:top w:val="none" w:sz="0" w:space="0" w:color="auto"/>
                            <w:left w:val="none" w:sz="0" w:space="0" w:color="auto"/>
                            <w:bottom w:val="none" w:sz="0" w:space="0" w:color="auto"/>
                            <w:right w:val="none" w:sz="0" w:space="0" w:color="auto"/>
                          </w:divBdr>
                          <w:divsChild>
                            <w:div w:id="1765763863">
                              <w:marLeft w:val="0"/>
                              <w:marRight w:val="0"/>
                              <w:marTop w:val="0"/>
                              <w:marBottom w:val="0"/>
                              <w:divBdr>
                                <w:top w:val="none" w:sz="0" w:space="0" w:color="auto"/>
                                <w:left w:val="none" w:sz="0" w:space="0" w:color="auto"/>
                                <w:bottom w:val="none" w:sz="0" w:space="0" w:color="auto"/>
                                <w:right w:val="none" w:sz="0" w:space="0" w:color="auto"/>
                              </w:divBdr>
                              <w:divsChild>
                                <w:div w:id="1597179240">
                                  <w:marLeft w:val="0"/>
                                  <w:marRight w:val="0"/>
                                  <w:marTop w:val="0"/>
                                  <w:marBottom w:val="0"/>
                                  <w:divBdr>
                                    <w:top w:val="none" w:sz="0" w:space="0" w:color="auto"/>
                                    <w:left w:val="none" w:sz="0" w:space="0" w:color="auto"/>
                                    <w:bottom w:val="none" w:sz="0" w:space="0" w:color="auto"/>
                                    <w:right w:val="none" w:sz="0" w:space="0" w:color="auto"/>
                                  </w:divBdr>
                                  <w:divsChild>
                                    <w:div w:id="921530198">
                                      <w:marLeft w:val="0"/>
                                      <w:marRight w:val="0"/>
                                      <w:marTop w:val="0"/>
                                      <w:marBottom w:val="0"/>
                                      <w:divBdr>
                                        <w:top w:val="single" w:sz="6" w:space="0" w:color="555555"/>
                                        <w:left w:val="single" w:sz="6" w:space="0" w:color="555555"/>
                                        <w:bottom w:val="single" w:sz="6" w:space="0" w:color="555555"/>
                                        <w:right w:val="single" w:sz="6" w:space="0" w:color="555555"/>
                                      </w:divBdr>
                                      <w:divsChild>
                                        <w:div w:id="627321533">
                                          <w:marLeft w:val="0"/>
                                          <w:marRight w:val="0"/>
                                          <w:marTop w:val="0"/>
                                          <w:marBottom w:val="0"/>
                                          <w:divBdr>
                                            <w:top w:val="none" w:sz="0" w:space="0" w:color="auto"/>
                                            <w:left w:val="none" w:sz="0" w:space="0" w:color="auto"/>
                                            <w:bottom w:val="none" w:sz="0" w:space="0" w:color="auto"/>
                                            <w:right w:val="none" w:sz="0" w:space="0" w:color="auto"/>
                                          </w:divBdr>
                                        </w:div>
                                      </w:divsChild>
                                    </w:div>
                                    <w:div w:id="1647970353">
                                      <w:marLeft w:val="60"/>
                                      <w:marRight w:val="60"/>
                                      <w:marTop w:val="0"/>
                                      <w:marBottom w:val="0"/>
                                      <w:divBdr>
                                        <w:top w:val="none" w:sz="0" w:space="0" w:color="auto"/>
                                        <w:left w:val="none" w:sz="0" w:space="0" w:color="auto"/>
                                        <w:bottom w:val="none" w:sz="0" w:space="0" w:color="auto"/>
                                        <w:right w:val="none" w:sz="0" w:space="0" w:color="auto"/>
                                      </w:divBdr>
                                    </w:div>
                                    <w:div w:id="1292905914">
                                      <w:marLeft w:val="0"/>
                                      <w:marRight w:val="30"/>
                                      <w:marTop w:val="0"/>
                                      <w:marBottom w:val="0"/>
                                      <w:divBdr>
                                        <w:top w:val="none" w:sz="0" w:space="0" w:color="auto"/>
                                        <w:left w:val="none" w:sz="0" w:space="0" w:color="auto"/>
                                        <w:bottom w:val="none" w:sz="0" w:space="0" w:color="auto"/>
                                        <w:right w:val="none" w:sz="0" w:space="0" w:color="auto"/>
                                      </w:divBdr>
                                    </w:div>
                                    <w:div w:id="1954358073">
                                      <w:marLeft w:val="0"/>
                                      <w:marRight w:val="0"/>
                                      <w:marTop w:val="100"/>
                                      <w:marBottom w:val="100"/>
                                      <w:divBdr>
                                        <w:top w:val="none" w:sz="0" w:space="0" w:color="auto"/>
                                        <w:left w:val="none" w:sz="0" w:space="0" w:color="auto"/>
                                        <w:bottom w:val="none" w:sz="0" w:space="0" w:color="auto"/>
                                        <w:right w:val="none" w:sz="0" w:space="0" w:color="auto"/>
                                      </w:divBdr>
                                      <w:divsChild>
                                        <w:div w:id="1350133868">
                                          <w:marLeft w:val="0"/>
                                          <w:marRight w:val="0"/>
                                          <w:marTop w:val="0"/>
                                          <w:marBottom w:val="0"/>
                                          <w:divBdr>
                                            <w:top w:val="none" w:sz="0" w:space="0" w:color="auto"/>
                                            <w:left w:val="none" w:sz="0" w:space="0" w:color="auto"/>
                                            <w:bottom w:val="none" w:sz="0" w:space="0" w:color="auto"/>
                                            <w:right w:val="none" w:sz="0" w:space="0" w:color="auto"/>
                                          </w:divBdr>
                                        </w:div>
                                        <w:div w:id="407582940">
                                          <w:marLeft w:val="0"/>
                                          <w:marRight w:val="0"/>
                                          <w:marTop w:val="0"/>
                                          <w:marBottom w:val="0"/>
                                          <w:divBdr>
                                            <w:top w:val="none" w:sz="0" w:space="0" w:color="auto"/>
                                            <w:left w:val="none" w:sz="0" w:space="0" w:color="auto"/>
                                            <w:bottom w:val="none" w:sz="0" w:space="0" w:color="auto"/>
                                            <w:right w:val="none" w:sz="0" w:space="0" w:color="auto"/>
                                          </w:divBdr>
                                        </w:div>
                                        <w:div w:id="183906042">
                                          <w:marLeft w:val="0"/>
                                          <w:marRight w:val="0"/>
                                          <w:marTop w:val="60"/>
                                          <w:marBottom w:val="0"/>
                                          <w:divBdr>
                                            <w:top w:val="none" w:sz="0" w:space="0" w:color="auto"/>
                                            <w:left w:val="none" w:sz="0" w:space="0" w:color="auto"/>
                                            <w:bottom w:val="none" w:sz="0" w:space="0" w:color="auto"/>
                                            <w:right w:val="none" w:sz="0" w:space="0" w:color="auto"/>
                                          </w:divBdr>
                                          <w:divsChild>
                                            <w:div w:id="1525748928">
                                              <w:marLeft w:val="0"/>
                                              <w:marRight w:val="150"/>
                                              <w:marTop w:val="0"/>
                                              <w:marBottom w:val="0"/>
                                              <w:divBdr>
                                                <w:top w:val="none" w:sz="0" w:space="0" w:color="auto"/>
                                                <w:left w:val="none" w:sz="0" w:space="0" w:color="auto"/>
                                                <w:bottom w:val="none" w:sz="0" w:space="0" w:color="auto"/>
                                                <w:right w:val="none" w:sz="0" w:space="0" w:color="auto"/>
                                              </w:divBdr>
                                            </w:div>
                                          </w:divsChild>
                                        </w:div>
                                        <w:div w:id="298583281">
                                          <w:marLeft w:val="0"/>
                                          <w:marRight w:val="0"/>
                                          <w:marTop w:val="0"/>
                                          <w:marBottom w:val="0"/>
                                          <w:divBdr>
                                            <w:top w:val="none" w:sz="0" w:space="0" w:color="auto"/>
                                            <w:left w:val="none" w:sz="0" w:space="0" w:color="auto"/>
                                            <w:bottom w:val="none" w:sz="0" w:space="0" w:color="auto"/>
                                            <w:right w:val="none" w:sz="0" w:space="0" w:color="auto"/>
                                          </w:divBdr>
                                          <w:divsChild>
                                            <w:div w:id="1219895949">
                                              <w:marLeft w:val="0"/>
                                              <w:marRight w:val="0"/>
                                              <w:marTop w:val="0"/>
                                              <w:marBottom w:val="0"/>
                                              <w:divBdr>
                                                <w:top w:val="none" w:sz="0" w:space="0" w:color="auto"/>
                                                <w:left w:val="none" w:sz="0" w:space="0" w:color="auto"/>
                                                <w:bottom w:val="none" w:sz="0" w:space="0" w:color="auto"/>
                                                <w:right w:val="none" w:sz="0" w:space="0" w:color="auto"/>
                                              </w:divBdr>
                                            </w:div>
                                            <w:div w:id="378093771">
                                              <w:marLeft w:val="0"/>
                                              <w:marRight w:val="0"/>
                                              <w:marTop w:val="0"/>
                                              <w:marBottom w:val="0"/>
                                              <w:divBdr>
                                                <w:top w:val="none" w:sz="0" w:space="0" w:color="auto"/>
                                                <w:left w:val="none" w:sz="0" w:space="0" w:color="auto"/>
                                                <w:bottom w:val="none" w:sz="0" w:space="0" w:color="auto"/>
                                                <w:right w:val="none" w:sz="0" w:space="0" w:color="auto"/>
                                              </w:divBdr>
                                            </w:div>
                                            <w:div w:id="11283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340013">
          <w:marLeft w:val="0"/>
          <w:marRight w:val="0"/>
          <w:marTop w:val="570"/>
          <w:marBottom w:val="0"/>
          <w:divBdr>
            <w:top w:val="single" w:sz="6" w:space="0" w:color="AAAAAA"/>
            <w:left w:val="single" w:sz="6" w:space="0" w:color="5F5F5F"/>
            <w:bottom w:val="single" w:sz="6" w:space="0" w:color="5F5F5F"/>
            <w:right w:val="single" w:sz="6" w:space="0" w:color="5F5F5F"/>
          </w:divBdr>
          <w:divsChild>
            <w:div w:id="1793672726">
              <w:marLeft w:val="0"/>
              <w:marRight w:val="0"/>
              <w:marTop w:val="0"/>
              <w:marBottom w:val="0"/>
              <w:divBdr>
                <w:top w:val="none" w:sz="0" w:space="0" w:color="auto"/>
                <w:left w:val="none" w:sz="0" w:space="0" w:color="auto"/>
                <w:bottom w:val="none" w:sz="0" w:space="0" w:color="auto"/>
                <w:right w:val="none" w:sz="0" w:space="0" w:color="auto"/>
              </w:divBdr>
              <w:divsChild>
                <w:div w:id="390810232">
                  <w:marLeft w:val="0"/>
                  <w:marRight w:val="0"/>
                  <w:marTop w:val="0"/>
                  <w:marBottom w:val="0"/>
                  <w:divBdr>
                    <w:top w:val="none" w:sz="0" w:space="0" w:color="auto"/>
                    <w:left w:val="none" w:sz="0" w:space="0" w:color="auto"/>
                    <w:bottom w:val="none" w:sz="0" w:space="0" w:color="auto"/>
                    <w:right w:val="none" w:sz="0" w:space="0" w:color="auto"/>
                  </w:divBdr>
                  <w:divsChild>
                    <w:div w:id="1427995761">
                      <w:marLeft w:val="0"/>
                      <w:marRight w:val="0"/>
                      <w:marTop w:val="0"/>
                      <w:marBottom w:val="0"/>
                      <w:divBdr>
                        <w:top w:val="none" w:sz="0" w:space="0" w:color="auto"/>
                        <w:left w:val="none" w:sz="0" w:space="0" w:color="auto"/>
                        <w:bottom w:val="none" w:sz="0" w:space="0" w:color="auto"/>
                        <w:right w:val="none" w:sz="0" w:space="0" w:color="auto"/>
                      </w:divBdr>
                      <w:divsChild>
                        <w:div w:id="610941244">
                          <w:marLeft w:val="0"/>
                          <w:marRight w:val="0"/>
                          <w:marTop w:val="0"/>
                          <w:marBottom w:val="0"/>
                          <w:divBdr>
                            <w:top w:val="none" w:sz="0" w:space="0" w:color="auto"/>
                            <w:left w:val="none" w:sz="0" w:space="0" w:color="auto"/>
                            <w:bottom w:val="none" w:sz="0" w:space="0" w:color="auto"/>
                            <w:right w:val="none" w:sz="0" w:space="0" w:color="auto"/>
                          </w:divBdr>
                          <w:divsChild>
                            <w:div w:id="23141245">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137839789">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736248600">
      <w:bodyDiv w:val="1"/>
      <w:marLeft w:val="0"/>
      <w:marRight w:val="0"/>
      <w:marTop w:val="0"/>
      <w:marBottom w:val="0"/>
      <w:divBdr>
        <w:top w:val="none" w:sz="0" w:space="0" w:color="auto"/>
        <w:left w:val="none" w:sz="0" w:space="0" w:color="auto"/>
        <w:bottom w:val="none" w:sz="0" w:space="0" w:color="auto"/>
        <w:right w:val="none" w:sz="0" w:space="0" w:color="auto"/>
      </w:divBdr>
      <w:divsChild>
        <w:div w:id="1570115685">
          <w:marLeft w:val="0"/>
          <w:marRight w:val="0"/>
          <w:marTop w:val="0"/>
          <w:marBottom w:val="0"/>
          <w:divBdr>
            <w:top w:val="none" w:sz="0" w:space="0" w:color="auto"/>
            <w:left w:val="none" w:sz="0" w:space="0" w:color="auto"/>
            <w:bottom w:val="none" w:sz="0" w:space="0" w:color="auto"/>
            <w:right w:val="none" w:sz="0" w:space="0" w:color="auto"/>
          </w:divBdr>
          <w:divsChild>
            <w:div w:id="1749375345">
              <w:marLeft w:val="0"/>
              <w:marRight w:val="0"/>
              <w:marTop w:val="0"/>
              <w:marBottom w:val="0"/>
              <w:divBdr>
                <w:top w:val="none" w:sz="0" w:space="0" w:color="auto"/>
                <w:left w:val="none" w:sz="0" w:space="0" w:color="auto"/>
                <w:bottom w:val="none" w:sz="0" w:space="0" w:color="auto"/>
                <w:right w:val="none" w:sz="0" w:space="0" w:color="auto"/>
              </w:divBdr>
            </w:div>
          </w:divsChild>
        </w:div>
        <w:div w:id="935940816">
          <w:marLeft w:val="0"/>
          <w:marRight w:val="0"/>
          <w:marTop w:val="0"/>
          <w:marBottom w:val="0"/>
          <w:divBdr>
            <w:top w:val="none" w:sz="0" w:space="0" w:color="auto"/>
            <w:left w:val="none" w:sz="0" w:space="0" w:color="auto"/>
            <w:bottom w:val="none" w:sz="0" w:space="0" w:color="auto"/>
            <w:right w:val="none" w:sz="0" w:space="0" w:color="auto"/>
          </w:divBdr>
          <w:divsChild>
            <w:div w:id="262609596">
              <w:marLeft w:val="0"/>
              <w:marRight w:val="0"/>
              <w:marTop w:val="0"/>
              <w:marBottom w:val="0"/>
              <w:divBdr>
                <w:top w:val="none" w:sz="0" w:space="0" w:color="auto"/>
                <w:left w:val="none" w:sz="0" w:space="0" w:color="auto"/>
                <w:bottom w:val="none" w:sz="0" w:space="0" w:color="auto"/>
                <w:right w:val="none" w:sz="0" w:space="0" w:color="auto"/>
              </w:divBdr>
            </w:div>
          </w:divsChild>
        </w:div>
        <w:div w:id="329066185">
          <w:marLeft w:val="0"/>
          <w:marRight w:val="0"/>
          <w:marTop w:val="0"/>
          <w:marBottom w:val="0"/>
          <w:divBdr>
            <w:top w:val="none" w:sz="0" w:space="0" w:color="auto"/>
            <w:left w:val="none" w:sz="0" w:space="0" w:color="auto"/>
            <w:bottom w:val="none" w:sz="0" w:space="0" w:color="auto"/>
            <w:right w:val="none" w:sz="0" w:space="0" w:color="auto"/>
          </w:divBdr>
          <w:divsChild>
            <w:div w:id="511917264">
              <w:marLeft w:val="-225"/>
              <w:marRight w:val="-225"/>
              <w:marTop w:val="0"/>
              <w:marBottom w:val="0"/>
              <w:divBdr>
                <w:top w:val="none" w:sz="0" w:space="0" w:color="auto"/>
                <w:left w:val="none" w:sz="0" w:space="0" w:color="auto"/>
                <w:bottom w:val="none" w:sz="0" w:space="0" w:color="auto"/>
                <w:right w:val="none" w:sz="0" w:space="0" w:color="auto"/>
              </w:divBdr>
              <w:divsChild>
                <w:div w:id="316570975">
                  <w:marLeft w:val="0"/>
                  <w:marRight w:val="0"/>
                  <w:marTop w:val="0"/>
                  <w:marBottom w:val="0"/>
                  <w:divBdr>
                    <w:top w:val="none" w:sz="0" w:space="0" w:color="auto"/>
                    <w:left w:val="none" w:sz="0" w:space="0" w:color="auto"/>
                    <w:bottom w:val="none" w:sz="0" w:space="0" w:color="auto"/>
                    <w:right w:val="none" w:sz="0" w:space="0" w:color="auto"/>
                  </w:divBdr>
                  <w:divsChild>
                    <w:div w:id="229080310">
                      <w:marLeft w:val="0"/>
                      <w:marRight w:val="0"/>
                      <w:marTop w:val="0"/>
                      <w:marBottom w:val="0"/>
                      <w:divBdr>
                        <w:top w:val="none" w:sz="0" w:space="0" w:color="auto"/>
                        <w:left w:val="none" w:sz="0" w:space="0" w:color="auto"/>
                        <w:bottom w:val="none" w:sz="0" w:space="0" w:color="auto"/>
                        <w:right w:val="none" w:sz="0" w:space="0" w:color="auto"/>
                      </w:divBdr>
                    </w:div>
                  </w:divsChild>
                </w:div>
                <w:div w:id="1949195915">
                  <w:marLeft w:val="0"/>
                  <w:marRight w:val="0"/>
                  <w:marTop w:val="0"/>
                  <w:marBottom w:val="0"/>
                  <w:divBdr>
                    <w:top w:val="none" w:sz="0" w:space="0" w:color="auto"/>
                    <w:left w:val="none" w:sz="0" w:space="0" w:color="auto"/>
                    <w:bottom w:val="none" w:sz="0" w:space="0" w:color="auto"/>
                    <w:right w:val="none" w:sz="0" w:space="0" w:color="auto"/>
                  </w:divBdr>
                  <w:divsChild>
                    <w:div w:id="643241080">
                      <w:marLeft w:val="-225"/>
                      <w:marRight w:val="-225"/>
                      <w:marTop w:val="0"/>
                      <w:marBottom w:val="0"/>
                      <w:divBdr>
                        <w:top w:val="none" w:sz="0" w:space="0" w:color="auto"/>
                        <w:left w:val="none" w:sz="0" w:space="0" w:color="auto"/>
                        <w:bottom w:val="none" w:sz="0" w:space="0" w:color="auto"/>
                        <w:right w:val="none" w:sz="0" w:space="0" w:color="auto"/>
                      </w:divBdr>
                      <w:divsChild>
                        <w:div w:id="620846914">
                          <w:marLeft w:val="0"/>
                          <w:marRight w:val="0"/>
                          <w:marTop w:val="0"/>
                          <w:marBottom w:val="0"/>
                          <w:divBdr>
                            <w:top w:val="none" w:sz="0" w:space="0" w:color="auto"/>
                            <w:left w:val="none" w:sz="0" w:space="0" w:color="auto"/>
                            <w:bottom w:val="none" w:sz="0" w:space="0" w:color="auto"/>
                            <w:right w:val="none" w:sz="0" w:space="0" w:color="auto"/>
                          </w:divBdr>
                          <w:divsChild>
                            <w:div w:id="1806577665">
                              <w:marLeft w:val="0"/>
                              <w:marRight w:val="0"/>
                              <w:marTop w:val="0"/>
                              <w:marBottom w:val="0"/>
                              <w:divBdr>
                                <w:top w:val="none" w:sz="0" w:space="0" w:color="auto"/>
                                <w:left w:val="none" w:sz="0" w:space="0" w:color="auto"/>
                                <w:bottom w:val="none" w:sz="0" w:space="0" w:color="auto"/>
                                <w:right w:val="none" w:sz="0" w:space="0" w:color="auto"/>
                              </w:divBdr>
                              <w:divsChild>
                                <w:div w:id="1093404105">
                                  <w:marLeft w:val="0"/>
                                  <w:marRight w:val="0"/>
                                  <w:marTop w:val="0"/>
                                  <w:marBottom w:val="0"/>
                                  <w:divBdr>
                                    <w:top w:val="none" w:sz="0" w:space="0" w:color="auto"/>
                                    <w:left w:val="none" w:sz="0" w:space="0" w:color="auto"/>
                                    <w:bottom w:val="none" w:sz="0" w:space="0" w:color="auto"/>
                                    <w:right w:val="none" w:sz="0" w:space="0" w:color="auto"/>
                                  </w:divBdr>
                                </w:div>
                                <w:div w:id="1931965158">
                                  <w:marLeft w:val="0"/>
                                  <w:marRight w:val="0"/>
                                  <w:marTop w:val="180"/>
                                  <w:marBottom w:val="180"/>
                                  <w:divBdr>
                                    <w:top w:val="single" w:sz="6" w:space="7" w:color="EBEBEB"/>
                                    <w:left w:val="single" w:sz="6" w:space="7" w:color="EBEBEB"/>
                                    <w:bottom w:val="single" w:sz="6" w:space="7" w:color="EBEBEB"/>
                                    <w:right w:val="single" w:sz="6" w:space="7" w:color="EBEBEB"/>
                                  </w:divBdr>
                                  <w:divsChild>
                                    <w:div w:id="1874033542">
                                      <w:marLeft w:val="0"/>
                                      <w:marRight w:val="0"/>
                                      <w:marTop w:val="0"/>
                                      <w:marBottom w:val="0"/>
                                      <w:divBdr>
                                        <w:top w:val="none" w:sz="0" w:space="0" w:color="auto"/>
                                        <w:left w:val="none" w:sz="0" w:space="0" w:color="auto"/>
                                        <w:bottom w:val="none" w:sz="0" w:space="0" w:color="auto"/>
                                        <w:right w:val="none" w:sz="0" w:space="0" w:color="auto"/>
                                      </w:divBdr>
                                    </w:div>
                                  </w:divsChild>
                                </w:div>
                                <w:div w:id="346909904">
                                  <w:marLeft w:val="0"/>
                                  <w:marRight w:val="0"/>
                                  <w:marTop w:val="180"/>
                                  <w:marBottom w:val="180"/>
                                  <w:divBdr>
                                    <w:top w:val="single" w:sz="6" w:space="7" w:color="EBEBEB"/>
                                    <w:left w:val="single" w:sz="6" w:space="7" w:color="EBEBEB"/>
                                    <w:bottom w:val="single" w:sz="6" w:space="7" w:color="EBEBEB"/>
                                    <w:right w:val="single" w:sz="6" w:space="7" w:color="EBEBEB"/>
                                  </w:divBdr>
                                  <w:divsChild>
                                    <w:div w:id="2053385410">
                                      <w:marLeft w:val="0"/>
                                      <w:marRight w:val="0"/>
                                      <w:marTop w:val="0"/>
                                      <w:marBottom w:val="0"/>
                                      <w:divBdr>
                                        <w:top w:val="none" w:sz="0" w:space="0" w:color="auto"/>
                                        <w:left w:val="single" w:sz="24" w:space="7" w:color="8AC007"/>
                                        <w:bottom w:val="none" w:sz="0" w:space="0" w:color="auto"/>
                                        <w:right w:val="none" w:sz="0" w:space="0" w:color="auto"/>
                                      </w:divBdr>
                                    </w:div>
                                  </w:divsChild>
                                </w:div>
                                <w:div w:id="1776364369">
                                  <w:marLeft w:val="0"/>
                                  <w:marRight w:val="0"/>
                                  <w:marTop w:val="180"/>
                                  <w:marBottom w:val="180"/>
                                  <w:divBdr>
                                    <w:top w:val="single" w:sz="6" w:space="7" w:color="EBEBEB"/>
                                    <w:left w:val="single" w:sz="6" w:space="7" w:color="EBEBEB"/>
                                    <w:bottom w:val="single" w:sz="6" w:space="7" w:color="EBEBEB"/>
                                    <w:right w:val="single" w:sz="6" w:space="7" w:color="EBEBEB"/>
                                  </w:divBdr>
                                  <w:divsChild>
                                    <w:div w:id="40638425">
                                      <w:marLeft w:val="0"/>
                                      <w:marRight w:val="0"/>
                                      <w:marTop w:val="0"/>
                                      <w:marBottom w:val="0"/>
                                      <w:divBdr>
                                        <w:top w:val="none" w:sz="0" w:space="0" w:color="auto"/>
                                        <w:left w:val="single" w:sz="24" w:space="7" w:color="8AC007"/>
                                        <w:bottom w:val="none" w:sz="0" w:space="0" w:color="auto"/>
                                        <w:right w:val="none" w:sz="0" w:space="0" w:color="auto"/>
                                      </w:divBdr>
                                    </w:div>
                                  </w:divsChild>
                                </w:div>
                                <w:div w:id="573927740">
                                  <w:marLeft w:val="0"/>
                                  <w:marRight w:val="0"/>
                                  <w:marTop w:val="180"/>
                                  <w:marBottom w:val="180"/>
                                  <w:divBdr>
                                    <w:top w:val="single" w:sz="6" w:space="7" w:color="EBEBEB"/>
                                    <w:left w:val="single" w:sz="6" w:space="7" w:color="EBEBEB"/>
                                    <w:bottom w:val="single" w:sz="6" w:space="7" w:color="EBEBEB"/>
                                    <w:right w:val="single" w:sz="6" w:space="7" w:color="EBEBEB"/>
                                  </w:divBdr>
                                  <w:divsChild>
                                    <w:div w:id="1579244901">
                                      <w:marLeft w:val="0"/>
                                      <w:marRight w:val="0"/>
                                      <w:marTop w:val="0"/>
                                      <w:marBottom w:val="0"/>
                                      <w:divBdr>
                                        <w:top w:val="none" w:sz="0" w:space="0" w:color="auto"/>
                                        <w:left w:val="single" w:sz="24" w:space="7" w:color="8AC007"/>
                                        <w:bottom w:val="none" w:sz="0" w:space="0" w:color="auto"/>
                                        <w:right w:val="none" w:sz="0" w:space="0" w:color="auto"/>
                                      </w:divBdr>
                                    </w:div>
                                  </w:divsChild>
                                </w:div>
                                <w:div w:id="878979480">
                                  <w:marLeft w:val="0"/>
                                  <w:marRight w:val="0"/>
                                  <w:marTop w:val="180"/>
                                  <w:marBottom w:val="180"/>
                                  <w:divBdr>
                                    <w:top w:val="single" w:sz="6" w:space="7" w:color="EBEBEB"/>
                                    <w:left w:val="single" w:sz="6" w:space="7" w:color="EBEBEB"/>
                                    <w:bottom w:val="single" w:sz="6" w:space="7" w:color="EBEBEB"/>
                                    <w:right w:val="single" w:sz="6" w:space="7" w:color="EBEBEB"/>
                                  </w:divBdr>
                                  <w:divsChild>
                                    <w:div w:id="1051998347">
                                      <w:marLeft w:val="0"/>
                                      <w:marRight w:val="0"/>
                                      <w:marTop w:val="0"/>
                                      <w:marBottom w:val="0"/>
                                      <w:divBdr>
                                        <w:top w:val="none" w:sz="0" w:space="0" w:color="auto"/>
                                        <w:left w:val="single" w:sz="24" w:space="7" w:color="8AC007"/>
                                        <w:bottom w:val="none" w:sz="0" w:space="0" w:color="auto"/>
                                        <w:right w:val="none" w:sz="0" w:space="0" w:color="auto"/>
                                      </w:divBdr>
                                    </w:div>
                                  </w:divsChild>
                                </w:div>
                                <w:div w:id="2128425871">
                                  <w:marLeft w:val="0"/>
                                  <w:marRight w:val="0"/>
                                  <w:marTop w:val="180"/>
                                  <w:marBottom w:val="180"/>
                                  <w:divBdr>
                                    <w:top w:val="single" w:sz="6" w:space="7" w:color="EBEBEB"/>
                                    <w:left w:val="single" w:sz="6" w:space="7" w:color="EBEBEB"/>
                                    <w:bottom w:val="single" w:sz="6" w:space="7" w:color="EBEBEB"/>
                                    <w:right w:val="single" w:sz="6" w:space="7" w:color="EBEBEB"/>
                                  </w:divBdr>
                                  <w:divsChild>
                                    <w:div w:id="995957832">
                                      <w:marLeft w:val="0"/>
                                      <w:marRight w:val="0"/>
                                      <w:marTop w:val="0"/>
                                      <w:marBottom w:val="0"/>
                                      <w:divBdr>
                                        <w:top w:val="none" w:sz="0" w:space="0" w:color="auto"/>
                                        <w:left w:val="single" w:sz="24" w:space="7" w:color="8AC007"/>
                                        <w:bottom w:val="none" w:sz="0" w:space="0" w:color="auto"/>
                                        <w:right w:val="none" w:sz="0" w:space="0" w:color="auto"/>
                                      </w:divBdr>
                                    </w:div>
                                  </w:divsChild>
                                </w:div>
                                <w:div w:id="1959026263">
                                  <w:marLeft w:val="0"/>
                                  <w:marRight w:val="0"/>
                                  <w:marTop w:val="180"/>
                                  <w:marBottom w:val="180"/>
                                  <w:divBdr>
                                    <w:top w:val="single" w:sz="6" w:space="7" w:color="EBEBEB"/>
                                    <w:left w:val="single" w:sz="6" w:space="7" w:color="EBEBEB"/>
                                    <w:bottom w:val="single" w:sz="6" w:space="7" w:color="EBEBEB"/>
                                    <w:right w:val="single" w:sz="6" w:space="7" w:color="EBEBEB"/>
                                  </w:divBdr>
                                  <w:divsChild>
                                    <w:div w:id="212038881">
                                      <w:marLeft w:val="0"/>
                                      <w:marRight w:val="0"/>
                                      <w:marTop w:val="0"/>
                                      <w:marBottom w:val="0"/>
                                      <w:divBdr>
                                        <w:top w:val="none" w:sz="0" w:space="0" w:color="auto"/>
                                        <w:left w:val="single" w:sz="24" w:space="7" w:color="8AC007"/>
                                        <w:bottom w:val="none" w:sz="0" w:space="0" w:color="auto"/>
                                        <w:right w:val="none" w:sz="0" w:space="0" w:color="auto"/>
                                      </w:divBdr>
                                    </w:div>
                                  </w:divsChild>
                                </w:div>
                                <w:div w:id="1532720537">
                                  <w:marLeft w:val="0"/>
                                  <w:marRight w:val="0"/>
                                  <w:marTop w:val="180"/>
                                  <w:marBottom w:val="180"/>
                                  <w:divBdr>
                                    <w:top w:val="single" w:sz="6" w:space="7" w:color="EBEBEB"/>
                                    <w:left w:val="single" w:sz="6" w:space="7" w:color="EBEBEB"/>
                                    <w:bottom w:val="single" w:sz="6" w:space="7" w:color="EBEBEB"/>
                                    <w:right w:val="single" w:sz="6" w:space="7" w:color="EBEBEB"/>
                                  </w:divBdr>
                                  <w:divsChild>
                                    <w:div w:id="1603491104">
                                      <w:marLeft w:val="0"/>
                                      <w:marRight w:val="0"/>
                                      <w:marTop w:val="0"/>
                                      <w:marBottom w:val="0"/>
                                      <w:divBdr>
                                        <w:top w:val="none" w:sz="0" w:space="0" w:color="auto"/>
                                        <w:left w:val="single" w:sz="24" w:space="7" w:color="8AC007"/>
                                        <w:bottom w:val="none" w:sz="0" w:space="0" w:color="auto"/>
                                        <w:right w:val="none" w:sz="0" w:space="0" w:color="auto"/>
                                      </w:divBdr>
                                    </w:div>
                                  </w:divsChild>
                                </w:div>
                                <w:div w:id="1250192501">
                                  <w:marLeft w:val="0"/>
                                  <w:marRight w:val="0"/>
                                  <w:marTop w:val="180"/>
                                  <w:marBottom w:val="180"/>
                                  <w:divBdr>
                                    <w:top w:val="single" w:sz="6" w:space="7" w:color="EBEBEB"/>
                                    <w:left w:val="single" w:sz="6" w:space="7" w:color="EBEBEB"/>
                                    <w:bottom w:val="single" w:sz="6" w:space="7" w:color="EBEBEB"/>
                                    <w:right w:val="single" w:sz="6" w:space="7" w:color="EBEBEB"/>
                                  </w:divBdr>
                                  <w:divsChild>
                                    <w:div w:id="629359215">
                                      <w:marLeft w:val="0"/>
                                      <w:marRight w:val="0"/>
                                      <w:marTop w:val="0"/>
                                      <w:marBottom w:val="0"/>
                                      <w:divBdr>
                                        <w:top w:val="none" w:sz="0" w:space="0" w:color="auto"/>
                                        <w:left w:val="single" w:sz="24" w:space="7" w:color="8AC007"/>
                                        <w:bottom w:val="none" w:sz="0" w:space="0" w:color="auto"/>
                                        <w:right w:val="none" w:sz="0" w:space="0" w:color="auto"/>
                                      </w:divBdr>
                                    </w:div>
                                  </w:divsChild>
                                </w:div>
                                <w:div w:id="1703552427">
                                  <w:marLeft w:val="0"/>
                                  <w:marRight w:val="0"/>
                                  <w:marTop w:val="180"/>
                                  <w:marBottom w:val="180"/>
                                  <w:divBdr>
                                    <w:top w:val="single" w:sz="6" w:space="7" w:color="EBEBEB"/>
                                    <w:left w:val="single" w:sz="6" w:space="7" w:color="EBEBEB"/>
                                    <w:bottom w:val="single" w:sz="6" w:space="7" w:color="EBEBEB"/>
                                    <w:right w:val="single" w:sz="6" w:space="7" w:color="EBEBEB"/>
                                  </w:divBdr>
                                  <w:divsChild>
                                    <w:div w:id="2140948891">
                                      <w:marLeft w:val="0"/>
                                      <w:marRight w:val="0"/>
                                      <w:marTop w:val="0"/>
                                      <w:marBottom w:val="0"/>
                                      <w:divBdr>
                                        <w:top w:val="none" w:sz="0" w:space="0" w:color="auto"/>
                                        <w:left w:val="single" w:sz="24" w:space="7" w:color="8AC007"/>
                                        <w:bottom w:val="none" w:sz="0" w:space="0" w:color="auto"/>
                                        <w:right w:val="none" w:sz="0" w:space="0" w:color="auto"/>
                                      </w:divBdr>
                                    </w:div>
                                  </w:divsChild>
                                </w:div>
                                <w:div w:id="459735580">
                                  <w:marLeft w:val="0"/>
                                  <w:marRight w:val="0"/>
                                  <w:marTop w:val="180"/>
                                  <w:marBottom w:val="180"/>
                                  <w:divBdr>
                                    <w:top w:val="single" w:sz="6" w:space="7" w:color="EBEBEB"/>
                                    <w:left w:val="single" w:sz="6" w:space="7" w:color="EBEBEB"/>
                                    <w:bottom w:val="single" w:sz="6" w:space="7" w:color="EBEBEB"/>
                                    <w:right w:val="single" w:sz="6" w:space="7" w:color="EBEBEB"/>
                                  </w:divBdr>
                                  <w:divsChild>
                                    <w:div w:id="327833877">
                                      <w:marLeft w:val="0"/>
                                      <w:marRight w:val="0"/>
                                      <w:marTop w:val="0"/>
                                      <w:marBottom w:val="0"/>
                                      <w:divBdr>
                                        <w:top w:val="none" w:sz="0" w:space="0" w:color="auto"/>
                                        <w:left w:val="single" w:sz="24" w:space="7" w:color="8AC007"/>
                                        <w:bottom w:val="none" w:sz="0" w:space="0" w:color="auto"/>
                                        <w:right w:val="none" w:sz="0" w:space="0" w:color="auto"/>
                                      </w:divBdr>
                                    </w:div>
                                  </w:divsChild>
                                </w:div>
                                <w:div w:id="17546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7141">
                          <w:marLeft w:val="0"/>
                          <w:marRight w:val="0"/>
                          <w:marTop w:val="0"/>
                          <w:marBottom w:val="0"/>
                          <w:divBdr>
                            <w:top w:val="none" w:sz="0" w:space="0" w:color="auto"/>
                            <w:left w:val="none" w:sz="0" w:space="0" w:color="auto"/>
                            <w:bottom w:val="none" w:sz="0" w:space="0" w:color="auto"/>
                            <w:right w:val="none" w:sz="0" w:space="0" w:color="auto"/>
                          </w:divBdr>
                          <w:divsChild>
                            <w:div w:id="898591428">
                              <w:marLeft w:val="-225"/>
                              <w:marRight w:val="-225"/>
                              <w:marTop w:val="0"/>
                              <w:marBottom w:val="0"/>
                              <w:divBdr>
                                <w:top w:val="none" w:sz="0" w:space="0" w:color="auto"/>
                                <w:left w:val="none" w:sz="0" w:space="0" w:color="auto"/>
                                <w:bottom w:val="none" w:sz="0" w:space="0" w:color="auto"/>
                                <w:right w:val="none" w:sz="0" w:space="0" w:color="auto"/>
                              </w:divBdr>
                            </w:div>
                            <w:div w:id="327636654">
                              <w:marLeft w:val="-225"/>
                              <w:marRight w:val="-225"/>
                              <w:marTop w:val="0"/>
                              <w:marBottom w:val="0"/>
                              <w:divBdr>
                                <w:top w:val="none" w:sz="0" w:space="0" w:color="auto"/>
                                <w:left w:val="none" w:sz="0" w:space="0" w:color="auto"/>
                                <w:bottom w:val="none" w:sz="0" w:space="0" w:color="auto"/>
                                <w:right w:val="none" w:sz="0" w:space="0" w:color="auto"/>
                              </w:divBdr>
                            </w:div>
                            <w:div w:id="842860434">
                              <w:marLeft w:val="-225"/>
                              <w:marRight w:val="-225"/>
                              <w:marTop w:val="0"/>
                              <w:marBottom w:val="0"/>
                              <w:divBdr>
                                <w:top w:val="none" w:sz="0" w:space="0" w:color="auto"/>
                                <w:left w:val="none" w:sz="0" w:space="0" w:color="auto"/>
                                <w:bottom w:val="none" w:sz="0" w:space="0" w:color="auto"/>
                                <w:right w:val="none" w:sz="0" w:space="0" w:color="auto"/>
                              </w:divBdr>
                              <w:divsChild>
                                <w:div w:id="20457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90122">
                      <w:marLeft w:val="-225"/>
                      <w:marRight w:val="-225"/>
                      <w:marTop w:val="0"/>
                      <w:marBottom w:val="0"/>
                      <w:divBdr>
                        <w:top w:val="none" w:sz="0" w:space="0" w:color="auto"/>
                        <w:left w:val="none" w:sz="0" w:space="0" w:color="auto"/>
                        <w:bottom w:val="none" w:sz="0" w:space="0" w:color="auto"/>
                        <w:right w:val="none" w:sz="0" w:space="0" w:color="auto"/>
                      </w:divBdr>
                      <w:divsChild>
                        <w:div w:id="1071392056">
                          <w:marLeft w:val="0"/>
                          <w:marRight w:val="0"/>
                          <w:marTop w:val="0"/>
                          <w:marBottom w:val="0"/>
                          <w:divBdr>
                            <w:top w:val="none" w:sz="0" w:space="0" w:color="auto"/>
                            <w:left w:val="none" w:sz="0" w:space="0" w:color="auto"/>
                            <w:bottom w:val="none" w:sz="0" w:space="0" w:color="auto"/>
                            <w:right w:val="none" w:sz="0" w:space="0" w:color="auto"/>
                          </w:divBdr>
                          <w:divsChild>
                            <w:div w:id="1517190167">
                              <w:marLeft w:val="0"/>
                              <w:marRight w:val="0"/>
                              <w:marTop w:val="300"/>
                              <w:marBottom w:val="0"/>
                              <w:divBdr>
                                <w:top w:val="none" w:sz="0" w:space="0" w:color="auto"/>
                                <w:left w:val="none" w:sz="0" w:space="0" w:color="auto"/>
                                <w:bottom w:val="none" w:sz="0" w:space="0" w:color="auto"/>
                                <w:right w:val="none" w:sz="0" w:space="0" w:color="auto"/>
                              </w:divBdr>
                              <w:divsChild>
                                <w:div w:id="917515832">
                                  <w:marLeft w:val="-225"/>
                                  <w:marRight w:val="-225"/>
                                  <w:marTop w:val="0"/>
                                  <w:marBottom w:val="0"/>
                                  <w:divBdr>
                                    <w:top w:val="none" w:sz="0" w:space="0" w:color="auto"/>
                                    <w:left w:val="none" w:sz="0" w:space="0" w:color="auto"/>
                                    <w:bottom w:val="none" w:sz="0" w:space="0" w:color="auto"/>
                                    <w:right w:val="none" w:sz="0" w:space="0" w:color="auto"/>
                                  </w:divBdr>
                                  <w:divsChild>
                                    <w:div w:id="1947804879">
                                      <w:marLeft w:val="0"/>
                                      <w:marRight w:val="0"/>
                                      <w:marTop w:val="0"/>
                                      <w:marBottom w:val="0"/>
                                      <w:divBdr>
                                        <w:top w:val="none" w:sz="0" w:space="0" w:color="auto"/>
                                        <w:left w:val="none" w:sz="0" w:space="0" w:color="auto"/>
                                        <w:bottom w:val="none" w:sz="0" w:space="0" w:color="auto"/>
                                        <w:right w:val="none" w:sz="0" w:space="0" w:color="auto"/>
                                      </w:divBdr>
                                    </w:div>
                                    <w:div w:id="906839736">
                                      <w:marLeft w:val="0"/>
                                      <w:marRight w:val="0"/>
                                      <w:marTop w:val="0"/>
                                      <w:marBottom w:val="0"/>
                                      <w:divBdr>
                                        <w:top w:val="none" w:sz="0" w:space="0" w:color="auto"/>
                                        <w:left w:val="none" w:sz="0" w:space="0" w:color="auto"/>
                                        <w:bottom w:val="none" w:sz="0" w:space="0" w:color="auto"/>
                                        <w:right w:val="none" w:sz="0" w:space="0" w:color="auto"/>
                                      </w:divBdr>
                                    </w:div>
                                    <w:div w:id="768282725">
                                      <w:marLeft w:val="0"/>
                                      <w:marRight w:val="0"/>
                                      <w:marTop w:val="0"/>
                                      <w:marBottom w:val="0"/>
                                      <w:divBdr>
                                        <w:top w:val="none" w:sz="0" w:space="0" w:color="auto"/>
                                        <w:left w:val="none" w:sz="0" w:space="0" w:color="auto"/>
                                        <w:bottom w:val="none" w:sz="0" w:space="0" w:color="auto"/>
                                        <w:right w:val="none" w:sz="0" w:space="0" w:color="auto"/>
                                      </w:divBdr>
                                    </w:div>
                                    <w:div w:id="2002080198">
                                      <w:marLeft w:val="0"/>
                                      <w:marRight w:val="0"/>
                                      <w:marTop w:val="0"/>
                                      <w:marBottom w:val="0"/>
                                      <w:divBdr>
                                        <w:top w:val="none" w:sz="0" w:space="0" w:color="auto"/>
                                        <w:left w:val="none" w:sz="0" w:space="0" w:color="auto"/>
                                        <w:bottom w:val="none" w:sz="0" w:space="0" w:color="auto"/>
                                        <w:right w:val="none" w:sz="0" w:space="0" w:color="auto"/>
                                      </w:divBdr>
                                    </w:div>
                                  </w:divsChild>
                                </w:div>
                                <w:div w:id="654995966">
                                  <w:marLeft w:val="0"/>
                                  <w:marRight w:val="0"/>
                                  <w:marTop w:val="0"/>
                                  <w:marBottom w:val="0"/>
                                  <w:divBdr>
                                    <w:top w:val="none" w:sz="0" w:space="0" w:color="auto"/>
                                    <w:left w:val="none" w:sz="0" w:space="0" w:color="auto"/>
                                    <w:bottom w:val="none" w:sz="0" w:space="0" w:color="auto"/>
                                    <w:right w:val="none" w:sz="0" w:space="0" w:color="auto"/>
                                  </w:divBdr>
                                  <w:divsChild>
                                    <w:div w:id="601651615">
                                      <w:marLeft w:val="0"/>
                                      <w:marRight w:val="0"/>
                                      <w:marTop w:val="0"/>
                                      <w:marBottom w:val="225"/>
                                      <w:divBdr>
                                        <w:top w:val="none" w:sz="0" w:space="0" w:color="auto"/>
                                        <w:left w:val="none" w:sz="0" w:space="0" w:color="auto"/>
                                        <w:bottom w:val="none" w:sz="0" w:space="0" w:color="auto"/>
                                        <w:right w:val="none" w:sz="0" w:space="0" w:color="auto"/>
                                      </w:divBdr>
                                    </w:div>
                                    <w:div w:id="1811046830">
                                      <w:marLeft w:val="0"/>
                                      <w:marRight w:val="0"/>
                                      <w:marTop w:val="0"/>
                                      <w:marBottom w:val="225"/>
                                      <w:divBdr>
                                        <w:top w:val="none" w:sz="0" w:space="0" w:color="auto"/>
                                        <w:left w:val="none" w:sz="0" w:space="0" w:color="auto"/>
                                        <w:bottom w:val="none" w:sz="0" w:space="0" w:color="auto"/>
                                        <w:right w:val="none" w:sz="0" w:space="0" w:color="auto"/>
                                      </w:divBdr>
                                    </w:div>
                                    <w:div w:id="1789271695">
                                      <w:marLeft w:val="0"/>
                                      <w:marRight w:val="0"/>
                                      <w:marTop w:val="0"/>
                                      <w:marBottom w:val="225"/>
                                      <w:divBdr>
                                        <w:top w:val="none" w:sz="0" w:space="0" w:color="auto"/>
                                        <w:left w:val="none" w:sz="0" w:space="0" w:color="auto"/>
                                        <w:bottom w:val="none" w:sz="0" w:space="0" w:color="auto"/>
                                        <w:right w:val="none" w:sz="0" w:space="0" w:color="auto"/>
                                      </w:divBdr>
                                    </w:div>
                                    <w:div w:id="1604997146">
                                      <w:marLeft w:val="0"/>
                                      <w:marRight w:val="0"/>
                                      <w:marTop w:val="0"/>
                                      <w:marBottom w:val="225"/>
                                      <w:divBdr>
                                        <w:top w:val="none" w:sz="0" w:space="0" w:color="auto"/>
                                        <w:left w:val="none" w:sz="0" w:space="0" w:color="auto"/>
                                        <w:bottom w:val="none" w:sz="0" w:space="0" w:color="auto"/>
                                        <w:right w:val="none" w:sz="0" w:space="0" w:color="auto"/>
                                      </w:divBdr>
                                    </w:div>
                                  </w:divsChild>
                                </w:div>
                                <w:div w:id="880895226">
                                  <w:marLeft w:val="0"/>
                                  <w:marRight w:val="0"/>
                                  <w:marTop w:val="0"/>
                                  <w:marBottom w:val="0"/>
                                  <w:divBdr>
                                    <w:top w:val="none" w:sz="0" w:space="0" w:color="auto"/>
                                    <w:left w:val="none" w:sz="0" w:space="0" w:color="auto"/>
                                    <w:bottom w:val="none" w:sz="0" w:space="0" w:color="auto"/>
                                    <w:right w:val="none" w:sz="0" w:space="0" w:color="auto"/>
                                  </w:divBdr>
                                </w:div>
                                <w:div w:id="2042894230">
                                  <w:marLeft w:val="-225"/>
                                  <w:marRight w:val="-225"/>
                                  <w:marTop w:val="0"/>
                                  <w:marBottom w:val="0"/>
                                  <w:divBdr>
                                    <w:top w:val="none" w:sz="0" w:space="0" w:color="auto"/>
                                    <w:left w:val="none" w:sz="0" w:space="0" w:color="auto"/>
                                    <w:bottom w:val="none" w:sz="0" w:space="0" w:color="auto"/>
                                    <w:right w:val="none" w:sz="0" w:space="0" w:color="auto"/>
                                  </w:divBdr>
                                  <w:divsChild>
                                    <w:div w:id="2107342221">
                                      <w:marLeft w:val="0"/>
                                      <w:marRight w:val="0"/>
                                      <w:marTop w:val="0"/>
                                      <w:marBottom w:val="0"/>
                                      <w:divBdr>
                                        <w:top w:val="none" w:sz="0" w:space="0" w:color="auto"/>
                                        <w:left w:val="none" w:sz="0" w:space="0" w:color="auto"/>
                                        <w:bottom w:val="none" w:sz="0" w:space="0" w:color="auto"/>
                                        <w:right w:val="none" w:sz="0" w:space="0" w:color="auto"/>
                                      </w:divBdr>
                                    </w:div>
                                    <w:div w:id="945313278">
                                      <w:marLeft w:val="0"/>
                                      <w:marRight w:val="0"/>
                                      <w:marTop w:val="0"/>
                                      <w:marBottom w:val="0"/>
                                      <w:divBdr>
                                        <w:top w:val="none" w:sz="0" w:space="0" w:color="auto"/>
                                        <w:left w:val="none" w:sz="0" w:space="0" w:color="auto"/>
                                        <w:bottom w:val="none" w:sz="0" w:space="0" w:color="auto"/>
                                        <w:right w:val="none" w:sz="0" w:space="0" w:color="auto"/>
                                      </w:divBdr>
                                    </w:div>
                                    <w:div w:id="535394162">
                                      <w:marLeft w:val="0"/>
                                      <w:marRight w:val="0"/>
                                      <w:marTop w:val="0"/>
                                      <w:marBottom w:val="0"/>
                                      <w:divBdr>
                                        <w:top w:val="none" w:sz="0" w:space="0" w:color="auto"/>
                                        <w:left w:val="none" w:sz="0" w:space="0" w:color="auto"/>
                                        <w:bottom w:val="none" w:sz="0" w:space="0" w:color="auto"/>
                                        <w:right w:val="none" w:sz="0" w:space="0" w:color="auto"/>
                                      </w:divBdr>
                                    </w:div>
                                    <w:div w:id="17990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27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072228">
          <w:marLeft w:val="0"/>
          <w:marRight w:val="0"/>
          <w:marTop w:val="570"/>
          <w:marBottom w:val="0"/>
          <w:divBdr>
            <w:top w:val="single" w:sz="6" w:space="0" w:color="AAAAAA"/>
            <w:left w:val="single" w:sz="6" w:space="0" w:color="5F5F5F"/>
            <w:bottom w:val="single" w:sz="6" w:space="0" w:color="5F5F5F"/>
            <w:right w:val="single" w:sz="6" w:space="0" w:color="5F5F5F"/>
          </w:divBdr>
          <w:divsChild>
            <w:div w:id="1289891907">
              <w:marLeft w:val="0"/>
              <w:marRight w:val="0"/>
              <w:marTop w:val="0"/>
              <w:marBottom w:val="0"/>
              <w:divBdr>
                <w:top w:val="none" w:sz="0" w:space="0" w:color="auto"/>
                <w:left w:val="none" w:sz="0" w:space="0" w:color="auto"/>
                <w:bottom w:val="none" w:sz="0" w:space="0" w:color="auto"/>
                <w:right w:val="none" w:sz="0" w:space="0" w:color="auto"/>
              </w:divBdr>
              <w:divsChild>
                <w:div w:id="85150195">
                  <w:marLeft w:val="0"/>
                  <w:marRight w:val="0"/>
                  <w:marTop w:val="0"/>
                  <w:marBottom w:val="0"/>
                  <w:divBdr>
                    <w:top w:val="none" w:sz="0" w:space="0" w:color="auto"/>
                    <w:left w:val="none" w:sz="0" w:space="0" w:color="auto"/>
                    <w:bottom w:val="none" w:sz="0" w:space="0" w:color="auto"/>
                    <w:right w:val="none" w:sz="0" w:space="0" w:color="auto"/>
                  </w:divBdr>
                </w:div>
                <w:div w:id="479856095">
                  <w:marLeft w:val="0"/>
                  <w:marRight w:val="0"/>
                  <w:marTop w:val="0"/>
                  <w:marBottom w:val="0"/>
                  <w:divBdr>
                    <w:top w:val="none" w:sz="0" w:space="0" w:color="auto"/>
                    <w:left w:val="none" w:sz="0" w:space="0" w:color="auto"/>
                    <w:bottom w:val="none" w:sz="0" w:space="0" w:color="auto"/>
                    <w:right w:val="none" w:sz="0" w:space="0" w:color="auto"/>
                  </w:divBdr>
                </w:div>
                <w:div w:id="1124613255">
                  <w:marLeft w:val="0"/>
                  <w:marRight w:val="0"/>
                  <w:marTop w:val="0"/>
                  <w:marBottom w:val="0"/>
                  <w:divBdr>
                    <w:top w:val="none" w:sz="0" w:space="0" w:color="auto"/>
                    <w:left w:val="none" w:sz="0" w:space="0" w:color="auto"/>
                    <w:bottom w:val="none" w:sz="0" w:space="0" w:color="auto"/>
                    <w:right w:val="none" w:sz="0" w:space="0" w:color="auto"/>
                  </w:divBdr>
                </w:div>
                <w:div w:id="704794423">
                  <w:marLeft w:val="0"/>
                  <w:marRight w:val="0"/>
                  <w:marTop w:val="0"/>
                  <w:marBottom w:val="0"/>
                  <w:divBdr>
                    <w:top w:val="none" w:sz="0" w:space="0" w:color="auto"/>
                    <w:left w:val="none" w:sz="0" w:space="0" w:color="auto"/>
                    <w:bottom w:val="none" w:sz="0" w:space="0" w:color="auto"/>
                    <w:right w:val="none" w:sz="0" w:space="0" w:color="auto"/>
                  </w:divBdr>
                </w:div>
                <w:div w:id="563491415">
                  <w:marLeft w:val="0"/>
                  <w:marRight w:val="0"/>
                  <w:marTop w:val="0"/>
                  <w:marBottom w:val="0"/>
                  <w:divBdr>
                    <w:top w:val="none" w:sz="0" w:space="0" w:color="auto"/>
                    <w:left w:val="none" w:sz="0" w:space="0" w:color="auto"/>
                    <w:bottom w:val="none" w:sz="0" w:space="0" w:color="auto"/>
                    <w:right w:val="none" w:sz="0" w:space="0" w:color="auto"/>
                  </w:divBdr>
                </w:div>
                <w:div w:id="15706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465">
          <w:marLeft w:val="0"/>
          <w:marRight w:val="0"/>
          <w:marTop w:val="570"/>
          <w:marBottom w:val="0"/>
          <w:divBdr>
            <w:top w:val="single" w:sz="6" w:space="0" w:color="AAAAAA"/>
            <w:left w:val="single" w:sz="6" w:space="0" w:color="5F5F5F"/>
            <w:bottom w:val="single" w:sz="6" w:space="0" w:color="5F5F5F"/>
            <w:right w:val="single" w:sz="6" w:space="0" w:color="5F5F5F"/>
          </w:divBdr>
          <w:divsChild>
            <w:div w:id="1030882111">
              <w:marLeft w:val="0"/>
              <w:marRight w:val="0"/>
              <w:marTop w:val="0"/>
              <w:marBottom w:val="0"/>
              <w:divBdr>
                <w:top w:val="none" w:sz="0" w:space="0" w:color="auto"/>
                <w:left w:val="none" w:sz="0" w:space="0" w:color="auto"/>
                <w:bottom w:val="none" w:sz="0" w:space="0" w:color="auto"/>
                <w:right w:val="none" w:sz="0" w:space="0" w:color="auto"/>
              </w:divBdr>
              <w:divsChild>
                <w:div w:id="1668048399">
                  <w:marLeft w:val="0"/>
                  <w:marRight w:val="0"/>
                  <w:marTop w:val="0"/>
                  <w:marBottom w:val="0"/>
                  <w:divBdr>
                    <w:top w:val="none" w:sz="0" w:space="0" w:color="auto"/>
                    <w:left w:val="none" w:sz="0" w:space="0" w:color="auto"/>
                    <w:bottom w:val="none" w:sz="0" w:space="0" w:color="auto"/>
                    <w:right w:val="none" w:sz="0" w:space="0" w:color="auto"/>
                  </w:divBdr>
                </w:div>
                <w:div w:id="72899188">
                  <w:marLeft w:val="0"/>
                  <w:marRight w:val="0"/>
                  <w:marTop w:val="0"/>
                  <w:marBottom w:val="0"/>
                  <w:divBdr>
                    <w:top w:val="none" w:sz="0" w:space="0" w:color="auto"/>
                    <w:left w:val="none" w:sz="0" w:space="0" w:color="auto"/>
                    <w:bottom w:val="none" w:sz="0" w:space="0" w:color="auto"/>
                    <w:right w:val="none" w:sz="0" w:space="0" w:color="auto"/>
                  </w:divBdr>
                </w:div>
                <w:div w:id="1103183989">
                  <w:marLeft w:val="0"/>
                  <w:marRight w:val="0"/>
                  <w:marTop w:val="0"/>
                  <w:marBottom w:val="0"/>
                  <w:divBdr>
                    <w:top w:val="none" w:sz="0" w:space="0" w:color="auto"/>
                    <w:left w:val="none" w:sz="0" w:space="0" w:color="auto"/>
                    <w:bottom w:val="none" w:sz="0" w:space="0" w:color="auto"/>
                    <w:right w:val="none" w:sz="0" w:space="0" w:color="auto"/>
                  </w:divBdr>
                </w:div>
                <w:div w:id="1773281187">
                  <w:marLeft w:val="0"/>
                  <w:marRight w:val="0"/>
                  <w:marTop w:val="0"/>
                  <w:marBottom w:val="0"/>
                  <w:divBdr>
                    <w:top w:val="none" w:sz="0" w:space="0" w:color="auto"/>
                    <w:left w:val="none" w:sz="0" w:space="0" w:color="auto"/>
                    <w:bottom w:val="none" w:sz="0" w:space="0" w:color="auto"/>
                    <w:right w:val="none" w:sz="0" w:space="0" w:color="auto"/>
                  </w:divBdr>
                </w:div>
                <w:div w:id="9777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9707">
          <w:marLeft w:val="0"/>
          <w:marRight w:val="0"/>
          <w:marTop w:val="570"/>
          <w:marBottom w:val="0"/>
          <w:divBdr>
            <w:top w:val="single" w:sz="6" w:space="0" w:color="AAAAAA"/>
            <w:left w:val="single" w:sz="6" w:space="0" w:color="5F5F5F"/>
            <w:bottom w:val="single" w:sz="6" w:space="0" w:color="5F5F5F"/>
            <w:right w:val="single" w:sz="6" w:space="0" w:color="5F5F5F"/>
          </w:divBdr>
          <w:divsChild>
            <w:div w:id="1955167145">
              <w:marLeft w:val="0"/>
              <w:marRight w:val="0"/>
              <w:marTop w:val="0"/>
              <w:marBottom w:val="0"/>
              <w:divBdr>
                <w:top w:val="none" w:sz="0" w:space="0" w:color="auto"/>
                <w:left w:val="none" w:sz="0" w:space="0" w:color="auto"/>
                <w:bottom w:val="none" w:sz="0" w:space="0" w:color="auto"/>
                <w:right w:val="none" w:sz="0" w:space="0" w:color="auto"/>
              </w:divBdr>
              <w:divsChild>
                <w:div w:id="1268849029">
                  <w:marLeft w:val="0"/>
                  <w:marRight w:val="0"/>
                  <w:marTop w:val="0"/>
                  <w:marBottom w:val="0"/>
                  <w:divBdr>
                    <w:top w:val="none" w:sz="0" w:space="0" w:color="auto"/>
                    <w:left w:val="none" w:sz="0" w:space="0" w:color="auto"/>
                    <w:bottom w:val="none" w:sz="0" w:space="0" w:color="auto"/>
                    <w:right w:val="none" w:sz="0" w:space="0" w:color="auto"/>
                  </w:divBdr>
                </w:div>
                <w:div w:id="63258350">
                  <w:marLeft w:val="0"/>
                  <w:marRight w:val="0"/>
                  <w:marTop w:val="0"/>
                  <w:marBottom w:val="0"/>
                  <w:divBdr>
                    <w:top w:val="none" w:sz="0" w:space="0" w:color="auto"/>
                    <w:left w:val="none" w:sz="0" w:space="0" w:color="auto"/>
                    <w:bottom w:val="none" w:sz="0" w:space="0" w:color="auto"/>
                    <w:right w:val="none" w:sz="0" w:space="0" w:color="auto"/>
                  </w:divBdr>
                </w:div>
                <w:div w:id="1563515080">
                  <w:marLeft w:val="0"/>
                  <w:marRight w:val="0"/>
                  <w:marTop w:val="0"/>
                  <w:marBottom w:val="0"/>
                  <w:divBdr>
                    <w:top w:val="none" w:sz="0" w:space="0" w:color="auto"/>
                    <w:left w:val="none" w:sz="0" w:space="0" w:color="auto"/>
                    <w:bottom w:val="none" w:sz="0" w:space="0" w:color="auto"/>
                    <w:right w:val="none" w:sz="0" w:space="0" w:color="auto"/>
                  </w:divBdr>
                </w:div>
                <w:div w:id="2488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8015">
          <w:marLeft w:val="0"/>
          <w:marRight w:val="0"/>
          <w:marTop w:val="570"/>
          <w:marBottom w:val="0"/>
          <w:divBdr>
            <w:top w:val="single" w:sz="6" w:space="0" w:color="AAAAAA"/>
            <w:left w:val="single" w:sz="6" w:space="0" w:color="5F5F5F"/>
            <w:bottom w:val="single" w:sz="6" w:space="0" w:color="5F5F5F"/>
            <w:right w:val="single" w:sz="6" w:space="0" w:color="5F5F5F"/>
          </w:divBdr>
          <w:divsChild>
            <w:div w:id="523519940">
              <w:marLeft w:val="0"/>
              <w:marRight w:val="0"/>
              <w:marTop w:val="0"/>
              <w:marBottom w:val="0"/>
              <w:divBdr>
                <w:top w:val="none" w:sz="0" w:space="0" w:color="auto"/>
                <w:left w:val="none" w:sz="0" w:space="0" w:color="auto"/>
                <w:bottom w:val="none" w:sz="0" w:space="0" w:color="auto"/>
                <w:right w:val="none" w:sz="0" w:space="0" w:color="auto"/>
              </w:divBdr>
              <w:divsChild>
                <w:div w:id="1967660852">
                  <w:marLeft w:val="0"/>
                  <w:marRight w:val="0"/>
                  <w:marTop w:val="0"/>
                  <w:marBottom w:val="0"/>
                  <w:divBdr>
                    <w:top w:val="none" w:sz="0" w:space="0" w:color="auto"/>
                    <w:left w:val="none" w:sz="0" w:space="0" w:color="auto"/>
                    <w:bottom w:val="none" w:sz="0" w:space="0" w:color="auto"/>
                    <w:right w:val="none" w:sz="0" w:space="0" w:color="auto"/>
                  </w:divBdr>
                  <w:divsChild>
                    <w:div w:id="925647830">
                      <w:marLeft w:val="0"/>
                      <w:marRight w:val="0"/>
                      <w:marTop w:val="0"/>
                      <w:marBottom w:val="0"/>
                      <w:divBdr>
                        <w:top w:val="none" w:sz="0" w:space="0" w:color="auto"/>
                        <w:left w:val="none" w:sz="0" w:space="0" w:color="auto"/>
                        <w:bottom w:val="none" w:sz="0" w:space="0" w:color="auto"/>
                        <w:right w:val="none" w:sz="0" w:space="0" w:color="auto"/>
                      </w:divBdr>
                      <w:divsChild>
                        <w:div w:id="534780711">
                          <w:marLeft w:val="0"/>
                          <w:marRight w:val="0"/>
                          <w:marTop w:val="0"/>
                          <w:marBottom w:val="0"/>
                          <w:divBdr>
                            <w:top w:val="none" w:sz="0" w:space="0" w:color="auto"/>
                            <w:left w:val="none" w:sz="0" w:space="0" w:color="auto"/>
                            <w:bottom w:val="none" w:sz="0" w:space="0" w:color="auto"/>
                            <w:right w:val="none" w:sz="0" w:space="0" w:color="auto"/>
                          </w:divBdr>
                          <w:divsChild>
                            <w:div w:id="57941925">
                              <w:marLeft w:val="0"/>
                              <w:marRight w:val="0"/>
                              <w:marTop w:val="0"/>
                              <w:marBottom w:val="0"/>
                              <w:divBdr>
                                <w:top w:val="none" w:sz="0" w:space="0" w:color="auto"/>
                                <w:left w:val="none" w:sz="0" w:space="0" w:color="auto"/>
                                <w:bottom w:val="none" w:sz="0" w:space="0" w:color="auto"/>
                                <w:right w:val="none" w:sz="0" w:space="0" w:color="auto"/>
                              </w:divBdr>
                              <w:divsChild>
                                <w:div w:id="1789617059">
                                  <w:marLeft w:val="0"/>
                                  <w:marRight w:val="0"/>
                                  <w:marTop w:val="0"/>
                                  <w:marBottom w:val="0"/>
                                  <w:divBdr>
                                    <w:top w:val="none" w:sz="0" w:space="0" w:color="auto"/>
                                    <w:left w:val="none" w:sz="0" w:space="0" w:color="auto"/>
                                    <w:bottom w:val="none" w:sz="0" w:space="0" w:color="auto"/>
                                    <w:right w:val="none" w:sz="0" w:space="0" w:color="auto"/>
                                  </w:divBdr>
                                  <w:divsChild>
                                    <w:div w:id="2143844299">
                                      <w:marLeft w:val="0"/>
                                      <w:marRight w:val="0"/>
                                      <w:marTop w:val="0"/>
                                      <w:marBottom w:val="0"/>
                                      <w:divBdr>
                                        <w:top w:val="single" w:sz="6" w:space="0" w:color="555555"/>
                                        <w:left w:val="single" w:sz="6" w:space="0" w:color="555555"/>
                                        <w:bottom w:val="single" w:sz="6" w:space="0" w:color="555555"/>
                                        <w:right w:val="single" w:sz="6" w:space="0" w:color="555555"/>
                                      </w:divBdr>
                                      <w:divsChild>
                                        <w:div w:id="320276280">
                                          <w:marLeft w:val="0"/>
                                          <w:marRight w:val="0"/>
                                          <w:marTop w:val="0"/>
                                          <w:marBottom w:val="0"/>
                                          <w:divBdr>
                                            <w:top w:val="none" w:sz="0" w:space="0" w:color="auto"/>
                                            <w:left w:val="none" w:sz="0" w:space="0" w:color="auto"/>
                                            <w:bottom w:val="none" w:sz="0" w:space="0" w:color="auto"/>
                                            <w:right w:val="none" w:sz="0" w:space="0" w:color="auto"/>
                                          </w:divBdr>
                                        </w:div>
                                      </w:divsChild>
                                    </w:div>
                                    <w:div w:id="1643656997">
                                      <w:marLeft w:val="60"/>
                                      <w:marRight w:val="60"/>
                                      <w:marTop w:val="0"/>
                                      <w:marBottom w:val="0"/>
                                      <w:divBdr>
                                        <w:top w:val="none" w:sz="0" w:space="0" w:color="auto"/>
                                        <w:left w:val="none" w:sz="0" w:space="0" w:color="auto"/>
                                        <w:bottom w:val="none" w:sz="0" w:space="0" w:color="auto"/>
                                        <w:right w:val="none" w:sz="0" w:space="0" w:color="auto"/>
                                      </w:divBdr>
                                    </w:div>
                                    <w:div w:id="678506165">
                                      <w:marLeft w:val="0"/>
                                      <w:marRight w:val="30"/>
                                      <w:marTop w:val="0"/>
                                      <w:marBottom w:val="0"/>
                                      <w:divBdr>
                                        <w:top w:val="none" w:sz="0" w:space="0" w:color="auto"/>
                                        <w:left w:val="none" w:sz="0" w:space="0" w:color="auto"/>
                                        <w:bottom w:val="none" w:sz="0" w:space="0" w:color="auto"/>
                                        <w:right w:val="none" w:sz="0" w:space="0" w:color="auto"/>
                                      </w:divBdr>
                                    </w:div>
                                    <w:div w:id="1161389369">
                                      <w:marLeft w:val="0"/>
                                      <w:marRight w:val="0"/>
                                      <w:marTop w:val="100"/>
                                      <w:marBottom w:val="100"/>
                                      <w:divBdr>
                                        <w:top w:val="none" w:sz="0" w:space="0" w:color="auto"/>
                                        <w:left w:val="none" w:sz="0" w:space="0" w:color="auto"/>
                                        <w:bottom w:val="none" w:sz="0" w:space="0" w:color="auto"/>
                                        <w:right w:val="none" w:sz="0" w:space="0" w:color="auto"/>
                                      </w:divBdr>
                                      <w:divsChild>
                                        <w:div w:id="1992366632">
                                          <w:marLeft w:val="0"/>
                                          <w:marRight w:val="0"/>
                                          <w:marTop w:val="0"/>
                                          <w:marBottom w:val="0"/>
                                          <w:divBdr>
                                            <w:top w:val="none" w:sz="0" w:space="0" w:color="auto"/>
                                            <w:left w:val="none" w:sz="0" w:space="0" w:color="auto"/>
                                            <w:bottom w:val="none" w:sz="0" w:space="0" w:color="auto"/>
                                            <w:right w:val="none" w:sz="0" w:space="0" w:color="auto"/>
                                          </w:divBdr>
                                        </w:div>
                                        <w:div w:id="2124765206">
                                          <w:marLeft w:val="0"/>
                                          <w:marRight w:val="0"/>
                                          <w:marTop w:val="0"/>
                                          <w:marBottom w:val="0"/>
                                          <w:divBdr>
                                            <w:top w:val="none" w:sz="0" w:space="0" w:color="auto"/>
                                            <w:left w:val="none" w:sz="0" w:space="0" w:color="auto"/>
                                            <w:bottom w:val="none" w:sz="0" w:space="0" w:color="auto"/>
                                            <w:right w:val="none" w:sz="0" w:space="0" w:color="auto"/>
                                          </w:divBdr>
                                        </w:div>
                                        <w:div w:id="267857548">
                                          <w:marLeft w:val="0"/>
                                          <w:marRight w:val="0"/>
                                          <w:marTop w:val="60"/>
                                          <w:marBottom w:val="0"/>
                                          <w:divBdr>
                                            <w:top w:val="none" w:sz="0" w:space="0" w:color="auto"/>
                                            <w:left w:val="none" w:sz="0" w:space="0" w:color="auto"/>
                                            <w:bottom w:val="none" w:sz="0" w:space="0" w:color="auto"/>
                                            <w:right w:val="none" w:sz="0" w:space="0" w:color="auto"/>
                                          </w:divBdr>
                                          <w:divsChild>
                                            <w:div w:id="1665741251">
                                              <w:marLeft w:val="0"/>
                                              <w:marRight w:val="150"/>
                                              <w:marTop w:val="0"/>
                                              <w:marBottom w:val="0"/>
                                              <w:divBdr>
                                                <w:top w:val="none" w:sz="0" w:space="0" w:color="auto"/>
                                                <w:left w:val="none" w:sz="0" w:space="0" w:color="auto"/>
                                                <w:bottom w:val="none" w:sz="0" w:space="0" w:color="auto"/>
                                                <w:right w:val="none" w:sz="0" w:space="0" w:color="auto"/>
                                              </w:divBdr>
                                            </w:div>
                                          </w:divsChild>
                                        </w:div>
                                        <w:div w:id="1555121823">
                                          <w:marLeft w:val="0"/>
                                          <w:marRight w:val="0"/>
                                          <w:marTop w:val="0"/>
                                          <w:marBottom w:val="0"/>
                                          <w:divBdr>
                                            <w:top w:val="none" w:sz="0" w:space="0" w:color="auto"/>
                                            <w:left w:val="none" w:sz="0" w:space="0" w:color="auto"/>
                                            <w:bottom w:val="none" w:sz="0" w:space="0" w:color="auto"/>
                                            <w:right w:val="none" w:sz="0" w:space="0" w:color="auto"/>
                                          </w:divBdr>
                                          <w:divsChild>
                                            <w:div w:id="1470702960">
                                              <w:marLeft w:val="0"/>
                                              <w:marRight w:val="0"/>
                                              <w:marTop w:val="0"/>
                                              <w:marBottom w:val="0"/>
                                              <w:divBdr>
                                                <w:top w:val="none" w:sz="0" w:space="0" w:color="auto"/>
                                                <w:left w:val="none" w:sz="0" w:space="0" w:color="auto"/>
                                                <w:bottom w:val="none" w:sz="0" w:space="0" w:color="auto"/>
                                                <w:right w:val="none" w:sz="0" w:space="0" w:color="auto"/>
                                              </w:divBdr>
                                            </w:div>
                                            <w:div w:id="1138189387">
                                              <w:marLeft w:val="0"/>
                                              <w:marRight w:val="0"/>
                                              <w:marTop w:val="0"/>
                                              <w:marBottom w:val="0"/>
                                              <w:divBdr>
                                                <w:top w:val="none" w:sz="0" w:space="0" w:color="auto"/>
                                                <w:left w:val="none" w:sz="0" w:space="0" w:color="auto"/>
                                                <w:bottom w:val="none" w:sz="0" w:space="0" w:color="auto"/>
                                                <w:right w:val="none" w:sz="0" w:space="0" w:color="auto"/>
                                              </w:divBdr>
                                            </w:div>
                                            <w:div w:id="10024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208772">
          <w:marLeft w:val="0"/>
          <w:marRight w:val="0"/>
          <w:marTop w:val="570"/>
          <w:marBottom w:val="0"/>
          <w:divBdr>
            <w:top w:val="single" w:sz="6" w:space="0" w:color="AAAAAA"/>
            <w:left w:val="single" w:sz="6" w:space="0" w:color="5F5F5F"/>
            <w:bottom w:val="single" w:sz="6" w:space="0" w:color="5F5F5F"/>
            <w:right w:val="single" w:sz="6" w:space="0" w:color="5F5F5F"/>
          </w:divBdr>
          <w:divsChild>
            <w:div w:id="304547701">
              <w:marLeft w:val="0"/>
              <w:marRight w:val="0"/>
              <w:marTop w:val="0"/>
              <w:marBottom w:val="0"/>
              <w:divBdr>
                <w:top w:val="none" w:sz="0" w:space="0" w:color="auto"/>
                <w:left w:val="none" w:sz="0" w:space="0" w:color="auto"/>
                <w:bottom w:val="none" w:sz="0" w:space="0" w:color="auto"/>
                <w:right w:val="none" w:sz="0" w:space="0" w:color="auto"/>
              </w:divBdr>
              <w:divsChild>
                <w:div w:id="867260442">
                  <w:marLeft w:val="0"/>
                  <w:marRight w:val="0"/>
                  <w:marTop w:val="0"/>
                  <w:marBottom w:val="0"/>
                  <w:divBdr>
                    <w:top w:val="none" w:sz="0" w:space="0" w:color="auto"/>
                    <w:left w:val="none" w:sz="0" w:space="0" w:color="auto"/>
                    <w:bottom w:val="none" w:sz="0" w:space="0" w:color="auto"/>
                    <w:right w:val="none" w:sz="0" w:space="0" w:color="auto"/>
                  </w:divBdr>
                  <w:divsChild>
                    <w:div w:id="499275576">
                      <w:marLeft w:val="0"/>
                      <w:marRight w:val="0"/>
                      <w:marTop w:val="0"/>
                      <w:marBottom w:val="0"/>
                      <w:divBdr>
                        <w:top w:val="none" w:sz="0" w:space="0" w:color="auto"/>
                        <w:left w:val="none" w:sz="0" w:space="0" w:color="auto"/>
                        <w:bottom w:val="none" w:sz="0" w:space="0" w:color="auto"/>
                        <w:right w:val="none" w:sz="0" w:space="0" w:color="auto"/>
                      </w:divBdr>
                      <w:divsChild>
                        <w:div w:id="2090614018">
                          <w:marLeft w:val="0"/>
                          <w:marRight w:val="0"/>
                          <w:marTop w:val="0"/>
                          <w:marBottom w:val="0"/>
                          <w:divBdr>
                            <w:top w:val="none" w:sz="0" w:space="0" w:color="auto"/>
                            <w:left w:val="none" w:sz="0" w:space="0" w:color="auto"/>
                            <w:bottom w:val="none" w:sz="0" w:space="0" w:color="auto"/>
                            <w:right w:val="none" w:sz="0" w:space="0" w:color="auto"/>
                          </w:divBdr>
                          <w:divsChild>
                            <w:div w:id="1784109749">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438479503">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924218675">
      <w:bodyDiv w:val="1"/>
      <w:marLeft w:val="0"/>
      <w:marRight w:val="0"/>
      <w:marTop w:val="0"/>
      <w:marBottom w:val="0"/>
      <w:divBdr>
        <w:top w:val="none" w:sz="0" w:space="0" w:color="auto"/>
        <w:left w:val="none" w:sz="0" w:space="0" w:color="auto"/>
        <w:bottom w:val="none" w:sz="0" w:space="0" w:color="auto"/>
        <w:right w:val="none" w:sz="0" w:space="0" w:color="auto"/>
      </w:divBdr>
      <w:divsChild>
        <w:div w:id="2043285849">
          <w:marLeft w:val="0"/>
          <w:marRight w:val="0"/>
          <w:marTop w:val="0"/>
          <w:marBottom w:val="0"/>
          <w:divBdr>
            <w:top w:val="none" w:sz="0" w:space="0" w:color="auto"/>
            <w:left w:val="none" w:sz="0" w:space="0" w:color="auto"/>
            <w:bottom w:val="none" w:sz="0" w:space="0" w:color="auto"/>
            <w:right w:val="none" w:sz="0" w:space="0" w:color="auto"/>
          </w:divBdr>
          <w:divsChild>
            <w:div w:id="48574574">
              <w:marLeft w:val="0"/>
              <w:marRight w:val="0"/>
              <w:marTop w:val="0"/>
              <w:marBottom w:val="0"/>
              <w:divBdr>
                <w:top w:val="none" w:sz="0" w:space="0" w:color="auto"/>
                <w:left w:val="none" w:sz="0" w:space="0" w:color="auto"/>
                <w:bottom w:val="none" w:sz="0" w:space="0" w:color="auto"/>
                <w:right w:val="none" w:sz="0" w:space="0" w:color="auto"/>
              </w:divBdr>
            </w:div>
          </w:divsChild>
        </w:div>
        <w:div w:id="1155876616">
          <w:marLeft w:val="0"/>
          <w:marRight w:val="0"/>
          <w:marTop w:val="0"/>
          <w:marBottom w:val="0"/>
          <w:divBdr>
            <w:top w:val="none" w:sz="0" w:space="0" w:color="auto"/>
            <w:left w:val="none" w:sz="0" w:space="0" w:color="auto"/>
            <w:bottom w:val="none" w:sz="0" w:space="0" w:color="auto"/>
            <w:right w:val="none" w:sz="0" w:space="0" w:color="auto"/>
          </w:divBdr>
          <w:divsChild>
            <w:div w:id="86967458">
              <w:marLeft w:val="0"/>
              <w:marRight w:val="0"/>
              <w:marTop w:val="0"/>
              <w:marBottom w:val="0"/>
              <w:divBdr>
                <w:top w:val="none" w:sz="0" w:space="0" w:color="auto"/>
                <w:left w:val="none" w:sz="0" w:space="0" w:color="auto"/>
                <w:bottom w:val="none" w:sz="0" w:space="0" w:color="auto"/>
                <w:right w:val="none" w:sz="0" w:space="0" w:color="auto"/>
              </w:divBdr>
            </w:div>
          </w:divsChild>
        </w:div>
        <w:div w:id="195974421">
          <w:marLeft w:val="0"/>
          <w:marRight w:val="0"/>
          <w:marTop w:val="0"/>
          <w:marBottom w:val="0"/>
          <w:divBdr>
            <w:top w:val="none" w:sz="0" w:space="0" w:color="auto"/>
            <w:left w:val="none" w:sz="0" w:space="0" w:color="auto"/>
            <w:bottom w:val="none" w:sz="0" w:space="0" w:color="auto"/>
            <w:right w:val="none" w:sz="0" w:space="0" w:color="auto"/>
          </w:divBdr>
          <w:divsChild>
            <w:div w:id="1639647329">
              <w:marLeft w:val="-225"/>
              <w:marRight w:val="-225"/>
              <w:marTop w:val="0"/>
              <w:marBottom w:val="0"/>
              <w:divBdr>
                <w:top w:val="none" w:sz="0" w:space="0" w:color="auto"/>
                <w:left w:val="none" w:sz="0" w:space="0" w:color="auto"/>
                <w:bottom w:val="none" w:sz="0" w:space="0" w:color="auto"/>
                <w:right w:val="none" w:sz="0" w:space="0" w:color="auto"/>
              </w:divBdr>
              <w:divsChild>
                <w:div w:id="712072204">
                  <w:marLeft w:val="0"/>
                  <w:marRight w:val="0"/>
                  <w:marTop w:val="0"/>
                  <w:marBottom w:val="0"/>
                  <w:divBdr>
                    <w:top w:val="none" w:sz="0" w:space="0" w:color="auto"/>
                    <w:left w:val="none" w:sz="0" w:space="0" w:color="auto"/>
                    <w:bottom w:val="none" w:sz="0" w:space="0" w:color="auto"/>
                    <w:right w:val="none" w:sz="0" w:space="0" w:color="auto"/>
                  </w:divBdr>
                  <w:divsChild>
                    <w:div w:id="483863656">
                      <w:marLeft w:val="0"/>
                      <w:marRight w:val="0"/>
                      <w:marTop w:val="0"/>
                      <w:marBottom w:val="0"/>
                      <w:divBdr>
                        <w:top w:val="none" w:sz="0" w:space="0" w:color="auto"/>
                        <w:left w:val="none" w:sz="0" w:space="0" w:color="auto"/>
                        <w:bottom w:val="none" w:sz="0" w:space="0" w:color="auto"/>
                        <w:right w:val="none" w:sz="0" w:space="0" w:color="auto"/>
                      </w:divBdr>
                    </w:div>
                  </w:divsChild>
                </w:div>
                <w:div w:id="1608198560">
                  <w:marLeft w:val="0"/>
                  <w:marRight w:val="0"/>
                  <w:marTop w:val="0"/>
                  <w:marBottom w:val="0"/>
                  <w:divBdr>
                    <w:top w:val="none" w:sz="0" w:space="0" w:color="auto"/>
                    <w:left w:val="none" w:sz="0" w:space="0" w:color="auto"/>
                    <w:bottom w:val="none" w:sz="0" w:space="0" w:color="auto"/>
                    <w:right w:val="none" w:sz="0" w:space="0" w:color="auto"/>
                  </w:divBdr>
                  <w:divsChild>
                    <w:div w:id="1877741225">
                      <w:marLeft w:val="-225"/>
                      <w:marRight w:val="-225"/>
                      <w:marTop w:val="0"/>
                      <w:marBottom w:val="0"/>
                      <w:divBdr>
                        <w:top w:val="none" w:sz="0" w:space="0" w:color="auto"/>
                        <w:left w:val="none" w:sz="0" w:space="0" w:color="auto"/>
                        <w:bottom w:val="none" w:sz="0" w:space="0" w:color="auto"/>
                        <w:right w:val="none" w:sz="0" w:space="0" w:color="auto"/>
                      </w:divBdr>
                      <w:divsChild>
                        <w:div w:id="1316496211">
                          <w:marLeft w:val="0"/>
                          <w:marRight w:val="0"/>
                          <w:marTop w:val="0"/>
                          <w:marBottom w:val="0"/>
                          <w:divBdr>
                            <w:top w:val="none" w:sz="0" w:space="0" w:color="auto"/>
                            <w:left w:val="none" w:sz="0" w:space="0" w:color="auto"/>
                            <w:bottom w:val="none" w:sz="0" w:space="0" w:color="auto"/>
                            <w:right w:val="none" w:sz="0" w:space="0" w:color="auto"/>
                          </w:divBdr>
                          <w:divsChild>
                            <w:div w:id="736821393">
                              <w:marLeft w:val="0"/>
                              <w:marRight w:val="0"/>
                              <w:marTop w:val="0"/>
                              <w:marBottom w:val="0"/>
                              <w:divBdr>
                                <w:top w:val="none" w:sz="0" w:space="0" w:color="auto"/>
                                <w:left w:val="none" w:sz="0" w:space="0" w:color="auto"/>
                                <w:bottom w:val="none" w:sz="0" w:space="0" w:color="auto"/>
                                <w:right w:val="none" w:sz="0" w:space="0" w:color="auto"/>
                              </w:divBdr>
                              <w:divsChild>
                                <w:div w:id="910236263">
                                  <w:marLeft w:val="0"/>
                                  <w:marRight w:val="0"/>
                                  <w:marTop w:val="0"/>
                                  <w:marBottom w:val="0"/>
                                  <w:divBdr>
                                    <w:top w:val="none" w:sz="0" w:space="0" w:color="auto"/>
                                    <w:left w:val="none" w:sz="0" w:space="0" w:color="auto"/>
                                    <w:bottom w:val="none" w:sz="0" w:space="0" w:color="auto"/>
                                    <w:right w:val="none" w:sz="0" w:space="0" w:color="auto"/>
                                  </w:divBdr>
                                </w:div>
                                <w:div w:id="208820">
                                  <w:marLeft w:val="0"/>
                                  <w:marRight w:val="0"/>
                                  <w:marTop w:val="180"/>
                                  <w:marBottom w:val="180"/>
                                  <w:divBdr>
                                    <w:top w:val="single" w:sz="6" w:space="7" w:color="EBEBEB"/>
                                    <w:left w:val="single" w:sz="6" w:space="7" w:color="EBEBEB"/>
                                    <w:bottom w:val="single" w:sz="6" w:space="7" w:color="EBEBEB"/>
                                    <w:right w:val="single" w:sz="6" w:space="7" w:color="EBEBEB"/>
                                  </w:divBdr>
                                  <w:divsChild>
                                    <w:div w:id="1770931288">
                                      <w:marLeft w:val="0"/>
                                      <w:marRight w:val="0"/>
                                      <w:marTop w:val="0"/>
                                      <w:marBottom w:val="0"/>
                                      <w:divBdr>
                                        <w:top w:val="none" w:sz="0" w:space="0" w:color="auto"/>
                                        <w:left w:val="single" w:sz="24" w:space="7" w:color="8AC007"/>
                                        <w:bottom w:val="none" w:sz="0" w:space="0" w:color="auto"/>
                                        <w:right w:val="none" w:sz="0" w:space="0" w:color="auto"/>
                                      </w:divBdr>
                                    </w:div>
                                  </w:divsChild>
                                </w:div>
                                <w:div w:id="1956713424">
                                  <w:marLeft w:val="0"/>
                                  <w:marRight w:val="0"/>
                                  <w:marTop w:val="180"/>
                                  <w:marBottom w:val="180"/>
                                  <w:divBdr>
                                    <w:top w:val="single" w:sz="6" w:space="7" w:color="EBEBEB"/>
                                    <w:left w:val="single" w:sz="6" w:space="7" w:color="EBEBEB"/>
                                    <w:bottom w:val="single" w:sz="6" w:space="7" w:color="EBEBEB"/>
                                    <w:right w:val="single" w:sz="6" w:space="7" w:color="EBEBEB"/>
                                  </w:divBdr>
                                  <w:divsChild>
                                    <w:div w:id="870846111">
                                      <w:marLeft w:val="0"/>
                                      <w:marRight w:val="0"/>
                                      <w:marTop w:val="0"/>
                                      <w:marBottom w:val="0"/>
                                      <w:divBdr>
                                        <w:top w:val="none" w:sz="0" w:space="0" w:color="auto"/>
                                        <w:left w:val="single" w:sz="24" w:space="7" w:color="8AC007"/>
                                        <w:bottom w:val="none" w:sz="0" w:space="0" w:color="auto"/>
                                        <w:right w:val="none" w:sz="0" w:space="0" w:color="auto"/>
                                      </w:divBdr>
                                    </w:div>
                                  </w:divsChild>
                                </w:div>
                                <w:div w:id="1904412089">
                                  <w:marLeft w:val="0"/>
                                  <w:marRight w:val="0"/>
                                  <w:marTop w:val="180"/>
                                  <w:marBottom w:val="180"/>
                                  <w:divBdr>
                                    <w:top w:val="single" w:sz="6" w:space="7" w:color="EBEBEB"/>
                                    <w:left w:val="single" w:sz="6" w:space="7" w:color="EBEBEB"/>
                                    <w:bottom w:val="single" w:sz="6" w:space="7" w:color="EBEBEB"/>
                                    <w:right w:val="single" w:sz="6" w:space="7" w:color="EBEBEB"/>
                                  </w:divBdr>
                                  <w:divsChild>
                                    <w:div w:id="682975141">
                                      <w:marLeft w:val="0"/>
                                      <w:marRight w:val="0"/>
                                      <w:marTop w:val="0"/>
                                      <w:marBottom w:val="0"/>
                                      <w:divBdr>
                                        <w:top w:val="none" w:sz="0" w:space="0" w:color="auto"/>
                                        <w:left w:val="single" w:sz="24" w:space="7" w:color="8AC007"/>
                                        <w:bottom w:val="none" w:sz="0" w:space="0" w:color="auto"/>
                                        <w:right w:val="none" w:sz="0" w:space="0" w:color="auto"/>
                                      </w:divBdr>
                                    </w:div>
                                  </w:divsChild>
                                </w:div>
                                <w:div w:id="726222513">
                                  <w:marLeft w:val="0"/>
                                  <w:marRight w:val="0"/>
                                  <w:marTop w:val="180"/>
                                  <w:marBottom w:val="180"/>
                                  <w:divBdr>
                                    <w:top w:val="single" w:sz="6" w:space="7" w:color="EBEBEB"/>
                                    <w:left w:val="single" w:sz="6" w:space="7" w:color="EBEBEB"/>
                                    <w:bottom w:val="single" w:sz="6" w:space="7" w:color="EBEBEB"/>
                                    <w:right w:val="single" w:sz="6" w:space="7" w:color="EBEBEB"/>
                                  </w:divBdr>
                                  <w:divsChild>
                                    <w:div w:id="131095629">
                                      <w:marLeft w:val="0"/>
                                      <w:marRight w:val="0"/>
                                      <w:marTop w:val="0"/>
                                      <w:marBottom w:val="0"/>
                                      <w:divBdr>
                                        <w:top w:val="none" w:sz="0" w:space="0" w:color="auto"/>
                                        <w:left w:val="single" w:sz="24" w:space="7" w:color="8AC007"/>
                                        <w:bottom w:val="none" w:sz="0" w:space="0" w:color="auto"/>
                                        <w:right w:val="none" w:sz="0" w:space="0" w:color="auto"/>
                                      </w:divBdr>
                                    </w:div>
                                  </w:divsChild>
                                </w:div>
                                <w:div w:id="2101481540">
                                  <w:marLeft w:val="0"/>
                                  <w:marRight w:val="0"/>
                                  <w:marTop w:val="180"/>
                                  <w:marBottom w:val="180"/>
                                  <w:divBdr>
                                    <w:top w:val="single" w:sz="6" w:space="7" w:color="EBEBEB"/>
                                    <w:left w:val="single" w:sz="6" w:space="7" w:color="EBEBEB"/>
                                    <w:bottom w:val="single" w:sz="6" w:space="7" w:color="EBEBEB"/>
                                    <w:right w:val="single" w:sz="6" w:space="7" w:color="EBEBEB"/>
                                  </w:divBdr>
                                  <w:divsChild>
                                    <w:div w:id="406273305">
                                      <w:marLeft w:val="0"/>
                                      <w:marRight w:val="0"/>
                                      <w:marTop w:val="0"/>
                                      <w:marBottom w:val="0"/>
                                      <w:divBdr>
                                        <w:top w:val="none" w:sz="0" w:space="0" w:color="auto"/>
                                        <w:left w:val="single" w:sz="24" w:space="7" w:color="8AC007"/>
                                        <w:bottom w:val="none" w:sz="0" w:space="0" w:color="auto"/>
                                        <w:right w:val="none" w:sz="0" w:space="0" w:color="auto"/>
                                      </w:divBdr>
                                    </w:div>
                                  </w:divsChild>
                                </w:div>
                                <w:div w:id="544683515">
                                  <w:marLeft w:val="0"/>
                                  <w:marRight w:val="0"/>
                                  <w:marTop w:val="180"/>
                                  <w:marBottom w:val="180"/>
                                  <w:divBdr>
                                    <w:top w:val="single" w:sz="6" w:space="7" w:color="EBEBEB"/>
                                    <w:left w:val="single" w:sz="6" w:space="7" w:color="EBEBEB"/>
                                    <w:bottom w:val="single" w:sz="6" w:space="7" w:color="EBEBEB"/>
                                    <w:right w:val="single" w:sz="6" w:space="7" w:color="EBEBEB"/>
                                  </w:divBdr>
                                  <w:divsChild>
                                    <w:div w:id="433063350">
                                      <w:marLeft w:val="0"/>
                                      <w:marRight w:val="0"/>
                                      <w:marTop w:val="0"/>
                                      <w:marBottom w:val="0"/>
                                      <w:divBdr>
                                        <w:top w:val="none" w:sz="0" w:space="0" w:color="auto"/>
                                        <w:left w:val="single" w:sz="24" w:space="7" w:color="8AC007"/>
                                        <w:bottom w:val="none" w:sz="0" w:space="0" w:color="auto"/>
                                        <w:right w:val="none" w:sz="0" w:space="0" w:color="auto"/>
                                      </w:divBdr>
                                    </w:div>
                                  </w:divsChild>
                                </w:div>
                                <w:div w:id="630406053">
                                  <w:marLeft w:val="0"/>
                                  <w:marRight w:val="0"/>
                                  <w:marTop w:val="180"/>
                                  <w:marBottom w:val="180"/>
                                  <w:divBdr>
                                    <w:top w:val="single" w:sz="6" w:space="7" w:color="EBEBEB"/>
                                    <w:left w:val="single" w:sz="6" w:space="7" w:color="EBEBEB"/>
                                    <w:bottom w:val="single" w:sz="6" w:space="7" w:color="EBEBEB"/>
                                    <w:right w:val="single" w:sz="6" w:space="7" w:color="EBEBEB"/>
                                  </w:divBdr>
                                  <w:divsChild>
                                    <w:div w:id="1955094155">
                                      <w:marLeft w:val="0"/>
                                      <w:marRight w:val="0"/>
                                      <w:marTop w:val="0"/>
                                      <w:marBottom w:val="0"/>
                                      <w:divBdr>
                                        <w:top w:val="none" w:sz="0" w:space="0" w:color="auto"/>
                                        <w:left w:val="single" w:sz="24" w:space="7" w:color="8AC007"/>
                                        <w:bottom w:val="none" w:sz="0" w:space="0" w:color="auto"/>
                                        <w:right w:val="none" w:sz="0" w:space="0" w:color="auto"/>
                                      </w:divBdr>
                                    </w:div>
                                  </w:divsChild>
                                </w:div>
                                <w:div w:id="11701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0139">
                          <w:marLeft w:val="0"/>
                          <w:marRight w:val="0"/>
                          <w:marTop w:val="0"/>
                          <w:marBottom w:val="0"/>
                          <w:divBdr>
                            <w:top w:val="none" w:sz="0" w:space="0" w:color="auto"/>
                            <w:left w:val="none" w:sz="0" w:space="0" w:color="auto"/>
                            <w:bottom w:val="none" w:sz="0" w:space="0" w:color="auto"/>
                            <w:right w:val="none" w:sz="0" w:space="0" w:color="auto"/>
                          </w:divBdr>
                          <w:divsChild>
                            <w:div w:id="1219167574">
                              <w:marLeft w:val="-225"/>
                              <w:marRight w:val="-225"/>
                              <w:marTop w:val="0"/>
                              <w:marBottom w:val="0"/>
                              <w:divBdr>
                                <w:top w:val="none" w:sz="0" w:space="0" w:color="auto"/>
                                <w:left w:val="none" w:sz="0" w:space="0" w:color="auto"/>
                                <w:bottom w:val="none" w:sz="0" w:space="0" w:color="auto"/>
                                <w:right w:val="none" w:sz="0" w:space="0" w:color="auto"/>
                              </w:divBdr>
                            </w:div>
                            <w:div w:id="1310671081">
                              <w:marLeft w:val="-225"/>
                              <w:marRight w:val="-225"/>
                              <w:marTop w:val="0"/>
                              <w:marBottom w:val="0"/>
                              <w:divBdr>
                                <w:top w:val="none" w:sz="0" w:space="0" w:color="auto"/>
                                <w:left w:val="none" w:sz="0" w:space="0" w:color="auto"/>
                                <w:bottom w:val="none" w:sz="0" w:space="0" w:color="auto"/>
                                <w:right w:val="none" w:sz="0" w:space="0" w:color="auto"/>
                              </w:divBdr>
                            </w:div>
                            <w:div w:id="756831936">
                              <w:marLeft w:val="-225"/>
                              <w:marRight w:val="-225"/>
                              <w:marTop w:val="0"/>
                              <w:marBottom w:val="0"/>
                              <w:divBdr>
                                <w:top w:val="none" w:sz="0" w:space="0" w:color="auto"/>
                                <w:left w:val="none" w:sz="0" w:space="0" w:color="auto"/>
                                <w:bottom w:val="none" w:sz="0" w:space="0" w:color="auto"/>
                                <w:right w:val="none" w:sz="0" w:space="0" w:color="auto"/>
                              </w:divBdr>
                              <w:divsChild>
                                <w:div w:id="12464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25975">
                      <w:marLeft w:val="-225"/>
                      <w:marRight w:val="-225"/>
                      <w:marTop w:val="0"/>
                      <w:marBottom w:val="0"/>
                      <w:divBdr>
                        <w:top w:val="none" w:sz="0" w:space="0" w:color="auto"/>
                        <w:left w:val="none" w:sz="0" w:space="0" w:color="auto"/>
                        <w:bottom w:val="none" w:sz="0" w:space="0" w:color="auto"/>
                        <w:right w:val="none" w:sz="0" w:space="0" w:color="auto"/>
                      </w:divBdr>
                      <w:divsChild>
                        <w:div w:id="975716299">
                          <w:marLeft w:val="0"/>
                          <w:marRight w:val="0"/>
                          <w:marTop w:val="0"/>
                          <w:marBottom w:val="0"/>
                          <w:divBdr>
                            <w:top w:val="none" w:sz="0" w:space="0" w:color="auto"/>
                            <w:left w:val="none" w:sz="0" w:space="0" w:color="auto"/>
                            <w:bottom w:val="none" w:sz="0" w:space="0" w:color="auto"/>
                            <w:right w:val="none" w:sz="0" w:space="0" w:color="auto"/>
                          </w:divBdr>
                          <w:divsChild>
                            <w:div w:id="2100128047">
                              <w:marLeft w:val="0"/>
                              <w:marRight w:val="0"/>
                              <w:marTop w:val="300"/>
                              <w:marBottom w:val="0"/>
                              <w:divBdr>
                                <w:top w:val="none" w:sz="0" w:space="0" w:color="auto"/>
                                <w:left w:val="none" w:sz="0" w:space="0" w:color="auto"/>
                                <w:bottom w:val="none" w:sz="0" w:space="0" w:color="auto"/>
                                <w:right w:val="none" w:sz="0" w:space="0" w:color="auto"/>
                              </w:divBdr>
                              <w:divsChild>
                                <w:div w:id="285936117">
                                  <w:marLeft w:val="-225"/>
                                  <w:marRight w:val="-225"/>
                                  <w:marTop w:val="0"/>
                                  <w:marBottom w:val="0"/>
                                  <w:divBdr>
                                    <w:top w:val="none" w:sz="0" w:space="0" w:color="auto"/>
                                    <w:left w:val="none" w:sz="0" w:space="0" w:color="auto"/>
                                    <w:bottom w:val="none" w:sz="0" w:space="0" w:color="auto"/>
                                    <w:right w:val="none" w:sz="0" w:space="0" w:color="auto"/>
                                  </w:divBdr>
                                  <w:divsChild>
                                    <w:div w:id="680012546">
                                      <w:marLeft w:val="0"/>
                                      <w:marRight w:val="0"/>
                                      <w:marTop w:val="0"/>
                                      <w:marBottom w:val="0"/>
                                      <w:divBdr>
                                        <w:top w:val="none" w:sz="0" w:space="0" w:color="auto"/>
                                        <w:left w:val="none" w:sz="0" w:space="0" w:color="auto"/>
                                        <w:bottom w:val="none" w:sz="0" w:space="0" w:color="auto"/>
                                        <w:right w:val="none" w:sz="0" w:space="0" w:color="auto"/>
                                      </w:divBdr>
                                    </w:div>
                                    <w:div w:id="285308241">
                                      <w:marLeft w:val="0"/>
                                      <w:marRight w:val="0"/>
                                      <w:marTop w:val="0"/>
                                      <w:marBottom w:val="0"/>
                                      <w:divBdr>
                                        <w:top w:val="none" w:sz="0" w:space="0" w:color="auto"/>
                                        <w:left w:val="none" w:sz="0" w:space="0" w:color="auto"/>
                                        <w:bottom w:val="none" w:sz="0" w:space="0" w:color="auto"/>
                                        <w:right w:val="none" w:sz="0" w:space="0" w:color="auto"/>
                                      </w:divBdr>
                                    </w:div>
                                    <w:div w:id="1480999400">
                                      <w:marLeft w:val="0"/>
                                      <w:marRight w:val="0"/>
                                      <w:marTop w:val="0"/>
                                      <w:marBottom w:val="0"/>
                                      <w:divBdr>
                                        <w:top w:val="none" w:sz="0" w:space="0" w:color="auto"/>
                                        <w:left w:val="none" w:sz="0" w:space="0" w:color="auto"/>
                                        <w:bottom w:val="none" w:sz="0" w:space="0" w:color="auto"/>
                                        <w:right w:val="none" w:sz="0" w:space="0" w:color="auto"/>
                                      </w:divBdr>
                                    </w:div>
                                    <w:div w:id="1777753472">
                                      <w:marLeft w:val="0"/>
                                      <w:marRight w:val="0"/>
                                      <w:marTop w:val="0"/>
                                      <w:marBottom w:val="0"/>
                                      <w:divBdr>
                                        <w:top w:val="none" w:sz="0" w:space="0" w:color="auto"/>
                                        <w:left w:val="none" w:sz="0" w:space="0" w:color="auto"/>
                                        <w:bottom w:val="none" w:sz="0" w:space="0" w:color="auto"/>
                                        <w:right w:val="none" w:sz="0" w:space="0" w:color="auto"/>
                                      </w:divBdr>
                                    </w:div>
                                  </w:divsChild>
                                </w:div>
                                <w:div w:id="581524914">
                                  <w:marLeft w:val="0"/>
                                  <w:marRight w:val="0"/>
                                  <w:marTop w:val="0"/>
                                  <w:marBottom w:val="0"/>
                                  <w:divBdr>
                                    <w:top w:val="none" w:sz="0" w:space="0" w:color="auto"/>
                                    <w:left w:val="none" w:sz="0" w:space="0" w:color="auto"/>
                                    <w:bottom w:val="none" w:sz="0" w:space="0" w:color="auto"/>
                                    <w:right w:val="none" w:sz="0" w:space="0" w:color="auto"/>
                                  </w:divBdr>
                                  <w:divsChild>
                                    <w:div w:id="2029943820">
                                      <w:marLeft w:val="0"/>
                                      <w:marRight w:val="0"/>
                                      <w:marTop w:val="0"/>
                                      <w:marBottom w:val="225"/>
                                      <w:divBdr>
                                        <w:top w:val="none" w:sz="0" w:space="0" w:color="auto"/>
                                        <w:left w:val="none" w:sz="0" w:space="0" w:color="auto"/>
                                        <w:bottom w:val="none" w:sz="0" w:space="0" w:color="auto"/>
                                        <w:right w:val="none" w:sz="0" w:space="0" w:color="auto"/>
                                      </w:divBdr>
                                    </w:div>
                                    <w:div w:id="236522575">
                                      <w:marLeft w:val="0"/>
                                      <w:marRight w:val="0"/>
                                      <w:marTop w:val="0"/>
                                      <w:marBottom w:val="225"/>
                                      <w:divBdr>
                                        <w:top w:val="none" w:sz="0" w:space="0" w:color="auto"/>
                                        <w:left w:val="none" w:sz="0" w:space="0" w:color="auto"/>
                                        <w:bottom w:val="none" w:sz="0" w:space="0" w:color="auto"/>
                                        <w:right w:val="none" w:sz="0" w:space="0" w:color="auto"/>
                                      </w:divBdr>
                                    </w:div>
                                    <w:div w:id="883249528">
                                      <w:marLeft w:val="0"/>
                                      <w:marRight w:val="0"/>
                                      <w:marTop w:val="0"/>
                                      <w:marBottom w:val="225"/>
                                      <w:divBdr>
                                        <w:top w:val="none" w:sz="0" w:space="0" w:color="auto"/>
                                        <w:left w:val="none" w:sz="0" w:space="0" w:color="auto"/>
                                        <w:bottom w:val="none" w:sz="0" w:space="0" w:color="auto"/>
                                        <w:right w:val="none" w:sz="0" w:space="0" w:color="auto"/>
                                      </w:divBdr>
                                    </w:div>
                                    <w:div w:id="452750451">
                                      <w:marLeft w:val="0"/>
                                      <w:marRight w:val="0"/>
                                      <w:marTop w:val="0"/>
                                      <w:marBottom w:val="225"/>
                                      <w:divBdr>
                                        <w:top w:val="none" w:sz="0" w:space="0" w:color="auto"/>
                                        <w:left w:val="none" w:sz="0" w:space="0" w:color="auto"/>
                                        <w:bottom w:val="none" w:sz="0" w:space="0" w:color="auto"/>
                                        <w:right w:val="none" w:sz="0" w:space="0" w:color="auto"/>
                                      </w:divBdr>
                                    </w:div>
                                  </w:divsChild>
                                </w:div>
                                <w:div w:id="166755768">
                                  <w:marLeft w:val="0"/>
                                  <w:marRight w:val="0"/>
                                  <w:marTop w:val="0"/>
                                  <w:marBottom w:val="0"/>
                                  <w:divBdr>
                                    <w:top w:val="none" w:sz="0" w:space="0" w:color="auto"/>
                                    <w:left w:val="none" w:sz="0" w:space="0" w:color="auto"/>
                                    <w:bottom w:val="none" w:sz="0" w:space="0" w:color="auto"/>
                                    <w:right w:val="none" w:sz="0" w:space="0" w:color="auto"/>
                                  </w:divBdr>
                                </w:div>
                                <w:div w:id="710689643">
                                  <w:marLeft w:val="-225"/>
                                  <w:marRight w:val="-225"/>
                                  <w:marTop w:val="0"/>
                                  <w:marBottom w:val="0"/>
                                  <w:divBdr>
                                    <w:top w:val="none" w:sz="0" w:space="0" w:color="auto"/>
                                    <w:left w:val="none" w:sz="0" w:space="0" w:color="auto"/>
                                    <w:bottom w:val="none" w:sz="0" w:space="0" w:color="auto"/>
                                    <w:right w:val="none" w:sz="0" w:space="0" w:color="auto"/>
                                  </w:divBdr>
                                  <w:divsChild>
                                    <w:div w:id="775639068">
                                      <w:marLeft w:val="0"/>
                                      <w:marRight w:val="0"/>
                                      <w:marTop w:val="0"/>
                                      <w:marBottom w:val="0"/>
                                      <w:divBdr>
                                        <w:top w:val="none" w:sz="0" w:space="0" w:color="auto"/>
                                        <w:left w:val="none" w:sz="0" w:space="0" w:color="auto"/>
                                        <w:bottom w:val="none" w:sz="0" w:space="0" w:color="auto"/>
                                        <w:right w:val="none" w:sz="0" w:space="0" w:color="auto"/>
                                      </w:divBdr>
                                    </w:div>
                                    <w:div w:id="1955937292">
                                      <w:marLeft w:val="0"/>
                                      <w:marRight w:val="0"/>
                                      <w:marTop w:val="0"/>
                                      <w:marBottom w:val="0"/>
                                      <w:divBdr>
                                        <w:top w:val="none" w:sz="0" w:space="0" w:color="auto"/>
                                        <w:left w:val="none" w:sz="0" w:space="0" w:color="auto"/>
                                        <w:bottom w:val="none" w:sz="0" w:space="0" w:color="auto"/>
                                        <w:right w:val="none" w:sz="0" w:space="0" w:color="auto"/>
                                      </w:divBdr>
                                    </w:div>
                                    <w:div w:id="828522884">
                                      <w:marLeft w:val="0"/>
                                      <w:marRight w:val="0"/>
                                      <w:marTop w:val="0"/>
                                      <w:marBottom w:val="0"/>
                                      <w:divBdr>
                                        <w:top w:val="none" w:sz="0" w:space="0" w:color="auto"/>
                                        <w:left w:val="none" w:sz="0" w:space="0" w:color="auto"/>
                                        <w:bottom w:val="none" w:sz="0" w:space="0" w:color="auto"/>
                                        <w:right w:val="none" w:sz="0" w:space="0" w:color="auto"/>
                                      </w:divBdr>
                                    </w:div>
                                    <w:div w:id="20001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12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28813">
          <w:marLeft w:val="0"/>
          <w:marRight w:val="0"/>
          <w:marTop w:val="570"/>
          <w:marBottom w:val="0"/>
          <w:divBdr>
            <w:top w:val="single" w:sz="6" w:space="0" w:color="AAAAAA"/>
            <w:left w:val="single" w:sz="6" w:space="0" w:color="5F5F5F"/>
            <w:bottom w:val="single" w:sz="6" w:space="0" w:color="5F5F5F"/>
            <w:right w:val="single" w:sz="6" w:space="0" w:color="5F5F5F"/>
          </w:divBdr>
          <w:divsChild>
            <w:div w:id="394084091">
              <w:marLeft w:val="0"/>
              <w:marRight w:val="0"/>
              <w:marTop w:val="0"/>
              <w:marBottom w:val="0"/>
              <w:divBdr>
                <w:top w:val="none" w:sz="0" w:space="0" w:color="auto"/>
                <w:left w:val="none" w:sz="0" w:space="0" w:color="auto"/>
                <w:bottom w:val="none" w:sz="0" w:space="0" w:color="auto"/>
                <w:right w:val="none" w:sz="0" w:space="0" w:color="auto"/>
              </w:divBdr>
              <w:divsChild>
                <w:div w:id="453445997">
                  <w:marLeft w:val="0"/>
                  <w:marRight w:val="0"/>
                  <w:marTop w:val="0"/>
                  <w:marBottom w:val="0"/>
                  <w:divBdr>
                    <w:top w:val="none" w:sz="0" w:space="0" w:color="auto"/>
                    <w:left w:val="none" w:sz="0" w:space="0" w:color="auto"/>
                    <w:bottom w:val="none" w:sz="0" w:space="0" w:color="auto"/>
                    <w:right w:val="none" w:sz="0" w:space="0" w:color="auto"/>
                  </w:divBdr>
                </w:div>
                <w:div w:id="665590196">
                  <w:marLeft w:val="0"/>
                  <w:marRight w:val="0"/>
                  <w:marTop w:val="0"/>
                  <w:marBottom w:val="0"/>
                  <w:divBdr>
                    <w:top w:val="none" w:sz="0" w:space="0" w:color="auto"/>
                    <w:left w:val="none" w:sz="0" w:space="0" w:color="auto"/>
                    <w:bottom w:val="none" w:sz="0" w:space="0" w:color="auto"/>
                    <w:right w:val="none" w:sz="0" w:space="0" w:color="auto"/>
                  </w:divBdr>
                </w:div>
                <w:div w:id="619141849">
                  <w:marLeft w:val="0"/>
                  <w:marRight w:val="0"/>
                  <w:marTop w:val="0"/>
                  <w:marBottom w:val="0"/>
                  <w:divBdr>
                    <w:top w:val="none" w:sz="0" w:space="0" w:color="auto"/>
                    <w:left w:val="none" w:sz="0" w:space="0" w:color="auto"/>
                    <w:bottom w:val="none" w:sz="0" w:space="0" w:color="auto"/>
                    <w:right w:val="none" w:sz="0" w:space="0" w:color="auto"/>
                  </w:divBdr>
                </w:div>
                <w:div w:id="1756592435">
                  <w:marLeft w:val="0"/>
                  <w:marRight w:val="0"/>
                  <w:marTop w:val="0"/>
                  <w:marBottom w:val="0"/>
                  <w:divBdr>
                    <w:top w:val="none" w:sz="0" w:space="0" w:color="auto"/>
                    <w:left w:val="none" w:sz="0" w:space="0" w:color="auto"/>
                    <w:bottom w:val="none" w:sz="0" w:space="0" w:color="auto"/>
                    <w:right w:val="none" w:sz="0" w:space="0" w:color="auto"/>
                  </w:divBdr>
                </w:div>
                <w:div w:id="1399741838">
                  <w:marLeft w:val="0"/>
                  <w:marRight w:val="0"/>
                  <w:marTop w:val="0"/>
                  <w:marBottom w:val="0"/>
                  <w:divBdr>
                    <w:top w:val="none" w:sz="0" w:space="0" w:color="auto"/>
                    <w:left w:val="none" w:sz="0" w:space="0" w:color="auto"/>
                    <w:bottom w:val="none" w:sz="0" w:space="0" w:color="auto"/>
                    <w:right w:val="none" w:sz="0" w:space="0" w:color="auto"/>
                  </w:divBdr>
                </w:div>
                <w:div w:id="592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0417">
          <w:marLeft w:val="0"/>
          <w:marRight w:val="0"/>
          <w:marTop w:val="570"/>
          <w:marBottom w:val="0"/>
          <w:divBdr>
            <w:top w:val="single" w:sz="6" w:space="0" w:color="AAAAAA"/>
            <w:left w:val="single" w:sz="6" w:space="0" w:color="5F5F5F"/>
            <w:bottom w:val="single" w:sz="6" w:space="0" w:color="5F5F5F"/>
            <w:right w:val="single" w:sz="6" w:space="0" w:color="5F5F5F"/>
          </w:divBdr>
          <w:divsChild>
            <w:div w:id="1151872439">
              <w:marLeft w:val="0"/>
              <w:marRight w:val="0"/>
              <w:marTop w:val="0"/>
              <w:marBottom w:val="0"/>
              <w:divBdr>
                <w:top w:val="none" w:sz="0" w:space="0" w:color="auto"/>
                <w:left w:val="none" w:sz="0" w:space="0" w:color="auto"/>
                <w:bottom w:val="none" w:sz="0" w:space="0" w:color="auto"/>
                <w:right w:val="none" w:sz="0" w:space="0" w:color="auto"/>
              </w:divBdr>
              <w:divsChild>
                <w:div w:id="198862737">
                  <w:marLeft w:val="0"/>
                  <w:marRight w:val="0"/>
                  <w:marTop w:val="0"/>
                  <w:marBottom w:val="0"/>
                  <w:divBdr>
                    <w:top w:val="none" w:sz="0" w:space="0" w:color="auto"/>
                    <w:left w:val="none" w:sz="0" w:space="0" w:color="auto"/>
                    <w:bottom w:val="none" w:sz="0" w:space="0" w:color="auto"/>
                    <w:right w:val="none" w:sz="0" w:space="0" w:color="auto"/>
                  </w:divBdr>
                </w:div>
                <w:div w:id="1269704644">
                  <w:marLeft w:val="0"/>
                  <w:marRight w:val="0"/>
                  <w:marTop w:val="0"/>
                  <w:marBottom w:val="0"/>
                  <w:divBdr>
                    <w:top w:val="none" w:sz="0" w:space="0" w:color="auto"/>
                    <w:left w:val="none" w:sz="0" w:space="0" w:color="auto"/>
                    <w:bottom w:val="none" w:sz="0" w:space="0" w:color="auto"/>
                    <w:right w:val="none" w:sz="0" w:space="0" w:color="auto"/>
                  </w:divBdr>
                </w:div>
                <w:div w:id="570231968">
                  <w:marLeft w:val="0"/>
                  <w:marRight w:val="0"/>
                  <w:marTop w:val="0"/>
                  <w:marBottom w:val="0"/>
                  <w:divBdr>
                    <w:top w:val="none" w:sz="0" w:space="0" w:color="auto"/>
                    <w:left w:val="none" w:sz="0" w:space="0" w:color="auto"/>
                    <w:bottom w:val="none" w:sz="0" w:space="0" w:color="auto"/>
                    <w:right w:val="none" w:sz="0" w:space="0" w:color="auto"/>
                  </w:divBdr>
                </w:div>
                <w:div w:id="1538467771">
                  <w:marLeft w:val="0"/>
                  <w:marRight w:val="0"/>
                  <w:marTop w:val="0"/>
                  <w:marBottom w:val="0"/>
                  <w:divBdr>
                    <w:top w:val="none" w:sz="0" w:space="0" w:color="auto"/>
                    <w:left w:val="none" w:sz="0" w:space="0" w:color="auto"/>
                    <w:bottom w:val="none" w:sz="0" w:space="0" w:color="auto"/>
                    <w:right w:val="none" w:sz="0" w:space="0" w:color="auto"/>
                  </w:divBdr>
                </w:div>
                <w:div w:id="8507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68780">
          <w:marLeft w:val="0"/>
          <w:marRight w:val="0"/>
          <w:marTop w:val="570"/>
          <w:marBottom w:val="0"/>
          <w:divBdr>
            <w:top w:val="single" w:sz="6" w:space="0" w:color="AAAAAA"/>
            <w:left w:val="single" w:sz="6" w:space="0" w:color="5F5F5F"/>
            <w:bottom w:val="single" w:sz="6" w:space="0" w:color="5F5F5F"/>
            <w:right w:val="single" w:sz="6" w:space="0" w:color="5F5F5F"/>
          </w:divBdr>
          <w:divsChild>
            <w:div w:id="73207193">
              <w:marLeft w:val="0"/>
              <w:marRight w:val="0"/>
              <w:marTop w:val="0"/>
              <w:marBottom w:val="0"/>
              <w:divBdr>
                <w:top w:val="none" w:sz="0" w:space="0" w:color="auto"/>
                <w:left w:val="none" w:sz="0" w:space="0" w:color="auto"/>
                <w:bottom w:val="none" w:sz="0" w:space="0" w:color="auto"/>
                <w:right w:val="none" w:sz="0" w:space="0" w:color="auto"/>
              </w:divBdr>
              <w:divsChild>
                <w:div w:id="603879425">
                  <w:marLeft w:val="0"/>
                  <w:marRight w:val="0"/>
                  <w:marTop w:val="0"/>
                  <w:marBottom w:val="0"/>
                  <w:divBdr>
                    <w:top w:val="none" w:sz="0" w:space="0" w:color="auto"/>
                    <w:left w:val="none" w:sz="0" w:space="0" w:color="auto"/>
                    <w:bottom w:val="none" w:sz="0" w:space="0" w:color="auto"/>
                    <w:right w:val="none" w:sz="0" w:space="0" w:color="auto"/>
                  </w:divBdr>
                </w:div>
                <w:div w:id="1785736106">
                  <w:marLeft w:val="0"/>
                  <w:marRight w:val="0"/>
                  <w:marTop w:val="0"/>
                  <w:marBottom w:val="0"/>
                  <w:divBdr>
                    <w:top w:val="none" w:sz="0" w:space="0" w:color="auto"/>
                    <w:left w:val="none" w:sz="0" w:space="0" w:color="auto"/>
                    <w:bottom w:val="none" w:sz="0" w:space="0" w:color="auto"/>
                    <w:right w:val="none" w:sz="0" w:space="0" w:color="auto"/>
                  </w:divBdr>
                </w:div>
                <w:div w:id="518006294">
                  <w:marLeft w:val="0"/>
                  <w:marRight w:val="0"/>
                  <w:marTop w:val="0"/>
                  <w:marBottom w:val="0"/>
                  <w:divBdr>
                    <w:top w:val="none" w:sz="0" w:space="0" w:color="auto"/>
                    <w:left w:val="none" w:sz="0" w:space="0" w:color="auto"/>
                    <w:bottom w:val="none" w:sz="0" w:space="0" w:color="auto"/>
                    <w:right w:val="none" w:sz="0" w:space="0" w:color="auto"/>
                  </w:divBdr>
                </w:div>
                <w:div w:id="8656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6222">
          <w:marLeft w:val="0"/>
          <w:marRight w:val="0"/>
          <w:marTop w:val="570"/>
          <w:marBottom w:val="0"/>
          <w:divBdr>
            <w:top w:val="single" w:sz="6" w:space="0" w:color="AAAAAA"/>
            <w:left w:val="single" w:sz="6" w:space="0" w:color="5F5F5F"/>
            <w:bottom w:val="single" w:sz="6" w:space="0" w:color="5F5F5F"/>
            <w:right w:val="single" w:sz="6" w:space="0" w:color="5F5F5F"/>
          </w:divBdr>
          <w:divsChild>
            <w:div w:id="359745142">
              <w:marLeft w:val="0"/>
              <w:marRight w:val="0"/>
              <w:marTop w:val="0"/>
              <w:marBottom w:val="0"/>
              <w:divBdr>
                <w:top w:val="none" w:sz="0" w:space="0" w:color="auto"/>
                <w:left w:val="none" w:sz="0" w:space="0" w:color="auto"/>
                <w:bottom w:val="none" w:sz="0" w:space="0" w:color="auto"/>
                <w:right w:val="none" w:sz="0" w:space="0" w:color="auto"/>
              </w:divBdr>
              <w:divsChild>
                <w:div w:id="269973076">
                  <w:marLeft w:val="0"/>
                  <w:marRight w:val="0"/>
                  <w:marTop w:val="0"/>
                  <w:marBottom w:val="0"/>
                  <w:divBdr>
                    <w:top w:val="none" w:sz="0" w:space="0" w:color="auto"/>
                    <w:left w:val="none" w:sz="0" w:space="0" w:color="auto"/>
                    <w:bottom w:val="none" w:sz="0" w:space="0" w:color="auto"/>
                    <w:right w:val="none" w:sz="0" w:space="0" w:color="auto"/>
                  </w:divBdr>
                  <w:divsChild>
                    <w:div w:id="1121845795">
                      <w:marLeft w:val="0"/>
                      <w:marRight w:val="0"/>
                      <w:marTop w:val="0"/>
                      <w:marBottom w:val="0"/>
                      <w:divBdr>
                        <w:top w:val="none" w:sz="0" w:space="0" w:color="auto"/>
                        <w:left w:val="none" w:sz="0" w:space="0" w:color="auto"/>
                        <w:bottom w:val="none" w:sz="0" w:space="0" w:color="auto"/>
                        <w:right w:val="none" w:sz="0" w:space="0" w:color="auto"/>
                      </w:divBdr>
                      <w:divsChild>
                        <w:div w:id="1667241303">
                          <w:marLeft w:val="0"/>
                          <w:marRight w:val="0"/>
                          <w:marTop w:val="0"/>
                          <w:marBottom w:val="0"/>
                          <w:divBdr>
                            <w:top w:val="none" w:sz="0" w:space="0" w:color="auto"/>
                            <w:left w:val="none" w:sz="0" w:space="0" w:color="auto"/>
                            <w:bottom w:val="none" w:sz="0" w:space="0" w:color="auto"/>
                            <w:right w:val="none" w:sz="0" w:space="0" w:color="auto"/>
                          </w:divBdr>
                          <w:divsChild>
                            <w:div w:id="1217618720">
                              <w:marLeft w:val="0"/>
                              <w:marRight w:val="0"/>
                              <w:marTop w:val="0"/>
                              <w:marBottom w:val="0"/>
                              <w:divBdr>
                                <w:top w:val="none" w:sz="0" w:space="0" w:color="auto"/>
                                <w:left w:val="none" w:sz="0" w:space="0" w:color="auto"/>
                                <w:bottom w:val="none" w:sz="0" w:space="0" w:color="auto"/>
                                <w:right w:val="none" w:sz="0" w:space="0" w:color="auto"/>
                              </w:divBdr>
                              <w:divsChild>
                                <w:div w:id="110250041">
                                  <w:marLeft w:val="0"/>
                                  <w:marRight w:val="0"/>
                                  <w:marTop w:val="0"/>
                                  <w:marBottom w:val="0"/>
                                  <w:divBdr>
                                    <w:top w:val="none" w:sz="0" w:space="0" w:color="auto"/>
                                    <w:left w:val="none" w:sz="0" w:space="0" w:color="auto"/>
                                    <w:bottom w:val="none" w:sz="0" w:space="0" w:color="auto"/>
                                    <w:right w:val="none" w:sz="0" w:space="0" w:color="auto"/>
                                  </w:divBdr>
                                  <w:divsChild>
                                    <w:div w:id="1450665194">
                                      <w:marLeft w:val="0"/>
                                      <w:marRight w:val="0"/>
                                      <w:marTop w:val="0"/>
                                      <w:marBottom w:val="0"/>
                                      <w:divBdr>
                                        <w:top w:val="single" w:sz="6" w:space="0" w:color="555555"/>
                                        <w:left w:val="single" w:sz="6" w:space="0" w:color="555555"/>
                                        <w:bottom w:val="single" w:sz="6" w:space="0" w:color="555555"/>
                                        <w:right w:val="single" w:sz="6" w:space="0" w:color="555555"/>
                                      </w:divBdr>
                                      <w:divsChild>
                                        <w:div w:id="714504873">
                                          <w:marLeft w:val="0"/>
                                          <w:marRight w:val="0"/>
                                          <w:marTop w:val="0"/>
                                          <w:marBottom w:val="0"/>
                                          <w:divBdr>
                                            <w:top w:val="none" w:sz="0" w:space="0" w:color="auto"/>
                                            <w:left w:val="none" w:sz="0" w:space="0" w:color="auto"/>
                                            <w:bottom w:val="none" w:sz="0" w:space="0" w:color="auto"/>
                                            <w:right w:val="none" w:sz="0" w:space="0" w:color="auto"/>
                                          </w:divBdr>
                                        </w:div>
                                      </w:divsChild>
                                    </w:div>
                                    <w:div w:id="2048598898">
                                      <w:marLeft w:val="60"/>
                                      <w:marRight w:val="60"/>
                                      <w:marTop w:val="0"/>
                                      <w:marBottom w:val="0"/>
                                      <w:divBdr>
                                        <w:top w:val="none" w:sz="0" w:space="0" w:color="auto"/>
                                        <w:left w:val="none" w:sz="0" w:space="0" w:color="auto"/>
                                        <w:bottom w:val="none" w:sz="0" w:space="0" w:color="auto"/>
                                        <w:right w:val="none" w:sz="0" w:space="0" w:color="auto"/>
                                      </w:divBdr>
                                    </w:div>
                                    <w:div w:id="1567717879">
                                      <w:marLeft w:val="0"/>
                                      <w:marRight w:val="30"/>
                                      <w:marTop w:val="0"/>
                                      <w:marBottom w:val="0"/>
                                      <w:divBdr>
                                        <w:top w:val="none" w:sz="0" w:space="0" w:color="auto"/>
                                        <w:left w:val="none" w:sz="0" w:space="0" w:color="auto"/>
                                        <w:bottom w:val="none" w:sz="0" w:space="0" w:color="auto"/>
                                        <w:right w:val="none" w:sz="0" w:space="0" w:color="auto"/>
                                      </w:divBdr>
                                    </w:div>
                                    <w:div w:id="1534611125">
                                      <w:marLeft w:val="0"/>
                                      <w:marRight w:val="0"/>
                                      <w:marTop w:val="100"/>
                                      <w:marBottom w:val="100"/>
                                      <w:divBdr>
                                        <w:top w:val="none" w:sz="0" w:space="0" w:color="auto"/>
                                        <w:left w:val="none" w:sz="0" w:space="0" w:color="auto"/>
                                        <w:bottom w:val="none" w:sz="0" w:space="0" w:color="auto"/>
                                        <w:right w:val="none" w:sz="0" w:space="0" w:color="auto"/>
                                      </w:divBdr>
                                      <w:divsChild>
                                        <w:div w:id="343672930">
                                          <w:marLeft w:val="0"/>
                                          <w:marRight w:val="0"/>
                                          <w:marTop w:val="0"/>
                                          <w:marBottom w:val="0"/>
                                          <w:divBdr>
                                            <w:top w:val="none" w:sz="0" w:space="0" w:color="auto"/>
                                            <w:left w:val="none" w:sz="0" w:space="0" w:color="auto"/>
                                            <w:bottom w:val="none" w:sz="0" w:space="0" w:color="auto"/>
                                            <w:right w:val="none" w:sz="0" w:space="0" w:color="auto"/>
                                          </w:divBdr>
                                        </w:div>
                                        <w:div w:id="863519572">
                                          <w:marLeft w:val="0"/>
                                          <w:marRight w:val="0"/>
                                          <w:marTop w:val="0"/>
                                          <w:marBottom w:val="0"/>
                                          <w:divBdr>
                                            <w:top w:val="none" w:sz="0" w:space="0" w:color="auto"/>
                                            <w:left w:val="none" w:sz="0" w:space="0" w:color="auto"/>
                                            <w:bottom w:val="none" w:sz="0" w:space="0" w:color="auto"/>
                                            <w:right w:val="none" w:sz="0" w:space="0" w:color="auto"/>
                                          </w:divBdr>
                                        </w:div>
                                        <w:div w:id="21326364">
                                          <w:marLeft w:val="0"/>
                                          <w:marRight w:val="0"/>
                                          <w:marTop w:val="60"/>
                                          <w:marBottom w:val="0"/>
                                          <w:divBdr>
                                            <w:top w:val="none" w:sz="0" w:space="0" w:color="auto"/>
                                            <w:left w:val="none" w:sz="0" w:space="0" w:color="auto"/>
                                            <w:bottom w:val="none" w:sz="0" w:space="0" w:color="auto"/>
                                            <w:right w:val="none" w:sz="0" w:space="0" w:color="auto"/>
                                          </w:divBdr>
                                          <w:divsChild>
                                            <w:div w:id="342825572">
                                              <w:marLeft w:val="0"/>
                                              <w:marRight w:val="150"/>
                                              <w:marTop w:val="0"/>
                                              <w:marBottom w:val="0"/>
                                              <w:divBdr>
                                                <w:top w:val="none" w:sz="0" w:space="0" w:color="auto"/>
                                                <w:left w:val="none" w:sz="0" w:space="0" w:color="auto"/>
                                                <w:bottom w:val="none" w:sz="0" w:space="0" w:color="auto"/>
                                                <w:right w:val="none" w:sz="0" w:space="0" w:color="auto"/>
                                              </w:divBdr>
                                            </w:div>
                                          </w:divsChild>
                                        </w:div>
                                        <w:div w:id="793331834">
                                          <w:marLeft w:val="0"/>
                                          <w:marRight w:val="0"/>
                                          <w:marTop w:val="0"/>
                                          <w:marBottom w:val="0"/>
                                          <w:divBdr>
                                            <w:top w:val="none" w:sz="0" w:space="0" w:color="auto"/>
                                            <w:left w:val="none" w:sz="0" w:space="0" w:color="auto"/>
                                            <w:bottom w:val="none" w:sz="0" w:space="0" w:color="auto"/>
                                            <w:right w:val="none" w:sz="0" w:space="0" w:color="auto"/>
                                          </w:divBdr>
                                          <w:divsChild>
                                            <w:div w:id="1451169586">
                                              <w:marLeft w:val="0"/>
                                              <w:marRight w:val="0"/>
                                              <w:marTop w:val="0"/>
                                              <w:marBottom w:val="0"/>
                                              <w:divBdr>
                                                <w:top w:val="none" w:sz="0" w:space="0" w:color="auto"/>
                                                <w:left w:val="none" w:sz="0" w:space="0" w:color="auto"/>
                                                <w:bottom w:val="none" w:sz="0" w:space="0" w:color="auto"/>
                                                <w:right w:val="none" w:sz="0" w:space="0" w:color="auto"/>
                                              </w:divBdr>
                                            </w:div>
                                            <w:div w:id="1820657524">
                                              <w:marLeft w:val="0"/>
                                              <w:marRight w:val="0"/>
                                              <w:marTop w:val="0"/>
                                              <w:marBottom w:val="0"/>
                                              <w:divBdr>
                                                <w:top w:val="none" w:sz="0" w:space="0" w:color="auto"/>
                                                <w:left w:val="none" w:sz="0" w:space="0" w:color="auto"/>
                                                <w:bottom w:val="none" w:sz="0" w:space="0" w:color="auto"/>
                                                <w:right w:val="none" w:sz="0" w:space="0" w:color="auto"/>
                                              </w:divBdr>
                                            </w:div>
                                            <w:div w:id="18668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17086">
          <w:marLeft w:val="0"/>
          <w:marRight w:val="0"/>
          <w:marTop w:val="570"/>
          <w:marBottom w:val="0"/>
          <w:divBdr>
            <w:top w:val="single" w:sz="6" w:space="0" w:color="AAAAAA"/>
            <w:left w:val="single" w:sz="6" w:space="0" w:color="5F5F5F"/>
            <w:bottom w:val="single" w:sz="6" w:space="0" w:color="5F5F5F"/>
            <w:right w:val="single" w:sz="6" w:space="0" w:color="5F5F5F"/>
          </w:divBdr>
          <w:divsChild>
            <w:div w:id="249194660">
              <w:marLeft w:val="0"/>
              <w:marRight w:val="0"/>
              <w:marTop w:val="0"/>
              <w:marBottom w:val="0"/>
              <w:divBdr>
                <w:top w:val="none" w:sz="0" w:space="0" w:color="auto"/>
                <w:left w:val="none" w:sz="0" w:space="0" w:color="auto"/>
                <w:bottom w:val="none" w:sz="0" w:space="0" w:color="auto"/>
                <w:right w:val="none" w:sz="0" w:space="0" w:color="auto"/>
              </w:divBdr>
              <w:divsChild>
                <w:div w:id="169411544">
                  <w:marLeft w:val="0"/>
                  <w:marRight w:val="0"/>
                  <w:marTop w:val="0"/>
                  <w:marBottom w:val="0"/>
                  <w:divBdr>
                    <w:top w:val="none" w:sz="0" w:space="0" w:color="auto"/>
                    <w:left w:val="none" w:sz="0" w:space="0" w:color="auto"/>
                    <w:bottom w:val="none" w:sz="0" w:space="0" w:color="auto"/>
                    <w:right w:val="none" w:sz="0" w:space="0" w:color="auto"/>
                  </w:divBdr>
                  <w:divsChild>
                    <w:div w:id="743378468">
                      <w:marLeft w:val="0"/>
                      <w:marRight w:val="0"/>
                      <w:marTop w:val="0"/>
                      <w:marBottom w:val="0"/>
                      <w:divBdr>
                        <w:top w:val="none" w:sz="0" w:space="0" w:color="auto"/>
                        <w:left w:val="none" w:sz="0" w:space="0" w:color="auto"/>
                        <w:bottom w:val="none" w:sz="0" w:space="0" w:color="auto"/>
                        <w:right w:val="none" w:sz="0" w:space="0" w:color="auto"/>
                      </w:divBdr>
                      <w:divsChild>
                        <w:div w:id="696392820">
                          <w:marLeft w:val="0"/>
                          <w:marRight w:val="0"/>
                          <w:marTop w:val="0"/>
                          <w:marBottom w:val="0"/>
                          <w:divBdr>
                            <w:top w:val="none" w:sz="0" w:space="0" w:color="auto"/>
                            <w:left w:val="none" w:sz="0" w:space="0" w:color="auto"/>
                            <w:bottom w:val="none" w:sz="0" w:space="0" w:color="auto"/>
                            <w:right w:val="none" w:sz="0" w:space="0" w:color="auto"/>
                          </w:divBdr>
                          <w:divsChild>
                            <w:div w:id="664867375">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2062442164">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444154299">
      <w:bodyDiv w:val="1"/>
      <w:marLeft w:val="0"/>
      <w:marRight w:val="0"/>
      <w:marTop w:val="0"/>
      <w:marBottom w:val="0"/>
      <w:divBdr>
        <w:top w:val="none" w:sz="0" w:space="0" w:color="auto"/>
        <w:left w:val="none" w:sz="0" w:space="0" w:color="auto"/>
        <w:bottom w:val="none" w:sz="0" w:space="0" w:color="auto"/>
        <w:right w:val="none" w:sz="0" w:space="0" w:color="auto"/>
      </w:divBdr>
      <w:divsChild>
        <w:div w:id="1115489836">
          <w:marLeft w:val="0"/>
          <w:marRight w:val="0"/>
          <w:marTop w:val="0"/>
          <w:marBottom w:val="0"/>
          <w:divBdr>
            <w:top w:val="none" w:sz="0" w:space="0" w:color="auto"/>
            <w:left w:val="none" w:sz="0" w:space="0" w:color="auto"/>
            <w:bottom w:val="none" w:sz="0" w:space="0" w:color="auto"/>
            <w:right w:val="none" w:sz="0" w:space="0" w:color="auto"/>
          </w:divBdr>
          <w:divsChild>
            <w:div w:id="756024969">
              <w:marLeft w:val="0"/>
              <w:marRight w:val="0"/>
              <w:marTop w:val="0"/>
              <w:marBottom w:val="0"/>
              <w:divBdr>
                <w:top w:val="none" w:sz="0" w:space="0" w:color="auto"/>
                <w:left w:val="none" w:sz="0" w:space="0" w:color="auto"/>
                <w:bottom w:val="none" w:sz="0" w:space="0" w:color="auto"/>
                <w:right w:val="none" w:sz="0" w:space="0" w:color="auto"/>
              </w:divBdr>
            </w:div>
          </w:divsChild>
        </w:div>
        <w:div w:id="1619069709">
          <w:marLeft w:val="0"/>
          <w:marRight w:val="0"/>
          <w:marTop w:val="0"/>
          <w:marBottom w:val="0"/>
          <w:divBdr>
            <w:top w:val="none" w:sz="0" w:space="0" w:color="auto"/>
            <w:left w:val="none" w:sz="0" w:space="0" w:color="auto"/>
            <w:bottom w:val="none" w:sz="0" w:space="0" w:color="auto"/>
            <w:right w:val="none" w:sz="0" w:space="0" w:color="auto"/>
          </w:divBdr>
          <w:divsChild>
            <w:div w:id="1642422134">
              <w:marLeft w:val="0"/>
              <w:marRight w:val="0"/>
              <w:marTop w:val="0"/>
              <w:marBottom w:val="0"/>
              <w:divBdr>
                <w:top w:val="none" w:sz="0" w:space="0" w:color="auto"/>
                <w:left w:val="none" w:sz="0" w:space="0" w:color="auto"/>
                <w:bottom w:val="none" w:sz="0" w:space="0" w:color="auto"/>
                <w:right w:val="none" w:sz="0" w:space="0" w:color="auto"/>
              </w:divBdr>
            </w:div>
          </w:divsChild>
        </w:div>
        <w:div w:id="2119137736">
          <w:marLeft w:val="0"/>
          <w:marRight w:val="0"/>
          <w:marTop w:val="0"/>
          <w:marBottom w:val="0"/>
          <w:divBdr>
            <w:top w:val="none" w:sz="0" w:space="0" w:color="auto"/>
            <w:left w:val="none" w:sz="0" w:space="0" w:color="auto"/>
            <w:bottom w:val="none" w:sz="0" w:space="0" w:color="auto"/>
            <w:right w:val="none" w:sz="0" w:space="0" w:color="auto"/>
          </w:divBdr>
          <w:divsChild>
            <w:div w:id="1779058609">
              <w:marLeft w:val="-225"/>
              <w:marRight w:val="-225"/>
              <w:marTop w:val="0"/>
              <w:marBottom w:val="0"/>
              <w:divBdr>
                <w:top w:val="none" w:sz="0" w:space="0" w:color="auto"/>
                <w:left w:val="none" w:sz="0" w:space="0" w:color="auto"/>
                <w:bottom w:val="none" w:sz="0" w:space="0" w:color="auto"/>
                <w:right w:val="none" w:sz="0" w:space="0" w:color="auto"/>
              </w:divBdr>
              <w:divsChild>
                <w:div w:id="1826387178">
                  <w:marLeft w:val="0"/>
                  <w:marRight w:val="0"/>
                  <w:marTop w:val="0"/>
                  <w:marBottom w:val="0"/>
                  <w:divBdr>
                    <w:top w:val="none" w:sz="0" w:space="0" w:color="auto"/>
                    <w:left w:val="none" w:sz="0" w:space="0" w:color="auto"/>
                    <w:bottom w:val="none" w:sz="0" w:space="0" w:color="auto"/>
                    <w:right w:val="none" w:sz="0" w:space="0" w:color="auto"/>
                  </w:divBdr>
                  <w:divsChild>
                    <w:div w:id="2079672828">
                      <w:marLeft w:val="0"/>
                      <w:marRight w:val="0"/>
                      <w:marTop w:val="0"/>
                      <w:marBottom w:val="0"/>
                      <w:divBdr>
                        <w:top w:val="none" w:sz="0" w:space="0" w:color="auto"/>
                        <w:left w:val="none" w:sz="0" w:space="0" w:color="auto"/>
                        <w:bottom w:val="none" w:sz="0" w:space="0" w:color="auto"/>
                        <w:right w:val="none" w:sz="0" w:space="0" w:color="auto"/>
                      </w:divBdr>
                    </w:div>
                  </w:divsChild>
                </w:div>
                <w:div w:id="411241472">
                  <w:marLeft w:val="0"/>
                  <w:marRight w:val="0"/>
                  <w:marTop w:val="0"/>
                  <w:marBottom w:val="0"/>
                  <w:divBdr>
                    <w:top w:val="none" w:sz="0" w:space="0" w:color="auto"/>
                    <w:left w:val="none" w:sz="0" w:space="0" w:color="auto"/>
                    <w:bottom w:val="none" w:sz="0" w:space="0" w:color="auto"/>
                    <w:right w:val="none" w:sz="0" w:space="0" w:color="auto"/>
                  </w:divBdr>
                  <w:divsChild>
                    <w:div w:id="845246090">
                      <w:marLeft w:val="-225"/>
                      <w:marRight w:val="-225"/>
                      <w:marTop w:val="0"/>
                      <w:marBottom w:val="0"/>
                      <w:divBdr>
                        <w:top w:val="none" w:sz="0" w:space="0" w:color="auto"/>
                        <w:left w:val="none" w:sz="0" w:space="0" w:color="auto"/>
                        <w:bottom w:val="none" w:sz="0" w:space="0" w:color="auto"/>
                        <w:right w:val="none" w:sz="0" w:space="0" w:color="auto"/>
                      </w:divBdr>
                      <w:divsChild>
                        <w:div w:id="532571190">
                          <w:marLeft w:val="0"/>
                          <w:marRight w:val="0"/>
                          <w:marTop w:val="0"/>
                          <w:marBottom w:val="0"/>
                          <w:divBdr>
                            <w:top w:val="none" w:sz="0" w:space="0" w:color="auto"/>
                            <w:left w:val="none" w:sz="0" w:space="0" w:color="auto"/>
                            <w:bottom w:val="none" w:sz="0" w:space="0" w:color="auto"/>
                            <w:right w:val="none" w:sz="0" w:space="0" w:color="auto"/>
                          </w:divBdr>
                          <w:divsChild>
                            <w:div w:id="1386754499">
                              <w:marLeft w:val="0"/>
                              <w:marRight w:val="0"/>
                              <w:marTop w:val="0"/>
                              <w:marBottom w:val="0"/>
                              <w:divBdr>
                                <w:top w:val="none" w:sz="0" w:space="0" w:color="auto"/>
                                <w:left w:val="none" w:sz="0" w:space="0" w:color="auto"/>
                                <w:bottom w:val="none" w:sz="0" w:space="0" w:color="auto"/>
                                <w:right w:val="none" w:sz="0" w:space="0" w:color="auto"/>
                              </w:divBdr>
                              <w:divsChild>
                                <w:div w:id="781612742">
                                  <w:marLeft w:val="0"/>
                                  <w:marRight w:val="0"/>
                                  <w:marTop w:val="0"/>
                                  <w:marBottom w:val="0"/>
                                  <w:divBdr>
                                    <w:top w:val="none" w:sz="0" w:space="0" w:color="auto"/>
                                    <w:left w:val="none" w:sz="0" w:space="0" w:color="auto"/>
                                    <w:bottom w:val="none" w:sz="0" w:space="0" w:color="auto"/>
                                    <w:right w:val="none" w:sz="0" w:space="0" w:color="auto"/>
                                  </w:divBdr>
                                </w:div>
                                <w:div w:id="577594363">
                                  <w:marLeft w:val="0"/>
                                  <w:marRight w:val="0"/>
                                  <w:marTop w:val="750"/>
                                  <w:marBottom w:val="0"/>
                                  <w:divBdr>
                                    <w:top w:val="none" w:sz="0" w:space="0" w:color="auto"/>
                                    <w:left w:val="none" w:sz="0" w:space="0" w:color="auto"/>
                                    <w:bottom w:val="none" w:sz="0" w:space="0" w:color="auto"/>
                                    <w:right w:val="none" w:sz="0" w:space="0" w:color="auto"/>
                                  </w:divBdr>
                                  <w:divsChild>
                                    <w:div w:id="1650746546">
                                      <w:marLeft w:val="0"/>
                                      <w:marRight w:val="0"/>
                                      <w:marTop w:val="450"/>
                                      <w:marBottom w:val="0"/>
                                      <w:divBdr>
                                        <w:top w:val="single" w:sz="48" w:space="15" w:color="EE872A"/>
                                        <w:left w:val="single" w:sz="48" w:space="15" w:color="EE872A"/>
                                        <w:bottom w:val="single" w:sz="48" w:space="15" w:color="EE872A"/>
                                        <w:right w:val="single" w:sz="48" w:space="15" w:color="EE872A"/>
                                      </w:divBdr>
                                      <w:divsChild>
                                        <w:div w:id="1020081566">
                                          <w:marLeft w:val="0"/>
                                          <w:marRight w:val="0"/>
                                          <w:marTop w:val="0"/>
                                          <w:marBottom w:val="0"/>
                                          <w:divBdr>
                                            <w:top w:val="none" w:sz="0" w:space="0" w:color="auto"/>
                                            <w:left w:val="none" w:sz="0" w:space="0" w:color="auto"/>
                                            <w:bottom w:val="none" w:sz="0" w:space="0" w:color="auto"/>
                                            <w:right w:val="none" w:sz="0" w:space="0" w:color="auto"/>
                                          </w:divBdr>
                                        </w:div>
                                        <w:div w:id="3192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895">
                                  <w:marLeft w:val="0"/>
                                  <w:marRight w:val="0"/>
                                  <w:marTop w:val="180"/>
                                  <w:marBottom w:val="180"/>
                                  <w:divBdr>
                                    <w:top w:val="single" w:sz="6" w:space="7" w:color="EBEBEB"/>
                                    <w:left w:val="single" w:sz="6" w:space="7" w:color="EBEBEB"/>
                                    <w:bottom w:val="single" w:sz="6" w:space="7" w:color="EBEBEB"/>
                                    <w:right w:val="single" w:sz="6" w:space="7" w:color="EBEBEB"/>
                                  </w:divBdr>
                                  <w:divsChild>
                                    <w:div w:id="1170947803">
                                      <w:marLeft w:val="0"/>
                                      <w:marRight w:val="0"/>
                                      <w:marTop w:val="0"/>
                                      <w:marBottom w:val="0"/>
                                      <w:divBdr>
                                        <w:top w:val="none" w:sz="0" w:space="0" w:color="auto"/>
                                        <w:left w:val="single" w:sz="24" w:space="7" w:color="8AC007"/>
                                        <w:bottom w:val="none" w:sz="0" w:space="0" w:color="auto"/>
                                        <w:right w:val="none" w:sz="0" w:space="0" w:color="auto"/>
                                      </w:divBdr>
                                    </w:div>
                                  </w:divsChild>
                                </w:div>
                                <w:div w:id="98575723">
                                  <w:marLeft w:val="0"/>
                                  <w:marRight w:val="0"/>
                                  <w:marTop w:val="180"/>
                                  <w:marBottom w:val="180"/>
                                  <w:divBdr>
                                    <w:top w:val="single" w:sz="6" w:space="7" w:color="EBEBEB"/>
                                    <w:left w:val="single" w:sz="6" w:space="7" w:color="EBEBEB"/>
                                    <w:bottom w:val="single" w:sz="6" w:space="7" w:color="EBEBEB"/>
                                    <w:right w:val="single" w:sz="6" w:space="7" w:color="EBEBEB"/>
                                  </w:divBdr>
                                  <w:divsChild>
                                    <w:div w:id="1291783993">
                                      <w:marLeft w:val="0"/>
                                      <w:marRight w:val="0"/>
                                      <w:marTop w:val="0"/>
                                      <w:marBottom w:val="0"/>
                                      <w:divBdr>
                                        <w:top w:val="none" w:sz="0" w:space="0" w:color="auto"/>
                                        <w:left w:val="single" w:sz="24" w:space="7" w:color="8AC007"/>
                                        <w:bottom w:val="none" w:sz="0" w:space="0" w:color="auto"/>
                                        <w:right w:val="none" w:sz="0" w:space="0" w:color="auto"/>
                                      </w:divBdr>
                                    </w:div>
                                  </w:divsChild>
                                </w:div>
                                <w:div w:id="1399942">
                                  <w:marLeft w:val="0"/>
                                  <w:marRight w:val="0"/>
                                  <w:marTop w:val="180"/>
                                  <w:marBottom w:val="180"/>
                                  <w:divBdr>
                                    <w:top w:val="single" w:sz="6" w:space="7" w:color="EBEBEB"/>
                                    <w:left w:val="single" w:sz="6" w:space="7" w:color="EBEBEB"/>
                                    <w:bottom w:val="single" w:sz="6" w:space="7" w:color="EBEBEB"/>
                                    <w:right w:val="single" w:sz="6" w:space="7" w:color="EBEBEB"/>
                                  </w:divBdr>
                                  <w:divsChild>
                                    <w:div w:id="447507223">
                                      <w:marLeft w:val="0"/>
                                      <w:marRight w:val="0"/>
                                      <w:marTop w:val="0"/>
                                      <w:marBottom w:val="0"/>
                                      <w:divBdr>
                                        <w:top w:val="none" w:sz="0" w:space="0" w:color="auto"/>
                                        <w:left w:val="single" w:sz="24" w:space="7" w:color="8AC007"/>
                                        <w:bottom w:val="none" w:sz="0" w:space="0" w:color="auto"/>
                                        <w:right w:val="none" w:sz="0" w:space="0" w:color="auto"/>
                                      </w:divBdr>
                                    </w:div>
                                  </w:divsChild>
                                </w:div>
                                <w:div w:id="1709796000">
                                  <w:marLeft w:val="0"/>
                                  <w:marRight w:val="0"/>
                                  <w:marTop w:val="180"/>
                                  <w:marBottom w:val="180"/>
                                  <w:divBdr>
                                    <w:top w:val="single" w:sz="6" w:space="7" w:color="EBEBEB"/>
                                    <w:left w:val="single" w:sz="6" w:space="7" w:color="EBEBEB"/>
                                    <w:bottom w:val="single" w:sz="6" w:space="7" w:color="EBEBEB"/>
                                    <w:right w:val="single" w:sz="6" w:space="7" w:color="EBEBEB"/>
                                  </w:divBdr>
                                  <w:divsChild>
                                    <w:div w:id="398789332">
                                      <w:marLeft w:val="0"/>
                                      <w:marRight w:val="0"/>
                                      <w:marTop w:val="0"/>
                                      <w:marBottom w:val="0"/>
                                      <w:divBdr>
                                        <w:top w:val="none" w:sz="0" w:space="0" w:color="auto"/>
                                        <w:left w:val="single" w:sz="24" w:space="7" w:color="8AC007"/>
                                        <w:bottom w:val="none" w:sz="0" w:space="0" w:color="auto"/>
                                        <w:right w:val="none" w:sz="0" w:space="0" w:color="auto"/>
                                      </w:divBdr>
                                    </w:div>
                                  </w:divsChild>
                                </w:div>
                                <w:div w:id="517696644">
                                  <w:marLeft w:val="0"/>
                                  <w:marRight w:val="0"/>
                                  <w:marTop w:val="180"/>
                                  <w:marBottom w:val="180"/>
                                  <w:divBdr>
                                    <w:top w:val="single" w:sz="6" w:space="7" w:color="EBEBEB"/>
                                    <w:left w:val="single" w:sz="6" w:space="7" w:color="EBEBEB"/>
                                    <w:bottom w:val="single" w:sz="6" w:space="7" w:color="EBEBEB"/>
                                    <w:right w:val="single" w:sz="6" w:space="7" w:color="EBEBEB"/>
                                  </w:divBdr>
                                  <w:divsChild>
                                    <w:div w:id="630597245">
                                      <w:marLeft w:val="0"/>
                                      <w:marRight w:val="0"/>
                                      <w:marTop w:val="0"/>
                                      <w:marBottom w:val="0"/>
                                      <w:divBdr>
                                        <w:top w:val="none" w:sz="0" w:space="0" w:color="auto"/>
                                        <w:left w:val="single" w:sz="24" w:space="7" w:color="8AC007"/>
                                        <w:bottom w:val="none" w:sz="0" w:space="0" w:color="auto"/>
                                        <w:right w:val="none" w:sz="0" w:space="0" w:color="auto"/>
                                      </w:divBdr>
                                    </w:div>
                                  </w:divsChild>
                                </w:div>
                                <w:div w:id="1907492189">
                                  <w:marLeft w:val="0"/>
                                  <w:marRight w:val="0"/>
                                  <w:marTop w:val="180"/>
                                  <w:marBottom w:val="180"/>
                                  <w:divBdr>
                                    <w:top w:val="single" w:sz="6" w:space="7" w:color="EBEBEB"/>
                                    <w:left w:val="single" w:sz="6" w:space="7" w:color="EBEBEB"/>
                                    <w:bottom w:val="single" w:sz="6" w:space="7" w:color="EBEBEB"/>
                                    <w:right w:val="single" w:sz="6" w:space="7" w:color="EBEBEB"/>
                                  </w:divBdr>
                                  <w:divsChild>
                                    <w:div w:id="440074823">
                                      <w:marLeft w:val="0"/>
                                      <w:marRight w:val="0"/>
                                      <w:marTop w:val="0"/>
                                      <w:marBottom w:val="0"/>
                                      <w:divBdr>
                                        <w:top w:val="none" w:sz="0" w:space="0" w:color="auto"/>
                                        <w:left w:val="single" w:sz="24" w:space="7" w:color="8AC007"/>
                                        <w:bottom w:val="none" w:sz="0" w:space="0" w:color="auto"/>
                                        <w:right w:val="none" w:sz="0" w:space="0" w:color="auto"/>
                                      </w:divBdr>
                                    </w:div>
                                  </w:divsChild>
                                </w:div>
                                <w:div w:id="239797661">
                                  <w:marLeft w:val="0"/>
                                  <w:marRight w:val="0"/>
                                  <w:marTop w:val="180"/>
                                  <w:marBottom w:val="180"/>
                                  <w:divBdr>
                                    <w:top w:val="single" w:sz="6" w:space="7" w:color="EBEBEB"/>
                                    <w:left w:val="single" w:sz="6" w:space="7" w:color="EBEBEB"/>
                                    <w:bottom w:val="single" w:sz="6" w:space="7" w:color="EBEBEB"/>
                                    <w:right w:val="single" w:sz="6" w:space="7" w:color="EBEBEB"/>
                                  </w:divBdr>
                                  <w:divsChild>
                                    <w:div w:id="974796280">
                                      <w:marLeft w:val="0"/>
                                      <w:marRight w:val="0"/>
                                      <w:marTop w:val="0"/>
                                      <w:marBottom w:val="0"/>
                                      <w:divBdr>
                                        <w:top w:val="none" w:sz="0" w:space="0" w:color="auto"/>
                                        <w:left w:val="single" w:sz="24" w:space="7" w:color="8AC007"/>
                                        <w:bottom w:val="none" w:sz="0" w:space="0" w:color="auto"/>
                                        <w:right w:val="none" w:sz="0" w:space="0" w:color="auto"/>
                                      </w:divBdr>
                                    </w:div>
                                  </w:divsChild>
                                </w:div>
                                <w:div w:id="1761944798">
                                  <w:marLeft w:val="0"/>
                                  <w:marRight w:val="0"/>
                                  <w:marTop w:val="180"/>
                                  <w:marBottom w:val="180"/>
                                  <w:divBdr>
                                    <w:top w:val="single" w:sz="6" w:space="7" w:color="EBEBEB"/>
                                    <w:left w:val="single" w:sz="6" w:space="7" w:color="EBEBEB"/>
                                    <w:bottom w:val="single" w:sz="6" w:space="7" w:color="EBEBEB"/>
                                    <w:right w:val="single" w:sz="6" w:space="7" w:color="EBEBEB"/>
                                  </w:divBdr>
                                  <w:divsChild>
                                    <w:div w:id="1536694950">
                                      <w:marLeft w:val="0"/>
                                      <w:marRight w:val="0"/>
                                      <w:marTop w:val="0"/>
                                      <w:marBottom w:val="0"/>
                                      <w:divBdr>
                                        <w:top w:val="none" w:sz="0" w:space="0" w:color="auto"/>
                                        <w:left w:val="single" w:sz="24" w:space="7" w:color="8AC007"/>
                                        <w:bottom w:val="none" w:sz="0" w:space="0" w:color="auto"/>
                                        <w:right w:val="none" w:sz="0" w:space="0" w:color="auto"/>
                                      </w:divBdr>
                                    </w:div>
                                  </w:divsChild>
                                </w:div>
                                <w:div w:id="1012225191">
                                  <w:marLeft w:val="0"/>
                                  <w:marRight w:val="0"/>
                                  <w:marTop w:val="180"/>
                                  <w:marBottom w:val="180"/>
                                  <w:divBdr>
                                    <w:top w:val="single" w:sz="6" w:space="7" w:color="EBEBEB"/>
                                    <w:left w:val="single" w:sz="6" w:space="7" w:color="EBEBEB"/>
                                    <w:bottom w:val="single" w:sz="6" w:space="7" w:color="EBEBEB"/>
                                    <w:right w:val="single" w:sz="6" w:space="7" w:color="EBEBEB"/>
                                  </w:divBdr>
                                  <w:divsChild>
                                    <w:div w:id="1653408176">
                                      <w:marLeft w:val="0"/>
                                      <w:marRight w:val="0"/>
                                      <w:marTop w:val="0"/>
                                      <w:marBottom w:val="0"/>
                                      <w:divBdr>
                                        <w:top w:val="none" w:sz="0" w:space="0" w:color="auto"/>
                                        <w:left w:val="single" w:sz="24" w:space="7" w:color="8AC007"/>
                                        <w:bottom w:val="none" w:sz="0" w:space="0" w:color="auto"/>
                                        <w:right w:val="none" w:sz="0" w:space="0" w:color="auto"/>
                                      </w:divBdr>
                                    </w:div>
                                  </w:divsChild>
                                </w:div>
                                <w:div w:id="714237803">
                                  <w:marLeft w:val="0"/>
                                  <w:marRight w:val="0"/>
                                  <w:marTop w:val="180"/>
                                  <w:marBottom w:val="180"/>
                                  <w:divBdr>
                                    <w:top w:val="single" w:sz="6" w:space="7" w:color="EBEBEB"/>
                                    <w:left w:val="single" w:sz="6" w:space="7" w:color="EBEBEB"/>
                                    <w:bottom w:val="single" w:sz="6" w:space="7" w:color="EBEBEB"/>
                                    <w:right w:val="single" w:sz="6" w:space="7" w:color="EBEBEB"/>
                                  </w:divBdr>
                                  <w:divsChild>
                                    <w:div w:id="451095896">
                                      <w:marLeft w:val="0"/>
                                      <w:marRight w:val="0"/>
                                      <w:marTop w:val="0"/>
                                      <w:marBottom w:val="0"/>
                                      <w:divBdr>
                                        <w:top w:val="none" w:sz="0" w:space="0" w:color="auto"/>
                                        <w:left w:val="single" w:sz="24" w:space="7" w:color="8AC007"/>
                                        <w:bottom w:val="none" w:sz="0" w:space="0" w:color="auto"/>
                                        <w:right w:val="none" w:sz="0" w:space="0" w:color="auto"/>
                                      </w:divBdr>
                                    </w:div>
                                  </w:divsChild>
                                </w:div>
                                <w:div w:id="509103918">
                                  <w:marLeft w:val="0"/>
                                  <w:marRight w:val="0"/>
                                  <w:marTop w:val="180"/>
                                  <w:marBottom w:val="180"/>
                                  <w:divBdr>
                                    <w:top w:val="single" w:sz="6" w:space="7" w:color="EBEBEB"/>
                                    <w:left w:val="single" w:sz="6" w:space="7" w:color="EBEBEB"/>
                                    <w:bottom w:val="single" w:sz="6" w:space="7" w:color="EBEBEB"/>
                                    <w:right w:val="single" w:sz="6" w:space="7" w:color="EBEBEB"/>
                                  </w:divBdr>
                                  <w:divsChild>
                                    <w:div w:id="658506546">
                                      <w:marLeft w:val="0"/>
                                      <w:marRight w:val="0"/>
                                      <w:marTop w:val="0"/>
                                      <w:marBottom w:val="0"/>
                                      <w:divBdr>
                                        <w:top w:val="none" w:sz="0" w:space="0" w:color="auto"/>
                                        <w:left w:val="single" w:sz="24" w:space="7" w:color="8AC007"/>
                                        <w:bottom w:val="none" w:sz="0" w:space="0" w:color="auto"/>
                                        <w:right w:val="none" w:sz="0" w:space="0" w:color="auto"/>
                                      </w:divBdr>
                                    </w:div>
                                  </w:divsChild>
                                </w:div>
                                <w:div w:id="1680809774">
                                  <w:marLeft w:val="0"/>
                                  <w:marRight w:val="0"/>
                                  <w:marTop w:val="180"/>
                                  <w:marBottom w:val="180"/>
                                  <w:divBdr>
                                    <w:top w:val="single" w:sz="6" w:space="7" w:color="EBEBEB"/>
                                    <w:left w:val="single" w:sz="6" w:space="7" w:color="EBEBEB"/>
                                    <w:bottom w:val="single" w:sz="6" w:space="7" w:color="EBEBEB"/>
                                    <w:right w:val="single" w:sz="6" w:space="7" w:color="EBEBEB"/>
                                  </w:divBdr>
                                  <w:divsChild>
                                    <w:div w:id="1211652688">
                                      <w:marLeft w:val="0"/>
                                      <w:marRight w:val="0"/>
                                      <w:marTop w:val="0"/>
                                      <w:marBottom w:val="0"/>
                                      <w:divBdr>
                                        <w:top w:val="none" w:sz="0" w:space="0" w:color="auto"/>
                                        <w:left w:val="single" w:sz="24" w:space="7" w:color="8AC007"/>
                                        <w:bottom w:val="none" w:sz="0" w:space="0" w:color="auto"/>
                                        <w:right w:val="none" w:sz="0" w:space="0" w:color="auto"/>
                                      </w:divBdr>
                                    </w:div>
                                  </w:divsChild>
                                </w:div>
                                <w:div w:id="1379664281">
                                  <w:marLeft w:val="0"/>
                                  <w:marRight w:val="0"/>
                                  <w:marTop w:val="180"/>
                                  <w:marBottom w:val="180"/>
                                  <w:divBdr>
                                    <w:top w:val="single" w:sz="6" w:space="7" w:color="EBEBEB"/>
                                    <w:left w:val="single" w:sz="6" w:space="7" w:color="EBEBEB"/>
                                    <w:bottom w:val="single" w:sz="6" w:space="7" w:color="EBEBEB"/>
                                    <w:right w:val="single" w:sz="6" w:space="7" w:color="EBEBEB"/>
                                  </w:divBdr>
                                  <w:divsChild>
                                    <w:div w:id="896745452">
                                      <w:marLeft w:val="0"/>
                                      <w:marRight w:val="0"/>
                                      <w:marTop w:val="0"/>
                                      <w:marBottom w:val="0"/>
                                      <w:divBdr>
                                        <w:top w:val="none" w:sz="0" w:space="0" w:color="auto"/>
                                        <w:left w:val="single" w:sz="24" w:space="7" w:color="8AC007"/>
                                        <w:bottom w:val="none" w:sz="0" w:space="0" w:color="auto"/>
                                        <w:right w:val="none" w:sz="0" w:space="0" w:color="auto"/>
                                      </w:divBdr>
                                    </w:div>
                                  </w:divsChild>
                                </w:div>
                                <w:div w:id="15155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55008">
                          <w:marLeft w:val="0"/>
                          <w:marRight w:val="0"/>
                          <w:marTop w:val="0"/>
                          <w:marBottom w:val="0"/>
                          <w:divBdr>
                            <w:top w:val="none" w:sz="0" w:space="0" w:color="auto"/>
                            <w:left w:val="none" w:sz="0" w:space="0" w:color="auto"/>
                            <w:bottom w:val="none" w:sz="0" w:space="0" w:color="auto"/>
                            <w:right w:val="none" w:sz="0" w:space="0" w:color="auto"/>
                          </w:divBdr>
                          <w:divsChild>
                            <w:div w:id="1864049562">
                              <w:marLeft w:val="-225"/>
                              <w:marRight w:val="-225"/>
                              <w:marTop w:val="0"/>
                              <w:marBottom w:val="0"/>
                              <w:divBdr>
                                <w:top w:val="none" w:sz="0" w:space="0" w:color="auto"/>
                                <w:left w:val="none" w:sz="0" w:space="0" w:color="auto"/>
                                <w:bottom w:val="none" w:sz="0" w:space="0" w:color="auto"/>
                                <w:right w:val="none" w:sz="0" w:space="0" w:color="auto"/>
                              </w:divBdr>
                            </w:div>
                            <w:div w:id="1597326299">
                              <w:marLeft w:val="-225"/>
                              <w:marRight w:val="-225"/>
                              <w:marTop w:val="0"/>
                              <w:marBottom w:val="0"/>
                              <w:divBdr>
                                <w:top w:val="none" w:sz="0" w:space="0" w:color="auto"/>
                                <w:left w:val="none" w:sz="0" w:space="0" w:color="auto"/>
                                <w:bottom w:val="none" w:sz="0" w:space="0" w:color="auto"/>
                                <w:right w:val="none" w:sz="0" w:space="0" w:color="auto"/>
                              </w:divBdr>
                            </w:div>
                            <w:div w:id="430710215">
                              <w:marLeft w:val="-225"/>
                              <w:marRight w:val="-225"/>
                              <w:marTop w:val="0"/>
                              <w:marBottom w:val="0"/>
                              <w:divBdr>
                                <w:top w:val="none" w:sz="0" w:space="0" w:color="auto"/>
                                <w:left w:val="none" w:sz="0" w:space="0" w:color="auto"/>
                                <w:bottom w:val="none" w:sz="0" w:space="0" w:color="auto"/>
                                <w:right w:val="none" w:sz="0" w:space="0" w:color="auto"/>
                              </w:divBdr>
                              <w:divsChild>
                                <w:div w:id="9917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89213">
                      <w:marLeft w:val="-225"/>
                      <w:marRight w:val="-225"/>
                      <w:marTop w:val="0"/>
                      <w:marBottom w:val="0"/>
                      <w:divBdr>
                        <w:top w:val="none" w:sz="0" w:space="0" w:color="auto"/>
                        <w:left w:val="none" w:sz="0" w:space="0" w:color="auto"/>
                        <w:bottom w:val="none" w:sz="0" w:space="0" w:color="auto"/>
                        <w:right w:val="none" w:sz="0" w:space="0" w:color="auto"/>
                      </w:divBdr>
                      <w:divsChild>
                        <w:div w:id="1107038972">
                          <w:marLeft w:val="0"/>
                          <w:marRight w:val="0"/>
                          <w:marTop w:val="0"/>
                          <w:marBottom w:val="0"/>
                          <w:divBdr>
                            <w:top w:val="none" w:sz="0" w:space="0" w:color="auto"/>
                            <w:left w:val="none" w:sz="0" w:space="0" w:color="auto"/>
                            <w:bottom w:val="none" w:sz="0" w:space="0" w:color="auto"/>
                            <w:right w:val="none" w:sz="0" w:space="0" w:color="auto"/>
                          </w:divBdr>
                          <w:divsChild>
                            <w:div w:id="252203747">
                              <w:marLeft w:val="0"/>
                              <w:marRight w:val="0"/>
                              <w:marTop w:val="300"/>
                              <w:marBottom w:val="0"/>
                              <w:divBdr>
                                <w:top w:val="none" w:sz="0" w:space="0" w:color="auto"/>
                                <w:left w:val="none" w:sz="0" w:space="0" w:color="auto"/>
                                <w:bottom w:val="none" w:sz="0" w:space="0" w:color="auto"/>
                                <w:right w:val="none" w:sz="0" w:space="0" w:color="auto"/>
                              </w:divBdr>
                              <w:divsChild>
                                <w:div w:id="790366230">
                                  <w:marLeft w:val="-225"/>
                                  <w:marRight w:val="-225"/>
                                  <w:marTop w:val="0"/>
                                  <w:marBottom w:val="0"/>
                                  <w:divBdr>
                                    <w:top w:val="none" w:sz="0" w:space="0" w:color="auto"/>
                                    <w:left w:val="none" w:sz="0" w:space="0" w:color="auto"/>
                                    <w:bottom w:val="none" w:sz="0" w:space="0" w:color="auto"/>
                                    <w:right w:val="none" w:sz="0" w:space="0" w:color="auto"/>
                                  </w:divBdr>
                                  <w:divsChild>
                                    <w:div w:id="2036877946">
                                      <w:marLeft w:val="0"/>
                                      <w:marRight w:val="0"/>
                                      <w:marTop w:val="0"/>
                                      <w:marBottom w:val="0"/>
                                      <w:divBdr>
                                        <w:top w:val="none" w:sz="0" w:space="0" w:color="auto"/>
                                        <w:left w:val="none" w:sz="0" w:space="0" w:color="auto"/>
                                        <w:bottom w:val="none" w:sz="0" w:space="0" w:color="auto"/>
                                        <w:right w:val="none" w:sz="0" w:space="0" w:color="auto"/>
                                      </w:divBdr>
                                    </w:div>
                                    <w:div w:id="1039627082">
                                      <w:marLeft w:val="0"/>
                                      <w:marRight w:val="0"/>
                                      <w:marTop w:val="0"/>
                                      <w:marBottom w:val="0"/>
                                      <w:divBdr>
                                        <w:top w:val="none" w:sz="0" w:space="0" w:color="auto"/>
                                        <w:left w:val="none" w:sz="0" w:space="0" w:color="auto"/>
                                        <w:bottom w:val="none" w:sz="0" w:space="0" w:color="auto"/>
                                        <w:right w:val="none" w:sz="0" w:space="0" w:color="auto"/>
                                      </w:divBdr>
                                    </w:div>
                                    <w:div w:id="134031832">
                                      <w:marLeft w:val="0"/>
                                      <w:marRight w:val="0"/>
                                      <w:marTop w:val="0"/>
                                      <w:marBottom w:val="0"/>
                                      <w:divBdr>
                                        <w:top w:val="none" w:sz="0" w:space="0" w:color="auto"/>
                                        <w:left w:val="none" w:sz="0" w:space="0" w:color="auto"/>
                                        <w:bottom w:val="none" w:sz="0" w:space="0" w:color="auto"/>
                                        <w:right w:val="none" w:sz="0" w:space="0" w:color="auto"/>
                                      </w:divBdr>
                                    </w:div>
                                    <w:div w:id="1240015238">
                                      <w:marLeft w:val="0"/>
                                      <w:marRight w:val="0"/>
                                      <w:marTop w:val="0"/>
                                      <w:marBottom w:val="0"/>
                                      <w:divBdr>
                                        <w:top w:val="none" w:sz="0" w:space="0" w:color="auto"/>
                                        <w:left w:val="none" w:sz="0" w:space="0" w:color="auto"/>
                                        <w:bottom w:val="none" w:sz="0" w:space="0" w:color="auto"/>
                                        <w:right w:val="none" w:sz="0" w:space="0" w:color="auto"/>
                                      </w:divBdr>
                                    </w:div>
                                  </w:divsChild>
                                </w:div>
                                <w:div w:id="404111422">
                                  <w:marLeft w:val="0"/>
                                  <w:marRight w:val="0"/>
                                  <w:marTop w:val="0"/>
                                  <w:marBottom w:val="0"/>
                                  <w:divBdr>
                                    <w:top w:val="none" w:sz="0" w:space="0" w:color="auto"/>
                                    <w:left w:val="none" w:sz="0" w:space="0" w:color="auto"/>
                                    <w:bottom w:val="none" w:sz="0" w:space="0" w:color="auto"/>
                                    <w:right w:val="none" w:sz="0" w:space="0" w:color="auto"/>
                                  </w:divBdr>
                                  <w:divsChild>
                                    <w:div w:id="1045057114">
                                      <w:marLeft w:val="0"/>
                                      <w:marRight w:val="0"/>
                                      <w:marTop w:val="0"/>
                                      <w:marBottom w:val="225"/>
                                      <w:divBdr>
                                        <w:top w:val="none" w:sz="0" w:space="0" w:color="auto"/>
                                        <w:left w:val="none" w:sz="0" w:space="0" w:color="auto"/>
                                        <w:bottom w:val="none" w:sz="0" w:space="0" w:color="auto"/>
                                        <w:right w:val="none" w:sz="0" w:space="0" w:color="auto"/>
                                      </w:divBdr>
                                    </w:div>
                                    <w:div w:id="1856075766">
                                      <w:marLeft w:val="0"/>
                                      <w:marRight w:val="0"/>
                                      <w:marTop w:val="0"/>
                                      <w:marBottom w:val="225"/>
                                      <w:divBdr>
                                        <w:top w:val="none" w:sz="0" w:space="0" w:color="auto"/>
                                        <w:left w:val="none" w:sz="0" w:space="0" w:color="auto"/>
                                        <w:bottom w:val="none" w:sz="0" w:space="0" w:color="auto"/>
                                        <w:right w:val="none" w:sz="0" w:space="0" w:color="auto"/>
                                      </w:divBdr>
                                    </w:div>
                                    <w:div w:id="1341741901">
                                      <w:marLeft w:val="0"/>
                                      <w:marRight w:val="0"/>
                                      <w:marTop w:val="0"/>
                                      <w:marBottom w:val="225"/>
                                      <w:divBdr>
                                        <w:top w:val="none" w:sz="0" w:space="0" w:color="auto"/>
                                        <w:left w:val="none" w:sz="0" w:space="0" w:color="auto"/>
                                        <w:bottom w:val="none" w:sz="0" w:space="0" w:color="auto"/>
                                        <w:right w:val="none" w:sz="0" w:space="0" w:color="auto"/>
                                      </w:divBdr>
                                    </w:div>
                                    <w:div w:id="777719569">
                                      <w:marLeft w:val="0"/>
                                      <w:marRight w:val="0"/>
                                      <w:marTop w:val="0"/>
                                      <w:marBottom w:val="225"/>
                                      <w:divBdr>
                                        <w:top w:val="none" w:sz="0" w:space="0" w:color="auto"/>
                                        <w:left w:val="none" w:sz="0" w:space="0" w:color="auto"/>
                                        <w:bottom w:val="none" w:sz="0" w:space="0" w:color="auto"/>
                                        <w:right w:val="none" w:sz="0" w:space="0" w:color="auto"/>
                                      </w:divBdr>
                                    </w:div>
                                  </w:divsChild>
                                </w:div>
                                <w:div w:id="527181422">
                                  <w:marLeft w:val="0"/>
                                  <w:marRight w:val="0"/>
                                  <w:marTop w:val="0"/>
                                  <w:marBottom w:val="0"/>
                                  <w:divBdr>
                                    <w:top w:val="none" w:sz="0" w:space="0" w:color="auto"/>
                                    <w:left w:val="none" w:sz="0" w:space="0" w:color="auto"/>
                                    <w:bottom w:val="none" w:sz="0" w:space="0" w:color="auto"/>
                                    <w:right w:val="none" w:sz="0" w:space="0" w:color="auto"/>
                                  </w:divBdr>
                                </w:div>
                                <w:div w:id="453525185">
                                  <w:marLeft w:val="-225"/>
                                  <w:marRight w:val="-225"/>
                                  <w:marTop w:val="0"/>
                                  <w:marBottom w:val="0"/>
                                  <w:divBdr>
                                    <w:top w:val="none" w:sz="0" w:space="0" w:color="auto"/>
                                    <w:left w:val="none" w:sz="0" w:space="0" w:color="auto"/>
                                    <w:bottom w:val="none" w:sz="0" w:space="0" w:color="auto"/>
                                    <w:right w:val="none" w:sz="0" w:space="0" w:color="auto"/>
                                  </w:divBdr>
                                  <w:divsChild>
                                    <w:div w:id="1404598211">
                                      <w:marLeft w:val="0"/>
                                      <w:marRight w:val="0"/>
                                      <w:marTop w:val="0"/>
                                      <w:marBottom w:val="0"/>
                                      <w:divBdr>
                                        <w:top w:val="none" w:sz="0" w:space="0" w:color="auto"/>
                                        <w:left w:val="none" w:sz="0" w:space="0" w:color="auto"/>
                                        <w:bottom w:val="none" w:sz="0" w:space="0" w:color="auto"/>
                                        <w:right w:val="none" w:sz="0" w:space="0" w:color="auto"/>
                                      </w:divBdr>
                                    </w:div>
                                    <w:div w:id="507453312">
                                      <w:marLeft w:val="0"/>
                                      <w:marRight w:val="0"/>
                                      <w:marTop w:val="0"/>
                                      <w:marBottom w:val="0"/>
                                      <w:divBdr>
                                        <w:top w:val="none" w:sz="0" w:space="0" w:color="auto"/>
                                        <w:left w:val="none" w:sz="0" w:space="0" w:color="auto"/>
                                        <w:bottom w:val="none" w:sz="0" w:space="0" w:color="auto"/>
                                        <w:right w:val="none" w:sz="0" w:space="0" w:color="auto"/>
                                      </w:divBdr>
                                    </w:div>
                                    <w:div w:id="82461795">
                                      <w:marLeft w:val="0"/>
                                      <w:marRight w:val="0"/>
                                      <w:marTop w:val="0"/>
                                      <w:marBottom w:val="0"/>
                                      <w:divBdr>
                                        <w:top w:val="none" w:sz="0" w:space="0" w:color="auto"/>
                                        <w:left w:val="none" w:sz="0" w:space="0" w:color="auto"/>
                                        <w:bottom w:val="none" w:sz="0" w:space="0" w:color="auto"/>
                                        <w:right w:val="none" w:sz="0" w:space="0" w:color="auto"/>
                                      </w:divBdr>
                                    </w:div>
                                    <w:div w:id="5722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8787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840749">
          <w:marLeft w:val="0"/>
          <w:marRight w:val="0"/>
          <w:marTop w:val="570"/>
          <w:marBottom w:val="0"/>
          <w:divBdr>
            <w:top w:val="single" w:sz="6" w:space="0" w:color="AAAAAA"/>
            <w:left w:val="single" w:sz="6" w:space="0" w:color="5F5F5F"/>
            <w:bottom w:val="single" w:sz="6" w:space="0" w:color="5F5F5F"/>
            <w:right w:val="single" w:sz="6" w:space="0" w:color="5F5F5F"/>
          </w:divBdr>
          <w:divsChild>
            <w:div w:id="1332488193">
              <w:marLeft w:val="0"/>
              <w:marRight w:val="0"/>
              <w:marTop w:val="0"/>
              <w:marBottom w:val="0"/>
              <w:divBdr>
                <w:top w:val="none" w:sz="0" w:space="0" w:color="auto"/>
                <w:left w:val="none" w:sz="0" w:space="0" w:color="auto"/>
                <w:bottom w:val="none" w:sz="0" w:space="0" w:color="auto"/>
                <w:right w:val="none" w:sz="0" w:space="0" w:color="auto"/>
              </w:divBdr>
              <w:divsChild>
                <w:div w:id="462425670">
                  <w:marLeft w:val="0"/>
                  <w:marRight w:val="0"/>
                  <w:marTop w:val="0"/>
                  <w:marBottom w:val="0"/>
                  <w:divBdr>
                    <w:top w:val="none" w:sz="0" w:space="0" w:color="auto"/>
                    <w:left w:val="none" w:sz="0" w:space="0" w:color="auto"/>
                    <w:bottom w:val="none" w:sz="0" w:space="0" w:color="auto"/>
                    <w:right w:val="none" w:sz="0" w:space="0" w:color="auto"/>
                  </w:divBdr>
                </w:div>
                <w:div w:id="469596418">
                  <w:marLeft w:val="0"/>
                  <w:marRight w:val="0"/>
                  <w:marTop w:val="0"/>
                  <w:marBottom w:val="0"/>
                  <w:divBdr>
                    <w:top w:val="none" w:sz="0" w:space="0" w:color="auto"/>
                    <w:left w:val="none" w:sz="0" w:space="0" w:color="auto"/>
                    <w:bottom w:val="none" w:sz="0" w:space="0" w:color="auto"/>
                    <w:right w:val="none" w:sz="0" w:space="0" w:color="auto"/>
                  </w:divBdr>
                </w:div>
                <w:div w:id="9382922">
                  <w:marLeft w:val="0"/>
                  <w:marRight w:val="0"/>
                  <w:marTop w:val="0"/>
                  <w:marBottom w:val="0"/>
                  <w:divBdr>
                    <w:top w:val="none" w:sz="0" w:space="0" w:color="auto"/>
                    <w:left w:val="none" w:sz="0" w:space="0" w:color="auto"/>
                    <w:bottom w:val="none" w:sz="0" w:space="0" w:color="auto"/>
                    <w:right w:val="none" w:sz="0" w:space="0" w:color="auto"/>
                  </w:divBdr>
                </w:div>
                <w:div w:id="248199960">
                  <w:marLeft w:val="0"/>
                  <w:marRight w:val="0"/>
                  <w:marTop w:val="0"/>
                  <w:marBottom w:val="0"/>
                  <w:divBdr>
                    <w:top w:val="none" w:sz="0" w:space="0" w:color="auto"/>
                    <w:left w:val="none" w:sz="0" w:space="0" w:color="auto"/>
                    <w:bottom w:val="none" w:sz="0" w:space="0" w:color="auto"/>
                    <w:right w:val="none" w:sz="0" w:space="0" w:color="auto"/>
                  </w:divBdr>
                </w:div>
                <w:div w:id="860169171">
                  <w:marLeft w:val="0"/>
                  <w:marRight w:val="0"/>
                  <w:marTop w:val="0"/>
                  <w:marBottom w:val="0"/>
                  <w:divBdr>
                    <w:top w:val="none" w:sz="0" w:space="0" w:color="auto"/>
                    <w:left w:val="none" w:sz="0" w:space="0" w:color="auto"/>
                    <w:bottom w:val="none" w:sz="0" w:space="0" w:color="auto"/>
                    <w:right w:val="none" w:sz="0" w:space="0" w:color="auto"/>
                  </w:divBdr>
                </w:div>
                <w:div w:id="15848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6969">
          <w:marLeft w:val="0"/>
          <w:marRight w:val="0"/>
          <w:marTop w:val="570"/>
          <w:marBottom w:val="0"/>
          <w:divBdr>
            <w:top w:val="single" w:sz="6" w:space="0" w:color="AAAAAA"/>
            <w:left w:val="single" w:sz="6" w:space="0" w:color="5F5F5F"/>
            <w:bottom w:val="single" w:sz="6" w:space="0" w:color="5F5F5F"/>
            <w:right w:val="single" w:sz="6" w:space="0" w:color="5F5F5F"/>
          </w:divBdr>
          <w:divsChild>
            <w:div w:id="338122040">
              <w:marLeft w:val="0"/>
              <w:marRight w:val="0"/>
              <w:marTop w:val="0"/>
              <w:marBottom w:val="0"/>
              <w:divBdr>
                <w:top w:val="none" w:sz="0" w:space="0" w:color="auto"/>
                <w:left w:val="none" w:sz="0" w:space="0" w:color="auto"/>
                <w:bottom w:val="none" w:sz="0" w:space="0" w:color="auto"/>
                <w:right w:val="none" w:sz="0" w:space="0" w:color="auto"/>
              </w:divBdr>
              <w:divsChild>
                <w:div w:id="1997611819">
                  <w:marLeft w:val="0"/>
                  <w:marRight w:val="0"/>
                  <w:marTop w:val="0"/>
                  <w:marBottom w:val="0"/>
                  <w:divBdr>
                    <w:top w:val="none" w:sz="0" w:space="0" w:color="auto"/>
                    <w:left w:val="none" w:sz="0" w:space="0" w:color="auto"/>
                    <w:bottom w:val="none" w:sz="0" w:space="0" w:color="auto"/>
                    <w:right w:val="none" w:sz="0" w:space="0" w:color="auto"/>
                  </w:divBdr>
                </w:div>
                <w:div w:id="850292356">
                  <w:marLeft w:val="0"/>
                  <w:marRight w:val="0"/>
                  <w:marTop w:val="0"/>
                  <w:marBottom w:val="0"/>
                  <w:divBdr>
                    <w:top w:val="none" w:sz="0" w:space="0" w:color="auto"/>
                    <w:left w:val="none" w:sz="0" w:space="0" w:color="auto"/>
                    <w:bottom w:val="none" w:sz="0" w:space="0" w:color="auto"/>
                    <w:right w:val="none" w:sz="0" w:space="0" w:color="auto"/>
                  </w:divBdr>
                </w:div>
                <w:div w:id="1938051653">
                  <w:marLeft w:val="0"/>
                  <w:marRight w:val="0"/>
                  <w:marTop w:val="0"/>
                  <w:marBottom w:val="0"/>
                  <w:divBdr>
                    <w:top w:val="none" w:sz="0" w:space="0" w:color="auto"/>
                    <w:left w:val="none" w:sz="0" w:space="0" w:color="auto"/>
                    <w:bottom w:val="none" w:sz="0" w:space="0" w:color="auto"/>
                    <w:right w:val="none" w:sz="0" w:space="0" w:color="auto"/>
                  </w:divBdr>
                </w:div>
                <w:div w:id="1151020213">
                  <w:marLeft w:val="0"/>
                  <w:marRight w:val="0"/>
                  <w:marTop w:val="0"/>
                  <w:marBottom w:val="0"/>
                  <w:divBdr>
                    <w:top w:val="none" w:sz="0" w:space="0" w:color="auto"/>
                    <w:left w:val="none" w:sz="0" w:space="0" w:color="auto"/>
                    <w:bottom w:val="none" w:sz="0" w:space="0" w:color="auto"/>
                    <w:right w:val="none" w:sz="0" w:space="0" w:color="auto"/>
                  </w:divBdr>
                </w:div>
                <w:div w:id="10383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7196">
          <w:marLeft w:val="0"/>
          <w:marRight w:val="0"/>
          <w:marTop w:val="570"/>
          <w:marBottom w:val="0"/>
          <w:divBdr>
            <w:top w:val="single" w:sz="6" w:space="0" w:color="AAAAAA"/>
            <w:left w:val="single" w:sz="6" w:space="0" w:color="5F5F5F"/>
            <w:bottom w:val="single" w:sz="6" w:space="0" w:color="5F5F5F"/>
            <w:right w:val="single" w:sz="6" w:space="0" w:color="5F5F5F"/>
          </w:divBdr>
          <w:divsChild>
            <w:div w:id="1898391195">
              <w:marLeft w:val="0"/>
              <w:marRight w:val="0"/>
              <w:marTop w:val="0"/>
              <w:marBottom w:val="0"/>
              <w:divBdr>
                <w:top w:val="none" w:sz="0" w:space="0" w:color="auto"/>
                <w:left w:val="none" w:sz="0" w:space="0" w:color="auto"/>
                <w:bottom w:val="none" w:sz="0" w:space="0" w:color="auto"/>
                <w:right w:val="none" w:sz="0" w:space="0" w:color="auto"/>
              </w:divBdr>
              <w:divsChild>
                <w:div w:id="1183937702">
                  <w:marLeft w:val="0"/>
                  <w:marRight w:val="0"/>
                  <w:marTop w:val="0"/>
                  <w:marBottom w:val="0"/>
                  <w:divBdr>
                    <w:top w:val="none" w:sz="0" w:space="0" w:color="auto"/>
                    <w:left w:val="none" w:sz="0" w:space="0" w:color="auto"/>
                    <w:bottom w:val="none" w:sz="0" w:space="0" w:color="auto"/>
                    <w:right w:val="none" w:sz="0" w:space="0" w:color="auto"/>
                  </w:divBdr>
                </w:div>
                <w:div w:id="519782490">
                  <w:marLeft w:val="0"/>
                  <w:marRight w:val="0"/>
                  <w:marTop w:val="0"/>
                  <w:marBottom w:val="0"/>
                  <w:divBdr>
                    <w:top w:val="none" w:sz="0" w:space="0" w:color="auto"/>
                    <w:left w:val="none" w:sz="0" w:space="0" w:color="auto"/>
                    <w:bottom w:val="none" w:sz="0" w:space="0" w:color="auto"/>
                    <w:right w:val="none" w:sz="0" w:space="0" w:color="auto"/>
                  </w:divBdr>
                </w:div>
                <w:div w:id="1165628585">
                  <w:marLeft w:val="0"/>
                  <w:marRight w:val="0"/>
                  <w:marTop w:val="0"/>
                  <w:marBottom w:val="0"/>
                  <w:divBdr>
                    <w:top w:val="none" w:sz="0" w:space="0" w:color="auto"/>
                    <w:left w:val="none" w:sz="0" w:space="0" w:color="auto"/>
                    <w:bottom w:val="none" w:sz="0" w:space="0" w:color="auto"/>
                    <w:right w:val="none" w:sz="0" w:space="0" w:color="auto"/>
                  </w:divBdr>
                </w:div>
                <w:div w:id="5343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5195">
          <w:marLeft w:val="0"/>
          <w:marRight w:val="0"/>
          <w:marTop w:val="570"/>
          <w:marBottom w:val="0"/>
          <w:divBdr>
            <w:top w:val="single" w:sz="6" w:space="0" w:color="AAAAAA"/>
            <w:left w:val="single" w:sz="6" w:space="0" w:color="5F5F5F"/>
            <w:bottom w:val="single" w:sz="6" w:space="0" w:color="5F5F5F"/>
            <w:right w:val="single" w:sz="6" w:space="0" w:color="5F5F5F"/>
          </w:divBdr>
          <w:divsChild>
            <w:div w:id="1360013779">
              <w:marLeft w:val="0"/>
              <w:marRight w:val="0"/>
              <w:marTop w:val="0"/>
              <w:marBottom w:val="0"/>
              <w:divBdr>
                <w:top w:val="none" w:sz="0" w:space="0" w:color="auto"/>
                <w:left w:val="none" w:sz="0" w:space="0" w:color="auto"/>
                <w:bottom w:val="none" w:sz="0" w:space="0" w:color="auto"/>
                <w:right w:val="none" w:sz="0" w:space="0" w:color="auto"/>
              </w:divBdr>
              <w:divsChild>
                <w:div w:id="1702625479">
                  <w:marLeft w:val="0"/>
                  <w:marRight w:val="0"/>
                  <w:marTop w:val="0"/>
                  <w:marBottom w:val="0"/>
                  <w:divBdr>
                    <w:top w:val="none" w:sz="0" w:space="0" w:color="auto"/>
                    <w:left w:val="none" w:sz="0" w:space="0" w:color="auto"/>
                    <w:bottom w:val="none" w:sz="0" w:space="0" w:color="auto"/>
                    <w:right w:val="none" w:sz="0" w:space="0" w:color="auto"/>
                  </w:divBdr>
                  <w:divsChild>
                    <w:div w:id="84107750">
                      <w:marLeft w:val="0"/>
                      <w:marRight w:val="0"/>
                      <w:marTop w:val="0"/>
                      <w:marBottom w:val="0"/>
                      <w:divBdr>
                        <w:top w:val="none" w:sz="0" w:space="0" w:color="auto"/>
                        <w:left w:val="none" w:sz="0" w:space="0" w:color="auto"/>
                        <w:bottom w:val="none" w:sz="0" w:space="0" w:color="auto"/>
                        <w:right w:val="none" w:sz="0" w:space="0" w:color="auto"/>
                      </w:divBdr>
                      <w:divsChild>
                        <w:div w:id="1791126232">
                          <w:marLeft w:val="0"/>
                          <w:marRight w:val="0"/>
                          <w:marTop w:val="0"/>
                          <w:marBottom w:val="0"/>
                          <w:divBdr>
                            <w:top w:val="none" w:sz="0" w:space="0" w:color="auto"/>
                            <w:left w:val="none" w:sz="0" w:space="0" w:color="auto"/>
                            <w:bottom w:val="none" w:sz="0" w:space="0" w:color="auto"/>
                            <w:right w:val="none" w:sz="0" w:space="0" w:color="auto"/>
                          </w:divBdr>
                          <w:divsChild>
                            <w:div w:id="585193204">
                              <w:marLeft w:val="0"/>
                              <w:marRight w:val="0"/>
                              <w:marTop w:val="0"/>
                              <w:marBottom w:val="0"/>
                              <w:divBdr>
                                <w:top w:val="none" w:sz="0" w:space="0" w:color="auto"/>
                                <w:left w:val="none" w:sz="0" w:space="0" w:color="auto"/>
                                <w:bottom w:val="none" w:sz="0" w:space="0" w:color="auto"/>
                                <w:right w:val="none" w:sz="0" w:space="0" w:color="auto"/>
                              </w:divBdr>
                              <w:divsChild>
                                <w:div w:id="658777648">
                                  <w:marLeft w:val="0"/>
                                  <w:marRight w:val="0"/>
                                  <w:marTop w:val="0"/>
                                  <w:marBottom w:val="0"/>
                                  <w:divBdr>
                                    <w:top w:val="none" w:sz="0" w:space="0" w:color="auto"/>
                                    <w:left w:val="none" w:sz="0" w:space="0" w:color="auto"/>
                                    <w:bottom w:val="none" w:sz="0" w:space="0" w:color="auto"/>
                                    <w:right w:val="none" w:sz="0" w:space="0" w:color="auto"/>
                                  </w:divBdr>
                                  <w:divsChild>
                                    <w:div w:id="633756422">
                                      <w:marLeft w:val="0"/>
                                      <w:marRight w:val="0"/>
                                      <w:marTop w:val="0"/>
                                      <w:marBottom w:val="0"/>
                                      <w:divBdr>
                                        <w:top w:val="single" w:sz="6" w:space="0" w:color="555555"/>
                                        <w:left w:val="single" w:sz="6" w:space="0" w:color="555555"/>
                                        <w:bottom w:val="single" w:sz="6" w:space="0" w:color="555555"/>
                                        <w:right w:val="single" w:sz="6" w:space="0" w:color="555555"/>
                                      </w:divBdr>
                                      <w:divsChild>
                                        <w:div w:id="169489559">
                                          <w:marLeft w:val="0"/>
                                          <w:marRight w:val="0"/>
                                          <w:marTop w:val="0"/>
                                          <w:marBottom w:val="0"/>
                                          <w:divBdr>
                                            <w:top w:val="none" w:sz="0" w:space="0" w:color="auto"/>
                                            <w:left w:val="none" w:sz="0" w:space="0" w:color="auto"/>
                                            <w:bottom w:val="none" w:sz="0" w:space="0" w:color="auto"/>
                                            <w:right w:val="none" w:sz="0" w:space="0" w:color="auto"/>
                                          </w:divBdr>
                                        </w:div>
                                      </w:divsChild>
                                    </w:div>
                                    <w:div w:id="331031022">
                                      <w:marLeft w:val="60"/>
                                      <w:marRight w:val="60"/>
                                      <w:marTop w:val="0"/>
                                      <w:marBottom w:val="0"/>
                                      <w:divBdr>
                                        <w:top w:val="none" w:sz="0" w:space="0" w:color="auto"/>
                                        <w:left w:val="none" w:sz="0" w:space="0" w:color="auto"/>
                                        <w:bottom w:val="none" w:sz="0" w:space="0" w:color="auto"/>
                                        <w:right w:val="none" w:sz="0" w:space="0" w:color="auto"/>
                                      </w:divBdr>
                                    </w:div>
                                    <w:div w:id="1246959221">
                                      <w:marLeft w:val="0"/>
                                      <w:marRight w:val="30"/>
                                      <w:marTop w:val="0"/>
                                      <w:marBottom w:val="0"/>
                                      <w:divBdr>
                                        <w:top w:val="none" w:sz="0" w:space="0" w:color="auto"/>
                                        <w:left w:val="none" w:sz="0" w:space="0" w:color="auto"/>
                                        <w:bottom w:val="none" w:sz="0" w:space="0" w:color="auto"/>
                                        <w:right w:val="none" w:sz="0" w:space="0" w:color="auto"/>
                                      </w:divBdr>
                                    </w:div>
                                    <w:div w:id="1971741757">
                                      <w:marLeft w:val="0"/>
                                      <w:marRight w:val="0"/>
                                      <w:marTop w:val="100"/>
                                      <w:marBottom w:val="100"/>
                                      <w:divBdr>
                                        <w:top w:val="none" w:sz="0" w:space="0" w:color="auto"/>
                                        <w:left w:val="none" w:sz="0" w:space="0" w:color="auto"/>
                                        <w:bottom w:val="none" w:sz="0" w:space="0" w:color="auto"/>
                                        <w:right w:val="none" w:sz="0" w:space="0" w:color="auto"/>
                                      </w:divBdr>
                                      <w:divsChild>
                                        <w:div w:id="412507410">
                                          <w:marLeft w:val="0"/>
                                          <w:marRight w:val="0"/>
                                          <w:marTop w:val="0"/>
                                          <w:marBottom w:val="0"/>
                                          <w:divBdr>
                                            <w:top w:val="none" w:sz="0" w:space="0" w:color="auto"/>
                                            <w:left w:val="none" w:sz="0" w:space="0" w:color="auto"/>
                                            <w:bottom w:val="none" w:sz="0" w:space="0" w:color="auto"/>
                                            <w:right w:val="none" w:sz="0" w:space="0" w:color="auto"/>
                                          </w:divBdr>
                                        </w:div>
                                        <w:div w:id="732586536">
                                          <w:marLeft w:val="0"/>
                                          <w:marRight w:val="0"/>
                                          <w:marTop w:val="0"/>
                                          <w:marBottom w:val="0"/>
                                          <w:divBdr>
                                            <w:top w:val="none" w:sz="0" w:space="0" w:color="auto"/>
                                            <w:left w:val="none" w:sz="0" w:space="0" w:color="auto"/>
                                            <w:bottom w:val="none" w:sz="0" w:space="0" w:color="auto"/>
                                            <w:right w:val="none" w:sz="0" w:space="0" w:color="auto"/>
                                          </w:divBdr>
                                        </w:div>
                                        <w:div w:id="916206373">
                                          <w:marLeft w:val="0"/>
                                          <w:marRight w:val="0"/>
                                          <w:marTop w:val="60"/>
                                          <w:marBottom w:val="0"/>
                                          <w:divBdr>
                                            <w:top w:val="none" w:sz="0" w:space="0" w:color="auto"/>
                                            <w:left w:val="none" w:sz="0" w:space="0" w:color="auto"/>
                                            <w:bottom w:val="none" w:sz="0" w:space="0" w:color="auto"/>
                                            <w:right w:val="none" w:sz="0" w:space="0" w:color="auto"/>
                                          </w:divBdr>
                                          <w:divsChild>
                                            <w:div w:id="1047416695">
                                              <w:marLeft w:val="0"/>
                                              <w:marRight w:val="150"/>
                                              <w:marTop w:val="0"/>
                                              <w:marBottom w:val="0"/>
                                              <w:divBdr>
                                                <w:top w:val="none" w:sz="0" w:space="0" w:color="auto"/>
                                                <w:left w:val="none" w:sz="0" w:space="0" w:color="auto"/>
                                                <w:bottom w:val="none" w:sz="0" w:space="0" w:color="auto"/>
                                                <w:right w:val="none" w:sz="0" w:space="0" w:color="auto"/>
                                              </w:divBdr>
                                            </w:div>
                                          </w:divsChild>
                                        </w:div>
                                        <w:div w:id="1522473364">
                                          <w:marLeft w:val="0"/>
                                          <w:marRight w:val="0"/>
                                          <w:marTop w:val="0"/>
                                          <w:marBottom w:val="0"/>
                                          <w:divBdr>
                                            <w:top w:val="none" w:sz="0" w:space="0" w:color="auto"/>
                                            <w:left w:val="none" w:sz="0" w:space="0" w:color="auto"/>
                                            <w:bottom w:val="none" w:sz="0" w:space="0" w:color="auto"/>
                                            <w:right w:val="none" w:sz="0" w:space="0" w:color="auto"/>
                                          </w:divBdr>
                                          <w:divsChild>
                                            <w:div w:id="920410322">
                                              <w:marLeft w:val="0"/>
                                              <w:marRight w:val="0"/>
                                              <w:marTop w:val="0"/>
                                              <w:marBottom w:val="0"/>
                                              <w:divBdr>
                                                <w:top w:val="none" w:sz="0" w:space="0" w:color="auto"/>
                                                <w:left w:val="none" w:sz="0" w:space="0" w:color="auto"/>
                                                <w:bottom w:val="none" w:sz="0" w:space="0" w:color="auto"/>
                                                <w:right w:val="none" w:sz="0" w:space="0" w:color="auto"/>
                                              </w:divBdr>
                                            </w:div>
                                            <w:div w:id="597760395">
                                              <w:marLeft w:val="0"/>
                                              <w:marRight w:val="0"/>
                                              <w:marTop w:val="0"/>
                                              <w:marBottom w:val="0"/>
                                              <w:divBdr>
                                                <w:top w:val="none" w:sz="0" w:space="0" w:color="auto"/>
                                                <w:left w:val="none" w:sz="0" w:space="0" w:color="auto"/>
                                                <w:bottom w:val="none" w:sz="0" w:space="0" w:color="auto"/>
                                                <w:right w:val="none" w:sz="0" w:space="0" w:color="auto"/>
                                              </w:divBdr>
                                            </w:div>
                                            <w:div w:id="1529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878054">
          <w:marLeft w:val="0"/>
          <w:marRight w:val="0"/>
          <w:marTop w:val="570"/>
          <w:marBottom w:val="0"/>
          <w:divBdr>
            <w:top w:val="single" w:sz="6" w:space="0" w:color="AAAAAA"/>
            <w:left w:val="single" w:sz="6" w:space="0" w:color="5F5F5F"/>
            <w:bottom w:val="single" w:sz="6" w:space="0" w:color="5F5F5F"/>
            <w:right w:val="single" w:sz="6" w:space="0" w:color="5F5F5F"/>
          </w:divBdr>
          <w:divsChild>
            <w:div w:id="945501602">
              <w:marLeft w:val="0"/>
              <w:marRight w:val="0"/>
              <w:marTop w:val="0"/>
              <w:marBottom w:val="0"/>
              <w:divBdr>
                <w:top w:val="none" w:sz="0" w:space="0" w:color="auto"/>
                <w:left w:val="none" w:sz="0" w:space="0" w:color="auto"/>
                <w:bottom w:val="none" w:sz="0" w:space="0" w:color="auto"/>
                <w:right w:val="none" w:sz="0" w:space="0" w:color="auto"/>
              </w:divBdr>
              <w:divsChild>
                <w:div w:id="707031283">
                  <w:marLeft w:val="0"/>
                  <w:marRight w:val="0"/>
                  <w:marTop w:val="0"/>
                  <w:marBottom w:val="0"/>
                  <w:divBdr>
                    <w:top w:val="none" w:sz="0" w:space="0" w:color="auto"/>
                    <w:left w:val="none" w:sz="0" w:space="0" w:color="auto"/>
                    <w:bottom w:val="none" w:sz="0" w:space="0" w:color="auto"/>
                    <w:right w:val="none" w:sz="0" w:space="0" w:color="auto"/>
                  </w:divBdr>
                  <w:divsChild>
                    <w:div w:id="110252419">
                      <w:marLeft w:val="0"/>
                      <w:marRight w:val="0"/>
                      <w:marTop w:val="0"/>
                      <w:marBottom w:val="0"/>
                      <w:divBdr>
                        <w:top w:val="none" w:sz="0" w:space="0" w:color="auto"/>
                        <w:left w:val="none" w:sz="0" w:space="0" w:color="auto"/>
                        <w:bottom w:val="none" w:sz="0" w:space="0" w:color="auto"/>
                        <w:right w:val="none" w:sz="0" w:space="0" w:color="auto"/>
                      </w:divBdr>
                      <w:divsChild>
                        <w:div w:id="1043556973">
                          <w:marLeft w:val="0"/>
                          <w:marRight w:val="0"/>
                          <w:marTop w:val="0"/>
                          <w:marBottom w:val="0"/>
                          <w:divBdr>
                            <w:top w:val="none" w:sz="0" w:space="0" w:color="auto"/>
                            <w:left w:val="none" w:sz="0" w:space="0" w:color="auto"/>
                            <w:bottom w:val="none" w:sz="0" w:space="0" w:color="auto"/>
                            <w:right w:val="none" w:sz="0" w:space="0" w:color="auto"/>
                          </w:divBdr>
                          <w:divsChild>
                            <w:div w:id="1794514504">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901742764">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546602116">
      <w:bodyDiv w:val="1"/>
      <w:marLeft w:val="0"/>
      <w:marRight w:val="0"/>
      <w:marTop w:val="0"/>
      <w:marBottom w:val="0"/>
      <w:divBdr>
        <w:top w:val="none" w:sz="0" w:space="0" w:color="auto"/>
        <w:left w:val="none" w:sz="0" w:space="0" w:color="auto"/>
        <w:bottom w:val="none" w:sz="0" w:space="0" w:color="auto"/>
        <w:right w:val="none" w:sz="0" w:space="0" w:color="auto"/>
      </w:divBdr>
      <w:divsChild>
        <w:div w:id="801269311">
          <w:marLeft w:val="0"/>
          <w:marRight w:val="0"/>
          <w:marTop w:val="0"/>
          <w:marBottom w:val="0"/>
          <w:divBdr>
            <w:top w:val="none" w:sz="0" w:space="0" w:color="auto"/>
            <w:left w:val="none" w:sz="0" w:space="0" w:color="auto"/>
            <w:bottom w:val="none" w:sz="0" w:space="0" w:color="auto"/>
            <w:right w:val="none" w:sz="0" w:space="0" w:color="auto"/>
          </w:divBdr>
          <w:divsChild>
            <w:div w:id="2063357659">
              <w:marLeft w:val="0"/>
              <w:marRight w:val="0"/>
              <w:marTop w:val="0"/>
              <w:marBottom w:val="0"/>
              <w:divBdr>
                <w:top w:val="none" w:sz="0" w:space="0" w:color="auto"/>
                <w:left w:val="none" w:sz="0" w:space="0" w:color="auto"/>
                <w:bottom w:val="none" w:sz="0" w:space="0" w:color="auto"/>
                <w:right w:val="none" w:sz="0" w:space="0" w:color="auto"/>
              </w:divBdr>
            </w:div>
          </w:divsChild>
        </w:div>
        <w:div w:id="686906723">
          <w:marLeft w:val="0"/>
          <w:marRight w:val="0"/>
          <w:marTop w:val="0"/>
          <w:marBottom w:val="0"/>
          <w:divBdr>
            <w:top w:val="none" w:sz="0" w:space="0" w:color="auto"/>
            <w:left w:val="none" w:sz="0" w:space="0" w:color="auto"/>
            <w:bottom w:val="none" w:sz="0" w:space="0" w:color="auto"/>
            <w:right w:val="none" w:sz="0" w:space="0" w:color="auto"/>
          </w:divBdr>
          <w:divsChild>
            <w:div w:id="27993021">
              <w:marLeft w:val="0"/>
              <w:marRight w:val="0"/>
              <w:marTop w:val="0"/>
              <w:marBottom w:val="0"/>
              <w:divBdr>
                <w:top w:val="none" w:sz="0" w:space="0" w:color="auto"/>
                <w:left w:val="none" w:sz="0" w:space="0" w:color="auto"/>
                <w:bottom w:val="none" w:sz="0" w:space="0" w:color="auto"/>
                <w:right w:val="none" w:sz="0" w:space="0" w:color="auto"/>
              </w:divBdr>
            </w:div>
          </w:divsChild>
        </w:div>
        <w:div w:id="1626617705">
          <w:marLeft w:val="0"/>
          <w:marRight w:val="0"/>
          <w:marTop w:val="0"/>
          <w:marBottom w:val="0"/>
          <w:divBdr>
            <w:top w:val="none" w:sz="0" w:space="0" w:color="auto"/>
            <w:left w:val="none" w:sz="0" w:space="0" w:color="auto"/>
            <w:bottom w:val="none" w:sz="0" w:space="0" w:color="auto"/>
            <w:right w:val="none" w:sz="0" w:space="0" w:color="auto"/>
          </w:divBdr>
          <w:divsChild>
            <w:div w:id="902913263">
              <w:marLeft w:val="-225"/>
              <w:marRight w:val="-225"/>
              <w:marTop w:val="0"/>
              <w:marBottom w:val="0"/>
              <w:divBdr>
                <w:top w:val="none" w:sz="0" w:space="0" w:color="auto"/>
                <w:left w:val="none" w:sz="0" w:space="0" w:color="auto"/>
                <w:bottom w:val="none" w:sz="0" w:space="0" w:color="auto"/>
                <w:right w:val="none" w:sz="0" w:space="0" w:color="auto"/>
              </w:divBdr>
              <w:divsChild>
                <w:div w:id="638998135">
                  <w:marLeft w:val="0"/>
                  <w:marRight w:val="0"/>
                  <w:marTop w:val="0"/>
                  <w:marBottom w:val="0"/>
                  <w:divBdr>
                    <w:top w:val="none" w:sz="0" w:space="0" w:color="auto"/>
                    <w:left w:val="none" w:sz="0" w:space="0" w:color="auto"/>
                    <w:bottom w:val="none" w:sz="0" w:space="0" w:color="auto"/>
                    <w:right w:val="none" w:sz="0" w:space="0" w:color="auto"/>
                  </w:divBdr>
                  <w:divsChild>
                    <w:div w:id="831600188">
                      <w:marLeft w:val="0"/>
                      <w:marRight w:val="0"/>
                      <w:marTop w:val="0"/>
                      <w:marBottom w:val="0"/>
                      <w:divBdr>
                        <w:top w:val="none" w:sz="0" w:space="0" w:color="auto"/>
                        <w:left w:val="none" w:sz="0" w:space="0" w:color="auto"/>
                        <w:bottom w:val="none" w:sz="0" w:space="0" w:color="auto"/>
                        <w:right w:val="none" w:sz="0" w:space="0" w:color="auto"/>
                      </w:divBdr>
                    </w:div>
                  </w:divsChild>
                </w:div>
                <w:div w:id="1061707430">
                  <w:marLeft w:val="0"/>
                  <w:marRight w:val="0"/>
                  <w:marTop w:val="0"/>
                  <w:marBottom w:val="0"/>
                  <w:divBdr>
                    <w:top w:val="none" w:sz="0" w:space="0" w:color="auto"/>
                    <w:left w:val="none" w:sz="0" w:space="0" w:color="auto"/>
                    <w:bottom w:val="none" w:sz="0" w:space="0" w:color="auto"/>
                    <w:right w:val="none" w:sz="0" w:space="0" w:color="auto"/>
                  </w:divBdr>
                  <w:divsChild>
                    <w:div w:id="43330702">
                      <w:marLeft w:val="-225"/>
                      <w:marRight w:val="-225"/>
                      <w:marTop w:val="0"/>
                      <w:marBottom w:val="0"/>
                      <w:divBdr>
                        <w:top w:val="none" w:sz="0" w:space="0" w:color="auto"/>
                        <w:left w:val="none" w:sz="0" w:space="0" w:color="auto"/>
                        <w:bottom w:val="none" w:sz="0" w:space="0" w:color="auto"/>
                        <w:right w:val="none" w:sz="0" w:space="0" w:color="auto"/>
                      </w:divBdr>
                      <w:divsChild>
                        <w:div w:id="565530987">
                          <w:marLeft w:val="0"/>
                          <w:marRight w:val="0"/>
                          <w:marTop w:val="0"/>
                          <w:marBottom w:val="0"/>
                          <w:divBdr>
                            <w:top w:val="none" w:sz="0" w:space="0" w:color="auto"/>
                            <w:left w:val="none" w:sz="0" w:space="0" w:color="auto"/>
                            <w:bottom w:val="none" w:sz="0" w:space="0" w:color="auto"/>
                            <w:right w:val="none" w:sz="0" w:space="0" w:color="auto"/>
                          </w:divBdr>
                          <w:divsChild>
                            <w:div w:id="264963283">
                              <w:marLeft w:val="0"/>
                              <w:marRight w:val="0"/>
                              <w:marTop w:val="0"/>
                              <w:marBottom w:val="0"/>
                              <w:divBdr>
                                <w:top w:val="none" w:sz="0" w:space="0" w:color="auto"/>
                                <w:left w:val="none" w:sz="0" w:space="0" w:color="auto"/>
                                <w:bottom w:val="none" w:sz="0" w:space="0" w:color="auto"/>
                                <w:right w:val="none" w:sz="0" w:space="0" w:color="auto"/>
                              </w:divBdr>
                              <w:divsChild>
                                <w:div w:id="969018880">
                                  <w:marLeft w:val="0"/>
                                  <w:marRight w:val="0"/>
                                  <w:marTop w:val="0"/>
                                  <w:marBottom w:val="0"/>
                                  <w:divBdr>
                                    <w:top w:val="none" w:sz="0" w:space="0" w:color="auto"/>
                                    <w:left w:val="none" w:sz="0" w:space="0" w:color="auto"/>
                                    <w:bottom w:val="none" w:sz="0" w:space="0" w:color="auto"/>
                                    <w:right w:val="none" w:sz="0" w:space="0" w:color="auto"/>
                                  </w:divBdr>
                                </w:div>
                                <w:div w:id="1002511341">
                                  <w:marLeft w:val="0"/>
                                  <w:marRight w:val="0"/>
                                  <w:marTop w:val="180"/>
                                  <w:marBottom w:val="180"/>
                                  <w:divBdr>
                                    <w:top w:val="single" w:sz="6" w:space="7" w:color="EBEBEB"/>
                                    <w:left w:val="single" w:sz="6" w:space="7" w:color="EBEBEB"/>
                                    <w:bottom w:val="single" w:sz="6" w:space="7" w:color="EBEBEB"/>
                                    <w:right w:val="single" w:sz="6" w:space="7" w:color="EBEBEB"/>
                                  </w:divBdr>
                                  <w:divsChild>
                                    <w:div w:id="583534274">
                                      <w:marLeft w:val="0"/>
                                      <w:marRight w:val="0"/>
                                      <w:marTop w:val="0"/>
                                      <w:marBottom w:val="0"/>
                                      <w:divBdr>
                                        <w:top w:val="none" w:sz="0" w:space="0" w:color="auto"/>
                                        <w:left w:val="single" w:sz="24" w:space="7" w:color="8AC007"/>
                                        <w:bottom w:val="none" w:sz="0" w:space="0" w:color="auto"/>
                                        <w:right w:val="none" w:sz="0" w:space="0" w:color="auto"/>
                                      </w:divBdr>
                                    </w:div>
                                  </w:divsChild>
                                </w:div>
                                <w:div w:id="1657301838">
                                  <w:marLeft w:val="0"/>
                                  <w:marRight w:val="0"/>
                                  <w:marTop w:val="180"/>
                                  <w:marBottom w:val="180"/>
                                  <w:divBdr>
                                    <w:top w:val="single" w:sz="6" w:space="7" w:color="EBEBEB"/>
                                    <w:left w:val="single" w:sz="6" w:space="7" w:color="EBEBEB"/>
                                    <w:bottom w:val="single" w:sz="6" w:space="7" w:color="EBEBEB"/>
                                    <w:right w:val="single" w:sz="6" w:space="7" w:color="EBEBEB"/>
                                  </w:divBdr>
                                  <w:divsChild>
                                    <w:div w:id="1548571383">
                                      <w:marLeft w:val="0"/>
                                      <w:marRight w:val="0"/>
                                      <w:marTop w:val="0"/>
                                      <w:marBottom w:val="0"/>
                                      <w:divBdr>
                                        <w:top w:val="none" w:sz="0" w:space="0" w:color="auto"/>
                                        <w:left w:val="single" w:sz="24" w:space="7" w:color="8AC007"/>
                                        <w:bottom w:val="none" w:sz="0" w:space="0" w:color="auto"/>
                                        <w:right w:val="none" w:sz="0" w:space="0" w:color="auto"/>
                                      </w:divBdr>
                                    </w:div>
                                  </w:divsChild>
                                </w:div>
                                <w:div w:id="1624771531">
                                  <w:marLeft w:val="0"/>
                                  <w:marRight w:val="0"/>
                                  <w:marTop w:val="180"/>
                                  <w:marBottom w:val="180"/>
                                  <w:divBdr>
                                    <w:top w:val="single" w:sz="6" w:space="7" w:color="EBEBEB"/>
                                    <w:left w:val="single" w:sz="6" w:space="7" w:color="EBEBEB"/>
                                    <w:bottom w:val="single" w:sz="6" w:space="7" w:color="EBEBEB"/>
                                    <w:right w:val="single" w:sz="6" w:space="7" w:color="EBEBEB"/>
                                  </w:divBdr>
                                  <w:divsChild>
                                    <w:div w:id="611592831">
                                      <w:marLeft w:val="0"/>
                                      <w:marRight w:val="0"/>
                                      <w:marTop w:val="0"/>
                                      <w:marBottom w:val="0"/>
                                      <w:divBdr>
                                        <w:top w:val="none" w:sz="0" w:space="0" w:color="auto"/>
                                        <w:left w:val="single" w:sz="24" w:space="7" w:color="8AC007"/>
                                        <w:bottom w:val="none" w:sz="0" w:space="0" w:color="auto"/>
                                        <w:right w:val="none" w:sz="0" w:space="0" w:color="auto"/>
                                      </w:divBdr>
                                    </w:div>
                                  </w:divsChild>
                                </w:div>
                                <w:div w:id="1942488964">
                                  <w:marLeft w:val="0"/>
                                  <w:marRight w:val="0"/>
                                  <w:marTop w:val="180"/>
                                  <w:marBottom w:val="180"/>
                                  <w:divBdr>
                                    <w:top w:val="single" w:sz="6" w:space="7" w:color="EBEBEB"/>
                                    <w:left w:val="single" w:sz="6" w:space="7" w:color="EBEBEB"/>
                                    <w:bottom w:val="single" w:sz="6" w:space="7" w:color="EBEBEB"/>
                                    <w:right w:val="single" w:sz="6" w:space="7" w:color="EBEBEB"/>
                                  </w:divBdr>
                                  <w:divsChild>
                                    <w:div w:id="2104914761">
                                      <w:marLeft w:val="0"/>
                                      <w:marRight w:val="0"/>
                                      <w:marTop w:val="0"/>
                                      <w:marBottom w:val="0"/>
                                      <w:divBdr>
                                        <w:top w:val="none" w:sz="0" w:space="0" w:color="auto"/>
                                        <w:left w:val="single" w:sz="24" w:space="7" w:color="8AC007"/>
                                        <w:bottom w:val="none" w:sz="0" w:space="0" w:color="auto"/>
                                        <w:right w:val="none" w:sz="0" w:space="0" w:color="auto"/>
                                      </w:divBdr>
                                    </w:div>
                                  </w:divsChild>
                                </w:div>
                                <w:div w:id="782578521">
                                  <w:marLeft w:val="0"/>
                                  <w:marRight w:val="0"/>
                                  <w:marTop w:val="180"/>
                                  <w:marBottom w:val="180"/>
                                  <w:divBdr>
                                    <w:top w:val="single" w:sz="6" w:space="7" w:color="EBEBEB"/>
                                    <w:left w:val="single" w:sz="6" w:space="7" w:color="EBEBEB"/>
                                    <w:bottom w:val="single" w:sz="6" w:space="7" w:color="EBEBEB"/>
                                    <w:right w:val="single" w:sz="6" w:space="7" w:color="EBEBEB"/>
                                  </w:divBdr>
                                  <w:divsChild>
                                    <w:div w:id="1642807278">
                                      <w:marLeft w:val="0"/>
                                      <w:marRight w:val="0"/>
                                      <w:marTop w:val="0"/>
                                      <w:marBottom w:val="0"/>
                                      <w:divBdr>
                                        <w:top w:val="none" w:sz="0" w:space="0" w:color="auto"/>
                                        <w:left w:val="single" w:sz="24" w:space="7" w:color="8AC007"/>
                                        <w:bottom w:val="none" w:sz="0" w:space="0" w:color="auto"/>
                                        <w:right w:val="none" w:sz="0" w:space="0" w:color="auto"/>
                                      </w:divBdr>
                                    </w:div>
                                  </w:divsChild>
                                </w:div>
                                <w:div w:id="1412117675">
                                  <w:marLeft w:val="0"/>
                                  <w:marRight w:val="0"/>
                                  <w:marTop w:val="180"/>
                                  <w:marBottom w:val="180"/>
                                  <w:divBdr>
                                    <w:top w:val="single" w:sz="6" w:space="7" w:color="EBEBEB"/>
                                    <w:left w:val="single" w:sz="6" w:space="7" w:color="EBEBEB"/>
                                    <w:bottom w:val="single" w:sz="6" w:space="7" w:color="EBEBEB"/>
                                    <w:right w:val="single" w:sz="6" w:space="7" w:color="EBEBEB"/>
                                  </w:divBdr>
                                  <w:divsChild>
                                    <w:div w:id="23142644">
                                      <w:marLeft w:val="0"/>
                                      <w:marRight w:val="0"/>
                                      <w:marTop w:val="0"/>
                                      <w:marBottom w:val="0"/>
                                      <w:divBdr>
                                        <w:top w:val="none" w:sz="0" w:space="0" w:color="auto"/>
                                        <w:left w:val="single" w:sz="24" w:space="7" w:color="8AC007"/>
                                        <w:bottom w:val="none" w:sz="0" w:space="0" w:color="auto"/>
                                        <w:right w:val="none" w:sz="0" w:space="0" w:color="auto"/>
                                      </w:divBdr>
                                    </w:div>
                                  </w:divsChild>
                                </w:div>
                                <w:div w:id="7665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3152">
                          <w:marLeft w:val="0"/>
                          <w:marRight w:val="0"/>
                          <w:marTop w:val="0"/>
                          <w:marBottom w:val="0"/>
                          <w:divBdr>
                            <w:top w:val="none" w:sz="0" w:space="0" w:color="auto"/>
                            <w:left w:val="none" w:sz="0" w:space="0" w:color="auto"/>
                            <w:bottom w:val="none" w:sz="0" w:space="0" w:color="auto"/>
                            <w:right w:val="none" w:sz="0" w:space="0" w:color="auto"/>
                          </w:divBdr>
                          <w:divsChild>
                            <w:div w:id="731005482">
                              <w:marLeft w:val="-225"/>
                              <w:marRight w:val="-225"/>
                              <w:marTop w:val="0"/>
                              <w:marBottom w:val="0"/>
                              <w:divBdr>
                                <w:top w:val="none" w:sz="0" w:space="0" w:color="auto"/>
                                <w:left w:val="none" w:sz="0" w:space="0" w:color="auto"/>
                                <w:bottom w:val="none" w:sz="0" w:space="0" w:color="auto"/>
                                <w:right w:val="none" w:sz="0" w:space="0" w:color="auto"/>
                              </w:divBdr>
                            </w:div>
                            <w:div w:id="1742210755">
                              <w:marLeft w:val="-225"/>
                              <w:marRight w:val="-225"/>
                              <w:marTop w:val="0"/>
                              <w:marBottom w:val="0"/>
                              <w:divBdr>
                                <w:top w:val="none" w:sz="0" w:space="0" w:color="auto"/>
                                <w:left w:val="none" w:sz="0" w:space="0" w:color="auto"/>
                                <w:bottom w:val="none" w:sz="0" w:space="0" w:color="auto"/>
                                <w:right w:val="none" w:sz="0" w:space="0" w:color="auto"/>
                              </w:divBdr>
                            </w:div>
                            <w:div w:id="538669704">
                              <w:marLeft w:val="-225"/>
                              <w:marRight w:val="-225"/>
                              <w:marTop w:val="0"/>
                              <w:marBottom w:val="0"/>
                              <w:divBdr>
                                <w:top w:val="none" w:sz="0" w:space="0" w:color="auto"/>
                                <w:left w:val="none" w:sz="0" w:space="0" w:color="auto"/>
                                <w:bottom w:val="none" w:sz="0" w:space="0" w:color="auto"/>
                                <w:right w:val="none" w:sz="0" w:space="0" w:color="auto"/>
                              </w:divBdr>
                              <w:divsChild>
                                <w:div w:id="332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36205">
                      <w:marLeft w:val="-225"/>
                      <w:marRight w:val="-225"/>
                      <w:marTop w:val="0"/>
                      <w:marBottom w:val="0"/>
                      <w:divBdr>
                        <w:top w:val="none" w:sz="0" w:space="0" w:color="auto"/>
                        <w:left w:val="none" w:sz="0" w:space="0" w:color="auto"/>
                        <w:bottom w:val="none" w:sz="0" w:space="0" w:color="auto"/>
                        <w:right w:val="none" w:sz="0" w:space="0" w:color="auto"/>
                      </w:divBdr>
                      <w:divsChild>
                        <w:div w:id="973606432">
                          <w:marLeft w:val="0"/>
                          <w:marRight w:val="0"/>
                          <w:marTop w:val="0"/>
                          <w:marBottom w:val="0"/>
                          <w:divBdr>
                            <w:top w:val="none" w:sz="0" w:space="0" w:color="auto"/>
                            <w:left w:val="none" w:sz="0" w:space="0" w:color="auto"/>
                            <w:bottom w:val="none" w:sz="0" w:space="0" w:color="auto"/>
                            <w:right w:val="none" w:sz="0" w:space="0" w:color="auto"/>
                          </w:divBdr>
                          <w:divsChild>
                            <w:div w:id="1953171250">
                              <w:marLeft w:val="0"/>
                              <w:marRight w:val="0"/>
                              <w:marTop w:val="300"/>
                              <w:marBottom w:val="0"/>
                              <w:divBdr>
                                <w:top w:val="none" w:sz="0" w:space="0" w:color="auto"/>
                                <w:left w:val="none" w:sz="0" w:space="0" w:color="auto"/>
                                <w:bottom w:val="none" w:sz="0" w:space="0" w:color="auto"/>
                                <w:right w:val="none" w:sz="0" w:space="0" w:color="auto"/>
                              </w:divBdr>
                              <w:divsChild>
                                <w:div w:id="2124420688">
                                  <w:marLeft w:val="-225"/>
                                  <w:marRight w:val="-225"/>
                                  <w:marTop w:val="0"/>
                                  <w:marBottom w:val="0"/>
                                  <w:divBdr>
                                    <w:top w:val="none" w:sz="0" w:space="0" w:color="auto"/>
                                    <w:left w:val="none" w:sz="0" w:space="0" w:color="auto"/>
                                    <w:bottom w:val="none" w:sz="0" w:space="0" w:color="auto"/>
                                    <w:right w:val="none" w:sz="0" w:space="0" w:color="auto"/>
                                  </w:divBdr>
                                  <w:divsChild>
                                    <w:div w:id="1454136370">
                                      <w:marLeft w:val="0"/>
                                      <w:marRight w:val="0"/>
                                      <w:marTop w:val="0"/>
                                      <w:marBottom w:val="0"/>
                                      <w:divBdr>
                                        <w:top w:val="none" w:sz="0" w:space="0" w:color="auto"/>
                                        <w:left w:val="none" w:sz="0" w:space="0" w:color="auto"/>
                                        <w:bottom w:val="none" w:sz="0" w:space="0" w:color="auto"/>
                                        <w:right w:val="none" w:sz="0" w:space="0" w:color="auto"/>
                                      </w:divBdr>
                                    </w:div>
                                    <w:div w:id="538082772">
                                      <w:marLeft w:val="0"/>
                                      <w:marRight w:val="0"/>
                                      <w:marTop w:val="0"/>
                                      <w:marBottom w:val="0"/>
                                      <w:divBdr>
                                        <w:top w:val="none" w:sz="0" w:space="0" w:color="auto"/>
                                        <w:left w:val="none" w:sz="0" w:space="0" w:color="auto"/>
                                        <w:bottom w:val="none" w:sz="0" w:space="0" w:color="auto"/>
                                        <w:right w:val="none" w:sz="0" w:space="0" w:color="auto"/>
                                      </w:divBdr>
                                    </w:div>
                                    <w:div w:id="1412117306">
                                      <w:marLeft w:val="0"/>
                                      <w:marRight w:val="0"/>
                                      <w:marTop w:val="0"/>
                                      <w:marBottom w:val="0"/>
                                      <w:divBdr>
                                        <w:top w:val="none" w:sz="0" w:space="0" w:color="auto"/>
                                        <w:left w:val="none" w:sz="0" w:space="0" w:color="auto"/>
                                        <w:bottom w:val="none" w:sz="0" w:space="0" w:color="auto"/>
                                        <w:right w:val="none" w:sz="0" w:space="0" w:color="auto"/>
                                      </w:divBdr>
                                    </w:div>
                                    <w:div w:id="1493915377">
                                      <w:marLeft w:val="0"/>
                                      <w:marRight w:val="0"/>
                                      <w:marTop w:val="0"/>
                                      <w:marBottom w:val="0"/>
                                      <w:divBdr>
                                        <w:top w:val="none" w:sz="0" w:space="0" w:color="auto"/>
                                        <w:left w:val="none" w:sz="0" w:space="0" w:color="auto"/>
                                        <w:bottom w:val="none" w:sz="0" w:space="0" w:color="auto"/>
                                        <w:right w:val="none" w:sz="0" w:space="0" w:color="auto"/>
                                      </w:divBdr>
                                    </w:div>
                                  </w:divsChild>
                                </w:div>
                                <w:div w:id="1305356487">
                                  <w:marLeft w:val="0"/>
                                  <w:marRight w:val="0"/>
                                  <w:marTop w:val="0"/>
                                  <w:marBottom w:val="0"/>
                                  <w:divBdr>
                                    <w:top w:val="none" w:sz="0" w:space="0" w:color="auto"/>
                                    <w:left w:val="none" w:sz="0" w:space="0" w:color="auto"/>
                                    <w:bottom w:val="none" w:sz="0" w:space="0" w:color="auto"/>
                                    <w:right w:val="none" w:sz="0" w:space="0" w:color="auto"/>
                                  </w:divBdr>
                                  <w:divsChild>
                                    <w:div w:id="134759793">
                                      <w:marLeft w:val="0"/>
                                      <w:marRight w:val="0"/>
                                      <w:marTop w:val="0"/>
                                      <w:marBottom w:val="225"/>
                                      <w:divBdr>
                                        <w:top w:val="none" w:sz="0" w:space="0" w:color="auto"/>
                                        <w:left w:val="none" w:sz="0" w:space="0" w:color="auto"/>
                                        <w:bottom w:val="none" w:sz="0" w:space="0" w:color="auto"/>
                                        <w:right w:val="none" w:sz="0" w:space="0" w:color="auto"/>
                                      </w:divBdr>
                                    </w:div>
                                    <w:div w:id="216164752">
                                      <w:marLeft w:val="0"/>
                                      <w:marRight w:val="0"/>
                                      <w:marTop w:val="0"/>
                                      <w:marBottom w:val="225"/>
                                      <w:divBdr>
                                        <w:top w:val="none" w:sz="0" w:space="0" w:color="auto"/>
                                        <w:left w:val="none" w:sz="0" w:space="0" w:color="auto"/>
                                        <w:bottom w:val="none" w:sz="0" w:space="0" w:color="auto"/>
                                        <w:right w:val="none" w:sz="0" w:space="0" w:color="auto"/>
                                      </w:divBdr>
                                    </w:div>
                                    <w:div w:id="1780563051">
                                      <w:marLeft w:val="0"/>
                                      <w:marRight w:val="0"/>
                                      <w:marTop w:val="0"/>
                                      <w:marBottom w:val="225"/>
                                      <w:divBdr>
                                        <w:top w:val="none" w:sz="0" w:space="0" w:color="auto"/>
                                        <w:left w:val="none" w:sz="0" w:space="0" w:color="auto"/>
                                        <w:bottom w:val="none" w:sz="0" w:space="0" w:color="auto"/>
                                        <w:right w:val="none" w:sz="0" w:space="0" w:color="auto"/>
                                      </w:divBdr>
                                    </w:div>
                                    <w:div w:id="2086997599">
                                      <w:marLeft w:val="0"/>
                                      <w:marRight w:val="0"/>
                                      <w:marTop w:val="0"/>
                                      <w:marBottom w:val="225"/>
                                      <w:divBdr>
                                        <w:top w:val="none" w:sz="0" w:space="0" w:color="auto"/>
                                        <w:left w:val="none" w:sz="0" w:space="0" w:color="auto"/>
                                        <w:bottom w:val="none" w:sz="0" w:space="0" w:color="auto"/>
                                        <w:right w:val="none" w:sz="0" w:space="0" w:color="auto"/>
                                      </w:divBdr>
                                    </w:div>
                                  </w:divsChild>
                                </w:div>
                                <w:div w:id="1988053075">
                                  <w:marLeft w:val="0"/>
                                  <w:marRight w:val="0"/>
                                  <w:marTop w:val="0"/>
                                  <w:marBottom w:val="0"/>
                                  <w:divBdr>
                                    <w:top w:val="none" w:sz="0" w:space="0" w:color="auto"/>
                                    <w:left w:val="none" w:sz="0" w:space="0" w:color="auto"/>
                                    <w:bottom w:val="none" w:sz="0" w:space="0" w:color="auto"/>
                                    <w:right w:val="none" w:sz="0" w:space="0" w:color="auto"/>
                                  </w:divBdr>
                                </w:div>
                                <w:div w:id="850607902">
                                  <w:marLeft w:val="-225"/>
                                  <w:marRight w:val="-225"/>
                                  <w:marTop w:val="0"/>
                                  <w:marBottom w:val="0"/>
                                  <w:divBdr>
                                    <w:top w:val="none" w:sz="0" w:space="0" w:color="auto"/>
                                    <w:left w:val="none" w:sz="0" w:space="0" w:color="auto"/>
                                    <w:bottom w:val="none" w:sz="0" w:space="0" w:color="auto"/>
                                    <w:right w:val="none" w:sz="0" w:space="0" w:color="auto"/>
                                  </w:divBdr>
                                  <w:divsChild>
                                    <w:div w:id="1176699561">
                                      <w:marLeft w:val="0"/>
                                      <w:marRight w:val="0"/>
                                      <w:marTop w:val="0"/>
                                      <w:marBottom w:val="0"/>
                                      <w:divBdr>
                                        <w:top w:val="none" w:sz="0" w:space="0" w:color="auto"/>
                                        <w:left w:val="none" w:sz="0" w:space="0" w:color="auto"/>
                                        <w:bottom w:val="none" w:sz="0" w:space="0" w:color="auto"/>
                                        <w:right w:val="none" w:sz="0" w:space="0" w:color="auto"/>
                                      </w:divBdr>
                                    </w:div>
                                    <w:div w:id="76103175">
                                      <w:marLeft w:val="0"/>
                                      <w:marRight w:val="0"/>
                                      <w:marTop w:val="0"/>
                                      <w:marBottom w:val="0"/>
                                      <w:divBdr>
                                        <w:top w:val="none" w:sz="0" w:space="0" w:color="auto"/>
                                        <w:left w:val="none" w:sz="0" w:space="0" w:color="auto"/>
                                        <w:bottom w:val="none" w:sz="0" w:space="0" w:color="auto"/>
                                        <w:right w:val="none" w:sz="0" w:space="0" w:color="auto"/>
                                      </w:divBdr>
                                    </w:div>
                                    <w:div w:id="555048281">
                                      <w:marLeft w:val="0"/>
                                      <w:marRight w:val="0"/>
                                      <w:marTop w:val="0"/>
                                      <w:marBottom w:val="0"/>
                                      <w:divBdr>
                                        <w:top w:val="none" w:sz="0" w:space="0" w:color="auto"/>
                                        <w:left w:val="none" w:sz="0" w:space="0" w:color="auto"/>
                                        <w:bottom w:val="none" w:sz="0" w:space="0" w:color="auto"/>
                                        <w:right w:val="none" w:sz="0" w:space="0" w:color="auto"/>
                                      </w:divBdr>
                                    </w:div>
                                    <w:div w:id="11832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702432">
          <w:marLeft w:val="0"/>
          <w:marRight w:val="0"/>
          <w:marTop w:val="570"/>
          <w:marBottom w:val="0"/>
          <w:divBdr>
            <w:top w:val="single" w:sz="6" w:space="0" w:color="AAAAAA"/>
            <w:left w:val="single" w:sz="6" w:space="0" w:color="5F5F5F"/>
            <w:bottom w:val="single" w:sz="6" w:space="0" w:color="5F5F5F"/>
            <w:right w:val="single" w:sz="6" w:space="0" w:color="5F5F5F"/>
          </w:divBdr>
          <w:divsChild>
            <w:div w:id="227813988">
              <w:marLeft w:val="0"/>
              <w:marRight w:val="0"/>
              <w:marTop w:val="0"/>
              <w:marBottom w:val="0"/>
              <w:divBdr>
                <w:top w:val="none" w:sz="0" w:space="0" w:color="auto"/>
                <w:left w:val="none" w:sz="0" w:space="0" w:color="auto"/>
                <w:bottom w:val="none" w:sz="0" w:space="0" w:color="auto"/>
                <w:right w:val="none" w:sz="0" w:space="0" w:color="auto"/>
              </w:divBdr>
              <w:divsChild>
                <w:div w:id="1174876232">
                  <w:marLeft w:val="0"/>
                  <w:marRight w:val="0"/>
                  <w:marTop w:val="0"/>
                  <w:marBottom w:val="0"/>
                  <w:divBdr>
                    <w:top w:val="none" w:sz="0" w:space="0" w:color="auto"/>
                    <w:left w:val="none" w:sz="0" w:space="0" w:color="auto"/>
                    <w:bottom w:val="none" w:sz="0" w:space="0" w:color="auto"/>
                    <w:right w:val="none" w:sz="0" w:space="0" w:color="auto"/>
                  </w:divBdr>
                </w:div>
                <w:div w:id="1357122768">
                  <w:marLeft w:val="0"/>
                  <w:marRight w:val="0"/>
                  <w:marTop w:val="0"/>
                  <w:marBottom w:val="0"/>
                  <w:divBdr>
                    <w:top w:val="none" w:sz="0" w:space="0" w:color="auto"/>
                    <w:left w:val="none" w:sz="0" w:space="0" w:color="auto"/>
                    <w:bottom w:val="none" w:sz="0" w:space="0" w:color="auto"/>
                    <w:right w:val="none" w:sz="0" w:space="0" w:color="auto"/>
                  </w:divBdr>
                </w:div>
                <w:div w:id="11927918">
                  <w:marLeft w:val="0"/>
                  <w:marRight w:val="0"/>
                  <w:marTop w:val="0"/>
                  <w:marBottom w:val="0"/>
                  <w:divBdr>
                    <w:top w:val="none" w:sz="0" w:space="0" w:color="auto"/>
                    <w:left w:val="none" w:sz="0" w:space="0" w:color="auto"/>
                    <w:bottom w:val="none" w:sz="0" w:space="0" w:color="auto"/>
                    <w:right w:val="none" w:sz="0" w:space="0" w:color="auto"/>
                  </w:divBdr>
                </w:div>
                <w:div w:id="1672640346">
                  <w:marLeft w:val="0"/>
                  <w:marRight w:val="0"/>
                  <w:marTop w:val="0"/>
                  <w:marBottom w:val="0"/>
                  <w:divBdr>
                    <w:top w:val="none" w:sz="0" w:space="0" w:color="auto"/>
                    <w:left w:val="none" w:sz="0" w:space="0" w:color="auto"/>
                    <w:bottom w:val="none" w:sz="0" w:space="0" w:color="auto"/>
                    <w:right w:val="none" w:sz="0" w:space="0" w:color="auto"/>
                  </w:divBdr>
                </w:div>
                <w:div w:id="1930113121">
                  <w:marLeft w:val="0"/>
                  <w:marRight w:val="0"/>
                  <w:marTop w:val="0"/>
                  <w:marBottom w:val="0"/>
                  <w:divBdr>
                    <w:top w:val="none" w:sz="0" w:space="0" w:color="auto"/>
                    <w:left w:val="none" w:sz="0" w:space="0" w:color="auto"/>
                    <w:bottom w:val="none" w:sz="0" w:space="0" w:color="auto"/>
                    <w:right w:val="none" w:sz="0" w:space="0" w:color="auto"/>
                  </w:divBdr>
                </w:div>
                <w:div w:id="4330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445">
          <w:marLeft w:val="0"/>
          <w:marRight w:val="0"/>
          <w:marTop w:val="570"/>
          <w:marBottom w:val="0"/>
          <w:divBdr>
            <w:top w:val="single" w:sz="6" w:space="0" w:color="AAAAAA"/>
            <w:left w:val="single" w:sz="6" w:space="0" w:color="5F5F5F"/>
            <w:bottom w:val="single" w:sz="6" w:space="0" w:color="5F5F5F"/>
            <w:right w:val="single" w:sz="6" w:space="0" w:color="5F5F5F"/>
          </w:divBdr>
          <w:divsChild>
            <w:div w:id="1475104859">
              <w:marLeft w:val="0"/>
              <w:marRight w:val="0"/>
              <w:marTop w:val="0"/>
              <w:marBottom w:val="0"/>
              <w:divBdr>
                <w:top w:val="none" w:sz="0" w:space="0" w:color="auto"/>
                <w:left w:val="none" w:sz="0" w:space="0" w:color="auto"/>
                <w:bottom w:val="none" w:sz="0" w:space="0" w:color="auto"/>
                <w:right w:val="none" w:sz="0" w:space="0" w:color="auto"/>
              </w:divBdr>
              <w:divsChild>
                <w:div w:id="1107508563">
                  <w:marLeft w:val="0"/>
                  <w:marRight w:val="0"/>
                  <w:marTop w:val="0"/>
                  <w:marBottom w:val="0"/>
                  <w:divBdr>
                    <w:top w:val="none" w:sz="0" w:space="0" w:color="auto"/>
                    <w:left w:val="none" w:sz="0" w:space="0" w:color="auto"/>
                    <w:bottom w:val="none" w:sz="0" w:space="0" w:color="auto"/>
                    <w:right w:val="none" w:sz="0" w:space="0" w:color="auto"/>
                  </w:divBdr>
                </w:div>
                <w:div w:id="921914395">
                  <w:marLeft w:val="0"/>
                  <w:marRight w:val="0"/>
                  <w:marTop w:val="0"/>
                  <w:marBottom w:val="0"/>
                  <w:divBdr>
                    <w:top w:val="none" w:sz="0" w:space="0" w:color="auto"/>
                    <w:left w:val="none" w:sz="0" w:space="0" w:color="auto"/>
                    <w:bottom w:val="none" w:sz="0" w:space="0" w:color="auto"/>
                    <w:right w:val="none" w:sz="0" w:space="0" w:color="auto"/>
                  </w:divBdr>
                </w:div>
                <w:div w:id="1140071314">
                  <w:marLeft w:val="0"/>
                  <w:marRight w:val="0"/>
                  <w:marTop w:val="0"/>
                  <w:marBottom w:val="0"/>
                  <w:divBdr>
                    <w:top w:val="none" w:sz="0" w:space="0" w:color="auto"/>
                    <w:left w:val="none" w:sz="0" w:space="0" w:color="auto"/>
                    <w:bottom w:val="none" w:sz="0" w:space="0" w:color="auto"/>
                    <w:right w:val="none" w:sz="0" w:space="0" w:color="auto"/>
                  </w:divBdr>
                </w:div>
                <w:div w:id="995840461">
                  <w:marLeft w:val="0"/>
                  <w:marRight w:val="0"/>
                  <w:marTop w:val="0"/>
                  <w:marBottom w:val="0"/>
                  <w:divBdr>
                    <w:top w:val="none" w:sz="0" w:space="0" w:color="auto"/>
                    <w:left w:val="none" w:sz="0" w:space="0" w:color="auto"/>
                    <w:bottom w:val="none" w:sz="0" w:space="0" w:color="auto"/>
                    <w:right w:val="none" w:sz="0" w:space="0" w:color="auto"/>
                  </w:divBdr>
                </w:div>
                <w:div w:id="13374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4554">
          <w:marLeft w:val="0"/>
          <w:marRight w:val="0"/>
          <w:marTop w:val="570"/>
          <w:marBottom w:val="0"/>
          <w:divBdr>
            <w:top w:val="single" w:sz="6" w:space="0" w:color="AAAAAA"/>
            <w:left w:val="single" w:sz="6" w:space="0" w:color="5F5F5F"/>
            <w:bottom w:val="single" w:sz="6" w:space="0" w:color="5F5F5F"/>
            <w:right w:val="single" w:sz="6" w:space="0" w:color="5F5F5F"/>
          </w:divBdr>
          <w:divsChild>
            <w:div w:id="948849902">
              <w:marLeft w:val="0"/>
              <w:marRight w:val="0"/>
              <w:marTop w:val="0"/>
              <w:marBottom w:val="0"/>
              <w:divBdr>
                <w:top w:val="none" w:sz="0" w:space="0" w:color="auto"/>
                <w:left w:val="none" w:sz="0" w:space="0" w:color="auto"/>
                <w:bottom w:val="none" w:sz="0" w:space="0" w:color="auto"/>
                <w:right w:val="none" w:sz="0" w:space="0" w:color="auto"/>
              </w:divBdr>
              <w:divsChild>
                <w:div w:id="675809870">
                  <w:marLeft w:val="0"/>
                  <w:marRight w:val="0"/>
                  <w:marTop w:val="0"/>
                  <w:marBottom w:val="0"/>
                  <w:divBdr>
                    <w:top w:val="none" w:sz="0" w:space="0" w:color="auto"/>
                    <w:left w:val="none" w:sz="0" w:space="0" w:color="auto"/>
                    <w:bottom w:val="none" w:sz="0" w:space="0" w:color="auto"/>
                    <w:right w:val="none" w:sz="0" w:space="0" w:color="auto"/>
                  </w:divBdr>
                </w:div>
                <w:div w:id="1624268735">
                  <w:marLeft w:val="0"/>
                  <w:marRight w:val="0"/>
                  <w:marTop w:val="0"/>
                  <w:marBottom w:val="0"/>
                  <w:divBdr>
                    <w:top w:val="none" w:sz="0" w:space="0" w:color="auto"/>
                    <w:left w:val="none" w:sz="0" w:space="0" w:color="auto"/>
                    <w:bottom w:val="none" w:sz="0" w:space="0" w:color="auto"/>
                    <w:right w:val="none" w:sz="0" w:space="0" w:color="auto"/>
                  </w:divBdr>
                </w:div>
                <w:div w:id="963972521">
                  <w:marLeft w:val="0"/>
                  <w:marRight w:val="0"/>
                  <w:marTop w:val="0"/>
                  <w:marBottom w:val="0"/>
                  <w:divBdr>
                    <w:top w:val="none" w:sz="0" w:space="0" w:color="auto"/>
                    <w:left w:val="none" w:sz="0" w:space="0" w:color="auto"/>
                    <w:bottom w:val="none" w:sz="0" w:space="0" w:color="auto"/>
                    <w:right w:val="none" w:sz="0" w:space="0" w:color="auto"/>
                  </w:divBdr>
                </w:div>
                <w:div w:id="4287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9570">
          <w:marLeft w:val="0"/>
          <w:marRight w:val="0"/>
          <w:marTop w:val="570"/>
          <w:marBottom w:val="0"/>
          <w:divBdr>
            <w:top w:val="single" w:sz="6" w:space="0" w:color="AAAAAA"/>
            <w:left w:val="single" w:sz="6" w:space="0" w:color="5F5F5F"/>
            <w:bottom w:val="single" w:sz="6" w:space="0" w:color="5F5F5F"/>
            <w:right w:val="single" w:sz="6" w:space="0" w:color="5F5F5F"/>
          </w:divBdr>
          <w:divsChild>
            <w:div w:id="351761132">
              <w:marLeft w:val="0"/>
              <w:marRight w:val="0"/>
              <w:marTop w:val="0"/>
              <w:marBottom w:val="0"/>
              <w:divBdr>
                <w:top w:val="none" w:sz="0" w:space="0" w:color="auto"/>
                <w:left w:val="none" w:sz="0" w:space="0" w:color="auto"/>
                <w:bottom w:val="none" w:sz="0" w:space="0" w:color="auto"/>
                <w:right w:val="none" w:sz="0" w:space="0" w:color="auto"/>
              </w:divBdr>
              <w:divsChild>
                <w:div w:id="5391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5547">
          <w:marLeft w:val="0"/>
          <w:marRight w:val="0"/>
          <w:marTop w:val="570"/>
          <w:marBottom w:val="0"/>
          <w:divBdr>
            <w:top w:val="single" w:sz="6" w:space="0" w:color="AAAAAA"/>
            <w:left w:val="single" w:sz="6" w:space="0" w:color="5F5F5F"/>
            <w:bottom w:val="single" w:sz="6" w:space="0" w:color="5F5F5F"/>
            <w:right w:val="single" w:sz="6" w:space="0" w:color="5F5F5F"/>
          </w:divBdr>
          <w:divsChild>
            <w:div w:id="2067990801">
              <w:marLeft w:val="0"/>
              <w:marRight w:val="0"/>
              <w:marTop w:val="0"/>
              <w:marBottom w:val="0"/>
              <w:divBdr>
                <w:top w:val="none" w:sz="0" w:space="0" w:color="auto"/>
                <w:left w:val="none" w:sz="0" w:space="0" w:color="auto"/>
                <w:bottom w:val="none" w:sz="0" w:space="0" w:color="auto"/>
                <w:right w:val="none" w:sz="0" w:space="0" w:color="auto"/>
              </w:divBdr>
              <w:divsChild>
                <w:div w:id="780878335">
                  <w:marLeft w:val="0"/>
                  <w:marRight w:val="0"/>
                  <w:marTop w:val="0"/>
                  <w:marBottom w:val="0"/>
                  <w:divBdr>
                    <w:top w:val="none" w:sz="0" w:space="0" w:color="auto"/>
                    <w:left w:val="none" w:sz="0" w:space="0" w:color="auto"/>
                    <w:bottom w:val="none" w:sz="0" w:space="0" w:color="auto"/>
                    <w:right w:val="none" w:sz="0" w:space="0" w:color="auto"/>
                  </w:divBdr>
                  <w:divsChild>
                    <w:div w:id="405540012">
                      <w:marLeft w:val="0"/>
                      <w:marRight w:val="0"/>
                      <w:marTop w:val="0"/>
                      <w:marBottom w:val="0"/>
                      <w:divBdr>
                        <w:top w:val="none" w:sz="0" w:space="0" w:color="auto"/>
                        <w:left w:val="none" w:sz="0" w:space="0" w:color="auto"/>
                        <w:bottom w:val="none" w:sz="0" w:space="0" w:color="auto"/>
                        <w:right w:val="none" w:sz="0" w:space="0" w:color="auto"/>
                      </w:divBdr>
                      <w:divsChild>
                        <w:div w:id="370808117">
                          <w:marLeft w:val="0"/>
                          <w:marRight w:val="0"/>
                          <w:marTop w:val="0"/>
                          <w:marBottom w:val="0"/>
                          <w:divBdr>
                            <w:top w:val="none" w:sz="0" w:space="0" w:color="auto"/>
                            <w:left w:val="none" w:sz="0" w:space="0" w:color="auto"/>
                            <w:bottom w:val="none" w:sz="0" w:space="0" w:color="auto"/>
                            <w:right w:val="none" w:sz="0" w:space="0" w:color="auto"/>
                          </w:divBdr>
                          <w:divsChild>
                            <w:div w:id="1437680168">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2011911203">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776636619">
      <w:bodyDiv w:val="1"/>
      <w:marLeft w:val="0"/>
      <w:marRight w:val="0"/>
      <w:marTop w:val="0"/>
      <w:marBottom w:val="0"/>
      <w:divBdr>
        <w:top w:val="none" w:sz="0" w:space="0" w:color="auto"/>
        <w:left w:val="none" w:sz="0" w:space="0" w:color="auto"/>
        <w:bottom w:val="none" w:sz="0" w:space="0" w:color="auto"/>
        <w:right w:val="none" w:sz="0" w:space="0" w:color="auto"/>
      </w:divBdr>
      <w:divsChild>
        <w:div w:id="1578396577">
          <w:marLeft w:val="0"/>
          <w:marRight w:val="0"/>
          <w:marTop w:val="0"/>
          <w:marBottom w:val="0"/>
          <w:divBdr>
            <w:top w:val="none" w:sz="0" w:space="0" w:color="auto"/>
            <w:left w:val="none" w:sz="0" w:space="0" w:color="auto"/>
            <w:bottom w:val="none" w:sz="0" w:space="0" w:color="auto"/>
            <w:right w:val="none" w:sz="0" w:space="0" w:color="auto"/>
          </w:divBdr>
          <w:divsChild>
            <w:div w:id="1616057338">
              <w:marLeft w:val="0"/>
              <w:marRight w:val="0"/>
              <w:marTop w:val="0"/>
              <w:marBottom w:val="0"/>
              <w:divBdr>
                <w:top w:val="none" w:sz="0" w:space="0" w:color="auto"/>
                <w:left w:val="none" w:sz="0" w:space="0" w:color="auto"/>
                <w:bottom w:val="none" w:sz="0" w:space="0" w:color="auto"/>
                <w:right w:val="none" w:sz="0" w:space="0" w:color="auto"/>
              </w:divBdr>
            </w:div>
          </w:divsChild>
        </w:div>
        <w:div w:id="486635738">
          <w:marLeft w:val="0"/>
          <w:marRight w:val="0"/>
          <w:marTop w:val="0"/>
          <w:marBottom w:val="0"/>
          <w:divBdr>
            <w:top w:val="none" w:sz="0" w:space="0" w:color="auto"/>
            <w:left w:val="none" w:sz="0" w:space="0" w:color="auto"/>
            <w:bottom w:val="none" w:sz="0" w:space="0" w:color="auto"/>
            <w:right w:val="none" w:sz="0" w:space="0" w:color="auto"/>
          </w:divBdr>
          <w:divsChild>
            <w:div w:id="1990136957">
              <w:marLeft w:val="0"/>
              <w:marRight w:val="0"/>
              <w:marTop w:val="0"/>
              <w:marBottom w:val="0"/>
              <w:divBdr>
                <w:top w:val="none" w:sz="0" w:space="0" w:color="auto"/>
                <w:left w:val="none" w:sz="0" w:space="0" w:color="auto"/>
                <w:bottom w:val="none" w:sz="0" w:space="0" w:color="auto"/>
                <w:right w:val="none" w:sz="0" w:space="0" w:color="auto"/>
              </w:divBdr>
            </w:div>
          </w:divsChild>
        </w:div>
        <w:div w:id="999310402">
          <w:marLeft w:val="0"/>
          <w:marRight w:val="0"/>
          <w:marTop w:val="0"/>
          <w:marBottom w:val="0"/>
          <w:divBdr>
            <w:top w:val="none" w:sz="0" w:space="0" w:color="auto"/>
            <w:left w:val="none" w:sz="0" w:space="0" w:color="auto"/>
            <w:bottom w:val="none" w:sz="0" w:space="0" w:color="auto"/>
            <w:right w:val="none" w:sz="0" w:space="0" w:color="auto"/>
          </w:divBdr>
          <w:divsChild>
            <w:div w:id="1214730517">
              <w:marLeft w:val="-225"/>
              <w:marRight w:val="-225"/>
              <w:marTop w:val="0"/>
              <w:marBottom w:val="0"/>
              <w:divBdr>
                <w:top w:val="none" w:sz="0" w:space="0" w:color="auto"/>
                <w:left w:val="none" w:sz="0" w:space="0" w:color="auto"/>
                <w:bottom w:val="none" w:sz="0" w:space="0" w:color="auto"/>
                <w:right w:val="none" w:sz="0" w:space="0" w:color="auto"/>
              </w:divBdr>
              <w:divsChild>
                <w:div w:id="1353612169">
                  <w:marLeft w:val="0"/>
                  <w:marRight w:val="0"/>
                  <w:marTop w:val="0"/>
                  <w:marBottom w:val="0"/>
                  <w:divBdr>
                    <w:top w:val="none" w:sz="0" w:space="0" w:color="auto"/>
                    <w:left w:val="none" w:sz="0" w:space="0" w:color="auto"/>
                    <w:bottom w:val="none" w:sz="0" w:space="0" w:color="auto"/>
                    <w:right w:val="none" w:sz="0" w:space="0" w:color="auto"/>
                  </w:divBdr>
                  <w:divsChild>
                    <w:div w:id="1838959353">
                      <w:marLeft w:val="0"/>
                      <w:marRight w:val="0"/>
                      <w:marTop w:val="0"/>
                      <w:marBottom w:val="0"/>
                      <w:divBdr>
                        <w:top w:val="none" w:sz="0" w:space="0" w:color="auto"/>
                        <w:left w:val="none" w:sz="0" w:space="0" w:color="auto"/>
                        <w:bottom w:val="none" w:sz="0" w:space="0" w:color="auto"/>
                        <w:right w:val="none" w:sz="0" w:space="0" w:color="auto"/>
                      </w:divBdr>
                    </w:div>
                  </w:divsChild>
                </w:div>
                <w:div w:id="671568917">
                  <w:marLeft w:val="0"/>
                  <w:marRight w:val="0"/>
                  <w:marTop w:val="0"/>
                  <w:marBottom w:val="0"/>
                  <w:divBdr>
                    <w:top w:val="none" w:sz="0" w:space="0" w:color="auto"/>
                    <w:left w:val="none" w:sz="0" w:space="0" w:color="auto"/>
                    <w:bottom w:val="none" w:sz="0" w:space="0" w:color="auto"/>
                    <w:right w:val="none" w:sz="0" w:space="0" w:color="auto"/>
                  </w:divBdr>
                  <w:divsChild>
                    <w:div w:id="1573541468">
                      <w:marLeft w:val="-225"/>
                      <w:marRight w:val="-225"/>
                      <w:marTop w:val="0"/>
                      <w:marBottom w:val="0"/>
                      <w:divBdr>
                        <w:top w:val="none" w:sz="0" w:space="0" w:color="auto"/>
                        <w:left w:val="none" w:sz="0" w:space="0" w:color="auto"/>
                        <w:bottom w:val="none" w:sz="0" w:space="0" w:color="auto"/>
                        <w:right w:val="none" w:sz="0" w:space="0" w:color="auto"/>
                      </w:divBdr>
                      <w:divsChild>
                        <w:div w:id="819032967">
                          <w:marLeft w:val="0"/>
                          <w:marRight w:val="0"/>
                          <w:marTop w:val="0"/>
                          <w:marBottom w:val="0"/>
                          <w:divBdr>
                            <w:top w:val="none" w:sz="0" w:space="0" w:color="auto"/>
                            <w:left w:val="none" w:sz="0" w:space="0" w:color="auto"/>
                            <w:bottom w:val="none" w:sz="0" w:space="0" w:color="auto"/>
                            <w:right w:val="none" w:sz="0" w:space="0" w:color="auto"/>
                          </w:divBdr>
                          <w:divsChild>
                            <w:div w:id="1163471442">
                              <w:marLeft w:val="0"/>
                              <w:marRight w:val="0"/>
                              <w:marTop w:val="0"/>
                              <w:marBottom w:val="0"/>
                              <w:divBdr>
                                <w:top w:val="none" w:sz="0" w:space="0" w:color="auto"/>
                                <w:left w:val="none" w:sz="0" w:space="0" w:color="auto"/>
                                <w:bottom w:val="none" w:sz="0" w:space="0" w:color="auto"/>
                                <w:right w:val="none" w:sz="0" w:space="0" w:color="auto"/>
                              </w:divBdr>
                              <w:divsChild>
                                <w:div w:id="1565526841">
                                  <w:marLeft w:val="0"/>
                                  <w:marRight w:val="0"/>
                                  <w:marTop w:val="0"/>
                                  <w:marBottom w:val="0"/>
                                  <w:divBdr>
                                    <w:top w:val="none" w:sz="0" w:space="0" w:color="auto"/>
                                    <w:left w:val="none" w:sz="0" w:space="0" w:color="auto"/>
                                    <w:bottom w:val="none" w:sz="0" w:space="0" w:color="auto"/>
                                    <w:right w:val="none" w:sz="0" w:space="0" w:color="auto"/>
                                  </w:divBdr>
                                </w:div>
                                <w:div w:id="672224862">
                                  <w:marLeft w:val="0"/>
                                  <w:marRight w:val="0"/>
                                  <w:marTop w:val="180"/>
                                  <w:marBottom w:val="180"/>
                                  <w:divBdr>
                                    <w:top w:val="single" w:sz="6" w:space="7" w:color="EBEBEB"/>
                                    <w:left w:val="single" w:sz="6" w:space="7" w:color="EBEBEB"/>
                                    <w:bottom w:val="single" w:sz="6" w:space="7" w:color="EBEBEB"/>
                                    <w:right w:val="single" w:sz="6" w:space="7" w:color="EBEBEB"/>
                                  </w:divBdr>
                                  <w:divsChild>
                                    <w:div w:id="327708244">
                                      <w:marLeft w:val="0"/>
                                      <w:marRight w:val="0"/>
                                      <w:marTop w:val="0"/>
                                      <w:marBottom w:val="0"/>
                                      <w:divBdr>
                                        <w:top w:val="none" w:sz="0" w:space="0" w:color="auto"/>
                                        <w:left w:val="none" w:sz="0" w:space="0" w:color="auto"/>
                                        <w:bottom w:val="none" w:sz="0" w:space="0" w:color="auto"/>
                                        <w:right w:val="none" w:sz="0" w:space="0" w:color="auto"/>
                                      </w:divBdr>
                                    </w:div>
                                  </w:divsChild>
                                </w:div>
                                <w:div w:id="305360177">
                                  <w:marLeft w:val="0"/>
                                  <w:marRight w:val="0"/>
                                  <w:marTop w:val="180"/>
                                  <w:marBottom w:val="180"/>
                                  <w:divBdr>
                                    <w:top w:val="single" w:sz="6" w:space="7" w:color="EBEBEB"/>
                                    <w:left w:val="single" w:sz="6" w:space="7" w:color="EBEBEB"/>
                                    <w:bottom w:val="single" w:sz="6" w:space="7" w:color="EBEBEB"/>
                                    <w:right w:val="single" w:sz="6" w:space="7" w:color="EBEBEB"/>
                                  </w:divBdr>
                                  <w:divsChild>
                                    <w:div w:id="1817145763">
                                      <w:marLeft w:val="0"/>
                                      <w:marRight w:val="0"/>
                                      <w:marTop w:val="0"/>
                                      <w:marBottom w:val="0"/>
                                      <w:divBdr>
                                        <w:top w:val="none" w:sz="0" w:space="0" w:color="auto"/>
                                        <w:left w:val="single" w:sz="24" w:space="7" w:color="8AC007"/>
                                        <w:bottom w:val="none" w:sz="0" w:space="0" w:color="auto"/>
                                        <w:right w:val="none" w:sz="0" w:space="0" w:color="auto"/>
                                      </w:divBdr>
                                    </w:div>
                                  </w:divsChild>
                                </w:div>
                                <w:div w:id="1954700666">
                                  <w:marLeft w:val="0"/>
                                  <w:marRight w:val="0"/>
                                  <w:marTop w:val="180"/>
                                  <w:marBottom w:val="180"/>
                                  <w:divBdr>
                                    <w:top w:val="single" w:sz="6" w:space="7" w:color="EBEBEB"/>
                                    <w:left w:val="single" w:sz="6" w:space="7" w:color="EBEBEB"/>
                                    <w:bottom w:val="single" w:sz="6" w:space="7" w:color="EBEBEB"/>
                                    <w:right w:val="single" w:sz="6" w:space="7" w:color="EBEBEB"/>
                                  </w:divBdr>
                                  <w:divsChild>
                                    <w:div w:id="628169282">
                                      <w:marLeft w:val="0"/>
                                      <w:marRight w:val="0"/>
                                      <w:marTop w:val="0"/>
                                      <w:marBottom w:val="0"/>
                                      <w:divBdr>
                                        <w:top w:val="none" w:sz="0" w:space="0" w:color="auto"/>
                                        <w:left w:val="single" w:sz="24" w:space="7" w:color="8AC007"/>
                                        <w:bottom w:val="none" w:sz="0" w:space="0" w:color="auto"/>
                                        <w:right w:val="none" w:sz="0" w:space="0" w:color="auto"/>
                                      </w:divBdr>
                                    </w:div>
                                  </w:divsChild>
                                </w:div>
                                <w:div w:id="672798320">
                                  <w:marLeft w:val="0"/>
                                  <w:marRight w:val="0"/>
                                  <w:marTop w:val="180"/>
                                  <w:marBottom w:val="180"/>
                                  <w:divBdr>
                                    <w:top w:val="single" w:sz="6" w:space="7" w:color="EBEBEB"/>
                                    <w:left w:val="single" w:sz="6" w:space="7" w:color="EBEBEB"/>
                                    <w:bottom w:val="single" w:sz="6" w:space="7" w:color="EBEBEB"/>
                                    <w:right w:val="single" w:sz="6" w:space="7" w:color="EBEBEB"/>
                                  </w:divBdr>
                                  <w:divsChild>
                                    <w:div w:id="610820778">
                                      <w:marLeft w:val="0"/>
                                      <w:marRight w:val="0"/>
                                      <w:marTop w:val="0"/>
                                      <w:marBottom w:val="0"/>
                                      <w:divBdr>
                                        <w:top w:val="none" w:sz="0" w:space="0" w:color="auto"/>
                                        <w:left w:val="single" w:sz="24" w:space="7" w:color="8AC007"/>
                                        <w:bottom w:val="none" w:sz="0" w:space="0" w:color="auto"/>
                                        <w:right w:val="none" w:sz="0" w:space="0" w:color="auto"/>
                                      </w:divBdr>
                                    </w:div>
                                  </w:divsChild>
                                </w:div>
                                <w:div w:id="1706560856">
                                  <w:marLeft w:val="0"/>
                                  <w:marRight w:val="0"/>
                                  <w:marTop w:val="180"/>
                                  <w:marBottom w:val="180"/>
                                  <w:divBdr>
                                    <w:top w:val="single" w:sz="6" w:space="7" w:color="EBEBEB"/>
                                    <w:left w:val="single" w:sz="6" w:space="7" w:color="EBEBEB"/>
                                    <w:bottom w:val="single" w:sz="6" w:space="7" w:color="EBEBEB"/>
                                    <w:right w:val="single" w:sz="6" w:space="7" w:color="EBEBEB"/>
                                  </w:divBdr>
                                  <w:divsChild>
                                    <w:div w:id="1330596535">
                                      <w:marLeft w:val="0"/>
                                      <w:marRight w:val="0"/>
                                      <w:marTop w:val="0"/>
                                      <w:marBottom w:val="0"/>
                                      <w:divBdr>
                                        <w:top w:val="none" w:sz="0" w:space="0" w:color="auto"/>
                                        <w:left w:val="single" w:sz="24" w:space="7" w:color="8AC007"/>
                                        <w:bottom w:val="none" w:sz="0" w:space="0" w:color="auto"/>
                                        <w:right w:val="none" w:sz="0" w:space="0" w:color="auto"/>
                                      </w:divBdr>
                                    </w:div>
                                  </w:divsChild>
                                </w:div>
                                <w:div w:id="1637832781">
                                  <w:marLeft w:val="0"/>
                                  <w:marRight w:val="0"/>
                                  <w:marTop w:val="180"/>
                                  <w:marBottom w:val="180"/>
                                  <w:divBdr>
                                    <w:top w:val="single" w:sz="6" w:space="7" w:color="EBEBEB"/>
                                    <w:left w:val="single" w:sz="6" w:space="7" w:color="EBEBEB"/>
                                    <w:bottom w:val="single" w:sz="6" w:space="7" w:color="EBEBEB"/>
                                    <w:right w:val="single" w:sz="6" w:space="7" w:color="EBEBEB"/>
                                  </w:divBdr>
                                  <w:divsChild>
                                    <w:div w:id="1953901657">
                                      <w:marLeft w:val="0"/>
                                      <w:marRight w:val="0"/>
                                      <w:marTop w:val="0"/>
                                      <w:marBottom w:val="0"/>
                                      <w:divBdr>
                                        <w:top w:val="none" w:sz="0" w:space="0" w:color="auto"/>
                                        <w:left w:val="single" w:sz="24" w:space="7" w:color="8AC007"/>
                                        <w:bottom w:val="none" w:sz="0" w:space="0" w:color="auto"/>
                                        <w:right w:val="none" w:sz="0" w:space="0" w:color="auto"/>
                                      </w:divBdr>
                                    </w:div>
                                  </w:divsChild>
                                </w:div>
                                <w:div w:id="365910110">
                                  <w:marLeft w:val="0"/>
                                  <w:marRight w:val="0"/>
                                  <w:marTop w:val="180"/>
                                  <w:marBottom w:val="180"/>
                                  <w:divBdr>
                                    <w:top w:val="single" w:sz="6" w:space="7" w:color="EBEBEB"/>
                                    <w:left w:val="single" w:sz="6" w:space="7" w:color="EBEBEB"/>
                                    <w:bottom w:val="single" w:sz="6" w:space="7" w:color="EBEBEB"/>
                                    <w:right w:val="single" w:sz="6" w:space="7" w:color="EBEBEB"/>
                                  </w:divBdr>
                                  <w:divsChild>
                                    <w:div w:id="862207945">
                                      <w:marLeft w:val="0"/>
                                      <w:marRight w:val="0"/>
                                      <w:marTop w:val="0"/>
                                      <w:marBottom w:val="0"/>
                                      <w:divBdr>
                                        <w:top w:val="none" w:sz="0" w:space="0" w:color="auto"/>
                                        <w:left w:val="single" w:sz="24" w:space="7" w:color="8AC007"/>
                                        <w:bottom w:val="none" w:sz="0" w:space="0" w:color="auto"/>
                                        <w:right w:val="none" w:sz="0" w:space="0" w:color="auto"/>
                                      </w:divBdr>
                                    </w:div>
                                  </w:divsChild>
                                </w:div>
                                <w:div w:id="2995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41503">
                          <w:marLeft w:val="0"/>
                          <w:marRight w:val="0"/>
                          <w:marTop w:val="0"/>
                          <w:marBottom w:val="0"/>
                          <w:divBdr>
                            <w:top w:val="none" w:sz="0" w:space="0" w:color="auto"/>
                            <w:left w:val="none" w:sz="0" w:space="0" w:color="auto"/>
                            <w:bottom w:val="none" w:sz="0" w:space="0" w:color="auto"/>
                            <w:right w:val="none" w:sz="0" w:space="0" w:color="auto"/>
                          </w:divBdr>
                          <w:divsChild>
                            <w:div w:id="968634246">
                              <w:marLeft w:val="-225"/>
                              <w:marRight w:val="-225"/>
                              <w:marTop w:val="0"/>
                              <w:marBottom w:val="0"/>
                              <w:divBdr>
                                <w:top w:val="none" w:sz="0" w:space="0" w:color="auto"/>
                                <w:left w:val="none" w:sz="0" w:space="0" w:color="auto"/>
                                <w:bottom w:val="none" w:sz="0" w:space="0" w:color="auto"/>
                                <w:right w:val="none" w:sz="0" w:space="0" w:color="auto"/>
                              </w:divBdr>
                            </w:div>
                            <w:div w:id="1183280246">
                              <w:marLeft w:val="-225"/>
                              <w:marRight w:val="-225"/>
                              <w:marTop w:val="0"/>
                              <w:marBottom w:val="0"/>
                              <w:divBdr>
                                <w:top w:val="none" w:sz="0" w:space="0" w:color="auto"/>
                                <w:left w:val="none" w:sz="0" w:space="0" w:color="auto"/>
                                <w:bottom w:val="none" w:sz="0" w:space="0" w:color="auto"/>
                                <w:right w:val="none" w:sz="0" w:space="0" w:color="auto"/>
                              </w:divBdr>
                            </w:div>
                            <w:div w:id="736250092">
                              <w:marLeft w:val="-225"/>
                              <w:marRight w:val="-225"/>
                              <w:marTop w:val="0"/>
                              <w:marBottom w:val="0"/>
                              <w:divBdr>
                                <w:top w:val="none" w:sz="0" w:space="0" w:color="auto"/>
                                <w:left w:val="none" w:sz="0" w:space="0" w:color="auto"/>
                                <w:bottom w:val="none" w:sz="0" w:space="0" w:color="auto"/>
                                <w:right w:val="none" w:sz="0" w:space="0" w:color="auto"/>
                              </w:divBdr>
                              <w:divsChild>
                                <w:div w:id="1824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9632">
                      <w:marLeft w:val="-225"/>
                      <w:marRight w:val="-225"/>
                      <w:marTop w:val="0"/>
                      <w:marBottom w:val="0"/>
                      <w:divBdr>
                        <w:top w:val="none" w:sz="0" w:space="0" w:color="auto"/>
                        <w:left w:val="none" w:sz="0" w:space="0" w:color="auto"/>
                        <w:bottom w:val="none" w:sz="0" w:space="0" w:color="auto"/>
                        <w:right w:val="none" w:sz="0" w:space="0" w:color="auto"/>
                      </w:divBdr>
                      <w:divsChild>
                        <w:div w:id="1406875128">
                          <w:marLeft w:val="0"/>
                          <w:marRight w:val="0"/>
                          <w:marTop w:val="0"/>
                          <w:marBottom w:val="0"/>
                          <w:divBdr>
                            <w:top w:val="none" w:sz="0" w:space="0" w:color="auto"/>
                            <w:left w:val="none" w:sz="0" w:space="0" w:color="auto"/>
                            <w:bottom w:val="none" w:sz="0" w:space="0" w:color="auto"/>
                            <w:right w:val="none" w:sz="0" w:space="0" w:color="auto"/>
                          </w:divBdr>
                          <w:divsChild>
                            <w:div w:id="1302661210">
                              <w:marLeft w:val="0"/>
                              <w:marRight w:val="0"/>
                              <w:marTop w:val="300"/>
                              <w:marBottom w:val="0"/>
                              <w:divBdr>
                                <w:top w:val="none" w:sz="0" w:space="0" w:color="auto"/>
                                <w:left w:val="none" w:sz="0" w:space="0" w:color="auto"/>
                                <w:bottom w:val="none" w:sz="0" w:space="0" w:color="auto"/>
                                <w:right w:val="none" w:sz="0" w:space="0" w:color="auto"/>
                              </w:divBdr>
                              <w:divsChild>
                                <w:div w:id="1441877581">
                                  <w:marLeft w:val="-225"/>
                                  <w:marRight w:val="-225"/>
                                  <w:marTop w:val="0"/>
                                  <w:marBottom w:val="0"/>
                                  <w:divBdr>
                                    <w:top w:val="none" w:sz="0" w:space="0" w:color="auto"/>
                                    <w:left w:val="none" w:sz="0" w:space="0" w:color="auto"/>
                                    <w:bottom w:val="none" w:sz="0" w:space="0" w:color="auto"/>
                                    <w:right w:val="none" w:sz="0" w:space="0" w:color="auto"/>
                                  </w:divBdr>
                                  <w:divsChild>
                                    <w:div w:id="291208011">
                                      <w:marLeft w:val="0"/>
                                      <w:marRight w:val="0"/>
                                      <w:marTop w:val="0"/>
                                      <w:marBottom w:val="0"/>
                                      <w:divBdr>
                                        <w:top w:val="none" w:sz="0" w:space="0" w:color="auto"/>
                                        <w:left w:val="none" w:sz="0" w:space="0" w:color="auto"/>
                                        <w:bottom w:val="none" w:sz="0" w:space="0" w:color="auto"/>
                                        <w:right w:val="none" w:sz="0" w:space="0" w:color="auto"/>
                                      </w:divBdr>
                                    </w:div>
                                    <w:div w:id="322514786">
                                      <w:marLeft w:val="0"/>
                                      <w:marRight w:val="0"/>
                                      <w:marTop w:val="0"/>
                                      <w:marBottom w:val="0"/>
                                      <w:divBdr>
                                        <w:top w:val="none" w:sz="0" w:space="0" w:color="auto"/>
                                        <w:left w:val="none" w:sz="0" w:space="0" w:color="auto"/>
                                        <w:bottom w:val="none" w:sz="0" w:space="0" w:color="auto"/>
                                        <w:right w:val="none" w:sz="0" w:space="0" w:color="auto"/>
                                      </w:divBdr>
                                    </w:div>
                                    <w:div w:id="1791046010">
                                      <w:marLeft w:val="0"/>
                                      <w:marRight w:val="0"/>
                                      <w:marTop w:val="0"/>
                                      <w:marBottom w:val="0"/>
                                      <w:divBdr>
                                        <w:top w:val="none" w:sz="0" w:space="0" w:color="auto"/>
                                        <w:left w:val="none" w:sz="0" w:space="0" w:color="auto"/>
                                        <w:bottom w:val="none" w:sz="0" w:space="0" w:color="auto"/>
                                        <w:right w:val="none" w:sz="0" w:space="0" w:color="auto"/>
                                      </w:divBdr>
                                    </w:div>
                                    <w:div w:id="609360570">
                                      <w:marLeft w:val="0"/>
                                      <w:marRight w:val="0"/>
                                      <w:marTop w:val="0"/>
                                      <w:marBottom w:val="0"/>
                                      <w:divBdr>
                                        <w:top w:val="none" w:sz="0" w:space="0" w:color="auto"/>
                                        <w:left w:val="none" w:sz="0" w:space="0" w:color="auto"/>
                                        <w:bottom w:val="none" w:sz="0" w:space="0" w:color="auto"/>
                                        <w:right w:val="none" w:sz="0" w:space="0" w:color="auto"/>
                                      </w:divBdr>
                                    </w:div>
                                  </w:divsChild>
                                </w:div>
                                <w:div w:id="2099518305">
                                  <w:marLeft w:val="0"/>
                                  <w:marRight w:val="0"/>
                                  <w:marTop w:val="0"/>
                                  <w:marBottom w:val="0"/>
                                  <w:divBdr>
                                    <w:top w:val="none" w:sz="0" w:space="0" w:color="auto"/>
                                    <w:left w:val="none" w:sz="0" w:space="0" w:color="auto"/>
                                    <w:bottom w:val="none" w:sz="0" w:space="0" w:color="auto"/>
                                    <w:right w:val="none" w:sz="0" w:space="0" w:color="auto"/>
                                  </w:divBdr>
                                  <w:divsChild>
                                    <w:div w:id="1900283093">
                                      <w:marLeft w:val="0"/>
                                      <w:marRight w:val="0"/>
                                      <w:marTop w:val="0"/>
                                      <w:marBottom w:val="225"/>
                                      <w:divBdr>
                                        <w:top w:val="none" w:sz="0" w:space="0" w:color="auto"/>
                                        <w:left w:val="none" w:sz="0" w:space="0" w:color="auto"/>
                                        <w:bottom w:val="none" w:sz="0" w:space="0" w:color="auto"/>
                                        <w:right w:val="none" w:sz="0" w:space="0" w:color="auto"/>
                                      </w:divBdr>
                                    </w:div>
                                    <w:div w:id="1597784192">
                                      <w:marLeft w:val="0"/>
                                      <w:marRight w:val="0"/>
                                      <w:marTop w:val="0"/>
                                      <w:marBottom w:val="225"/>
                                      <w:divBdr>
                                        <w:top w:val="none" w:sz="0" w:space="0" w:color="auto"/>
                                        <w:left w:val="none" w:sz="0" w:space="0" w:color="auto"/>
                                        <w:bottom w:val="none" w:sz="0" w:space="0" w:color="auto"/>
                                        <w:right w:val="none" w:sz="0" w:space="0" w:color="auto"/>
                                      </w:divBdr>
                                    </w:div>
                                    <w:div w:id="220217052">
                                      <w:marLeft w:val="0"/>
                                      <w:marRight w:val="0"/>
                                      <w:marTop w:val="0"/>
                                      <w:marBottom w:val="225"/>
                                      <w:divBdr>
                                        <w:top w:val="none" w:sz="0" w:space="0" w:color="auto"/>
                                        <w:left w:val="none" w:sz="0" w:space="0" w:color="auto"/>
                                        <w:bottom w:val="none" w:sz="0" w:space="0" w:color="auto"/>
                                        <w:right w:val="none" w:sz="0" w:space="0" w:color="auto"/>
                                      </w:divBdr>
                                    </w:div>
                                    <w:div w:id="691951962">
                                      <w:marLeft w:val="0"/>
                                      <w:marRight w:val="0"/>
                                      <w:marTop w:val="0"/>
                                      <w:marBottom w:val="225"/>
                                      <w:divBdr>
                                        <w:top w:val="none" w:sz="0" w:space="0" w:color="auto"/>
                                        <w:left w:val="none" w:sz="0" w:space="0" w:color="auto"/>
                                        <w:bottom w:val="none" w:sz="0" w:space="0" w:color="auto"/>
                                        <w:right w:val="none" w:sz="0" w:space="0" w:color="auto"/>
                                      </w:divBdr>
                                    </w:div>
                                  </w:divsChild>
                                </w:div>
                                <w:div w:id="1515727206">
                                  <w:marLeft w:val="0"/>
                                  <w:marRight w:val="0"/>
                                  <w:marTop w:val="0"/>
                                  <w:marBottom w:val="0"/>
                                  <w:divBdr>
                                    <w:top w:val="none" w:sz="0" w:space="0" w:color="auto"/>
                                    <w:left w:val="none" w:sz="0" w:space="0" w:color="auto"/>
                                    <w:bottom w:val="none" w:sz="0" w:space="0" w:color="auto"/>
                                    <w:right w:val="none" w:sz="0" w:space="0" w:color="auto"/>
                                  </w:divBdr>
                                </w:div>
                                <w:div w:id="634411710">
                                  <w:marLeft w:val="-225"/>
                                  <w:marRight w:val="-225"/>
                                  <w:marTop w:val="0"/>
                                  <w:marBottom w:val="0"/>
                                  <w:divBdr>
                                    <w:top w:val="none" w:sz="0" w:space="0" w:color="auto"/>
                                    <w:left w:val="none" w:sz="0" w:space="0" w:color="auto"/>
                                    <w:bottom w:val="none" w:sz="0" w:space="0" w:color="auto"/>
                                    <w:right w:val="none" w:sz="0" w:space="0" w:color="auto"/>
                                  </w:divBdr>
                                  <w:divsChild>
                                    <w:div w:id="1433894234">
                                      <w:marLeft w:val="0"/>
                                      <w:marRight w:val="0"/>
                                      <w:marTop w:val="0"/>
                                      <w:marBottom w:val="0"/>
                                      <w:divBdr>
                                        <w:top w:val="none" w:sz="0" w:space="0" w:color="auto"/>
                                        <w:left w:val="none" w:sz="0" w:space="0" w:color="auto"/>
                                        <w:bottom w:val="none" w:sz="0" w:space="0" w:color="auto"/>
                                        <w:right w:val="none" w:sz="0" w:space="0" w:color="auto"/>
                                      </w:divBdr>
                                    </w:div>
                                    <w:div w:id="547256019">
                                      <w:marLeft w:val="0"/>
                                      <w:marRight w:val="0"/>
                                      <w:marTop w:val="0"/>
                                      <w:marBottom w:val="0"/>
                                      <w:divBdr>
                                        <w:top w:val="none" w:sz="0" w:space="0" w:color="auto"/>
                                        <w:left w:val="none" w:sz="0" w:space="0" w:color="auto"/>
                                        <w:bottom w:val="none" w:sz="0" w:space="0" w:color="auto"/>
                                        <w:right w:val="none" w:sz="0" w:space="0" w:color="auto"/>
                                      </w:divBdr>
                                    </w:div>
                                    <w:div w:id="764880578">
                                      <w:marLeft w:val="0"/>
                                      <w:marRight w:val="0"/>
                                      <w:marTop w:val="0"/>
                                      <w:marBottom w:val="0"/>
                                      <w:divBdr>
                                        <w:top w:val="none" w:sz="0" w:space="0" w:color="auto"/>
                                        <w:left w:val="none" w:sz="0" w:space="0" w:color="auto"/>
                                        <w:bottom w:val="none" w:sz="0" w:space="0" w:color="auto"/>
                                        <w:right w:val="none" w:sz="0" w:space="0" w:color="auto"/>
                                      </w:divBdr>
                                    </w:div>
                                    <w:div w:id="430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84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75685">
          <w:marLeft w:val="0"/>
          <w:marRight w:val="0"/>
          <w:marTop w:val="570"/>
          <w:marBottom w:val="0"/>
          <w:divBdr>
            <w:top w:val="single" w:sz="6" w:space="0" w:color="AAAAAA"/>
            <w:left w:val="single" w:sz="6" w:space="0" w:color="5F5F5F"/>
            <w:bottom w:val="single" w:sz="6" w:space="0" w:color="5F5F5F"/>
            <w:right w:val="single" w:sz="6" w:space="0" w:color="5F5F5F"/>
          </w:divBdr>
          <w:divsChild>
            <w:div w:id="127286440">
              <w:marLeft w:val="0"/>
              <w:marRight w:val="0"/>
              <w:marTop w:val="0"/>
              <w:marBottom w:val="0"/>
              <w:divBdr>
                <w:top w:val="none" w:sz="0" w:space="0" w:color="auto"/>
                <w:left w:val="none" w:sz="0" w:space="0" w:color="auto"/>
                <w:bottom w:val="none" w:sz="0" w:space="0" w:color="auto"/>
                <w:right w:val="none" w:sz="0" w:space="0" w:color="auto"/>
              </w:divBdr>
              <w:divsChild>
                <w:div w:id="1158887076">
                  <w:marLeft w:val="0"/>
                  <w:marRight w:val="0"/>
                  <w:marTop w:val="0"/>
                  <w:marBottom w:val="0"/>
                  <w:divBdr>
                    <w:top w:val="none" w:sz="0" w:space="0" w:color="auto"/>
                    <w:left w:val="none" w:sz="0" w:space="0" w:color="auto"/>
                    <w:bottom w:val="none" w:sz="0" w:space="0" w:color="auto"/>
                    <w:right w:val="none" w:sz="0" w:space="0" w:color="auto"/>
                  </w:divBdr>
                </w:div>
                <w:div w:id="1143355602">
                  <w:marLeft w:val="0"/>
                  <w:marRight w:val="0"/>
                  <w:marTop w:val="0"/>
                  <w:marBottom w:val="0"/>
                  <w:divBdr>
                    <w:top w:val="none" w:sz="0" w:space="0" w:color="auto"/>
                    <w:left w:val="none" w:sz="0" w:space="0" w:color="auto"/>
                    <w:bottom w:val="none" w:sz="0" w:space="0" w:color="auto"/>
                    <w:right w:val="none" w:sz="0" w:space="0" w:color="auto"/>
                  </w:divBdr>
                </w:div>
                <w:div w:id="1466699143">
                  <w:marLeft w:val="0"/>
                  <w:marRight w:val="0"/>
                  <w:marTop w:val="0"/>
                  <w:marBottom w:val="0"/>
                  <w:divBdr>
                    <w:top w:val="none" w:sz="0" w:space="0" w:color="auto"/>
                    <w:left w:val="none" w:sz="0" w:space="0" w:color="auto"/>
                    <w:bottom w:val="none" w:sz="0" w:space="0" w:color="auto"/>
                    <w:right w:val="none" w:sz="0" w:space="0" w:color="auto"/>
                  </w:divBdr>
                </w:div>
                <w:div w:id="29575477">
                  <w:marLeft w:val="0"/>
                  <w:marRight w:val="0"/>
                  <w:marTop w:val="0"/>
                  <w:marBottom w:val="0"/>
                  <w:divBdr>
                    <w:top w:val="none" w:sz="0" w:space="0" w:color="auto"/>
                    <w:left w:val="none" w:sz="0" w:space="0" w:color="auto"/>
                    <w:bottom w:val="none" w:sz="0" w:space="0" w:color="auto"/>
                    <w:right w:val="none" w:sz="0" w:space="0" w:color="auto"/>
                  </w:divBdr>
                </w:div>
                <w:div w:id="348796930">
                  <w:marLeft w:val="0"/>
                  <w:marRight w:val="0"/>
                  <w:marTop w:val="0"/>
                  <w:marBottom w:val="0"/>
                  <w:divBdr>
                    <w:top w:val="none" w:sz="0" w:space="0" w:color="auto"/>
                    <w:left w:val="none" w:sz="0" w:space="0" w:color="auto"/>
                    <w:bottom w:val="none" w:sz="0" w:space="0" w:color="auto"/>
                    <w:right w:val="none" w:sz="0" w:space="0" w:color="auto"/>
                  </w:divBdr>
                </w:div>
                <w:div w:id="8989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1135">
          <w:marLeft w:val="0"/>
          <w:marRight w:val="0"/>
          <w:marTop w:val="570"/>
          <w:marBottom w:val="0"/>
          <w:divBdr>
            <w:top w:val="single" w:sz="6" w:space="0" w:color="AAAAAA"/>
            <w:left w:val="single" w:sz="6" w:space="0" w:color="5F5F5F"/>
            <w:bottom w:val="single" w:sz="6" w:space="0" w:color="5F5F5F"/>
            <w:right w:val="single" w:sz="6" w:space="0" w:color="5F5F5F"/>
          </w:divBdr>
          <w:divsChild>
            <w:div w:id="56245021">
              <w:marLeft w:val="0"/>
              <w:marRight w:val="0"/>
              <w:marTop w:val="0"/>
              <w:marBottom w:val="0"/>
              <w:divBdr>
                <w:top w:val="none" w:sz="0" w:space="0" w:color="auto"/>
                <w:left w:val="none" w:sz="0" w:space="0" w:color="auto"/>
                <w:bottom w:val="none" w:sz="0" w:space="0" w:color="auto"/>
                <w:right w:val="none" w:sz="0" w:space="0" w:color="auto"/>
              </w:divBdr>
              <w:divsChild>
                <w:div w:id="1508641279">
                  <w:marLeft w:val="0"/>
                  <w:marRight w:val="0"/>
                  <w:marTop w:val="0"/>
                  <w:marBottom w:val="0"/>
                  <w:divBdr>
                    <w:top w:val="none" w:sz="0" w:space="0" w:color="auto"/>
                    <w:left w:val="none" w:sz="0" w:space="0" w:color="auto"/>
                    <w:bottom w:val="none" w:sz="0" w:space="0" w:color="auto"/>
                    <w:right w:val="none" w:sz="0" w:space="0" w:color="auto"/>
                  </w:divBdr>
                </w:div>
                <w:div w:id="335159030">
                  <w:marLeft w:val="0"/>
                  <w:marRight w:val="0"/>
                  <w:marTop w:val="0"/>
                  <w:marBottom w:val="0"/>
                  <w:divBdr>
                    <w:top w:val="none" w:sz="0" w:space="0" w:color="auto"/>
                    <w:left w:val="none" w:sz="0" w:space="0" w:color="auto"/>
                    <w:bottom w:val="none" w:sz="0" w:space="0" w:color="auto"/>
                    <w:right w:val="none" w:sz="0" w:space="0" w:color="auto"/>
                  </w:divBdr>
                </w:div>
                <w:div w:id="1657958366">
                  <w:marLeft w:val="0"/>
                  <w:marRight w:val="0"/>
                  <w:marTop w:val="0"/>
                  <w:marBottom w:val="0"/>
                  <w:divBdr>
                    <w:top w:val="none" w:sz="0" w:space="0" w:color="auto"/>
                    <w:left w:val="none" w:sz="0" w:space="0" w:color="auto"/>
                    <w:bottom w:val="none" w:sz="0" w:space="0" w:color="auto"/>
                    <w:right w:val="none" w:sz="0" w:space="0" w:color="auto"/>
                  </w:divBdr>
                </w:div>
                <w:div w:id="1203178426">
                  <w:marLeft w:val="0"/>
                  <w:marRight w:val="0"/>
                  <w:marTop w:val="0"/>
                  <w:marBottom w:val="0"/>
                  <w:divBdr>
                    <w:top w:val="none" w:sz="0" w:space="0" w:color="auto"/>
                    <w:left w:val="none" w:sz="0" w:space="0" w:color="auto"/>
                    <w:bottom w:val="none" w:sz="0" w:space="0" w:color="auto"/>
                    <w:right w:val="none" w:sz="0" w:space="0" w:color="auto"/>
                  </w:divBdr>
                </w:div>
                <w:div w:id="20788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5043">
          <w:marLeft w:val="0"/>
          <w:marRight w:val="0"/>
          <w:marTop w:val="570"/>
          <w:marBottom w:val="0"/>
          <w:divBdr>
            <w:top w:val="single" w:sz="6" w:space="0" w:color="AAAAAA"/>
            <w:left w:val="single" w:sz="6" w:space="0" w:color="5F5F5F"/>
            <w:bottom w:val="single" w:sz="6" w:space="0" w:color="5F5F5F"/>
            <w:right w:val="single" w:sz="6" w:space="0" w:color="5F5F5F"/>
          </w:divBdr>
          <w:divsChild>
            <w:div w:id="2121409217">
              <w:marLeft w:val="0"/>
              <w:marRight w:val="0"/>
              <w:marTop w:val="0"/>
              <w:marBottom w:val="0"/>
              <w:divBdr>
                <w:top w:val="none" w:sz="0" w:space="0" w:color="auto"/>
                <w:left w:val="none" w:sz="0" w:space="0" w:color="auto"/>
                <w:bottom w:val="none" w:sz="0" w:space="0" w:color="auto"/>
                <w:right w:val="none" w:sz="0" w:space="0" w:color="auto"/>
              </w:divBdr>
              <w:divsChild>
                <w:div w:id="744914130">
                  <w:marLeft w:val="0"/>
                  <w:marRight w:val="0"/>
                  <w:marTop w:val="0"/>
                  <w:marBottom w:val="0"/>
                  <w:divBdr>
                    <w:top w:val="none" w:sz="0" w:space="0" w:color="auto"/>
                    <w:left w:val="none" w:sz="0" w:space="0" w:color="auto"/>
                    <w:bottom w:val="none" w:sz="0" w:space="0" w:color="auto"/>
                    <w:right w:val="none" w:sz="0" w:space="0" w:color="auto"/>
                  </w:divBdr>
                </w:div>
                <w:div w:id="897132355">
                  <w:marLeft w:val="0"/>
                  <w:marRight w:val="0"/>
                  <w:marTop w:val="0"/>
                  <w:marBottom w:val="0"/>
                  <w:divBdr>
                    <w:top w:val="none" w:sz="0" w:space="0" w:color="auto"/>
                    <w:left w:val="none" w:sz="0" w:space="0" w:color="auto"/>
                    <w:bottom w:val="none" w:sz="0" w:space="0" w:color="auto"/>
                    <w:right w:val="none" w:sz="0" w:space="0" w:color="auto"/>
                  </w:divBdr>
                </w:div>
                <w:div w:id="1440296002">
                  <w:marLeft w:val="0"/>
                  <w:marRight w:val="0"/>
                  <w:marTop w:val="0"/>
                  <w:marBottom w:val="0"/>
                  <w:divBdr>
                    <w:top w:val="none" w:sz="0" w:space="0" w:color="auto"/>
                    <w:left w:val="none" w:sz="0" w:space="0" w:color="auto"/>
                    <w:bottom w:val="none" w:sz="0" w:space="0" w:color="auto"/>
                    <w:right w:val="none" w:sz="0" w:space="0" w:color="auto"/>
                  </w:divBdr>
                </w:div>
                <w:div w:id="21096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5583">
          <w:marLeft w:val="0"/>
          <w:marRight w:val="0"/>
          <w:marTop w:val="570"/>
          <w:marBottom w:val="0"/>
          <w:divBdr>
            <w:top w:val="single" w:sz="6" w:space="0" w:color="AAAAAA"/>
            <w:left w:val="single" w:sz="6" w:space="0" w:color="5F5F5F"/>
            <w:bottom w:val="single" w:sz="6" w:space="0" w:color="5F5F5F"/>
            <w:right w:val="single" w:sz="6" w:space="0" w:color="5F5F5F"/>
          </w:divBdr>
          <w:divsChild>
            <w:div w:id="634867779">
              <w:marLeft w:val="0"/>
              <w:marRight w:val="0"/>
              <w:marTop w:val="0"/>
              <w:marBottom w:val="0"/>
              <w:divBdr>
                <w:top w:val="none" w:sz="0" w:space="0" w:color="auto"/>
                <w:left w:val="none" w:sz="0" w:space="0" w:color="auto"/>
                <w:bottom w:val="none" w:sz="0" w:space="0" w:color="auto"/>
                <w:right w:val="none" w:sz="0" w:space="0" w:color="auto"/>
              </w:divBdr>
              <w:divsChild>
                <w:div w:id="1867132265">
                  <w:marLeft w:val="0"/>
                  <w:marRight w:val="0"/>
                  <w:marTop w:val="0"/>
                  <w:marBottom w:val="0"/>
                  <w:divBdr>
                    <w:top w:val="none" w:sz="0" w:space="0" w:color="auto"/>
                    <w:left w:val="none" w:sz="0" w:space="0" w:color="auto"/>
                    <w:bottom w:val="none" w:sz="0" w:space="0" w:color="auto"/>
                    <w:right w:val="none" w:sz="0" w:space="0" w:color="auto"/>
                  </w:divBdr>
                  <w:divsChild>
                    <w:div w:id="963385785">
                      <w:marLeft w:val="0"/>
                      <w:marRight w:val="0"/>
                      <w:marTop w:val="0"/>
                      <w:marBottom w:val="0"/>
                      <w:divBdr>
                        <w:top w:val="none" w:sz="0" w:space="0" w:color="auto"/>
                        <w:left w:val="none" w:sz="0" w:space="0" w:color="auto"/>
                        <w:bottom w:val="none" w:sz="0" w:space="0" w:color="auto"/>
                        <w:right w:val="none" w:sz="0" w:space="0" w:color="auto"/>
                      </w:divBdr>
                      <w:divsChild>
                        <w:div w:id="220870655">
                          <w:marLeft w:val="0"/>
                          <w:marRight w:val="0"/>
                          <w:marTop w:val="0"/>
                          <w:marBottom w:val="0"/>
                          <w:divBdr>
                            <w:top w:val="none" w:sz="0" w:space="0" w:color="auto"/>
                            <w:left w:val="none" w:sz="0" w:space="0" w:color="auto"/>
                            <w:bottom w:val="none" w:sz="0" w:space="0" w:color="auto"/>
                            <w:right w:val="none" w:sz="0" w:space="0" w:color="auto"/>
                          </w:divBdr>
                          <w:divsChild>
                            <w:div w:id="1339888505">
                              <w:marLeft w:val="0"/>
                              <w:marRight w:val="0"/>
                              <w:marTop w:val="0"/>
                              <w:marBottom w:val="0"/>
                              <w:divBdr>
                                <w:top w:val="none" w:sz="0" w:space="0" w:color="auto"/>
                                <w:left w:val="none" w:sz="0" w:space="0" w:color="auto"/>
                                <w:bottom w:val="none" w:sz="0" w:space="0" w:color="auto"/>
                                <w:right w:val="none" w:sz="0" w:space="0" w:color="auto"/>
                              </w:divBdr>
                              <w:divsChild>
                                <w:div w:id="931353287">
                                  <w:marLeft w:val="0"/>
                                  <w:marRight w:val="0"/>
                                  <w:marTop w:val="0"/>
                                  <w:marBottom w:val="0"/>
                                  <w:divBdr>
                                    <w:top w:val="none" w:sz="0" w:space="0" w:color="auto"/>
                                    <w:left w:val="none" w:sz="0" w:space="0" w:color="auto"/>
                                    <w:bottom w:val="none" w:sz="0" w:space="0" w:color="auto"/>
                                    <w:right w:val="none" w:sz="0" w:space="0" w:color="auto"/>
                                  </w:divBdr>
                                  <w:divsChild>
                                    <w:div w:id="669527009">
                                      <w:marLeft w:val="0"/>
                                      <w:marRight w:val="0"/>
                                      <w:marTop w:val="0"/>
                                      <w:marBottom w:val="0"/>
                                      <w:divBdr>
                                        <w:top w:val="single" w:sz="6" w:space="0" w:color="555555"/>
                                        <w:left w:val="single" w:sz="6" w:space="0" w:color="555555"/>
                                        <w:bottom w:val="single" w:sz="6" w:space="0" w:color="555555"/>
                                        <w:right w:val="single" w:sz="6" w:space="0" w:color="555555"/>
                                      </w:divBdr>
                                      <w:divsChild>
                                        <w:div w:id="485055245">
                                          <w:marLeft w:val="0"/>
                                          <w:marRight w:val="0"/>
                                          <w:marTop w:val="0"/>
                                          <w:marBottom w:val="0"/>
                                          <w:divBdr>
                                            <w:top w:val="none" w:sz="0" w:space="0" w:color="auto"/>
                                            <w:left w:val="none" w:sz="0" w:space="0" w:color="auto"/>
                                            <w:bottom w:val="none" w:sz="0" w:space="0" w:color="auto"/>
                                            <w:right w:val="none" w:sz="0" w:space="0" w:color="auto"/>
                                          </w:divBdr>
                                        </w:div>
                                      </w:divsChild>
                                    </w:div>
                                    <w:div w:id="1919900565">
                                      <w:marLeft w:val="60"/>
                                      <w:marRight w:val="60"/>
                                      <w:marTop w:val="0"/>
                                      <w:marBottom w:val="0"/>
                                      <w:divBdr>
                                        <w:top w:val="none" w:sz="0" w:space="0" w:color="auto"/>
                                        <w:left w:val="none" w:sz="0" w:space="0" w:color="auto"/>
                                        <w:bottom w:val="none" w:sz="0" w:space="0" w:color="auto"/>
                                        <w:right w:val="none" w:sz="0" w:space="0" w:color="auto"/>
                                      </w:divBdr>
                                    </w:div>
                                    <w:div w:id="114105171">
                                      <w:marLeft w:val="0"/>
                                      <w:marRight w:val="30"/>
                                      <w:marTop w:val="0"/>
                                      <w:marBottom w:val="0"/>
                                      <w:divBdr>
                                        <w:top w:val="none" w:sz="0" w:space="0" w:color="auto"/>
                                        <w:left w:val="none" w:sz="0" w:space="0" w:color="auto"/>
                                        <w:bottom w:val="none" w:sz="0" w:space="0" w:color="auto"/>
                                        <w:right w:val="none" w:sz="0" w:space="0" w:color="auto"/>
                                      </w:divBdr>
                                    </w:div>
                                    <w:div w:id="1949463281">
                                      <w:marLeft w:val="0"/>
                                      <w:marRight w:val="0"/>
                                      <w:marTop w:val="100"/>
                                      <w:marBottom w:val="100"/>
                                      <w:divBdr>
                                        <w:top w:val="none" w:sz="0" w:space="0" w:color="auto"/>
                                        <w:left w:val="none" w:sz="0" w:space="0" w:color="auto"/>
                                        <w:bottom w:val="none" w:sz="0" w:space="0" w:color="auto"/>
                                        <w:right w:val="none" w:sz="0" w:space="0" w:color="auto"/>
                                      </w:divBdr>
                                      <w:divsChild>
                                        <w:div w:id="1307663214">
                                          <w:marLeft w:val="0"/>
                                          <w:marRight w:val="0"/>
                                          <w:marTop w:val="0"/>
                                          <w:marBottom w:val="0"/>
                                          <w:divBdr>
                                            <w:top w:val="none" w:sz="0" w:space="0" w:color="auto"/>
                                            <w:left w:val="none" w:sz="0" w:space="0" w:color="auto"/>
                                            <w:bottom w:val="none" w:sz="0" w:space="0" w:color="auto"/>
                                            <w:right w:val="none" w:sz="0" w:space="0" w:color="auto"/>
                                          </w:divBdr>
                                        </w:div>
                                        <w:div w:id="560676142">
                                          <w:marLeft w:val="0"/>
                                          <w:marRight w:val="0"/>
                                          <w:marTop w:val="0"/>
                                          <w:marBottom w:val="0"/>
                                          <w:divBdr>
                                            <w:top w:val="none" w:sz="0" w:space="0" w:color="auto"/>
                                            <w:left w:val="none" w:sz="0" w:space="0" w:color="auto"/>
                                            <w:bottom w:val="none" w:sz="0" w:space="0" w:color="auto"/>
                                            <w:right w:val="none" w:sz="0" w:space="0" w:color="auto"/>
                                          </w:divBdr>
                                        </w:div>
                                        <w:div w:id="1956906274">
                                          <w:marLeft w:val="0"/>
                                          <w:marRight w:val="0"/>
                                          <w:marTop w:val="60"/>
                                          <w:marBottom w:val="0"/>
                                          <w:divBdr>
                                            <w:top w:val="none" w:sz="0" w:space="0" w:color="auto"/>
                                            <w:left w:val="none" w:sz="0" w:space="0" w:color="auto"/>
                                            <w:bottom w:val="none" w:sz="0" w:space="0" w:color="auto"/>
                                            <w:right w:val="none" w:sz="0" w:space="0" w:color="auto"/>
                                          </w:divBdr>
                                          <w:divsChild>
                                            <w:div w:id="755907317">
                                              <w:marLeft w:val="0"/>
                                              <w:marRight w:val="150"/>
                                              <w:marTop w:val="0"/>
                                              <w:marBottom w:val="0"/>
                                              <w:divBdr>
                                                <w:top w:val="none" w:sz="0" w:space="0" w:color="auto"/>
                                                <w:left w:val="none" w:sz="0" w:space="0" w:color="auto"/>
                                                <w:bottom w:val="none" w:sz="0" w:space="0" w:color="auto"/>
                                                <w:right w:val="none" w:sz="0" w:space="0" w:color="auto"/>
                                              </w:divBdr>
                                            </w:div>
                                          </w:divsChild>
                                        </w:div>
                                        <w:div w:id="1437406396">
                                          <w:marLeft w:val="0"/>
                                          <w:marRight w:val="0"/>
                                          <w:marTop w:val="0"/>
                                          <w:marBottom w:val="0"/>
                                          <w:divBdr>
                                            <w:top w:val="none" w:sz="0" w:space="0" w:color="auto"/>
                                            <w:left w:val="none" w:sz="0" w:space="0" w:color="auto"/>
                                            <w:bottom w:val="none" w:sz="0" w:space="0" w:color="auto"/>
                                            <w:right w:val="none" w:sz="0" w:space="0" w:color="auto"/>
                                          </w:divBdr>
                                          <w:divsChild>
                                            <w:div w:id="1747997290">
                                              <w:marLeft w:val="0"/>
                                              <w:marRight w:val="0"/>
                                              <w:marTop w:val="0"/>
                                              <w:marBottom w:val="0"/>
                                              <w:divBdr>
                                                <w:top w:val="none" w:sz="0" w:space="0" w:color="auto"/>
                                                <w:left w:val="none" w:sz="0" w:space="0" w:color="auto"/>
                                                <w:bottom w:val="none" w:sz="0" w:space="0" w:color="auto"/>
                                                <w:right w:val="none" w:sz="0" w:space="0" w:color="auto"/>
                                              </w:divBdr>
                                            </w:div>
                                            <w:div w:id="1001658678">
                                              <w:marLeft w:val="0"/>
                                              <w:marRight w:val="0"/>
                                              <w:marTop w:val="0"/>
                                              <w:marBottom w:val="0"/>
                                              <w:divBdr>
                                                <w:top w:val="none" w:sz="0" w:space="0" w:color="auto"/>
                                                <w:left w:val="none" w:sz="0" w:space="0" w:color="auto"/>
                                                <w:bottom w:val="none" w:sz="0" w:space="0" w:color="auto"/>
                                                <w:right w:val="none" w:sz="0" w:space="0" w:color="auto"/>
                                              </w:divBdr>
                                            </w:div>
                                            <w:div w:id="10602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604">
          <w:marLeft w:val="0"/>
          <w:marRight w:val="0"/>
          <w:marTop w:val="570"/>
          <w:marBottom w:val="0"/>
          <w:divBdr>
            <w:top w:val="single" w:sz="6" w:space="0" w:color="AAAAAA"/>
            <w:left w:val="single" w:sz="6" w:space="0" w:color="5F5F5F"/>
            <w:bottom w:val="single" w:sz="6" w:space="0" w:color="5F5F5F"/>
            <w:right w:val="single" w:sz="6" w:space="0" w:color="5F5F5F"/>
          </w:divBdr>
          <w:divsChild>
            <w:div w:id="1973712888">
              <w:marLeft w:val="0"/>
              <w:marRight w:val="0"/>
              <w:marTop w:val="0"/>
              <w:marBottom w:val="0"/>
              <w:divBdr>
                <w:top w:val="none" w:sz="0" w:space="0" w:color="auto"/>
                <w:left w:val="none" w:sz="0" w:space="0" w:color="auto"/>
                <w:bottom w:val="none" w:sz="0" w:space="0" w:color="auto"/>
                <w:right w:val="none" w:sz="0" w:space="0" w:color="auto"/>
              </w:divBdr>
              <w:divsChild>
                <w:div w:id="1809084707">
                  <w:marLeft w:val="0"/>
                  <w:marRight w:val="0"/>
                  <w:marTop w:val="0"/>
                  <w:marBottom w:val="0"/>
                  <w:divBdr>
                    <w:top w:val="none" w:sz="0" w:space="0" w:color="auto"/>
                    <w:left w:val="none" w:sz="0" w:space="0" w:color="auto"/>
                    <w:bottom w:val="none" w:sz="0" w:space="0" w:color="auto"/>
                    <w:right w:val="none" w:sz="0" w:space="0" w:color="auto"/>
                  </w:divBdr>
                  <w:divsChild>
                    <w:div w:id="1212421458">
                      <w:marLeft w:val="0"/>
                      <w:marRight w:val="0"/>
                      <w:marTop w:val="0"/>
                      <w:marBottom w:val="0"/>
                      <w:divBdr>
                        <w:top w:val="none" w:sz="0" w:space="0" w:color="auto"/>
                        <w:left w:val="none" w:sz="0" w:space="0" w:color="auto"/>
                        <w:bottom w:val="none" w:sz="0" w:space="0" w:color="auto"/>
                        <w:right w:val="none" w:sz="0" w:space="0" w:color="auto"/>
                      </w:divBdr>
                      <w:divsChild>
                        <w:div w:id="140781546">
                          <w:marLeft w:val="0"/>
                          <w:marRight w:val="0"/>
                          <w:marTop w:val="0"/>
                          <w:marBottom w:val="0"/>
                          <w:divBdr>
                            <w:top w:val="none" w:sz="0" w:space="0" w:color="auto"/>
                            <w:left w:val="none" w:sz="0" w:space="0" w:color="auto"/>
                            <w:bottom w:val="none" w:sz="0" w:space="0" w:color="auto"/>
                            <w:right w:val="none" w:sz="0" w:space="0" w:color="auto"/>
                          </w:divBdr>
                          <w:divsChild>
                            <w:div w:id="1588416294">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596472404">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2137336981">
      <w:bodyDiv w:val="1"/>
      <w:marLeft w:val="0"/>
      <w:marRight w:val="0"/>
      <w:marTop w:val="0"/>
      <w:marBottom w:val="0"/>
      <w:divBdr>
        <w:top w:val="none" w:sz="0" w:space="0" w:color="auto"/>
        <w:left w:val="none" w:sz="0" w:space="0" w:color="auto"/>
        <w:bottom w:val="none" w:sz="0" w:space="0" w:color="auto"/>
        <w:right w:val="none" w:sz="0" w:space="0" w:color="auto"/>
      </w:divBdr>
      <w:divsChild>
        <w:div w:id="1300308998">
          <w:marLeft w:val="0"/>
          <w:marRight w:val="0"/>
          <w:marTop w:val="0"/>
          <w:marBottom w:val="0"/>
          <w:divBdr>
            <w:top w:val="none" w:sz="0" w:space="0" w:color="auto"/>
            <w:left w:val="none" w:sz="0" w:space="0" w:color="auto"/>
            <w:bottom w:val="none" w:sz="0" w:space="0" w:color="auto"/>
            <w:right w:val="none" w:sz="0" w:space="0" w:color="auto"/>
          </w:divBdr>
          <w:divsChild>
            <w:div w:id="1915048661">
              <w:marLeft w:val="0"/>
              <w:marRight w:val="0"/>
              <w:marTop w:val="0"/>
              <w:marBottom w:val="0"/>
              <w:divBdr>
                <w:top w:val="none" w:sz="0" w:space="0" w:color="auto"/>
                <w:left w:val="none" w:sz="0" w:space="0" w:color="auto"/>
                <w:bottom w:val="none" w:sz="0" w:space="0" w:color="auto"/>
                <w:right w:val="none" w:sz="0" w:space="0" w:color="auto"/>
              </w:divBdr>
            </w:div>
          </w:divsChild>
        </w:div>
        <w:div w:id="1905263553">
          <w:marLeft w:val="0"/>
          <w:marRight w:val="0"/>
          <w:marTop w:val="0"/>
          <w:marBottom w:val="0"/>
          <w:divBdr>
            <w:top w:val="none" w:sz="0" w:space="0" w:color="auto"/>
            <w:left w:val="none" w:sz="0" w:space="0" w:color="auto"/>
            <w:bottom w:val="none" w:sz="0" w:space="0" w:color="auto"/>
            <w:right w:val="none" w:sz="0" w:space="0" w:color="auto"/>
          </w:divBdr>
          <w:divsChild>
            <w:div w:id="881400216">
              <w:marLeft w:val="0"/>
              <w:marRight w:val="0"/>
              <w:marTop w:val="0"/>
              <w:marBottom w:val="0"/>
              <w:divBdr>
                <w:top w:val="none" w:sz="0" w:space="0" w:color="auto"/>
                <w:left w:val="none" w:sz="0" w:space="0" w:color="auto"/>
                <w:bottom w:val="none" w:sz="0" w:space="0" w:color="auto"/>
                <w:right w:val="none" w:sz="0" w:space="0" w:color="auto"/>
              </w:divBdr>
            </w:div>
          </w:divsChild>
        </w:div>
        <w:div w:id="1972442808">
          <w:marLeft w:val="0"/>
          <w:marRight w:val="0"/>
          <w:marTop w:val="0"/>
          <w:marBottom w:val="0"/>
          <w:divBdr>
            <w:top w:val="none" w:sz="0" w:space="0" w:color="auto"/>
            <w:left w:val="none" w:sz="0" w:space="0" w:color="auto"/>
            <w:bottom w:val="none" w:sz="0" w:space="0" w:color="auto"/>
            <w:right w:val="none" w:sz="0" w:space="0" w:color="auto"/>
          </w:divBdr>
          <w:divsChild>
            <w:div w:id="1908221167">
              <w:marLeft w:val="-225"/>
              <w:marRight w:val="-225"/>
              <w:marTop w:val="0"/>
              <w:marBottom w:val="0"/>
              <w:divBdr>
                <w:top w:val="none" w:sz="0" w:space="0" w:color="auto"/>
                <w:left w:val="none" w:sz="0" w:space="0" w:color="auto"/>
                <w:bottom w:val="none" w:sz="0" w:space="0" w:color="auto"/>
                <w:right w:val="none" w:sz="0" w:space="0" w:color="auto"/>
              </w:divBdr>
              <w:divsChild>
                <w:div w:id="888422531">
                  <w:marLeft w:val="0"/>
                  <w:marRight w:val="0"/>
                  <w:marTop w:val="0"/>
                  <w:marBottom w:val="0"/>
                  <w:divBdr>
                    <w:top w:val="none" w:sz="0" w:space="0" w:color="auto"/>
                    <w:left w:val="none" w:sz="0" w:space="0" w:color="auto"/>
                    <w:bottom w:val="none" w:sz="0" w:space="0" w:color="auto"/>
                    <w:right w:val="none" w:sz="0" w:space="0" w:color="auto"/>
                  </w:divBdr>
                  <w:divsChild>
                    <w:div w:id="74979381">
                      <w:marLeft w:val="0"/>
                      <w:marRight w:val="0"/>
                      <w:marTop w:val="0"/>
                      <w:marBottom w:val="0"/>
                      <w:divBdr>
                        <w:top w:val="none" w:sz="0" w:space="0" w:color="auto"/>
                        <w:left w:val="none" w:sz="0" w:space="0" w:color="auto"/>
                        <w:bottom w:val="none" w:sz="0" w:space="0" w:color="auto"/>
                        <w:right w:val="none" w:sz="0" w:space="0" w:color="auto"/>
                      </w:divBdr>
                    </w:div>
                  </w:divsChild>
                </w:div>
                <w:div w:id="753165575">
                  <w:marLeft w:val="0"/>
                  <w:marRight w:val="0"/>
                  <w:marTop w:val="0"/>
                  <w:marBottom w:val="0"/>
                  <w:divBdr>
                    <w:top w:val="none" w:sz="0" w:space="0" w:color="auto"/>
                    <w:left w:val="none" w:sz="0" w:space="0" w:color="auto"/>
                    <w:bottom w:val="none" w:sz="0" w:space="0" w:color="auto"/>
                    <w:right w:val="none" w:sz="0" w:space="0" w:color="auto"/>
                  </w:divBdr>
                  <w:divsChild>
                    <w:div w:id="1970624127">
                      <w:marLeft w:val="-225"/>
                      <w:marRight w:val="-225"/>
                      <w:marTop w:val="0"/>
                      <w:marBottom w:val="0"/>
                      <w:divBdr>
                        <w:top w:val="none" w:sz="0" w:space="0" w:color="auto"/>
                        <w:left w:val="none" w:sz="0" w:space="0" w:color="auto"/>
                        <w:bottom w:val="none" w:sz="0" w:space="0" w:color="auto"/>
                        <w:right w:val="none" w:sz="0" w:space="0" w:color="auto"/>
                      </w:divBdr>
                      <w:divsChild>
                        <w:div w:id="78990047">
                          <w:marLeft w:val="0"/>
                          <w:marRight w:val="0"/>
                          <w:marTop w:val="0"/>
                          <w:marBottom w:val="0"/>
                          <w:divBdr>
                            <w:top w:val="none" w:sz="0" w:space="0" w:color="auto"/>
                            <w:left w:val="none" w:sz="0" w:space="0" w:color="auto"/>
                            <w:bottom w:val="none" w:sz="0" w:space="0" w:color="auto"/>
                            <w:right w:val="none" w:sz="0" w:space="0" w:color="auto"/>
                          </w:divBdr>
                          <w:divsChild>
                            <w:div w:id="1133013837">
                              <w:marLeft w:val="0"/>
                              <w:marRight w:val="0"/>
                              <w:marTop w:val="0"/>
                              <w:marBottom w:val="0"/>
                              <w:divBdr>
                                <w:top w:val="none" w:sz="0" w:space="0" w:color="auto"/>
                                <w:left w:val="none" w:sz="0" w:space="0" w:color="auto"/>
                                <w:bottom w:val="none" w:sz="0" w:space="0" w:color="auto"/>
                                <w:right w:val="none" w:sz="0" w:space="0" w:color="auto"/>
                              </w:divBdr>
                              <w:divsChild>
                                <w:div w:id="977879333">
                                  <w:marLeft w:val="0"/>
                                  <w:marRight w:val="0"/>
                                  <w:marTop w:val="0"/>
                                  <w:marBottom w:val="0"/>
                                  <w:divBdr>
                                    <w:top w:val="none" w:sz="0" w:space="0" w:color="auto"/>
                                    <w:left w:val="none" w:sz="0" w:space="0" w:color="auto"/>
                                    <w:bottom w:val="none" w:sz="0" w:space="0" w:color="auto"/>
                                    <w:right w:val="none" w:sz="0" w:space="0" w:color="auto"/>
                                  </w:divBdr>
                                </w:div>
                                <w:div w:id="578448528">
                                  <w:marLeft w:val="0"/>
                                  <w:marRight w:val="0"/>
                                  <w:marTop w:val="180"/>
                                  <w:marBottom w:val="180"/>
                                  <w:divBdr>
                                    <w:top w:val="single" w:sz="6" w:space="7" w:color="EBEBEB"/>
                                    <w:left w:val="single" w:sz="6" w:space="7" w:color="EBEBEB"/>
                                    <w:bottom w:val="single" w:sz="6" w:space="7" w:color="EBEBEB"/>
                                    <w:right w:val="single" w:sz="6" w:space="7" w:color="EBEBEB"/>
                                  </w:divBdr>
                                  <w:divsChild>
                                    <w:div w:id="1368212669">
                                      <w:marLeft w:val="0"/>
                                      <w:marRight w:val="0"/>
                                      <w:marTop w:val="0"/>
                                      <w:marBottom w:val="0"/>
                                      <w:divBdr>
                                        <w:top w:val="none" w:sz="0" w:space="0" w:color="auto"/>
                                        <w:left w:val="none" w:sz="0" w:space="0" w:color="auto"/>
                                        <w:bottom w:val="none" w:sz="0" w:space="0" w:color="auto"/>
                                        <w:right w:val="none" w:sz="0" w:space="0" w:color="auto"/>
                                      </w:divBdr>
                                    </w:div>
                                  </w:divsChild>
                                </w:div>
                                <w:div w:id="565799239">
                                  <w:marLeft w:val="0"/>
                                  <w:marRight w:val="0"/>
                                  <w:marTop w:val="180"/>
                                  <w:marBottom w:val="180"/>
                                  <w:divBdr>
                                    <w:top w:val="single" w:sz="6" w:space="7" w:color="EBEBEB"/>
                                    <w:left w:val="single" w:sz="6" w:space="7" w:color="EBEBEB"/>
                                    <w:bottom w:val="single" w:sz="6" w:space="7" w:color="EBEBEB"/>
                                    <w:right w:val="single" w:sz="6" w:space="7" w:color="EBEBEB"/>
                                  </w:divBdr>
                                  <w:divsChild>
                                    <w:div w:id="2087268049">
                                      <w:marLeft w:val="0"/>
                                      <w:marRight w:val="0"/>
                                      <w:marTop w:val="0"/>
                                      <w:marBottom w:val="0"/>
                                      <w:divBdr>
                                        <w:top w:val="none" w:sz="0" w:space="0" w:color="auto"/>
                                        <w:left w:val="single" w:sz="24" w:space="7" w:color="8AC007"/>
                                        <w:bottom w:val="none" w:sz="0" w:space="0" w:color="auto"/>
                                        <w:right w:val="none" w:sz="0" w:space="0" w:color="auto"/>
                                      </w:divBdr>
                                    </w:div>
                                  </w:divsChild>
                                </w:div>
                                <w:div w:id="1608659537">
                                  <w:marLeft w:val="0"/>
                                  <w:marRight w:val="0"/>
                                  <w:marTop w:val="180"/>
                                  <w:marBottom w:val="180"/>
                                  <w:divBdr>
                                    <w:top w:val="single" w:sz="6" w:space="7" w:color="EBEBEB"/>
                                    <w:left w:val="single" w:sz="6" w:space="7" w:color="EBEBEB"/>
                                    <w:bottom w:val="single" w:sz="6" w:space="7" w:color="EBEBEB"/>
                                    <w:right w:val="single" w:sz="6" w:space="7" w:color="EBEBEB"/>
                                  </w:divBdr>
                                  <w:divsChild>
                                    <w:div w:id="2046171013">
                                      <w:marLeft w:val="0"/>
                                      <w:marRight w:val="0"/>
                                      <w:marTop w:val="0"/>
                                      <w:marBottom w:val="0"/>
                                      <w:divBdr>
                                        <w:top w:val="none" w:sz="0" w:space="0" w:color="auto"/>
                                        <w:left w:val="single" w:sz="24" w:space="7" w:color="8AC007"/>
                                        <w:bottom w:val="none" w:sz="0" w:space="0" w:color="auto"/>
                                        <w:right w:val="none" w:sz="0" w:space="0" w:color="auto"/>
                                      </w:divBdr>
                                    </w:div>
                                  </w:divsChild>
                                </w:div>
                                <w:div w:id="610669342">
                                  <w:marLeft w:val="0"/>
                                  <w:marRight w:val="0"/>
                                  <w:marTop w:val="180"/>
                                  <w:marBottom w:val="180"/>
                                  <w:divBdr>
                                    <w:top w:val="single" w:sz="6" w:space="7" w:color="EBEBEB"/>
                                    <w:left w:val="single" w:sz="6" w:space="7" w:color="EBEBEB"/>
                                    <w:bottom w:val="single" w:sz="6" w:space="7" w:color="EBEBEB"/>
                                    <w:right w:val="single" w:sz="6" w:space="7" w:color="EBEBEB"/>
                                  </w:divBdr>
                                  <w:divsChild>
                                    <w:div w:id="1829125138">
                                      <w:marLeft w:val="0"/>
                                      <w:marRight w:val="0"/>
                                      <w:marTop w:val="0"/>
                                      <w:marBottom w:val="0"/>
                                      <w:divBdr>
                                        <w:top w:val="none" w:sz="0" w:space="0" w:color="auto"/>
                                        <w:left w:val="single" w:sz="24" w:space="7" w:color="8AC007"/>
                                        <w:bottom w:val="none" w:sz="0" w:space="0" w:color="auto"/>
                                        <w:right w:val="none" w:sz="0" w:space="0" w:color="auto"/>
                                      </w:divBdr>
                                    </w:div>
                                  </w:divsChild>
                                </w:div>
                                <w:div w:id="513425078">
                                  <w:marLeft w:val="0"/>
                                  <w:marRight w:val="0"/>
                                  <w:marTop w:val="180"/>
                                  <w:marBottom w:val="180"/>
                                  <w:divBdr>
                                    <w:top w:val="single" w:sz="6" w:space="7" w:color="EBEBEB"/>
                                    <w:left w:val="single" w:sz="6" w:space="7" w:color="EBEBEB"/>
                                    <w:bottom w:val="single" w:sz="6" w:space="7" w:color="EBEBEB"/>
                                    <w:right w:val="single" w:sz="6" w:space="7" w:color="EBEBEB"/>
                                  </w:divBdr>
                                  <w:divsChild>
                                    <w:div w:id="1885679593">
                                      <w:marLeft w:val="0"/>
                                      <w:marRight w:val="0"/>
                                      <w:marTop w:val="0"/>
                                      <w:marBottom w:val="0"/>
                                      <w:divBdr>
                                        <w:top w:val="none" w:sz="0" w:space="0" w:color="auto"/>
                                        <w:left w:val="single" w:sz="24" w:space="7" w:color="8AC007"/>
                                        <w:bottom w:val="none" w:sz="0" w:space="0" w:color="auto"/>
                                        <w:right w:val="none" w:sz="0" w:space="0" w:color="auto"/>
                                      </w:divBdr>
                                    </w:div>
                                  </w:divsChild>
                                </w:div>
                                <w:div w:id="746077859">
                                  <w:marLeft w:val="0"/>
                                  <w:marRight w:val="0"/>
                                  <w:marTop w:val="180"/>
                                  <w:marBottom w:val="180"/>
                                  <w:divBdr>
                                    <w:top w:val="single" w:sz="6" w:space="7" w:color="EBEBEB"/>
                                    <w:left w:val="single" w:sz="6" w:space="7" w:color="EBEBEB"/>
                                    <w:bottom w:val="single" w:sz="6" w:space="7" w:color="EBEBEB"/>
                                    <w:right w:val="single" w:sz="6" w:space="7" w:color="EBEBEB"/>
                                  </w:divBdr>
                                  <w:divsChild>
                                    <w:div w:id="1429086154">
                                      <w:marLeft w:val="0"/>
                                      <w:marRight w:val="0"/>
                                      <w:marTop w:val="0"/>
                                      <w:marBottom w:val="0"/>
                                      <w:divBdr>
                                        <w:top w:val="none" w:sz="0" w:space="0" w:color="auto"/>
                                        <w:left w:val="single" w:sz="24" w:space="7" w:color="8AC007"/>
                                        <w:bottom w:val="none" w:sz="0" w:space="0" w:color="auto"/>
                                        <w:right w:val="none" w:sz="0" w:space="0" w:color="auto"/>
                                      </w:divBdr>
                                    </w:div>
                                  </w:divsChild>
                                </w:div>
                                <w:div w:id="410466646">
                                  <w:marLeft w:val="0"/>
                                  <w:marRight w:val="0"/>
                                  <w:marTop w:val="180"/>
                                  <w:marBottom w:val="180"/>
                                  <w:divBdr>
                                    <w:top w:val="single" w:sz="6" w:space="7" w:color="EBEBEB"/>
                                    <w:left w:val="single" w:sz="6" w:space="7" w:color="EBEBEB"/>
                                    <w:bottom w:val="single" w:sz="6" w:space="7" w:color="EBEBEB"/>
                                    <w:right w:val="single" w:sz="6" w:space="7" w:color="EBEBEB"/>
                                  </w:divBdr>
                                  <w:divsChild>
                                    <w:div w:id="500892693">
                                      <w:marLeft w:val="0"/>
                                      <w:marRight w:val="0"/>
                                      <w:marTop w:val="0"/>
                                      <w:marBottom w:val="0"/>
                                      <w:divBdr>
                                        <w:top w:val="none" w:sz="0" w:space="0" w:color="auto"/>
                                        <w:left w:val="single" w:sz="24" w:space="7" w:color="8AC007"/>
                                        <w:bottom w:val="none" w:sz="0" w:space="0" w:color="auto"/>
                                        <w:right w:val="none" w:sz="0" w:space="0" w:color="auto"/>
                                      </w:divBdr>
                                    </w:div>
                                  </w:divsChild>
                                </w:div>
                                <w:div w:id="9954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9819">
                          <w:marLeft w:val="0"/>
                          <w:marRight w:val="0"/>
                          <w:marTop w:val="0"/>
                          <w:marBottom w:val="0"/>
                          <w:divBdr>
                            <w:top w:val="none" w:sz="0" w:space="0" w:color="auto"/>
                            <w:left w:val="none" w:sz="0" w:space="0" w:color="auto"/>
                            <w:bottom w:val="none" w:sz="0" w:space="0" w:color="auto"/>
                            <w:right w:val="none" w:sz="0" w:space="0" w:color="auto"/>
                          </w:divBdr>
                          <w:divsChild>
                            <w:div w:id="214434002">
                              <w:marLeft w:val="-225"/>
                              <w:marRight w:val="-225"/>
                              <w:marTop w:val="0"/>
                              <w:marBottom w:val="0"/>
                              <w:divBdr>
                                <w:top w:val="none" w:sz="0" w:space="0" w:color="auto"/>
                                <w:left w:val="none" w:sz="0" w:space="0" w:color="auto"/>
                                <w:bottom w:val="none" w:sz="0" w:space="0" w:color="auto"/>
                                <w:right w:val="none" w:sz="0" w:space="0" w:color="auto"/>
                              </w:divBdr>
                            </w:div>
                            <w:div w:id="1975020711">
                              <w:marLeft w:val="-225"/>
                              <w:marRight w:val="-225"/>
                              <w:marTop w:val="0"/>
                              <w:marBottom w:val="0"/>
                              <w:divBdr>
                                <w:top w:val="none" w:sz="0" w:space="0" w:color="auto"/>
                                <w:left w:val="none" w:sz="0" w:space="0" w:color="auto"/>
                                <w:bottom w:val="none" w:sz="0" w:space="0" w:color="auto"/>
                                <w:right w:val="none" w:sz="0" w:space="0" w:color="auto"/>
                              </w:divBdr>
                            </w:div>
                            <w:div w:id="693270841">
                              <w:marLeft w:val="-225"/>
                              <w:marRight w:val="-225"/>
                              <w:marTop w:val="0"/>
                              <w:marBottom w:val="0"/>
                              <w:divBdr>
                                <w:top w:val="none" w:sz="0" w:space="0" w:color="auto"/>
                                <w:left w:val="none" w:sz="0" w:space="0" w:color="auto"/>
                                <w:bottom w:val="none" w:sz="0" w:space="0" w:color="auto"/>
                                <w:right w:val="none" w:sz="0" w:space="0" w:color="auto"/>
                              </w:divBdr>
                              <w:divsChild>
                                <w:div w:id="15284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2534">
                      <w:marLeft w:val="-225"/>
                      <w:marRight w:val="-225"/>
                      <w:marTop w:val="0"/>
                      <w:marBottom w:val="0"/>
                      <w:divBdr>
                        <w:top w:val="none" w:sz="0" w:space="0" w:color="auto"/>
                        <w:left w:val="none" w:sz="0" w:space="0" w:color="auto"/>
                        <w:bottom w:val="none" w:sz="0" w:space="0" w:color="auto"/>
                        <w:right w:val="none" w:sz="0" w:space="0" w:color="auto"/>
                      </w:divBdr>
                      <w:divsChild>
                        <w:div w:id="728457347">
                          <w:marLeft w:val="0"/>
                          <w:marRight w:val="0"/>
                          <w:marTop w:val="0"/>
                          <w:marBottom w:val="0"/>
                          <w:divBdr>
                            <w:top w:val="none" w:sz="0" w:space="0" w:color="auto"/>
                            <w:left w:val="none" w:sz="0" w:space="0" w:color="auto"/>
                            <w:bottom w:val="none" w:sz="0" w:space="0" w:color="auto"/>
                            <w:right w:val="none" w:sz="0" w:space="0" w:color="auto"/>
                          </w:divBdr>
                          <w:divsChild>
                            <w:div w:id="961501356">
                              <w:marLeft w:val="0"/>
                              <w:marRight w:val="0"/>
                              <w:marTop w:val="300"/>
                              <w:marBottom w:val="0"/>
                              <w:divBdr>
                                <w:top w:val="none" w:sz="0" w:space="0" w:color="auto"/>
                                <w:left w:val="none" w:sz="0" w:space="0" w:color="auto"/>
                                <w:bottom w:val="none" w:sz="0" w:space="0" w:color="auto"/>
                                <w:right w:val="none" w:sz="0" w:space="0" w:color="auto"/>
                              </w:divBdr>
                              <w:divsChild>
                                <w:div w:id="1682975557">
                                  <w:marLeft w:val="-225"/>
                                  <w:marRight w:val="-225"/>
                                  <w:marTop w:val="0"/>
                                  <w:marBottom w:val="0"/>
                                  <w:divBdr>
                                    <w:top w:val="none" w:sz="0" w:space="0" w:color="auto"/>
                                    <w:left w:val="none" w:sz="0" w:space="0" w:color="auto"/>
                                    <w:bottom w:val="none" w:sz="0" w:space="0" w:color="auto"/>
                                    <w:right w:val="none" w:sz="0" w:space="0" w:color="auto"/>
                                  </w:divBdr>
                                  <w:divsChild>
                                    <w:div w:id="554894960">
                                      <w:marLeft w:val="0"/>
                                      <w:marRight w:val="0"/>
                                      <w:marTop w:val="0"/>
                                      <w:marBottom w:val="0"/>
                                      <w:divBdr>
                                        <w:top w:val="none" w:sz="0" w:space="0" w:color="auto"/>
                                        <w:left w:val="none" w:sz="0" w:space="0" w:color="auto"/>
                                        <w:bottom w:val="none" w:sz="0" w:space="0" w:color="auto"/>
                                        <w:right w:val="none" w:sz="0" w:space="0" w:color="auto"/>
                                      </w:divBdr>
                                    </w:div>
                                    <w:div w:id="126316145">
                                      <w:marLeft w:val="0"/>
                                      <w:marRight w:val="0"/>
                                      <w:marTop w:val="0"/>
                                      <w:marBottom w:val="0"/>
                                      <w:divBdr>
                                        <w:top w:val="none" w:sz="0" w:space="0" w:color="auto"/>
                                        <w:left w:val="none" w:sz="0" w:space="0" w:color="auto"/>
                                        <w:bottom w:val="none" w:sz="0" w:space="0" w:color="auto"/>
                                        <w:right w:val="none" w:sz="0" w:space="0" w:color="auto"/>
                                      </w:divBdr>
                                    </w:div>
                                    <w:div w:id="412973097">
                                      <w:marLeft w:val="0"/>
                                      <w:marRight w:val="0"/>
                                      <w:marTop w:val="0"/>
                                      <w:marBottom w:val="0"/>
                                      <w:divBdr>
                                        <w:top w:val="none" w:sz="0" w:space="0" w:color="auto"/>
                                        <w:left w:val="none" w:sz="0" w:space="0" w:color="auto"/>
                                        <w:bottom w:val="none" w:sz="0" w:space="0" w:color="auto"/>
                                        <w:right w:val="none" w:sz="0" w:space="0" w:color="auto"/>
                                      </w:divBdr>
                                    </w:div>
                                    <w:div w:id="1645814492">
                                      <w:marLeft w:val="0"/>
                                      <w:marRight w:val="0"/>
                                      <w:marTop w:val="0"/>
                                      <w:marBottom w:val="0"/>
                                      <w:divBdr>
                                        <w:top w:val="none" w:sz="0" w:space="0" w:color="auto"/>
                                        <w:left w:val="none" w:sz="0" w:space="0" w:color="auto"/>
                                        <w:bottom w:val="none" w:sz="0" w:space="0" w:color="auto"/>
                                        <w:right w:val="none" w:sz="0" w:space="0" w:color="auto"/>
                                      </w:divBdr>
                                    </w:div>
                                  </w:divsChild>
                                </w:div>
                                <w:div w:id="1200694">
                                  <w:marLeft w:val="0"/>
                                  <w:marRight w:val="0"/>
                                  <w:marTop w:val="0"/>
                                  <w:marBottom w:val="0"/>
                                  <w:divBdr>
                                    <w:top w:val="none" w:sz="0" w:space="0" w:color="auto"/>
                                    <w:left w:val="none" w:sz="0" w:space="0" w:color="auto"/>
                                    <w:bottom w:val="none" w:sz="0" w:space="0" w:color="auto"/>
                                    <w:right w:val="none" w:sz="0" w:space="0" w:color="auto"/>
                                  </w:divBdr>
                                  <w:divsChild>
                                    <w:div w:id="240872173">
                                      <w:marLeft w:val="0"/>
                                      <w:marRight w:val="0"/>
                                      <w:marTop w:val="0"/>
                                      <w:marBottom w:val="225"/>
                                      <w:divBdr>
                                        <w:top w:val="none" w:sz="0" w:space="0" w:color="auto"/>
                                        <w:left w:val="none" w:sz="0" w:space="0" w:color="auto"/>
                                        <w:bottom w:val="none" w:sz="0" w:space="0" w:color="auto"/>
                                        <w:right w:val="none" w:sz="0" w:space="0" w:color="auto"/>
                                      </w:divBdr>
                                    </w:div>
                                    <w:div w:id="710542912">
                                      <w:marLeft w:val="0"/>
                                      <w:marRight w:val="0"/>
                                      <w:marTop w:val="0"/>
                                      <w:marBottom w:val="225"/>
                                      <w:divBdr>
                                        <w:top w:val="none" w:sz="0" w:space="0" w:color="auto"/>
                                        <w:left w:val="none" w:sz="0" w:space="0" w:color="auto"/>
                                        <w:bottom w:val="none" w:sz="0" w:space="0" w:color="auto"/>
                                        <w:right w:val="none" w:sz="0" w:space="0" w:color="auto"/>
                                      </w:divBdr>
                                    </w:div>
                                    <w:div w:id="1159535233">
                                      <w:marLeft w:val="0"/>
                                      <w:marRight w:val="0"/>
                                      <w:marTop w:val="0"/>
                                      <w:marBottom w:val="225"/>
                                      <w:divBdr>
                                        <w:top w:val="none" w:sz="0" w:space="0" w:color="auto"/>
                                        <w:left w:val="none" w:sz="0" w:space="0" w:color="auto"/>
                                        <w:bottom w:val="none" w:sz="0" w:space="0" w:color="auto"/>
                                        <w:right w:val="none" w:sz="0" w:space="0" w:color="auto"/>
                                      </w:divBdr>
                                    </w:div>
                                    <w:div w:id="1757943045">
                                      <w:marLeft w:val="0"/>
                                      <w:marRight w:val="0"/>
                                      <w:marTop w:val="0"/>
                                      <w:marBottom w:val="225"/>
                                      <w:divBdr>
                                        <w:top w:val="none" w:sz="0" w:space="0" w:color="auto"/>
                                        <w:left w:val="none" w:sz="0" w:space="0" w:color="auto"/>
                                        <w:bottom w:val="none" w:sz="0" w:space="0" w:color="auto"/>
                                        <w:right w:val="none" w:sz="0" w:space="0" w:color="auto"/>
                                      </w:divBdr>
                                    </w:div>
                                  </w:divsChild>
                                </w:div>
                                <w:div w:id="175117500">
                                  <w:marLeft w:val="0"/>
                                  <w:marRight w:val="0"/>
                                  <w:marTop w:val="0"/>
                                  <w:marBottom w:val="0"/>
                                  <w:divBdr>
                                    <w:top w:val="none" w:sz="0" w:space="0" w:color="auto"/>
                                    <w:left w:val="none" w:sz="0" w:space="0" w:color="auto"/>
                                    <w:bottom w:val="none" w:sz="0" w:space="0" w:color="auto"/>
                                    <w:right w:val="none" w:sz="0" w:space="0" w:color="auto"/>
                                  </w:divBdr>
                                </w:div>
                                <w:div w:id="1710491039">
                                  <w:marLeft w:val="-225"/>
                                  <w:marRight w:val="-225"/>
                                  <w:marTop w:val="0"/>
                                  <w:marBottom w:val="0"/>
                                  <w:divBdr>
                                    <w:top w:val="none" w:sz="0" w:space="0" w:color="auto"/>
                                    <w:left w:val="none" w:sz="0" w:space="0" w:color="auto"/>
                                    <w:bottom w:val="none" w:sz="0" w:space="0" w:color="auto"/>
                                    <w:right w:val="none" w:sz="0" w:space="0" w:color="auto"/>
                                  </w:divBdr>
                                  <w:divsChild>
                                    <w:div w:id="18549912">
                                      <w:marLeft w:val="0"/>
                                      <w:marRight w:val="0"/>
                                      <w:marTop w:val="0"/>
                                      <w:marBottom w:val="0"/>
                                      <w:divBdr>
                                        <w:top w:val="none" w:sz="0" w:space="0" w:color="auto"/>
                                        <w:left w:val="none" w:sz="0" w:space="0" w:color="auto"/>
                                        <w:bottom w:val="none" w:sz="0" w:space="0" w:color="auto"/>
                                        <w:right w:val="none" w:sz="0" w:space="0" w:color="auto"/>
                                      </w:divBdr>
                                    </w:div>
                                    <w:div w:id="822430145">
                                      <w:marLeft w:val="0"/>
                                      <w:marRight w:val="0"/>
                                      <w:marTop w:val="0"/>
                                      <w:marBottom w:val="0"/>
                                      <w:divBdr>
                                        <w:top w:val="none" w:sz="0" w:space="0" w:color="auto"/>
                                        <w:left w:val="none" w:sz="0" w:space="0" w:color="auto"/>
                                        <w:bottom w:val="none" w:sz="0" w:space="0" w:color="auto"/>
                                        <w:right w:val="none" w:sz="0" w:space="0" w:color="auto"/>
                                      </w:divBdr>
                                    </w:div>
                                    <w:div w:id="419184736">
                                      <w:marLeft w:val="0"/>
                                      <w:marRight w:val="0"/>
                                      <w:marTop w:val="0"/>
                                      <w:marBottom w:val="0"/>
                                      <w:divBdr>
                                        <w:top w:val="none" w:sz="0" w:space="0" w:color="auto"/>
                                        <w:left w:val="none" w:sz="0" w:space="0" w:color="auto"/>
                                        <w:bottom w:val="none" w:sz="0" w:space="0" w:color="auto"/>
                                        <w:right w:val="none" w:sz="0" w:space="0" w:color="auto"/>
                                      </w:divBdr>
                                    </w:div>
                                    <w:div w:id="13310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2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076552">
          <w:marLeft w:val="0"/>
          <w:marRight w:val="0"/>
          <w:marTop w:val="570"/>
          <w:marBottom w:val="0"/>
          <w:divBdr>
            <w:top w:val="single" w:sz="6" w:space="0" w:color="AAAAAA"/>
            <w:left w:val="single" w:sz="6" w:space="0" w:color="5F5F5F"/>
            <w:bottom w:val="single" w:sz="6" w:space="0" w:color="5F5F5F"/>
            <w:right w:val="single" w:sz="6" w:space="0" w:color="5F5F5F"/>
          </w:divBdr>
          <w:divsChild>
            <w:div w:id="1246955324">
              <w:marLeft w:val="0"/>
              <w:marRight w:val="0"/>
              <w:marTop w:val="0"/>
              <w:marBottom w:val="0"/>
              <w:divBdr>
                <w:top w:val="none" w:sz="0" w:space="0" w:color="auto"/>
                <w:left w:val="none" w:sz="0" w:space="0" w:color="auto"/>
                <w:bottom w:val="none" w:sz="0" w:space="0" w:color="auto"/>
                <w:right w:val="none" w:sz="0" w:space="0" w:color="auto"/>
              </w:divBdr>
              <w:divsChild>
                <w:div w:id="501818927">
                  <w:marLeft w:val="0"/>
                  <w:marRight w:val="0"/>
                  <w:marTop w:val="0"/>
                  <w:marBottom w:val="0"/>
                  <w:divBdr>
                    <w:top w:val="none" w:sz="0" w:space="0" w:color="auto"/>
                    <w:left w:val="none" w:sz="0" w:space="0" w:color="auto"/>
                    <w:bottom w:val="none" w:sz="0" w:space="0" w:color="auto"/>
                    <w:right w:val="none" w:sz="0" w:space="0" w:color="auto"/>
                  </w:divBdr>
                </w:div>
                <w:div w:id="2025009440">
                  <w:marLeft w:val="0"/>
                  <w:marRight w:val="0"/>
                  <w:marTop w:val="0"/>
                  <w:marBottom w:val="0"/>
                  <w:divBdr>
                    <w:top w:val="none" w:sz="0" w:space="0" w:color="auto"/>
                    <w:left w:val="none" w:sz="0" w:space="0" w:color="auto"/>
                    <w:bottom w:val="none" w:sz="0" w:space="0" w:color="auto"/>
                    <w:right w:val="none" w:sz="0" w:space="0" w:color="auto"/>
                  </w:divBdr>
                </w:div>
                <w:div w:id="729033505">
                  <w:marLeft w:val="0"/>
                  <w:marRight w:val="0"/>
                  <w:marTop w:val="0"/>
                  <w:marBottom w:val="0"/>
                  <w:divBdr>
                    <w:top w:val="none" w:sz="0" w:space="0" w:color="auto"/>
                    <w:left w:val="none" w:sz="0" w:space="0" w:color="auto"/>
                    <w:bottom w:val="none" w:sz="0" w:space="0" w:color="auto"/>
                    <w:right w:val="none" w:sz="0" w:space="0" w:color="auto"/>
                  </w:divBdr>
                </w:div>
                <w:div w:id="842430872">
                  <w:marLeft w:val="0"/>
                  <w:marRight w:val="0"/>
                  <w:marTop w:val="0"/>
                  <w:marBottom w:val="0"/>
                  <w:divBdr>
                    <w:top w:val="none" w:sz="0" w:space="0" w:color="auto"/>
                    <w:left w:val="none" w:sz="0" w:space="0" w:color="auto"/>
                    <w:bottom w:val="none" w:sz="0" w:space="0" w:color="auto"/>
                    <w:right w:val="none" w:sz="0" w:space="0" w:color="auto"/>
                  </w:divBdr>
                </w:div>
                <w:div w:id="1456945144">
                  <w:marLeft w:val="0"/>
                  <w:marRight w:val="0"/>
                  <w:marTop w:val="0"/>
                  <w:marBottom w:val="0"/>
                  <w:divBdr>
                    <w:top w:val="none" w:sz="0" w:space="0" w:color="auto"/>
                    <w:left w:val="none" w:sz="0" w:space="0" w:color="auto"/>
                    <w:bottom w:val="none" w:sz="0" w:space="0" w:color="auto"/>
                    <w:right w:val="none" w:sz="0" w:space="0" w:color="auto"/>
                  </w:divBdr>
                </w:div>
                <w:div w:id="12218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7963">
          <w:marLeft w:val="0"/>
          <w:marRight w:val="0"/>
          <w:marTop w:val="570"/>
          <w:marBottom w:val="0"/>
          <w:divBdr>
            <w:top w:val="single" w:sz="6" w:space="0" w:color="AAAAAA"/>
            <w:left w:val="single" w:sz="6" w:space="0" w:color="5F5F5F"/>
            <w:bottom w:val="single" w:sz="6" w:space="0" w:color="5F5F5F"/>
            <w:right w:val="single" w:sz="6" w:space="0" w:color="5F5F5F"/>
          </w:divBdr>
          <w:divsChild>
            <w:div w:id="1757091620">
              <w:marLeft w:val="0"/>
              <w:marRight w:val="0"/>
              <w:marTop w:val="0"/>
              <w:marBottom w:val="0"/>
              <w:divBdr>
                <w:top w:val="none" w:sz="0" w:space="0" w:color="auto"/>
                <w:left w:val="none" w:sz="0" w:space="0" w:color="auto"/>
                <w:bottom w:val="none" w:sz="0" w:space="0" w:color="auto"/>
                <w:right w:val="none" w:sz="0" w:space="0" w:color="auto"/>
              </w:divBdr>
              <w:divsChild>
                <w:div w:id="2061203993">
                  <w:marLeft w:val="0"/>
                  <w:marRight w:val="0"/>
                  <w:marTop w:val="0"/>
                  <w:marBottom w:val="0"/>
                  <w:divBdr>
                    <w:top w:val="none" w:sz="0" w:space="0" w:color="auto"/>
                    <w:left w:val="none" w:sz="0" w:space="0" w:color="auto"/>
                    <w:bottom w:val="none" w:sz="0" w:space="0" w:color="auto"/>
                    <w:right w:val="none" w:sz="0" w:space="0" w:color="auto"/>
                  </w:divBdr>
                </w:div>
                <w:div w:id="1218858847">
                  <w:marLeft w:val="0"/>
                  <w:marRight w:val="0"/>
                  <w:marTop w:val="0"/>
                  <w:marBottom w:val="0"/>
                  <w:divBdr>
                    <w:top w:val="none" w:sz="0" w:space="0" w:color="auto"/>
                    <w:left w:val="none" w:sz="0" w:space="0" w:color="auto"/>
                    <w:bottom w:val="none" w:sz="0" w:space="0" w:color="auto"/>
                    <w:right w:val="none" w:sz="0" w:space="0" w:color="auto"/>
                  </w:divBdr>
                </w:div>
                <w:div w:id="413431920">
                  <w:marLeft w:val="0"/>
                  <w:marRight w:val="0"/>
                  <w:marTop w:val="0"/>
                  <w:marBottom w:val="0"/>
                  <w:divBdr>
                    <w:top w:val="none" w:sz="0" w:space="0" w:color="auto"/>
                    <w:left w:val="none" w:sz="0" w:space="0" w:color="auto"/>
                    <w:bottom w:val="none" w:sz="0" w:space="0" w:color="auto"/>
                    <w:right w:val="none" w:sz="0" w:space="0" w:color="auto"/>
                  </w:divBdr>
                </w:div>
                <w:div w:id="2043437305">
                  <w:marLeft w:val="0"/>
                  <w:marRight w:val="0"/>
                  <w:marTop w:val="0"/>
                  <w:marBottom w:val="0"/>
                  <w:divBdr>
                    <w:top w:val="none" w:sz="0" w:space="0" w:color="auto"/>
                    <w:left w:val="none" w:sz="0" w:space="0" w:color="auto"/>
                    <w:bottom w:val="none" w:sz="0" w:space="0" w:color="auto"/>
                    <w:right w:val="none" w:sz="0" w:space="0" w:color="auto"/>
                  </w:divBdr>
                </w:div>
                <w:div w:id="12548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8090">
          <w:marLeft w:val="0"/>
          <w:marRight w:val="0"/>
          <w:marTop w:val="570"/>
          <w:marBottom w:val="0"/>
          <w:divBdr>
            <w:top w:val="single" w:sz="6" w:space="0" w:color="AAAAAA"/>
            <w:left w:val="single" w:sz="6" w:space="0" w:color="5F5F5F"/>
            <w:bottom w:val="single" w:sz="6" w:space="0" w:color="5F5F5F"/>
            <w:right w:val="single" w:sz="6" w:space="0" w:color="5F5F5F"/>
          </w:divBdr>
          <w:divsChild>
            <w:div w:id="2142111217">
              <w:marLeft w:val="0"/>
              <w:marRight w:val="0"/>
              <w:marTop w:val="0"/>
              <w:marBottom w:val="0"/>
              <w:divBdr>
                <w:top w:val="none" w:sz="0" w:space="0" w:color="auto"/>
                <w:left w:val="none" w:sz="0" w:space="0" w:color="auto"/>
                <w:bottom w:val="none" w:sz="0" w:space="0" w:color="auto"/>
                <w:right w:val="none" w:sz="0" w:space="0" w:color="auto"/>
              </w:divBdr>
              <w:divsChild>
                <w:div w:id="2001154684">
                  <w:marLeft w:val="0"/>
                  <w:marRight w:val="0"/>
                  <w:marTop w:val="0"/>
                  <w:marBottom w:val="0"/>
                  <w:divBdr>
                    <w:top w:val="none" w:sz="0" w:space="0" w:color="auto"/>
                    <w:left w:val="none" w:sz="0" w:space="0" w:color="auto"/>
                    <w:bottom w:val="none" w:sz="0" w:space="0" w:color="auto"/>
                    <w:right w:val="none" w:sz="0" w:space="0" w:color="auto"/>
                  </w:divBdr>
                </w:div>
                <w:div w:id="1316106213">
                  <w:marLeft w:val="0"/>
                  <w:marRight w:val="0"/>
                  <w:marTop w:val="0"/>
                  <w:marBottom w:val="0"/>
                  <w:divBdr>
                    <w:top w:val="none" w:sz="0" w:space="0" w:color="auto"/>
                    <w:left w:val="none" w:sz="0" w:space="0" w:color="auto"/>
                    <w:bottom w:val="none" w:sz="0" w:space="0" w:color="auto"/>
                    <w:right w:val="none" w:sz="0" w:space="0" w:color="auto"/>
                  </w:divBdr>
                </w:div>
                <w:div w:id="1744063385">
                  <w:marLeft w:val="0"/>
                  <w:marRight w:val="0"/>
                  <w:marTop w:val="0"/>
                  <w:marBottom w:val="0"/>
                  <w:divBdr>
                    <w:top w:val="none" w:sz="0" w:space="0" w:color="auto"/>
                    <w:left w:val="none" w:sz="0" w:space="0" w:color="auto"/>
                    <w:bottom w:val="none" w:sz="0" w:space="0" w:color="auto"/>
                    <w:right w:val="none" w:sz="0" w:space="0" w:color="auto"/>
                  </w:divBdr>
                </w:div>
                <w:div w:id="14376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0205">
          <w:marLeft w:val="0"/>
          <w:marRight w:val="0"/>
          <w:marTop w:val="570"/>
          <w:marBottom w:val="0"/>
          <w:divBdr>
            <w:top w:val="single" w:sz="6" w:space="0" w:color="AAAAAA"/>
            <w:left w:val="single" w:sz="6" w:space="0" w:color="5F5F5F"/>
            <w:bottom w:val="single" w:sz="6" w:space="0" w:color="5F5F5F"/>
            <w:right w:val="single" w:sz="6" w:space="0" w:color="5F5F5F"/>
          </w:divBdr>
          <w:divsChild>
            <w:div w:id="796222372">
              <w:marLeft w:val="0"/>
              <w:marRight w:val="0"/>
              <w:marTop w:val="0"/>
              <w:marBottom w:val="0"/>
              <w:divBdr>
                <w:top w:val="none" w:sz="0" w:space="0" w:color="auto"/>
                <w:left w:val="none" w:sz="0" w:space="0" w:color="auto"/>
                <w:bottom w:val="none" w:sz="0" w:space="0" w:color="auto"/>
                <w:right w:val="none" w:sz="0" w:space="0" w:color="auto"/>
              </w:divBdr>
              <w:divsChild>
                <w:div w:id="2022008570">
                  <w:marLeft w:val="0"/>
                  <w:marRight w:val="0"/>
                  <w:marTop w:val="0"/>
                  <w:marBottom w:val="0"/>
                  <w:divBdr>
                    <w:top w:val="none" w:sz="0" w:space="0" w:color="auto"/>
                    <w:left w:val="none" w:sz="0" w:space="0" w:color="auto"/>
                    <w:bottom w:val="none" w:sz="0" w:space="0" w:color="auto"/>
                    <w:right w:val="none" w:sz="0" w:space="0" w:color="auto"/>
                  </w:divBdr>
                  <w:divsChild>
                    <w:div w:id="1427574835">
                      <w:marLeft w:val="0"/>
                      <w:marRight w:val="0"/>
                      <w:marTop w:val="0"/>
                      <w:marBottom w:val="0"/>
                      <w:divBdr>
                        <w:top w:val="none" w:sz="0" w:space="0" w:color="auto"/>
                        <w:left w:val="none" w:sz="0" w:space="0" w:color="auto"/>
                        <w:bottom w:val="none" w:sz="0" w:space="0" w:color="auto"/>
                        <w:right w:val="none" w:sz="0" w:space="0" w:color="auto"/>
                      </w:divBdr>
                      <w:divsChild>
                        <w:div w:id="1595505748">
                          <w:marLeft w:val="0"/>
                          <w:marRight w:val="0"/>
                          <w:marTop w:val="0"/>
                          <w:marBottom w:val="0"/>
                          <w:divBdr>
                            <w:top w:val="none" w:sz="0" w:space="0" w:color="auto"/>
                            <w:left w:val="none" w:sz="0" w:space="0" w:color="auto"/>
                            <w:bottom w:val="none" w:sz="0" w:space="0" w:color="auto"/>
                            <w:right w:val="none" w:sz="0" w:space="0" w:color="auto"/>
                          </w:divBdr>
                          <w:divsChild>
                            <w:div w:id="1892569580">
                              <w:marLeft w:val="0"/>
                              <w:marRight w:val="0"/>
                              <w:marTop w:val="0"/>
                              <w:marBottom w:val="0"/>
                              <w:divBdr>
                                <w:top w:val="none" w:sz="0" w:space="0" w:color="auto"/>
                                <w:left w:val="none" w:sz="0" w:space="0" w:color="auto"/>
                                <w:bottom w:val="none" w:sz="0" w:space="0" w:color="auto"/>
                                <w:right w:val="none" w:sz="0" w:space="0" w:color="auto"/>
                              </w:divBdr>
                              <w:divsChild>
                                <w:div w:id="801768394">
                                  <w:marLeft w:val="0"/>
                                  <w:marRight w:val="0"/>
                                  <w:marTop w:val="0"/>
                                  <w:marBottom w:val="0"/>
                                  <w:divBdr>
                                    <w:top w:val="none" w:sz="0" w:space="0" w:color="auto"/>
                                    <w:left w:val="none" w:sz="0" w:space="0" w:color="auto"/>
                                    <w:bottom w:val="none" w:sz="0" w:space="0" w:color="auto"/>
                                    <w:right w:val="none" w:sz="0" w:space="0" w:color="auto"/>
                                  </w:divBdr>
                                  <w:divsChild>
                                    <w:div w:id="204372356">
                                      <w:marLeft w:val="0"/>
                                      <w:marRight w:val="0"/>
                                      <w:marTop w:val="0"/>
                                      <w:marBottom w:val="0"/>
                                      <w:divBdr>
                                        <w:top w:val="single" w:sz="6" w:space="0" w:color="555555"/>
                                        <w:left w:val="single" w:sz="6" w:space="0" w:color="555555"/>
                                        <w:bottom w:val="single" w:sz="6" w:space="0" w:color="555555"/>
                                        <w:right w:val="single" w:sz="6" w:space="0" w:color="555555"/>
                                      </w:divBdr>
                                      <w:divsChild>
                                        <w:div w:id="2069064879">
                                          <w:marLeft w:val="0"/>
                                          <w:marRight w:val="0"/>
                                          <w:marTop w:val="0"/>
                                          <w:marBottom w:val="0"/>
                                          <w:divBdr>
                                            <w:top w:val="none" w:sz="0" w:space="0" w:color="auto"/>
                                            <w:left w:val="none" w:sz="0" w:space="0" w:color="auto"/>
                                            <w:bottom w:val="none" w:sz="0" w:space="0" w:color="auto"/>
                                            <w:right w:val="none" w:sz="0" w:space="0" w:color="auto"/>
                                          </w:divBdr>
                                        </w:div>
                                      </w:divsChild>
                                    </w:div>
                                    <w:div w:id="1448886378">
                                      <w:marLeft w:val="60"/>
                                      <w:marRight w:val="60"/>
                                      <w:marTop w:val="0"/>
                                      <w:marBottom w:val="0"/>
                                      <w:divBdr>
                                        <w:top w:val="none" w:sz="0" w:space="0" w:color="auto"/>
                                        <w:left w:val="none" w:sz="0" w:space="0" w:color="auto"/>
                                        <w:bottom w:val="none" w:sz="0" w:space="0" w:color="auto"/>
                                        <w:right w:val="none" w:sz="0" w:space="0" w:color="auto"/>
                                      </w:divBdr>
                                    </w:div>
                                    <w:div w:id="733745887">
                                      <w:marLeft w:val="0"/>
                                      <w:marRight w:val="30"/>
                                      <w:marTop w:val="0"/>
                                      <w:marBottom w:val="0"/>
                                      <w:divBdr>
                                        <w:top w:val="none" w:sz="0" w:space="0" w:color="auto"/>
                                        <w:left w:val="none" w:sz="0" w:space="0" w:color="auto"/>
                                        <w:bottom w:val="none" w:sz="0" w:space="0" w:color="auto"/>
                                        <w:right w:val="none" w:sz="0" w:space="0" w:color="auto"/>
                                      </w:divBdr>
                                    </w:div>
                                    <w:div w:id="1505778205">
                                      <w:marLeft w:val="0"/>
                                      <w:marRight w:val="0"/>
                                      <w:marTop w:val="100"/>
                                      <w:marBottom w:val="100"/>
                                      <w:divBdr>
                                        <w:top w:val="none" w:sz="0" w:space="0" w:color="auto"/>
                                        <w:left w:val="none" w:sz="0" w:space="0" w:color="auto"/>
                                        <w:bottom w:val="none" w:sz="0" w:space="0" w:color="auto"/>
                                        <w:right w:val="none" w:sz="0" w:space="0" w:color="auto"/>
                                      </w:divBdr>
                                      <w:divsChild>
                                        <w:div w:id="2063795868">
                                          <w:marLeft w:val="0"/>
                                          <w:marRight w:val="0"/>
                                          <w:marTop w:val="0"/>
                                          <w:marBottom w:val="0"/>
                                          <w:divBdr>
                                            <w:top w:val="none" w:sz="0" w:space="0" w:color="auto"/>
                                            <w:left w:val="none" w:sz="0" w:space="0" w:color="auto"/>
                                            <w:bottom w:val="none" w:sz="0" w:space="0" w:color="auto"/>
                                            <w:right w:val="none" w:sz="0" w:space="0" w:color="auto"/>
                                          </w:divBdr>
                                        </w:div>
                                        <w:div w:id="424037746">
                                          <w:marLeft w:val="0"/>
                                          <w:marRight w:val="0"/>
                                          <w:marTop w:val="0"/>
                                          <w:marBottom w:val="0"/>
                                          <w:divBdr>
                                            <w:top w:val="none" w:sz="0" w:space="0" w:color="auto"/>
                                            <w:left w:val="none" w:sz="0" w:space="0" w:color="auto"/>
                                            <w:bottom w:val="none" w:sz="0" w:space="0" w:color="auto"/>
                                            <w:right w:val="none" w:sz="0" w:space="0" w:color="auto"/>
                                          </w:divBdr>
                                        </w:div>
                                        <w:div w:id="1631127446">
                                          <w:marLeft w:val="0"/>
                                          <w:marRight w:val="0"/>
                                          <w:marTop w:val="60"/>
                                          <w:marBottom w:val="0"/>
                                          <w:divBdr>
                                            <w:top w:val="none" w:sz="0" w:space="0" w:color="auto"/>
                                            <w:left w:val="none" w:sz="0" w:space="0" w:color="auto"/>
                                            <w:bottom w:val="none" w:sz="0" w:space="0" w:color="auto"/>
                                            <w:right w:val="none" w:sz="0" w:space="0" w:color="auto"/>
                                          </w:divBdr>
                                          <w:divsChild>
                                            <w:div w:id="593325973">
                                              <w:marLeft w:val="0"/>
                                              <w:marRight w:val="150"/>
                                              <w:marTop w:val="0"/>
                                              <w:marBottom w:val="0"/>
                                              <w:divBdr>
                                                <w:top w:val="none" w:sz="0" w:space="0" w:color="auto"/>
                                                <w:left w:val="none" w:sz="0" w:space="0" w:color="auto"/>
                                                <w:bottom w:val="none" w:sz="0" w:space="0" w:color="auto"/>
                                                <w:right w:val="none" w:sz="0" w:space="0" w:color="auto"/>
                                              </w:divBdr>
                                            </w:div>
                                          </w:divsChild>
                                        </w:div>
                                        <w:div w:id="301429346">
                                          <w:marLeft w:val="0"/>
                                          <w:marRight w:val="0"/>
                                          <w:marTop w:val="0"/>
                                          <w:marBottom w:val="0"/>
                                          <w:divBdr>
                                            <w:top w:val="none" w:sz="0" w:space="0" w:color="auto"/>
                                            <w:left w:val="none" w:sz="0" w:space="0" w:color="auto"/>
                                            <w:bottom w:val="none" w:sz="0" w:space="0" w:color="auto"/>
                                            <w:right w:val="none" w:sz="0" w:space="0" w:color="auto"/>
                                          </w:divBdr>
                                          <w:divsChild>
                                            <w:div w:id="205871924">
                                              <w:marLeft w:val="0"/>
                                              <w:marRight w:val="0"/>
                                              <w:marTop w:val="0"/>
                                              <w:marBottom w:val="0"/>
                                              <w:divBdr>
                                                <w:top w:val="none" w:sz="0" w:space="0" w:color="auto"/>
                                                <w:left w:val="none" w:sz="0" w:space="0" w:color="auto"/>
                                                <w:bottom w:val="none" w:sz="0" w:space="0" w:color="auto"/>
                                                <w:right w:val="none" w:sz="0" w:space="0" w:color="auto"/>
                                              </w:divBdr>
                                            </w:div>
                                            <w:div w:id="2003584314">
                                              <w:marLeft w:val="0"/>
                                              <w:marRight w:val="0"/>
                                              <w:marTop w:val="0"/>
                                              <w:marBottom w:val="0"/>
                                              <w:divBdr>
                                                <w:top w:val="none" w:sz="0" w:space="0" w:color="auto"/>
                                                <w:left w:val="none" w:sz="0" w:space="0" w:color="auto"/>
                                                <w:bottom w:val="none" w:sz="0" w:space="0" w:color="auto"/>
                                                <w:right w:val="none" w:sz="0" w:space="0" w:color="auto"/>
                                              </w:divBdr>
                                            </w:div>
                                            <w:div w:id="13074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945526">
          <w:marLeft w:val="0"/>
          <w:marRight w:val="0"/>
          <w:marTop w:val="570"/>
          <w:marBottom w:val="0"/>
          <w:divBdr>
            <w:top w:val="single" w:sz="6" w:space="0" w:color="AAAAAA"/>
            <w:left w:val="single" w:sz="6" w:space="0" w:color="5F5F5F"/>
            <w:bottom w:val="single" w:sz="6" w:space="0" w:color="5F5F5F"/>
            <w:right w:val="single" w:sz="6" w:space="0" w:color="5F5F5F"/>
          </w:divBdr>
          <w:divsChild>
            <w:div w:id="953711365">
              <w:marLeft w:val="0"/>
              <w:marRight w:val="0"/>
              <w:marTop w:val="0"/>
              <w:marBottom w:val="0"/>
              <w:divBdr>
                <w:top w:val="none" w:sz="0" w:space="0" w:color="auto"/>
                <w:left w:val="none" w:sz="0" w:space="0" w:color="auto"/>
                <w:bottom w:val="none" w:sz="0" w:space="0" w:color="auto"/>
                <w:right w:val="none" w:sz="0" w:space="0" w:color="auto"/>
              </w:divBdr>
              <w:divsChild>
                <w:div w:id="456220066">
                  <w:marLeft w:val="0"/>
                  <w:marRight w:val="0"/>
                  <w:marTop w:val="0"/>
                  <w:marBottom w:val="0"/>
                  <w:divBdr>
                    <w:top w:val="none" w:sz="0" w:space="0" w:color="auto"/>
                    <w:left w:val="none" w:sz="0" w:space="0" w:color="auto"/>
                    <w:bottom w:val="none" w:sz="0" w:space="0" w:color="auto"/>
                    <w:right w:val="none" w:sz="0" w:space="0" w:color="auto"/>
                  </w:divBdr>
                  <w:divsChild>
                    <w:div w:id="885802273">
                      <w:marLeft w:val="0"/>
                      <w:marRight w:val="0"/>
                      <w:marTop w:val="0"/>
                      <w:marBottom w:val="0"/>
                      <w:divBdr>
                        <w:top w:val="none" w:sz="0" w:space="0" w:color="auto"/>
                        <w:left w:val="none" w:sz="0" w:space="0" w:color="auto"/>
                        <w:bottom w:val="none" w:sz="0" w:space="0" w:color="auto"/>
                        <w:right w:val="none" w:sz="0" w:space="0" w:color="auto"/>
                      </w:divBdr>
                      <w:divsChild>
                        <w:div w:id="767386052">
                          <w:marLeft w:val="0"/>
                          <w:marRight w:val="0"/>
                          <w:marTop w:val="0"/>
                          <w:marBottom w:val="0"/>
                          <w:divBdr>
                            <w:top w:val="none" w:sz="0" w:space="0" w:color="auto"/>
                            <w:left w:val="none" w:sz="0" w:space="0" w:color="auto"/>
                            <w:bottom w:val="none" w:sz="0" w:space="0" w:color="auto"/>
                            <w:right w:val="none" w:sz="0" w:space="0" w:color="auto"/>
                          </w:divBdr>
                          <w:divsChild>
                            <w:div w:id="442238020">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728529134">
          <w:marLeft w:val="0"/>
          <w:marRight w:val="0"/>
          <w:marTop w:val="0"/>
          <w:marBottom w:val="0"/>
          <w:divBdr>
            <w:top w:val="single" w:sz="6" w:space="9" w:color="EEEEEE"/>
            <w:left w:val="single" w:sz="6" w:space="9" w:color="EEEEEE"/>
            <w:bottom w:val="single" w:sz="6" w:space="9" w:color="EEEEEE"/>
            <w:right w:val="single" w:sz="6" w:space="9" w:color="EEEEEE"/>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w3schools.com/html/tryit.asp?filename=tryhtml_pre" TargetMode="External"/><Relationship Id="rId117" Type="http://schemas.openxmlformats.org/officeDocument/2006/relationships/hyperlink" Target="http://www.w3schools.com/html/tryit.asp?filename=tryhtml_comment" TargetMode="External"/><Relationship Id="rId21" Type="http://schemas.openxmlformats.org/officeDocument/2006/relationships/hyperlink" Target="http://www.w3schools.com/html/tryit.asp?filename=tryhtml_paragraphs1" TargetMode="External"/><Relationship Id="rId42" Type="http://schemas.openxmlformats.org/officeDocument/2006/relationships/hyperlink" Target="http://www.w3schools.com/html/tryit.asp?filename=tryhtml_styles_font-size" TargetMode="External"/><Relationship Id="rId47" Type="http://schemas.openxmlformats.org/officeDocument/2006/relationships/hyperlink" Target="http://www.w3schools.com/html/exercise.asp?filename=exercise_styles4" TargetMode="External"/><Relationship Id="rId63" Type="http://schemas.openxmlformats.org/officeDocument/2006/relationships/hyperlink" Target="http://www.w3schools.com/html/tryit.asp?filename=tryhtml_formatting_sup" TargetMode="External"/><Relationship Id="rId68" Type="http://schemas.openxmlformats.org/officeDocument/2006/relationships/hyperlink" Target="http://www.w3schools.com/html/exercise.asp?filename=exercise_formatting5" TargetMode="External"/><Relationship Id="rId84" Type="http://schemas.openxmlformats.org/officeDocument/2006/relationships/hyperlink" Target="http://www.w3schools.com/html/tryit.asp?filename=tryhtml_formatting_blockquote" TargetMode="External"/><Relationship Id="rId89" Type="http://schemas.openxmlformats.org/officeDocument/2006/relationships/hyperlink" Target="http://www.w3schools.com/html/exercise.asp?filename=exercise_quotations1" TargetMode="External"/><Relationship Id="rId112" Type="http://schemas.openxmlformats.org/officeDocument/2006/relationships/hyperlink" Target="http://www.w3schools.com/tags/tag_samp.asp" TargetMode="External"/><Relationship Id="rId133" Type="http://schemas.openxmlformats.org/officeDocument/2006/relationships/hyperlink" Target="http://www.w3schools.com/html/tryit.asp?filename=tryhtml_css_class" TargetMode="External"/><Relationship Id="rId138" Type="http://schemas.openxmlformats.org/officeDocument/2006/relationships/hyperlink" Target="http://www.w3schools.com/html/exercise.asp?filename=exercise_css5" TargetMode="External"/><Relationship Id="rId16" Type="http://schemas.openxmlformats.org/officeDocument/2006/relationships/hyperlink" Target="http://www.w3schools.com/html/exercise.asp?filename=exercise_headings4" TargetMode="External"/><Relationship Id="rId107" Type="http://schemas.openxmlformats.org/officeDocument/2006/relationships/hyperlink" Target="http://www.w3schools.com/html/tryit.asp?filename=tryhtml_formatting_codelines" TargetMode="External"/><Relationship Id="rId11" Type="http://schemas.openxmlformats.org/officeDocument/2006/relationships/hyperlink" Target="http://www.w3schools.com/html/tryit.asp?filename=tryhtml_headings_head" TargetMode="External"/><Relationship Id="rId32" Type="http://schemas.openxmlformats.org/officeDocument/2006/relationships/hyperlink" Target="http://www.w3schools.com/tags/tag_br.asp" TargetMode="External"/><Relationship Id="rId37" Type="http://schemas.openxmlformats.org/officeDocument/2006/relationships/hyperlink" Target="http://www.w3schools.com/html/html_formatting.asp" TargetMode="External"/><Relationship Id="rId53" Type="http://schemas.openxmlformats.org/officeDocument/2006/relationships/hyperlink" Target="http://www.w3schools.com/html/html_quotation_elements.asp" TargetMode="External"/><Relationship Id="rId58" Type="http://schemas.openxmlformats.org/officeDocument/2006/relationships/hyperlink" Target="http://www.w3schools.com/html/tryit.asp?filename=tryhtml_formatting_small" TargetMode="External"/><Relationship Id="rId74" Type="http://schemas.openxmlformats.org/officeDocument/2006/relationships/hyperlink" Target="http://www.w3schools.com/tags/tag_sub.asp" TargetMode="External"/><Relationship Id="rId79" Type="http://schemas.openxmlformats.org/officeDocument/2006/relationships/hyperlink" Target="http://www.w3schools.com/html/html_styles.asp" TargetMode="External"/><Relationship Id="rId102" Type="http://schemas.openxmlformats.org/officeDocument/2006/relationships/hyperlink" Target="http://www.w3schools.com/html/html_quotation_elements.asp" TargetMode="External"/><Relationship Id="rId123" Type="http://schemas.openxmlformats.org/officeDocument/2006/relationships/hyperlink" Target="http://www.w3schools.com/html/tryit.asp?filename=tryhtml_css_internal" TargetMode="External"/><Relationship Id="rId128" Type="http://schemas.openxmlformats.org/officeDocument/2006/relationships/hyperlink" Target="http://www.w3schools.com/html/tryit.asp?filename=tryhtml_css_fonts" TargetMode="External"/><Relationship Id="rId144" Type="http://schemas.openxmlformats.org/officeDocument/2006/relationships/fontTable" Target="fontTable.xml"/><Relationship Id="rId5" Type="http://schemas.openxmlformats.org/officeDocument/2006/relationships/image" Target="media/image1.wmf"/><Relationship Id="rId90" Type="http://schemas.openxmlformats.org/officeDocument/2006/relationships/hyperlink" Target="http://www.w3schools.com/html/exercise.asp?filename=exercise_quotations2" TargetMode="External"/><Relationship Id="rId95" Type="http://schemas.openxmlformats.org/officeDocument/2006/relationships/hyperlink" Target="http://www.w3schools.com/tags/tag_bdo.asp" TargetMode="External"/><Relationship Id="rId22" Type="http://schemas.openxmlformats.org/officeDocument/2006/relationships/hyperlink" Target="http://www.w3schools.com/html/tryit.asp?filename=tryhtml_paragraphs2" TargetMode="External"/><Relationship Id="rId27" Type="http://schemas.openxmlformats.org/officeDocument/2006/relationships/hyperlink" Target="http://www.w3schools.com/html/exercise.asp?filename=exercise_paragraphs" TargetMode="External"/><Relationship Id="rId43" Type="http://schemas.openxmlformats.org/officeDocument/2006/relationships/hyperlink" Target="http://www.w3schools.com/html/tryit.asp?filename=tryhtml_styles_text-align" TargetMode="External"/><Relationship Id="rId48" Type="http://schemas.openxmlformats.org/officeDocument/2006/relationships/hyperlink" Target="http://www.w3schools.com/html/exercise.asp?filename=exercise_styles5" TargetMode="External"/><Relationship Id="rId64" Type="http://schemas.openxmlformats.org/officeDocument/2006/relationships/hyperlink" Target="http://www.w3schools.com/html/exercise.asp?filename=exercise_formatting1" TargetMode="External"/><Relationship Id="rId69" Type="http://schemas.openxmlformats.org/officeDocument/2006/relationships/hyperlink" Target="http://www.w3schools.com/tags/tag_b.asp" TargetMode="External"/><Relationship Id="rId113" Type="http://schemas.openxmlformats.org/officeDocument/2006/relationships/hyperlink" Target="http://www.w3schools.com/tags/tag_var.asp" TargetMode="External"/><Relationship Id="rId118" Type="http://schemas.openxmlformats.org/officeDocument/2006/relationships/hyperlink" Target="http://www.w3schools.com/html/tryit.asp?filename=tryhtml_comment_out" TargetMode="External"/><Relationship Id="rId134" Type="http://schemas.openxmlformats.org/officeDocument/2006/relationships/hyperlink" Target="http://www.w3schools.com/html/exercise.asp?filename=exercise_css1" TargetMode="External"/><Relationship Id="rId139" Type="http://schemas.openxmlformats.org/officeDocument/2006/relationships/hyperlink" Target="http://www.w3schools.com/html/exercise.asp?filename=exercise_css6" TargetMode="External"/><Relationship Id="rId80" Type="http://schemas.openxmlformats.org/officeDocument/2006/relationships/hyperlink" Target="http://www.w3schools.com/html/html_quotation_elements.asp" TargetMode="External"/><Relationship Id="rId85" Type="http://schemas.openxmlformats.org/officeDocument/2006/relationships/hyperlink" Target="http://www.w3schools.com/html/tryit.asp?filename=tryhtml_formatting_abbr"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www.w3schools.com/tags/tag_html.asp" TargetMode="External"/><Relationship Id="rId25" Type="http://schemas.openxmlformats.org/officeDocument/2006/relationships/hyperlink" Target="http://www.w3schools.com/html/tryit.asp?filename=tryhtml_poem" TargetMode="External"/><Relationship Id="rId33" Type="http://schemas.openxmlformats.org/officeDocument/2006/relationships/hyperlink" Target="http://www.w3schools.com/tags/tag_pre.asp" TargetMode="External"/><Relationship Id="rId38" Type="http://schemas.openxmlformats.org/officeDocument/2006/relationships/hyperlink" Target="http://www.w3schools.com/html/tryit.asp?filename=tryhtml_styles_intro" TargetMode="External"/><Relationship Id="rId46" Type="http://schemas.openxmlformats.org/officeDocument/2006/relationships/hyperlink" Target="http://www.w3schools.com/html/exercise.asp?filename=exercise_styles3" TargetMode="External"/><Relationship Id="rId59" Type="http://schemas.openxmlformats.org/officeDocument/2006/relationships/hyperlink" Target="http://www.w3schools.com/html/tryit.asp?filename=tryhtml_formatting_mark" TargetMode="External"/><Relationship Id="rId67" Type="http://schemas.openxmlformats.org/officeDocument/2006/relationships/hyperlink" Target="http://www.w3schools.com/html/exercise.asp?filename=exercise_formatting4" TargetMode="External"/><Relationship Id="rId103" Type="http://schemas.openxmlformats.org/officeDocument/2006/relationships/hyperlink" Target="http://www.w3schools.com/html/html_comments.asp" TargetMode="External"/><Relationship Id="rId108" Type="http://schemas.openxmlformats.org/officeDocument/2006/relationships/hyperlink" Target="http://www.w3schools.com/html/tryit.asp?filename=tryhtml_formatting_codepre" TargetMode="External"/><Relationship Id="rId116" Type="http://schemas.openxmlformats.org/officeDocument/2006/relationships/hyperlink" Target="http://www.w3schools.com/html/html_css.asp" TargetMode="External"/><Relationship Id="rId124" Type="http://schemas.openxmlformats.org/officeDocument/2006/relationships/hyperlink" Target="http://www.w3schools.com/css/default.asp" TargetMode="External"/><Relationship Id="rId129" Type="http://schemas.openxmlformats.org/officeDocument/2006/relationships/hyperlink" Target="http://www.w3schools.com/html/tryit.asp?filename=tryhtml_css_borders" TargetMode="External"/><Relationship Id="rId137" Type="http://schemas.openxmlformats.org/officeDocument/2006/relationships/hyperlink" Target="http://www.w3schools.com/html/exercise.asp?filename=exercise_css4" TargetMode="External"/><Relationship Id="rId20" Type="http://schemas.openxmlformats.org/officeDocument/2006/relationships/hyperlink" Target="http://www.w3schools.com/html/html_styles.asp" TargetMode="External"/><Relationship Id="rId41" Type="http://schemas.openxmlformats.org/officeDocument/2006/relationships/hyperlink" Target="http://www.w3schools.com/html/tryit.asp?filename=tryhtml_styles_font-family" TargetMode="External"/><Relationship Id="rId54" Type="http://schemas.openxmlformats.org/officeDocument/2006/relationships/hyperlink" Target="http://www.w3schools.com/html/tryit.asp?filename=tryhtml_formatting_b" TargetMode="External"/><Relationship Id="rId62" Type="http://schemas.openxmlformats.org/officeDocument/2006/relationships/hyperlink" Target="http://www.w3schools.com/html/tryit.asp?filename=tryhtml_formatting_sub" TargetMode="External"/><Relationship Id="rId70" Type="http://schemas.openxmlformats.org/officeDocument/2006/relationships/hyperlink" Target="http://www.w3schools.com/tags/tag_em.asp" TargetMode="External"/><Relationship Id="rId75" Type="http://schemas.openxmlformats.org/officeDocument/2006/relationships/hyperlink" Target="http://www.w3schools.com/tags/tag_sup.asp" TargetMode="External"/><Relationship Id="rId83" Type="http://schemas.openxmlformats.org/officeDocument/2006/relationships/hyperlink" Target="http://www.w3schools.com/html/tryit.asp?filename=tryhtml_formatting_q" TargetMode="External"/><Relationship Id="rId88" Type="http://schemas.openxmlformats.org/officeDocument/2006/relationships/hyperlink" Target="http://www.w3schools.com/html/tryit.asp?filename=tryhtml_formatting_bdo" TargetMode="External"/><Relationship Id="rId91" Type="http://schemas.openxmlformats.org/officeDocument/2006/relationships/hyperlink" Target="http://www.w3schools.com/html/exercise.asp?filename=exercise_quotations3" TargetMode="External"/><Relationship Id="rId96" Type="http://schemas.openxmlformats.org/officeDocument/2006/relationships/hyperlink" Target="http://www.w3schools.com/tags/tag_blockquote.asp" TargetMode="External"/><Relationship Id="rId111" Type="http://schemas.openxmlformats.org/officeDocument/2006/relationships/hyperlink" Target="http://www.w3schools.com/tags/tag_kbd.asp" TargetMode="External"/><Relationship Id="rId132" Type="http://schemas.openxmlformats.org/officeDocument/2006/relationships/hyperlink" Target="http://www.w3schools.com/html/tryit.asp?filename=tryhtml_css_id" TargetMode="External"/><Relationship Id="rId140" Type="http://schemas.openxmlformats.org/officeDocument/2006/relationships/hyperlink" Target="http://www.w3schools.com/tags/tag_style.asp"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hyperlink" Target="http://www.w3schools.com/html/exercise.asp?filename=exercise_headings3" TargetMode="External"/><Relationship Id="rId23" Type="http://schemas.openxmlformats.org/officeDocument/2006/relationships/hyperlink" Target="http://www.w3schools.com/html/tryit.asp?filename=tryhtml_paragraphs0" TargetMode="External"/><Relationship Id="rId28" Type="http://schemas.openxmlformats.org/officeDocument/2006/relationships/hyperlink" Target="http://www.w3schools.com/html/exercise.asp?filename=exercise_paragraphs1" TargetMode="External"/><Relationship Id="rId36" Type="http://schemas.openxmlformats.org/officeDocument/2006/relationships/hyperlink" Target="http://www.w3schools.com/html/html_paragraphs.asp" TargetMode="External"/><Relationship Id="rId49" Type="http://schemas.openxmlformats.org/officeDocument/2006/relationships/hyperlink" Target="http://www.w3schools.com/html/exercise.asp?filename=exercise_styles6" TargetMode="External"/><Relationship Id="rId57" Type="http://schemas.openxmlformats.org/officeDocument/2006/relationships/hyperlink" Target="http://www.w3schools.com/html/tryit.asp?filename=tryhtml_formatting_em" TargetMode="External"/><Relationship Id="rId106" Type="http://schemas.openxmlformats.org/officeDocument/2006/relationships/hyperlink" Target="http://www.w3schools.com/html/tryit.asp?filename=tryhtml_formatting_code" TargetMode="External"/><Relationship Id="rId114" Type="http://schemas.openxmlformats.org/officeDocument/2006/relationships/hyperlink" Target="http://www.w3schools.com/tags/tag_pre.asp" TargetMode="External"/><Relationship Id="rId119" Type="http://schemas.openxmlformats.org/officeDocument/2006/relationships/hyperlink" Target="http://www.w3schools.com/html/html_computercode_elements.asp" TargetMode="External"/><Relationship Id="rId127" Type="http://schemas.openxmlformats.org/officeDocument/2006/relationships/hyperlink" Target="http://www.w3schools.com/html/tryit.asp?filename=tryhtml_css_external" TargetMode="External"/><Relationship Id="rId10" Type="http://schemas.openxmlformats.org/officeDocument/2006/relationships/hyperlink" Target="http://www.w3schools.com/html/tryit.asp?filename=tryhtml_headings_hr" TargetMode="External"/><Relationship Id="rId31" Type="http://schemas.openxmlformats.org/officeDocument/2006/relationships/hyperlink" Target="http://www.w3schools.com/tags/tag_p.asp" TargetMode="External"/><Relationship Id="rId44" Type="http://schemas.openxmlformats.org/officeDocument/2006/relationships/hyperlink" Target="http://www.w3schools.com/html/exercise.asp?filename=exercise_styles1" TargetMode="External"/><Relationship Id="rId52" Type="http://schemas.openxmlformats.org/officeDocument/2006/relationships/hyperlink" Target="http://www.w3schools.com/html/html_styles.asp" TargetMode="External"/><Relationship Id="rId60" Type="http://schemas.openxmlformats.org/officeDocument/2006/relationships/hyperlink" Target="http://www.w3schools.com/html/tryit.asp?filename=tryhtml_formatting_del" TargetMode="External"/><Relationship Id="rId65" Type="http://schemas.openxmlformats.org/officeDocument/2006/relationships/hyperlink" Target="http://www.w3schools.com/html/exercise.asp?filename=exercise_formatting2" TargetMode="External"/><Relationship Id="rId73" Type="http://schemas.openxmlformats.org/officeDocument/2006/relationships/hyperlink" Target="http://www.w3schools.com/tags/tag_strong.asp" TargetMode="External"/><Relationship Id="rId78" Type="http://schemas.openxmlformats.org/officeDocument/2006/relationships/hyperlink" Target="http://www.w3schools.com/tags/tag_mark.asp" TargetMode="External"/><Relationship Id="rId81" Type="http://schemas.openxmlformats.org/officeDocument/2006/relationships/hyperlink" Target="http://www.w3schools.com/html/html_formatting.asp" TargetMode="External"/><Relationship Id="rId86" Type="http://schemas.openxmlformats.org/officeDocument/2006/relationships/hyperlink" Target="http://www.w3schools.com/html/tryit.asp?filename=tryhtml_formatting_address" TargetMode="External"/><Relationship Id="rId94" Type="http://schemas.openxmlformats.org/officeDocument/2006/relationships/hyperlink" Target="http://www.w3schools.com/tags/tag_address.asp" TargetMode="External"/><Relationship Id="rId99" Type="http://schemas.openxmlformats.org/officeDocument/2006/relationships/hyperlink" Target="http://www.w3schools.com/tags/tag_cite.asp" TargetMode="External"/><Relationship Id="rId101" Type="http://schemas.openxmlformats.org/officeDocument/2006/relationships/hyperlink" Target="http://www.w3schools.com/html/html_computercode_elements.asp" TargetMode="External"/><Relationship Id="rId122" Type="http://schemas.openxmlformats.org/officeDocument/2006/relationships/hyperlink" Target="http://www.w3schools.com/html/html_links.asp" TargetMode="External"/><Relationship Id="rId130" Type="http://schemas.openxmlformats.org/officeDocument/2006/relationships/hyperlink" Target="http://www.w3schools.com/html/tryit.asp?filename=tryhtml_css_padding" TargetMode="External"/><Relationship Id="rId135" Type="http://schemas.openxmlformats.org/officeDocument/2006/relationships/hyperlink" Target="http://www.w3schools.com/html/exercise.asp?filename=exercise_css2" TargetMode="External"/><Relationship Id="rId143" Type="http://schemas.openxmlformats.org/officeDocument/2006/relationships/hyperlink" Target="http://www.w3schools.com/html/html_links.asp" TargetMode="External"/><Relationship Id="rId4" Type="http://schemas.openxmlformats.org/officeDocument/2006/relationships/webSettings" Target="webSettings.xml"/><Relationship Id="rId9" Type="http://schemas.openxmlformats.org/officeDocument/2006/relationships/hyperlink" Target="http://www.w3schools.com/html/tryit.asp?filename=tryhtml_headings" TargetMode="External"/><Relationship Id="rId13" Type="http://schemas.openxmlformats.org/officeDocument/2006/relationships/hyperlink" Target="http://www.w3schools.com/html/exercise.asp?filename=exercise_headings1" TargetMode="External"/><Relationship Id="rId18" Type="http://schemas.openxmlformats.org/officeDocument/2006/relationships/hyperlink" Target="http://www.w3schools.com/tags/tag_body.asp" TargetMode="External"/><Relationship Id="rId39" Type="http://schemas.openxmlformats.org/officeDocument/2006/relationships/hyperlink" Target="http://www.w3schools.com/html/tryit.asp?filename=tryhtml_styles_background-color" TargetMode="External"/><Relationship Id="rId109" Type="http://schemas.openxmlformats.org/officeDocument/2006/relationships/hyperlink" Target="http://www.w3schools.com/html/tryit.asp?filename=tryhtml_formatting_var" TargetMode="External"/><Relationship Id="rId34" Type="http://schemas.openxmlformats.org/officeDocument/2006/relationships/hyperlink" Target="http://www.w3schools.com/html/html_headings.asp" TargetMode="External"/><Relationship Id="rId50" Type="http://schemas.openxmlformats.org/officeDocument/2006/relationships/hyperlink" Target="http://www.w3schools.com/html/html_paragraphs.asp" TargetMode="External"/><Relationship Id="rId55" Type="http://schemas.openxmlformats.org/officeDocument/2006/relationships/hyperlink" Target="http://www.w3schools.com/html/tryit.asp?filename=tryhtml_formatting_strong" TargetMode="External"/><Relationship Id="rId76" Type="http://schemas.openxmlformats.org/officeDocument/2006/relationships/hyperlink" Target="http://www.w3schools.com/tags/tag_ins.asp" TargetMode="External"/><Relationship Id="rId97" Type="http://schemas.openxmlformats.org/officeDocument/2006/relationships/hyperlink" Target="http://www.w3schools.com/tags/tag_dfn.asp" TargetMode="External"/><Relationship Id="rId104" Type="http://schemas.openxmlformats.org/officeDocument/2006/relationships/hyperlink" Target="http://www.w3schools.com/html/tryit.asp?filename=tryhtml_formatting_kbd" TargetMode="External"/><Relationship Id="rId120" Type="http://schemas.openxmlformats.org/officeDocument/2006/relationships/hyperlink" Target="http://www.w3schools.com/html/html_css.asp" TargetMode="External"/><Relationship Id="rId125" Type="http://schemas.openxmlformats.org/officeDocument/2006/relationships/hyperlink" Target="http://www.w3schools.com/html/tryit.asp?filename=tryhtml_css_inline" TargetMode="External"/><Relationship Id="rId141" Type="http://schemas.openxmlformats.org/officeDocument/2006/relationships/hyperlink" Target="http://www.w3schools.com/tags/tag_link.asp" TargetMode="External"/><Relationship Id="rId7" Type="http://schemas.openxmlformats.org/officeDocument/2006/relationships/hyperlink" Target="http://www.w3schools.com/html/html_attributes.asp" TargetMode="External"/><Relationship Id="rId71" Type="http://schemas.openxmlformats.org/officeDocument/2006/relationships/hyperlink" Target="http://www.w3schools.com/tags/tag_i.asp" TargetMode="External"/><Relationship Id="rId92" Type="http://schemas.openxmlformats.org/officeDocument/2006/relationships/hyperlink" Target="http://www.w3schools.com/html/exercise.asp?filename=exercise_quotations4" TargetMode="External"/><Relationship Id="rId2" Type="http://schemas.openxmlformats.org/officeDocument/2006/relationships/styles" Target="styles.xml"/><Relationship Id="rId29" Type="http://schemas.openxmlformats.org/officeDocument/2006/relationships/hyperlink" Target="http://www.w3schools.com/html/exercise.asp?filename=exercise_paragraphs2" TargetMode="External"/><Relationship Id="rId24" Type="http://schemas.openxmlformats.org/officeDocument/2006/relationships/hyperlink" Target="http://www.w3schools.com/html/tryit.asp?filename=tryhtml_paragraphs" TargetMode="External"/><Relationship Id="rId40" Type="http://schemas.openxmlformats.org/officeDocument/2006/relationships/hyperlink" Target="http://www.w3schools.com/html/tryit.asp?filename=tryhtml_styles_color" TargetMode="External"/><Relationship Id="rId45" Type="http://schemas.openxmlformats.org/officeDocument/2006/relationships/hyperlink" Target="http://www.w3schools.com/html/exercise.asp?filename=exercise_styles2" TargetMode="External"/><Relationship Id="rId66" Type="http://schemas.openxmlformats.org/officeDocument/2006/relationships/hyperlink" Target="http://www.w3schools.com/html/exercise.asp?filename=exercise_formatting3" TargetMode="External"/><Relationship Id="rId87" Type="http://schemas.openxmlformats.org/officeDocument/2006/relationships/hyperlink" Target="http://www.w3schools.com/html/tryit.asp?filename=tryhtml_formatting_cite" TargetMode="External"/><Relationship Id="rId110" Type="http://schemas.openxmlformats.org/officeDocument/2006/relationships/hyperlink" Target="http://www.w3schools.com/tags/tag_code.asp" TargetMode="External"/><Relationship Id="rId115" Type="http://schemas.openxmlformats.org/officeDocument/2006/relationships/hyperlink" Target="http://www.w3schools.com/html/html_computercode_elements.asp" TargetMode="External"/><Relationship Id="rId131" Type="http://schemas.openxmlformats.org/officeDocument/2006/relationships/hyperlink" Target="http://www.w3schools.com/html/tryit.asp?filename=tryhtml_css_margin" TargetMode="External"/><Relationship Id="rId136" Type="http://schemas.openxmlformats.org/officeDocument/2006/relationships/hyperlink" Target="http://www.w3schools.com/html/exercise.asp?filename=exercise_css3" TargetMode="External"/><Relationship Id="rId61" Type="http://schemas.openxmlformats.org/officeDocument/2006/relationships/hyperlink" Target="http://www.w3schools.com/html/tryit.asp?filename=tryhtml_formatting_ins" TargetMode="External"/><Relationship Id="rId82" Type="http://schemas.openxmlformats.org/officeDocument/2006/relationships/hyperlink" Target="http://www.w3schools.com/html/html_computercode_elements.asp" TargetMode="External"/><Relationship Id="rId19" Type="http://schemas.openxmlformats.org/officeDocument/2006/relationships/hyperlink" Target="http://www.w3schools.com/html/html_headings.asp" TargetMode="External"/><Relationship Id="rId14" Type="http://schemas.openxmlformats.org/officeDocument/2006/relationships/hyperlink" Target="http://www.w3schools.com/html/exercise.asp?filename=exercise_headings2" TargetMode="External"/><Relationship Id="rId30" Type="http://schemas.openxmlformats.org/officeDocument/2006/relationships/hyperlink" Target="http://www.w3schools.com/html/exercise.asp?filename=exercise_paragraphs3" TargetMode="External"/><Relationship Id="rId35" Type="http://schemas.openxmlformats.org/officeDocument/2006/relationships/hyperlink" Target="http://www.w3schools.com/html/html_styles.asp" TargetMode="External"/><Relationship Id="rId56" Type="http://schemas.openxmlformats.org/officeDocument/2006/relationships/hyperlink" Target="http://www.w3schools.com/html/tryit.asp?filename=tryhtml_formatting_i" TargetMode="External"/><Relationship Id="rId77" Type="http://schemas.openxmlformats.org/officeDocument/2006/relationships/hyperlink" Target="http://www.w3schools.com/tags/tag_del.asp" TargetMode="External"/><Relationship Id="rId100" Type="http://schemas.openxmlformats.org/officeDocument/2006/relationships/hyperlink" Target="http://www.w3schools.com/html/html_formatting.asp" TargetMode="External"/><Relationship Id="rId105" Type="http://schemas.openxmlformats.org/officeDocument/2006/relationships/hyperlink" Target="http://www.w3schools.com/html/tryit.asp?filename=tryhtml_formatting_samp" TargetMode="External"/><Relationship Id="rId126" Type="http://schemas.openxmlformats.org/officeDocument/2006/relationships/hyperlink" Target="http://www.w3schools.com/html/tryit.asp?filename=tryhtml_css_internal" TargetMode="External"/><Relationship Id="rId8" Type="http://schemas.openxmlformats.org/officeDocument/2006/relationships/hyperlink" Target="http://www.w3schools.com/html/html_paragraphs.asp" TargetMode="External"/><Relationship Id="rId51" Type="http://schemas.openxmlformats.org/officeDocument/2006/relationships/hyperlink" Target="http://www.w3schools.com/html/html_formatting.asp" TargetMode="External"/><Relationship Id="rId72" Type="http://schemas.openxmlformats.org/officeDocument/2006/relationships/hyperlink" Target="http://www.w3schools.com/tags/tag_small.asp" TargetMode="External"/><Relationship Id="rId93" Type="http://schemas.openxmlformats.org/officeDocument/2006/relationships/hyperlink" Target="http://www.w3schools.com/tags/tag_abbr.asp" TargetMode="External"/><Relationship Id="rId98" Type="http://schemas.openxmlformats.org/officeDocument/2006/relationships/hyperlink" Target="http://www.w3schools.com/tags/tag_q.asp" TargetMode="External"/><Relationship Id="rId121" Type="http://schemas.openxmlformats.org/officeDocument/2006/relationships/hyperlink" Target="http://www.w3schools.com/html/html_comments.asp" TargetMode="External"/><Relationship Id="rId142" Type="http://schemas.openxmlformats.org/officeDocument/2006/relationships/hyperlink" Target="http://www.w3schools.com/html/html_comments.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28</Pages>
  <Words>4989</Words>
  <Characters>28441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21</cp:revision>
  <dcterms:created xsi:type="dcterms:W3CDTF">2015-05-04T10:43:00Z</dcterms:created>
  <dcterms:modified xsi:type="dcterms:W3CDTF">2015-05-04T16:30:00Z</dcterms:modified>
</cp:coreProperties>
</file>